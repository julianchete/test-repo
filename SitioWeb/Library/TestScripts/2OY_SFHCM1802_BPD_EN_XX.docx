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header2.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page" w:horzAnchor="margin" w:tblpY="590"/>
        <w:tblW w:w="14345" w:type="dxa"/>
        <w:tblBorders>
          <w:insideH w:val="single" w:sz="4" w:space="0" w:color="auto"/>
          <w:insideV w:val="single" w:sz="4" w:space="0" w:color="auto"/>
        </w:tblBorders>
        <w:tblLayout w:type="fixed"/>
        <w:tblCellMar>
          <w:left w:w="0" w:type="dxa"/>
          <w:right w:w="0" w:type="dxa"/>
        </w:tblCellMar>
        <w:tblLook w:val="0600" w:firstRow="0" w:lastRow="0" w:firstColumn="0" w:lastColumn="0" w:noHBand="1" w:noVBand="1"/>
      </w:tblPr>
      <w:tblGrid>
        <w:gridCol w:w="4962"/>
        <w:gridCol w:w="9383"/>
      </w:tblGrid>
      <w:tr w:rsidR="00296EA6" w:rsidRPr="006378B7" w14:paraId="08708596" w14:textId="77777777" w:rsidTr="004D2DCE">
        <w:trPr>
          <w:trHeight w:hRule="exact" w:val="227"/>
        </w:trPr>
        <w:tc>
          <w:tcPr>
            <w:tcW w:w="4962" w:type="dxa"/>
            <w:tcBorders>
              <w:bottom w:val="single" w:sz="4" w:space="0" w:color="auto"/>
            </w:tcBorders>
            <w:shd w:val="clear" w:color="auto" w:fill="000000"/>
          </w:tcPr>
          <w:p w14:paraId="3C20FCB7" w14:textId="77777777" w:rsidR="00296EA6" w:rsidRPr="006378B7" w:rsidRDefault="00296EA6" w:rsidP="005232DE">
            <w:pPr>
              <w:pStyle w:val="ListNumber"/>
              <w:numPr>
                <w:ilvl w:val="0"/>
                <w:numId w:val="0"/>
              </w:numPr>
              <w:ind w:left="340" w:hanging="340"/>
            </w:pPr>
          </w:p>
        </w:tc>
        <w:tc>
          <w:tcPr>
            <w:tcW w:w="9383" w:type="dxa"/>
            <w:tcBorders>
              <w:bottom w:val="single" w:sz="4" w:space="0" w:color="auto"/>
            </w:tcBorders>
            <w:shd w:val="clear" w:color="auto" w:fill="000000"/>
          </w:tcPr>
          <w:p w14:paraId="588BDB7F" w14:textId="77777777" w:rsidR="00296EA6" w:rsidRPr="006378B7" w:rsidRDefault="00296EA6" w:rsidP="004D2DCE"/>
        </w:tc>
      </w:tr>
      <w:tr w:rsidR="00296EA6" w:rsidRPr="006378B7" w14:paraId="7BC59B35" w14:textId="77777777" w:rsidTr="004D2DCE">
        <w:trPr>
          <w:trHeight w:val="636"/>
        </w:trPr>
        <w:tc>
          <w:tcPr>
            <w:tcW w:w="4962" w:type="dxa"/>
            <w:vMerge w:val="restart"/>
            <w:tcBorders>
              <w:top w:val="single" w:sz="4" w:space="0" w:color="auto"/>
              <w:bottom w:val="nil"/>
              <w:right w:val="nil"/>
            </w:tcBorders>
            <w:shd w:val="clear" w:color="auto" w:fill="F0AB00"/>
            <w:tcMar>
              <w:top w:w="113" w:type="dxa"/>
            </w:tcMar>
          </w:tcPr>
          <w:p w14:paraId="5FC174ED" w14:textId="77777777" w:rsidR="00296EA6" w:rsidRPr="006378B7" w:rsidRDefault="00296EA6" w:rsidP="004D2DCE">
            <w:pPr>
              <w:pStyle w:val="SAPCollateralType"/>
            </w:pPr>
            <w:r w:rsidRPr="006378B7">
              <w:t>Test Script</w:t>
            </w:r>
          </w:p>
          <w:p w14:paraId="1BAF9319" w14:textId="51C32DE1" w:rsidR="00296EA6" w:rsidRPr="006378B7" w:rsidRDefault="0078353F" w:rsidP="004D2DCE">
            <w:pPr>
              <w:pStyle w:val="SAPDocumentVersion"/>
              <w:rPr>
                <w:rFonts w:eastAsia="SimSun"/>
                <w:lang w:eastAsia="zh-CN"/>
              </w:rPr>
            </w:pPr>
            <w:r w:rsidRPr="006378B7">
              <w:rPr>
                <w:rFonts w:eastAsia="SimSun"/>
                <w:lang w:eastAsia="zh-CN"/>
              </w:rPr>
              <w:t xml:space="preserve">SAP </w:t>
            </w:r>
            <w:r w:rsidR="009C6AC9" w:rsidRPr="006378B7">
              <w:rPr>
                <w:rFonts w:eastAsia="SimSun"/>
                <w:lang w:eastAsia="zh-CN"/>
              </w:rPr>
              <w:t>SuccessFactors HCM Core</w:t>
            </w:r>
          </w:p>
          <w:p w14:paraId="39AAE83F" w14:textId="20E190EE" w:rsidR="00296EA6" w:rsidRPr="006378B7" w:rsidRDefault="009E4ECC" w:rsidP="004D2DCE">
            <w:pPr>
              <w:pStyle w:val="SAPDocumentVersion"/>
            </w:pPr>
            <w:r>
              <w:t>April</w:t>
            </w:r>
            <w:r w:rsidR="00FA7293" w:rsidRPr="006378B7">
              <w:t xml:space="preserve"> </w:t>
            </w:r>
            <w:r w:rsidR="000620A9" w:rsidRPr="006378B7">
              <w:t>201</w:t>
            </w:r>
            <w:r w:rsidR="007F307C" w:rsidRPr="006378B7">
              <w:t>8</w:t>
            </w:r>
          </w:p>
          <w:p w14:paraId="6C9C7B45" w14:textId="77777777" w:rsidR="00296EA6" w:rsidRPr="006378B7" w:rsidRDefault="00296EA6" w:rsidP="004D2DCE">
            <w:pPr>
              <w:pStyle w:val="SAPDocumentVersion"/>
            </w:pPr>
            <w:r w:rsidRPr="006378B7">
              <w:t>English</w:t>
            </w:r>
          </w:p>
        </w:tc>
        <w:tc>
          <w:tcPr>
            <w:tcW w:w="9383" w:type="dxa"/>
            <w:tcBorders>
              <w:top w:val="single" w:sz="4" w:space="0" w:color="auto"/>
              <w:left w:val="nil"/>
              <w:bottom w:val="nil"/>
            </w:tcBorders>
            <w:shd w:val="clear" w:color="auto" w:fill="F0AB00"/>
            <w:tcMar>
              <w:top w:w="113" w:type="dxa"/>
            </w:tcMar>
          </w:tcPr>
          <w:p w14:paraId="4A3203B9" w14:textId="77777777" w:rsidR="00296EA6" w:rsidRPr="006378B7" w:rsidRDefault="00296EA6" w:rsidP="004D2DCE">
            <w:pPr>
              <w:pStyle w:val="SAPSecurityLevel"/>
            </w:pPr>
            <w:bookmarkStart w:id="0" w:name="securitylevel"/>
            <w:r w:rsidRPr="006378B7">
              <w:t>Customer</w:t>
            </w:r>
            <w:bookmarkEnd w:id="0"/>
          </w:p>
        </w:tc>
      </w:tr>
      <w:tr w:rsidR="00296EA6" w:rsidRPr="006378B7" w14:paraId="7B38636E" w14:textId="77777777" w:rsidTr="004D2DCE">
        <w:trPr>
          <w:trHeight w:hRule="exact" w:val="2402"/>
        </w:trPr>
        <w:tc>
          <w:tcPr>
            <w:tcW w:w="4962" w:type="dxa"/>
            <w:vMerge/>
            <w:tcBorders>
              <w:top w:val="nil"/>
              <w:bottom w:val="nil"/>
              <w:right w:val="nil"/>
            </w:tcBorders>
            <w:shd w:val="clear" w:color="auto" w:fill="F0AB00"/>
            <w:tcMar>
              <w:top w:w="113" w:type="dxa"/>
            </w:tcMar>
          </w:tcPr>
          <w:p w14:paraId="66E039A3" w14:textId="77777777" w:rsidR="00296EA6" w:rsidRPr="006378B7" w:rsidRDefault="00296EA6" w:rsidP="004D2DCE">
            <w:pPr>
              <w:pStyle w:val="SAPCollateralType"/>
            </w:pPr>
          </w:p>
        </w:tc>
        <w:tc>
          <w:tcPr>
            <w:tcW w:w="9383" w:type="dxa"/>
            <w:tcBorders>
              <w:top w:val="nil"/>
              <w:left w:val="nil"/>
              <w:bottom w:val="nil"/>
            </w:tcBorders>
            <w:shd w:val="clear" w:color="auto" w:fill="F0AB00"/>
            <w:tcMar>
              <w:top w:w="113" w:type="dxa"/>
            </w:tcMar>
          </w:tcPr>
          <w:p w14:paraId="431005F2" w14:textId="0A1ECB28" w:rsidR="00296EA6" w:rsidRPr="006378B7" w:rsidRDefault="003640BC" w:rsidP="004D2DCE">
            <w:pPr>
              <w:pStyle w:val="SAPMainTitle"/>
            </w:pPr>
            <w:bookmarkStart w:id="1" w:name="maintitle"/>
            <w:r w:rsidRPr="006378B7">
              <w:t>Manage</w:t>
            </w:r>
            <w:r w:rsidR="000620A9" w:rsidRPr="006378B7">
              <w:t xml:space="preserve"> </w:t>
            </w:r>
            <w:bookmarkEnd w:id="1"/>
            <w:r w:rsidR="008F3363" w:rsidRPr="006378B7">
              <w:t>Company Structure</w:t>
            </w:r>
          </w:p>
          <w:p w14:paraId="58C0E5B0" w14:textId="2E1CB0F0" w:rsidR="00296EA6" w:rsidRPr="006378B7" w:rsidRDefault="00296EA6" w:rsidP="000620A9">
            <w:pPr>
              <w:pStyle w:val="SAPSubTitle"/>
            </w:pPr>
            <w:r w:rsidRPr="006378B7">
              <w:t xml:space="preserve">ID: </w:t>
            </w:r>
            <w:r w:rsidR="00065519" w:rsidRPr="006378B7">
              <w:t>2OY</w:t>
            </w:r>
          </w:p>
        </w:tc>
      </w:tr>
    </w:tbl>
    <w:p w14:paraId="3D4B72A4" w14:textId="77777777" w:rsidR="00296EA6" w:rsidRPr="006378B7" w:rsidRDefault="00296EA6" w:rsidP="00296EA6">
      <w:pPr>
        <w:pStyle w:val="SAPKeyblockTitle"/>
      </w:pPr>
      <w:r w:rsidRPr="006378B7">
        <w:t>Table of Contents</w:t>
      </w:r>
    </w:p>
    <w:p w14:paraId="38165F4B" w14:textId="4E66B2FA" w:rsidR="00FF1F6A" w:rsidRDefault="00837FEE">
      <w:pPr>
        <w:pStyle w:val="TOC1"/>
        <w:rPr>
          <w:ins w:id="2" w:author="Author" w:date="2018-02-15T12:46:00Z"/>
          <w:rFonts w:asciiTheme="minorHAnsi" w:eastAsiaTheme="minorEastAsia" w:hAnsiTheme="minorHAnsi" w:cstheme="minorBidi"/>
          <w:noProof/>
          <w:sz w:val="22"/>
          <w:szCs w:val="22"/>
        </w:rPr>
      </w:pPr>
      <w:r w:rsidRPr="006378B7">
        <w:rPr>
          <w:rFonts w:ascii="BentonSans Bold" w:hAnsi="BentonSans Bold"/>
          <w:noProof/>
        </w:rPr>
        <w:fldChar w:fldCharType="begin"/>
      </w:r>
      <w:r w:rsidRPr="006378B7">
        <w:rPr>
          <w:rFonts w:ascii="BentonSans Bold" w:hAnsi="BentonSans Bold"/>
          <w:noProof/>
        </w:rPr>
        <w:instrText xml:space="preserve"> TOC \o "1-5" \h \z \u </w:instrText>
      </w:r>
      <w:r w:rsidRPr="006378B7">
        <w:rPr>
          <w:rFonts w:ascii="BentonSans Bold" w:hAnsi="BentonSans Bold"/>
          <w:noProof/>
        </w:rPr>
        <w:fldChar w:fldCharType="separate"/>
      </w:r>
      <w:ins w:id="3" w:author="Author" w:date="2018-02-15T12:46:00Z">
        <w:r w:rsidR="00FF1F6A" w:rsidRPr="00EF7B46">
          <w:rPr>
            <w:rStyle w:val="Hyperlink"/>
            <w:noProof/>
          </w:rPr>
          <w:fldChar w:fldCharType="begin"/>
        </w:r>
        <w:r w:rsidR="00FF1F6A" w:rsidRPr="00EF7B46">
          <w:rPr>
            <w:rStyle w:val="Hyperlink"/>
            <w:noProof/>
          </w:rPr>
          <w:instrText xml:space="preserve"> </w:instrText>
        </w:r>
        <w:r w:rsidR="00FF1F6A">
          <w:rPr>
            <w:noProof/>
          </w:rPr>
          <w:instrText>HYPERLINK \l "_Toc506462090"</w:instrText>
        </w:r>
        <w:r w:rsidR="00FF1F6A" w:rsidRPr="00EF7B46">
          <w:rPr>
            <w:rStyle w:val="Hyperlink"/>
            <w:noProof/>
          </w:rPr>
          <w:instrText xml:space="preserve"> </w:instrText>
        </w:r>
        <w:r w:rsidR="00FF1F6A" w:rsidRPr="00EF7B46">
          <w:rPr>
            <w:rStyle w:val="Hyperlink"/>
            <w:noProof/>
          </w:rPr>
          <w:fldChar w:fldCharType="separate"/>
        </w:r>
        <w:r w:rsidR="00FF1F6A" w:rsidRPr="00EF7B46">
          <w:rPr>
            <w:rStyle w:val="Hyperlink"/>
            <w:noProof/>
          </w:rPr>
          <w:t>1</w:t>
        </w:r>
        <w:r w:rsidR="00FF1F6A">
          <w:rPr>
            <w:rFonts w:asciiTheme="minorHAnsi" w:eastAsiaTheme="minorEastAsia" w:hAnsiTheme="minorHAnsi" w:cstheme="minorBidi"/>
            <w:noProof/>
            <w:sz w:val="22"/>
            <w:szCs w:val="22"/>
          </w:rPr>
          <w:tab/>
        </w:r>
        <w:r w:rsidR="00FF1F6A" w:rsidRPr="00EF7B46">
          <w:rPr>
            <w:rStyle w:val="Hyperlink"/>
            <w:noProof/>
          </w:rPr>
          <w:t>Purpose</w:t>
        </w:r>
        <w:r w:rsidR="00FF1F6A">
          <w:rPr>
            <w:noProof/>
            <w:webHidden/>
          </w:rPr>
          <w:tab/>
        </w:r>
        <w:r w:rsidR="00FF1F6A">
          <w:rPr>
            <w:noProof/>
            <w:webHidden/>
          </w:rPr>
          <w:fldChar w:fldCharType="begin"/>
        </w:r>
        <w:r w:rsidR="00FF1F6A">
          <w:rPr>
            <w:noProof/>
            <w:webHidden/>
          </w:rPr>
          <w:instrText xml:space="preserve"> PAGEREF _Toc506462090 \h </w:instrText>
        </w:r>
      </w:ins>
      <w:r w:rsidR="00FF1F6A">
        <w:rPr>
          <w:noProof/>
          <w:webHidden/>
        </w:rPr>
      </w:r>
      <w:r w:rsidR="00FF1F6A">
        <w:rPr>
          <w:noProof/>
          <w:webHidden/>
        </w:rPr>
        <w:fldChar w:fldCharType="separate"/>
      </w:r>
      <w:ins w:id="4" w:author="Author" w:date="2018-02-15T12:46:00Z">
        <w:r w:rsidR="00FF1F6A">
          <w:rPr>
            <w:noProof/>
            <w:webHidden/>
          </w:rPr>
          <w:t>3</w:t>
        </w:r>
        <w:r w:rsidR="00FF1F6A">
          <w:rPr>
            <w:noProof/>
            <w:webHidden/>
          </w:rPr>
          <w:fldChar w:fldCharType="end"/>
        </w:r>
        <w:r w:rsidR="00FF1F6A" w:rsidRPr="00EF7B46">
          <w:rPr>
            <w:rStyle w:val="Hyperlink"/>
            <w:noProof/>
          </w:rPr>
          <w:fldChar w:fldCharType="end"/>
        </w:r>
      </w:ins>
    </w:p>
    <w:p w14:paraId="4D529105" w14:textId="0FC1B5BE" w:rsidR="00FF1F6A" w:rsidRDefault="00FF1F6A">
      <w:pPr>
        <w:pStyle w:val="TOC2"/>
        <w:rPr>
          <w:ins w:id="5" w:author="Author" w:date="2018-02-15T12:46:00Z"/>
          <w:rFonts w:asciiTheme="minorHAnsi" w:eastAsiaTheme="minorEastAsia" w:hAnsiTheme="minorHAnsi" w:cstheme="minorBidi"/>
          <w:noProof/>
          <w:sz w:val="22"/>
          <w:szCs w:val="22"/>
        </w:rPr>
      </w:pPr>
      <w:ins w:id="6" w:author="Author" w:date="2018-02-15T12:46:00Z">
        <w:r w:rsidRPr="00EF7B46">
          <w:rPr>
            <w:rStyle w:val="Hyperlink"/>
            <w:noProof/>
          </w:rPr>
          <w:fldChar w:fldCharType="begin"/>
        </w:r>
        <w:r w:rsidRPr="00EF7B46">
          <w:rPr>
            <w:rStyle w:val="Hyperlink"/>
            <w:noProof/>
          </w:rPr>
          <w:instrText xml:space="preserve"> </w:instrText>
        </w:r>
        <w:r>
          <w:rPr>
            <w:noProof/>
          </w:rPr>
          <w:instrText>HYPERLINK \l "_Toc506462091"</w:instrText>
        </w:r>
        <w:r w:rsidRPr="00EF7B46">
          <w:rPr>
            <w:rStyle w:val="Hyperlink"/>
            <w:noProof/>
          </w:rPr>
          <w:instrText xml:space="preserve"> </w:instrText>
        </w:r>
        <w:r w:rsidRPr="00EF7B46">
          <w:rPr>
            <w:rStyle w:val="Hyperlink"/>
            <w:noProof/>
          </w:rPr>
          <w:fldChar w:fldCharType="separate"/>
        </w:r>
        <w:r w:rsidRPr="00EF7B46">
          <w:rPr>
            <w:rStyle w:val="Hyperlink"/>
            <w:noProof/>
          </w:rPr>
          <w:t>1.1</w:t>
        </w:r>
        <w:r>
          <w:rPr>
            <w:rFonts w:asciiTheme="minorHAnsi" w:eastAsiaTheme="minorEastAsia" w:hAnsiTheme="minorHAnsi" w:cstheme="minorBidi"/>
            <w:noProof/>
            <w:sz w:val="22"/>
            <w:szCs w:val="22"/>
          </w:rPr>
          <w:tab/>
        </w:r>
        <w:r w:rsidRPr="00EF7B46">
          <w:rPr>
            <w:rStyle w:val="Hyperlink"/>
            <w:noProof/>
          </w:rPr>
          <w:t>Purpose of the Document</w:t>
        </w:r>
        <w:r>
          <w:rPr>
            <w:noProof/>
            <w:webHidden/>
          </w:rPr>
          <w:tab/>
        </w:r>
        <w:r>
          <w:rPr>
            <w:noProof/>
            <w:webHidden/>
          </w:rPr>
          <w:fldChar w:fldCharType="begin"/>
        </w:r>
        <w:r>
          <w:rPr>
            <w:noProof/>
            <w:webHidden/>
          </w:rPr>
          <w:instrText xml:space="preserve"> PAGEREF _Toc506462091 \h </w:instrText>
        </w:r>
      </w:ins>
      <w:r>
        <w:rPr>
          <w:noProof/>
          <w:webHidden/>
        </w:rPr>
      </w:r>
      <w:r>
        <w:rPr>
          <w:noProof/>
          <w:webHidden/>
        </w:rPr>
        <w:fldChar w:fldCharType="separate"/>
      </w:r>
      <w:ins w:id="7" w:author="Author" w:date="2018-02-15T12:46:00Z">
        <w:r>
          <w:rPr>
            <w:noProof/>
            <w:webHidden/>
          </w:rPr>
          <w:t>3</w:t>
        </w:r>
        <w:r>
          <w:rPr>
            <w:noProof/>
            <w:webHidden/>
          </w:rPr>
          <w:fldChar w:fldCharType="end"/>
        </w:r>
        <w:r w:rsidRPr="00EF7B46">
          <w:rPr>
            <w:rStyle w:val="Hyperlink"/>
            <w:noProof/>
          </w:rPr>
          <w:fldChar w:fldCharType="end"/>
        </w:r>
      </w:ins>
    </w:p>
    <w:p w14:paraId="73923F4F" w14:textId="6913F429" w:rsidR="00FF1F6A" w:rsidRDefault="00FF1F6A">
      <w:pPr>
        <w:pStyle w:val="TOC2"/>
        <w:rPr>
          <w:ins w:id="8" w:author="Author" w:date="2018-02-15T12:46:00Z"/>
          <w:rFonts w:asciiTheme="minorHAnsi" w:eastAsiaTheme="minorEastAsia" w:hAnsiTheme="minorHAnsi" w:cstheme="minorBidi"/>
          <w:noProof/>
          <w:sz w:val="22"/>
          <w:szCs w:val="22"/>
        </w:rPr>
      </w:pPr>
      <w:ins w:id="9" w:author="Author" w:date="2018-02-15T12:46:00Z">
        <w:r w:rsidRPr="00EF7B46">
          <w:rPr>
            <w:rStyle w:val="Hyperlink"/>
            <w:noProof/>
          </w:rPr>
          <w:fldChar w:fldCharType="begin"/>
        </w:r>
        <w:r w:rsidRPr="00EF7B46">
          <w:rPr>
            <w:rStyle w:val="Hyperlink"/>
            <w:noProof/>
          </w:rPr>
          <w:instrText xml:space="preserve"> </w:instrText>
        </w:r>
        <w:r>
          <w:rPr>
            <w:noProof/>
          </w:rPr>
          <w:instrText>HYPERLINK \l "_Toc506462092"</w:instrText>
        </w:r>
        <w:r w:rsidRPr="00EF7B46">
          <w:rPr>
            <w:rStyle w:val="Hyperlink"/>
            <w:noProof/>
          </w:rPr>
          <w:instrText xml:space="preserve"> </w:instrText>
        </w:r>
        <w:r w:rsidRPr="00EF7B46">
          <w:rPr>
            <w:rStyle w:val="Hyperlink"/>
            <w:noProof/>
          </w:rPr>
          <w:fldChar w:fldCharType="separate"/>
        </w:r>
        <w:r w:rsidRPr="00EF7B46">
          <w:rPr>
            <w:rStyle w:val="Hyperlink"/>
            <w:noProof/>
          </w:rPr>
          <w:t>1.2</w:t>
        </w:r>
        <w:r>
          <w:rPr>
            <w:rFonts w:asciiTheme="minorHAnsi" w:eastAsiaTheme="minorEastAsia" w:hAnsiTheme="minorHAnsi" w:cstheme="minorBidi"/>
            <w:noProof/>
            <w:sz w:val="22"/>
            <w:szCs w:val="22"/>
          </w:rPr>
          <w:tab/>
        </w:r>
        <w:r w:rsidRPr="00EF7B46">
          <w:rPr>
            <w:rStyle w:val="Hyperlink"/>
            <w:noProof/>
          </w:rPr>
          <w:t>Purpose of Manage Company Structure</w:t>
        </w:r>
        <w:r>
          <w:rPr>
            <w:noProof/>
            <w:webHidden/>
          </w:rPr>
          <w:tab/>
        </w:r>
        <w:r>
          <w:rPr>
            <w:noProof/>
            <w:webHidden/>
          </w:rPr>
          <w:fldChar w:fldCharType="begin"/>
        </w:r>
        <w:r>
          <w:rPr>
            <w:noProof/>
            <w:webHidden/>
          </w:rPr>
          <w:instrText xml:space="preserve"> PAGEREF _Toc506462092 \h </w:instrText>
        </w:r>
      </w:ins>
      <w:r>
        <w:rPr>
          <w:noProof/>
          <w:webHidden/>
        </w:rPr>
      </w:r>
      <w:r>
        <w:rPr>
          <w:noProof/>
          <w:webHidden/>
        </w:rPr>
        <w:fldChar w:fldCharType="separate"/>
      </w:r>
      <w:ins w:id="10" w:author="Author" w:date="2018-02-15T12:46:00Z">
        <w:r>
          <w:rPr>
            <w:noProof/>
            <w:webHidden/>
          </w:rPr>
          <w:t>3</w:t>
        </w:r>
        <w:r>
          <w:rPr>
            <w:noProof/>
            <w:webHidden/>
          </w:rPr>
          <w:fldChar w:fldCharType="end"/>
        </w:r>
        <w:r w:rsidRPr="00EF7B46">
          <w:rPr>
            <w:rStyle w:val="Hyperlink"/>
            <w:noProof/>
          </w:rPr>
          <w:fldChar w:fldCharType="end"/>
        </w:r>
      </w:ins>
    </w:p>
    <w:p w14:paraId="4C93B960" w14:textId="5D6E2926" w:rsidR="00FF1F6A" w:rsidRDefault="00FF1F6A">
      <w:pPr>
        <w:pStyle w:val="TOC1"/>
        <w:rPr>
          <w:ins w:id="11" w:author="Author" w:date="2018-02-15T12:46:00Z"/>
          <w:rFonts w:asciiTheme="minorHAnsi" w:eastAsiaTheme="minorEastAsia" w:hAnsiTheme="minorHAnsi" w:cstheme="minorBidi"/>
          <w:noProof/>
          <w:sz w:val="22"/>
          <w:szCs w:val="22"/>
        </w:rPr>
      </w:pPr>
      <w:ins w:id="12" w:author="Author" w:date="2018-02-15T12:46:00Z">
        <w:r w:rsidRPr="00EF7B46">
          <w:rPr>
            <w:rStyle w:val="Hyperlink"/>
            <w:noProof/>
          </w:rPr>
          <w:fldChar w:fldCharType="begin"/>
        </w:r>
        <w:r w:rsidRPr="00EF7B46">
          <w:rPr>
            <w:rStyle w:val="Hyperlink"/>
            <w:noProof/>
          </w:rPr>
          <w:instrText xml:space="preserve"> </w:instrText>
        </w:r>
        <w:r>
          <w:rPr>
            <w:noProof/>
          </w:rPr>
          <w:instrText>HYPERLINK \l "_Toc506462093"</w:instrText>
        </w:r>
        <w:r w:rsidRPr="00EF7B46">
          <w:rPr>
            <w:rStyle w:val="Hyperlink"/>
            <w:noProof/>
          </w:rPr>
          <w:instrText xml:space="preserve"> </w:instrText>
        </w:r>
        <w:r w:rsidRPr="00EF7B46">
          <w:rPr>
            <w:rStyle w:val="Hyperlink"/>
            <w:noProof/>
          </w:rPr>
          <w:fldChar w:fldCharType="separate"/>
        </w:r>
        <w:r w:rsidRPr="00EF7B46">
          <w:rPr>
            <w:rStyle w:val="Hyperlink"/>
            <w:noProof/>
          </w:rPr>
          <w:t>2</w:t>
        </w:r>
        <w:r>
          <w:rPr>
            <w:rFonts w:asciiTheme="minorHAnsi" w:eastAsiaTheme="minorEastAsia" w:hAnsiTheme="minorHAnsi" w:cstheme="minorBidi"/>
            <w:noProof/>
            <w:sz w:val="22"/>
            <w:szCs w:val="22"/>
          </w:rPr>
          <w:tab/>
        </w:r>
        <w:r w:rsidRPr="00EF7B46">
          <w:rPr>
            <w:rStyle w:val="Hyperlink"/>
            <w:noProof/>
          </w:rPr>
          <w:t>Prerequisites</w:t>
        </w:r>
        <w:r>
          <w:rPr>
            <w:noProof/>
            <w:webHidden/>
          </w:rPr>
          <w:tab/>
        </w:r>
        <w:r>
          <w:rPr>
            <w:noProof/>
            <w:webHidden/>
          </w:rPr>
          <w:fldChar w:fldCharType="begin"/>
        </w:r>
        <w:r>
          <w:rPr>
            <w:noProof/>
            <w:webHidden/>
          </w:rPr>
          <w:instrText xml:space="preserve"> PAGEREF _Toc506462093 \h </w:instrText>
        </w:r>
      </w:ins>
      <w:r>
        <w:rPr>
          <w:noProof/>
          <w:webHidden/>
        </w:rPr>
      </w:r>
      <w:r>
        <w:rPr>
          <w:noProof/>
          <w:webHidden/>
        </w:rPr>
        <w:fldChar w:fldCharType="separate"/>
      </w:r>
      <w:ins w:id="13" w:author="Author" w:date="2018-02-15T12:46:00Z">
        <w:r>
          <w:rPr>
            <w:noProof/>
            <w:webHidden/>
          </w:rPr>
          <w:t>4</w:t>
        </w:r>
        <w:r>
          <w:rPr>
            <w:noProof/>
            <w:webHidden/>
          </w:rPr>
          <w:fldChar w:fldCharType="end"/>
        </w:r>
        <w:r w:rsidRPr="00EF7B46">
          <w:rPr>
            <w:rStyle w:val="Hyperlink"/>
            <w:noProof/>
          </w:rPr>
          <w:fldChar w:fldCharType="end"/>
        </w:r>
      </w:ins>
    </w:p>
    <w:p w14:paraId="5A3B857E" w14:textId="1DD194FC" w:rsidR="00FF1F6A" w:rsidRDefault="00FF1F6A">
      <w:pPr>
        <w:pStyle w:val="TOC2"/>
        <w:rPr>
          <w:ins w:id="14" w:author="Author" w:date="2018-02-15T12:46:00Z"/>
          <w:rFonts w:asciiTheme="minorHAnsi" w:eastAsiaTheme="minorEastAsia" w:hAnsiTheme="minorHAnsi" w:cstheme="minorBidi"/>
          <w:noProof/>
          <w:sz w:val="22"/>
          <w:szCs w:val="22"/>
        </w:rPr>
      </w:pPr>
      <w:ins w:id="15" w:author="Author" w:date="2018-02-15T12:46:00Z">
        <w:r w:rsidRPr="00EF7B46">
          <w:rPr>
            <w:rStyle w:val="Hyperlink"/>
            <w:noProof/>
          </w:rPr>
          <w:fldChar w:fldCharType="begin"/>
        </w:r>
        <w:r w:rsidRPr="00EF7B46">
          <w:rPr>
            <w:rStyle w:val="Hyperlink"/>
            <w:noProof/>
          </w:rPr>
          <w:instrText xml:space="preserve"> </w:instrText>
        </w:r>
        <w:r>
          <w:rPr>
            <w:noProof/>
          </w:rPr>
          <w:instrText>HYPERLINK \l "_Toc506462094"</w:instrText>
        </w:r>
        <w:r w:rsidRPr="00EF7B46">
          <w:rPr>
            <w:rStyle w:val="Hyperlink"/>
            <w:noProof/>
          </w:rPr>
          <w:instrText xml:space="preserve"> </w:instrText>
        </w:r>
        <w:r w:rsidRPr="00EF7B46">
          <w:rPr>
            <w:rStyle w:val="Hyperlink"/>
            <w:noProof/>
          </w:rPr>
          <w:fldChar w:fldCharType="separate"/>
        </w:r>
        <w:r w:rsidRPr="00EF7B46">
          <w:rPr>
            <w:rStyle w:val="Hyperlink"/>
            <w:noProof/>
          </w:rPr>
          <w:t>2.1</w:t>
        </w:r>
        <w:r>
          <w:rPr>
            <w:rFonts w:asciiTheme="minorHAnsi" w:eastAsiaTheme="minorEastAsia" w:hAnsiTheme="minorHAnsi" w:cstheme="minorBidi"/>
            <w:noProof/>
            <w:sz w:val="22"/>
            <w:szCs w:val="22"/>
          </w:rPr>
          <w:tab/>
        </w:r>
        <w:r w:rsidRPr="00EF7B46">
          <w:rPr>
            <w:rStyle w:val="Hyperlink"/>
            <w:noProof/>
          </w:rPr>
          <w:t>Configuration</w:t>
        </w:r>
        <w:r>
          <w:rPr>
            <w:noProof/>
            <w:webHidden/>
          </w:rPr>
          <w:tab/>
        </w:r>
        <w:r>
          <w:rPr>
            <w:noProof/>
            <w:webHidden/>
          </w:rPr>
          <w:fldChar w:fldCharType="begin"/>
        </w:r>
        <w:r>
          <w:rPr>
            <w:noProof/>
            <w:webHidden/>
          </w:rPr>
          <w:instrText xml:space="preserve"> PAGEREF _Toc506462094 \h </w:instrText>
        </w:r>
      </w:ins>
      <w:r>
        <w:rPr>
          <w:noProof/>
          <w:webHidden/>
        </w:rPr>
      </w:r>
      <w:r>
        <w:rPr>
          <w:noProof/>
          <w:webHidden/>
        </w:rPr>
        <w:fldChar w:fldCharType="separate"/>
      </w:r>
      <w:ins w:id="16" w:author="Author" w:date="2018-02-15T12:46:00Z">
        <w:r>
          <w:rPr>
            <w:noProof/>
            <w:webHidden/>
          </w:rPr>
          <w:t>4</w:t>
        </w:r>
        <w:r>
          <w:rPr>
            <w:noProof/>
            <w:webHidden/>
          </w:rPr>
          <w:fldChar w:fldCharType="end"/>
        </w:r>
        <w:r w:rsidRPr="00EF7B46">
          <w:rPr>
            <w:rStyle w:val="Hyperlink"/>
            <w:noProof/>
          </w:rPr>
          <w:fldChar w:fldCharType="end"/>
        </w:r>
      </w:ins>
    </w:p>
    <w:p w14:paraId="387D2903" w14:textId="15717C27" w:rsidR="00FF1F6A" w:rsidRDefault="00FF1F6A">
      <w:pPr>
        <w:pStyle w:val="TOC2"/>
        <w:rPr>
          <w:ins w:id="17" w:author="Author" w:date="2018-02-15T12:46:00Z"/>
          <w:rFonts w:asciiTheme="minorHAnsi" w:eastAsiaTheme="minorEastAsia" w:hAnsiTheme="minorHAnsi" w:cstheme="minorBidi"/>
          <w:noProof/>
          <w:sz w:val="22"/>
          <w:szCs w:val="22"/>
        </w:rPr>
      </w:pPr>
      <w:ins w:id="18" w:author="Author" w:date="2018-02-15T12:46:00Z">
        <w:r w:rsidRPr="00EF7B46">
          <w:rPr>
            <w:rStyle w:val="Hyperlink"/>
            <w:noProof/>
          </w:rPr>
          <w:fldChar w:fldCharType="begin"/>
        </w:r>
        <w:r w:rsidRPr="00EF7B46">
          <w:rPr>
            <w:rStyle w:val="Hyperlink"/>
            <w:noProof/>
          </w:rPr>
          <w:instrText xml:space="preserve"> </w:instrText>
        </w:r>
        <w:r>
          <w:rPr>
            <w:noProof/>
          </w:rPr>
          <w:instrText>HYPERLINK \l "_Toc506462095"</w:instrText>
        </w:r>
        <w:r w:rsidRPr="00EF7B46">
          <w:rPr>
            <w:rStyle w:val="Hyperlink"/>
            <w:noProof/>
          </w:rPr>
          <w:instrText xml:space="preserve"> </w:instrText>
        </w:r>
        <w:r w:rsidRPr="00EF7B46">
          <w:rPr>
            <w:rStyle w:val="Hyperlink"/>
            <w:noProof/>
          </w:rPr>
          <w:fldChar w:fldCharType="separate"/>
        </w:r>
        <w:r w:rsidRPr="00EF7B46">
          <w:rPr>
            <w:rStyle w:val="Hyperlink"/>
            <w:noProof/>
          </w:rPr>
          <w:t>2.2</w:t>
        </w:r>
        <w:r>
          <w:rPr>
            <w:rFonts w:asciiTheme="minorHAnsi" w:eastAsiaTheme="minorEastAsia" w:hAnsiTheme="minorHAnsi" w:cstheme="minorBidi"/>
            <w:noProof/>
            <w:sz w:val="22"/>
            <w:szCs w:val="22"/>
          </w:rPr>
          <w:tab/>
        </w:r>
        <w:r w:rsidRPr="00EF7B46">
          <w:rPr>
            <w:rStyle w:val="Hyperlink"/>
            <w:noProof/>
          </w:rPr>
          <w:t>System Access</w:t>
        </w:r>
        <w:r>
          <w:rPr>
            <w:noProof/>
            <w:webHidden/>
          </w:rPr>
          <w:tab/>
        </w:r>
        <w:r>
          <w:rPr>
            <w:noProof/>
            <w:webHidden/>
          </w:rPr>
          <w:fldChar w:fldCharType="begin"/>
        </w:r>
        <w:r>
          <w:rPr>
            <w:noProof/>
            <w:webHidden/>
          </w:rPr>
          <w:instrText xml:space="preserve"> PAGEREF _Toc506462095 \h </w:instrText>
        </w:r>
      </w:ins>
      <w:r>
        <w:rPr>
          <w:noProof/>
          <w:webHidden/>
        </w:rPr>
      </w:r>
      <w:r>
        <w:rPr>
          <w:noProof/>
          <w:webHidden/>
        </w:rPr>
        <w:fldChar w:fldCharType="separate"/>
      </w:r>
      <w:ins w:id="19" w:author="Author" w:date="2018-02-15T12:46:00Z">
        <w:r>
          <w:rPr>
            <w:noProof/>
            <w:webHidden/>
          </w:rPr>
          <w:t>4</w:t>
        </w:r>
        <w:r>
          <w:rPr>
            <w:noProof/>
            <w:webHidden/>
          </w:rPr>
          <w:fldChar w:fldCharType="end"/>
        </w:r>
        <w:r w:rsidRPr="00EF7B46">
          <w:rPr>
            <w:rStyle w:val="Hyperlink"/>
            <w:noProof/>
          </w:rPr>
          <w:fldChar w:fldCharType="end"/>
        </w:r>
      </w:ins>
    </w:p>
    <w:p w14:paraId="349B23B2" w14:textId="10D080A4" w:rsidR="00FF1F6A" w:rsidRDefault="00FF1F6A">
      <w:pPr>
        <w:pStyle w:val="TOC2"/>
        <w:rPr>
          <w:ins w:id="20" w:author="Author" w:date="2018-02-15T12:46:00Z"/>
          <w:rFonts w:asciiTheme="minorHAnsi" w:eastAsiaTheme="minorEastAsia" w:hAnsiTheme="minorHAnsi" w:cstheme="minorBidi"/>
          <w:noProof/>
          <w:sz w:val="22"/>
          <w:szCs w:val="22"/>
        </w:rPr>
      </w:pPr>
      <w:ins w:id="21" w:author="Author" w:date="2018-02-15T12:46:00Z">
        <w:r w:rsidRPr="00EF7B46">
          <w:rPr>
            <w:rStyle w:val="Hyperlink"/>
            <w:noProof/>
          </w:rPr>
          <w:fldChar w:fldCharType="begin"/>
        </w:r>
        <w:r w:rsidRPr="00EF7B46">
          <w:rPr>
            <w:rStyle w:val="Hyperlink"/>
            <w:noProof/>
          </w:rPr>
          <w:instrText xml:space="preserve"> </w:instrText>
        </w:r>
        <w:r>
          <w:rPr>
            <w:noProof/>
          </w:rPr>
          <w:instrText>HYPERLINK \l "_Toc506462096"</w:instrText>
        </w:r>
        <w:r w:rsidRPr="00EF7B46">
          <w:rPr>
            <w:rStyle w:val="Hyperlink"/>
            <w:noProof/>
          </w:rPr>
          <w:instrText xml:space="preserve"> </w:instrText>
        </w:r>
        <w:r w:rsidRPr="00EF7B46">
          <w:rPr>
            <w:rStyle w:val="Hyperlink"/>
            <w:noProof/>
          </w:rPr>
          <w:fldChar w:fldCharType="separate"/>
        </w:r>
        <w:r w:rsidRPr="00EF7B46">
          <w:rPr>
            <w:rStyle w:val="Hyperlink"/>
            <w:noProof/>
          </w:rPr>
          <w:t>2.3</w:t>
        </w:r>
        <w:r>
          <w:rPr>
            <w:rFonts w:asciiTheme="minorHAnsi" w:eastAsiaTheme="minorEastAsia" w:hAnsiTheme="minorHAnsi" w:cstheme="minorBidi"/>
            <w:noProof/>
            <w:sz w:val="22"/>
            <w:szCs w:val="22"/>
          </w:rPr>
          <w:tab/>
        </w:r>
        <w:r w:rsidRPr="00EF7B46">
          <w:rPr>
            <w:rStyle w:val="Hyperlink"/>
            <w:noProof/>
          </w:rPr>
          <w:t>Roles</w:t>
        </w:r>
        <w:r>
          <w:rPr>
            <w:noProof/>
            <w:webHidden/>
          </w:rPr>
          <w:tab/>
        </w:r>
        <w:r>
          <w:rPr>
            <w:noProof/>
            <w:webHidden/>
          </w:rPr>
          <w:fldChar w:fldCharType="begin"/>
        </w:r>
        <w:r>
          <w:rPr>
            <w:noProof/>
            <w:webHidden/>
          </w:rPr>
          <w:instrText xml:space="preserve"> PAGEREF _Toc506462096 \h </w:instrText>
        </w:r>
      </w:ins>
      <w:r>
        <w:rPr>
          <w:noProof/>
          <w:webHidden/>
        </w:rPr>
      </w:r>
      <w:r>
        <w:rPr>
          <w:noProof/>
          <w:webHidden/>
        </w:rPr>
        <w:fldChar w:fldCharType="separate"/>
      </w:r>
      <w:ins w:id="22" w:author="Author" w:date="2018-02-15T12:46:00Z">
        <w:r>
          <w:rPr>
            <w:noProof/>
            <w:webHidden/>
          </w:rPr>
          <w:t>4</w:t>
        </w:r>
        <w:r>
          <w:rPr>
            <w:noProof/>
            <w:webHidden/>
          </w:rPr>
          <w:fldChar w:fldCharType="end"/>
        </w:r>
        <w:r w:rsidRPr="00EF7B46">
          <w:rPr>
            <w:rStyle w:val="Hyperlink"/>
            <w:noProof/>
          </w:rPr>
          <w:fldChar w:fldCharType="end"/>
        </w:r>
      </w:ins>
    </w:p>
    <w:p w14:paraId="3EB521B5" w14:textId="25A1F200" w:rsidR="00FF1F6A" w:rsidRDefault="00FF1F6A">
      <w:pPr>
        <w:pStyle w:val="TOC2"/>
        <w:rPr>
          <w:ins w:id="23" w:author="Author" w:date="2018-02-15T12:46:00Z"/>
          <w:rFonts w:asciiTheme="minorHAnsi" w:eastAsiaTheme="minorEastAsia" w:hAnsiTheme="minorHAnsi" w:cstheme="minorBidi"/>
          <w:noProof/>
          <w:sz w:val="22"/>
          <w:szCs w:val="22"/>
        </w:rPr>
      </w:pPr>
      <w:ins w:id="24" w:author="Author" w:date="2018-02-15T12:46:00Z">
        <w:r w:rsidRPr="00EF7B46">
          <w:rPr>
            <w:rStyle w:val="Hyperlink"/>
            <w:noProof/>
          </w:rPr>
          <w:fldChar w:fldCharType="begin"/>
        </w:r>
        <w:r w:rsidRPr="00EF7B46">
          <w:rPr>
            <w:rStyle w:val="Hyperlink"/>
            <w:noProof/>
          </w:rPr>
          <w:instrText xml:space="preserve"> </w:instrText>
        </w:r>
        <w:r>
          <w:rPr>
            <w:noProof/>
          </w:rPr>
          <w:instrText>HYPERLINK \l "_Toc506462097"</w:instrText>
        </w:r>
        <w:r w:rsidRPr="00EF7B46">
          <w:rPr>
            <w:rStyle w:val="Hyperlink"/>
            <w:noProof/>
          </w:rPr>
          <w:instrText xml:space="preserve"> </w:instrText>
        </w:r>
        <w:r w:rsidRPr="00EF7B46">
          <w:rPr>
            <w:rStyle w:val="Hyperlink"/>
            <w:noProof/>
          </w:rPr>
          <w:fldChar w:fldCharType="separate"/>
        </w:r>
        <w:r w:rsidRPr="00EF7B46">
          <w:rPr>
            <w:rStyle w:val="Hyperlink"/>
            <w:noProof/>
          </w:rPr>
          <w:t>2.4</w:t>
        </w:r>
        <w:r>
          <w:rPr>
            <w:rFonts w:asciiTheme="minorHAnsi" w:eastAsiaTheme="minorEastAsia" w:hAnsiTheme="minorHAnsi" w:cstheme="minorBidi"/>
            <w:noProof/>
            <w:sz w:val="22"/>
            <w:szCs w:val="22"/>
          </w:rPr>
          <w:tab/>
        </w:r>
        <w:r w:rsidRPr="00EF7B46">
          <w:rPr>
            <w:rStyle w:val="Hyperlink"/>
            <w:noProof/>
          </w:rPr>
          <w:t>Master Data, Organizational Data, and Other Data</w:t>
        </w:r>
        <w:r>
          <w:rPr>
            <w:noProof/>
            <w:webHidden/>
          </w:rPr>
          <w:tab/>
        </w:r>
        <w:r>
          <w:rPr>
            <w:noProof/>
            <w:webHidden/>
          </w:rPr>
          <w:fldChar w:fldCharType="begin"/>
        </w:r>
        <w:r>
          <w:rPr>
            <w:noProof/>
            <w:webHidden/>
          </w:rPr>
          <w:instrText xml:space="preserve"> PAGEREF _Toc506462097 \h </w:instrText>
        </w:r>
      </w:ins>
      <w:r>
        <w:rPr>
          <w:noProof/>
          <w:webHidden/>
        </w:rPr>
      </w:r>
      <w:r>
        <w:rPr>
          <w:noProof/>
          <w:webHidden/>
        </w:rPr>
        <w:fldChar w:fldCharType="separate"/>
      </w:r>
      <w:ins w:id="25" w:author="Author" w:date="2018-02-15T12:46:00Z">
        <w:r>
          <w:rPr>
            <w:noProof/>
            <w:webHidden/>
          </w:rPr>
          <w:t>5</w:t>
        </w:r>
        <w:r>
          <w:rPr>
            <w:noProof/>
            <w:webHidden/>
          </w:rPr>
          <w:fldChar w:fldCharType="end"/>
        </w:r>
        <w:r w:rsidRPr="00EF7B46">
          <w:rPr>
            <w:rStyle w:val="Hyperlink"/>
            <w:noProof/>
          </w:rPr>
          <w:fldChar w:fldCharType="end"/>
        </w:r>
      </w:ins>
    </w:p>
    <w:p w14:paraId="45DADF84" w14:textId="0E204B9A" w:rsidR="00FF1F6A" w:rsidRDefault="00FF1F6A">
      <w:pPr>
        <w:pStyle w:val="TOC2"/>
        <w:rPr>
          <w:ins w:id="26" w:author="Author" w:date="2018-02-15T12:46:00Z"/>
          <w:rFonts w:asciiTheme="minorHAnsi" w:eastAsiaTheme="minorEastAsia" w:hAnsiTheme="minorHAnsi" w:cstheme="minorBidi"/>
          <w:noProof/>
          <w:sz w:val="22"/>
          <w:szCs w:val="22"/>
        </w:rPr>
      </w:pPr>
      <w:ins w:id="27" w:author="Author" w:date="2018-02-15T12:46:00Z">
        <w:r w:rsidRPr="00EF7B46">
          <w:rPr>
            <w:rStyle w:val="Hyperlink"/>
            <w:noProof/>
          </w:rPr>
          <w:fldChar w:fldCharType="begin"/>
        </w:r>
        <w:r w:rsidRPr="00EF7B46">
          <w:rPr>
            <w:rStyle w:val="Hyperlink"/>
            <w:noProof/>
          </w:rPr>
          <w:instrText xml:space="preserve"> </w:instrText>
        </w:r>
        <w:r>
          <w:rPr>
            <w:noProof/>
          </w:rPr>
          <w:instrText>HYPERLINK \l "_Toc506462098"</w:instrText>
        </w:r>
        <w:r w:rsidRPr="00EF7B46">
          <w:rPr>
            <w:rStyle w:val="Hyperlink"/>
            <w:noProof/>
          </w:rPr>
          <w:instrText xml:space="preserve"> </w:instrText>
        </w:r>
        <w:r w:rsidRPr="00EF7B46">
          <w:rPr>
            <w:rStyle w:val="Hyperlink"/>
            <w:noProof/>
          </w:rPr>
          <w:fldChar w:fldCharType="separate"/>
        </w:r>
        <w:r w:rsidRPr="00EF7B46">
          <w:rPr>
            <w:rStyle w:val="Hyperlink"/>
            <w:noProof/>
          </w:rPr>
          <w:t>2.5</w:t>
        </w:r>
        <w:r>
          <w:rPr>
            <w:rFonts w:asciiTheme="minorHAnsi" w:eastAsiaTheme="minorEastAsia" w:hAnsiTheme="minorHAnsi" w:cstheme="minorBidi"/>
            <w:noProof/>
            <w:sz w:val="22"/>
            <w:szCs w:val="22"/>
          </w:rPr>
          <w:tab/>
        </w:r>
        <w:r w:rsidRPr="00EF7B46">
          <w:rPr>
            <w:rStyle w:val="Hyperlink"/>
            <w:noProof/>
          </w:rPr>
          <w:t>Business Conditions</w:t>
        </w:r>
        <w:r>
          <w:rPr>
            <w:noProof/>
            <w:webHidden/>
          </w:rPr>
          <w:tab/>
        </w:r>
        <w:r>
          <w:rPr>
            <w:noProof/>
            <w:webHidden/>
          </w:rPr>
          <w:fldChar w:fldCharType="begin"/>
        </w:r>
        <w:r>
          <w:rPr>
            <w:noProof/>
            <w:webHidden/>
          </w:rPr>
          <w:instrText xml:space="preserve"> PAGEREF _Toc506462098 \h </w:instrText>
        </w:r>
      </w:ins>
      <w:r>
        <w:rPr>
          <w:noProof/>
          <w:webHidden/>
        </w:rPr>
      </w:r>
      <w:r>
        <w:rPr>
          <w:noProof/>
          <w:webHidden/>
        </w:rPr>
        <w:fldChar w:fldCharType="separate"/>
      </w:r>
      <w:ins w:id="28" w:author="Author" w:date="2018-02-15T12:46:00Z">
        <w:r>
          <w:rPr>
            <w:noProof/>
            <w:webHidden/>
          </w:rPr>
          <w:t>5</w:t>
        </w:r>
        <w:r>
          <w:rPr>
            <w:noProof/>
            <w:webHidden/>
          </w:rPr>
          <w:fldChar w:fldCharType="end"/>
        </w:r>
        <w:r w:rsidRPr="00EF7B46">
          <w:rPr>
            <w:rStyle w:val="Hyperlink"/>
            <w:noProof/>
          </w:rPr>
          <w:fldChar w:fldCharType="end"/>
        </w:r>
      </w:ins>
    </w:p>
    <w:p w14:paraId="78BD9EB8" w14:textId="246D7EC1" w:rsidR="00FF1F6A" w:rsidRDefault="00FF1F6A">
      <w:pPr>
        <w:pStyle w:val="TOC1"/>
        <w:rPr>
          <w:ins w:id="29" w:author="Author" w:date="2018-02-15T12:46:00Z"/>
          <w:rFonts w:asciiTheme="minorHAnsi" w:eastAsiaTheme="minorEastAsia" w:hAnsiTheme="minorHAnsi" w:cstheme="minorBidi"/>
          <w:noProof/>
          <w:sz w:val="22"/>
          <w:szCs w:val="22"/>
        </w:rPr>
      </w:pPr>
      <w:ins w:id="30" w:author="Author" w:date="2018-02-15T12:46:00Z">
        <w:r w:rsidRPr="00EF7B46">
          <w:rPr>
            <w:rStyle w:val="Hyperlink"/>
            <w:noProof/>
          </w:rPr>
          <w:fldChar w:fldCharType="begin"/>
        </w:r>
        <w:r w:rsidRPr="00EF7B46">
          <w:rPr>
            <w:rStyle w:val="Hyperlink"/>
            <w:noProof/>
          </w:rPr>
          <w:instrText xml:space="preserve"> </w:instrText>
        </w:r>
        <w:r>
          <w:rPr>
            <w:noProof/>
          </w:rPr>
          <w:instrText>HYPERLINK \l "_Toc506462099"</w:instrText>
        </w:r>
        <w:r w:rsidRPr="00EF7B46">
          <w:rPr>
            <w:rStyle w:val="Hyperlink"/>
            <w:noProof/>
          </w:rPr>
          <w:instrText xml:space="preserve"> </w:instrText>
        </w:r>
        <w:r w:rsidRPr="00EF7B46">
          <w:rPr>
            <w:rStyle w:val="Hyperlink"/>
            <w:noProof/>
          </w:rPr>
          <w:fldChar w:fldCharType="separate"/>
        </w:r>
        <w:r w:rsidRPr="00EF7B46">
          <w:rPr>
            <w:rStyle w:val="Hyperlink"/>
            <w:noProof/>
          </w:rPr>
          <w:t>3</w:t>
        </w:r>
        <w:r>
          <w:rPr>
            <w:rFonts w:asciiTheme="minorHAnsi" w:eastAsiaTheme="minorEastAsia" w:hAnsiTheme="minorHAnsi" w:cstheme="minorBidi"/>
            <w:noProof/>
            <w:sz w:val="22"/>
            <w:szCs w:val="22"/>
          </w:rPr>
          <w:tab/>
        </w:r>
        <w:r w:rsidRPr="00EF7B46">
          <w:rPr>
            <w:rStyle w:val="Hyperlink"/>
            <w:noProof/>
          </w:rPr>
          <w:t>Overview Table</w:t>
        </w:r>
        <w:r>
          <w:rPr>
            <w:noProof/>
            <w:webHidden/>
          </w:rPr>
          <w:tab/>
        </w:r>
        <w:r>
          <w:rPr>
            <w:noProof/>
            <w:webHidden/>
          </w:rPr>
          <w:fldChar w:fldCharType="begin"/>
        </w:r>
        <w:r>
          <w:rPr>
            <w:noProof/>
            <w:webHidden/>
          </w:rPr>
          <w:instrText xml:space="preserve"> PAGEREF _Toc506462099 \h </w:instrText>
        </w:r>
      </w:ins>
      <w:r>
        <w:rPr>
          <w:noProof/>
          <w:webHidden/>
        </w:rPr>
      </w:r>
      <w:r>
        <w:rPr>
          <w:noProof/>
          <w:webHidden/>
        </w:rPr>
        <w:fldChar w:fldCharType="separate"/>
      </w:r>
      <w:ins w:id="31" w:author="Author" w:date="2018-02-15T12:46:00Z">
        <w:r>
          <w:rPr>
            <w:noProof/>
            <w:webHidden/>
          </w:rPr>
          <w:t>6</w:t>
        </w:r>
        <w:r>
          <w:rPr>
            <w:noProof/>
            <w:webHidden/>
          </w:rPr>
          <w:fldChar w:fldCharType="end"/>
        </w:r>
        <w:r w:rsidRPr="00EF7B46">
          <w:rPr>
            <w:rStyle w:val="Hyperlink"/>
            <w:noProof/>
          </w:rPr>
          <w:fldChar w:fldCharType="end"/>
        </w:r>
      </w:ins>
    </w:p>
    <w:p w14:paraId="1D7EFBE5" w14:textId="412F04F4" w:rsidR="00FF1F6A" w:rsidRDefault="00FF1F6A">
      <w:pPr>
        <w:pStyle w:val="TOC1"/>
        <w:rPr>
          <w:ins w:id="32" w:author="Author" w:date="2018-02-15T12:46:00Z"/>
          <w:rFonts w:asciiTheme="minorHAnsi" w:eastAsiaTheme="minorEastAsia" w:hAnsiTheme="minorHAnsi" w:cstheme="minorBidi"/>
          <w:noProof/>
          <w:sz w:val="22"/>
          <w:szCs w:val="22"/>
        </w:rPr>
      </w:pPr>
      <w:ins w:id="33" w:author="Author" w:date="2018-02-15T12:46:00Z">
        <w:r w:rsidRPr="00EF7B46">
          <w:rPr>
            <w:rStyle w:val="Hyperlink"/>
            <w:noProof/>
          </w:rPr>
          <w:fldChar w:fldCharType="begin"/>
        </w:r>
        <w:r w:rsidRPr="00EF7B46">
          <w:rPr>
            <w:rStyle w:val="Hyperlink"/>
            <w:noProof/>
          </w:rPr>
          <w:instrText xml:space="preserve"> </w:instrText>
        </w:r>
        <w:r>
          <w:rPr>
            <w:noProof/>
          </w:rPr>
          <w:instrText>HYPERLINK \l "_Toc506462100"</w:instrText>
        </w:r>
        <w:r w:rsidRPr="00EF7B46">
          <w:rPr>
            <w:rStyle w:val="Hyperlink"/>
            <w:noProof/>
          </w:rPr>
          <w:instrText xml:space="preserve"> </w:instrText>
        </w:r>
        <w:r w:rsidRPr="00EF7B46">
          <w:rPr>
            <w:rStyle w:val="Hyperlink"/>
            <w:noProof/>
          </w:rPr>
          <w:fldChar w:fldCharType="separate"/>
        </w:r>
        <w:r w:rsidRPr="00EF7B46">
          <w:rPr>
            <w:rStyle w:val="Hyperlink"/>
            <w:noProof/>
          </w:rPr>
          <w:t>4</w:t>
        </w:r>
        <w:r>
          <w:rPr>
            <w:rFonts w:asciiTheme="minorHAnsi" w:eastAsiaTheme="minorEastAsia" w:hAnsiTheme="minorHAnsi" w:cstheme="minorBidi"/>
            <w:noProof/>
            <w:sz w:val="22"/>
            <w:szCs w:val="22"/>
          </w:rPr>
          <w:tab/>
        </w:r>
        <w:r w:rsidRPr="00EF7B46">
          <w:rPr>
            <w:rStyle w:val="Hyperlink"/>
            <w:noProof/>
          </w:rPr>
          <w:t>Test Procedures</w:t>
        </w:r>
        <w:r>
          <w:rPr>
            <w:noProof/>
            <w:webHidden/>
          </w:rPr>
          <w:tab/>
        </w:r>
        <w:r>
          <w:rPr>
            <w:noProof/>
            <w:webHidden/>
          </w:rPr>
          <w:fldChar w:fldCharType="begin"/>
        </w:r>
        <w:r>
          <w:rPr>
            <w:noProof/>
            <w:webHidden/>
          </w:rPr>
          <w:instrText xml:space="preserve"> PAGEREF _Toc506462100 \h </w:instrText>
        </w:r>
      </w:ins>
      <w:r>
        <w:rPr>
          <w:noProof/>
          <w:webHidden/>
        </w:rPr>
      </w:r>
      <w:r>
        <w:rPr>
          <w:noProof/>
          <w:webHidden/>
        </w:rPr>
        <w:fldChar w:fldCharType="separate"/>
      </w:r>
      <w:ins w:id="34" w:author="Author" w:date="2018-02-15T12:46:00Z">
        <w:r>
          <w:rPr>
            <w:noProof/>
            <w:webHidden/>
          </w:rPr>
          <w:t>7</w:t>
        </w:r>
        <w:r>
          <w:rPr>
            <w:noProof/>
            <w:webHidden/>
          </w:rPr>
          <w:fldChar w:fldCharType="end"/>
        </w:r>
        <w:r w:rsidRPr="00EF7B46">
          <w:rPr>
            <w:rStyle w:val="Hyperlink"/>
            <w:noProof/>
          </w:rPr>
          <w:fldChar w:fldCharType="end"/>
        </w:r>
      </w:ins>
    </w:p>
    <w:p w14:paraId="2B924E31" w14:textId="267FB22E" w:rsidR="00FF1F6A" w:rsidRDefault="00FF1F6A">
      <w:pPr>
        <w:pStyle w:val="TOC2"/>
        <w:rPr>
          <w:ins w:id="35" w:author="Author" w:date="2018-02-15T12:46:00Z"/>
          <w:rFonts w:asciiTheme="minorHAnsi" w:eastAsiaTheme="minorEastAsia" w:hAnsiTheme="minorHAnsi" w:cstheme="minorBidi"/>
          <w:noProof/>
          <w:sz w:val="22"/>
          <w:szCs w:val="22"/>
        </w:rPr>
      </w:pPr>
      <w:ins w:id="36" w:author="Author" w:date="2018-02-15T12:46:00Z">
        <w:r w:rsidRPr="00EF7B46">
          <w:rPr>
            <w:rStyle w:val="Hyperlink"/>
            <w:noProof/>
          </w:rPr>
          <w:fldChar w:fldCharType="begin"/>
        </w:r>
        <w:r w:rsidRPr="00EF7B46">
          <w:rPr>
            <w:rStyle w:val="Hyperlink"/>
            <w:noProof/>
          </w:rPr>
          <w:instrText xml:space="preserve"> </w:instrText>
        </w:r>
        <w:r>
          <w:rPr>
            <w:noProof/>
          </w:rPr>
          <w:instrText>HYPERLINK \l "_Toc506462101"</w:instrText>
        </w:r>
        <w:r w:rsidRPr="00EF7B46">
          <w:rPr>
            <w:rStyle w:val="Hyperlink"/>
            <w:noProof/>
          </w:rPr>
          <w:instrText xml:space="preserve"> </w:instrText>
        </w:r>
        <w:r w:rsidRPr="00EF7B46">
          <w:rPr>
            <w:rStyle w:val="Hyperlink"/>
            <w:noProof/>
          </w:rPr>
          <w:fldChar w:fldCharType="separate"/>
        </w:r>
        <w:r w:rsidRPr="00EF7B46">
          <w:rPr>
            <w:rStyle w:val="Hyperlink"/>
            <w:noProof/>
          </w:rPr>
          <w:t>4.1</w:t>
        </w:r>
        <w:r>
          <w:rPr>
            <w:rFonts w:asciiTheme="minorHAnsi" w:eastAsiaTheme="minorEastAsia" w:hAnsiTheme="minorHAnsi" w:cstheme="minorBidi"/>
            <w:noProof/>
            <w:sz w:val="22"/>
            <w:szCs w:val="22"/>
          </w:rPr>
          <w:tab/>
        </w:r>
        <w:r w:rsidRPr="00EF7B46">
          <w:rPr>
            <w:rStyle w:val="Hyperlink"/>
            <w:noProof/>
          </w:rPr>
          <w:t>Viewing Company Structure</w:t>
        </w:r>
        <w:r>
          <w:rPr>
            <w:noProof/>
            <w:webHidden/>
          </w:rPr>
          <w:tab/>
        </w:r>
        <w:r>
          <w:rPr>
            <w:noProof/>
            <w:webHidden/>
          </w:rPr>
          <w:fldChar w:fldCharType="begin"/>
        </w:r>
        <w:r>
          <w:rPr>
            <w:noProof/>
            <w:webHidden/>
          </w:rPr>
          <w:instrText xml:space="preserve"> PAGEREF _Toc506462101 \h </w:instrText>
        </w:r>
      </w:ins>
      <w:r>
        <w:rPr>
          <w:noProof/>
          <w:webHidden/>
        </w:rPr>
      </w:r>
      <w:r>
        <w:rPr>
          <w:noProof/>
          <w:webHidden/>
        </w:rPr>
        <w:fldChar w:fldCharType="separate"/>
      </w:r>
      <w:ins w:id="37" w:author="Author" w:date="2018-02-15T12:46:00Z">
        <w:r>
          <w:rPr>
            <w:noProof/>
            <w:webHidden/>
          </w:rPr>
          <w:t>7</w:t>
        </w:r>
        <w:r>
          <w:rPr>
            <w:noProof/>
            <w:webHidden/>
          </w:rPr>
          <w:fldChar w:fldCharType="end"/>
        </w:r>
        <w:r w:rsidRPr="00EF7B46">
          <w:rPr>
            <w:rStyle w:val="Hyperlink"/>
            <w:noProof/>
          </w:rPr>
          <w:fldChar w:fldCharType="end"/>
        </w:r>
      </w:ins>
    </w:p>
    <w:p w14:paraId="26CE8B03" w14:textId="70DA5320" w:rsidR="00FF1F6A" w:rsidRDefault="00FF1F6A">
      <w:pPr>
        <w:pStyle w:val="TOC2"/>
        <w:rPr>
          <w:ins w:id="38" w:author="Author" w:date="2018-02-15T12:46:00Z"/>
          <w:rFonts w:asciiTheme="minorHAnsi" w:eastAsiaTheme="minorEastAsia" w:hAnsiTheme="minorHAnsi" w:cstheme="minorBidi"/>
          <w:noProof/>
          <w:sz w:val="22"/>
          <w:szCs w:val="22"/>
        </w:rPr>
      </w:pPr>
      <w:ins w:id="39" w:author="Author" w:date="2018-02-15T12:46:00Z">
        <w:r w:rsidRPr="00EF7B46">
          <w:rPr>
            <w:rStyle w:val="Hyperlink"/>
            <w:noProof/>
          </w:rPr>
          <w:fldChar w:fldCharType="begin"/>
        </w:r>
        <w:r w:rsidRPr="00EF7B46">
          <w:rPr>
            <w:rStyle w:val="Hyperlink"/>
            <w:noProof/>
          </w:rPr>
          <w:instrText xml:space="preserve"> </w:instrText>
        </w:r>
        <w:r>
          <w:rPr>
            <w:noProof/>
          </w:rPr>
          <w:instrText>HYPERLINK \l "_Toc506462102"</w:instrText>
        </w:r>
        <w:r w:rsidRPr="00EF7B46">
          <w:rPr>
            <w:rStyle w:val="Hyperlink"/>
            <w:noProof/>
          </w:rPr>
          <w:instrText xml:space="preserve"> </w:instrText>
        </w:r>
        <w:r w:rsidRPr="00EF7B46">
          <w:rPr>
            <w:rStyle w:val="Hyperlink"/>
            <w:noProof/>
          </w:rPr>
          <w:fldChar w:fldCharType="separate"/>
        </w:r>
        <w:r w:rsidRPr="00EF7B46">
          <w:rPr>
            <w:rStyle w:val="Hyperlink"/>
            <w:noProof/>
          </w:rPr>
          <w:t>4.2</w:t>
        </w:r>
        <w:r>
          <w:rPr>
            <w:rFonts w:asciiTheme="minorHAnsi" w:eastAsiaTheme="minorEastAsia" w:hAnsiTheme="minorHAnsi" w:cstheme="minorBidi"/>
            <w:noProof/>
            <w:sz w:val="22"/>
            <w:szCs w:val="22"/>
          </w:rPr>
          <w:tab/>
        </w:r>
        <w:r w:rsidRPr="00EF7B46">
          <w:rPr>
            <w:rStyle w:val="Hyperlink"/>
            <w:noProof/>
          </w:rPr>
          <w:t>Viewing Employee Assignment in Company Structure (Optional)</w:t>
        </w:r>
        <w:r>
          <w:rPr>
            <w:noProof/>
            <w:webHidden/>
          </w:rPr>
          <w:tab/>
        </w:r>
        <w:r>
          <w:rPr>
            <w:noProof/>
            <w:webHidden/>
          </w:rPr>
          <w:fldChar w:fldCharType="begin"/>
        </w:r>
        <w:r>
          <w:rPr>
            <w:noProof/>
            <w:webHidden/>
          </w:rPr>
          <w:instrText xml:space="preserve"> PAGEREF _Toc506462102 \h </w:instrText>
        </w:r>
      </w:ins>
      <w:r>
        <w:rPr>
          <w:noProof/>
          <w:webHidden/>
        </w:rPr>
      </w:r>
      <w:r>
        <w:rPr>
          <w:noProof/>
          <w:webHidden/>
        </w:rPr>
        <w:fldChar w:fldCharType="separate"/>
      </w:r>
      <w:ins w:id="40" w:author="Author" w:date="2018-02-15T12:46:00Z">
        <w:r>
          <w:rPr>
            <w:noProof/>
            <w:webHidden/>
          </w:rPr>
          <w:t>14</w:t>
        </w:r>
        <w:r>
          <w:rPr>
            <w:noProof/>
            <w:webHidden/>
          </w:rPr>
          <w:fldChar w:fldCharType="end"/>
        </w:r>
        <w:r w:rsidRPr="00EF7B46">
          <w:rPr>
            <w:rStyle w:val="Hyperlink"/>
            <w:noProof/>
          </w:rPr>
          <w:fldChar w:fldCharType="end"/>
        </w:r>
      </w:ins>
    </w:p>
    <w:p w14:paraId="5CB7CA6E" w14:textId="35675880" w:rsidR="00FF1F6A" w:rsidRDefault="00FF1F6A">
      <w:pPr>
        <w:pStyle w:val="TOC2"/>
        <w:rPr>
          <w:ins w:id="41" w:author="Author" w:date="2018-02-15T12:46:00Z"/>
          <w:rFonts w:asciiTheme="minorHAnsi" w:eastAsiaTheme="minorEastAsia" w:hAnsiTheme="minorHAnsi" w:cstheme="minorBidi"/>
          <w:noProof/>
          <w:sz w:val="22"/>
          <w:szCs w:val="22"/>
        </w:rPr>
      </w:pPr>
      <w:ins w:id="42" w:author="Author" w:date="2018-02-15T12:46:00Z">
        <w:r w:rsidRPr="00EF7B46">
          <w:rPr>
            <w:rStyle w:val="Hyperlink"/>
            <w:noProof/>
          </w:rPr>
          <w:fldChar w:fldCharType="begin"/>
        </w:r>
        <w:r w:rsidRPr="00EF7B46">
          <w:rPr>
            <w:rStyle w:val="Hyperlink"/>
            <w:noProof/>
          </w:rPr>
          <w:instrText xml:space="preserve"> </w:instrText>
        </w:r>
        <w:r>
          <w:rPr>
            <w:noProof/>
          </w:rPr>
          <w:instrText>HYPERLINK \l "_Toc506462103"</w:instrText>
        </w:r>
        <w:r w:rsidRPr="00EF7B46">
          <w:rPr>
            <w:rStyle w:val="Hyperlink"/>
            <w:noProof/>
          </w:rPr>
          <w:instrText xml:space="preserve"> </w:instrText>
        </w:r>
        <w:r w:rsidRPr="00EF7B46">
          <w:rPr>
            <w:rStyle w:val="Hyperlink"/>
            <w:noProof/>
          </w:rPr>
          <w:fldChar w:fldCharType="separate"/>
        </w:r>
        <w:r w:rsidRPr="00EF7B46">
          <w:rPr>
            <w:rStyle w:val="Hyperlink"/>
            <w:noProof/>
          </w:rPr>
          <w:t>4.3</w:t>
        </w:r>
        <w:r>
          <w:rPr>
            <w:rFonts w:asciiTheme="minorHAnsi" w:eastAsiaTheme="minorEastAsia" w:hAnsiTheme="minorHAnsi" w:cstheme="minorBidi"/>
            <w:noProof/>
            <w:sz w:val="22"/>
            <w:szCs w:val="22"/>
          </w:rPr>
          <w:tab/>
        </w:r>
        <w:r w:rsidRPr="00EF7B46">
          <w:rPr>
            <w:rStyle w:val="Hyperlink"/>
            <w:noProof/>
          </w:rPr>
          <w:t>Creating Organization Object</w:t>
        </w:r>
        <w:r>
          <w:rPr>
            <w:noProof/>
            <w:webHidden/>
          </w:rPr>
          <w:tab/>
        </w:r>
        <w:r>
          <w:rPr>
            <w:noProof/>
            <w:webHidden/>
          </w:rPr>
          <w:fldChar w:fldCharType="begin"/>
        </w:r>
        <w:r>
          <w:rPr>
            <w:noProof/>
            <w:webHidden/>
          </w:rPr>
          <w:instrText xml:space="preserve"> PAGEREF _Toc506462103 \h </w:instrText>
        </w:r>
      </w:ins>
      <w:r>
        <w:rPr>
          <w:noProof/>
          <w:webHidden/>
        </w:rPr>
      </w:r>
      <w:r>
        <w:rPr>
          <w:noProof/>
          <w:webHidden/>
        </w:rPr>
        <w:fldChar w:fldCharType="separate"/>
      </w:r>
      <w:ins w:id="43" w:author="Author" w:date="2018-02-15T12:46:00Z">
        <w:r>
          <w:rPr>
            <w:noProof/>
            <w:webHidden/>
          </w:rPr>
          <w:t>15</w:t>
        </w:r>
        <w:r>
          <w:rPr>
            <w:noProof/>
            <w:webHidden/>
          </w:rPr>
          <w:fldChar w:fldCharType="end"/>
        </w:r>
        <w:r w:rsidRPr="00EF7B46">
          <w:rPr>
            <w:rStyle w:val="Hyperlink"/>
            <w:noProof/>
          </w:rPr>
          <w:fldChar w:fldCharType="end"/>
        </w:r>
      </w:ins>
    </w:p>
    <w:p w14:paraId="11DDBDB9" w14:textId="1B6DB665" w:rsidR="00FF1F6A" w:rsidRDefault="00FF1F6A">
      <w:pPr>
        <w:pStyle w:val="TOC2"/>
        <w:rPr>
          <w:ins w:id="44" w:author="Author" w:date="2018-02-15T12:46:00Z"/>
          <w:rFonts w:asciiTheme="minorHAnsi" w:eastAsiaTheme="minorEastAsia" w:hAnsiTheme="minorHAnsi" w:cstheme="minorBidi"/>
          <w:noProof/>
          <w:sz w:val="22"/>
          <w:szCs w:val="22"/>
        </w:rPr>
      </w:pPr>
      <w:ins w:id="45" w:author="Author" w:date="2018-02-15T12:46:00Z">
        <w:r w:rsidRPr="00EF7B46">
          <w:rPr>
            <w:rStyle w:val="Hyperlink"/>
            <w:noProof/>
          </w:rPr>
          <w:fldChar w:fldCharType="begin"/>
        </w:r>
        <w:r w:rsidRPr="00EF7B46">
          <w:rPr>
            <w:rStyle w:val="Hyperlink"/>
            <w:noProof/>
          </w:rPr>
          <w:instrText xml:space="preserve"> </w:instrText>
        </w:r>
        <w:r>
          <w:rPr>
            <w:noProof/>
          </w:rPr>
          <w:instrText>HYPERLINK \l "_Toc506462104"</w:instrText>
        </w:r>
        <w:r w:rsidRPr="00EF7B46">
          <w:rPr>
            <w:rStyle w:val="Hyperlink"/>
            <w:noProof/>
          </w:rPr>
          <w:instrText xml:space="preserve"> </w:instrText>
        </w:r>
        <w:r w:rsidRPr="00EF7B46">
          <w:rPr>
            <w:rStyle w:val="Hyperlink"/>
            <w:noProof/>
          </w:rPr>
          <w:fldChar w:fldCharType="separate"/>
        </w:r>
        <w:r w:rsidRPr="00EF7B46">
          <w:rPr>
            <w:rStyle w:val="Hyperlink"/>
            <w:noProof/>
          </w:rPr>
          <w:t>4.4</w:t>
        </w:r>
        <w:r>
          <w:rPr>
            <w:rFonts w:asciiTheme="minorHAnsi" w:eastAsiaTheme="minorEastAsia" w:hAnsiTheme="minorHAnsi" w:cstheme="minorBidi"/>
            <w:noProof/>
            <w:sz w:val="22"/>
            <w:szCs w:val="22"/>
          </w:rPr>
          <w:tab/>
        </w:r>
        <w:r w:rsidRPr="00EF7B46">
          <w:rPr>
            <w:rStyle w:val="Hyperlink"/>
            <w:noProof/>
          </w:rPr>
          <w:t>Updating Organization Object</w:t>
        </w:r>
        <w:r>
          <w:rPr>
            <w:noProof/>
            <w:webHidden/>
          </w:rPr>
          <w:tab/>
        </w:r>
        <w:r>
          <w:rPr>
            <w:noProof/>
            <w:webHidden/>
          </w:rPr>
          <w:fldChar w:fldCharType="begin"/>
        </w:r>
        <w:r>
          <w:rPr>
            <w:noProof/>
            <w:webHidden/>
          </w:rPr>
          <w:instrText xml:space="preserve"> PAGEREF _Toc506462104 \h </w:instrText>
        </w:r>
      </w:ins>
      <w:r>
        <w:rPr>
          <w:noProof/>
          <w:webHidden/>
        </w:rPr>
      </w:r>
      <w:r>
        <w:rPr>
          <w:noProof/>
          <w:webHidden/>
        </w:rPr>
        <w:fldChar w:fldCharType="separate"/>
      </w:r>
      <w:ins w:id="46" w:author="Author" w:date="2018-02-15T12:46:00Z">
        <w:r>
          <w:rPr>
            <w:noProof/>
            <w:webHidden/>
          </w:rPr>
          <w:t>22</w:t>
        </w:r>
        <w:r>
          <w:rPr>
            <w:noProof/>
            <w:webHidden/>
          </w:rPr>
          <w:fldChar w:fldCharType="end"/>
        </w:r>
        <w:r w:rsidRPr="00EF7B46">
          <w:rPr>
            <w:rStyle w:val="Hyperlink"/>
            <w:noProof/>
          </w:rPr>
          <w:fldChar w:fldCharType="end"/>
        </w:r>
      </w:ins>
    </w:p>
    <w:p w14:paraId="02C41AEF" w14:textId="10056CF2" w:rsidR="00FF1F6A" w:rsidRDefault="00FF1F6A">
      <w:pPr>
        <w:pStyle w:val="TOC2"/>
        <w:rPr>
          <w:ins w:id="47" w:author="Author" w:date="2018-02-15T12:46:00Z"/>
          <w:rFonts w:asciiTheme="minorHAnsi" w:eastAsiaTheme="minorEastAsia" w:hAnsiTheme="minorHAnsi" w:cstheme="minorBidi"/>
          <w:noProof/>
          <w:sz w:val="22"/>
          <w:szCs w:val="22"/>
        </w:rPr>
      </w:pPr>
      <w:ins w:id="48" w:author="Author" w:date="2018-02-15T12:46:00Z">
        <w:r w:rsidRPr="00EF7B46">
          <w:rPr>
            <w:rStyle w:val="Hyperlink"/>
            <w:noProof/>
          </w:rPr>
          <w:fldChar w:fldCharType="begin"/>
        </w:r>
        <w:r w:rsidRPr="00EF7B46">
          <w:rPr>
            <w:rStyle w:val="Hyperlink"/>
            <w:noProof/>
          </w:rPr>
          <w:instrText xml:space="preserve"> </w:instrText>
        </w:r>
        <w:r>
          <w:rPr>
            <w:noProof/>
          </w:rPr>
          <w:instrText>HYPERLINK \l "_Toc506462105"</w:instrText>
        </w:r>
        <w:r w:rsidRPr="00EF7B46">
          <w:rPr>
            <w:rStyle w:val="Hyperlink"/>
            <w:noProof/>
          </w:rPr>
          <w:instrText xml:space="preserve"> </w:instrText>
        </w:r>
        <w:r w:rsidRPr="00EF7B46">
          <w:rPr>
            <w:rStyle w:val="Hyperlink"/>
            <w:noProof/>
          </w:rPr>
          <w:fldChar w:fldCharType="separate"/>
        </w:r>
        <w:r w:rsidRPr="00EF7B46">
          <w:rPr>
            <w:rStyle w:val="Hyperlink"/>
            <w:noProof/>
          </w:rPr>
          <w:t>4.5</w:t>
        </w:r>
        <w:r>
          <w:rPr>
            <w:rFonts w:asciiTheme="minorHAnsi" w:eastAsiaTheme="minorEastAsia" w:hAnsiTheme="minorHAnsi" w:cstheme="minorBidi"/>
            <w:noProof/>
            <w:sz w:val="22"/>
            <w:szCs w:val="22"/>
          </w:rPr>
          <w:tab/>
        </w:r>
        <w:r w:rsidRPr="00EF7B46">
          <w:rPr>
            <w:rStyle w:val="Hyperlink"/>
            <w:noProof/>
          </w:rPr>
          <w:t>Deactivating Organization Object</w:t>
        </w:r>
        <w:r>
          <w:rPr>
            <w:noProof/>
            <w:webHidden/>
          </w:rPr>
          <w:tab/>
        </w:r>
        <w:r>
          <w:rPr>
            <w:noProof/>
            <w:webHidden/>
          </w:rPr>
          <w:fldChar w:fldCharType="begin"/>
        </w:r>
        <w:r>
          <w:rPr>
            <w:noProof/>
            <w:webHidden/>
          </w:rPr>
          <w:instrText xml:space="preserve"> PAGEREF _Toc506462105 \h </w:instrText>
        </w:r>
      </w:ins>
      <w:r>
        <w:rPr>
          <w:noProof/>
          <w:webHidden/>
        </w:rPr>
      </w:r>
      <w:r>
        <w:rPr>
          <w:noProof/>
          <w:webHidden/>
        </w:rPr>
        <w:fldChar w:fldCharType="separate"/>
      </w:r>
      <w:ins w:id="49" w:author="Author" w:date="2018-02-15T12:46:00Z">
        <w:r>
          <w:rPr>
            <w:noProof/>
            <w:webHidden/>
          </w:rPr>
          <w:t>25</w:t>
        </w:r>
        <w:r>
          <w:rPr>
            <w:noProof/>
            <w:webHidden/>
          </w:rPr>
          <w:fldChar w:fldCharType="end"/>
        </w:r>
        <w:r w:rsidRPr="00EF7B46">
          <w:rPr>
            <w:rStyle w:val="Hyperlink"/>
            <w:noProof/>
          </w:rPr>
          <w:fldChar w:fldCharType="end"/>
        </w:r>
      </w:ins>
    </w:p>
    <w:p w14:paraId="3849E332" w14:textId="343E0233" w:rsidR="00FF1F6A" w:rsidRDefault="00FF1F6A">
      <w:pPr>
        <w:pStyle w:val="TOC1"/>
        <w:rPr>
          <w:ins w:id="50" w:author="Author" w:date="2018-02-15T12:46:00Z"/>
          <w:rFonts w:asciiTheme="minorHAnsi" w:eastAsiaTheme="minorEastAsia" w:hAnsiTheme="minorHAnsi" w:cstheme="minorBidi"/>
          <w:noProof/>
          <w:sz w:val="22"/>
          <w:szCs w:val="22"/>
        </w:rPr>
      </w:pPr>
      <w:ins w:id="51" w:author="Author" w:date="2018-02-15T12:46:00Z">
        <w:r w:rsidRPr="00EF7B46">
          <w:rPr>
            <w:rStyle w:val="Hyperlink"/>
            <w:noProof/>
          </w:rPr>
          <w:fldChar w:fldCharType="begin"/>
        </w:r>
        <w:r w:rsidRPr="00EF7B46">
          <w:rPr>
            <w:rStyle w:val="Hyperlink"/>
            <w:noProof/>
          </w:rPr>
          <w:instrText xml:space="preserve"> </w:instrText>
        </w:r>
        <w:r>
          <w:rPr>
            <w:noProof/>
          </w:rPr>
          <w:instrText>HYPERLINK \l "_Toc506462106"</w:instrText>
        </w:r>
        <w:r w:rsidRPr="00EF7B46">
          <w:rPr>
            <w:rStyle w:val="Hyperlink"/>
            <w:noProof/>
          </w:rPr>
          <w:instrText xml:space="preserve"> </w:instrText>
        </w:r>
        <w:r w:rsidRPr="00EF7B46">
          <w:rPr>
            <w:rStyle w:val="Hyperlink"/>
            <w:noProof/>
          </w:rPr>
          <w:fldChar w:fldCharType="separate"/>
        </w:r>
        <w:r w:rsidRPr="00EF7B46">
          <w:rPr>
            <w:rStyle w:val="Hyperlink"/>
            <w:noProof/>
          </w:rPr>
          <w:t>5</w:t>
        </w:r>
        <w:r>
          <w:rPr>
            <w:rFonts w:asciiTheme="minorHAnsi" w:eastAsiaTheme="minorEastAsia" w:hAnsiTheme="minorHAnsi" w:cstheme="minorBidi"/>
            <w:noProof/>
            <w:sz w:val="22"/>
            <w:szCs w:val="22"/>
          </w:rPr>
          <w:tab/>
        </w:r>
        <w:r w:rsidRPr="00EF7B46">
          <w:rPr>
            <w:rStyle w:val="Hyperlink"/>
            <w:noProof/>
          </w:rPr>
          <w:t>Appendix</w:t>
        </w:r>
        <w:r>
          <w:rPr>
            <w:noProof/>
            <w:webHidden/>
          </w:rPr>
          <w:tab/>
        </w:r>
        <w:r>
          <w:rPr>
            <w:noProof/>
            <w:webHidden/>
          </w:rPr>
          <w:fldChar w:fldCharType="begin"/>
        </w:r>
        <w:r>
          <w:rPr>
            <w:noProof/>
            <w:webHidden/>
          </w:rPr>
          <w:instrText xml:space="preserve"> PAGEREF _Toc506462106 \h </w:instrText>
        </w:r>
      </w:ins>
      <w:r>
        <w:rPr>
          <w:noProof/>
          <w:webHidden/>
        </w:rPr>
      </w:r>
      <w:r>
        <w:rPr>
          <w:noProof/>
          <w:webHidden/>
        </w:rPr>
        <w:fldChar w:fldCharType="separate"/>
      </w:r>
      <w:ins w:id="52" w:author="Author" w:date="2018-02-15T12:46:00Z">
        <w:r>
          <w:rPr>
            <w:noProof/>
            <w:webHidden/>
          </w:rPr>
          <w:t>29</w:t>
        </w:r>
        <w:r>
          <w:rPr>
            <w:noProof/>
            <w:webHidden/>
          </w:rPr>
          <w:fldChar w:fldCharType="end"/>
        </w:r>
        <w:r w:rsidRPr="00EF7B46">
          <w:rPr>
            <w:rStyle w:val="Hyperlink"/>
            <w:noProof/>
          </w:rPr>
          <w:fldChar w:fldCharType="end"/>
        </w:r>
      </w:ins>
    </w:p>
    <w:p w14:paraId="059DBAA1" w14:textId="5E1D54F7" w:rsidR="00FF1F6A" w:rsidRDefault="00FF1F6A">
      <w:pPr>
        <w:pStyle w:val="TOC2"/>
        <w:rPr>
          <w:ins w:id="53" w:author="Author" w:date="2018-02-15T12:46:00Z"/>
          <w:rFonts w:asciiTheme="minorHAnsi" w:eastAsiaTheme="minorEastAsia" w:hAnsiTheme="minorHAnsi" w:cstheme="minorBidi"/>
          <w:noProof/>
          <w:sz w:val="22"/>
          <w:szCs w:val="22"/>
        </w:rPr>
      </w:pPr>
      <w:ins w:id="54" w:author="Author" w:date="2018-02-15T12:46:00Z">
        <w:r w:rsidRPr="00EF7B46">
          <w:rPr>
            <w:rStyle w:val="Hyperlink"/>
            <w:noProof/>
          </w:rPr>
          <w:fldChar w:fldCharType="begin"/>
        </w:r>
        <w:r w:rsidRPr="00EF7B46">
          <w:rPr>
            <w:rStyle w:val="Hyperlink"/>
            <w:noProof/>
          </w:rPr>
          <w:instrText xml:space="preserve"> </w:instrText>
        </w:r>
        <w:r>
          <w:rPr>
            <w:noProof/>
          </w:rPr>
          <w:instrText>HYPERLINK \l "_Toc506462107"</w:instrText>
        </w:r>
        <w:r w:rsidRPr="00EF7B46">
          <w:rPr>
            <w:rStyle w:val="Hyperlink"/>
            <w:noProof/>
          </w:rPr>
          <w:instrText xml:space="preserve"> </w:instrText>
        </w:r>
        <w:r w:rsidRPr="00EF7B46">
          <w:rPr>
            <w:rStyle w:val="Hyperlink"/>
            <w:noProof/>
          </w:rPr>
          <w:fldChar w:fldCharType="separate"/>
        </w:r>
        <w:r w:rsidRPr="00EF7B46">
          <w:rPr>
            <w:rStyle w:val="Hyperlink"/>
            <w:noProof/>
          </w:rPr>
          <w:t>5.1</w:t>
        </w:r>
        <w:r>
          <w:rPr>
            <w:rFonts w:asciiTheme="minorHAnsi" w:eastAsiaTheme="minorEastAsia" w:hAnsiTheme="minorHAnsi" w:cstheme="minorBidi"/>
            <w:noProof/>
            <w:sz w:val="22"/>
            <w:szCs w:val="22"/>
          </w:rPr>
          <w:tab/>
        </w:r>
        <w:r w:rsidRPr="00EF7B46">
          <w:rPr>
            <w:rStyle w:val="Hyperlink"/>
            <w:noProof/>
          </w:rPr>
          <w:t>Process Chains</w:t>
        </w:r>
        <w:r>
          <w:rPr>
            <w:noProof/>
            <w:webHidden/>
          </w:rPr>
          <w:tab/>
        </w:r>
        <w:r>
          <w:rPr>
            <w:noProof/>
            <w:webHidden/>
          </w:rPr>
          <w:fldChar w:fldCharType="begin"/>
        </w:r>
        <w:r>
          <w:rPr>
            <w:noProof/>
            <w:webHidden/>
          </w:rPr>
          <w:instrText xml:space="preserve"> PAGEREF _Toc506462107 \h </w:instrText>
        </w:r>
      </w:ins>
      <w:r>
        <w:rPr>
          <w:noProof/>
          <w:webHidden/>
        </w:rPr>
      </w:r>
      <w:r>
        <w:rPr>
          <w:noProof/>
          <w:webHidden/>
        </w:rPr>
        <w:fldChar w:fldCharType="separate"/>
      </w:r>
      <w:ins w:id="55" w:author="Author" w:date="2018-02-15T12:46:00Z">
        <w:r>
          <w:rPr>
            <w:noProof/>
            <w:webHidden/>
          </w:rPr>
          <w:t>29</w:t>
        </w:r>
        <w:r>
          <w:rPr>
            <w:noProof/>
            <w:webHidden/>
          </w:rPr>
          <w:fldChar w:fldCharType="end"/>
        </w:r>
        <w:r w:rsidRPr="00EF7B46">
          <w:rPr>
            <w:rStyle w:val="Hyperlink"/>
            <w:noProof/>
          </w:rPr>
          <w:fldChar w:fldCharType="end"/>
        </w:r>
      </w:ins>
    </w:p>
    <w:p w14:paraId="0F0D6538" w14:textId="28E27018" w:rsidR="00FF1F6A" w:rsidRDefault="00FF1F6A">
      <w:pPr>
        <w:pStyle w:val="TOC3"/>
        <w:rPr>
          <w:ins w:id="56" w:author="Author" w:date="2018-02-15T12:46:00Z"/>
          <w:rFonts w:asciiTheme="minorHAnsi" w:eastAsiaTheme="minorEastAsia" w:hAnsiTheme="minorHAnsi" w:cstheme="minorBidi"/>
          <w:noProof/>
          <w:sz w:val="22"/>
          <w:szCs w:val="22"/>
        </w:rPr>
      </w:pPr>
      <w:ins w:id="57" w:author="Author" w:date="2018-02-15T12:46:00Z">
        <w:r w:rsidRPr="00EF7B46">
          <w:rPr>
            <w:rStyle w:val="Hyperlink"/>
            <w:noProof/>
          </w:rPr>
          <w:fldChar w:fldCharType="begin"/>
        </w:r>
        <w:r w:rsidRPr="00EF7B46">
          <w:rPr>
            <w:rStyle w:val="Hyperlink"/>
            <w:noProof/>
          </w:rPr>
          <w:instrText xml:space="preserve"> </w:instrText>
        </w:r>
        <w:r>
          <w:rPr>
            <w:noProof/>
          </w:rPr>
          <w:instrText>HYPERLINK \l "_Toc506462108"</w:instrText>
        </w:r>
        <w:r w:rsidRPr="00EF7B46">
          <w:rPr>
            <w:rStyle w:val="Hyperlink"/>
            <w:noProof/>
          </w:rPr>
          <w:instrText xml:space="preserve"> </w:instrText>
        </w:r>
        <w:r w:rsidRPr="00EF7B46">
          <w:rPr>
            <w:rStyle w:val="Hyperlink"/>
            <w:noProof/>
          </w:rPr>
          <w:fldChar w:fldCharType="separate"/>
        </w:r>
        <w:r w:rsidRPr="00EF7B46">
          <w:rPr>
            <w:rStyle w:val="Hyperlink"/>
            <w:noProof/>
          </w:rPr>
          <w:t>5.1.1</w:t>
        </w:r>
        <w:r>
          <w:rPr>
            <w:rFonts w:asciiTheme="minorHAnsi" w:eastAsiaTheme="minorEastAsia" w:hAnsiTheme="minorHAnsi" w:cstheme="minorBidi"/>
            <w:noProof/>
            <w:sz w:val="22"/>
            <w:szCs w:val="22"/>
          </w:rPr>
          <w:tab/>
        </w:r>
        <w:r w:rsidRPr="00EF7B46">
          <w:rPr>
            <w:rStyle w:val="Hyperlink"/>
            <w:noProof/>
          </w:rPr>
          <w:t>Preceding Processes</w:t>
        </w:r>
        <w:r>
          <w:rPr>
            <w:noProof/>
            <w:webHidden/>
          </w:rPr>
          <w:tab/>
        </w:r>
        <w:r>
          <w:rPr>
            <w:noProof/>
            <w:webHidden/>
          </w:rPr>
          <w:fldChar w:fldCharType="begin"/>
        </w:r>
        <w:r>
          <w:rPr>
            <w:noProof/>
            <w:webHidden/>
          </w:rPr>
          <w:instrText xml:space="preserve"> PAGEREF _Toc506462108 \h </w:instrText>
        </w:r>
      </w:ins>
      <w:r>
        <w:rPr>
          <w:noProof/>
          <w:webHidden/>
        </w:rPr>
      </w:r>
      <w:r>
        <w:rPr>
          <w:noProof/>
          <w:webHidden/>
        </w:rPr>
        <w:fldChar w:fldCharType="separate"/>
      </w:r>
      <w:ins w:id="58" w:author="Author" w:date="2018-02-15T12:46:00Z">
        <w:r>
          <w:rPr>
            <w:noProof/>
            <w:webHidden/>
          </w:rPr>
          <w:t>29</w:t>
        </w:r>
        <w:r>
          <w:rPr>
            <w:noProof/>
            <w:webHidden/>
          </w:rPr>
          <w:fldChar w:fldCharType="end"/>
        </w:r>
        <w:r w:rsidRPr="00EF7B46">
          <w:rPr>
            <w:rStyle w:val="Hyperlink"/>
            <w:noProof/>
          </w:rPr>
          <w:fldChar w:fldCharType="end"/>
        </w:r>
      </w:ins>
    </w:p>
    <w:p w14:paraId="2DCD9242" w14:textId="434E90D0" w:rsidR="00F84E70" w:rsidDel="00FF1F6A" w:rsidRDefault="00F84E70">
      <w:pPr>
        <w:pStyle w:val="TOC1"/>
        <w:rPr>
          <w:del w:id="59" w:author="Author" w:date="2018-02-15T12:46:00Z"/>
          <w:rFonts w:asciiTheme="minorHAnsi" w:eastAsiaTheme="minorEastAsia" w:hAnsiTheme="minorHAnsi" w:cstheme="minorBidi"/>
          <w:noProof/>
          <w:sz w:val="22"/>
          <w:szCs w:val="22"/>
        </w:rPr>
      </w:pPr>
      <w:del w:id="60" w:author="Author" w:date="2018-02-15T12:46:00Z">
        <w:r w:rsidRPr="00FF1F6A" w:rsidDel="00FF1F6A">
          <w:rPr>
            <w:rPrChange w:id="61" w:author="Author" w:date="2018-02-15T12:46:00Z">
              <w:rPr>
                <w:rStyle w:val="Hyperlink"/>
                <w:noProof/>
              </w:rPr>
            </w:rPrChange>
          </w:rPr>
          <w:delText>1</w:delText>
        </w:r>
        <w:r w:rsidDel="00FF1F6A">
          <w:rPr>
            <w:rFonts w:asciiTheme="minorHAnsi" w:eastAsiaTheme="minorEastAsia" w:hAnsiTheme="minorHAnsi" w:cstheme="minorBidi"/>
            <w:noProof/>
            <w:sz w:val="22"/>
            <w:szCs w:val="22"/>
          </w:rPr>
          <w:tab/>
        </w:r>
        <w:r w:rsidRPr="00FF1F6A" w:rsidDel="00FF1F6A">
          <w:rPr>
            <w:rPrChange w:id="62" w:author="Author" w:date="2018-02-15T12:46:00Z">
              <w:rPr>
                <w:rStyle w:val="Hyperlink"/>
                <w:noProof/>
              </w:rPr>
            </w:rPrChange>
          </w:rPr>
          <w:delText>Purpose</w:delText>
        </w:r>
        <w:r w:rsidDel="00FF1F6A">
          <w:rPr>
            <w:noProof/>
            <w:webHidden/>
          </w:rPr>
          <w:tab/>
          <w:delText>3</w:delText>
        </w:r>
      </w:del>
    </w:p>
    <w:p w14:paraId="4270C006" w14:textId="1F496252" w:rsidR="00F84E70" w:rsidDel="00FF1F6A" w:rsidRDefault="00F84E70">
      <w:pPr>
        <w:pStyle w:val="TOC2"/>
        <w:rPr>
          <w:del w:id="63" w:author="Author" w:date="2018-02-15T12:46:00Z"/>
          <w:rFonts w:asciiTheme="minorHAnsi" w:eastAsiaTheme="minorEastAsia" w:hAnsiTheme="minorHAnsi" w:cstheme="minorBidi"/>
          <w:noProof/>
          <w:sz w:val="22"/>
          <w:szCs w:val="22"/>
        </w:rPr>
      </w:pPr>
      <w:del w:id="64" w:author="Author" w:date="2018-02-15T12:46:00Z">
        <w:r w:rsidRPr="00FF1F6A" w:rsidDel="00FF1F6A">
          <w:rPr>
            <w:rPrChange w:id="65" w:author="Author" w:date="2018-02-15T12:46:00Z">
              <w:rPr>
                <w:rStyle w:val="Hyperlink"/>
                <w:noProof/>
              </w:rPr>
            </w:rPrChange>
          </w:rPr>
          <w:delText>1.1</w:delText>
        </w:r>
        <w:r w:rsidDel="00FF1F6A">
          <w:rPr>
            <w:rFonts w:asciiTheme="minorHAnsi" w:eastAsiaTheme="minorEastAsia" w:hAnsiTheme="minorHAnsi" w:cstheme="minorBidi"/>
            <w:noProof/>
            <w:sz w:val="22"/>
            <w:szCs w:val="22"/>
          </w:rPr>
          <w:tab/>
        </w:r>
        <w:r w:rsidRPr="00FF1F6A" w:rsidDel="00FF1F6A">
          <w:rPr>
            <w:rPrChange w:id="66" w:author="Author" w:date="2018-02-15T12:46:00Z">
              <w:rPr>
                <w:rStyle w:val="Hyperlink"/>
                <w:noProof/>
              </w:rPr>
            </w:rPrChange>
          </w:rPr>
          <w:delText>Purpose of the Document</w:delText>
        </w:r>
        <w:r w:rsidDel="00FF1F6A">
          <w:rPr>
            <w:noProof/>
            <w:webHidden/>
          </w:rPr>
          <w:tab/>
          <w:delText>3</w:delText>
        </w:r>
      </w:del>
    </w:p>
    <w:p w14:paraId="7A837C0B" w14:textId="2213F75D" w:rsidR="00F84E70" w:rsidDel="00FF1F6A" w:rsidRDefault="00F84E70">
      <w:pPr>
        <w:pStyle w:val="TOC2"/>
        <w:rPr>
          <w:del w:id="67" w:author="Author" w:date="2018-02-15T12:46:00Z"/>
          <w:rFonts w:asciiTheme="minorHAnsi" w:eastAsiaTheme="minorEastAsia" w:hAnsiTheme="minorHAnsi" w:cstheme="minorBidi"/>
          <w:noProof/>
          <w:sz w:val="22"/>
          <w:szCs w:val="22"/>
        </w:rPr>
      </w:pPr>
      <w:del w:id="68" w:author="Author" w:date="2018-02-15T12:46:00Z">
        <w:r w:rsidRPr="00FF1F6A" w:rsidDel="00FF1F6A">
          <w:rPr>
            <w:rPrChange w:id="69" w:author="Author" w:date="2018-02-15T12:46:00Z">
              <w:rPr>
                <w:rStyle w:val="Hyperlink"/>
                <w:noProof/>
              </w:rPr>
            </w:rPrChange>
          </w:rPr>
          <w:delText>1.2</w:delText>
        </w:r>
        <w:r w:rsidDel="00FF1F6A">
          <w:rPr>
            <w:rFonts w:asciiTheme="minorHAnsi" w:eastAsiaTheme="minorEastAsia" w:hAnsiTheme="minorHAnsi" w:cstheme="minorBidi"/>
            <w:noProof/>
            <w:sz w:val="22"/>
            <w:szCs w:val="22"/>
          </w:rPr>
          <w:tab/>
        </w:r>
        <w:r w:rsidRPr="00FF1F6A" w:rsidDel="00FF1F6A">
          <w:rPr>
            <w:rPrChange w:id="70" w:author="Author" w:date="2018-02-15T12:46:00Z">
              <w:rPr>
                <w:rStyle w:val="Hyperlink"/>
                <w:noProof/>
              </w:rPr>
            </w:rPrChange>
          </w:rPr>
          <w:delText>Purpose of Manage Company Structure</w:delText>
        </w:r>
        <w:r w:rsidDel="00FF1F6A">
          <w:rPr>
            <w:noProof/>
            <w:webHidden/>
          </w:rPr>
          <w:tab/>
          <w:delText>3</w:delText>
        </w:r>
      </w:del>
    </w:p>
    <w:p w14:paraId="213AB858" w14:textId="2BC8379C" w:rsidR="00F84E70" w:rsidDel="00FF1F6A" w:rsidRDefault="00F84E70">
      <w:pPr>
        <w:pStyle w:val="TOC1"/>
        <w:rPr>
          <w:del w:id="71" w:author="Author" w:date="2018-02-15T12:46:00Z"/>
          <w:rFonts w:asciiTheme="minorHAnsi" w:eastAsiaTheme="minorEastAsia" w:hAnsiTheme="minorHAnsi" w:cstheme="minorBidi"/>
          <w:noProof/>
          <w:sz w:val="22"/>
          <w:szCs w:val="22"/>
        </w:rPr>
      </w:pPr>
      <w:del w:id="72" w:author="Author" w:date="2018-02-15T12:46:00Z">
        <w:r w:rsidRPr="00FF1F6A" w:rsidDel="00FF1F6A">
          <w:rPr>
            <w:rPrChange w:id="73" w:author="Author" w:date="2018-02-15T12:46:00Z">
              <w:rPr>
                <w:rStyle w:val="Hyperlink"/>
                <w:noProof/>
              </w:rPr>
            </w:rPrChange>
          </w:rPr>
          <w:delText>2</w:delText>
        </w:r>
        <w:r w:rsidDel="00FF1F6A">
          <w:rPr>
            <w:rFonts w:asciiTheme="minorHAnsi" w:eastAsiaTheme="minorEastAsia" w:hAnsiTheme="minorHAnsi" w:cstheme="minorBidi"/>
            <w:noProof/>
            <w:sz w:val="22"/>
            <w:szCs w:val="22"/>
          </w:rPr>
          <w:tab/>
        </w:r>
        <w:r w:rsidRPr="00FF1F6A" w:rsidDel="00FF1F6A">
          <w:rPr>
            <w:rPrChange w:id="74" w:author="Author" w:date="2018-02-15T12:46:00Z">
              <w:rPr>
                <w:rStyle w:val="Hyperlink"/>
                <w:noProof/>
              </w:rPr>
            </w:rPrChange>
          </w:rPr>
          <w:delText>Prerequisites</w:delText>
        </w:r>
        <w:r w:rsidDel="00FF1F6A">
          <w:rPr>
            <w:noProof/>
            <w:webHidden/>
          </w:rPr>
          <w:tab/>
          <w:delText>4</w:delText>
        </w:r>
      </w:del>
    </w:p>
    <w:p w14:paraId="64BED5AB" w14:textId="651EB245" w:rsidR="00F84E70" w:rsidDel="00FF1F6A" w:rsidRDefault="00F84E70">
      <w:pPr>
        <w:pStyle w:val="TOC2"/>
        <w:rPr>
          <w:del w:id="75" w:author="Author" w:date="2018-02-15T12:46:00Z"/>
          <w:rFonts w:asciiTheme="minorHAnsi" w:eastAsiaTheme="minorEastAsia" w:hAnsiTheme="minorHAnsi" w:cstheme="minorBidi"/>
          <w:noProof/>
          <w:sz w:val="22"/>
          <w:szCs w:val="22"/>
        </w:rPr>
      </w:pPr>
      <w:del w:id="76" w:author="Author" w:date="2018-02-15T12:46:00Z">
        <w:r w:rsidRPr="00FF1F6A" w:rsidDel="00FF1F6A">
          <w:rPr>
            <w:rPrChange w:id="77" w:author="Author" w:date="2018-02-15T12:46:00Z">
              <w:rPr>
                <w:rStyle w:val="Hyperlink"/>
                <w:noProof/>
              </w:rPr>
            </w:rPrChange>
          </w:rPr>
          <w:delText>2.1</w:delText>
        </w:r>
        <w:r w:rsidDel="00FF1F6A">
          <w:rPr>
            <w:rFonts w:asciiTheme="minorHAnsi" w:eastAsiaTheme="minorEastAsia" w:hAnsiTheme="minorHAnsi" w:cstheme="minorBidi"/>
            <w:noProof/>
            <w:sz w:val="22"/>
            <w:szCs w:val="22"/>
          </w:rPr>
          <w:tab/>
        </w:r>
        <w:r w:rsidRPr="00FF1F6A" w:rsidDel="00FF1F6A">
          <w:rPr>
            <w:rPrChange w:id="78" w:author="Author" w:date="2018-02-15T12:46:00Z">
              <w:rPr>
                <w:rStyle w:val="Hyperlink"/>
                <w:noProof/>
              </w:rPr>
            </w:rPrChange>
          </w:rPr>
          <w:delText>Configuration</w:delText>
        </w:r>
        <w:r w:rsidDel="00FF1F6A">
          <w:rPr>
            <w:noProof/>
            <w:webHidden/>
          </w:rPr>
          <w:tab/>
          <w:delText>4</w:delText>
        </w:r>
      </w:del>
    </w:p>
    <w:p w14:paraId="0817E8D3" w14:textId="4B5FA090" w:rsidR="00F84E70" w:rsidDel="00FF1F6A" w:rsidRDefault="00F84E70">
      <w:pPr>
        <w:pStyle w:val="TOC2"/>
        <w:rPr>
          <w:del w:id="79" w:author="Author" w:date="2018-02-15T12:46:00Z"/>
          <w:rFonts w:asciiTheme="minorHAnsi" w:eastAsiaTheme="minorEastAsia" w:hAnsiTheme="minorHAnsi" w:cstheme="minorBidi"/>
          <w:noProof/>
          <w:sz w:val="22"/>
          <w:szCs w:val="22"/>
        </w:rPr>
      </w:pPr>
      <w:del w:id="80" w:author="Author" w:date="2018-02-15T12:46:00Z">
        <w:r w:rsidRPr="00FF1F6A" w:rsidDel="00FF1F6A">
          <w:rPr>
            <w:rPrChange w:id="81" w:author="Author" w:date="2018-02-15T12:46:00Z">
              <w:rPr>
                <w:rStyle w:val="Hyperlink"/>
                <w:noProof/>
              </w:rPr>
            </w:rPrChange>
          </w:rPr>
          <w:delText>2.2</w:delText>
        </w:r>
        <w:r w:rsidDel="00FF1F6A">
          <w:rPr>
            <w:rFonts w:asciiTheme="minorHAnsi" w:eastAsiaTheme="minorEastAsia" w:hAnsiTheme="minorHAnsi" w:cstheme="minorBidi"/>
            <w:noProof/>
            <w:sz w:val="22"/>
            <w:szCs w:val="22"/>
          </w:rPr>
          <w:tab/>
        </w:r>
        <w:r w:rsidRPr="00FF1F6A" w:rsidDel="00FF1F6A">
          <w:rPr>
            <w:rPrChange w:id="82" w:author="Author" w:date="2018-02-15T12:46:00Z">
              <w:rPr>
                <w:rStyle w:val="Hyperlink"/>
                <w:noProof/>
              </w:rPr>
            </w:rPrChange>
          </w:rPr>
          <w:delText>System Access</w:delText>
        </w:r>
        <w:r w:rsidDel="00FF1F6A">
          <w:rPr>
            <w:noProof/>
            <w:webHidden/>
          </w:rPr>
          <w:tab/>
          <w:delText>4</w:delText>
        </w:r>
      </w:del>
    </w:p>
    <w:p w14:paraId="184BA91E" w14:textId="172BEAF1" w:rsidR="00F84E70" w:rsidDel="00FF1F6A" w:rsidRDefault="00F84E70">
      <w:pPr>
        <w:pStyle w:val="TOC2"/>
        <w:rPr>
          <w:del w:id="83" w:author="Author" w:date="2018-02-15T12:46:00Z"/>
          <w:rFonts w:asciiTheme="minorHAnsi" w:eastAsiaTheme="minorEastAsia" w:hAnsiTheme="minorHAnsi" w:cstheme="minorBidi"/>
          <w:noProof/>
          <w:sz w:val="22"/>
          <w:szCs w:val="22"/>
        </w:rPr>
      </w:pPr>
      <w:del w:id="84" w:author="Author" w:date="2018-02-15T12:46:00Z">
        <w:r w:rsidRPr="00FF1F6A" w:rsidDel="00FF1F6A">
          <w:rPr>
            <w:rPrChange w:id="85" w:author="Author" w:date="2018-02-15T12:46:00Z">
              <w:rPr>
                <w:rStyle w:val="Hyperlink"/>
                <w:noProof/>
              </w:rPr>
            </w:rPrChange>
          </w:rPr>
          <w:delText>2.3</w:delText>
        </w:r>
        <w:r w:rsidDel="00FF1F6A">
          <w:rPr>
            <w:rFonts w:asciiTheme="minorHAnsi" w:eastAsiaTheme="minorEastAsia" w:hAnsiTheme="minorHAnsi" w:cstheme="minorBidi"/>
            <w:noProof/>
            <w:sz w:val="22"/>
            <w:szCs w:val="22"/>
          </w:rPr>
          <w:tab/>
        </w:r>
        <w:r w:rsidRPr="00FF1F6A" w:rsidDel="00FF1F6A">
          <w:rPr>
            <w:rPrChange w:id="86" w:author="Author" w:date="2018-02-15T12:46:00Z">
              <w:rPr>
                <w:rStyle w:val="Hyperlink"/>
                <w:noProof/>
              </w:rPr>
            </w:rPrChange>
          </w:rPr>
          <w:delText>Roles</w:delText>
        </w:r>
        <w:r w:rsidDel="00FF1F6A">
          <w:rPr>
            <w:noProof/>
            <w:webHidden/>
          </w:rPr>
          <w:tab/>
          <w:delText>4</w:delText>
        </w:r>
      </w:del>
    </w:p>
    <w:p w14:paraId="29A39BCC" w14:textId="4D1B523D" w:rsidR="00F84E70" w:rsidDel="00FF1F6A" w:rsidRDefault="00F84E70">
      <w:pPr>
        <w:pStyle w:val="TOC2"/>
        <w:rPr>
          <w:del w:id="87" w:author="Author" w:date="2018-02-15T12:46:00Z"/>
          <w:rFonts w:asciiTheme="minorHAnsi" w:eastAsiaTheme="minorEastAsia" w:hAnsiTheme="minorHAnsi" w:cstheme="minorBidi"/>
          <w:noProof/>
          <w:sz w:val="22"/>
          <w:szCs w:val="22"/>
        </w:rPr>
      </w:pPr>
      <w:del w:id="88" w:author="Author" w:date="2018-02-15T12:46:00Z">
        <w:r w:rsidRPr="00FF1F6A" w:rsidDel="00FF1F6A">
          <w:rPr>
            <w:rPrChange w:id="89" w:author="Author" w:date="2018-02-15T12:46:00Z">
              <w:rPr>
                <w:rStyle w:val="Hyperlink"/>
                <w:noProof/>
              </w:rPr>
            </w:rPrChange>
          </w:rPr>
          <w:delText>2.4</w:delText>
        </w:r>
        <w:r w:rsidDel="00FF1F6A">
          <w:rPr>
            <w:rFonts w:asciiTheme="minorHAnsi" w:eastAsiaTheme="minorEastAsia" w:hAnsiTheme="minorHAnsi" w:cstheme="minorBidi"/>
            <w:noProof/>
            <w:sz w:val="22"/>
            <w:szCs w:val="22"/>
          </w:rPr>
          <w:tab/>
        </w:r>
        <w:r w:rsidRPr="00FF1F6A" w:rsidDel="00FF1F6A">
          <w:rPr>
            <w:rPrChange w:id="90" w:author="Author" w:date="2018-02-15T12:46:00Z">
              <w:rPr>
                <w:rStyle w:val="Hyperlink"/>
                <w:noProof/>
              </w:rPr>
            </w:rPrChange>
          </w:rPr>
          <w:delText>Master Data, Organizational Data, and Other Data</w:delText>
        </w:r>
        <w:r w:rsidDel="00FF1F6A">
          <w:rPr>
            <w:noProof/>
            <w:webHidden/>
          </w:rPr>
          <w:tab/>
          <w:delText>5</w:delText>
        </w:r>
      </w:del>
    </w:p>
    <w:p w14:paraId="049CA7EC" w14:textId="41144C04" w:rsidR="00F84E70" w:rsidDel="00FF1F6A" w:rsidRDefault="00F84E70">
      <w:pPr>
        <w:pStyle w:val="TOC2"/>
        <w:rPr>
          <w:del w:id="91" w:author="Author" w:date="2018-02-15T12:46:00Z"/>
          <w:rFonts w:asciiTheme="minorHAnsi" w:eastAsiaTheme="minorEastAsia" w:hAnsiTheme="minorHAnsi" w:cstheme="minorBidi"/>
          <w:noProof/>
          <w:sz w:val="22"/>
          <w:szCs w:val="22"/>
        </w:rPr>
      </w:pPr>
      <w:del w:id="92" w:author="Author" w:date="2018-02-15T12:46:00Z">
        <w:r w:rsidRPr="00FF1F6A" w:rsidDel="00FF1F6A">
          <w:rPr>
            <w:rPrChange w:id="93" w:author="Author" w:date="2018-02-15T12:46:00Z">
              <w:rPr>
                <w:rStyle w:val="Hyperlink"/>
                <w:noProof/>
              </w:rPr>
            </w:rPrChange>
          </w:rPr>
          <w:delText>2.5</w:delText>
        </w:r>
        <w:r w:rsidDel="00FF1F6A">
          <w:rPr>
            <w:rFonts w:asciiTheme="minorHAnsi" w:eastAsiaTheme="minorEastAsia" w:hAnsiTheme="minorHAnsi" w:cstheme="minorBidi"/>
            <w:noProof/>
            <w:sz w:val="22"/>
            <w:szCs w:val="22"/>
          </w:rPr>
          <w:tab/>
        </w:r>
        <w:r w:rsidRPr="00FF1F6A" w:rsidDel="00FF1F6A">
          <w:rPr>
            <w:rPrChange w:id="94" w:author="Author" w:date="2018-02-15T12:46:00Z">
              <w:rPr>
                <w:rStyle w:val="Hyperlink"/>
                <w:noProof/>
              </w:rPr>
            </w:rPrChange>
          </w:rPr>
          <w:delText>Business Conditions</w:delText>
        </w:r>
        <w:r w:rsidDel="00FF1F6A">
          <w:rPr>
            <w:noProof/>
            <w:webHidden/>
          </w:rPr>
          <w:tab/>
          <w:delText>5</w:delText>
        </w:r>
      </w:del>
    </w:p>
    <w:p w14:paraId="08E2AECD" w14:textId="53E0CC0A" w:rsidR="00F84E70" w:rsidDel="00FF1F6A" w:rsidRDefault="00F84E70">
      <w:pPr>
        <w:pStyle w:val="TOC1"/>
        <w:rPr>
          <w:del w:id="95" w:author="Author" w:date="2018-02-15T12:46:00Z"/>
          <w:rFonts w:asciiTheme="minorHAnsi" w:eastAsiaTheme="minorEastAsia" w:hAnsiTheme="minorHAnsi" w:cstheme="minorBidi"/>
          <w:noProof/>
          <w:sz w:val="22"/>
          <w:szCs w:val="22"/>
        </w:rPr>
      </w:pPr>
      <w:del w:id="96" w:author="Author" w:date="2018-02-15T12:46:00Z">
        <w:r w:rsidRPr="00FF1F6A" w:rsidDel="00FF1F6A">
          <w:rPr>
            <w:rPrChange w:id="97" w:author="Author" w:date="2018-02-15T12:46:00Z">
              <w:rPr>
                <w:rStyle w:val="Hyperlink"/>
                <w:noProof/>
              </w:rPr>
            </w:rPrChange>
          </w:rPr>
          <w:delText>3</w:delText>
        </w:r>
        <w:r w:rsidDel="00FF1F6A">
          <w:rPr>
            <w:rFonts w:asciiTheme="minorHAnsi" w:eastAsiaTheme="minorEastAsia" w:hAnsiTheme="minorHAnsi" w:cstheme="minorBidi"/>
            <w:noProof/>
            <w:sz w:val="22"/>
            <w:szCs w:val="22"/>
          </w:rPr>
          <w:tab/>
        </w:r>
        <w:r w:rsidRPr="00FF1F6A" w:rsidDel="00FF1F6A">
          <w:rPr>
            <w:rPrChange w:id="98" w:author="Author" w:date="2018-02-15T12:46:00Z">
              <w:rPr>
                <w:rStyle w:val="Hyperlink"/>
                <w:noProof/>
              </w:rPr>
            </w:rPrChange>
          </w:rPr>
          <w:delText>Overview Table</w:delText>
        </w:r>
        <w:r w:rsidDel="00FF1F6A">
          <w:rPr>
            <w:noProof/>
            <w:webHidden/>
          </w:rPr>
          <w:tab/>
          <w:delText>6</w:delText>
        </w:r>
      </w:del>
    </w:p>
    <w:p w14:paraId="7B58AC6F" w14:textId="72E6325C" w:rsidR="00F84E70" w:rsidDel="00FF1F6A" w:rsidRDefault="00F84E70">
      <w:pPr>
        <w:pStyle w:val="TOC1"/>
        <w:rPr>
          <w:del w:id="99" w:author="Author" w:date="2018-02-15T12:46:00Z"/>
          <w:rFonts w:asciiTheme="minorHAnsi" w:eastAsiaTheme="minorEastAsia" w:hAnsiTheme="minorHAnsi" w:cstheme="minorBidi"/>
          <w:noProof/>
          <w:sz w:val="22"/>
          <w:szCs w:val="22"/>
        </w:rPr>
      </w:pPr>
      <w:del w:id="100" w:author="Author" w:date="2018-02-15T12:46:00Z">
        <w:r w:rsidRPr="00FF1F6A" w:rsidDel="00FF1F6A">
          <w:rPr>
            <w:rPrChange w:id="101" w:author="Author" w:date="2018-02-15T12:46:00Z">
              <w:rPr>
                <w:rStyle w:val="Hyperlink"/>
                <w:noProof/>
              </w:rPr>
            </w:rPrChange>
          </w:rPr>
          <w:delText>4</w:delText>
        </w:r>
        <w:r w:rsidDel="00FF1F6A">
          <w:rPr>
            <w:rFonts w:asciiTheme="minorHAnsi" w:eastAsiaTheme="minorEastAsia" w:hAnsiTheme="minorHAnsi" w:cstheme="minorBidi"/>
            <w:noProof/>
            <w:sz w:val="22"/>
            <w:szCs w:val="22"/>
          </w:rPr>
          <w:tab/>
        </w:r>
        <w:r w:rsidRPr="00FF1F6A" w:rsidDel="00FF1F6A">
          <w:rPr>
            <w:rPrChange w:id="102" w:author="Author" w:date="2018-02-15T12:46:00Z">
              <w:rPr>
                <w:rStyle w:val="Hyperlink"/>
                <w:noProof/>
              </w:rPr>
            </w:rPrChange>
          </w:rPr>
          <w:delText>Test Procedures</w:delText>
        </w:r>
        <w:r w:rsidDel="00FF1F6A">
          <w:rPr>
            <w:noProof/>
            <w:webHidden/>
          </w:rPr>
          <w:tab/>
          <w:delText>7</w:delText>
        </w:r>
      </w:del>
    </w:p>
    <w:p w14:paraId="13DC26D9" w14:textId="378B2B7E" w:rsidR="00F84E70" w:rsidDel="00FF1F6A" w:rsidRDefault="00F84E70">
      <w:pPr>
        <w:pStyle w:val="TOC2"/>
        <w:rPr>
          <w:del w:id="103" w:author="Author" w:date="2018-02-15T12:46:00Z"/>
          <w:rFonts w:asciiTheme="minorHAnsi" w:eastAsiaTheme="minorEastAsia" w:hAnsiTheme="minorHAnsi" w:cstheme="minorBidi"/>
          <w:noProof/>
          <w:sz w:val="22"/>
          <w:szCs w:val="22"/>
        </w:rPr>
      </w:pPr>
      <w:del w:id="104" w:author="Author" w:date="2018-02-15T12:46:00Z">
        <w:r w:rsidRPr="00FF1F6A" w:rsidDel="00FF1F6A">
          <w:rPr>
            <w:rPrChange w:id="105" w:author="Author" w:date="2018-02-15T12:46:00Z">
              <w:rPr>
                <w:rStyle w:val="Hyperlink"/>
                <w:noProof/>
              </w:rPr>
            </w:rPrChange>
          </w:rPr>
          <w:delText>4.1</w:delText>
        </w:r>
        <w:r w:rsidDel="00FF1F6A">
          <w:rPr>
            <w:rFonts w:asciiTheme="minorHAnsi" w:eastAsiaTheme="minorEastAsia" w:hAnsiTheme="minorHAnsi" w:cstheme="minorBidi"/>
            <w:noProof/>
            <w:sz w:val="22"/>
            <w:szCs w:val="22"/>
          </w:rPr>
          <w:tab/>
        </w:r>
        <w:r w:rsidRPr="00FF1F6A" w:rsidDel="00FF1F6A">
          <w:rPr>
            <w:rPrChange w:id="106" w:author="Author" w:date="2018-02-15T12:46:00Z">
              <w:rPr>
                <w:rStyle w:val="Hyperlink"/>
                <w:noProof/>
              </w:rPr>
            </w:rPrChange>
          </w:rPr>
          <w:delText>Viewing Company Structure</w:delText>
        </w:r>
        <w:r w:rsidDel="00FF1F6A">
          <w:rPr>
            <w:noProof/>
            <w:webHidden/>
          </w:rPr>
          <w:tab/>
          <w:delText>7</w:delText>
        </w:r>
      </w:del>
    </w:p>
    <w:p w14:paraId="7FCB0482" w14:textId="5A47FD10" w:rsidR="00F84E70" w:rsidDel="00FF1F6A" w:rsidRDefault="00F84E70">
      <w:pPr>
        <w:pStyle w:val="TOC2"/>
        <w:rPr>
          <w:del w:id="107" w:author="Author" w:date="2018-02-15T12:46:00Z"/>
          <w:rFonts w:asciiTheme="minorHAnsi" w:eastAsiaTheme="minorEastAsia" w:hAnsiTheme="minorHAnsi" w:cstheme="minorBidi"/>
          <w:noProof/>
          <w:sz w:val="22"/>
          <w:szCs w:val="22"/>
        </w:rPr>
      </w:pPr>
      <w:del w:id="108" w:author="Author" w:date="2018-02-15T12:46:00Z">
        <w:r w:rsidRPr="00FF1F6A" w:rsidDel="00FF1F6A">
          <w:rPr>
            <w:rPrChange w:id="109" w:author="Author" w:date="2018-02-15T12:46:00Z">
              <w:rPr>
                <w:rStyle w:val="Hyperlink"/>
                <w:noProof/>
              </w:rPr>
            </w:rPrChange>
          </w:rPr>
          <w:delText>4.2</w:delText>
        </w:r>
        <w:r w:rsidDel="00FF1F6A">
          <w:rPr>
            <w:rFonts w:asciiTheme="minorHAnsi" w:eastAsiaTheme="minorEastAsia" w:hAnsiTheme="minorHAnsi" w:cstheme="minorBidi"/>
            <w:noProof/>
            <w:sz w:val="22"/>
            <w:szCs w:val="22"/>
          </w:rPr>
          <w:tab/>
        </w:r>
        <w:r w:rsidRPr="00FF1F6A" w:rsidDel="00FF1F6A">
          <w:rPr>
            <w:rPrChange w:id="110" w:author="Author" w:date="2018-02-15T12:46:00Z">
              <w:rPr>
                <w:rStyle w:val="Hyperlink"/>
                <w:noProof/>
              </w:rPr>
            </w:rPrChange>
          </w:rPr>
          <w:delText>Viewing Employee Assignment in Company Structure (Optional)</w:delText>
        </w:r>
        <w:r w:rsidDel="00FF1F6A">
          <w:rPr>
            <w:noProof/>
            <w:webHidden/>
          </w:rPr>
          <w:tab/>
          <w:delText>14</w:delText>
        </w:r>
      </w:del>
    </w:p>
    <w:p w14:paraId="2A78D97A" w14:textId="3CDBEF8D" w:rsidR="00F84E70" w:rsidDel="00FF1F6A" w:rsidRDefault="00F84E70">
      <w:pPr>
        <w:pStyle w:val="TOC2"/>
        <w:rPr>
          <w:del w:id="111" w:author="Author" w:date="2018-02-15T12:46:00Z"/>
          <w:rFonts w:asciiTheme="minorHAnsi" w:eastAsiaTheme="minorEastAsia" w:hAnsiTheme="minorHAnsi" w:cstheme="minorBidi"/>
          <w:noProof/>
          <w:sz w:val="22"/>
          <w:szCs w:val="22"/>
        </w:rPr>
      </w:pPr>
      <w:del w:id="112" w:author="Author" w:date="2018-02-15T12:46:00Z">
        <w:r w:rsidRPr="00FF1F6A" w:rsidDel="00FF1F6A">
          <w:rPr>
            <w:rPrChange w:id="113" w:author="Author" w:date="2018-02-15T12:46:00Z">
              <w:rPr>
                <w:rStyle w:val="Hyperlink"/>
                <w:noProof/>
              </w:rPr>
            </w:rPrChange>
          </w:rPr>
          <w:delText>4.3</w:delText>
        </w:r>
        <w:r w:rsidDel="00FF1F6A">
          <w:rPr>
            <w:rFonts w:asciiTheme="minorHAnsi" w:eastAsiaTheme="minorEastAsia" w:hAnsiTheme="minorHAnsi" w:cstheme="minorBidi"/>
            <w:noProof/>
            <w:sz w:val="22"/>
            <w:szCs w:val="22"/>
          </w:rPr>
          <w:tab/>
        </w:r>
        <w:r w:rsidRPr="00FF1F6A" w:rsidDel="00FF1F6A">
          <w:rPr>
            <w:rPrChange w:id="114" w:author="Author" w:date="2018-02-15T12:46:00Z">
              <w:rPr>
                <w:rStyle w:val="Hyperlink"/>
                <w:noProof/>
              </w:rPr>
            </w:rPrChange>
          </w:rPr>
          <w:delText>Creating Organization Object</w:delText>
        </w:r>
        <w:r w:rsidDel="00FF1F6A">
          <w:rPr>
            <w:noProof/>
            <w:webHidden/>
          </w:rPr>
          <w:tab/>
          <w:delText>15</w:delText>
        </w:r>
      </w:del>
    </w:p>
    <w:p w14:paraId="793BE6AC" w14:textId="54E251C9" w:rsidR="00F84E70" w:rsidDel="00FF1F6A" w:rsidRDefault="00F84E70">
      <w:pPr>
        <w:pStyle w:val="TOC2"/>
        <w:rPr>
          <w:del w:id="115" w:author="Author" w:date="2018-02-15T12:46:00Z"/>
          <w:rFonts w:asciiTheme="minorHAnsi" w:eastAsiaTheme="minorEastAsia" w:hAnsiTheme="minorHAnsi" w:cstheme="minorBidi"/>
          <w:noProof/>
          <w:sz w:val="22"/>
          <w:szCs w:val="22"/>
        </w:rPr>
      </w:pPr>
      <w:del w:id="116" w:author="Author" w:date="2018-02-15T12:46:00Z">
        <w:r w:rsidRPr="00FF1F6A" w:rsidDel="00FF1F6A">
          <w:rPr>
            <w:rPrChange w:id="117" w:author="Author" w:date="2018-02-15T12:46:00Z">
              <w:rPr>
                <w:rStyle w:val="Hyperlink"/>
                <w:noProof/>
              </w:rPr>
            </w:rPrChange>
          </w:rPr>
          <w:delText>4.4</w:delText>
        </w:r>
        <w:r w:rsidDel="00FF1F6A">
          <w:rPr>
            <w:rFonts w:asciiTheme="minorHAnsi" w:eastAsiaTheme="minorEastAsia" w:hAnsiTheme="minorHAnsi" w:cstheme="minorBidi"/>
            <w:noProof/>
            <w:sz w:val="22"/>
            <w:szCs w:val="22"/>
          </w:rPr>
          <w:tab/>
        </w:r>
        <w:r w:rsidRPr="00FF1F6A" w:rsidDel="00FF1F6A">
          <w:rPr>
            <w:rPrChange w:id="118" w:author="Author" w:date="2018-02-15T12:46:00Z">
              <w:rPr>
                <w:rStyle w:val="Hyperlink"/>
                <w:noProof/>
              </w:rPr>
            </w:rPrChange>
          </w:rPr>
          <w:delText>Updating Organization Object</w:delText>
        </w:r>
        <w:r w:rsidDel="00FF1F6A">
          <w:rPr>
            <w:noProof/>
            <w:webHidden/>
          </w:rPr>
          <w:tab/>
          <w:delText>22</w:delText>
        </w:r>
      </w:del>
    </w:p>
    <w:p w14:paraId="0A0D4E06" w14:textId="0B88F0BA" w:rsidR="00F84E70" w:rsidDel="00FF1F6A" w:rsidRDefault="00F84E70">
      <w:pPr>
        <w:pStyle w:val="TOC2"/>
        <w:rPr>
          <w:del w:id="119" w:author="Author" w:date="2018-02-15T12:46:00Z"/>
          <w:rFonts w:asciiTheme="minorHAnsi" w:eastAsiaTheme="minorEastAsia" w:hAnsiTheme="minorHAnsi" w:cstheme="minorBidi"/>
          <w:noProof/>
          <w:sz w:val="22"/>
          <w:szCs w:val="22"/>
        </w:rPr>
      </w:pPr>
      <w:del w:id="120" w:author="Author" w:date="2018-02-15T12:46:00Z">
        <w:r w:rsidRPr="00FF1F6A" w:rsidDel="00FF1F6A">
          <w:rPr>
            <w:rPrChange w:id="121" w:author="Author" w:date="2018-02-15T12:46:00Z">
              <w:rPr>
                <w:rStyle w:val="Hyperlink"/>
                <w:noProof/>
              </w:rPr>
            </w:rPrChange>
          </w:rPr>
          <w:delText>4.5</w:delText>
        </w:r>
        <w:r w:rsidDel="00FF1F6A">
          <w:rPr>
            <w:rFonts w:asciiTheme="minorHAnsi" w:eastAsiaTheme="minorEastAsia" w:hAnsiTheme="minorHAnsi" w:cstheme="minorBidi"/>
            <w:noProof/>
            <w:sz w:val="22"/>
            <w:szCs w:val="22"/>
          </w:rPr>
          <w:tab/>
        </w:r>
        <w:r w:rsidRPr="00FF1F6A" w:rsidDel="00FF1F6A">
          <w:rPr>
            <w:rPrChange w:id="122" w:author="Author" w:date="2018-02-15T12:46:00Z">
              <w:rPr>
                <w:rStyle w:val="Hyperlink"/>
                <w:noProof/>
              </w:rPr>
            </w:rPrChange>
          </w:rPr>
          <w:delText>Deactivating Organization Object</w:delText>
        </w:r>
        <w:r w:rsidDel="00FF1F6A">
          <w:rPr>
            <w:noProof/>
            <w:webHidden/>
          </w:rPr>
          <w:tab/>
          <w:delText>25</w:delText>
        </w:r>
      </w:del>
    </w:p>
    <w:p w14:paraId="3B76E145" w14:textId="5F61BC93" w:rsidR="00F84E70" w:rsidDel="00FF1F6A" w:rsidRDefault="00F84E70">
      <w:pPr>
        <w:pStyle w:val="TOC1"/>
        <w:rPr>
          <w:del w:id="123" w:author="Author" w:date="2018-02-15T12:46:00Z"/>
          <w:rFonts w:asciiTheme="minorHAnsi" w:eastAsiaTheme="minorEastAsia" w:hAnsiTheme="minorHAnsi" w:cstheme="minorBidi"/>
          <w:noProof/>
          <w:sz w:val="22"/>
          <w:szCs w:val="22"/>
        </w:rPr>
      </w:pPr>
      <w:del w:id="124" w:author="Author" w:date="2018-02-15T12:46:00Z">
        <w:r w:rsidRPr="00FF1F6A" w:rsidDel="00FF1F6A">
          <w:rPr>
            <w:rPrChange w:id="125" w:author="Author" w:date="2018-02-15T12:46:00Z">
              <w:rPr>
                <w:rStyle w:val="Hyperlink"/>
                <w:noProof/>
              </w:rPr>
            </w:rPrChange>
          </w:rPr>
          <w:delText>5</w:delText>
        </w:r>
        <w:r w:rsidDel="00FF1F6A">
          <w:rPr>
            <w:rFonts w:asciiTheme="minorHAnsi" w:eastAsiaTheme="minorEastAsia" w:hAnsiTheme="minorHAnsi" w:cstheme="minorBidi"/>
            <w:noProof/>
            <w:sz w:val="22"/>
            <w:szCs w:val="22"/>
          </w:rPr>
          <w:tab/>
        </w:r>
        <w:r w:rsidRPr="00FF1F6A" w:rsidDel="00FF1F6A">
          <w:rPr>
            <w:rPrChange w:id="126" w:author="Author" w:date="2018-02-15T12:46:00Z">
              <w:rPr>
                <w:rStyle w:val="Hyperlink"/>
                <w:noProof/>
              </w:rPr>
            </w:rPrChange>
          </w:rPr>
          <w:delText>Appendix</w:delText>
        </w:r>
        <w:r w:rsidDel="00FF1F6A">
          <w:rPr>
            <w:noProof/>
            <w:webHidden/>
          </w:rPr>
          <w:tab/>
          <w:delText>28</w:delText>
        </w:r>
      </w:del>
    </w:p>
    <w:p w14:paraId="5AACEA88" w14:textId="34BF34C0" w:rsidR="00F84E70" w:rsidDel="00FF1F6A" w:rsidRDefault="00F84E70">
      <w:pPr>
        <w:pStyle w:val="TOC2"/>
        <w:rPr>
          <w:del w:id="127" w:author="Author" w:date="2018-02-15T12:46:00Z"/>
          <w:rFonts w:asciiTheme="minorHAnsi" w:eastAsiaTheme="minorEastAsia" w:hAnsiTheme="minorHAnsi" w:cstheme="minorBidi"/>
          <w:noProof/>
          <w:sz w:val="22"/>
          <w:szCs w:val="22"/>
        </w:rPr>
      </w:pPr>
      <w:del w:id="128" w:author="Author" w:date="2018-02-15T12:46:00Z">
        <w:r w:rsidRPr="00FF1F6A" w:rsidDel="00FF1F6A">
          <w:rPr>
            <w:rPrChange w:id="129" w:author="Author" w:date="2018-02-15T12:46:00Z">
              <w:rPr>
                <w:rStyle w:val="Hyperlink"/>
                <w:noProof/>
              </w:rPr>
            </w:rPrChange>
          </w:rPr>
          <w:delText>5.1</w:delText>
        </w:r>
        <w:r w:rsidDel="00FF1F6A">
          <w:rPr>
            <w:rFonts w:asciiTheme="minorHAnsi" w:eastAsiaTheme="minorEastAsia" w:hAnsiTheme="minorHAnsi" w:cstheme="minorBidi"/>
            <w:noProof/>
            <w:sz w:val="22"/>
            <w:szCs w:val="22"/>
          </w:rPr>
          <w:tab/>
        </w:r>
        <w:r w:rsidRPr="00FF1F6A" w:rsidDel="00FF1F6A">
          <w:rPr>
            <w:rPrChange w:id="130" w:author="Author" w:date="2018-02-15T12:46:00Z">
              <w:rPr>
                <w:rStyle w:val="Hyperlink"/>
                <w:noProof/>
              </w:rPr>
            </w:rPrChange>
          </w:rPr>
          <w:delText>Process Integration</w:delText>
        </w:r>
        <w:r w:rsidDel="00FF1F6A">
          <w:rPr>
            <w:noProof/>
            <w:webHidden/>
          </w:rPr>
          <w:tab/>
          <w:delText>28</w:delText>
        </w:r>
      </w:del>
    </w:p>
    <w:p w14:paraId="36AE54C6" w14:textId="4A368644" w:rsidR="00F84E70" w:rsidDel="00FF1F6A" w:rsidRDefault="00F84E70">
      <w:pPr>
        <w:pStyle w:val="TOC3"/>
        <w:rPr>
          <w:del w:id="131" w:author="Author" w:date="2018-02-15T12:46:00Z"/>
          <w:rFonts w:asciiTheme="minorHAnsi" w:eastAsiaTheme="minorEastAsia" w:hAnsiTheme="minorHAnsi" w:cstheme="minorBidi"/>
          <w:noProof/>
          <w:sz w:val="22"/>
          <w:szCs w:val="22"/>
        </w:rPr>
      </w:pPr>
      <w:del w:id="132" w:author="Author" w:date="2018-02-15T12:46:00Z">
        <w:r w:rsidRPr="00FF1F6A" w:rsidDel="00FF1F6A">
          <w:rPr>
            <w:rPrChange w:id="133" w:author="Author" w:date="2018-02-15T12:46:00Z">
              <w:rPr>
                <w:rStyle w:val="Hyperlink"/>
                <w:noProof/>
              </w:rPr>
            </w:rPrChange>
          </w:rPr>
          <w:delText>5.1.1</w:delText>
        </w:r>
        <w:r w:rsidDel="00FF1F6A">
          <w:rPr>
            <w:rFonts w:asciiTheme="minorHAnsi" w:eastAsiaTheme="minorEastAsia" w:hAnsiTheme="minorHAnsi" w:cstheme="minorBidi"/>
            <w:noProof/>
            <w:sz w:val="22"/>
            <w:szCs w:val="22"/>
          </w:rPr>
          <w:tab/>
        </w:r>
        <w:r w:rsidRPr="00FF1F6A" w:rsidDel="00FF1F6A">
          <w:rPr>
            <w:rPrChange w:id="134" w:author="Author" w:date="2018-02-15T12:46:00Z">
              <w:rPr>
                <w:rStyle w:val="Hyperlink"/>
                <w:noProof/>
              </w:rPr>
            </w:rPrChange>
          </w:rPr>
          <w:delText>Preceding Processes</w:delText>
        </w:r>
        <w:r w:rsidDel="00FF1F6A">
          <w:rPr>
            <w:noProof/>
            <w:webHidden/>
          </w:rPr>
          <w:tab/>
          <w:delText>28</w:delText>
        </w:r>
      </w:del>
    </w:p>
    <w:p w14:paraId="1D64FD55" w14:textId="48819212" w:rsidR="00581828" w:rsidRPr="006378B7" w:rsidRDefault="00837FEE" w:rsidP="00296EA6">
      <w:pPr>
        <w:tabs>
          <w:tab w:val="right" w:leader="dot" w:pos="14317"/>
        </w:tabs>
        <w:rPr>
          <w:rFonts w:ascii="BentonSans Bold" w:hAnsi="BentonSans Bold"/>
        </w:rPr>
        <w:sectPr w:rsidR="00581828" w:rsidRPr="006378B7" w:rsidSect="005A5D93">
          <w:footerReference w:type="even" r:id="rId8"/>
          <w:footerReference w:type="default" r:id="rId9"/>
          <w:pgSz w:w="15842" w:h="12242" w:orient="landscape" w:code="1"/>
          <w:pgMar w:top="885" w:right="816" w:bottom="720" w:left="720" w:header="567" w:footer="397" w:gutter="0"/>
          <w:cols w:space="708"/>
          <w:titlePg/>
          <w:docGrid w:linePitch="360"/>
        </w:sectPr>
      </w:pPr>
      <w:r w:rsidRPr="006378B7">
        <w:rPr>
          <w:rFonts w:ascii="BentonSans Bold" w:hAnsi="BentonSans Bold"/>
          <w:noProof/>
        </w:rPr>
        <w:fldChar w:fldCharType="end"/>
      </w:r>
    </w:p>
    <w:p w14:paraId="46575EF9" w14:textId="77777777" w:rsidR="00581828" w:rsidRPr="006378B7" w:rsidRDefault="00581828" w:rsidP="00296EA6">
      <w:pPr>
        <w:tabs>
          <w:tab w:val="right" w:leader="dot" w:pos="14317"/>
        </w:tabs>
        <w:sectPr w:rsidR="00581828" w:rsidRPr="006378B7" w:rsidSect="005A5D93">
          <w:type w:val="continuous"/>
          <w:pgSz w:w="15842" w:h="12242" w:orient="landscape" w:code="1"/>
          <w:pgMar w:top="885" w:right="816" w:bottom="720" w:left="720" w:header="567" w:footer="397" w:gutter="0"/>
          <w:pgBorders>
            <w:top w:val="single" w:sz="48" w:space="1" w:color="999999"/>
          </w:pgBorders>
          <w:cols w:space="708"/>
          <w:docGrid w:linePitch="360"/>
        </w:sectPr>
      </w:pPr>
    </w:p>
    <w:p w14:paraId="20E36009" w14:textId="77777777" w:rsidR="00296EA6" w:rsidRPr="006378B7" w:rsidRDefault="00296EA6" w:rsidP="00296EA6">
      <w:pPr>
        <w:pStyle w:val="SAPKeyblockTitle"/>
      </w:pPr>
      <w:r w:rsidRPr="006378B7">
        <w:lastRenderedPageBreak/>
        <w:t>Document History</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20" w:firstRow="1" w:lastRow="0" w:firstColumn="0" w:lastColumn="0" w:noHBand="0" w:noVBand="1"/>
      </w:tblPr>
      <w:tblGrid>
        <w:gridCol w:w="1725"/>
        <w:gridCol w:w="2383"/>
        <w:gridCol w:w="10178"/>
      </w:tblGrid>
      <w:tr w:rsidR="00296EA6" w:rsidRPr="006378B7" w14:paraId="2EA81C3C" w14:textId="77777777" w:rsidTr="004D2DCE">
        <w:trPr>
          <w:tblHeader/>
        </w:trPr>
        <w:tc>
          <w:tcPr>
            <w:tcW w:w="1129"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4DE7EA1F" w14:textId="77777777" w:rsidR="00296EA6" w:rsidRPr="006378B7" w:rsidRDefault="00296EA6" w:rsidP="004D2DCE">
            <w:pPr>
              <w:keepNext/>
              <w:rPr>
                <w:b/>
                <w:color w:val="FFFFFF"/>
              </w:rPr>
            </w:pPr>
            <w:r w:rsidRPr="006378B7">
              <w:rPr>
                <w:b/>
                <w:color w:val="FFFFFF"/>
              </w:rPr>
              <w:t>Revision</w:t>
            </w:r>
          </w:p>
        </w:tc>
        <w:tc>
          <w:tcPr>
            <w:tcW w:w="1560"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550D9196" w14:textId="77777777" w:rsidR="00296EA6" w:rsidRPr="006378B7" w:rsidRDefault="00296EA6" w:rsidP="004D2DCE">
            <w:pPr>
              <w:keepNext/>
              <w:rPr>
                <w:b/>
                <w:color w:val="FFFFFF"/>
              </w:rPr>
            </w:pPr>
            <w:r w:rsidRPr="006378B7">
              <w:rPr>
                <w:b/>
                <w:color w:val="FFFFFF"/>
              </w:rPr>
              <w:t>Change Date</w:t>
            </w:r>
          </w:p>
        </w:tc>
        <w:tc>
          <w:tcPr>
            <w:tcW w:w="6662"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0496F7AB" w14:textId="77777777" w:rsidR="00296EA6" w:rsidRPr="006378B7" w:rsidRDefault="00296EA6" w:rsidP="004D2DCE">
            <w:pPr>
              <w:keepNext/>
              <w:rPr>
                <w:b/>
                <w:color w:val="FFFFFF"/>
              </w:rPr>
            </w:pPr>
            <w:r w:rsidRPr="006378B7">
              <w:rPr>
                <w:b/>
                <w:color w:val="FFFFFF"/>
              </w:rPr>
              <w:t>Description</w:t>
            </w:r>
          </w:p>
        </w:tc>
      </w:tr>
      <w:tr w:rsidR="00296EA6" w:rsidRPr="006378B7" w14:paraId="0360FCC6" w14:textId="77777777" w:rsidTr="004D2DCE">
        <w:tc>
          <w:tcPr>
            <w:tcW w:w="1129" w:type="dxa"/>
            <w:shd w:val="clear" w:color="auto" w:fill="auto"/>
          </w:tcPr>
          <w:p w14:paraId="024FFDB8" w14:textId="77777777" w:rsidR="00296EA6" w:rsidRPr="006378B7" w:rsidRDefault="00296EA6" w:rsidP="007E5BCB"/>
        </w:tc>
        <w:tc>
          <w:tcPr>
            <w:tcW w:w="1560" w:type="dxa"/>
            <w:shd w:val="clear" w:color="auto" w:fill="auto"/>
          </w:tcPr>
          <w:p w14:paraId="51C5401A" w14:textId="77777777" w:rsidR="00296EA6" w:rsidRPr="006378B7" w:rsidRDefault="00296EA6" w:rsidP="007E5BCB"/>
        </w:tc>
        <w:tc>
          <w:tcPr>
            <w:tcW w:w="6662" w:type="dxa"/>
            <w:shd w:val="clear" w:color="auto" w:fill="auto"/>
          </w:tcPr>
          <w:p w14:paraId="1739117F" w14:textId="77777777" w:rsidR="00296EA6" w:rsidRPr="006378B7" w:rsidRDefault="00296EA6" w:rsidP="007E5BCB"/>
        </w:tc>
      </w:tr>
    </w:tbl>
    <w:p w14:paraId="3ACDDDEB" w14:textId="77777777" w:rsidR="00296EA6" w:rsidRPr="006378B7" w:rsidRDefault="00296EA6" w:rsidP="00296EA6">
      <w:bookmarkStart w:id="135" w:name="_Toc189547007"/>
      <w:bookmarkStart w:id="136" w:name="_Toc27368457"/>
      <w:bookmarkStart w:id="137" w:name="_Toc266256886"/>
      <w:bookmarkStart w:id="138" w:name="_Toc401568654"/>
    </w:p>
    <w:p w14:paraId="06C75DBC" w14:textId="77777777" w:rsidR="000620A9" w:rsidRPr="006378B7" w:rsidRDefault="000620A9" w:rsidP="000620A9">
      <w:pPr>
        <w:pStyle w:val="Heading1"/>
        <w:ind w:left="432" w:hanging="432"/>
      </w:pPr>
      <w:bookmarkStart w:id="139" w:name="_Toc506462090"/>
      <w:bookmarkStart w:id="140" w:name="_GoBack"/>
      <w:bookmarkEnd w:id="135"/>
      <w:bookmarkEnd w:id="136"/>
      <w:bookmarkEnd w:id="137"/>
      <w:bookmarkEnd w:id="138"/>
      <w:bookmarkEnd w:id="140"/>
      <w:r w:rsidRPr="006378B7">
        <w:lastRenderedPageBreak/>
        <w:t>Purpose</w:t>
      </w:r>
      <w:bookmarkEnd w:id="139"/>
    </w:p>
    <w:p w14:paraId="2963B536" w14:textId="77777777" w:rsidR="000620A9" w:rsidRPr="006378B7" w:rsidRDefault="000620A9" w:rsidP="00072B51">
      <w:pPr>
        <w:pStyle w:val="Heading2"/>
        <w:numPr>
          <w:ilvl w:val="1"/>
          <w:numId w:val="6"/>
        </w:numPr>
      </w:pPr>
      <w:bookmarkStart w:id="141" w:name="_Toc391585984"/>
      <w:bookmarkStart w:id="142" w:name="_Toc410684910"/>
      <w:bookmarkStart w:id="143" w:name="_Toc434397735"/>
      <w:bookmarkStart w:id="144" w:name="_Toc506462091"/>
      <w:r w:rsidRPr="006378B7">
        <w:t>Purpose of the Document</w:t>
      </w:r>
      <w:bookmarkEnd w:id="141"/>
      <w:bookmarkEnd w:id="142"/>
      <w:bookmarkEnd w:id="143"/>
      <w:bookmarkEnd w:id="144"/>
    </w:p>
    <w:p w14:paraId="712BB021" w14:textId="341D8F26" w:rsidR="000620A9" w:rsidRPr="006378B7" w:rsidRDefault="000620A9" w:rsidP="000620A9">
      <w:r w:rsidRPr="006378B7">
        <w:t xml:space="preserve">This document provides a detailed procedure for testing the scope item </w:t>
      </w:r>
      <w:r w:rsidR="003640BC" w:rsidRPr="006378B7">
        <w:rPr>
          <w:rStyle w:val="SAPTextReference"/>
        </w:rPr>
        <w:t>Manage</w:t>
      </w:r>
      <w:r w:rsidRPr="006378B7">
        <w:rPr>
          <w:rStyle w:val="SAPTextReference"/>
        </w:rPr>
        <w:t xml:space="preserve"> </w:t>
      </w:r>
      <w:r w:rsidR="004D3C1F" w:rsidRPr="006378B7">
        <w:rPr>
          <w:rStyle w:val="SAPTextReference"/>
        </w:rPr>
        <w:t>Company Structure</w:t>
      </w:r>
      <w:r w:rsidRPr="006378B7">
        <w:t xml:space="preserve"> after solution deployment, reflecting the predefined scope of the solution. Each process step is covered in its own section, providing the system interactions (i.e. test steps) in a table view. Steps that are not in scope of the process but are needed for testing are marked accordingly (see column </w:t>
      </w:r>
      <w:r w:rsidRPr="006378B7">
        <w:rPr>
          <w:rStyle w:val="SAPScreenElement"/>
        </w:rPr>
        <w:t>Test Step</w:t>
      </w:r>
      <w:r w:rsidRPr="006378B7">
        <w:t>). Customer-project-specific steps must be added.</w:t>
      </w:r>
    </w:p>
    <w:p w14:paraId="3410E830" w14:textId="7B468926" w:rsidR="000620A9" w:rsidRPr="006378B7" w:rsidRDefault="000620A9" w:rsidP="000620A9">
      <w:r w:rsidRPr="006378B7">
        <w:t xml:space="preserve">Note for the customer project team: Instructions for the customer project team are </w:t>
      </w:r>
      <w:r w:rsidR="006A3204" w:rsidRPr="006378B7">
        <w:t xml:space="preserve">mentioned between brackets </w:t>
      </w:r>
      <w:r w:rsidRPr="006378B7">
        <w:t>and should be removed before hand -over to project testers. The appendix is included for internal reference, in particular to support A2O, and should also be deleted before hand-over to the customer, unless deemed helpful to explain the larger context.</w:t>
      </w:r>
    </w:p>
    <w:p w14:paraId="07A83935" w14:textId="6A2077BE" w:rsidR="000620A9" w:rsidRPr="006378B7" w:rsidRDefault="000620A9" w:rsidP="004D3C1F">
      <w:pPr>
        <w:pStyle w:val="Heading2"/>
      </w:pPr>
      <w:bookmarkStart w:id="145" w:name="_Toc391585985"/>
      <w:bookmarkStart w:id="146" w:name="_Toc410684911"/>
      <w:bookmarkStart w:id="147" w:name="_Toc434397736"/>
      <w:bookmarkStart w:id="148" w:name="_Toc506462092"/>
      <w:r w:rsidRPr="006378B7">
        <w:t>Purpose of</w:t>
      </w:r>
      <w:r w:rsidR="004D3C1F" w:rsidRPr="006378B7">
        <w:t xml:space="preserve"> Manage Company Structure</w:t>
      </w:r>
      <w:bookmarkEnd w:id="145"/>
      <w:bookmarkEnd w:id="146"/>
      <w:bookmarkEnd w:id="147"/>
      <w:bookmarkEnd w:id="148"/>
    </w:p>
    <w:p w14:paraId="5BA74978" w14:textId="77777777" w:rsidR="000620A9" w:rsidRPr="006378B7" w:rsidRDefault="000620A9" w:rsidP="000620A9"/>
    <w:p w14:paraId="2A9657F3" w14:textId="41913F86" w:rsidR="0067776D" w:rsidRPr="006378B7" w:rsidRDefault="0067776D" w:rsidP="0067776D">
      <w:r w:rsidRPr="006378B7">
        <w:t xml:space="preserve">This document describes how company structures can be managed within the SAP SuccessFactors Employee Central system. </w:t>
      </w:r>
    </w:p>
    <w:p w14:paraId="57EE7B37" w14:textId="47E854F7" w:rsidR="0067776D" w:rsidRPr="006378B7" w:rsidRDefault="00186469" w:rsidP="006215E2">
      <w:r w:rsidRPr="006378B7">
        <w:t xml:space="preserve">The </w:t>
      </w:r>
      <w:r w:rsidR="006215E2" w:rsidRPr="006378B7">
        <w:t>Company Structure Overview</w:t>
      </w:r>
      <w:r w:rsidRPr="006378B7">
        <w:t xml:space="preserve"> module</w:t>
      </w:r>
      <w:r w:rsidR="006215E2" w:rsidRPr="006378B7">
        <w:t xml:space="preserve"> enables companies to visualize </w:t>
      </w:r>
      <w:r w:rsidR="006A6417" w:rsidRPr="006378B7">
        <w:t xml:space="preserve">the entire structure of the company in chart format. </w:t>
      </w:r>
      <w:r w:rsidR="0067776D" w:rsidRPr="006378B7">
        <w:t xml:space="preserve">One or several views of the company structure can be provided for different target users. Furthermore, customers </w:t>
      </w:r>
      <w:r w:rsidR="00FB6332" w:rsidRPr="006378B7">
        <w:t>can</w:t>
      </w:r>
      <w:r w:rsidR="0067776D" w:rsidRPr="006378B7">
        <w:t xml:space="preserve"> define the UI per defined company structure.</w:t>
      </w:r>
    </w:p>
    <w:p w14:paraId="10571BD4" w14:textId="434723A0" w:rsidR="0067776D" w:rsidRPr="006378B7" w:rsidRDefault="0067776D" w:rsidP="006215E2">
      <w:r w:rsidRPr="006378B7">
        <w:t>For visualization of the structure of the company</w:t>
      </w:r>
      <w:r w:rsidR="006A6417" w:rsidRPr="006378B7">
        <w:t>,</w:t>
      </w:r>
      <w:r w:rsidR="006215E2" w:rsidRPr="006378B7">
        <w:t xml:space="preserve"> use of MDF object types (</w:t>
      </w:r>
      <w:r w:rsidRPr="006378B7">
        <w:t xml:space="preserve">for example, </w:t>
      </w:r>
      <w:r w:rsidR="006215E2" w:rsidRPr="006378B7">
        <w:t>Business Unit, Division, Department, Cost Center) and their relationships</w:t>
      </w:r>
      <w:r w:rsidR="006A6417" w:rsidRPr="006378B7">
        <w:t xml:space="preserve"> is made</w:t>
      </w:r>
      <w:r w:rsidR="006215E2" w:rsidRPr="006378B7">
        <w:t xml:space="preserve">. </w:t>
      </w:r>
    </w:p>
    <w:p w14:paraId="36AF10DF" w14:textId="1EE0BA66" w:rsidR="00E52E56" w:rsidRPr="006378B7" w:rsidRDefault="006A6417" w:rsidP="00E52E56">
      <w:r w:rsidRPr="006378B7">
        <w:t xml:space="preserve">Having the company structure </w:t>
      </w:r>
      <w:r w:rsidR="0067776D" w:rsidRPr="006378B7">
        <w:t>definition</w:t>
      </w:r>
      <w:r w:rsidRPr="006378B7">
        <w:t xml:space="preserve"> in place, users can directly start transactions from it, for example creating new organization objects, editing existing ones, or start</w:t>
      </w:r>
      <w:r w:rsidR="0067776D" w:rsidRPr="006378B7">
        <w:t>ing an action for an employee.</w:t>
      </w:r>
      <w:r w:rsidR="00E52E56" w:rsidRPr="006378B7">
        <w:t xml:space="preserve"> Triggers for maintaining the company structure may include reorganization, mergers or acquisitions, expansion, renaming of organization objects as part of restructuring measures, and so on.</w:t>
      </w:r>
    </w:p>
    <w:p w14:paraId="4190C758" w14:textId="47E64FC7" w:rsidR="006A6417" w:rsidRPr="006378B7" w:rsidRDefault="006A6417" w:rsidP="006215E2"/>
    <w:p w14:paraId="10AC2F41" w14:textId="77777777" w:rsidR="000620A9" w:rsidRPr="006378B7" w:rsidRDefault="000620A9" w:rsidP="000620A9">
      <w:pPr>
        <w:pStyle w:val="Heading1"/>
        <w:ind w:left="432" w:hanging="432"/>
      </w:pPr>
      <w:bookmarkStart w:id="149" w:name="_Toc386012193"/>
      <w:bookmarkStart w:id="150" w:name="_Toc401565087"/>
      <w:bookmarkStart w:id="151" w:name="_Toc416967249"/>
      <w:bookmarkStart w:id="152" w:name="_Toc435792884"/>
      <w:bookmarkStart w:id="153" w:name="_Toc506462093"/>
      <w:r w:rsidRPr="006378B7">
        <w:lastRenderedPageBreak/>
        <w:t>Prerequisites</w:t>
      </w:r>
      <w:bookmarkEnd w:id="149"/>
      <w:bookmarkEnd w:id="150"/>
      <w:bookmarkEnd w:id="151"/>
      <w:bookmarkEnd w:id="152"/>
      <w:bookmarkEnd w:id="153"/>
    </w:p>
    <w:p w14:paraId="389D9878" w14:textId="77777777" w:rsidR="000620A9" w:rsidRPr="006378B7" w:rsidRDefault="000620A9" w:rsidP="000620A9">
      <w:pPr>
        <w:rPr>
          <w:rFonts w:ascii="BentonSans Bold" w:eastAsia="Times New Roman" w:hAnsi="BentonSans Bold"/>
          <w:color w:val="666666"/>
          <w:sz w:val="30"/>
          <w:szCs w:val="26"/>
        </w:rPr>
      </w:pPr>
      <w:bookmarkStart w:id="154" w:name="_Toc386012194"/>
      <w:bookmarkStart w:id="155" w:name="_Toc401565088"/>
      <w:r w:rsidRPr="006378B7">
        <w:t>This section summarizes all prerequisites to conducting the test in terms of systems, users, master data, organizational data, and other test data and business conditions.</w:t>
      </w:r>
    </w:p>
    <w:p w14:paraId="10EF14DB" w14:textId="77777777" w:rsidR="00484097" w:rsidRPr="006378B7" w:rsidRDefault="00484097" w:rsidP="00072B51">
      <w:pPr>
        <w:pStyle w:val="Heading2"/>
        <w:numPr>
          <w:ilvl w:val="1"/>
          <w:numId w:val="6"/>
        </w:numPr>
      </w:pPr>
      <w:bookmarkStart w:id="156" w:name="_Toc391585988"/>
      <w:bookmarkStart w:id="157" w:name="_Toc410684913"/>
      <w:bookmarkStart w:id="158" w:name="_Toc434397738"/>
      <w:bookmarkStart w:id="159" w:name="_Toc506462094"/>
      <w:bookmarkStart w:id="160" w:name="_Toc416967250"/>
      <w:bookmarkStart w:id="161" w:name="_Toc435792885"/>
      <w:r w:rsidRPr="006378B7">
        <w:t>Configuration</w:t>
      </w:r>
      <w:bookmarkEnd w:id="156"/>
      <w:bookmarkEnd w:id="157"/>
      <w:bookmarkEnd w:id="158"/>
      <w:bookmarkEnd w:id="159"/>
    </w:p>
    <w:p w14:paraId="3EFFC031" w14:textId="77777777" w:rsidR="00484097" w:rsidRPr="006378B7" w:rsidRDefault="00484097" w:rsidP="00484097">
      <w:r w:rsidRPr="006378B7">
        <w:t xml:space="preserve">Please ensure to follow the correct installation sequence of building blocks as specified in the </w:t>
      </w:r>
      <w:r w:rsidRPr="006378B7">
        <w:rPr>
          <w:rStyle w:val="SAPScreenElement"/>
          <w:color w:val="auto"/>
        </w:rPr>
        <w:t>Prerequisite Matrix</w:t>
      </w:r>
      <w:r w:rsidRPr="006378B7">
        <w:t>.</w:t>
      </w:r>
    </w:p>
    <w:p w14:paraId="747CFF33" w14:textId="77777777" w:rsidR="000620A9" w:rsidRPr="006378B7" w:rsidRDefault="000620A9" w:rsidP="000620A9">
      <w:pPr>
        <w:pStyle w:val="Heading2"/>
        <w:ind w:left="576" w:hanging="576"/>
      </w:pPr>
      <w:bookmarkStart w:id="162" w:name="_Toc506462095"/>
      <w:r w:rsidRPr="006378B7">
        <w:t>System Access</w:t>
      </w:r>
      <w:bookmarkEnd w:id="154"/>
      <w:bookmarkEnd w:id="155"/>
      <w:bookmarkEnd w:id="160"/>
      <w:bookmarkEnd w:id="161"/>
      <w:bookmarkEnd w:id="162"/>
    </w:p>
    <w:p w14:paraId="7A573AD7" w14:textId="77777777" w:rsidR="00484097" w:rsidRPr="006378B7" w:rsidRDefault="00484097" w:rsidP="00484097">
      <w:r w:rsidRPr="006378B7">
        <w:t>The test should be conducted with the following system and users:</w:t>
      </w:r>
    </w:p>
    <w:tbl>
      <w:tblPr>
        <w:tblW w:w="14288"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402"/>
        <w:gridCol w:w="4860"/>
        <w:gridCol w:w="7026"/>
      </w:tblGrid>
      <w:tr w:rsidR="00484097" w:rsidRPr="006378B7" w14:paraId="79D701DC" w14:textId="77777777" w:rsidTr="00826036">
        <w:trPr>
          <w:tblHeader/>
        </w:trPr>
        <w:tc>
          <w:tcPr>
            <w:tcW w:w="2402" w:type="dxa"/>
            <w:shd w:val="clear" w:color="auto" w:fill="999999"/>
          </w:tcPr>
          <w:p w14:paraId="7F7938EC" w14:textId="77777777" w:rsidR="00484097" w:rsidRPr="006378B7" w:rsidRDefault="00484097" w:rsidP="00431A96">
            <w:pPr>
              <w:pStyle w:val="SAPTableHeader"/>
            </w:pPr>
          </w:p>
        </w:tc>
        <w:tc>
          <w:tcPr>
            <w:tcW w:w="4860" w:type="dxa"/>
            <w:shd w:val="clear" w:color="auto" w:fill="999999"/>
            <w:hideMark/>
          </w:tcPr>
          <w:p w14:paraId="6889A873" w14:textId="77777777" w:rsidR="00484097" w:rsidRPr="006378B7" w:rsidRDefault="00484097" w:rsidP="00431A96">
            <w:pPr>
              <w:pStyle w:val="SAPTableHeader"/>
            </w:pPr>
            <w:r w:rsidRPr="006378B7">
              <w:t>Type of Data</w:t>
            </w:r>
          </w:p>
        </w:tc>
        <w:tc>
          <w:tcPr>
            <w:tcW w:w="7026" w:type="dxa"/>
            <w:shd w:val="clear" w:color="auto" w:fill="999999"/>
            <w:hideMark/>
          </w:tcPr>
          <w:p w14:paraId="04102138" w14:textId="77777777" w:rsidR="00484097" w:rsidRPr="006378B7" w:rsidRDefault="00484097" w:rsidP="00431A96">
            <w:pPr>
              <w:pStyle w:val="SAPTableHeader"/>
            </w:pPr>
            <w:r w:rsidRPr="006378B7">
              <w:t>Details</w:t>
            </w:r>
          </w:p>
        </w:tc>
      </w:tr>
      <w:tr w:rsidR="00484097" w:rsidRPr="006378B7" w14:paraId="36DE5DAE" w14:textId="77777777" w:rsidTr="00826036">
        <w:tc>
          <w:tcPr>
            <w:tcW w:w="2402" w:type="dxa"/>
            <w:hideMark/>
          </w:tcPr>
          <w:p w14:paraId="486F4EAE" w14:textId="77777777" w:rsidR="00484097" w:rsidRPr="006378B7" w:rsidRDefault="00484097" w:rsidP="00431A96">
            <w:r w:rsidRPr="006378B7">
              <w:t>System</w:t>
            </w:r>
          </w:p>
        </w:tc>
        <w:tc>
          <w:tcPr>
            <w:tcW w:w="4860" w:type="dxa"/>
            <w:hideMark/>
          </w:tcPr>
          <w:p w14:paraId="712A497E" w14:textId="5BCF860A" w:rsidR="00484097" w:rsidRPr="006378B7" w:rsidRDefault="0078353F" w:rsidP="00431A96">
            <w:r w:rsidRPr="006378B7">
              <w:t xml:space="preserve">SAP </w:t>
            </w:r>
            <w:r w:rsidR="00484097" w:rsidRPr="006378B7">
              <w:t>SuccessFactors Employee Central</w:t>
            </w:r>
          </w:p>
        </w:tc>
        <w:tc>
          <w:tcPr>
            <w:tcW w:w="7026" w:type="dxa"/>
            <w:hideMark/>
          </w:tcPr>
          <w:p w14:paraId="7E525045" w14:textId="77777777" w:rsidR="00484097" w:rsidRPr="006378B7" w:rsidRDefault="00484097" w:rsidP="00431A96">
            <w:r w:rsidRPr="006378B7">
              <w:t>&lt;Provide details on how to access system, e.g. system client or URL&gt;</w:t>
            </w:r>
          </w:p>
        </w:tc>
      </w:tr>
      <w:tr w:rsidR="00826036" w:rsidRPr="006378B7" w14:paraId="4608E5E9" w14:textId="77777777" w:rsidTr="00826036">
        <w:tc>
          <w:tcPr>
            <w:tcW w:w="2402" w:type="dxa"/>
          </w:tcPr>
          <w:p w14:paraId="2DDE3D6D" w14:textId="22FA8515" w:rsidR="00826036" w:rsidRPr="006378B7" w:rsidRDefault="00826036" w:rsidP="00826036">
            <w:r w:rsidRPr="006378B7">
              <w:t xml:space="preserve">Standard User </w:t>
            </w:r>
          </w:p>
        </w:tc>
        <w:tc>
          <w:tcPr>
            <w:tcW w:w="4860" w:type="dxa"/>
          </w:tcPr>
          <w:p w14:paraId="41E74063" w14:textId="7FD049DF" w:rsidR="00826036" w:rsidRPr="006378B7" w:rsidRDefault="00826036" w:rsidP="00826036">
            <w:r w:rsidRPr="006378B7">
              <w:t>HR Administrator</w:t>
            </w:r>
          </w:p>
        </w:tc>
        <w:tc>
          <w:tcPr>
            <w:tcW w:w="7026" w:type="dxa"/>
          </w:tcPr>
          <w:p w14:paraId="5F9DDBDF" w14:textId="43C6DDDA" w:rsidR="00826036" w:rsidRPr="006378B7" w:rsidRDefault="00826036" w:rsidP="00826036">
            <w:r w:rsidRPr="006378B7">
              <w:t>&lt;Provide Standard User Id and Password for test, if applicable&gt;</w:t>
            </w:r>
          </w:p>
        </w:tc>
      </w:tr>
    </w:tbl>
    <w:p w14:paraId="1C525D1F" w14:textId="77777777" w:rsidR="000620A9" w:rsidRPr="006378B7" w:rsidRDefault="003B4279" w:rsidP="006378B7">
      <w:pPr>
        <w:pStyle w:val="SAPNoteHeading"/>
        <w:spacing w:before="120"/>
        <w:ind w:left="630"/>
      </w:pPr>
      <w:r w:rsidRPr="006378B7">
        <w:rPr>
          <w:noProof/>
        </w:rPr>
        <w:drawing>
          <wp:inline distT="0" distB="0" distL="0" distR="0" wp14:anchorId="75696BA4" wp14:editId="68535A6D">
            <wp:extent cx="225425" cy="225425"/>
            <wp:effectExtent l="0" t="0" r="0" b="3175"/>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0620A9" w:rsidRPr="006378B7">
        <w:t> Note</w:t>
      </w:r>
    </w:p>
    <w:p w14:paraId="1ECB3B11" w14:textId="4BF612B4" w:rsidR="000620A9" w:rsidRPr="006378B7" w:rsidRDefault="000620A9" w:rsidP="00683592">
      <w:pPr>
        <w:pStyle w:val="NoteParagraph"/>
        <w:ind w:left="630"/>
      </w:pPr>
      <w:r w:rsidRPr="006378B7">
        <w:t xml:space="preserve">In the following, </w:t>
      </w:r>
      <w:r w:rsidR="00714708" w:rsidRPr="006378B7">
        <w:t xml:space="preserve">the </w:t>
      </w:r>
      <w:r w:rsidR="00714708" w:rsidRPr="006378B7">
        <w:rPr>
          <w:rStyle w:val="SAPTextReference"/>
        </w:rPr>
        <w:t>SAP SuccessFactors Employee Central</w:t>
      </w:r>
      <w:r w:rsidR="00714708" w:rsidRPr="006378B7">
        <w:t xml:space="preserve"> system will be referenced as </w:t>
      </w:r>
      <w:r w:rsidR="00714708" w:rsidRPr="006378B7">
        <w:rPr>
          <w:rStyle w:val="SAPTextReference"/>
        </w:rPr>
        <w:t>Employee Central.</w:t>
      </w:r>
    </w:p>
    <w:p w14:paraId="280970E7" w14:textId="77777777" w:rsidR="000620A9" w:rsidRPr="006378B7" w:rsidRDefault="000620A9" w:rsidP="000620A9">
      <w:pPr>
        <w:pStyle w:val="Heading2"/>
      </w:pPr>
      <w:bookmarkStart w:id="163" w:name="_Toc506462096"/>
      <w:r w:rsidRPr="006378B7">
        <w:t>Roles</w:t>
      </w:r>
      <w:bookmarkEnd w:id="163"/>
      <w:r w:rsidRPr="006378B7">
        <w:t xml:space="preserve"> </w:t>
      </w:r>
    </w:p>
    <w:p w14:paraId="0D3D1FAB" w14:textId="5A3A168F" w:rsidR="000620A9" w:rsidRPr="006378B7" w:rsidRDefault="000620A9" w:rsidP="000620A9">
      <w:r w:rsidRPr="006378B7">
        <w:t>For non-standard users, the following roles must be assigned in Employee Central to the system user(s) testing this scenario.</w:t>
      </w:r>
    </w:p>
    <w:tbl>
      <w:tblPr>
        <w:tblW w:w="14288"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1682"/>
        <w:gridCol w:w="6930"/>
        <w:gridCol w:w="1620"/>
        <w:gridCol w:w="4056"/>
      </w:tblGrid>
      <w:tr w:rsidR="000620A9" w:rsidRPr="006378B7" w14:paraId="332A6B9A" w14:textId="77777777" w:rsidTr="006378B7">
        <w:trPr>
          <w:tblHeader/>
        </w:trPr>
        <w:tc>
          <w:tcPr>
            <w:tcW w:w="1682" w:type="dxa"/>
            <w:shd w:val="clear" w:color="auto" w:fill="999999"/>
            <w:hideMark/>
          </w:tcPr>
          <w:p w14:paraId="7CF49D1D" w14:textId="77777777" w:rsidR="000620A9" w:rsidRPr="006378B7" w:rsidRDefault="000620A9" w:rsidP="000620A9">
            <w:pPr>
              <w:pStyle w:val="SAPTableHeader"/>
            </w:pPr>
            <w:r w:rsidRPr="006378B7">
              <w:t>Business Role</w:t>
            </w:r>
          </w:p>
        </w:tc>
        <w:tc>
          <w:tcPr>
            <w:tcW w:w="6930" w:type="dxa"/>
            <w:shd w:val="clear" w:color="auto" w:fill="999999"/>
            <w:hideMark/>
          </w:tcPr>
          <w:p w14:paraId="4F3C5200" w14:textId="77777777" w:rsidR="000620A9" w:rsidRPr="006378B7" w:rsidRDefault="000620A9" w:rsidP="000620A9">
            <w:pPr>
              <w:pStyle w:val="SAPTableHeader"/>
            </w:pPr>
            <w:r w:rsidRPr="006378B7">
              <w:t>Permission Role</w:t>
            </w:r>
          </w:p>
        </w:tc>
        <w:tc>
          <w:tcPr>
            <w:tcW w:w="1620" w:type="dxa"/>
            <w:shd w:val="clear" w:color="auto" w:fill="999999"/>
            <w:hideMark/>
          </w:tcPr>
          <w:p w14:paraId="5822BC90" w14:textId="77777777" w:rsidR="000620A9" w:rsidRPr="006378B7" w:rsidRDefault="000620A9" w:rsidP="000620A9">
            <w:pPr>
              <w:pStyle w:val="SAPTableHeader"/>
            </w:pPr>
            <w:r w:rsidRPr="006378B7">
              <w:t>Process Step</w:t>
            </w:r>
          </w:p>
        </w:tc>
        <w:tc>
          <w:tcPr>
            <w:tcW w:w="4056" w:type="dxa"/>
            <w:shd w:val="clear" w:color="auto" w:fill="999999"/>
            <w:hideMark/>
          </w:tcPr>
          <w:p w14:paraId="47A8D61A" w14:textId="77777777" w:rsidR="000620A9" w:rsidRPr="006378B7" w:rsidRDefault="000620A9" w:rsidP="000620A9">
            <w:pPr>
              <w:pStyle w:val="SAPTableHeader"/>
            </w:pPr>
            <w:r w:rsidRPr="006378B7">
              <w:t>Sample Data</w:t>
            </w:r>
          </w:p>
        </w:tc>
      </w:tr>
      <w:tr w:rsidR="0078353F" w:rsidRPr="006378B7" w14:paraId="5052498F" w14:textId="77777777" w:rsidTr="006378B7">
        <w:tc>
          <w:tcPr>
            <w:tcW w:w="1682" w:type="dxa"/>
            <w:hideMark/>
          </w:tcPr>
          <w:p w14:paraId="7D6EC9B5" w14:textId="30D84305" w:rsidR="0078353F" w:rsidRPr="006378B7" w:rsidRDefault="0078353F" w:rsidP="0078353F">
            <w:r w:rsidRPr="006378B7">
              <w:t>HR Administrator</w:t>
            </w:r>
          </w:p>
        </w:tc>
        <w:tc>
          <w:tcPr>
            <w:tcW w:w="6930" w:type="dxa"/>
            <w:hideMark/>
          </w:tcPr>
          <w:p w14:paraId="1E3D31FF" w14:textId="4E75F3ED" w:rsidR="0078353F" w:rsidRPr="006378B7" w:rsidRDefault="0078353F" w:rsidP="0078353F">
            <w:r w:rsidRPr="006378B7">
              <w:t>For testing purposes</w:t>
            </w:r>
            <w:r w:rsidR="00537F28" w:rsidRPr="006378B7">
              <w:t>,</w:t>
            </w:r>
            <w:r w:rsidRPr="006378B7">
              <w:t xml:space="preserve"> only: </w:t>
            </w:r>
            <w:r w:rsidR="00C53EF9" w:rsidRPr="006378B7">
              <w:t xml:space="preserve">use the appropriate Super Admin group to which the role of the </w:t>
            </w:r>
            <w:r w:rsidR="00C53EF9" w:rsidRPr="006378B7">
              <w:rPr>
                <w:rStyle w:val="SAPScreenElement"/>
                <w:color w:val="auto"/>
              </w:rPr>
              <w:t xml:space="preserve">SAP BestPractices Company Structure Super Admin </w:t>
            </w:r>
            <w:r w:rsidR="00C53EF9" w:rsidRPr="006378B7">
              <w:t>has been granted</w:t>
            </w:r>
          </w:p>
        </w:tc>
        <w:tc>
          <w:tcPr>
            <w:tcW w:w="1620" w:type="dxa"/>
            <w:hideMark/>
          </w:tcPr>
          <w:p w14:paraId="2CB3C640" w14:textId="018059B9" w:rsidR="0078353F" w:rsidRPr="006378B7" w:rsidRDefault="0078353F" w:rsidP="0078353F">
            <w:r w:rsidRPr="006378B7">
              <w:t xml:space="preserve">Refer to chapter </w:t>
            </w:r>
            <w:r w:rsidRPr="006378B7">
              <w:rPr>
                <w:rStyle w:val="SAPTextReference"/>
              </w:rPr>
              <w:t>Overview Table.</w:t>
            </w:r>
          </w:p>
        </w:tc>
        <w:tc>
          <w:tcPr>
            <w:tcW w:w="4056" w:type="dxa"/>
            <w:hideMark/>
          </w:tcPr>
          <w:p w14:paraId="07C94B16" w14:textId="77777777" w:rsidR="0078353F" w:rsidRPr="006378B7" w:rsidRDefault="0078353F" w:rsidP="0078353F">
            <w:r w:rsidRPr="006378B7">
              <w:t xml:space="preserve">Test user: </w:t>
            </w:r>
            <w:r w:rsidRPr="006378B7">
              <w:rPr>
                <w:rStyle w:val="SAPUserEntry"/>
              </w:rPr>
              <w:t>&lt;userid&gt;</w:t>
            </w:r>
            <w:r w:rsidRPr="006378B7">
              <w:t xml:space="preserve">; Password: </w:t>
            </w:r>
            <w:r w:rsidRPr="006378B7">
              <w:rPr>
                <w:rStyle w:val="SAPUserEntry"/>
              </w:rPr>
              <w:t>&lt;password&gt;</w:t>
            </w:r>
          </w:p>
        </w:tc>
      </w:tr>
    </w:tbl>
    <w:p w14:paraId="52C368E9" w14:textId="77777777" w:rsidR="000620A9" w:rsidRPr="006378B7" w:rsidRDefault="000620A9" w:rsidP="000620A9">
      <w:pPr>
        <w:pStyle w:val="Heading2"/>
        <w:ind w:left="576" w:hanging="576"/>
      </w:pPr>
      <w:bookmarkStart w:id="164" w:name="_Toc386012196"/>
      <w:bookmarkStart w:id="165" w:name="_Toc401565090"/>
      <w:bookmarkStart w:id="166" w:name="_Toc416967251"/>
      <w:bookmarkStart w:id="167" w:name="_Toc435792886"/>
      <w:bookmarkStart w:id="168" w:name="_Toc506462097"/>
      <w:r w:rsidRPr="006378B7">
        <w:lastRenderedPageBreak/>
        <w:t>Master Data, Organizational Data, and Other Data</w:t>
      </w:r>
      <w:bookmarkEnd w:id="164"/>
      <w:bookmarkEnd w:id="165"/>
      <w:bookmarkEnd w:id="166"/>
      <w:bookmarkEnd w:id="167"/>
      <w:bookmarkEnd w:id="168"/>
    </w:p>
    <w:p w14:paraId="2D9C9208" w14:textId="6D33647F" w:rsidR="00484097" w:rsidRPr="006378B7" w:rsidRDefault="00484097" w:rsidP="000620A9">
      <w:r w:rsidRPr="006378B7">
        <w:t>The organizational structure and master data of your company ha</w:t>
      </w:r>
      <w:r w:rsidR="0078353F" w:rsidRPr="006378B7">
        <w:t>ve</w:t>
      </w:r>
      <w:r w:rsidRPr="006378B7">
        <w:t xml:space="preserve"> been created in your system during implementation. The organizational structure reflects the structure of your company and includes the company, cost center and location in the system. </w:t>
      </w:r>
      <w:r w:rsidR="00690502" w:rsidRPr="006378B7">
        <w:t>The master data reflects employee specific data</w:t>
      </w:r>
      <w:r w:rsidR="004B4C40" w:rsidRPr="006378B7">
        <w:t>.</w:t>
      </w:r>
      <w:r w:rsidR="004E2369" w:rsidRPr="006378B7">
        <w:t xml:space="preserve"> </w:t>
      </w:r>
    </w:p>
    <w:p w14:paraId="6A9AF925" w14:textId="77777777" w:rsidR="000620A9" w:rsidRPr="006378B7" w:rsidRDefault="000620A9" w:rsidP="000620A9">
      <w:pPr>
        <w:pStyle w:val="Heading2"/>
        <w:ind w:left="576" w:hanging="576"/>
      </w:pPr>
      <w:bookmarkStart w:id="169" w:name="_Toc386012197"/>
      <w:bookmarkStart w:id="170" w:name="_Toc401565091"/>
      <w:bookmarkStart w:id="171" w:name="_Toc416967252"/>
      <w:bookmarkStart w:id="172" w:name="_Toc435792887"/>
      <w:bookmarkStart w:id="173" w:name="_Toc506462098"/>
      <w:r w:rsidRPr="006378B7">
        <w:t>Business Conditions</w:t>
      </w:r>
      <w:bookmarkEnd w:id="169"/>
      <w:bookmarkEnd w:id="170"/>
      <w:bookmarkEnd w:id="171"/>
      <w:bookmarkEnd w:id="172"/>
      <w:bookmarkEnd w:id="173"/>
    </w:p>
    <w:p w14:paraId="56550224" w14:textId="77777777" w:rsidR="000620A9" w:rsidRPr="006378B7" w:rsidRDefault="000620A9" w:rsidP="000620A9">
      <w:r w:rsidRPr="006378B7">
        <w:t xml:space="preserve">Before this scope item can be tested, the following business conditions must be met. </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507"/>
        <w:gridCol w:w="8010"/>
        <w:gridCol w:w="5769"/>
      </w:tblGrid>
      <w:tr w:rsidR="000620A9" w:rsidRPr="006378B7" w14:paraId="32AD0BC9" w14:textId="77777777" w:rsidTr="006378B7">
        <w:trPr>
          <w:tblHeader/>
        </w:trPr>
        <w:tc>
          <w:tcPr>
            <w:tcW w:w="507" w:type="dxa"/>
            <w:tcBorders>
              <w:top w:val="single" w:sz="8" w:space="0" w:color="999999"/>
              <w:left w:val="single" w:sz="8" w:space="0" w:color="999999"/>
              <w:bottom w:val="single" w:sz="8" w:space="0" w:color="999999"/>
              <w:right w:val="single" w:sz="8" w:space="0" w:color="999999"/>
            </w:tcBorders>
            <w:shd w:val="clear" w:color="auto" w:fill="999999"/>
          </w:tcPr>
          <w:p w14:paraId="16400908" w14:textId="77777777" w:rsidR="000620A9" w:rsidRPr="006378B7" w:rsidRDefault="000620A9" w:rsidP="000620A9">
            <w:pPr>
              <w:pStyle w:val="SAPTableHeader"/>
              <w:keepLines w:val="0"/>
            </w:pPr>
          </w:p>
        </w:tc>
        <w:tc>
          <w:tcPr>
            <w:tcW w:w="8010" w:type="dxa"/>
            <w:tcBorders>
              <w:top w:val="single" w:sz="8" w:space="0" w:color="999999"/>
              <w:left w:val="single" w:sz="8" w:space="0" w:color="999999"/>
              <w:bottom w:val="single" w:sz="8" w:space="0" w:color="999999"/>
              <w:right w:val="single" w:sz="8" w:space="0" w:color="999999"/>
            </w:tcBorders>
            <w:shd w:val="clear" w:color="auto" w:fill="999999"/>
            <w:hideMark/>
          </w:tcPr>
          <w:p w14:paraId="31A7253D" w14:textId="77777777" w:rsidR="000620A9" w:rsidRPr="006378B7" w:rsidRDefault="000620A9" w:rsidP="000620A9">
            <w:pPr>
              <w:pStyle w:val="SAPTableHeader"/>
              <w:keepLines w:val="0"/>
            </w:pPr>
            <w:r w:rsidRPr="006378B7">
              <w:t>Business Condition</w:t>
            </w:r>
          </w:p>
        </w:tc>
        <w:tc>
          <w:tcPr>
            <w:tcW w:w="5769" w:type="dxa"/>
            <w:tcBorders>
              <w:top w:val="single" w:sz="8" w:space="0" w:color="999999"/>
              <w:left w:val="single" w:sz="8" w:space="0" w:color="999999"/>
              <w:bottom w:val="single" w:sz="8" w:space="0" w:color="999999"/>
              <w:right w:val="single" w:sz="8" w:space="0" w:color="999999"/>
            </w:tcBorders>
            <w:shd w:val="clear" w:color="auto" w:fill="999999"/>
            <w:hideMark/>
          </w:tcPr>
          <w:p w14:paraId="744C6AE0" w14:textId="77777777" w:rsidR="000620A9" w:rsidRPr="006378B7" w:rsidRDefault="000620A9" w:rsidP="000620A9">
            <w:pPr>
              <w:pStyle w:val="SAPTableHeader"/>
              <w:keepLines w:val="0"/>
            </w:pPr>
            <w:r w:rsidRPr="006378B7">
              <w:t>Comment</w:t>
            </w:r>
          </w:p>
        </w:tc>
      </w:tr>
      <w:tr w:rsidR="005A04E8" w:rsidRPr="006378B7" w14:paraId="3DFF9551" w14:textId="77777777" w:rsidTr="006378B7">
        <w:tc>
          <w:tcPr>
            <w:tcW w:w="507" w:type="dxa"/>
            <w:tcBorders>
              <w:top w:val="single" w:sz="8" w:space="0" w:color="999999"/>
              <w:left w:val="single" w:sz="8" w:space="0" w:color="999999"/>
              <w:bottom w:val="single" w:sz="8" w:space="0" w:color="999999"/>
              <w:right w:val="single" w:sz="8" w:space="0" w:color="999999"/>
            </w:tcBorders>
          </w:tcPr>
          <w:p w14:paraId="205C95DF" w14:textId="24B0C9F3" w:rsidR="005A04E8" w:rsidRPr="006378B7" w:rsidRDefault="005A04E8" w:rsidP="00186469">
            <w:r w:rsidRPr="006378B7">
              <w:t>1</w:t>
            </w:r>
          </w:p>
        </w:tc>
        <w:tc>
          <w:tcPr>
            <w:tcW w:w="8010" w:type="dxa"/>
            <w:tcBorders>
              <w:top w:val="single" w:sz="8" w:space="0" w:color="999999"/>
              <w:left w:val="single" w:sz="8" w:space="0" w:color="999999"/>
              <w:bottom w:val="single" w:sz="8" w:space="0" w:color="999999"/>
              <w:right w:val="single" w:sz="8" w:space="0" w:color="999999"/>
            </w:tcBorders>
          </w:tcPr>
          <w:p w14:paraId="1AEE5ECF" w14:textId="1E6D12E1" w:rsidR="005A04E8" w:rsidRPr="006378B7" w:rsidRDefault="005A04E8" w:rsidP="00186469">
            <w:r w:rsidRPr="006378B7">
              <w:t>To view a company structure, organization object instances must exist in your instance.</w:t>
            </w:r>
          </w:p>
        </w:tc>
        <w:tc>
          <w:tcPr>
            <w:tcW w:w="5769" w:type="dxa"/>
            <w:tcBorders>
              <w:top w:val="single" w:sz="8" w:space="0" w:color="999999"/>
              <w:left w:val="single" w:sz="8" w:space="0" w:color="999999"/>
              <w:bottom w:val="single" w:sz="8" w:space="0" w:color="999999"/>
              <w:right w:val="single" w:sz="8" w:space="0" w:color="999999"/>
            </w:tcBorders>
          </w:tcPr>
          <w:p w14:paraId="45B7FA06" w14:textId="77777777" w:rsidR="005A04E8" w:rsidRPr="006378B7" w:rsidRDefault="005A04E8" w:rsidP="00186469"/>
        </w:tc>
      </w:tr>
      <w:tr w:rsidR="00186469" w:rsidRPr="006378B7" w14:paraId="11E7C245" w14:textId="77777777" w:rsidTr="006378B7">
        <w:tc>
          <w:tcPr>
            <w:tcW w:w="507" w:type="dxa"/>
            <w:tcBorders>
              <w:top w:val="single" w:sz="8" w:space="0" w:color="999999"/>
              <w:left w:val="single" w:sz="8" w:space="0" w:color="999999"/>
              <w:bottom w:val="single" w:sz="8" w:space="0" w:color="999999"/>
              <w:right w:val="single" w:sz="8" w:space="0" w:color="999999"/>
            </w:tcBorders>
          </w:tcPr>
          <w:p w14:paraId="740CE739" w14:textId="39568255" w:rsidR="00186469" w:rsidRPr="006378B7" w:rsidRDefault="005A04E8" w:rsidP="00186469">
            <w:commentRangeStart w:id="174"/>
            <w:r w:rsidRPr="006378B7">
              <w:t>2</w:t>
            </w:r>
          </w:p>
        </w:tc>
        <w:tc>
          <w:tcPr>
            <w:tcW w:w="8010" w:type="dxa"/>
            <w:tcBorders>
              <w:top w:val="single" w:sz="8" w:space="0" w:color="999999"/>
              <w:left w:val="single" w:sz="8" w:space="0" w:color="999999"/>
              <w:bottom w:val="single" w:sz="8" w:space="0" w:color="999999"/>
              <w:right w:val="single" w:sz="8" w:space="0" w:color="999999"/>
            </w:tcBorders>
          </w:tcPr>
          <w:p w14:paraId="2E0F5F95" w14:textId="21672B77" w:rsidR="00186469" w:rsidRPr="006378B7" w:rsidRDefault="008F04FB" w:rsidP="00186469">
            <w:r w:rsidRPr="006378B7">
              <w:t xml:space="preserve">Optionally, </w:t>
            </w:r>
            <w:r w:rsidRPr="006378B7">
              <w:rPr>
                <w:rStyle w:val="SAPEmphasis"/>
              </w:rPr>
              <w:t>i</w:t>
            </w:r>
            <w:r w:rsidR="00186469" w:rsidRPr="006378B7">
              <w:rPr>
                <w:rStyle w:val="SAPEmphasis"/>
              </w:rPr>
              <w:t xml:space="preserve">n case Position Management </w:t>
            </w:r>
            <w:r w:rsidR="00680B6C" w:rsidRPr="006378B7">
              <w:rPr>
                <w:rStyle w:val="SAPEmphasis"/>
              </w:rPr>
              <w:t>has been implemented</w:t>
            </w:r>
            <w:r w:rsidR="00792E33" w:rsidRPr="006378B7">
              <w:rPr>
                <w:rStyle w:val="SAPEmphasis"/>
              </w:rPr>
              <w:t xml:space="preserve"> </w:t>
            </w:r>
            <w:r w:rsidR="00186469" w:rsidRPr="006378B7">
              <w:rPr>
                <w:rStyle w:val="SAPEmphasis"/>
              </w:rPr>
              <w:t>in your Employee Central instance</w:t>
            </w:r>
            <w:r w:rsidR="00186469" w:rsidRPr="006378B7">
              <w:t>: To view position(s) assigned to organization objects, positions must have been created and already exist in the system.</w:t>
            </w:r>
          </w:p>
        </w:tc>
        <w:tc>
          <w:tcPr>
            <w:tcW w:w="5769" w:type="dxa"/>
            <w:tcBorders>
              <w:top w:val="single" w:sz="8" w:space="0" w:color="999999"/>
              <w:left w:val="single" w:sz="8" w:space="0" w:color="999999"/>
              <w:bottom w:val="single" w:sz="8" w:space="0" w:color="999999"/>
              <w:right w:val="single" w:sz="8" w:space="0" w:color="999999"/>
            </w:tcBorders>
          </w:tcPr>
          <w:p w14:paraId="1ED2A3EF" w14:textId="4CF3EBF6" w:rsidR="00186469" w:rsidRPr="006378B7" w:rsidRDefault="00F30817">
            <w:pPr>
              <w:pStyle w:val="ListBullet3"/>
              <w:numPr>
                <w:ilvl w:val="0"/>
                <w:numId w:val="0"/>
              </w:numPr>
              <w:pPrChange w:id="175" w:author="Author" w:date="2018-02-14T09:58:00Z">
                <w:pPr/>
              </w:pPrChange>
            </w:pPr>
            <w:ins w:id="176" w:author="Author" w:date="2018-02-14T09:58:00Z">
              <w:r w:rsidRPr="00D4563E">
                <w:t xml:space="preserve">In case the </w:t>
              </w:r>
              <w:r w:rsidRPr="0073146F">
                <w:rPr>
                  <w:rStyle w:val="SAPEmphasis"/>
                  <w:lang w:eastAsia="zh-CN"/>
                </w:rPr>
                <w:t>Position Management</w:t>
              </w:r>
              <w:r w:rsidRPr="0073146F">
                <w:t xml:space="preserve"> </w:t>
              </w:r>
              <w:r w:rsidRPr="00D4563E">
                <w:t xml:space="preserve">content has been deployed with the SAP Best Practices, you can refer </w:t>
              </w:r>
            </w:ins>
            <w:del w:id="177" w:author="Author" w:date="2018-02-14T09:58:00Z">
              <w:r w:rsidR="00186469" w:rsidRPr="006378B7" w:rsidDel="00F30817">
                <w:delText xml:space="preserve">Refer </w:delText>
              </w:r>
            </w:del>
            <w:r w:rsidR="00186469" w:rsidRPr="006378B7">
              <w:t xml:space="preserve">to the appropriate steps in test script of scope item </w:t>
            </w:r>
            <w:r w:rsidR="00186469" w:rsidRPr="006378B7">
              <w:rPr>
                <w:rStyle w:val="SAPScreenElement"/>
                <w:color w:val="auto"/>
              </w:rPr>
              <w:t>Manage</w:t>
            </w:r>
            <w:r w:rsidR="00186469" w:rsidRPr="006378B7">
              <w:rPr>
                <w:rStyle w:val="SAPScreenElement"/>
              </w:rPr>
              <w:t xml:space="preserve"> </w:t>
            </w:r>
            <w:r w:rsidR="00186469" w:rsidRPr="006378B7">
              <w:rPr>
                <w:rStyle w:val="SAPScreenElement"/>
                <w:color w:val="auto"/>
              </w:rPr>
              <w:t>Positions (FK1)</w:t>
            </w:r>
            <w:r w:rsidR="00186469" w:rsidRPr="006378B7">
              <w:t>.</w:t>
            </w:r>
            <w:commentRangeEnd w:id="174"/>
            <w:r w:rsidR="00F51B05">
              <w:rPr>
                <w:rStyle w:val="CommentReference"/>
                <w:rFonts w:ascii="Arial" w:eastAsia="SimSun" w:hAnsi="Arial"/>
                <w:lang w:val="de-DE"/>
              </w:rPr>
              <w:commentReference w:id="174"/>
            </w:r>
          </w:p>
        </w:tc>
      </w:tr>
      <w:tr w:rsidR="00186469" w:rsidRPr="006378B7" w14:paraId="10F6A85B" w14:textId="77777777" w:rsidTr="006378B7">
        <w:tc>
          <w:tcPr>
            <w:tcW w:w="507" w:type="dxa"/>
            <w:tcBorders>
              <w:top w:val="single" w:sz="8" w:space="0" w:color="999999"/>
              <w:left w:val="single" w:sz="8" w:space="0" w:color="999999"/>
              <w:bottom w:val="single" w:sz="8" w:space="0" w:color="999999"/>
              <w:right w:val="single" w:sz="8" w:space="0" w:color="999999"/>
            </w:tcBorders>
            <w:hideMark/>
          </w:tcPr>
          <w:p w14:paraId="33A9F3F7" w14:textId="0DFB39B1" w:rsidR="00186469" w:rsidRPr="006378B7" w:rsidRDefault="005A04E8" w:rsidP="00186469">
            <w:r w:rsidRPr="006378B7">
              <w:t>3</w:t>
            </w:r>
          </w:p>
        </w:tc>
        <w:tc>
          <w:tcPr>
            <w:tcW w:w="8010" w:type="dxa"/>
            <w:tcBorders>
              <w:top w:val="single" w:sz="8" w:space="0" w:color="999999"/>
              <w:left w:val="single" w:sz="8" w:space="0" w:color="999999"/>
              <w:bottom w:val="single" w:sz="8" w:space="0" w:color="999999"/>
              <w:right w:val="single" w:sz="8" w:space="0" w:color="999999"/>
            </w:tcBorders>
          </w:tcPr>
          <w:p w14:paraId="1A010B52" w14:textId="3B6B173D" w:rsidR="00186469" w:rsidRPr="006378B7" w:rsidRDefault="008F04FB" w:rsidP="00186469">
            <w:r w:rsidRPr="006378B7">
              <w:t>Optionally, t</w:t>
            </w:r>
            <w:r w:rsidR="00186469" w:rsidRPr="006378B7">
              <w:t>o view employee(s) assigned to organization objects, employees must have been hired (or rehired) and already exist in the system.</w:t>
            </w:r>
          </w:p>
        </w:tc>
        <w:tc>
          <w:tcPr>
            <w:tcW w:w="5769" w:type="dxa"/>
            <w:tcBorders>
              <w:top w:val="single" w:sz="8" w:space="0" w:color="999999"/>
              <w:left w:val="single" w:sz="8" w:space="0" w:color="999999"/>
              <w:bottom w:val="single" w:sz="8" w:space="0" w:color="999999"/>
              <w:right w:val="single" w:sz="8" w:space="0" w:color="999999"/>
            </w:tcBorders>
            <w:hideMark/>
          </w:tcPr>
          <w:p w14:paraId="351C124B" w14:textId="18C92D11" w:rsidR="00F51B05" w:rsidRPr="006378B7" w:rsidRDefault="00673901" w:rsidP="00186469">
            <w:del w:id="178" w:author="Author" w:date="2018-02-13T17:43:00Z">
              <w:r w:rsidRPr="006378B7" w:rsidDel="00F51B05">
                <w:delText xml:space="preserve">As example of how to hire or rehire somebody, you can </w:delText>
              </w:r>
              <w:r w:rsidRPr="006378B7" w:rsidDel="00F51B05">
                <w:rPr>
                  <w:lang w:eastAsia="de-DE"/>
                </w:rPr>
                <w:delText xml:space="preserve">refer to the appropriate step of scope item </w:delText>
              </w:r>
              <w:r w:rsidRPr="006378B7" w:rsidDel="00F51B05">
                <w:rPr>
                  <w:rStyle w:val="SAPScreenElement"/>
                  <w:color w:val="auto"/>
                </w:rPr>
                <w:delText>Add New Employee / Rehire (FJ0)</w:delText>
              </w:r>
              <w:r w:rsidRPr="006378B7" w:rsidDel="00F51B05">
                <w:rPr>
                  <w:lang w:eastAsia="de-DE"/>
                </w:rPr>
                <w:delText>.</w:delText>
              </w:r>
            </w:del>
            <w:ins w:id="179" w:author="Author" w:date="2018-02-13T17:43:00Z">
              <w:r w:rsidR="00F51B05">
                <w:t xml:space="preserve">In case the </w:t>
              </w:r>
              <w:r w:rsidR="00F51B05" w:rsidRPr="00143DCE">
                <w:rPr>
                  <w:rStyle w:val="SAPEmphasis"/>
                  <w:lang w:eastAsia="zh-CN"/>
                </w:rPr>
                <w:t>Core</w:t>
              </w:r>
              <w:r w:rsidR="00F51B05">
                <w:t xml:space="preserve"> content has been deployed with the SAP Best Practices, you can refer </w:t>
              </w:r>
              <w:r w:rsidR="00F51B05" w:rsidRPr="00873ACA">
                <w:rPr>
                  <w:lang w:eastAsia="de-DE"/>
                </w:rPr>
                <w:t xml:space="preserve">to the appropriate </w:t>
              </w:r>
              <w:r w:rsidR="00F51B05">
                <w:rPr>
                  <w:lang w:eastAsia="de-DE"/>
                </w:rPr>
                <w:t xml:space="preserve">process </w:t>
              </w:r>
              <w:r w:rsidR="00F51B05" w:rsidRPr="00873ACA">
                <w:rPr>
                  <w:lang w:eastAsia="de-DE"/>
                </w:rPr>
                <w:t xml:space="preserve">step of scope item </w:t>
              </w:r>
              <w:r w:rsidR="00F51B05" w:rsidRPr="00873ACA">
                <w:rPr>
                  <w:rStyle w:val="SAPScreenElement"/>
                  <w:color w:val="auto"/>
                </w:rPr>
                <w:t>Add New Employee / Rehire (FJ0)</w:t>
              </w:r>
              <w:r w:rsidR="00F51B05">
                <w:rPr>
                  <w:rStyle w:val="SAPScreenElement"/>
                  <w:color w:val="auto"/>
                </w:rPr>
                <w:t>.</w:t>
              </w:r>
            </w:ins>
          </w:p>
        </w:tc>
      </w:tr>
    </w:tbl>
    <w:p w14:paraId="31AE984C" w14:textId="77777777" w:rsidR="000620A9" w:rsidRPr="006378B7" w:rsidRDefault="000620A9" w:rsidP="000620A9">
      <w:pPr>
        <w:rPr>
          <w:rStyle w:val="SAPGreenTextNotPrintedCharacter"/>
          <w:rFonts w:ascii="BentonSans Book" w:hAnsi="BentonSans Book"/>
          <w:vanish w:val="0"/>
          <w:color w:val="auto"/>
        </w:rPr>
      </w:pPr>
    </w:p>
    <w:p w14:paraId="12157274" w14:textId="77777777" w:rsidR="000620A9" w:rsidRPr="006378B7" w:rsidRDefault="000620A9" w:rsidP="000620A9">
      <w:pPr>
        <w:pStyle w:val="Heading1"/>
        <w:ind w:left="432" w:hanging="432"/>
      </w:pPr>
      <w:bookmarkStart w:id="180" w:name="_Toc386012199"/>
      <w:bookmarkStart w:id="181" w:name="_Toc401565093"/>
      <w:bookmarkStart w:id="182" w:name="_Toc416967255"/>
      <w:bookmarkStart w:id="183" w:name="_Toc435792888"/>
      <w:bookmarkStart w:id="184" w:name="_Toc506462099"/>
      <w:r w:rsidRPr="006378B7">
        <w:lastRenderedPageBreak/>
        <w:t>Overview Table</w:t>
      </w:r>
      <w:bookmarkEnd w:id="180"/>
      <w:bookmarkEnd w:id="181"/>
      <w:bookmarkEnd w:id="182"/>
      <w:bookmarkEnd w:id="183"/>
      <w:bookmarkEnd w:id="184"/>
    </w:p>
    <w:p w14:paraId="5BD4939F" w14:textId="13D50983" w:rsidR="000620A9" w:rsidRPr="006378B7" w:rsidRDefault="000620A9" w:rsidP="00683592">
      <w:pPr>
        <w:tabs>
          <w:tab w:val="left" w:pos="9276"/>
        </w:tabs>
      </w:pPr>
      <w:r w:rsidRPr="006378B7">
        <w:t xml:space="preserve">The scope item </w:t>
      </w:r>
      <w:r w:rsidR="004D3C1F" w:rsidRPr="006378B7">
        <w:rPr>
          <w:rStyle w:val="SAPTextReference"/>
        </w:rPr>
        <w:t>Manage Company Structure</w:t>
      </w:r>
      <w:r w:rsidR="004D3C1F" w:rsidRPr="006378B7">
        <w:t xml:space="preserve"> </w:t>
      </w:r>
      <w:r w:rsidRPr="006378B7">
        <w:t>consists of several process steps provided in the table below.</w:t>
      </w:r>
    </w:p>
    <w:tbl>
      <w:tblPr>
        <w:tblW w:w="14305"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Change w:id="185" w:author="Author" w:date="2018-02-26T16:43:00Z">
          <w:tblPr>
            <w:tblW w:w="14305"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PrChange>
      </w:tblPr>
      <w:tblGrid>
        <w:gridCol w:w="1947"/>
        <w:gridCol w:w="1080"/>
        <w:gridCol w:w="4050"/>
        <w:gridCol w:w="1530"/>
        <w:gridCol w:w="1350"/>
        <w:gridCol w:w="4348"/>
        <w:tblGridChange w:id="186">
          <w:tblGrid>
            <w:gridCol w:w="1947"/>
            <w:gridCol w:w="1080"/>
            <w:gridCol w:w="4050"/>
            <w:gridCol w:w="1530"/>
            <w:gridCol w:w="1350"/>
            <w:gridCol w:w="4348"/>
          </w:tblGrid>
        </w:tblGridChange>
      </w:tblGrid>
      <w:tr w:rsidR="001E174C" w:rsidRPr="006378B7" w14:paraId="632E02CF" w14:textId="77777777" w:rsidTr="00DB4580">
        <w:trPr>
          <w:tblHeader/>
          <w:trPrChange w:id="187" w:author="Author" w:date="2018-02-26T16:43:00Z">
            <w:trPr>
              <w:tblHeader/>
            </w:trPr>
          </w:trPrChange>
        </w:trPr>
        <w:tc>
          <w:tcPr>
            <w:tcW w:w="1947" w:type="dxa"/>
            <w:tcBorders>
              <w:top w:val="single" w:sz="8" w:space="0" w:color="999999"/>
              <w:left w:val="single" w:sz="8" w:space="0" w:color="999999"/>
              <w:bottom w:val="single" w:sz="8" w:space="0" w:color="999999"/>
              <w:right w:val="single" w:sz="8" w:space="0" w:color="999999"/>
            </w:tcBorders>
            <w:shd w:val="clear" w:color="auto" w:fill="999999"/>
            <w:hideMark/>
            <w:tcPrChange w:id="188" w:author="Author" w:date="2018-02-26T16:43:00Z">
              <w:tcPr>
                <w:tcW w:w="1947"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2236D6BD" w14:textId="77777777" w:rsidR="001E174C" w:rsidRPr="006378B7" w:rsidRDefault="001E174C" w:rsidP="001E174C">
            <w:pPr>
              <w:pStyle w:val="SAPTableHeader"/>
              <w:keepLines w:val="0"/>
            </w:pPr>
            <w:r w:rsidRPr="006378B7">
              <w:t>Process Step</w:t>
            </w:r>
          </w:p>
        </w:tc>
        <w:tc>
          <w:tcPr>
            <w:tcW w:w="1080" w:type="dxa"/>
            <w:tcBorders>
              <w:top w:val="single" w:sz="8" w:space="0" w:color="999999"/>
              <w:left w:val="single" w:sz="8" w:space="0" w:color="999999"/>
              <w:bottom w:val="single" w:sz="8" w:space="0" w:color="999999"/>
              <w:right w:val="single" w:sz="8" w:space="0" w:color="999999"/>
            </w:tcBorders>
            <w:shd w:val="clear" w:color="auto" w:fill="999999"/>
            <w:tcPrChange w:id="189" w:author="Author" w:date="2018-02-26T16:43:00Z">
              <w:tcPr>
                <w:tcW w:w="1080" w:type="dxa"/>
                <w:tcBorders>
                  <w:top w:val="single" w:sz="8" w:space="0" w:color="999999"/>
                  <w:left w:val="single" w:sz="8" w:space="0" w:color="999999"/>
                  <w:bottom w:val="single" w:sz="8" w:space="0" w:color="999999"/>
                  <w:right w:val="single" w:sz="8" w:space="0" w:color="999999"/>
                </w:tcBorders>
                <w:shd w:val="clear" w:color="auto" w:fill="999999"/>
              </w:tcPr>
            </w:tcPrChange>
          </w:tcPr>
          <w:p w14:paraId="2CD8CFD4" w14:textId="77777777" w:rsidR="001E174C" w:rsidRPr="006378B7" w:rsidRDefault="001E174C" w:rsidP="001E174C">
            <w:pPr>
              <w:pStyle w:val="SAPTableHeader"/>
              <w:keepLines w:val="0"/>
            </w:pPr>
            <w:r w:rsidRPr="006378B7">
              <w:t>UI Type</w:t>
            </w:r>
          </w:p>
        </w:tc>
        <w:tc>
          <w:tcPr>
            <w:tcW w:w="4050" w:type="dxa"/>
            <w:tcBorders>
              <w:top w:val="single" w:sz="8" w:space="0" w:color="999999"/>
              <w:left w:val="single" w:sz="8" w:space="0" w:color="999999"/>
              <w:bottom w:val="single" w:sz="8" w:space="0" w:color="999999"/>
              <w:right w:val="single" w:sz="8" w:space="0" w:color="999999"/>
            </w:tcBorders>
            <w:shd w:val="clear" w:color="auto" w:fill="999999"/>
            <w:tcPrChange w:id="190" w:author="Author" w:date="2018-02-26T16:43:00Z">
              <w:tcPr>
                <w:tcW w:w="4050" w:type="dxa"/>
                <w:tcBorders>
                  <w:top w:val="single" w:sz="8" w:space="0" w:color="999999"/>
                  <w:left w:val="single" w:sz="8" w:space="0" w:color="999999"/>
                  <w:bottom w:val="single" w:sz="8" w:space="0" w:color="999999"/>
                  <w:right w:val="single" w:sz="8" w:space="0" w:color="999999"/>
                </w:tcBorders>
                <w:shd w:val="clear" w:color="auto" w:fill="999999"/>
              </w:tcPr>
            </w:tcPrChange>
          </w:tcPr>
          <w:p w14:paraId="14A9B037" w14:textId="77777777" w:rsidR="001E174C" w:rsidRPr="006378B7" w:rsidRDefault="001E174C" w:rsidP="001E174C">
            <w:pPr>
              <w:pStyle w:val="SAPTableHeader"/>
              <w:keepLines w:val="0"/>
            </w:pPr>
            <w:r w:rsidRPr="006378B7">
              <w:t>Business Condition</w:t>
            </w:r>
          </w:p>
        </w:tc>
        <w:tc>
          <w:tcPr>
            <w:tcW w:w="1530" w:type="dxa"/>
            <w:tcBorders>
              <w:top w:val="single" w:sz="8" w:space="0" w:color="999999"/>
              <w:left w:val="single" w:sz="8" w:space="0" w:color="999999"/>
              <w:bottom w:val="single" w:sz="8" w:space="0" w:color="999999"/>
              <w:right w:val="single" w:sz="8" w:space="0" w:color="999999"/>
            </w:tcBorders>
            <w:shd w:val="clear" w:color="auto" w:fill="999999"/>
            <w:tcPrChange w:id="191" w:author="Author" w:date="2018-02-26T16:43:00Z">
              <w:tcPr>
                <w:tcW w:w="1530" w:type="dxa"/>
                <w:tcBorders>
                  <w:top w:val="single" w:sz="8" w:space="0" w:color="999999"/>
                  <w:left w:val="single" w:sz="8" w:space="0" w:color="999999"/>
                  <w:bottom w:val="single" w:sz="8" w:space="0" w:color="999999"/>
                  <w:right w:val="single" w:sz="8" w:space="0" w:color="999999"/>
                </w:tcBorders>
                <w:shd w:val="clear" w:color="auto" w:fill="999999"/>
              </w:tcPr>
            </w:tcPrChange>
          </w:tcPr>
          <w:p w14:paraId="4CD9EA4C" w14:textId="77777777" w:rsidR="001E174C" w:rsidRPr="006378B7" w:rsidRDefault="001E174C" w:rsidP="001E174C">
            <w:pPr>
              <w:pStyle w:val="SAPTableHeader"/>
              <w:keepLines w:val="0"/>
            </w:pPr>
            <w:r w:rsidRPr="006378B7">
              <w:t>Business Role</w:t>
            </w:r>
          </w:p>
        </w:tc>
        <w:tc>
          <w:tcPr>
            <w:tcW w:w="1350" w:type="dxa"/>
            <w:tcBorders>
              <w:top w:val="single" w:sz="8" w:space="0" w:color="999999"/>
              <w:left w:val="single" w:sz="8" w:space="0" w:color="999999"/>
              <w:bottom w:val="single" w:sz="8" w:space="0" w:color="999999"/>
              <w:right w:val="single" w:sz="8" w:space="0" w:color="999999"/>
            </w:tcBorders>
            <w:shd w:val="clear" w:color="auto" w:fill="999999"/>
            <w:tcPrChange w:id="192" w:author="Author" w:date="2018-02-26T16:43:00Z">
              <w:tcPr>
                <w:tcW w:w="1350" w:type="dxa"/>
                <w:tcBorders>
                  <w:top w:val="single" w:sz="8" w:space="0" w:color="999999"/>
                  <w:left w:val="single" w:sz="8" w:space="0" w:color="999999"/>
                  <w:bottom w:val="single" w:sz="8" w:space="0" w:color="999999"/>
                  <w:right w:val="single" w:sz="8" w:space="0" w:color="999999"/>
                </w:tcBorders>
                <w:shd w:val="clear" w:color="auto" w:fill="999999"/>
              </w:tcPr>
            </w:tcPrChange>
          </w:tcPr>
          <w:p w14:paraId="5EFE47EA" w14:textId="77777777" w:rsidR="001E174C" w:rsidRPr="006378B7" w:rsidRDefault="001E174C" w:rsidP="001E174C">
            <w:pPr>
              <w:pStyle w:val="SAPTableHeader"/>
              <w:keepLines w:val="0"/>
              <w:rPr>
                <w:rStyle w:val="SAPMonospace"/>
                <w:rFonts w:ascii="BentonSans Bold" w:hAnsi="BentonSans Bold"/>
              </w:rPr>
            </w:pPr>
            <w:r w:rsidRPr="006378B7">
              <w:rPr>
                <w:rStyle w:val="SAPMonospace"/>
                <w:rFonts w:ascii="BentonSans Bold" w:hAnsi="BentonSans Bold"/>
              </w:rPr>
              <w:t>Transaction</w:t>
            </w:r>
          </w:p>
        </w:tc>
        <w:tc>
          <w:tcPr>
            <w:tcW w:w="4348" w:type="dxa"/>
            <w:tcBorders>
              <w:top w:val="single" w:sz="8" w:space="0" w:color="999999"/>
              <w:left w:val="single" w:sz="8" w:space="0" w:color="999999"/>
              <w:bottom w:val="single" w:sz="8" w:space="0" w:color="999999"/>
              <w:right w:val="single" w:sz="8" w:space="0" w:color="999999"/>
            </w:tcBorders>
            <w:shd w:val="clear" w:color="auto" w:fill="999999"/>
            <w:hideMark/>
            <w:tcPrChange w:id="193" w:author="Author" w:date="2018-02-26T16:43:00Z">
              <w:tcPr>
                <w:tcW w:w="4348"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5C19C1D5" w14:textId="77777777" w:rsidR="001E174C" w:rsidRPr="006378B7" w:rsidRDefault="001E174C" w:rsidP="001E174C">
            <w:pPr>
              <w:pStyle w:val="SAPTableHeader"/>
              <w:keepLines w:val="0"/>
              <w:rPr>
                <w:rStyle w:val="SAPMonospace"/>
                <w:rFonts w:ascii="BentonSans Bold" w:hAnsi="BentonSans Bold"/>
              </w:rPr>
            </w:pPr>
            <w:r w:rsidRPr="006378B7">
              <w:rPr>
                <w:rStyle w:val="SAPMonospace"/>
                <w:rFonts w:ascii="BentonSans Bold" w:hAnsi="BentonSans Bold"/>
              </w:rPr>
              <w:t>Expected Results</w:t>
            </w:r>
          </w:p>
        </w:tc>
      </w:tr>
      <w:tr w:rsidR="0078353F" w:rsidRPr="006378B7" w14:paraId="547D0091" w14:textId="77777777" w:rsidTr="00DB4580">
        <w:tc>
          <w:tcPr>
            <w:tcW w:w="1947" w:type="dxa"/>
            <w:tcBorders>
              <w:top w:val="single" w:sz="8" w:space="0" w:color="999999"/>
              <w:left w:val="single" w:sz="8" w:space="0" w:color="999999"/>
              <w:bottom w:val="single" w:sz="8" w:space="0" w:color="999999"/>
              <w:right w:val="single" w:sz="8" w:space="0" w:color="999999"/>
            </w:tcBorders>
            <w:tcPrChange w:id="194" w:author="Author" w:date="2018-02-26T16:43:00Z">
              <w:tcPr>
                <w:tcW w:w="1947" w:type="dxa"/>
                <w:tcBorders>
                  <w:top w:val="single" w:sz="8" w:space="0" w:color="999999"/>
                  <w:left w:val="single" w:sz="8" w:space="0" w:color="999999"/>
                  <w:bottom w:val="single" w:sz="8" w:space="0" w:color="999999"/>
                  <w:right w:val="single" w:sz="8" w:space="0" w:color="999999"/>
                </w:tcBorders>
              </w:tcPr>
            </w:tcPrChange>
          </w:tcPr>
          <w:p w14:paraId="2CCCBB35" w14:textId="2EC0F7EE" w:rsidR="0078353F" w:rsidRPr="006378B7" w:rsidRDefault="00383E81" w:rsidP="0078353F">
            <w:pPr>
              <w:rPr>
                <w:rStyle w:val="SAPEmphasis"/>
              </w:rPr>
            </w:pPr>
            <w:r w:rsidRPr="006378B7">
              <w:rPr>
                <w:rStyle w:val="SAPEmphasis"/>
              </w:rPr>
              <w:t xml:space="preserve">View Company Structure </w:t>
            </w:r>
          </w:p>
        </w:tc>
        <w:tc>
          <w:tcPr>
            <w:tcW w:w="1080" w:type="dxa"/>
            <w:tcBorders>
              <w:top w:val="single" w:sz="8" w:space="0" w:color="999999"/>
              <w:left w:val="single" w:sz="8" w:space="0" w:color="999999"/>
              <w:bottom w:val="single" w:sz="8" w:space="0" w:color="999999"/>
              <w:right w:val="single" w:sz="8" w:space="0" w:color="999999"/>
            </w:tcBorders>
            <w:tcPrChange w:id="195" w:author="Author" w:date="2018-02-26T16:43:00Z">
              <w:tcPr>
                <w:tcW w:w="1080" w:type="dxa"/>
                <w:tcBorders>
                  <w:top w:val="single" w:sz="8" w:space="0" w:color="999999"/>
                  <w:left w:val="single" w:sz="8" w:space="0" w:color="999999"/>
                  <w:bottom w:val="single" w:sz="8" w:space="0" w:color="999999"/>
                  <w:right w:val="single" w:sz="8" w:space="0" w:color="999999"/>
                </w:tcBorders>
              </w:tcPr>
            </w:tcPrChange>
          </w:tcPr>
          <w:p w14:paraId="4536ADCE" w14:textId="2C1D6EAD" w:rsidR="0078353F" w:rsidRPr="006378B7" w:rsidRDefault="0078353F" w:rsidP="0078353F">
            <w:pPr>
              <w:spacing w:after="120"/>
            </w:pPr>
            <w:r w:rsidRPr="006378B7">
              <w:t>Employee Central UI</w:t>
            </w:r>
          </w:p>
        </w:tc>
        <w:tc>
          <w:tcPr>
            <w:tcW w:w="4050" w:type="dxa"/>
            <w:tcBorders>
              <w:top w:val="single" w:sz="8" w:space="0" w:color="999999"/>
              <w:left w:val="single" w:sz="8" w:space="0" w:color="999999"/>
              <w:bottom w:val="single" w:sz="8" w:space="0" w:color="999999"/>
              <w:right w:val="single" w:sz="8" w:space="0" w:color="999999"/>
            </w:tcBorders>
            <w:tcPrChange w:id="196" w:author="Author" w:date="2018-02-26T16:43:00Z">
              <w:tcPr>
                <w:tcW w:w="4050" w:type="dxa"/>
                <w:tcBorders>
                  <w:top w:val="single" w:sz="8" w:space="0" w:color="999999"/>
                  <w:left w:val="single" w:sz="8" w:space="0" w:color="999999"/>
                  <w:bottom w:val="single" w:sz="8" w:space="0" w:color="999999"/>
                  <w:right w:val="single" w:sz="8" w:space="0" w:color="999999"/>
                </w:tcBorders>
              </w:tcPr>
            </w:tcPrChange>
          </w:tcPr>
          <w:p w14:paraId="5DB69199" w14:textId="24B25259" w:rsidR="0078353F" w:rsidRPr="006378B7" w:rsidRDefault="00801611" w:rsidP="00032986">
            <w:pPr>
              <w:rPr>
                <w:highlight w:val="cyan"/>
              </w:rPr>
            </w:pPr>
            <w:r w:rsidRPr="006378B7">
              <w:t>A company structure has been defined during configuration.</w:t>
            </w:r>
          </w:p>
        </w:tc>
        <w:tc>
          <w:tcPr>
            <w:tcW w:w="1530" w:type="dxa"/>
            <w:tcBorders>
              <w:top w:val="single" w:sz="8" w:space="0" w:color="999999"/>
              <w:left w:val="single" w:sz="8" w:space="0" w:color="999999"/>
              <w:bottom w:val="single" w:sz="8" w:space="0" w:color="999999"/>
              <w:right w:val="single" w:sz="8" w:space="0" w:color="999999"/>
            </w:tcBorders>
            <w:tcPrChange w:id="197" w:author="Author" w:date="2018-02-26T16:43:00Z">
              <w:tcPr>
                <w:tcW w:w="1530" w:type="dxa"/>
                <w:tcBorders>
                  <w:top w:val="single" w:sz="8" w:space="0" w:color="999999"/>
                  <w:left w:val="single" w:sz="8" w:space="0" w:color="999999"/>
                  <w:bottom w:val="single" w:sz="8" w:space="0" w:color="999999"/>
                  <w:right w:val="single" w:sz="8" w:space="0" w:color="999999"/>
                </w:tcBorders>
              </w:tcPr>
            </w:tcPrChange>
          </w:tcPr>
          <w:p w14:paraId="3FFC8BA6" w14:textId="4FACDE67" w:rsidR="0078353F" w:rsidRPr="006378B7" w:rsidRDefault="00383E81" w:rsidP="0078353F">
            <w:r w:rsidRPr="006378B7">
              <w:t>HR Administrator</w:t>
            </w:r>
          </w:p>
        </w:tc>
        <w:tc>
          <w:tcPr>
            <w:tcW w:w="1350" w:type="dxa"/>
            <w:tcBorders>
              <w:top w:val="single" w:sz="8" w:space="0" w:color="999999"/>
              <w:left w:val="single" w:sz="8" w:space="0" w:color="999999"/>
              <w:bottom w:val="single" w:sz="8" w:space="0" w:color="999999"/>
              <w:right w:val="single" w:sz="8" w:space="0" w:color="999999"/>
            </w:tcBorders>
            <w:tcPrChange w:id="198" w:author="Author" w:date="2018-02-26T16:43:00Z">
              <w:tcPr>
                <w:tcW w:w="1350" w:type="dxa"/>
                <w:tcBorders>
                  <w:top w:val="single" w:sz="8" w:space="0" w:color="999999"/>
                  <w:left w:val="single" w:sz="8" w:space="0" w:color="999999"/>
                  <w:bottom w:val="single" w:sz="8" w:space="0" w:color="999999"/>
                  <w:right w:val="single" w:sz="8" w:space="0" w:color="999999"/>
                </w:tcBorders>
              </w:tcPr>
            </w:tcPrChange>
          </w:tcPr>
          <w:p w14:paraId="56863CD0" w14:textId="05E29F21" w:rsidR="0078353F" w:rsidRPr="006378B7" w:rsidRDefault="0078353F" w:rsidP="0078353F">
            <w:r w:rsidRPr="006378B7">
              <w:t>Company Instance URL</w:t>
            </w:r>
            <w:r w:rsidR="00361F77" w:rsidRPr="006378B7">
              <w:t xml:space="preserve"> </w:t>
            </w:r>
          </w:p>
        </w:tc>
        <w:tc>
          <w:tcPr>
            <w:tcW w:w="4348" w:type="dxa"/>
            <w:tcBorders>
              <w:top w:val="single" w:sz="8" w:space="0" w:color="999999"/>
              <w:left w:val="single" w:sz="8" w:space="0" w:color="999999"/>
              <w:bottom w:val="single" w:sz="8" w:space="0" w:color="999999"/>
              <w:right w:val="single" w:sz="8" w:space="0" w:color="999999"/>
            </w:tcBorders>
            <w:tcPrChange w:id="199" w:author="Author" w:date="2018-02-26T16:43:00Z">
              <w:tcPr>
                <w:tcW w:w="4348" w:type="dxa"/>
                <w:tcBorders>
                  <w:top w:val="single" w:sz="8" w:space="0" w:color="999999"/>
                  <w:left w:val="single" w:sz="8" w:space="0" w:color="999999"/>
                  <w:bottom w:val="single" w:sz="8" w:space="0" w:color="999999"/>
                  <w:right w:val="single" w:sz="8" w:space="0" w:color="999999"/>
                </w:tcBorders>
              </w:tcPr>
            </w:tcPrChange>
          </w:tcPr>
          <w:p w14:paraId="76D7EBC6" w14:textId="36090CB2" w:rsidR="0078353F" w:rsidRPr="006378B7" w:rsidRDefault="00987C59" w:rsidP="002C6ED8">
            <w:r w:rsidRPr="006378B7">
              <w:t>The company structure as defined during configuration has been viewed.</w:t>
            </w:r>
          </w:p>
        </w:tc>
      </w:tr>
      <w:tr w:rsidR="00B420CD" w:rsidRPr="006378B7" w14:paraId="74C5F0E5" w14:textId="77777777" w:rsidTr="00DB4580">
        <w:tc>
          <w:tcPr>
            <w:tcW w:w="1947" w:type="dxa"/>
            <w:tcBorders>
              <w:top w:val="single" w:sz="8" w:space="0" w:color="999999"/>
              <w:left w:val="single" w:sz="8" w:space="0" w:color="999999"/>
              <w:bottom w:val="single" w:sz="8" w:space="0" w:color="999999"/>
              <w:right w:val="single" w:sz="8" w:space="0" w:color="999999"/>
            </w:tcBorders>
            <w:tcPrChange w:id="200" w:author="Author" w:date="2018-02-26T16:43:00Z">
              <w:tcPr>
                <w:tcW w:w="1947" w:type="dxa"/>
                <w:tcBorders>
                  <w:top w:val="single" w:sz="8" w:space="0" w:color="999999"/>
                  <w:left w:val="single" w:sz="8" w:space="0" w:color="999999"/>
                  <w:bottom w:val="single" w:sz="8" w:space="0" w:color="999999"/>
                  <w:right w:val="single" w:sz="8" w:space="0" w:color="999999"/>
                </w:tcBorders>
              </w:tcPr>
            </w:tcPrChange>
          </w:tcPr>
          <w:p w14:paraId="5766E819" w14:textId="225A5C08" w:rsidR="00B420CD" w:rsidRPr="006378B7" w:rsidRDefault="00B420CD" w:rsidP="00B420CD">
            <w:pPr>
              <w:rPr>
                <w:rStyle w:val="SAPEmphasis"/>
              </w:rPr>
            </w:pPr>
            <w:r w:rsidRPr="006378B7">
              <w:rPr>
                <w:rStyle w:val="SAPEmphasis"/>
              </w:rPr>
              <w:t>View Employee Assignment in Company Structure</w:t>
            </w:r>
          </w:p>
        </w:tc>
        <w:tc>
          <w:tcPr>
            <w:tcW w:w="1080" w:type="dxa"/>
            <w:tcBorders>
              <w:top w:val="single" w:sz="8" w:space="0" w:color="999999"/>
              <w:left w:val="single" w:sz="8" w:space="0" w:color="999999"/>
              <w:bottom w:val="single" w:sz="8" w:space="0" w:color="999999"/>
              <w:right w:val="single" w:sz="8" w:space="0" w:color="999999"/>
            </w:tcBorders>
            <w:tcPrChange w:id="201" w:author="Author" w:date="2018-02-26T16:43:00Z">
              <w:tcPr>
                <w:tcW w:w="1080" w:type="dxa"/>
                <w:tcBorders>
                  <w:top w:val="single" w:sz="8" w:space="0" w:color="999999"/>
                  <w:left w:val="single" w:sz="8" w:space="0" w:color="999999"/>
                  <w:bottom w:val="single" w:sz="8" w:space="0" w:color="999999"/>
                  <w:right w:val="single" w:sz="8" w:space="0" w:color="999999"/>
                </w:tcBorders>
              </w:tcPr>
            </w:tcPrChange>
          </w:tcPr>
          <w:p w14:paraId="21E2E232" w14:textId="0BEFBF9A" w:rsidR="00B420CD" w:rsidRPr="006378B7" w:rsidRDefault="00B420CD" w:rsidP="00B420CD">
            <w:pPr>
              <w:spacing w:after="120"/>
            </w:pPr>
            <w:r w:rsidRPr="006378B7">
              <w:t>Employee Central UI</w:t>
            </w:r>
          </w:p>
        </w:tc>
        <w:tc>
          <w:tcPr>
            <w:tcW w:w="4050" w:type="dxa"/>
            <w:tcBorders>
              <w:top w:val="single" w:sz="8" w:space="0" w:color="999999"/>
              <w:left w:val="single" w:sz="8" w:space="0" w:color="999999"/>
              <w:bottom w:val="single" w:sz="8" w:space="0" w:color="999999"/>
              <w:right w:val="single" w:sz="8" w:space="0" w:color="999999"/>
            </w:tcBorders>
            <w:tcPrChange w:id="202" w:author="Author" w:date="2018-02-26T16:43:00Z">
              <w:tcPr>
                <w:tcW w:w="4050" w:type="dxa"/>
                <w:tcBorders>
                  <w:top w:val="single" w:sz="8" w:space="0" w:color="999999"/>
                  <w:left w:val="single" w:sz="8" w:space="0" w:color="999999"/>
                  <w:bottom w:val="single" w:sz="8" w:space="0" w:color="999999"/>
                  <w:right w:val="single" w:sz="8" w:space="0" w:color="999999"/>
                </w:tcBorders>
              </w:tcPr>
            </w:tcPrChange>
          </w:tcPr>
          <w:p w14:paraId="180C6D36" w14:textId="369EF3CA" w:rsidR="00B420CD" w:rsidRPr="006378B7" w:rsidRDefault="00B420CD" w:rsidP="00B420CD">
            <w:r w:rsidRPr="006378B7">
              <w:t>Employees have been hired and exist in the system.</w:t>
            </w:r>
          </w:p>
        </w:tc>
        <w:tc>
          <w:tcPr>
            <w:tcW w:w="1530" w:type="dxa"/>
            <w:tcBorders>
              <w:top w:val="single" w:sz="8" w:space="0" w:color="999999"/>
              <w:left w:val="single" w:sz="8" w:space="0" w:color="999999"/>
              <w:bottom w:val="single" w:sz="8" w:space="0" w:color="999999"/>
              <w:right w:val="single" w:sz="8" w:space="0" w:color="999999"/>
            </w:tcBorders>
            <w:tcPrChange w:id="203" w:author="Author" w:date="2018-02-26T16:43:00Z">
              <w:tcPr>
                <w:tcW w:w="1530" w:type="dxa"/>
                <w:tcBorders>
                  <w:top w:val="single" w:sz="8" w:space="0" w:color="999999"/>
                  <w:left w:val="single" w:sz="8" w:space="0" w:color="999999"/>
                  <w:bottom w:val="single" w:sz="8" w:space="0" w:color="999999"/>
                  <w:right w:val="single" w:sz="8" w:space="0" w:color="999999"/>
                </w:tcBorders>
              </w:tcPr>
            </w:tcPrChange>
          </w:tcPr>
          <w:p w14:paraId="2FC66A50" w14:textId="2A4D3BB9" w:rsidR="00B420CD" w:rsidRPr="006378B7" w:rsidRDefault="00B420CD" w:rsidP="00B420CD">
            <w:r w:rsidRPr="006378B7">
              <w:t>HR Administrator</w:t>
            </w:r>
          </w:p>
        </w:tc>
        <w:tc>
          <w:tcPr>
            <w:tcW w:w="1350" w:type="dxa"/>
            <w:tcBorders>
              <w:top w:val="single" w:sz="8" w:space="0" w:color="999999"/>
              <w:left w:val="single" w:sz="8" w:space="0" w:color="999999"/>
              <w:bottom w:val="single" w:sz="8" w:space="0" w:color="999999"/>
              <w:right w:val="single" w:sz="8" w:space="0" w:color="999999"/>
            </w:tcBorders>
            <w:tcPrChange w:id="204" w:author="Author" w:date="2018-02-26T16:43:00Z">
              <w:tcPr>
                <w:tcW w:w="1350" w:type="dxa"/>
                <w:tcBorders>
                  <w:top w:val="single" w:sz="8" w:space="0" w:color="999999"/>
                  <w:left w:val="single" w:sz="8" w:space="0" w:color="999999"/>
                  <w:bottom w:val="single" w:sz="8" w:space="0" w:color="999999"/>
                  <w:right w:val="single" w:sz="8" w:space="0" w:color="999999"/>
                </w:tcBorders>
              </w:tcPr>
            </w:tcPrChange>
          </w:tcPr>
          <w:p w14:paraId="69E953A8" w14:textId="6FF8EC8A" w:rsidR="00B420CD" w:rsidRPr="006378B7" w:rsidRDefault="00B420CD" w:rsidP="00B420CD">
            <w:r w:rsidRPr="006378B7">
              <w:t xml:space="preserve">Company Instance URL </w:t>
            </w:r>
          </w:p>
        </w:tc>
        <w:tc>
          <w:tcPr>
            <w:tcW w:w="4348" w:type="dxa"/>
            <w:tcBorders>
              <w:top w:val="single" w:sz="8" w:space="0" w:color="999999"/>
              <w:left w:val="single" w:sz="8" w:space="0" w:color="999999"/>
              <w:bottom w:val="single" w:sz="8" w:space="0" w:color="999999"/>
              <w:right w:val="single" w:sz="8" w:space="0" w:color="999999"/>
            </w:tcBorders>
            <w:tcPrChange w:id="205" w:author="Author" w:date="2018-02-26T16:43:00Z">
              <w:tcPr>
                <w:tcW w:w="4348" w:type="dxa"/>
                <w:tcBorders>
                  <w:top w:val="single" w:sz="8" w:space="0" w:color="999999"/>
                  <w:left w:val="single" w:sz="8" w:space="0" w:color="999999"/>
                  <w:bottom w:val="single" w:sz="8" w:space="0" w:color="999999"/>
                  <w:right w:val="single" w:sz="8" w:space="0" w:color="999999"/>
                </w:tcBorders>
              </w:tcPr>
            </w:tcPrChange>
          </w:tcPr>
          <w:p w14:paraId="373B30A5" w14:textId="22747426" w:rsidR="00B420CD" w:rsidRPr="006378B7" w:rsidRDefault="00B420CD" w:rsidP="00B420CD">
            <w:r w:rsidRPr="006378B7">
              <w:t>Individual employees have been searched for and assignment details have been viewed.</w:t>
            </w:r>
          </w:p>
        </w:tc>
      </w:tr>
      <w:tr w:rsidR="00B420CD" w:rsidRPr="006378B7" w14:paraId="2752D99E" w14:textId="77777777" w:rsidTr="00DB4580">
        <w:tc>
          <w:tcPr>
            <w:tcW w:w="1947" w:type="dxa"/>
            <w:tcBorders>
              <w:top w:val="single" w:sz="8" w:space="0" w:color="999999"/>
              <w:left w:val="single" w:sz="8" w:space="0" w:color="999999"/>
              <w:bottom w:val="single" w:sz="8" w:space="0" w:color="999999"/>
              <w:right w:val="single" w:sz="8" w:space="0" w:color="999999"/>
            </w:tcBorders>
            <w:tcPrChange w:id="206" w:author="Author" w:date="2018-02-26T16:43:00Z">
              <w:tcPr>
                <w:tcW w:w="1947" w:type="dxa"/>
                <w:tcBorders>
                  <w:top w:val="single" w:sz="8" w:space="0" w:color="999999"/>
                  <w:left w:val="single" w:sz="8" w:space="0" w:color="999999"/>
                  <w:bottom w:val="single" w:sz="8" w:space="0" w:color="999999"/>
                  <w:right w:val="single" w:sz="8" w:space="0" w:color="999999"/>
                </w:tcBorders>
              </w:tcPr>
            </w:tcPrChange>
          </w:tcPr>
          <w:p w14:paraId="6951CE8D" w14:textId="3BF42E97" w:rsidR="00B420CD" w:rsidRPr="006378B7" w:rsidRDefault="00B420CD" w:rsidP="00B420CD">
            <w:pPr>
              <w:rPr>
                <w:rStyle w:val="SAPEmphasis"/>
              </w:rPr>
            </w:pPr>
            <w:r w:rsidRPr="006378B7">
              <w:rPr>
                <w:rStyle w:val="SAPEmphasis"/>
              </w:rPr>
              <w:t>Create Organization Object</w:t>
            </w:r>
          </w:p>
        </w:tc>
        <w:tc>
          <w:tcPr>
            <w:tcW w:w="1080" w:type="dxa"/>
            <w:tcBorders>
              <w:top w:val="single" w:sz="8" w:space="0" w:color="999999"/>
              <w:left w:val="single" w:sz="8" w:space="0" w:color="999999"/>
              <w:bottom w:val="single" w:sz="8" w:space="0" w:color="999999"/>
              <w:right w:val="single" w:sz="8" w:space="0" w:color="999999"/>
            </w:tcBorders>
            <w:tcPrChange w:id="207" w:author="Author" w:date="2018-02-26T16:43:00Z">
              <w:tcPr>
                <w:tcW w:w="1080" w:type="dxa"/>
                <w:tcBorders>
                  <w:top w:val="single" w:sz="8" w:space="0" w:color="999999"/>
                  <w:left w:val="single" w:sz="8" w:space="0" w:color="999999"/>
                  <w:bottom w:val="single" w:sz="8" w:space="0" w:color="999999"/>
                  <w:right w:val="single" w:sz="8" w:space="0" w:color="999999"/>
                </w:tcBorders>
              </w:tcPr>
            </w:tcPrChange>
          </w:tcPr>
          <w:p w14:paraId="026DE599" w14:textId="521F9EEE" w:rsidR="00B420CD" w:rsidRPr="006378B7" w:rsidRDefault="00B420CD" w:rsidP="00B420CD">
            <w:pPr>
              <w:spacing w:after="120"/>
            </w:pPr>
            <w:r w:rsidRPr="006378B7">
              <w:t>Employee Central UI</w:t>
            </w:r>
          </w:p>
        </w:tc>
        <w:tc>
          <w:tcPr>
            <w:tcW w:w="4050" w:type="dxa"/>
            <w:tcBorders>
              <w:top w:val="single" w:sz="8" w:space="0" w:color="999999"/>
              <w:left w:val="single" w:sz="8" w:space="0" w:color="999999"/>
              <w:bottom w:val="single" w:sz="8" w:space="0" w:color="999999"/>
              <w:right w:val="single" w:sz="8" w:space="0" w:color="999999"/>
            </w:tcBorders>
            <w:tcPrChange w:id="208" w:author="Author" w:date="2018-02-26T16:43:00Z">
              <w:tcPr>
                <w:tcW w:w="4050" w:type="dxa"/>
                <w:tcBorders>
                  <w:top w:val="single" w:sz="8" w:space="0" w:color="999999"/>
                  <w:left w:val="single" w:sz="8" w:space="0" w:color="999999"/>
                  <w:bottom w:val="single" w:sz="8" w:space="0" w:color="999999"/>
                  <w:right w:val="single" w:sz="8" w:space="0" w:color="999999"/>
                </w:tcBorders>
              </w:tcPr>
            </w:tcPrChange>
          </w:tcPr>
          <w:p w14:paraId="4D0DC10C" w14:textId="77777777" w:rsidR="00B420CD" w:rsidRPr="006378B7" w:rsidRDefault="00B420CD" w:rsidP="00B420CD">
            <w:pPr>
              <w:rPr>
                <w:highlight w:val="cyan"/>
              </w:rPr>
            </w:pPr>
          </w:p>
        </w:tc>
        <w:tc>
          <w:tcPr>
            <w:tcW w:w="1530" w:type="dxa"/>
            <w:tcBorders>
              <w:top w:val="single" w:sz="8" w:space="0" w:color="999999"/>
              <w:left w:val="single" w:sz="8" w:space="0" w:color="999999"/>
              <w:bottom w:val="single" w:sz="8" w:space="0" w:color="999999"/>
              <w:right w:val="single" w:sz="8" w:space="0" w:color="999999"/>
            </w:tcBorders>
            <w:tcPrChange w:id="209" w:author="Author" w:date="2018-02-26T16:43:00Z">
              <w:tcPr>
                <w:tcW w:w="1530" w:type="dxa"/>
                <w:tcBorders>
                  <w:top w:val="single" w:sz="8" w:space="0" w:color="999999"/>
                  <w:left w:val="single" w:sz="8" w:space="0" w:color="999999"/>
                  <w:bottom w:val="single" w:sz="8" w:space="0" w:color="999999"/>
                  <w:right w:val="single" w:sz="8" w:space="0" w:color="999999"/>
                </w:tcBorders>
              </w:tcPr>
            </w:tcPrChange>
          </w:tcPr>
          <w:p w14:paraId="23B3D87C" w14:textId="3C6796AC" w:rsidR="00B420CD" w:rsidRPr="006378B7" w:rsidRDefault="00B420CD" w:rsidP="00B420CD">
            <w:r w:rsidRPr="006378B7">
              <w:t>HR Administrator</w:t>
            </w:r>
          </w:p>
        </w:tc>
        <w:tc>
          <w:tcPr>
            <w:tcW w:w="1350" w:type="dxa"/>
            <w:tcBorders>
              <w:top w:val="single" w:sz="8" w:space="0" w:color="999999"/>
              <w:left w:val="single" w:sz="8" w:space="0" w:color="999999"/>
              <w:bottom w:val="single" w:sz="8" w:space="0" w:color="999999"/>
              <w:right w:val="single" w:sz="8" w:space="0" w:color="999999"/>
            </w:tcBorders>
            <w:tcPrChange w:id="210" w:author="Author" w:date="2018-02-26T16:43:00Z">
              <w:tcPr>
                <w:tcW w:w="1350" w:type="dxa"/>
                <w:tcBorders>
                  <w:top w:val="single" w:sz="8" w:space="0" w:color="999999"/>
                  <w:left w:val="single" w:sz="8" w:space="0" w:color="999999"/>
                  <w:bottom w:val="single" w:sz="8" w:space="0" w:color="999999"/>
                  <w:right w:val="single" w:sz="8" w:space="0" w:color="999999"/>
                </w:tcBorders>
              </w:tcPr>
            </w:tcPrChange>
          </w:tcPr>
          <w:p w14:paraId="4584BF79" w14:textId="0D4B1EC1" w:rsidR="00B420CD" w:rsidRPr="006378B7" w:rsidRDefault="00B420CD" w:rsidP="00B420CD">
            <w:r w:rsidRPr="006378B7">
              <w:t xml:space="preserve">Company Instance URL </w:t>
            </w:r>
          </w:p>
        </w:tc>
        <w:tc>
          <w:tcPr>
            <w:tcW w:w="4348" w:type="dxa"/>
            <w:tcBorders>
              <w:top w:val="single" w:sz="8" w:space="0" w:color="999999"/>
              <w:left w:val="single" w:sz="8" w:space="0" w:color="999999"/>
              <w:bottom w:val="single" w:sz="8" w:space="0" w:color="999999"/>
              <w:right w:val="single" w:sz="8" w:space="0" w:color="999999"/>
            </w:tcBorders>
            <w:tcPrChange w:id="211" w:author="Author" w:date="2018-02-26T16:43:00Z">
              <w:tcPr>
                <w:tcW w:w="4348" w:type="dxa"/>
                <w:tcBorders>
                  <w:top w:val="single" w:sz="8" w:space="0" w:color="999999"/>
                  <w:left w:val="single" w:sz="8" w:space="0" w:color="999999"/>
                  <w:bottom w:val="single" w:sz="8" w:space="0" w:color="999999"/>
                  <w:right w:val="single" w:sz="8" w:space="0" w:color="999999"/>
                </w:tcBorders>
              </w:tcPr>
            </w:tcPrChange>
          </w:tcPr>
          <w:p w14:paraId="10B2682A" w14:textId="60F70283" w:rsidR="00B420CD" w:rsidRPr="006378B7" w:rsidRDefault="00B420CD" w:rsidP="00B420CD">
            <w:r w:rsidRPr="006378B7">
              <w:t>Organization objects, like for example business unit, division, and department, have been created,</w:t>
            </w:r>
          </w:p>
        </w:tc>
      </w:tr>
      <w:tr w:rsidR="00B420CD" w:rsidRPr="006378B7" w14:paraId="11FA068A" w14:textId="77777777" w:rsidTr="00DB4580">
        <w:tc>
          <w:tcPr>
            <w:tcW w:w="1947" w:type="dxa"/>
            <w:tcBorders>
              <w:top w:val="single" w:sz="8" w:space="0" w:color="999999"/>
              <w:left w:val="single" w:sz="8" w:space="0" w:color="999999"/>
              <w:bottom w:val="single" w:sz="8" w:space="0" w:color="999999"/>
              <w:right w:val="single" w:sz="8" w:space="0" w:color="999999"/>
            </w:tcBorders>
            <w:tcPrChange w:id="212" w:author="Author" w:date="2018-02-26T16:43:00Z">
              <w:tcPr>
                <w:tcW w:w="1947" w:type="dxa"/>
                <w:tcBorders>
                  <w:top w:val="single" w:sz="8" w:space="0" w:color="999999"/>
                  <w:left w:val="single" w:sz="8" w:space="0" w:color="999999"/>
                  <w:bottom w:val="single" w:sz="8" w:space="0" w:color="999999"/>
                  <w:right w:val="single" w:sz="8" w:space="0" w:color="999999"/>
                </w:tcBorders>
              </w:tcPr>
            </w:tcPrChange>
          </w:tcPr>
          <w:p w14:paraId="2F3576FC" w14:textId="21AC3B7D" w:rsidR="00B420CD" w:rsidRPr="006378B7" w:rsidRDefault="00B420CD" w:rsidP="00B420CD">
            <w:pPr>
              <w:rPr>
                <w:rStyle w:val="SAPEmphasis"/>
              </w:rPr>
            </w:pPr>
            <w:r w:rsidRPr="006378B7">
              <w:rPr>
                <w:rStyle w:val="SAPEmphasis"/>
              </w:rPr>
              <w:t>Update Organization Object</w:t>
            </w:r>
          </w:p>
        </w:tc>
        <w:tc>
          <w:tcPr>
            <w:tcW w:w="1080" w:type="dxa"/>
            <w:tcBorders>
              <w:top w:val="single" w:sz="8" w:space="0" w:color="999999"/>
              <w:left w:val="single" w:sz="8" w:space="0" w:color="999999"/>
              <w:bottom w:val="single" w:sz="8" w:space="0" w:color="999999"/>
              <w:right w:val="single" w:sz="8" w:space="0" w:color="999999"/>
            </w:tcBorders>
            <w:tcPrChange w:id="213" w:author="Author" w:date="2018-02-26T16:43:00Z">
              <w:tcPr>
                <w:tcW w:w="1080" w:type="dxa"/>
                <w:tcBorders>
                  <w:top w:val="single" w:sz="8" w:space="0" w:color="999999"/>
                  <w:left w:val="single" w:sz="8" w:space="0" w:color="999999"/>
                  <w:bottom w:val="single" w:sz="8" w:space="0" w:color="999999"/>
                  <w:right w:val="single" w:sz="8" w:space="0" w:color="999999"/>
                </w:tcBorders>
              </w:tcPr>
            </w:tcPrChange>
          </w:tcPr>
          <w:p w14:paraId="31227C49" w14:textId="1713F49B" w:rsidR="00B420CD" w:rsidRPr="006378B7" w:rsidRDefault="00B420CD" w:rsidP="00B420CD">
            <w:pPr>
              <w:spacing w:after="120"/>
            </w:pPr>
            <w:r w:rsidRPr="006378B7">
              <w:t>Employee Central UI</w:t>
            </w:r>
          </w:p>
        </w:tc>
        <w:tc>
          <w:tcPr>
            <w:tcW w:w="4050" w:type="dxa"/>
            <w:tcBorders>
              <w:top w:val="single" w:sz="8" w:space="0" w:color="999999"/>
              <w:left w:val="single" w:sz="8" w:space="0" w:color="999999"/>
              <w:bottom w:val="single" w:sz="8" w:space="0" w:color="999999"/>
              <w:right w:val="single" w:sz="8" w:space="0" w:color="999999"/>
            </w:tcBorders>
            <w:tcPrChange w:id="214" w:author="Author" w:date="2018-02-26T16:43:00Z">
              <w:tcPr>
                <w:tcW w:w="4050" w:type="dxa"/>
                <w:tcBorders>
                  <w:top w:val="single" w:sz="8" w:space="0" w:color="999999"/>
                  <w:left w:val="single" w:sz="8" w:space="0" w:color="999999"/>
                  <w:bottom w:val="single" w:sz="8" w:space="0" w:color="999999"/>
                  <w:right w:val="single" w:sz="8" w:space="0" w:color="999999"/>
                </w:tcBorders>
              </w:tcPr>
            </w:tcPrChange>
          </w:tcPr>
          <w:p w14:paraId="1306D516" w14:textId="5A385C46" w:rsidR="00B420CD" w:rsidRPr="006378B7" w:rsidRDefault="00680B6C" w:rsidP="00B420CD">
            <w:pPr>
              <w:rPr>
                <w:highlight w:val="cyan"/>
              </w:rPr>
            </w:pPr>
            <w:r w:rsidRPr="006378B7">
              <w:rPr>
                <w:szCs w:val="18"/>
              </w:rPr>
              <w:t>A r</w:t>
            </w:r>
            <w:r w:rsidR="00B420CD" w:rsidRPr="006378B7">
              <w:rPr>
                <w:szCs w:val="18"/>
              </w:rPr>
              <w:t xml:space="preserve">equest for updating </w:t>
            </w:r>
            <w:r w:rsidR="00B420CD" w:rsidRPr="006378B7">
              <w:t>organization objects</w:t>
            </w:r>
            <w:r w:rsidR="00B420CD" w:rsidRPr="006378B7">
              <w:rPr>
                <w:rStyle w:val="SAPScreenElement"/>
              </w:rPr>
              <w:t xml:space="preserve"> </w:t>
            </w:r>
            <w:r w:rsidR="00B420CD" w:rsidRPr="006378B7">
              <w:rPr>
                <w:szCs w:val="18"/>
              </w:rPr>
              <w:t>exists.</w:t>
            </w:r>
          </w:p>
        </w:tc>
        <w:tc>
          <w:tcPr>
            <w:tcW w:w="1530" w:type="dxa"/>
            <w:tcBorders>
              <w:top w:val="single" w:sz="8" w:space="0" w:color="999999"/>
              <w:left w:val="single" w:sz="8" w:space="0" w:color="999999"/>
              <w:bottom w:val="single" w:sz="8" w:space="0" w:color="999999"/>
              <w:right w:val="single" w:sz="8" w:space="0" w:color="999999"/>
            </w:tcBorders>
            <w:tcPrChange w:id="215" w:author="Author" w:date="2018-02-26T16:43:00Z">
              <w:tcPr>
                <w:tcW w:w="1530" w:type="dxa"/>
                <w:tcBorders>
                  <w:top w:val="single" w:sz="8" w:space="0" w:color="999999"/>
                  <w:left w:val="single" w:sz="8" w:space="0" w:color="999999"/>
                  <w:bottom w:val="single" w:sz="8" w:space="0" w:color="999999"/>
                  <w:right w:val="single" w:sz="8" w:space="0" w:color="999999"/>
                </w:tcBorders>
              </w:tcPr>
            </w:tcPrChange>
          </w:tcPr>
          <w:p w14:paraId="08297B4C" w14:textId="06139AE5" w:rsidR="00B420CD" w:rsidRPr="006378B7" w:rsidRDefault="00B420CD" w:rsidP="00B420CD">
            <w:r w:rsidRPr="006378B7">
              <w:t>HR Administrator</w:t>
            </w:r>
          </w:p>
        </w:tc>
        <w:tc>
          <w:tcPr>
            <w:tcW w:w="1350" w:type="dxa"/>
            <w:tcBorders>
              <w:top w:val="single" w:sz="8" w:space="0" w:color="999999"/>
              <w:left w:val="single" w:sz="8" w:space="0" w:color="999999"/>
              <w:bottom w:val="single" w:sz="8" w:space="0" w:color="999999"/>
              <w:right w:val="single" w:sz="8" w:space="0" w:color="999999"/>
            </w:tcBorders>
            <w:tcPrChange w:id="216" w:author="Author" w:date="2018-02-26T16:43:00Z">
              <w:tcPr>
                <w:tcW w:w="1350" w:type="dxa"/>
                <w:tcBorders>
                  <w:top w:val="single" w:sz="8" w:space="0" w:color="999999"/>
                  <w:left w:val="single" w:sz="8" w:space="0" w:color="999999"/>
                  <w:bottom w:val="single" w:sz="8" w:space="0" w:color="999999"/>
                  <w:right w:val="single" w:sz="8" w:space="0" w:color="999999"/>
                </w:tcBorders>
              </w:tcPr>
            </w:tcPrChange>
          </w:tcPr>
          <w:p w14:paraId="3A6BBEF8" w14:textId="6CE5F012" w:rsidR="00B420CD" w:rsidRPr="006378B7" w:rsidRDefault="00B420CD" w:rsidP="00B420CD">
            <w:r w:rsidRPr="006378B7">
              <w:t xml:space="preserve">Company Instance URL </w:t>
            </w:r>
          </w:p>
        </w:tc>
        <w:tc>
          <w:tcPr>
            <w:tcW w:w="4348" w:type="dxa"/>
            <w:tcBorders>
              <w:top w:val="single" w:sz="8" w:space="0" w:color="999999"/>
              <w:left w:val="single" w:sz="8" w:space="0" w:color="999999"/>
              <w:bottom w:val="single" w:sz="8" w:space="0" w:color="999999"/>
              <w:right w:val="single" w:sz="8" w:space="0" w:color="999999"/>
            </w:tcBorders>
            <w:tcPrChange w:id="217" w:author="Author" w:date="2018-02-26T16:43:00Z">
              <w:tcPr>
                <w:tcW w:w="4348" w:type="dxa"/>
                <w:tcBorders>
                  <w:top w:val="single" w:sz="8" w:space="0" w:color="999999"/>
                  <w:left w:val="single" w:sz="8" w:space="0" w:color="999999"/>
                  <w:bottom w:val="single" w:sz="8" w:space="0" w:color="999999"/>
                  <w:right w:val="single" w:sz="8" w:space="0" w:color="999999"/>
                </w:tcBorders>
              </w:tcPr>
            </w:tcPrChange>
          </w:tcPr>
          <w:p w14:paraId="5289F7F3" w14:textId="4D2A1833" w:rsidR="00B420CD" w:rsidRPr="006378B7" w:rsidRDefault="00B420CD" w:rsidP="00B420CD">
            <w:r w:rsidRPr="006378B7">
              <w:t>The attributes of organization objects, like for example business unit, division, and department, have been updated,</w:t>
            </w:r>
          </w:p>
        </w:tc>
      </w:tr>
      <w:tr w:rsidR="00B420CD" w:rsidRPr="006378B7" w14:paraId="47AFFDB0" w14:textId="77777777" w:rsidTr="00DB4580">
        <w:tc>
          <w:tcPr>
            <w:tcW w:w="1947" w:type="dxa"/>
            <w:tcBorders>
              <w:top w:val="single" w:sz="8" w:space="0" w:color="999999"/>
              <w:left w:val="single" w:sz="8" w:space="0" w:color="999999"/>
              <w:bottom w:val="single" w:sz="8" w:space="0" w:color="999999"/>
              <w:right w:val="single" w:sz="8" w:space="0" w:color="999999"/>
            </w:tcBorders>
            <w:tcPrChange w:id="218" w:author="Author" w:date="2018-02-26T16:43:00Z">
              <w:tcPr>
                <w:tcW w:w="1947" w:type="dxa"/>
                <w:tcBorders>
                  <w:top w:val="single" w:sz="8" w:space="0" w:color="999999"/>
                  <w:left w:val="single" w:sz="8" w:space="0" w:color="999999"/>
                  <w:bottom w:val="single" w:sz="8" w:space="0" w:color="999999"/>
                  <w:right w:val="single" w:sz="8" w:space="0" w:color="999999"/>
                </w:tcBorders>
              </w:tcPr>
            </w:tcPrChange>
          </w:tcPr>
          <w:p w14:paraId="75643329" w14:textId="3F38D327" w:rsidR="00B420CD" w:rsidRPr="006378B7" w:rsidRDefault="00B420CD" w:rsidP="00B420CD">
            <w:pPr>
              <w:rPr>
                <w:rStyle w:val="SAPEmphasis"/>
              </w:rPr>
            </w:pPr>
            <w:r w:rsidRPr="006378B7">
              <w:rPr>
                <w:rStyle w:val="SAPEmphasis"/>
              </w:rPr>
              <w:t>Deactivate Organization Object</w:t>
            </w:r>
          </w:p>
        </w:tc>
        <w:tc>
          <w:tcPr>
            <w:tcW w:w="1080" w:type="dxa"/>
            <w:tcBorders>
              <w:top w:val="single" w:sz="8" w:space="0" w:color="999999"/>
              <w:left w:val="single" w:sz="8" w:space="0" w:color="999999"/>
              <w:bottom w:val="single" w:sz="8" w:space="0" w:color="999999"/>
              <w:right w:val="single" w:sz="8" w:space="0" w:color="999999"/>
            </w:tcBorders>
            <w:tcPrChange w:id="219" w:author="Author" w:date="2018-02-26T16:43:00Z">
              <w:tcPr>
                <w:tcW w:w="1080" w:type="dxa"/>
                <w:tcBorders>
                  <w:top w:val="single" w:sz="8" w:space="0" w:color="999999"/>
                  <w:left w:val="single" w:sz="8" w:space="0" w:color="999999"/>
                  <w:bottom w:val="single" w:sz="8" w:space="0" w:color="999999"/>
                  <w:right w:val="single" w:sz="8" w:space="0" w:color="999999"/>
                </w:tcBorders>
              </w:tcPr>
            </w:tcPrChange>
          </w:tcPr>
          <w:p w14:paraId="200BB098" w14:textId="1D98A94E" w:rsidR="00B420CD" w:rsidRPr="006378B7" w:rsidRDefault="00B420CD" w:rsidP="00B420CD">
            <w:pPr>
              <w:spacing w:after="120"/>
            </w:pPr>
            <w:r w:rsidRPr="006378B7">
              <w:t>Employee Central UI</w:t>
            </w:r>
          </w:p>
        </w:tc>
        <w:tc>
          <w:tcPr>
            <w:tcW w:w="4050" w:type="dxa"/>
            <w:tcBorders>
              <w:top w:val="single" w:sz="8" w:space="0" w:color="999999"/>
              <w:left w:val="single" w:sz="8" w:space="0" w:color="999999"/>
              <w:bottom w:val="single" w:sz="8" w:space="0" w:color="999999"/>
              <w:right w:val="single" w:sz="8" w:space="0" w:color="999999"/>
            </w:tcBorders>
            <w:tcPrChange w:id="220" w:author="Author" w:date="2018-02-26T16:43:00Z">
              <w:tcPr>
                <w:tcW w:w="4050" w:type="dxa"/>
                <w:tcBorders>
                  <w:top w:val="single" w:sz="8" w:space="0" w:color="999999"/>
                  <w:left w:val="single" w:sz="8" w:space="0" w:color="999999"/>
                  <w:bottom w:val="single" w:sz="8" w:space="0" w:color="999999"/>
                  <w:right w:val="single" w:sz="8" w:space="0" w:color="999999"/>
                </w:tcBorders>
              </w:tcPr>
            </w:tcPrChange>
          </w:tcPr>
          <w:p w14:paraId="7B828511" w14:textId="53E85EF0" w:rsidR="00B420CD" w:rsidRPr="006378B7" w:rsidRDefault="00B420CD" w:rsidP="00B420CD">
            <w:r w:rsidRPr="006378B7">
              <w:t>The organization object</w:t>
            </w:r>
            <w:r w:rsidRPr="006378B7">
              <w:rPr>
                <w:rStyle w:val="SAPScreenElement"/>
              </w:rPr>
              <w:t xml:space="preserve"> </w:t>
            </w:r>
            <w:r w:rsidRPr="006378B7">
              <w:t>has become obsolete and is not relevant anymore for reporting purposes. All employees have been moved to other organization objects.</w:t>
            </w:r>
          </w:p>
        </w:tc>
        <w:tc>
          <w:tcPr>
            <w:tcW w:w="1530" w:type="dxa"/>
            <w:tcBorders>
              <w:top w:val="single" w:sz="8" w:space="0" w:color="999999"/>
              <w:left w:val="single" w:sz="8" w:space="0" w:color="999999"/>
              <w:bottom w:val="single" w:sz="8" w:space="0" w:color="999999"/>
              <w:right w:val="single" w:sz="8" w:space="0" w:color="999999"/>
            </w:tcBorders>
            <w:tcPrChange w:id="221" w:author="Author" w:date="2018-02-26T16:43:00Z">
              <w:tcPr>
                <w:tcW w:w="1530" w:type="dxa"/>
                <w:tcBorders>
                  <w:top w:val="single" w:sz="8" w:space="0" w:color="999999"/>
                  <w:left w:val="single" w:sz="8" w:space="0" w:color="999999"/>
                  <w:bottom w:val="single" w:sz="8" w:space="0" w:color="999999"/>
                  <w:right w:val="single" w:sz="8" w:space="0" w:color="999999"/>
                </w:tcBorders>
              </w:tcPr>
            </w:tcPrChange>
          </w:tcPr>
          <w:p w14:paraId="5937D2D0" w14:textId="392A0042" w:rsidR="00B420CD" w:rsidRPr="006378B7" w:rsidRDefault="00B420CD" w:rsidP="00B420CD">
            <w:r w:rsidRPr="006378B7">
              <w:t>HR Administrator</w:t>
            </w:r>
          </w:p>
        </w:tc>
        <w:tc>
          <w:tcPr>
            <w:tcW w:w="1350" w:type="dxa"/>
            <w:tcBorders>
              <w:top w:val="single" w:sz="8" w:space="0" w:color="999999"/>
              <w:left w:val="single" w:sz="8" w:space="0" w:color="999999"/>
              <w:bottom w:val="single" w:sz="8" w:space="0" w:color="999999"/>
              <w:right w:val="single" w:sz="8" w:space="0" w:color="999999"/>
            </w:tcBorders>
            <w:tcPrChange w:id="222" w:author="Author" w:date="2018-02-26T16:43:00Z">
              <w:tcPr>
                <w:tcW w:w="1350" w:type="dxa"/>
                <w:tcBorders>
                  <w:top w:val="single" w:sz="8" w:space="0" w:color="999999"/>
                  <w:left w:val="single" w:sz="8" w:space="0" w:color="999999"/>
                  <w:bottom w:val="single" w:sz="8" w:space="0" w:color="999999"/>
                  <w:right w:val="single" w:sz="8" w:space="0" w:color="999999"/>
                </w:tcBorders>
              </w:tcPr>
            </w:tcPrChange>
          </w:tcPr>
          <w:p w14:paraId="4D9F564B" w14:textId="4C37CC0A" w:rsidR="00B420CD" w:rsidRPr="006378B7" w:rsidRDefault="00B420CD" w:rsidP="00B420CD">
            <w:r w:rsidRPr="006378B7">
              <w:t xml:space="preserve">Company Instance URL </w:t>
            </w:r>
          </w:p>
        </w:tc>
        <w:tc>
          <w:tcPr>
            <w:tcW w:w="4348" w:type="dxa"/>
            <w:tcBorders>
              <w:top w:val="single" w:sz="8" w:space="0" w:color="999999"/>
              <w:left w:val="single" w:sz="8" w:space="0" w:color="999999"/>
              <w:bottom w:val="single" w:sz="8" w:space="0" w:color="999999"/>
              <w:right w:val="single" w:sz="8" w:space="0" w:color="999999"/>
            </w:tcBorders>
            <w:tcPrChange w:id="223" w:author="Author" w:date="2018-02-26T16:43:00Z">
              <w:tcPr>
                <w:tcW w:w="4348" w:type="dxa"/>
                <w:tcBorders>
                  <w:top w:val="single" w:sz="8" w:space="0" w:color="999999"/>
                  <w:left w:val="single" w:sz="8" w:space="0" w:color="999999"/>
                  <w:bottom w:val="single" w:sz="8" w:space="0" w:color="999999"/>
                  <w:right w:val="single" w:sz="8" w:space="0" w:color="999999"/>
                </w:tcBorders>
              </w:tcPr>
            </w:tcPrChange>
          </w:tcPr>
          <w:p w14:paraId="74BE6830" w14:textId="3547D1FA" w:rsidR="00B420CD" w:rsidRPr="006378B7" w:rsidRDefault="00B420CD" w:rsidP="00B420CD">
            <w:r w:rsidRPr="006378B7">
              <w:t>The organization object has been deactivated.</w:t>
            </w:r>
          </w:p>
        </w:tc>
      </w:tr>
    </w:tbl>
    <w:p w14:paraId="1153B613" w14:textId="77777777" w:rsidR="000620A9" w:rsidRPr="006378B7" w:rsidRDefault="000620A9" w:rsidP="000620A9"/>
    <w:p w14:paraId="537CB04C" w14:textId="77777777" w:rsidR="000620A9" w:rsidRPr="006378B7" w:rsidRDefault="000620A9" w:rsidP="000620A9"/>
    <w:p w14:paraId="718432B1" w14:textId="77777777" w:rsidR="000620A9" w:rsidRPr="006378B7" w:rsidRDefault="000620A9" w:rsidP="000620A9">
      <w:pPr>
        <w:pStyle w:val="Heading1"/>
        <w:ind w:left="432" w:hanging="432"/>
      </w:pPr>
      <w:bookmarkStart w:id="224" w:name="_Toc416967256"/>
      <w:bookmarkStart w:id="225" w:name="_Toc435792889"/>
      <w:bookmarkStart w:id="226" w:name="_Toc506462100"/>
      <w:r w:rsidRPr="006378B7">
        <w:lastRenderedPageBreak/>
        <w:t>Test Procedures</w:t>
      </w:r>
      <w:bookmarkEnd w:id="224"/>
      <w:bookmarkEnd w:id="225"/>
      <w:bookmarkEnd w:id="226"/>
    </w:p>
    <w:p w14:paraId="77999D65" w14:textId="77777777" w:rsidR="000620A9" w:rsidRPr="006378B7" w:rsidRDefault="000620A9" w:rsidP="000620A9">
      <w:r w:rsidRPr="006378B7">
        <w:t>This section describes test procedures for each process step that belongs to this scope item.</w:t>
      </w:r>
    </w:p>
    <w:p w14:paraId="1F1DEE2F" w14:textId="5CA62C16" w:rsidR="00B90334" w:rsidRPr="006378B7" w:rsidRDefault="000620A9" w:rsidP="000620A9">
      <w:r w:rsidRPr="006378B7">
        <w:t xml:space="preserve">The test should take around </w:t>
      </w:r>
      <w:r w:rsidR="003548EB" w:rsidRPr="006378B7">
        <w:t>1 hour</w:t>
      </w:r>
      <w:r w:rsidRPr="006378B7">
        <w:t>.</w:t>
      </w:r>
    </w:p>
    <w:p w14:paraId="0F08C09B" w14:textId="77777777" w:rsidR="00B90334" w:rsidRPr="006378B7" w:rsidRDefault="00B90334" w:rsidP="00B90334">
      <w:pPr>
        <w:pStyle w:val="SAPKeyblockTitle"/>
      </w:pPr>
      <w:r w:rsidRPr="006378B7">
        <w:t>Prerequisites</w:t>
      </w:r>
    </w:p>
    <w:p w14:paraId="5DD1B3B4" w14:textId="77777777" w:rsidR="00B90334" w:rsidRPr="006378B7" w:rsidRDefault="00B90334" w:rsidP="00B90334">
      <w:r w:rsidRPr="006378B7">
        <w:t>In order that the process steps can be executed as described, following prerequisites must be fulfilled:</w:t>
      </w:r>
    </w:p>
    <w:p w14:paraId="50AA1EAC" w14:textId="4E39083B" w:rsidR="00071132" w:rsidRPr="006378B7" w:rsidRDefault="00071132" w:rsidP="009B0449">
      <w:pPr>
        <w:pStyle w:val="ListBullet"/>
        <w:ind w:left="341" w:hanging="341"/>
      </w:pPr>
      <w:r w:rsidRPr="006378B7">
        <w:t xml:space="preserve">It is assumed that at least one company structure definition </w:t>
      </w:r>
      <w:r w:rsidR="00DF271F" w:rsidRPr="006378B7">
        <w:t xml:space="preserve">has been created during configuration and </w:t>
      </w:r>
      <w:r w:rsidRPr="006378B7">
        <w:t xml:space="preserve">is </w:t>
      </w:r>
      <w:r w:rsidR="00DF271F" w:rsidRPr="006378B7">
        <w:t>available in the instance</w:t>
      </w:r>
      <w:r w:rsidRPr="006378B7">
        <w:t>.</w:t>
      </w:r>
    </w:p>
    <w:p w14:paraId="6674E6D5" w14:textId="10AC0C6E" w:rsidR="00B90334" w:rsidRPr="006378B7" w:rsidRDefault="00395814" w:rsidP="009B0449">
      <w:pPr>
        <w:pStyle w:val="ListBullet"/>
        <w:ind w:left="341" w:hanging="341"/>
      </w:pPr>
      <w:r w:rsidRPr="006378B7">
        <w:t xml:space="preserve">It is assumed that concrete instances of </w:t>
      </w:r>
      <w:r w:rsidR="00334A55" w:rsidRPr="006378B7">
        <w:t>organization objects</w:t>
      </w:r>
      <w:r w:rsidRPr="006378B7">
        <w:t>, like business unit, division, and department</w:t>
      </w:r>
      <w:r w:rsidR="00334A55" w:rsidRPr="006378B7">
        <w:t xml:space="preserve">, already exist in your Employee Central instance, for example those </w:t>
      </w:r>
      <w:del w:id="227" w:author="Author" w:date="2018-02-13T17:46:00Z">
        <w:r w:rsidR="00334A55" w:rsidRPr="006378B7" w:rsidDel="00F51B05">
          <w:delText xml:space="preserve">delivered </w:delText>
        </w:r>
      </w:del>
      <w:ins w:id="228" w:author="Author" w:date="2018-02-13T17:46:00Z">
        <w:r w:rsidR="00F51B05">
          <w:t xml:space="preserve">obtained by deploying the </w:t>
        </w:r>
        <w:r w:rsidR="00F51B05" w:rsidRPr="00F51B05">
          <w:rPr>
            <w:rStyle w:val="SAPEmphasis"/>
            <w:lang w:eastAsia="zh-CN"/>
            <w:rPrChange w:id="229" w:author="Author" w:date="2018-02-13T17:46:00Z">
              <w:rPr/>
            </w:rPrChange>
          </w:rPr>
          <w:t>Core</w:t>
        </w:r>
        <w:r w:rsidR="00F51B05">
          <w:t xml:space="preserve"> content</w:t>
        </w:r>
        <w:r w:rsidR="00F51B05" w:rsidRPr="006378B7">
          <w:t xml:space="preserve"> </w:t>
        </w:r>
      </w:ins>
      <w:r w:rsidR="00334A55" w:rsidRPr="006378B7">
        <w:t xml:space="preserve">with </w:t>
      </w:r>
      <w:del w:id="230" w:author="Author" w:date="2018-02-13T17:46:00Z">
        <w:r w:rsidR="00334A55" w:rsidRPr="006378B7" w:rsidDel="00F51B05">
          <w:delText xml:space="preserve">this </w:delText>
        </w:r>
      </w:del>
      <w:ins w:id="231" w:author="Author" w:date="2018-02-13T17:46:00Z">
        <w:r w:rsidR="00F51B05">
          <w:t>the</w:t>
        </w:r>
        <w:r w:rsidR="00F51B05" w:rsidRPr="006378B7">
          <w:t xml:space="preserve"> </w:t>
        </w:r>
      </w:ins>
      <w:r w:rsidR="00334A55" w:rsidRPr="006378B7">
        <w:t>SAP Best Practices.</w:t>
      </w:r>
    </w:p>
    <w:p w14:paraId="7BBAE436" w14:textId="77777777" w:rsidR="009B0449" w:rsidRPr="006378B7" w:rsidRDefault="009B0449" w:rsidP="009B0449">
      <w:pPr>
        <w:pStyle w:val="ListBullet"/>
        <w:numPr>
          <w:ilvl w:val="0"/>
          <w:numId w:val="0"/>
        </w:numPr>
      </w:pPr>
      <w:r w:rsidRPr="006378B7">
        <w:rPr>
          <w:noProof/>
        </w:rPr>
        <w:drawing>
          <wp:inline distT="0" distB="0" distL="0" distR="0" wp14:anchorId="4BD1E3F4" wp14:editId="4E22D6B0">
            <wp:extent cx="228600" cy="228600"/>
            <wp:effectExtent l="0" t="0" r="0" b="0"/>
            <wp:docPr id="4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378B7">
        <w:t> </w:t>
      </w:r>
      <w:r w:rsidRPr="006378B7">
        <w:rPr>
          <w:rFonts w:ascii="BentonSans Regular" w:hAnsi="BentonSans Regular"/>
          <w:color w:val="666666"/>
          <w:sz w:val="22"/>
        </w:rPr>
        <w:t>Caution</w:t>
      </w:r>
      <w:r w:rsidRPr="006378B7">
        <w:t xml:space="preserve"> </w:t>
      </w:r>
    </w:p>
    <w:p w14:paraId="2070922C" w14:textId="1C6D0DA7" w:rsidR="009B0449" w:rsidRPr="006378B7" w:rsidRDefault="009B0449" w:rsidP="009B0449">
      <w:pPr>
        <w:pStyle w:val="ListBullet"/>
        <w:numPr>
          <w:ilvl w:val="0"/>
          <w:numId w:val="0"/>
        </w:numPr>
      </w:pPr>
      <w:r w:rsidRPr="006378B7">
        <w:t>For each process step, additional prerequisites might be needed. These are mentioned accordingly at the appropriate process step.</w:t>
      </w:r>
    </w:p>
    <w:p w14:paraId="7A20BE8E" w14:textId="7CFDA974" w:rsidR="00F47570" w:rsidRPr="006378B7" w:rsidRDefault="00F47570" w:rsidP="00F47570">
      <w:pPr>
        <w:pStyle w:val="Heading2"/>
      </w:pPr>
      <w:bookmarkStart w:id="232" w:name="_Toc437607065"/>
      <w:bookmarkStart w:id="233" w:name="_Toc437607067"/>
      <w:bookmarkStart w:id="234" w:name="_Toc437607069"/>
      <w:bookmarkStart w:id="235" w:name="_Toc437607071"/>
      <w:bookmarkStart w:id="236" w:name="_Toc437607087"/>
      <w:bookmarkStart w:id="237" w:name="_Toc437607088"/>
      <w:bookmarkStart w:id="238" w:name="_Toc437607090"/>
      <w:bookmarkStart w:id="239" w:name="_Toc437607092"/>
      <w:bookmarkStart w:id="240" w:name="_Toc437607151"/>
      <w:bookmarkStart w:id="241" w:name="_Toc434238237"/>
      <w:bookmarkStart w:id="242" w:name="_Toc435799799"/>
      <w:bookmarkStart w:id="243" w:name="_Toc435805464"/>
      <w:bookmarkStart w:id="244" w:name="_Toc434238238"/>
      <w:bookmarkStart w:id="245" w:name="_Toc435799800"/>
      <w:bookmarkStart w:id="246" w:name="_Toc435805465"/>
      <w:bookmarkStart w:id="247" w:name="_Toc434238240"/>
      <w:bookmarkStart w:id="248" w:name="_Toc435799802"/>
      <w:bookmarkStart w:id="249" w:name="_Toc435805467"/>
      <w:bookmarkStart w:id="250" w:name="_Toc506462101"/>
      <w:bookmarkStart w:id="251" w:name="_Toc464218662"/>
      <w:bookmarkStart w:id="252" w:name="_Toc386012203"/>
      <w:bookmarkStart w:id="253" w:name="_Toc401565097"/>
      <w:bookmarkStart w:id="254" w:name="_Toc416967281"/>
      <w:bookmarkStart w:id="255" w:name="_Toc435792927"/>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r w:rsidRPr="006378B7">
        <w:t>Viewing Company Structure</w:t>
      </w:r>
      <w:bookmarkEnd w:id="250"/>
    </w:p>
    <w:p w14:paraId="4203C65E" w14:textId="77777777" w:rsidR="00D141C3" w:rsidRPr="006378B7" w:rsidRDefault="00D141C3" w:rsidP="00D141C3">
      <w:pPr>
        <w:pStyle w:val="SAPKeyblockTitle"/>
      </w:pPr>
      <w:r w:rsidRPr="006378B7">
        <w:t>Test Administration</w:t>
      </w:r>
    </w:p>
    <w:p w14:paraId="25DDD05A" w14:textId="77777777" w:rsidR="00D141C3" w:rsidRPr="006378B7" w:rsidRDefault="00D141C3" w:rsidP="00D141C3">
      <w:r w:rsidRPr="006378B7">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D141C3" w:rsidRPr="006378B7" w14:paraId="12FF8629" w14:textId="77777777" w:rsidTr="003B70AF">
        <w:tc>
          <w:tcPr>
            <w:tcW w:w="2280" w:type="dxa"/>
            <w:tcBorders>
              <w:top w:val="single" w:sz="8" w:space="0" w:color="999999"/>
              <w:left w:val="single" w:sz="8" w:space="0" w:color="999999"/>
              <w:bottom w:val="single" w:sz="8" w:space="0" w:color="999999"/>
              <w:right w:val="single" w:sz="8" w:space="0" w:color="999999"/>
            </w:tcBorders>
            <w:hideMark/>
          </w:tcPr>
          <w:p w14:paraId="498EDC1E" w14:textId="77777777" w:rsidR="00D141C3" w:rsidRPr="006378B7" w:rsidRDefault="00D141C3" w:rsidP="003B70AF">
            <w:pPr>
              <w:rPr>
                <w:rStyle w:val="SAPEmphasis"/>
              </w:rPr>
            </w:pPr>
            <w:r w:rsidRPr="006378B7">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089F596C" w14:textId="77777777" w:rsidR="00D141C3" w:rsidRPr="006378B7" w:rsidRDefault="00D141C3" w:rsidP="003B70AF">
            <w:pPr>
              <w:rPr>
                <w:lang w:eastAsia="zh-CN"/>
              </w:rPr>
            </w:pPr>
            <w:r w:rsidRPr="006378B7">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643634A3" w14:textId="77777777" w:rsidR="00D141C3" w:rsidRPr="006378B7" w:rsidRDefault="00D141C3" w:rsidP="003B70AF">
            <w:pPr>
              <w:rPr>
                <w:rStyle w:val="SAPEmphasis"/>
              </w:rPr>
            </w:pPr>
            <w:r w:rsidRPr="006378B7">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0E8E3818" w14:textId="77777777" w:rsidR="00D141C3" w:rsidRPr="006378B7" w:rsidRDefault="00D141C3" w:rsidP="003B70AF">
            <w:pPr>
              <w:rPr>
                <w:lang w:eastAsia="zh-CN"/>
              </w:rPr>
            </w:pPr>
            <w:r w:rsidRPr="006378B7">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010AB342" w14:textId="77777777" w:rsidR="00D141C3" w:rsidRPr="006378B7" w:rsidRDefault="00D141C3" w:rsidP="003B70AF">
            <w:pPr>
              <w:rPr>
                <w:rStyle w:val="SAPEmphasis"/>
              </w:rPr>
            </w:pPr>
            <w:r w:rsidRPr="006378B7">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128BA9D8" w14:textId="77777777" w:rsidR="00D141C3" w:rsidRPr="006378B7" w:rsidRDefault="00D141C3" w:rsidP="003B70AF">
            <w:pPr>
              <w:rPr>
                <w:lang w:eastAsia="zh-CN"/>
              </w:rPr>
            </w:pPr>
            <w:r w:rsidRPr="006378B7">
              <w:rPr>
                <w:lang w:eastAsia="zh-CN"/>
              </w:rPr>
              <w:t>&lt;date&gt;</w:t>
            </w:r>
          </w:p>
        </w:tc>
      </w:tr>
      <w:tr w:rsidR="00D141C3" w:rsidRPr="006378B7" w14:paraId="6849B5BE" w14:textId="77777777" w:rsidTr="003B70AF">
        <w:tc>
          <w:tcPr>
            <w:tcW w:w="2280" w:type="dxa"/>
            <w:tcBorders>
              <w:top w:val="single" w:sz="8" w:space="0" w:color="999999"/>
              <w:left w:val="single" w:sz="8" w:space="0" w:color="999999"/>
              <w:bottom w:val="single" w:sz="8" w:space="0" w:color="999999"/>
              <w:right w:val="single" w:sz="8" w:space="0" w:color="999999"/>
            </w:tcBorders>
            <w:hideMark/>
          </w:tcPr>
          <w:p w14:paraId="6FCA84D5" w14:textId="77777777" w:rsidR="00D141C3" w:rsidRPr="006378B7" w:rsidRDefault="00D141C3" w:rsidP="003B70AF">
            <w:pPr>
              <w:rPr>
                <w:rStyle w:val="SAPEmphasis"/>
              </w:rPr>
            </w:pPr>
            <w:r w:rsidRPr="006378B7">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4756CED6" w14:textId="661E8D4F" w:rsidR="00D141C3" w:rsidRPr="006378B7" w:rsidRDefault="00D141C3" w:rsidP="003B70AF">
            <w:pPr>
              <w:rPr>
                <w:lang w:eastAsia="zh-CN"/>
              </w:rPr>
            </w:pPr>
            <w:r w:rsidRPr="006378B7">
              <w:rPr>
                <w:lang w:eastAsia="zh-CN"/>
              </w:rPr>
              <w:t>HR Administrator</w:t>
            </w:r>
          </w:p>
        </w:tc>
      </w:tr>
      <w:tr w:rsidR="000F7019" w:rsidRPr="006378B7" w14:paraId="3B3F9691" w14:textId="77777777" w:rsidTr="003B70AF">
        <w:tc>
          <w:tcPr>
            <w:tcW w:w="2280" w:type="dxa"/>
            <w:tcBorders>
              <w:top w:val="single" w:sz="8" w:space="0" w:color="999999"/>
              <w:left w:val="single" w:sz="8" w:space="0" w:color="999999"/>
              <w:bottom w:val="single" w:sz="8" w:space="0" w:color="999999"/>
              <w:right w:val="single" w:sz="8" w:space="0" w:color="999999"/>
            </w:tcBorders>
            <w:hideMark/>
          </w:tcPr>
          <w:p w14:paraId="6ECE173B" w14:textId="77777777" w:rsidR="000F7019" w:rsidRPr="006378B7" w:rsidRDefault="000F7019" w:rsidP="000F7019">
            <w:pPr>
              <w:rPr>
                <w:rStyle w:val="SAPEmphasis"/>
              </w:rPr>
            </w:pPr>
            <w:r w:rsidRPr="006378B7">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735E3122" w14:textId="77777777" w:rsidR="000F7019" w:rsidRPr="006378B7" w:rsidRDefault="000F7019" w:rsidP="000F7019">
            <w:pPr>
              <w:rPr>
                <w:lang w:eastAsia="zh-CN"/>
              </w:rPr>
            </w:pPr>
            <w:r w:rsidRPr="006378B7">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7F8FEB8B" w14:textId="77777777" w:rsidR="000F7019" w:rsidRPr="006378B7" w:rsidRDefault="000F7019" w:rsidP="000F7019">
            <w:pPr>
              <w:rPr>
                <w:rStyle w:val="SAPEmphasis"/>
              </w:rPr>
            </w:pPr>
            <w:r w:rsidRPr="006378B7">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4F4C3FFC" w14:textId="1397F4CD" w:rsidR="000F7019" w:rsidRPr="006378B7" w:rsidRDefault="000F7019" w:rsidP="000F7019">
            <w:pPr>
              <w:rPr>
                <w:lang w:eastAsia="zh-CN"/>
              </w:rPr>
            </w:pPr>
            <w:r>
              <w:t>&lt;duration&gt;</w:t>
            </w:r>
          </w:p>
        </w:tc>
      </w:tr>
    </w:tbl>
    <w:p w14:paraId="1180015C" w14:textId="77777777" w:rsidR="00D141C3" w:rsidRPr="006378B7" w:rsidRDefault="00D141C3" w:rsidP="00D141C3">
      <w:pPr>
        <w:pStyle w:val="SAPKeyblockTitle"/>
      </w:pPr>
      <w:r w:rsidRPr="006378B7">
        <w:t>Purpose</w:t>
      </w:r>
    </w:p>
    <w:p w14:paraId="7E45C2DE" w14:textId="2880202C" w:rsidR="00D854A9" w:rsidRPr="006378B7" w:rsidRDefault="00D854A9" w:rsidP="00D854A9">
      <w:r w:rsidRPr="006378B7">
        <w:t>The HR Administrator views details of a specific</w:t>
      </w:r>
      <w:r w:rsidR="00A24ACA" w:rsidRPr="006378B7">
        <w:t xml:space="preserve"> company structure</w:t>
      </w:r>
      <w:r w:rsidRPr="006378B7">
        <w:t xml:space="preserve">. For this, he or she uses the </w:t>
      </w:r>
      <w:r w:rsidRPr="006378B7">
        <w:rPr>
          <w:rStyle w:val="SAPScreenElement"/>
          <w:color w:val="auto"/>
        </w:rPr>
        <w:t>Company Structure Overview</w:t>
      </w:r>
      <w:r w:rsidRPr="006378B7">
        <w:t>.</w:t>
      </w:r>
    </w:p>
    <w:p w14:paraId="3BEB897B" w14:textId="6D9A8371" w:rsidR="00752FDF" w:rsidRPr="006378B7" w:rsidRDefault="00D854A9" w:rsidP="006378B7">
      <w:r w:rsidRPr="006378B7">
        <w:t>The company structure overview is a graphical representation of</w:t>
      </w:r>
      <w:r w:rsidR="0096074A" w:rsidRPr="006378B7">
        <w:t xml:space="preserve"> organization objects</w:t>
      </w:r>
      <w:r w:rsidRPr="006378B7">
        <w:t xml:space="preserve">, and how they relate to each other, whether they are higher-level, lower-level, or peer </w:t>
      </w:r>
      <w:r w:rsidR="0096074A" w:rsidRPr="006378B7">
        <w:t xml:space="preserve">organization objects. </w:t>
      </w:r>
    </w:p>
    <w:p w14:paraId="186A57EE" w14:textId="77777777" w:rsidR="00AD705F" w:rsidRPr="006378B7" w:rsidRDefault="00AD705F" w:rsidP="00AD705F">
      <w:pPr>
        <w:pStyle w:val="SAPKeyblockTitle"/>
      </w:pPr>
      <w:r w:rsidRPr="006378B7">
        <w:lastRenderedPageBreak/>
        <w:t>Prerequisites</w:t>
      </w:r>
    </w:p>
    <w:p w14:paraId="7198A1C5" w14:textId="2425DF5C" w:rsidR="0096074A" w:rsidRPr="006378B7" w:rsidRDefault="0096074A" w:rsidP="00AD705F">
      <w:r w:rsidRPr="006378B7">
        <w:t xml:space="preserve">The field </w:t>
      </w:r>
      <w:r w:rsidRPr="006378B7">
        <w:rPr>
          <w:rStyle w:val="SAPScreenElement"/>
        </w:rPr>
        <w:t>Count People</w:t>
      </w:r>
      <w:r w:rsidRPr="006378B7">
        <w:t xml:space="preserve"> has been maintained for all types of organization objects during configuration.</w:t>
      </w:r>
    </w:p>
    <w:p w14:paraId="6320F246" w14:textId="21B5412C" w:rsidR="0096074A" w:rsidRPr="006378B7" w:rsidRDefault="0096074A" w:rsidP="0096074A">
      <w:r w:rsidRPr="006378B7">
        <w:t xml:space="preserve">In case </w:t>
      </w:r>
      <w:r w:rsidRPr="006378B7">
        <w:rPr>
          <w:rStyle w:val="SAPEmphasis"/>
        </w:rPr>
        <w:t>Position Management</w:t>
      </w:r>
      <w:r w:rsidRPr="006378B7">
        <w:t xml:space="preserve"> </w:t>
      </w:r>
      <w:r w:rsidR="00680B6C" w:rsidRPr="006378B7">
        <w:t xml:space="preserve">has been implemented </w:t>
      </w:r>
      <w:r w:rsidRPr="006378B7">
        <w:t>in y</w:t>
      </w:r>
      <w:r w:rsidR="00792E33" w:rsidRPr="006378B7">
        <w:t>our Employee Central instance</w:t>
      </w:r>
      <w:r w:rsidR="00680B6C" w:rsidRPr="006378B7">
        <w:t>, following additional prerequisite must be fulfilled</w:t>
      </w:r>
      <w:r w:rsidR="00792E33" w:rsidRPr="006378B7">
        <w:t>: t</w:t>
      </w:r>
      <w:r w:rsidRPr="006378B7">
        <w:t xml:space="preserve">he field </w:t>
      </w:r>
      <w:r w:rsidRPr="006378B7">
        <w:rPr>
          <w:rStyle w:val="SAPScreenElement"/>
        </w:rPr>
        <w:t>Count Positions</w:t>
      </w:r>
      <w:r w:rsidRPr="006378B7">
        <w:t xml:space="preserve"> has been maintained for all types of organization objects during configuration.</w:t>
      </w:r>
    </w:p>
    <w:p w14:paraId="4F901B77" w14:textId="45689563" w:rsidR="0096074A" w:rsidRPr="006378B7" w:rsidRDefault="0096074A" w:rsidP="00F52E07">
      <w:pPr>
        <w:pStyle w:val="NoteParagraph"/>
        <w:ind w:left="0"/>
        <w:rPr>
          <w:rFonts w:ascii="BentonSans Regular" w:hAnsi="BentonSans Regular"/>
          <w:color w:val="666666"/>
          <w:sz w:val="22"/>
        </w:rPr>
      </w:pPr>
      <w:r w:rsidRPr="006378B7">
        <w:rPr>
          <w:noProof/>
        </w:rPr>
        <w:drawing>
          <wp:inline distT="0" distB="0" distL="0" distR="0" wp14:anchorId="02EA59BC" wp14:editId="73813020">
            <wp:extent cx="228600" cy="228600"/>
            <wp:effectExtent l="0" t="0" r="0" b="0"/>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378B7">
        <w:t> </w:t>
      </w:r>
      <w:r w:rsidRPr="006378B7">
        <w:rPr>
          <w:rFonts w:ascii="BentonSans Regular" w:hAnsi="BentonSans Regular"/>
          <w:color w:val="666666"/>
          <w:sz w:val="22"/>
        </w:rPr>
        <w:t>Recommendation</w:t>
      </w:r>
    </w:p>
    <w:p w14:paraId="667A7513" w14:textId="08D19A93" w:rsidR="0096074A" w:rsidRPr="006378B7" w:rsidRDefault="0096074A" w:rsidP="00F52E07">
      <w:pPr>
        <w:pStyle w:val="ListBullet"/>
        <w:numPr>
          <w:ilvl w:val="0"/>
          <w:numId w:val="0"/>
        </w:numPr>
      </w:pPr>
      <w:r w:rsidRPr="006378B7">
        <w:t xml:space="preserve">For details on these prerequisites, refer to </w:t>
      </w:r>
      <w:del w:id="256" w:author="Author" w:date="2018-02-22T15:39:00Z">
        <w:r w:rsidRPr="006378B7" w:rsidDel="00F228D9">
          <w:delText xml:space="preserve">configuration guide of building block </w:delText>
        </w:r>
        <w:r w:rsidR="00A906D0" w:rsidRPr="006378B7" w:rsidDel="00F228D9">
          <w:rPr>
            <w:rStyle w:val="SAPEmphasis"/>
          </w:rPr>
          <w:delText>2PH</w:delText>
        </w:r>
      </w:del>
      <w:ins w:id="257" w:author="Author" w:date="2018-02-22T15:39:00Z">
        <w:r w:rsidR="00F228D9">
          <w:t xml:space="preserve">the </w:t>
        </w:r>
        <w:r w:rsidR="00F228D9" w:rsidRPr="00F228D9">
          <w:rPr>
            <w:rStyle w:val="SAPScreenElement"/>
            <w:color w:val="auto"/>
            <w:rPrChange w:id="258" w:author="Author" w:date="2018-02-22T15:39:00Z">
              <w:rPr/>
            </w:rPrChange>
          </w:rPr>
          <w:t>Company Structure Overview</w:t>
        </w:r>
        <w:r w:rsidR="00F228D9" w:rsidRPr="00F228D9">
          <w:t xml:space="preserve"> </w:t>
        </w:r>
        <w:r w:rsidR="00F228D9">
          <w:t>workbook</w:t>
        </w:r>
      </w:ins>
      <w:r w:rsidRPr="006378B7">
        <w:t>.</w:t>
      </w:r>
    </w:p>
    <w:p w14:paraId="0A30F631" w14:textId="7B09EBB7" w:rsidR="00AD705F" w:rsidRPr="006378B7" w:rsidRDefault="00AD705F" w:rsidP="00AD705F">
      <w:pPr>
        <w:pStyle w:val="SAPKeyblockTitle"/>
      </w:pPr>
      <w:r w:rsidRPr="006378B7">
        <w:t>Procedure</w:t>
      </w:r>
    </w:p>
    <w:p w14:paraId="0D5B2175" w14:textId="77777777" w:rsidR="00752FDF" w:rsidRPr="006378B7" w:rsidRDefault="00752FDF" w:rsidP="00227284">
      <w:pPr>
        <w:pStyle w:val="SAPNoteHeading"/>
        <w:ind w:left="540"/>
      </w:pPr>
      <w:r w:rsidRPr="006378B7">
        <w:rPr>
          <w:noProof/>
        </w:rPr>
        <w:drawing>
          <wp:inline distT="0" distB="0" distL="0" distR="0" wp14:anchorId="55E51AD4" wp14:editId="514310DB">
            <wp:extent cx="225425" cy="225425"/>
            <wp:effectExtent l="0" t="0" r="0" b="3175"/>
            <wp:docPr id="2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6378B7">
        <w:t> Note</w:t>
      </w:r>
    </w:p>
    <w:p w14:paraId="60B5083C" w14:textId="6B6390E6" w:rsidR="00752FDF" w:rsidRPr="006378B7" w:rsidRDefault="00752FDF" w:rsidP="00227284">
      <w:pPr>
        <w:ind w:left="540"/>
      </w:pPr>
      <w:r w:rsidRPr="006378B7">
        <w:t>When describing the procedure, we consider as basis the company structure</w:t>
      </w:r>
      <w:r w:rsidR="003C7153" w:rsidRPr="006378B7">
        <w:t xml:space="preserve"> given as example in the </w:t>
      </w:r>
      <w:ins w:id="259" w:author="Author" w:date="2018-02-22T15:41:00Z">
        <w:r w:rsidR="00F228D9" w:rsidRPr="00A42267">
          <w:rPr>
            <w:rStyle w:val="SAPScreenElement"/>
            <w:color w:val="auto"/>
          </w:rPr>
          <w:t>Company Structure Overview</w:t>
        </w:r>
        <w:r w:rsidR="00F228D9" w:rsidRPr="00A42267">
          <w:t xml:space="preserve"> </w:t>
        </w:r>
        <w:r w:rsidR="00F228D9">
          <w:t>workbook</w:t>
        </w:r>
      </w:ins>
      <w:del w:id="260" w:author="Author" w:date="2018-02-22T15:41:00Z">
        <w:r w:rsidR="003C7153" w:rsidRPr="006378B7" w:rsidDel="00F228D9">
          <w:delText xml:space="preserve">configuration guide of building block </w:delText>
        </w:r>
        <w:r w:rsidR="003C7153" w:rsidRPr="006378B7" w:rsidDel="00F228D9">
          <w:rPr>
            <w:rStyle w:val="SAPEmphasis"/>
          </w:rPr>
          <w:delText>2PH</w:delText>
        </w:r>
      </w:del>
      <w:r w:rsidRPr="006378B7">
        <w:t xml:space="preserve">. </w:t>
      </w:r>
      <w:r w:rsidR="00F52E07" w:rsidRPr="006378B7">
        <w:t xml:space="preserve">This means, that details to business units, divisions and departments can be viewed using the </w:t>
      </w:r>
      <w:r w:rsidR="00F52E07" w:rsidRPr="006378B7">
        <w:rPr>
          <w:rStyle w:val="SAPScreenElement"/>
          <w:color w:val="auto"/>
        </w:rPr>
        <w:t>Company Structure Overview</w:t>
      </w:r>
      <w:r w:rsidR="00F52E07" w:rsidRPr="006378B7">
        <w:t>.</w:t>
      </w:r>
      <w:r w:rsidR="001760A5" w:rsidRPr="006378B7">
        <w:t xml:space="preserve"> In our description, we give one procedure fits all for checking details of all these organization object types. You will need to execute it for each organization object type in the following order: first view details to business unit</w:t>
      </w:r>
      <w:r w:rsidR="008E082D" w:rsidRPr="006378B7">
        <w:t>s</w:t>
      </w:r>
      <w:r w:rsidR="001760A5" w:rsidRPr="006378B7">
        <w:t>, then to division</w:t>
      </w:r>
      <w:r w:rsidR="008E082D" w:rsidRPr="006378B7">
        <w:t>s</w:t>
      </w:r>
      <w:r w:rsidR="001760A5" w:rsidRPr="006378B7">
        <w:t>, and last to departments.</w:t>
      </w:r>
    </w:p>
    <w:p w14:paraId="7C1F3FF2" w14:textId="1FAC2F1E" w:rsidR="00752FDF" w:rsidRPr="006378B7" w:rsidRDefault="00752FDF" w:rsidP="00227284">
      <w:pPr>
        <w:ind w:left="540"/>
      </w:pPr>
      <w:r w:rsidRPr="006378B7">
        <w:t>In case you have adapted the company structure definition during configuration or have created an own one, some activities listed might be not relevant for you, whereas other possible activities, depending on the MDF entity types added to your company structure definition, are not considered in our description.</w:t>
      </w:r>
    </w:p>
    <w:p w14:paraId="46A4BF2B" w14:textId="6FA5B2F2" w:rsidR="00752FDF" w:rsidRPr="006378B7" w:rsidRDefault="00752FDF" w:rsidP="00F52E07"/>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709"/>
        <w:gridCol w:w="1513"/>
        <w:gridCol w:w="5040"/>
        <w:gridCol w:w="5850"/>
        <w:gridCol w:w="1170"/>
      </w:tblGrid>
      <w:tr w:rsidR="00F52E07" w:rsidRPr="006378B7" w14:paraId="131F329D" w14:textId="77777777" w:rsidTr="006378B7">
        <w:trPr>
          <w:trHeight w:val="848"/>
          <w:tblHeader/>
        </w:trPr>
        <w:tc>
          <w:tcPr>
            <w:tcW w:w="709" w:type="dxa"/>
            <w:tcBorders>
              <w:top w:val="single" w:sz="8" w:space="0" w:color="999999"/>
              <w:left w:val="single" w:sz="8" w:space="0" w:color="999999"/>
              <w:bottom w:val="single" w:sz="8" w:space="0" w:color="999999"/>
              <w:right w:val="single" w:sz="8" w:space="0" w:color="999999"/>
            </w:tcBorders>
            <w:shd w:val="clear" w:color="auto" w:fill="999999"/>
            <w:hideMark/>
          </w:tcPr>
          <w:p w14:paraId="488601F9" w14:textId="77777777" w:rsidR="00F52E07" w:rsidRPr="006378B7" w:rsidRDefault="00F52E07" w:rsidP="00F52E07">
            <w:pPr>
              <w:pStyle w:val="SAPTableHeader"/>
            </w:pPr>
            <w:r w:rsidRPr="006378B7">
              <w:t>Test Step #</w:t>
            </w:r>
          </w:p>
        </w:tc>
        <w:tc>
          <w:tcPr>
            <w:tcW w:w="1513" w:type="dxa"/>
            <w:tcBorders>
              <w:top w:val="single" w:sz="8" w:space="0" w:color="999999"/>
              <w:left w:val="single" w:sz="8" w:space="0" w:color="999999"/>
              <w:bottom w:val="single" w:sz="8" w:space="0" w:color="999999"/>
              <w:right w:val="single" w:sz="8" w:space="0" w:color="999999"/>
            </w:tcBorders>
            <w:shd w:val="clear" w:color="auto" w:fill="999999"/>
            <w:hideMark/>
          </w:tcPr>
          <w:p w14:paraId="58067C81" w14:textId="77777777" w:rsidR="00F52E07" w:rsidRPr="006378B7" w:rsidRDefault="00F52E07" w:rsidP="00F52E07">
            <w:pPr>
              <w:pStyle w:val="SAPTableHeader"/>
            </w:pPr>
            <w:r w:rsidRPr="006378B7">
              <w:t>Test Step Name</w:t>
            </w:r>
          </w:p>
        </w:tc>
        <w:tc>
          <w:tcPr>
            <w:tcW w:w="5040" w:type="dxa"/>
            <w:tcBorders>
              <w:top w:val="single" w:sz="8" w:space="0" w:color="999999"/>
              <w:left w:val="single" w:sz="8" w:space="0" w:color="999999"/>
              <w:bottom w:val="single" w:sz="8" w:space="0" w:color="999999"/>
              <w:right w:val="single" w:sz="8" w:space="0" w:color="999999"/>
            </w:tcBorders>
            <w:shd w:val="clear" w:color="auto" w:fill="999999"/>
            <w:hideMark/>
          </w:tcPr>
          <w:p w14:paraId="0BE352E8" w14:textId="77777777" w:rsidR="00F52E07" w:rsidRPr="006378B7" w:rsidRDefault="00F52E07" w:rsidP="00F52E07">
            <w:pPr>
              <w:pStyle w:val="SAPTableHeader"/>
            </w:pPr>
            <w:r w:rsidRPr="006378B7">
              <w:t>Instruction</w:t>
            </w:r>
          </w:p>
        </w:tc>
        <w:tc>
          <w:tcPr>
            <w:tcW w:w="5850" w:type="dxa"/>
            <w:tcBorders>
              <w:top w:val="single" w:sz="8" w:space="0" w:color="999999"/>
              <w:left w:val="single" w:sz="8" w:space="0" w:color="999999"/>
              <w:bottom w:val="single" w:sz="8" w:space="0" w:color="999999"/>
              <w:right w:val="single" w:sz="8" w:space="0" w:color="999999"/>
            </w:tcBorders>
            <w:shd w:val="clear" w:color="auto" w:fill="999999"/>
            <w:hideMark/>
          </w:tcPr>
          <w:p w14:paraId="2AF0534B" w14:textId="77777777" w:rsidR="00F52E07" w:rsidRPr="006378B7" w:rsidRDefault="00F52E07" w:rsidP="00F52E07">
            <w:pPr>
              <w:pStyle w:val="SAPTableHeader"/>
            </w:pPr>
            <w:r w:rsidRPr="006378B7">
              <w:t>Expected Result</w:t>
            </w:r>
          </w:p>
        </w:tc>
        <w:tc>
          <w:tcPr>
            <w:tcW w:w="1170" w:type="dxa"/>
            <w:tcBorders>
              <w:top w:val="single" w:sz="8" w:space="0" w:color="999999"/>
              <w:left w:val="single" w:sz="8" w:space="0" w:color="999999"/>
              <w:bottom w:val="single" w:sz="8" w:space="0" w:color="999999"/>
              <w:right w:val="single" w:sz="8" w:space="0" w:color="999999"/>
            </w:tcBorders>
            <w:shd w:val="clear" w:color="auto" w:fill="999999"/>
            <w:hideMark/>
          </w:tcPr>
          <w:p w14:paraId="60B822E2" w14:textId="77777777" w:rsidR="00F52E07" w:rsidRPr="006378B7" w:rsidRDefault="00F52E07" w:rsidP="00F52E07">
            <w:pPr>
              <w:pStyle w:val="SAPTableHeader"/>
            </w:pPr>
            <w:r w:rsidRPr="006378B7">
              <w:t>Pass / Fail / Comment</w:t>
            </w:r>
          </w:p>
        </w:tc>
      </w:tr>
      <w:tr w:rsidR="00F52E07" w:rsidRPr="006378B7" w14:paraId="45FBDC20" w14:textId="77777777" w:rsidTr="006378B7">
        <w:trPr>
          <w:trHeight w:val="288"/>
        </w:trPr>
        <w:tc>
          <w:tcPr>
            <w:tcW w:w="709" w:type="dxa"/>
            <w:tcBorders>
              <w:top w:val="single" w:sz="8" w:space="0" w:color="999999"/>
              <w:left w:val="single" w:sz="8" w:space="0" w:color="999999"/>
              <w:bottom w:val="single" w:sz="8" w:space="0" w:color="999999"/>
              <w:right w:val="single" w:sz="8" w:space="0" w:color="999999"/>
            </w:tcBorders>
            <w:hideMark/>
          </w:tcPr>
          <w:p w14:paraId="2EE563D7" w14:textId="77777777" w:rsidR="00F52E07" w:rsidRPr="006378B7" w:rsidRDefault="00F52E07" w:rsidP="00F52E07">
            <w:r w:rsidRPr="006378B7">
              <w:t>1</w:t>
            </w:r>
          </w:p>
        </w:tc>
        <w:tc>
          <w:tcPr>
            <w:tcW w:w="1513" w:type="dxa"/>
            <w:tcBorders>
              <w:top w:val="single" w:sz="8" w:space="0" w:color="999999"/>
              <w:left w:val="single" w:sz="8" w:space="0" w:color="999999"/>
              <w:bottom w:val="single" w:sz="8" w:space="0" w:color="999999"/>
              <w:right w:val="single" w:sz="8" w:space="0" w:color="999999"/>
            </w:tcBorders>
            <w:hideMark/>
          </w:tcPr>
          <w:p w14:paraId="3133E86D" w14:textId="77777777" w:rsidR="00F52E07" w:rsidRPr="006378B7" w:rsidRDefault="00F52E07" w:rsidP="00F52E07">
            <w:r w:rsidRPr="006378B7">
              <w:rPr>
                <w:rStyle w:val="SAPEmphasis"/>
              </w:rPr>
              <w:t>Log on</w:t>
            </w:r>
          </w:p>
        </w:tc>
        <w:tc>
          <w:tcPr>
            <w:tcW w:w="5040" w:type="dxa"/>
            <w:tcBorders>
              <w:top w:val="single" w:sz="8" w:space="0" w:color="999999"/>
              <w:left w:val="single" w:sz="8" w:space="0" w:color="999999"/>
              <w:bottom w:val="single" w:sz="8" w:space="0" w:color="999999"/>
              <w:right w:val="single" w:sz="8" w:space="0" w:color="999999"/>
            </w:tcBorders>
            <w:hideMark/>
          </w:tcPr>
          <w:p w14:paraId="2F6875B7" w14:textId="77777777" w:rsidR="00F52E07" w:rsidRPr="006378B7" w:rsidRDefault="00F52E07" w:rsidP="00F52E07">
            <w:r w:rsidRPr="006378B7">
              <w:t xml:space="preserve">Log on to </w:t>
            </w:r>
            <w:r w:rsidRPr="006378B7">
              <w:rPr>
                <w:rStyle w:val="SAPTextReference"/>
              </w:rPr>
              <w:t>Employee Central</w:t>
            </w:r>
            <w:r w:rsidRPr="006378B7" w:rsidDel="00C623F0">
              <w:t xml:space="preserve"> </w:t>
            </w:r>
            <w:r w:rsidRPr="006378B7">
              <w:t>as an HR Administrator.</w:t>
            </w:r>
          </w:p>
        </w:tc>
        <w:tc>
          <w:tcPr>
            <w:tcW w:w="5850" w:type="dxa"/>
            <w:tcBorders>
              <w:top w:val="single" w:sz="8" w:space="0" w:color="999999"/>
              <w:left w:val="single" w:sz="8" w:space="0" w:color="999999"/>
              <w:bottom w:val="single" w:sz="8" w:space="0" w:color="999999"/>
              <w:right w:val="single" w:sz="8" w:space="0" w:color="999999"/>
            </w:tcBorders>
            <w:hideMark/>
          </w:tcPr>
          <w:p w14:paraId="5578B855" w14:textId="77777777" w:rsidR="00F52E07" w:rsidRPr="006378B7" w:rsidRDefault="00F52E07" w:rsidP="00F52E07">
            <w:r w:rsidRPr="006378B7">
              <w:t xml:space="preserve">The </w:t>
            </w:r>
            <w:r w:rsidRPr="006378B7">
              <w:rPr>
                <w:rStyle w:val="SAPScreenElement"/>
              </w:rPr>
              <w:t xml:space="preserve">Home </w:t>
            </w:r>
            <w:r w:rsidRPr="006378B7">
              <w:t>page is displayed.</w:t>
            </w:r>
          </w:p>
        </w:tc>
        <w:tc>
          <w:tcPr>
            <w:tcW w:w="1170" w:type="dxa"/>
            <w:tcBorders>
              <w:top w:val="single" w:sz="8" w:space="0" w:color="999999"/>
              <w:left w:val="single" w:sz="8" w:space="0" w:color="999999"/>
              <w:bottom w:val="single" w:sz="8" w:space="0" w:color="999999"/>
              <w:right w:val="single" w:sz="8" w:space="0" w:color="999999"/>
            </w:tcBorders>
          </w:tcPr>
          <w:p w14:paraId="13448054" w14:textId="77777777" w:rsidR="00F52E07" w:rsidRPr="006378B7" w:rsidRDefault="00F52E07" w:rsidP="00F52E07"/>
        </w:tc>
      </w:tr>
      <w:tr w:rsidR="00F52E07" w:rsidRPr="006378B7" w14:paraId="481EA74D" w14:textId="77777777" w:rsidTr="006378B7">
        <w:trPr>
          <w:trHeight w:val="357"/>
        </w:trPr>
        <w:tc>
          <w:tcPr>
            <w:tcW w:w="709" w:type="dxa"/>
            <w:tcBorders>
              <w:top w:val="single" w:sz="8" w:space="0" w:color="999999"/>
              <w:left w:val="single" w:sz="8" w:space="0" w:color="999999"/>
              <w:bottom w:val="single" w:sz="8" w:space="0" w:color="999999"/>
              <w:right w:val="single" w:sz="8" w:space="0" w:color="999999"/>
            </w:tcBorders>
            <w:hideMark/>
          </w:tcPr>
          <w:p w14:paraId="6A3887A5" w14:textId="77777777" w:rsidR="00F52E07" w:rsidRPr="006378B7" w:rsidRDefault="00F52E07" w:rsidP="00F52E07">
            <w:r w:rsidRPr="006378B7">
              <w:t>2</w:t>
            </w:r>
          </w:p>
        </w:tc>
        <w:tc>
          <w:tcPr>
            <w:tcW w:w="1513" w:type="dxa"/>
            <w:tcBorders>
              <w:top w:val="single" w:sz="8" w:space="0" w:color="999999"/>
              <w:left w:val="single" w:sz="8" w:space="0" w:color="999999"/>
              <w:bottom w:val="single" w:sz="8" w:space="0" w:color="999999"/>
              <w:right w:val="single" w:sz="8" w:space="0" w:color="999999"/>
            </w:tcBorders>
            <w:hideMark/>
          </w:tcPr>
          <w:p w14:paraId="15B8C4D9" w14:textId="77777777" w:rsidR="00F52E07" w:rsidRPr="006378B7" w:rsidRDefault="00F52E07" w:rsidP="00F52E07">
            <w:pPr>
              <w:rPr>
                <w:rStyle w:val="SAPEmphasis"/>
              </w:rPr>
            </w:pPr>
            <w:r w:rsidRPr="006378B7">
              <w:rPr>
                <w:rStyle w:val="SAPEmphasis"/>
              </w:rPr>
              <w:t>Go to Company Info</w:t>
            </w:r>
          </w:p>
        </w:tc>
        <w:tc>
          <w:tcPr>
            <w:tcW w:w="5040" w:type="dxa"/>
            <w:tcBorders>
              <w:top w:val="single" w:sz="8" w:space="0" w:color="999999"/>
              <w:left w:val="single" w:sz="8" w:space="0" w:color="999999"/>
              <w:bottom w:val="single" w:sz="8" w:space="0" w:color="999999"/>
              <w:right w:val="single" w:sz="8" w:space="0" w:color="999999"/>
            </w:tcBorders>
            <w:hideMark/>
          </w:tcPr>
          <w:p w14:paraId="6C646EA1" w14:textId="77777777" w:rsidR="00F52E07" w:rsidRPr="006378B7" w:rsidRDefault="00F52E07" w:rsidP="00F52E07">
            <w:r w:rsidRPr="006378B7">
              <w:t xml:space="preserve">From the </w:t>
            </w:r>
            <w:r w:rsidRPr="006378B7">
              <w:rPr>
                <w:rStyle w:val="SAPScreenElement"/>
              </w:rPr>
              <w:t xml:space="preserve">Home </w:t>
            </w:r>
            <w:r w:rsidRPr="006378B7">
              <w:t xml:space="preserve">drop-down, select </w:t>
            </w:r>
            <w:r w:rsidRPr="006378B7">
              <w:rPr>
                <w:rStyle w:val="SAPScreenElement"/>
              </w:rPr>
              <w:t>Company Info</w:t>
            </w:r>
            <w:r w:rsidRPr="006378B7">
              <w:t>.</w:t>
            </w:r>
          </w:p>
        </w:tc>
        <w:tc>
          <w:tcPr>
            <w:tcW w:w="5850" w:type="dxa"/>
            <w:tcBorders>
              <w:top w:val="single" w:sz="8" w:space="0" w:color="999999"/>
              <w:left w:val="single" w:sz="8" w:space="0" w:color="999999"/>
              <w:bottom w:val="single" w:sz="8" w:space="0" w:color="999999"/>
              <w:right w:val="single" w:sz="8" w:space="0" w:color="999999"/>
            </w:tcBorders>
          </w:tcPr>
          <w:p w14:paraId="63F5005C" w14:textId="77777777" w:rsidR="00F52E07" w:rsidRPr="006378B7" w:rsidRDefault="00F52E07" w:rsidP="00F52E07">
            <w:r w:rsidRPr="006378B7">
              <w:t xml:space="preserve">The </w:t>
            </w:r>
            <w:r w:rsidRPr="006378B7">
              <w:rPr>
                <w:rStyle w:val="SAPScreenElement"/>
              </w:rPr>
              <w:t>Company Info</w:t>
            </w:r>
            <w:r w:rsidRPr="006378B7">
              <w:t xml:space="preserve"> screen is displayed containing by default the </w:t>
            </w:r>
            <w:r w:rsidRPr="006378B7">
              <w:rPr>
                <w:rStyle w:val="SAPScreenElement"/>
              </w:rPr>
              <w:t>Org Chart</w:t>
            </w:r>
            <w:r w:rsidRPr="006378B7">
              <w:t xml:space="preserve"> based on the logged-in user.</w:t>
            </w:r>
          </w:p>
        </w:tc>
        <w:tc>
          <w:tcPr>
            <w:tcW w:w="1170" w:type="dxa"/>
            <w:tcBorders>
              <w:top w:val="single" w:sz="8" w:space="0" w:color="999999"/>
              <w:left w:val="single" w:sz="8" w:space="0" w:color="999999"/>
              <w:bottom w:val="single" w:sz="8" w:space="0" w:color="999999"/>
              <w:right w:val="single" w:sz="8" w:space="0" w:color="999999"/>
            </w:tcBorders>
          </w:tcPr>
          <w:p w14:paraId="491BBC96" w14:textId="77777777" w:rsidR="00F52E07" w:rsidRPr="006378B7" w:rsidRDefault="00F52E07" w:rsidP="00F52E07"/>
        </w:tc>
      </w:tr>
      <w:tr w:rsidR="00F52E07" w:rsidRPr="006378B7" w14:paraId="45D72D84" w14:textId="77777777" w:rsidTr="006378B7">
        <w:trPr>
          <w:trHeight w:val="357"/>
        </w:trPr>
        <w:tc>
          <w:tcPr>
            <w:tcW w:w="709" w:type="dxa"/>
            <w:tcBorders>
              <w:top w:val="single" w:sz="8" w:space="0" w:color="999999"/>
              <w:left w:val="single" w:sz="8" w:space="0" w:color="999999"/>
              <w:right w:val="single" w:sz="8" w:space="0" w:color="999999"/>
            </w:tcBorders>
          </w:tcPr>
          <w:p w14:paraId="5B050286" w14:textId="77777777" w:rsidR="00F52E07" w:rsidRPr="006378B7" w:rsidRDefault="00F52E07" w:rsidP="00F52E07">
            <w:r w:rsidRPr="006378B7">
              <w:t>3</w:t>
            </w:r>
          </w:p>
        </w:tc>
        <w:tc>
          <w:tcPr>
            <w:tcW w:w="1513" w:type="dxa"/>
            <w:tcBorders>
              <w:top w:val="single" w:sz="8" w:space="0" w:color="999999"/>
              <w:left w:val="single" w:sz="8" w:space="0" w:color="999999"/>
              <w:right w:val="single" w:sz="8" w:space="0" w:color="999999"/>
            </w:tcBorders>
          </w:tcPr>
          <w:p w14:paraId="6A3EA871" w14:textId="77777777" w:rsidR="00F52E07" w:rsidRPr="006378B7" w:rsidRDefault="00F52E07" w:rsidP="00F52E07">
            <w:pPr>
              <w:rPr>
                <w:rStyle w:val="SAPEmphasis"/>
                <w:highlight w:val="yellow"/>
              </w:rPr>
            </w:pPr>
            <w:r w:rsidRPr="006378B7">
              <w:rPr>
                <w:rStyle w:val="SAPEmphasis"/>
              </w:rPr>
              <w:t>Select Company Structure</w:t>
            </w:r>
          </w:p>
        </w:tc>
        <w:tc>
          <w:tcPr>
            <w:tcW w:w="5040" w:type="dxa"/>
            <w:tcBorders>
              <w:top w:val="single" w:sz="8" w:space="0" w:color="999999"/>
              <w:left w:val="single" w:sz="8" w:space="0" w:color="999999"/>
              <w:right w:val="single" w:sz="8" w:space="0" w:color="999999"/>
            </w:tcBorders>
          </w:tcPr>
          <w:p w14:paraId="00D0E81F" w14:textId="77777777" w:rsidR="00F52E07" w:rsidRPr="006378B7" w:rsidRDefault="00F52E07" w:rsidP="00F52E07">
            <w:r w:rsidRPr="006378B7">
              <w:t xml:space="preserve">Go to the </w:t>
            </w:r>
            <w:r w:rsidRPr="006378B7">
              <w:rPr>
                <w:rStyle w:val="SAPScreenElement"/>
              </w:rPr>
              <w:t>Company Structure Overview</w:t>
            </w:r>
            <w:r w:rsidRPr="006378B7">
              <w:t xml:space="preserve"> tab.</w:t>
            </w:r>
          </w:p>
          <w:p w14:paraId="6965A468" w14:textId="77777777" w:rsidR="00F52E07" w:rsidRPr="006378B7" w:rsidRDefault="00F52E07" w:rsidP="00F52E07">
            <w:r w:rsidRPr="006378B7">
              <w:t xml:space="preserve">In the </w:t>
            </w:r>
            <w:r w:rsidRPr="006378B7">
              <w:rPr>
                <w:rStyle w:val="SAPScreenElement"/>
              </w:rPr>
              <w:t>Company Structure</w:t>
            </w:r>
            <w:r w:rsidRPr="006378B7">
              <w:t xml:space="preserve"> field, select from drop-down the</w:t>
            </w:r>
            <w:r w:rsidRPr="006378B7">
              <w:rPr>
                <w:rStyle w:val="SAPUserEntry"/>
              </w:rPr>
              <w:t xml:space="preserve"> &lt;company structure definition name&gt; </w:t>
            </w:r>
            <w:r w:rsidRPr="006378B7">
              <w:t xml:space="preserve">as defined during configuration. </w:t>
            </w:r>
          </w:p>
        </w:tc>
        <w:tc>
          <w:tcPr>
            <w:tcW w:w="5850" w:type="dxa"/>
            <w:tcBorders>
              <w:top w:val="single" w:sz="8" w:space="0" w:color="999999"/>
              <w:left w:val="single" w:sz="8" w:space="0" w:color="999999"/>
              <w:right w:val="single" w:sz="8" w:space="0" w:color="999999"/>
            </w:tcBorders>
          </w:tcPr>
          <w:p w14:paraId="7B611DFE" w14:textId="77777777" w:rsidR="00F52E07" w:rsidRPr="006378B7" w:rsidRDefault="00F52E07" w:rsidP="00F52E07">
            <w:pPr>
              <w:pStyle w:val="ListBullet"/>
              <w:numPr>
                <w:ilvl w:val="0"/>
                <w:numId w:val="0"/>
              </w:numPr>
            </w:pPr>
          </w:p>
        </w:tc>
        <w:tc>
          <w:tcPr>
            <w:tcW w:w="1170" w:type="dxa"/>
            <w:tcBorders>
              <w:top w:val="single" w:sz="8" w:space="0" w:color="999999"/>
              <w:left w:val="single" w:sz="8" w:space="0" w:color="999999"/>
              <w:bottom w:val="single" w:sz="8" w:space="0" w:color="999999"/>
              <w:right w:val="single" w:sz="8" w:space="0" w:color="999999"/>
            </w:tcBorders>
          </w:tcPr>
          <w:p w14:paraId="57C89A60" w14:textId="77777777" w:rsidR="00F52E07" w:rsidRPr="006378B7" w:rsidRDefault="00F52E07" w:rsidP="00F52E07"/>
        </w:tc>
      </w:tr>
      <w:tr w:rsidR="00F52E07" w:rsidRPr="006378B7" w14:paraId="38B65B41" w14:textId="77777777" w:rsidTr="006378B7">
        <w:trPr>
          <w:trHeight w:val="357"/>
        </w:trPr>
        <w:tc>
          <w:tcPr>
            <w:tcW w:w="709" w:type="dxa"/>
            <w:tcBorders>
              <w:top w:val="single" w:sz="8" w:space="0" w:color="999999"/>
              <w:left w:val="single" w:sz="8" w:space="0" w:color="999999"/>
              <w:bottom w:val="single" w:sz="8" w:space="0" w:color="999999"/>
              <w:right w:val="single" w:sz="8" w:space="0" w:color="999999"/>
            </w:tcBorders>
          </w:tcPr>
          <w:p w14:paraId="6AF9F638" w14:textId="77777777" w:rsidR="00F52E07" w:rsidRPr="006378B7" w:rsidRDefault="00F52E07" w:rsidP="00F52E07">
            <w:r w:rsidRPr="006378B7">
              <w:t>4</w:t>
            </w:r>
          </w:p>
        </w:tc>
        <w:tc>
          <w:tcPr>
            <w:tcW w:w="1513" w:type="dxa"/>
            <w:tcBorders>
              <w:top w:val="single" w:sz="8" w:space="0" w:color="999999"/>
              <w:left w:val="single" w:sz="8" w:space="0" w:color="999999"/>
              <w:bottom w:val="single" w:sz="8" w:space="0" w:color="999999"/>
              <w:right w:val="single" w:sz="8" w:space="0" w:color="999999"/>
            </w:tcBorders>
          </w:tcPr>
          <w:p w14:paraId="1267B74F" w14:textId="558DEAD4" w:rsidR="00F52E07" w:rsidRPr="006378B7" w:rsidRDefault="00F52E07" w:rsidP="00F52E07">
            <w:pPr>
              <w:rPr>
                <w:rStyle w:val="SAPEmphasis"/>
              </w:rPr>
            </w:pPr>
            <w:r w:rsidRPr="006378B7">
              <w:rPr>
                <w:rStyle w:val="SAPEmphasis"/>
              </w:rPr>
              <w:t>Search Organization Object</w:t>
            </w:r>
          </w:p>
        </w:tc>
        <w:tc>
          <w:tcPr>
            <w:tcW w:w="5040" w:type="dxa"/>
            <w:tcBorders>
              <w:top w:val="single" w:sz="8" w:space="0" w:color="999999"/>
              <w:left w:val="single" w:sz="8" w:space="0" w:color="999999"/>
              <w:bottom w:val="single" w:sz="8" w:space="0" w:color="999999"/>
              <w:right w:val="single" w:sz="8" w:space="0" w:color="999999"/>
            </w:tcBorders>
          </w:tcPr>
          <w:p w14:paraId="2FF01A02" w14:textId="58F6DA47" w:rsidR="00F52E07" w:rsidRPr="006378B7" w:rsidRDefault="00F52E07" w:rsidP="00F52E07">
            <w:r w:rsidRPr="006378B7">
              <w:t xml:space="preserve">In the </w:t>
            </w:r>
            <w:r w:rsidRPr="006378B7">
              <w:rPr>
                <w:rStyle w:val="SAPScreenElement"/>
              </w:rPr>
              <w:t>Search</w:t>
            </w:r>
            <w:r w:rsidRPr="006378B7">
              <w:t xml:space="preserve"> field, select from the drop-down the organization object type you want to view, for example</w:t>
            </w:r>
            <w:r w:rsidR="00792E33" w:rsidRPr="006378B7">
              <w:t xml:space="preserve"> one of the following:</w:t>
            </w:r>
            <w:r w:rsidRPr="006378B7">
              <w:rPr>
                <w:rStyle w:val="SAPUserEntry"/>
              </w:rPr>
              <w:t xml:space="preserve"> Business Unit</w:t>
            </w:r>
            <w:r w:rsidR="001760A5" w:rsidRPr="006378B7">
              <w:t xml:space="preserve">, </w:t>
            </w:r>
            <w:r w:rsidR="001760A5" w:rsidRPr="006378B7">
              <w:rPr>
                <w:rStyle w:val="SAPUserEntry"/>
              </w:rPr>
              <w:t>Division</w:t>
            </w:r>
            <w:r w:rsidR="001760A5" w:rsidRPr="006378B7">
              <w:t>, or</w:t>
            </w:r>
            <w:r w:rsidR="001760A5" w:rsidRPr="006378B7">
              <w:rPr>
                <w:rStyle w:val="SAPUserEntry"/>
              </w:rPr>
              <w:t xml:space="preserve"> Department</w:t>
            </w:r>
            <w:r w:rsidR="001760A5" w:rsidRPr="006378B7">
              <w:t>.</w:t>
            </w:r>
            <w:r w:rsidRPr="006378B7">
              <w:t xml:space="preserve"> </w:t>
            </w:r>
          </w:p>
          <w:p w14:paraId="29227D12" w14:textId="1120CAFC" w:rsidR="00F52E07" w:rsidRPr="006378B7" w:rsidRDefault="00F52E07" w:rsidP="00F52E07">
            <w:r w:rsidRPr="006378B7">
              <w:t>In the second search field, select an instance of that organization object type you want to view.</w:t>
            </w:r>
          </w:p>
          <w:p w14:paraId="0B59EBAA" w14:textId="77777777" w:rsidR="00F52E07" w:rsidRPr="006378B7" w:rsidRDefault="00F52E07" w:rsidP="00F52E07">
            <w:r w:rsidRPr="006378B7">
              <w:lastRenderedPageBreak/>
              <w:t xml:space="preserve">Either leave today’s date (which is the default), or click on the calendar icon </w:t>
            </w:r>
            <w:r w:rsidRPr="006378B7">
              <w:rPr>
                <w:noProof/>
              </w:rPr>
              <w:drawing>
                <wp:inline distT="0" distB="0" distL="0" distR="0" wp14:anchorId="46D798BE" wp14:editId="580B797A">
                  <wp:extent cx="628650" cy="228600"/>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8650" cy="228600"/>
                          </a:xfrm>
                          <a:prstGeom prst="rect">
                            <a:avLst/>
                          </a:prstGeom>
                        </pic:spPr>
                      </pic:pic>
                    </a:graphicData>
                  </a:graphic>
                </wp:inline>
              </w:drawing>
            </w:r>
            <w:r w:rsidRPr="006378B7">
              <w:t xml:space="preserve"> located in the top right corner of the screen and select another date from the calendar help.</w:t>
            </w:r>
          </w:p>
          <w:p w14:paraId="008A6A53" w14:textId="0F92358F" w:rsidR="002622CB" w:rsidRPr="006378B7" w:rsidRDefault="002622CB" w:rsidP="002622CB">
            <w:pPr>
              <w:pStyle w:val="SAPNoteHeading"/>
              <w:ind w:left="0"/>
              <w:rPr>
                <w:lang w:eastAsia="zh-TW"/>
              </w:rPr>
            </w:pPr>
            <w:r w:rsidRPr="006378B7">
              <w:rPr>
                <w:noProof/>
              </w:rPr>
              <w:drawing>
                <wp:inline distT="0" distB="0" distL="0" distR="0" wp14:anchorId="0F4C634E" wp14:editId="74482A78">
                  <wp:extent cx="225425" cy="225425"/>
                  <wp:effectExtent l="0" t="0" r="0" b="3175"/>
                  <wp:docPr id="457" name="Picture 457" descr="cid:image002.png@01D32D82.D9654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id:image002.png@01D32D82.D9654F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6378B7">
              <w:rPr>
                <w:lang w:eastAsia="zh-TW"/>
              </w:rPr>
              <w:t> Note</w:t>
            </w:r>
          </w:p>
          <w:p w14:paraId="2B24D3D0" w14:textId="2465592B" w:rsidR="002622CB" w:rsidRPr="006378B7" w:rsidRDefault="002622CB" w:rsidP="002622CB">
            <w:r w:rsidRPr="006378B7">
              <w:rPr>
                <w:lang w:eastAsia="zh-TW"/>
              </w:rPr>
              <w:t>In case of divisions and departments, if these are already visible in the company structure overview below the higher-level organization object selected in this test step (division in case of business unit, and department in case of division), you can proceed directly with the expected result of this test step.</w:t>
            </w:r>
          </w:p>
        </w:tc>
        <w:tc>
          <w:tcPr>
            <w:tcW w:w="5850" w:type="dxa"/>
            <w:tcBorders>
              <w:top w:val="single" w:sz="8" w:space="0" w:color="999999"/>
              <w:left w:val="single" w:sz="8" w:space="0" w:color="999999"/>
              <w:bottom w:val="single" w:sz="8" w:space="0" w:color="999999"/>
              <w:right w:val="single" w:sz="8" w:space="0" w:color="999999"/>
            </w:tcBorders>
          </w:tcPr>
          <w:p w14:paraId="3EDE95D9" w14:textId="0FD08563" w:rsidR="00F52E07" w:rsidRPr="006378B7" w:rsidRDefault="00F52E07" w:rsidP="00F52E07">
            <w:pPr>
              <w:pStyle w:val="ListBullet"/>
              <w:numPr>
                <w:ilvl w:val="0"/>
                <w:numId w:val="0"/>
              </w:numPr>
            </w:pPr>
            <w:r w:rsidRPr="006378B7">
              <w:lastRenderedPageBreak/>
              <w:t>The company hierarchy as of the selected date is displayed, starting from the selected organization object</w:t>
            </w:r>
            <w:r w:rsidR="006378B7">
              <w:t>,</w:t>
            </w:r>
            <w:r w:rsidRPr="006378B7">
              <w:t xml:space="preserve"> and containing one level below, if existing. </w:t>
            </w:r>
          </w:p>
          <w:p w14:paraId="7C278403" w14:textId="77777777" w:rsidR="00F52E07" w:rsidRPr="006378B7" w:rsidRDefault="00F52E07" w:rsidP="00F52E07">
            <w:pPr>
              <w:pStyle w:val="SAPNoteHeading"/>
              <w:ind w:left="257"/>
            </w:pPr>
            <w:r w:rsidRPr="006378B7">
              <w:rPr>
                <w:noProof/>
              </w:rPr>
              <w:lastRenderedPageBreak/>
              <w:drawing>
                <wp:inline distT="0" distB="0" distL="0" distR="0" wp14:anchorId="4B402FF6" wp14:editId="787CC6C2">
                  <wp:extent cx="225425" cy="225425"/>
                  <wp:effectExtent l="0" t="0" r="0" b="3175"/>
                  <wp:docPr id="45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6378B7">
              <w:t> Note</w:t>
            </w:r>
          </w:p>
          <w:p w14:paraId="130073A9" w14:textId="3F1FF4C9" w:rsidR="00F52E07" w:rsidRPr="006378B7" w:rsidRDefault="002622CB" w:rsidP="00F52E07">
            <w:pPr>
              <w:pStyle w:val="ListBullet"/>
              <w:numPr>
                <w:ilvl w:val="0"/>
                <w:numId w:val="0"/>
              </w:numPr>
              <w:ind w:left="257"/>
            </w:pPr>
            <w:r w:rsidRPr="006378B7">
              <w:t>In case of business units</w:t>
            </w:r>
            <w:r w:rsidR="00F52E07" w:rsidRPr="006378B7">
              <w:t>, you will see the selected business unit and its subordinated division(s) displayed.</w:t>
            </w:r>
          </w:p>
          <w:p w14:paraId="4DE08AE9" w14:textId="4133FE0B" w:rsidR="002622CB" w:rsidRPr="006378B7" w:rsidRDefault="002622CB" w:rsidP="002622CB">
            <w:pPr>
              <w:pStyle w:val="ListBullet"/>
              <w:numPr>
                <w:ilvl w:val="0"/>
                <w:numId w:val="0"/>
              </w:numPr>
              <w:ind w:left="257"/>
            </w:pPr>
            <w:r w:rsidRPr="006378B7">
              <w:t>In case of divisions, you will see the selected division and its subordinated department(s) displayed.</w:t>
            </w:r>
          </w:p>
          <w:p w14:paraId="45394E6F" w14:textId="2829065C" w:rsidR="002622CB" w:rsidRPr="006378B7" w:rsidRDefault="002622CB" w:rsidP="002622CB">
            <w:pPr>
              <w:pStyle w:val="ListBullet"/>
              <w:numPr>
                <w:ilvl w:val="0"/>
                <w:numId w:val="0"/>
              </w:numPr>
              <w:ind w:left="257"/>
            </w:pPr>
            <w:r w:rsidRPr="006378B7">
              <w:t>In case of departments, if applicable, you will see the selected department and its subordinated department(s) displayed.</w:t>
            </w:r>
          </w:p>
          <w:p w14:paraId="47FE8DA6" w14:textId="77777777" w:rsidR="002622CB" w:rsidRPr="006378B7" w:rsidRDefault="002622CB" w:rsidP="00F52E07">
            <w:pPr>
              <w:pStyle w:val="ListBullet"/>
              <w:numPr>
                <w:ilvl w:val="0"/>
                <w:numId w:val="0"/>
              </w:numPr>
              <w:ind w:left="257"/>
            </w:pPr>
          </w:p>
          <w:p w14:paraId="1361C495" w14:textId="2B40F1A4" w:rsidR="00F52E07" w:rsidRPr="006378B7" w:rsidRDefault="00F52E07" w:rsidP="00F52E07">
            <w:pPr>
              <w:pStyle w:val="ListBullet"/>
              <w:numPr>
                <w:ilvl w:val="0"/>
                <w:numId w:val="0"/>
              </w:numPr>
            </w:pPr>
            <w:r w:rsidRPr="006378B7">
              <w:t xml:space="preserve">The fields visible on the organization object card depend on how the UI has been configured. </w:t>
            </w:r>
          </w:p>
          <w:p w14:paraId="28BF45B9" w14:textId="77777777" w:rsidR="00F52E07" w:rsidRPr="006378B7" w:rsidRDefault="00F52E07" w:rsidP="00007329">
            <w:pPr>
              <w:pStyle w:val="NoteParagraph"/>
              <w:ind w:left="620"/>
              <w:rPr>
                <w:rFonts w:ascii="BentonSans Regular" w:hAnsi="BentonSans Regular"/>
                <w:color w:val="666666"/>
                <w:sz w:val="22"/>
              </w:rPr>
            </w:pPr>
            <w:r w:rsidRPr="006378B7">
              <w:rPr>
                <w:noProof/>
              </w:rPr>
              <w:drawing>
                <wp:inline distT="0" distB="0" distL="0" distR="0" wp14:anchorId="65E1EADF" wp14:editId="26FC6A85">
                  <wp:extent cx="228600" cy="228600"/>
                  <wp:effectExtent l="0" t="0" r="0" b="0"/>
                  <wp:docPr id="45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378B7">
              <w:t> </w:t>
            </w:r>
            <w:r w:rsidRPr="006378B7">
              <w:rPr>
                <w:rFonts w:ascii="BentonSans Regular" w:hAnsi="BentonSans Regular"/>
                <w:color w:val="666666"/>
                <w:sz w:val="22"/>
              </w:rPr>
              <w:t>Recommendation</w:t>
            </w:r>
          </w:p>
          <w:p w14:paraId="4CE28985" w14:textId="41F9845A" w:rsidR="00F52E07" w:rsidRPr="006378B7" w:rsidRDefault="00F52E07" w:rsidP="00007329">
            <w:pPr>
              <w:pStyle w:val="ListBullet"/>
              <w:numPr>
                <w:ilvl w:val="0"/>
                <w:numId w:val="0"/>
              </w:numPr>
              <w:ind w:left="620"/>
            </w:pPr>
            <w:r w:rsidRPr="006378B7">
              <w:t>For details on the config UI, refer to</w:t>
            </w:r>
            <w:ins w:id="261" w:author="Author" w:date="2018-02-22T15:42:00Z">
              <w:r w:rsidR="00F228D9">
                <w:t xml:space="preserve"> the</w:t>
              </w:r>
            </w:ins>
            <w:r w:rsidRPr="006378B7">
              <w:t xml:space="preserve"> </w:t>
            </w:r>
            <w:ins w:id="262" w:author="Author" w:date="2018-02-22T15:42:00Z">
              <w:r w:rsidR="00F228D9" w:rsidRPr="00A42267">
                <w:rPr>
                  <w:rStyle w:val="SAPScreenElement"/>
                  <w:color w:val="auto"/>
                </w:rPr>
                <w:t>Company Structure Overview</w:t>
              </w:r>
              <w:r w:rsidR="00F228D9" w:rsidRPr="00A42267">
                <w:t xml:space="preserve"> </w:t>
              </w:r>
              <w:r w:rsidR="00F228D9">
                <w:t>workbook</w:t>
              </w:r>
            </w:ins>
            <w:del w:id="263" w:author="Author" w:date="2018-02-22T15:42:00Z">
              <w:r w:rsidRPr="006378B7" w:rsidDel="00F228D9">
                <w:delText xml:space="preserve">configuration guide of building block </w:delText>
              </w:r>
              <w:r w:rsidR="006378B7" w:rsidDel="00F228D9">
                <w:rPr>
                  <w:rStyle w:val="SAPEmphasis"/>
                </w:rPr>
                <w:delText>2PH</w:delText>
              </w:r>
            </w:del>
            <w:r w:rsidRPr="006378B7">
              <w:rPr>
                <w:rStyle w:val="SAPEmphasis"/>
              </w:rPr>
              <w:t>.</w:t>
            </w:r>
          </w:p>
          <w:p w14:paraId="2A79C901" w14:textId="47C1A415" w:rsidR="00F52E07" w:rsidRPr="006378B7" w:rsidRDefault="00F52E07" w:rsidP="006378B7">
            <w:pPr>
              <w:pStyle w:val="ListBullet"/>
              <w:ind w:left="252" w:hanging="270"/>
              <w:rPr>
                <w:rStyle w:val="SAPUserEntry"/>
                <w:rFonts w:ascii="BentonSans Book" w:hAnsi="BentonSans Book"/>
                <w:b w:val="0"/>
                <w:color w:val="auto"/>
              </w:rPr>
            </w:pPr>
            <w:r w:rsidRPr="006378B7">
              <w:t xml:space="preserve">For a business unit in general, following details </w:t>
            </w:r>
            <w:r w:rsidR="005B6D06" w:rsidRPr="006378B7">
              <w:t xml:space="preserve">could be </w:t>
            </w:r>
            <w:r w:rsidRPr="006378B7">
              <w:t>shown on the organization object card:</w:t>
            </w:r>
            <w:r w:rsidR="00AF05D8" w:rsidRPr="006378B7">
              <w:t xml:space="preserve"> </w:t>
            </w:r>
            <w:r w:rsidRPr="006378B7">
              <w:rPr>
                <w:rStyle w:val="SAPUserEntry"/>
                <w:b w:val="0"/>
                <w:color w:val="auto"/>
                <w:lang w:eastAsia="zh-TW"/>
              </w:rPr>
              <w:t>&lt;code&gt;</w:t>
            </w:r>
            <w:r w:rsidRPr="006378B7">
              <w:t xml:space="preserve">, </w:t>
            </w:r>
            <w:r w:rsidRPr="006378B7">
              <w:rPr>
                <w:rStyle w:val="SAPUserEntry"/>
                <w:b w:val="0"/>
                <w:color w:val="auto"/>
                <w:lang w:eastAsia="zh-TW"/>
              </w:rPr>
              <w:t>&lt;name&gt;</w:t>
            </w:r>
            <w:r w:rsidRPr="006378B7">
              <w:t xml:space="preserve">, </w:t>
            </w:r>
            <w:r w:rsidRPr="006378B7">
              <w:rPr>
                <w:rStyle w:val="SAPUserEntry"/>
                <w:b w:val="0"/>
                <w:color w:val="auto"/>
                <w:lang w:eastAsia="zh-TW"/>
              </w:rPr>
              <w:t>&lt;effective start date&gt;</w:t>
            </w:r>
            <w:r w:rsidRPr="006378B7">
              <w:t xml:space="preserve">, </w:t>
            </w:r>
            <w:r w:rsidRPr="006378B7">
              <w:rPr>
                <w:rStyle w:val="SAPUserEntry"/>
                <w:b w:val="0"/>
                <w:color w:val="auto"/>
                <w:lang w:eastAsia="zh-TW"/>
              </w:rPr>
              <w:t>&lt;status&gt;</w:t>
            </w:r>
            <w:r w:rsidR="0085628E" w:rsidRPr="006378B7">
              <w:t>.</w:t>
            </w:r>
          </w:p>
          <w:p w14:paraId="6A9B9F2D" w14:textId="5585C2FD" w:rsidR="00D5721F" w:rsidRPr="006378B7" w:rsidRDefault="00D5721F" w:rsidP="006378B7">
            <w:pPr>
              <w:pStyle w:val="ListBullet"/>
              <w:ind w:left="252" w:hanging="270"/>
              <w:rPr>
                <w:lang w:eastAsia="zh-TW"/>
              </w:rPr>
            </w:pPr>
            <w:r w:rsidRPr="006378B7">
              <w:rPr>
                <w:lang w:eastAsia="zh-TW"/>
              </w:rPr>
              <w:t xml:space="preserve">For a division in general, following details </w:t>
            </w:r>
            <w:r w:rsidR="005B6D06" w:rsidRPr="006378B7">
              <w:t xml:space="preserve">could be </w:t>
            </w:r>
            <w:r w:rsidRPr="006378B7">
              <w:rPr>
                <w:lang w:eastAsia="zh-TW"/>
              </w:rPr>
              <w:t>shown on the organization object card:</w:t>
            </w:r>
            <w:r w:rsidRPr="006378B7">
              <w:t xml:space="preserve"> </w:t>
            </w:r>
            <w:r w:rsidRPr="006378B7">
              <w:rPr>
                <w:rStyle w:val="SAPUserEntry"/>
                <w:b w:val="0"/>
                <w:color w:val="auto"/>
                <w:lang w:eastAsia="zh-TW"/>
              </w:rPr>
              <w:t>&lt;code&gt;</w:t>
            </w:r>
            <w:r w:rsidRPr="006378B7">
              <w:rPr>
                <w:lang w:eastAsia="zh-TW"/>
              </w:rPr>
              <w:t xml:space="preserve">, </w:t>
            </w:r>
            <w:r w:rsidRPr="006378B7">
              <w:rPr>
                <w:rStyle w:val="SAPUserEntry"/>
                <w:b w:val="0"/>
                <w:color w:val="auto"/>
                <w:lang w:eastAsia="zh-TW"/>
              </w:rPr>
              <w:t>&lt;name&gt;</w:t>
            </w:r>
            <w:r w:rsidRPr="006378B7">
              <w:rPr>
                <w:lang w:eastAsia="zh-TW"/>
              </w:rPr>
              <w:t xml:space="preserve">, </w:t>
            </w:r>
            <w:r w:rsidRPr="006378B7">
              <w:rPr>
                <w:rStyle w:val="SAPUserEntry"/>
                <w:b w:val="0"/>
                <w:color w:val="auto"/>
                <w:lang w:eastAsia="zh-TW"/>
              </w:rPr>
              <w:t>&lt;effective start date&gt;</w:t>
            </w:r>
            <w:r w:rsidRPr="006378B7">
              <w:rPr>
                <w:lang w:eastAsia="zh-TW"/>
              </w:rPr>
              <w:t xml:space="preserve">, </w:t>
            </w:r>
            <w:r w:rsidRPr="006378B7">
              <w:rPr>
                <w:rStyle w:val="SAPUserEntry"/>
                <w:b w:val="0"/>
                <w:color w:val="auto"/>
                <w:lang w:eastAsia="zh-TW"/>
              </w:rPr>
              <w:t>&lt;status&gt;</w:t>
            </w:r>
            <w:r w:rsidR="0085628E" w:rsidRPr="006378B7">
              <w:t>.</w:t>
            </w:r>
          </w:p>
          <w:p w14:paraId="0966D7E1" w14:textId="4CBC3E55" w:rsidR="00D5721F" w:rsidRPr="006378B7" w:rsidRDefault="00D5721F" w:rsidP="006378B7">
            <w:pPr>
              <w:pStyle w:val="ListBullet"/>
              <w:ind w:left="252" w:hanging="270"/>
            </w:pPr>
            <w:r w:rsidRPr="006378B7">
              <w:rPr>
                <w:lang w:eastAsia="zh-TW"/>
              </w:rPr>
              <w:t xml:space="preserve">For a department in general, following details </w:t>
            </w:r>
            <w:r w:rsidR="005B6D06" w:rsidRPr="006378B7">
              <w:t xml:space="preserve">could be </w:t>
            </w:r>
            <w:r w:rsidRPr="006378B7">
              <w:rPr>
                <w:lang w:eastAsia="zh-TW"/>
              </w:rPr>
              <w:t>shown on the organization object card:</w:t>
            </w:r>
            <w:r w:rsidRPr="006378B7">
              <w:t xml:space="preserve"> </w:t>
            </w:r>
            <w:r w:rsidRPr="006378B7">
              <w:rPr>
                <w:rStyle w:val="SAPUserEntry"/>
                <w:b w:val="0"/>
                <w:color w:val="auto"/>
                <w:lang w:eastAsia="zh-TW"/>
              </w:rPr>
              <w:t>&lt;code&gt;</w:t>
            </w:r>
            <w:r w:rsidRPr="006378B7">
              <w:rPr>
                <w:lang w:eastAsia="zh-TW"/>
              </w:rPr>
              <w:t xml:space="preserve">, </w:t>
            </w:r>
            <w:r w:rsidRPr="006378B7">
              <w:rPr>
                <w:rStyle w:val="SAPUserEntry"/>
                <w:b w:val="0"/>
                <w:color w:val="auto"/>
                <w:lang w:eastAsia="zh-TW"/>
              </w:rPr>
              <w:t>&lt;name&gt;</w:t>
            </w:r>
            <w:r w:rsidRPr="006378B7">
              <w:rPr>
                <w:lang w:eastAsia="zh-TW"/>
              </w:rPr>
              <w:t xml:space="preserve">, </w:t>
            </w:r>
            <w:r w:rsidRPr="006378B7">
              <w:rPr>
                <w:rStyle w:val="SAPUserEntry"/>
                <w:b w:val="0"/>
                <w:color w:val="auto"/>
                <w:lang w:eastAsia="zh-TW"/>
              </w:rPr>
              <w:t>&lt;effective start date&gt;</w:t>
            </w:r>
            <w:r w:rsidRPr="006378B7">
              <w:rPr>
                <w:lang w:eastAsia="zh-TW"/>
              </w:rPr>
              <w:t xml:space="preserve">, </w:t>
            </w:r>
            <w:r w:rsidRPr="006378B7">
              <w:rPr>
                <w:rStyle w:val="SAPUserEntry"/>
                <w:b w:val="0"/>
                <w:color w:val="auto"/>
                <w:lang w:eastAsia="zh-TW"/>
              </w:rPr>
              <w:t>&lt;status&gt;</w:t>
            </w:r>
            <w:r w:rsidR="00161825" w:rsidRPr="006378B7">
              <w:t xml:space="preserve">, </w:t>
            </w:r>
            <w:r w:rsidR="00161825" w:rsidRPr="006378B7">
              <w:rPr>
                <w:rStyle w:val="SAPUserEntry"/>
                <w:b w:val="0"/>
                <w:color w:val="auto"/>
                <w:lang w:eastAsia="zh-TW"/>
              </w:rPr>
              <w:t>&lt;</w:t>
            </w:r>
            <w:r w:rsidR="005B6D06" w:rsidRPr="006378B7">
              <w:rPr>
                <w:rStyle w:val="SAPUserEntry"/>
                <w:b w:val="0"/>
                <w:color w:val="auto"/>
              </w:rPr>
              <w:t>c</w:t>
            </w:r>
            <w:r w:rsidR="00161825" w:rsidRPr="006378B7">
              <w:rPr>
                <w:rStyle w:val="SAPUserEntry"/>
                <w:b w:val="0"/>
                <w:color w:val="auto"/>
              </w:rPr>
              <w:t xml:space="preserve">ost </w:t>
            </w:r>
            <w:r w:rsidR="005B6D06" w:rsidRPr="006378B7">
              <w:rPr>
                <w:rStyle w:val="SAPUserEntry"/>
                <w:b w:val="0"/>
                <w:color w:val="auto"/>
              </w:rPr>
              <w:t>c</w:t>
            </w:r>
            <w:r w:rsidR="00161825" w:rsidRPr="006378B7">
              <w:rPr>
                <w:rStyle w:val="SAPUserEntry"/>
                <w:b w:val="0"/>
                <w:color w:val="auto"/>
              </w:rPr>
              <w:t>enter&gt;</w:t>
            </w:r>
            <w:r w:rsidR="00161825" w:rsidRPr="006378B7">
              <w:rPr>
                <w:lang w:eastAsia="zh-TW"/>
              </w:rPr>
              <w:t xml:space="preserve">, </w:t>
            </w:r>
            <w:r w:rsidR="00161825" w:rsidRPr="006378B7">
              <w:rPr>
                <w:rStyle w:val="SAPUserEntry"/>
                <w:b w:val="0"/>
                <w:color w:val="auto"/>
              </w:rPr>
              <w:t>&lt;</w:t>
            </w:r>
            <w:r w:rsidR="005B6D06" w:rsidRPr="006378B7">
              <w:rPr>
                <w:rStyle w:val="SAPUserEntry"/>
                <w:b w:val="0"/>
                <w:color w:val="auto"/>
              </w:rPr>
              <w:t>p</w:t>
            </w:r>
            <w:r w:rsidR="00161825" w:rsidRPr="006378B7">
              <w:rPr>
                <w:rStyle w:val="SAPUserEntry"/>
                <w:b w:val="0"/>
                <w:color w:val="auto"/>
              </w:rPr>
              <w:t xml:space="preserve">arent </w:t>
            </w:r>
            <w:r w:rsidR="005B6D06" w:rsidRPr="006378B7">
              <w:rPr>
                <w:rStyle w:val="SAPUserEntry"/>
                <w:b w:val="0"/>
                <w:color w:val="auto"/>
              </w:rPr>
              <w:t>d</w:t>
            </w:r>
            <w:r w:rsidR="00161825" w:rsidRPr="006378B7">
              <w:rPr>
                <w:rStyle w:val="SAPUserEntry"/>
                <w:b w:val="0"/>
                <w:color w:val="auto"/>
              </w:rPr>
              <w:t>epartment&gt;</w:t>
            </w:r>
            <w:r w:rsidR="0085628E" w:rsidRPr="006378B7">
              <w:t>.</w:t>
            </w:r>
          </w:p>
          <w:p w14:paraId="3D7A0A7B" w14:textId="6931B5AA" w:rsidR="00D5721F" w:rsidRPr="006378B7" w:rsidRDefault="00D5721F" w:rsidP="00D5721F">
            <w:pPr>
              <w:pStyle w:val="ListBullet"/>
              <w:numPr>
                <w:ilvl w:val="0"/>
                <w:numId w:val="0"/>
              </w:numPr>
            </w:pPr>
          </w:p>
          <w:p w14:paraId="33133963" w14:textId="57C7A0B5" w:rsidR="005B6D06" w:rsidRPr="006378B7" w:rsidRDefault="005B6D06" w:rsidP="00D5721F">
            <w:pPr>
              <w:pStyle w:val="ListBullet"/>
              <w:numPr>
                <w:ilvl w:val="0"/>
                <w:numId w:val="0"/>
              </w:numPr>
            </w:pPr>
            <w:r w:rsidRPr="006378B7">
              <w:t>In addition, some icons are displayed on the organization object card:</w:t>
            </w:r>
          </w:p>
          <w:p w14:paraId="1D20E80F" w14:textId="16ED0DB4" w:rsidR="00F52E07" w:rsidRPr="006378B7" w:rsidRDefault="00F52E07" w:rsidP="00F52E07">
            <w:pPr>
              <w:pStyle w:val="ListBullet"/>
              <w:ind w:left="257" w:hanging="257"/>
            </w:pPr>
            <w:r w:rsidRPr="006378B7">
              <w:t xml:space="preserve">Icon </w:t>
            </w:r>
            <w:r w:rsidR="00E44E9C" w:rsidRPr="006378B7">
              <w:rPr>
                <w:noProof/>
              </w:rPr>
              <w:drawing>
                <wp:inline distT="0" distB="0" distL="0" distR="0" wp14:anchorId="1710290E" wp14:editId="6203C20B">
                  <wp:extent cx="304800" cy="219075"/>
                  <wp:effectExtent l="0" t="0" r="0" b="9525"/>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800" cy="219075"/>
                          </a:xfrm>
                          <a:prstGeom prst="rect">
                            <a:avLst/>
                          </a:prstGeom>
                        </pic:spPr>
                      </pic:pic>
                    </a:graphicData>
                  </a:graphic>
                </wp:inline>
              </w:drawing>
            </w:r>
            <w:r w:rsidR="006378B7">
              <w:t xml:space="preserve"> </w:t>
            </w:r>
            <w:r w:rsidRPr="006378B7">
              <w:t xml:space="preserve">showing the number of employees assigned to the </w:t>
            </w:r>
            <w:r w:rsidR="00D5721F" w:rsidRPr="006378B7">
              <w:t>organization object</w:t>
            </w:r>
          </w:p>
          <w:p w14:paraId="12733FE0" w14:textId="77777777" w:rsidR="00F52E07" w:rsidRPr="006378B7" w:rsidRDefault="00F52E07" w:rsidP="00F52E07">
            <w:pPr>
              <w:pStyle w:val="SAPNoteHeading"/>
              <w:ind w:left="257"/>
            </w:pPr>
            <w:r w:rsidRPr="006378B7">
              <w:rPr>
                <w:noProof/>
              </w:rPr>
              <w:drawing>
                <wp:inline distT="0" distB="0" distL="0" distR="0" wp14:anchorId="3C8F2D4F" wp14:editId="5BCA03FE">
                  <wp:extent cx="225425" cy="225425"/>
                  <wp:effectExtent l="0" t="0" r="0" b="3175"/>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6378B7">
              <w:t> Note</w:t>
            </w:r>
          </w:p>
          <w:p w14:paraId="6A661F3B" w14:textId="2F3FE369" w:rsidR="00F52E07" w:rsidRPr="006378B7" w:rsidRDefault="00F52E07" w:rsidP="00D5721F">
            <w:pPr>
              <w:pStyle w:val="ListBullet"/>
              <w:numPr>
                <w:ilvl w:val="0"/>
                <w:numId w:val="0"/>
              </w:numPr>
              <w:ind w:left="257"/>
            </w:pPr>
            <w:r w:rsidRPr="006378B7">
              <w:t xml:space="preserve">This is shown only if during configuration, the field </w:t>
            </w:r>
            <w:r w:rsidRPr="006378B7">
              <w:rPr>
                <w:rStyle w:val="SAPScreenElement"/>
              </w:rPr>
              <w:t>Count People</w:t>
            </w:r>
            <w:r w:rsidRPr="006378B7">
              <w:t xml:space="preserve"> has been maintained for </w:t>
            </w:r>
            <w:r w:rsidR="00D5721F" w:rsidRPr="006378B7">
              <w:t>the organization object</w:t>
            </w:r>
            <w:r w:rsidR="00D5721F" w:rsidRPr="006378B7">
              <w:rPr>
                <w:rStyle w:val="CommentReference"/>
                <w:rFonts w:ascii="Arial" w:eastAsia="SimSun" w:hAnsi="Arial"/>
              </w:rPr>
              <w:t>.</w:t>
            </w:r>
          </w:p>
          <w:p w14:paraId="62A86F59" w14:textId="0A32B0E4" w:rsidR="00D5721F" w:rsidRPr="006378B7" w:rsidRDefault="00F52E07" w:rsidP="00D5721F">
            <w:pPr>
              <w:pStyle w:val="ListBullet"/>
              <w:ind w:left="257" w:hanging="257"/>
            </w:pPr>
            <w:r w:rsidRPr="006378B7">
              <w:lastRenderedPageBreak/>
              <w:t>Icon</w:t>
            </w:r>
            <w:r w:rsidR="00E44E9C" w:rsidRPr="006378B7">
              <w:rPr>
                <w:noProof/>
              </w:rPr>
              <w:drawing>
                <wp:inline distT="0" distB="0" distL="0" distR="0" wp14:anchorId="55B8C53D" wp14:editId="2C7387A8">
                  <wp:extent cx="323850" cy="219075"/>
                  <wp:effectExtent l="0" t="0" r="0" b="9525"/>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850" cy="219075"/>
                          </a:xfrm>
                          <a:prstGeom prst="rect">
                            <a:avLst/>
                          </a:prstGeom>
                        </pic:spPr>
                      </pic:pic>
                    </a:graphicData>
                  </a:graphic>
                </wp:inline>
              </w:drawing>
            </w:r>
            <w:r w:rsidRPr="006378B7">
              <w:t xml:space="preserve"> showing the number of positions assigned to the </w:t>
            </w:r>
            <w:r w:rsidR="00D5721F" w:rsidRPr="006378B7">
              <w:t>organization object</w:t>
            </w:r>
          </w:p>
          <w:p w14:paraId="3F7A379D" w14:textId="6A47E1A5" w:rsidR="00F52E07" w:rsidRPr="006378B7" w:rsidRDefault="00F52E07" w:rsidP="00F52E07">
            <w:pPr>
              <w:pStyle w:val="SAPNoteHeading"/>
              <w:ind w:left="257"/>
            </w:pPr>
            <w:r w:rsidRPr="006378B7">
              <w:rPr>
                <w:noProof/>
              </w:rPr>
              <w:drawing>
                <wp:inline distT="0" distB="0" distL="0" distR="0" wp14:anchorId="70080E5F" wp14:editId="001C5052">
                  <wp:extent cx="225425" cy="225425"/>
                  <wp:effectExtent l="0" t="0" r="0" b="3175"/>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6378B7">
              <w:t> Note</w:t>
            </w:r>
          </w:p>
          <w:p w14:paraId="4C98B390" w14:textId="35C832BD" w:rsidR="00D5721F" w:rsidRPr="006378B7" w:rsidRDefault="00F52E07" w:rsidP="00F52E07">
            <w:pPr>
              <w:ind w:left="257"/>
            </w:pPr>
            <w:r w:rsidRPr="006378B7">
              <w:t xml:space="preserve">This is shown only </w:t>
            </w:r>
            <w:r w:rsidR="006F3A3F" w:rsidRPr="006378B7">
              <w:rPr>
                <w:rStyle w:val="SAPEmphasis"/>
              </w:rPr>
              <w:t xml:space="preserve">if Position Management </w:t>
            </w:r>
            <w:r w:rsidR="00680B6C" w:rsidRPr="006378B7">
              <w:rPr>
                <w:rStyle w:val="SAPEmphasis"/>
              </w:rPr>
              <w:t xml:space="preserve">has been implemented </w:t>
            </w:r>
            <w:r w:rsidR="006F3A3F" w:rsidRPr="006378B7">
              <w:rPr>
                <w:rStyle w:val="SAPEmphasis"/>
              </w:rPr>
              <w:t>in your instance</w:t>
            </w:r>
            <w:r w:rsidR="006F3A3F" w:rsidRPr="006378B7">
              <w:t xml:space="preserve"> and if </w:t>
            </w:r>
            <w:r w:rsidRPr="006378B7">
              <w:t xml:space="preserve">during configuration, the field </w:t>
            </w:r>
            <w:r w:rsidRPr="006378B7">
              <w:rPr>
                <w:rStyle w:val="SAPScreenElement"/>
              </w:rPr>
              <w:t>Count Positions</w:t>
            </w:r>
            <w:r w:rsidRPr="006378B7">
              <w:t xml:space="preserve"> has been maintained </w:t>
            </w:r>
            <w:r w:rsidR="00D5721F" w:rsidRPr="006378B7">
              <w:t>for the organization object</w:t>
            </w:r>
            <w:r w:rsidRPr="006378B7">
              <w:t>.</w:t>
            </w:r>
          </w:p>
          <w:p w14:paraId="324E23BF" w14:textId="288A6D8F" w:rsidR="006F3A3F" w:rsidRPr="006378B7" w:rsidRDefault="006F3A3F" w:rsidP="00D5721F">
            <w:pPr>
              <w:pStyle w:val="ListBullet"/>
              <w:ind w:left="257" w:hanging="257"/>
              <w:rPr>
                <w:lang w:eastAsia="zh-TW"/>
              </w:rPr>
            </w:pPr>
            <w:r w:rsidRPr="006378B7">
              <w:rPr>
                <w:lang w:eastAsia="zh-TW"/>
              </w:rPr>
              <w:t xml:space="preserve">If applicable, icon </w:t>
            </w:r>
            <w:r w:rsidR="00E44E9C" w:rsidRPr="006378B7">
              <w:rPr>
                <w:noProof/>
              </w:rPr>
              <w:drawing>
                <wp:inline distT="0" distB="0" distL="0" distR="0" wp14:anchorId="6199C7C3" wp14:editId="6391623F">
                  <wp:extent cx="200025" cy="209550"/>
                  <wp:effectExtent l="0" t="0" r="9525"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0025" cy="209550"/>
                          </a:xfrm>
                          <a:prstGeom prst="rect">
                            <a:avLst/>
                          </a:prstGeom>
                        </pic:spPr>
                      </pic:pic>
                    </a:graphicData>
                  </a:graphic>
                </wp:inline>
              </w:drawing>
            </w:r>
            <w:r w:rsidRPr="006378B7">
              <w:rPr>
                <w:lang w:eastAsia="zh-TW"/>
              </w:rPr>
              <w:t>showing that multiple parents exist</w:t>
            </w:r>
          </w:p>
          <w:p w14:paraId="3DD30030" w14:textId="77777777" w:rsidR="00D5721F" w:rsidRPr="006378B7" w:rsidRDefault="00D5721F" w:rsidP="00D5721F">
            <w:pPr>
              <w:pStyle w:val="SAPNoteHeading"/>
              <w:ind w:left="257"/>
            </w:pPr>
            <w:r w:rsidRPr="006378B7">
              <w:rPr>
                <w:noProof/>
              </w:rPr>
              <w:drawing>
                <wp:inline distT="0" distB="0" distL="0" distR="0" wp14:anchorId="3C78B6CB" wp14:editId="7E096096">
                  <wp:extent cx="225425" cy="225425"/>
                  <wp:effectExtent l="0" t="0" r="0" b="3175"/>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6378B7">
              <w:t> Note</w:t>
            </w:r>
          </w:p>
          <w:p w14:paraId="62BB09ED" w14:textId="55A2F4A3" w:rsidR="00D5721F" w:rsidRPr="006378B7" w:rsidRDefault="00D5721F" w:rsidP="00D5721F">
            <w:pPr>
              <w:ind w:left="257"/>
            </w:pPr>
            <w:r w:rsidRPr="006378B7">
              <w:t xml:space="preserve">This may be shown only if </w:t>
            </w:r>
            <w:r w:rsidRPr="006378B7">
              <w:rPr>
                <w:lang w:eastAsia="zh-TW"/>
              </w:rPr>
              <w:t xml:space="preserve">the selected </w:t>
            </w:r>
            <w:r w:rsidR="006F3A3F" w:rsidRPr="006378B7">
              <w:rPr>
                <w:lang w:eastAsia="zh-TW"/>
              </w:rPr>
              <w:t xml:space="preserve">organization </w:t>
            </w:r>
            <w:r w:rsidRPr="006378B7">
              <w:rPr>
                <w:lang w:eastAsia="zh-TW"/>
              </w:rPr>
              <w:t>object type is a department</w:t>
            </w:r>
            <w:r w:rsidRPr="006378B7">
              <w:t>.</w:t>
            </w:r>
          </w:p>
          <w:p w14:paraId="4EB44BB0" w14:textId="79805DBA" w:rsidR="00F52E07" w:rsidRPr="006378B7" w:rsidRDefault="00F52E07" w:rsidP="00F52E07">
            <w:pPr>
              <w:ind w:left="257"/>
            </w:pPr>
          </w:p>
          <w:p w14:paraId="75C88DFA" w14:textId="0CA39426" w:rsidR="00F52E07" w:rsidRPr="006378B7" w:rsidRDefault="00F52E07" w:rsidP="00F52E07">
            <w:r w:rsidRPr="006378B7">
              <w:t>For the lower-level organization objects of the selected organization object, the number of subordinated organization objects</w:t>
            </w:r>
            <w:r w:rsidR="00D5721F" w:rsidRPr="006378B7">
              <w:t>,</w:t>
            </w:r>
            <w:r w:rsidRPr="006378B7">
              <w:t xml:space="preserve"> if any, is displayed</w:t>
            </w:r>
            <w:r w:rsidR="00FC1E2A" w:rsidRPr="006378B7">
              <w:t xml:space="preserve"> on the organization object card</w:t>
            </w:r>
            <w:r w:rsidRPr="006378B7">
              <w:t>.</w:t>
            </w:r>
          </w:p>
        </w:tc>
        <w:tc>
          <w:tcPr>
            <w:tcW w:w="1170" w:type="dxa"/>
            <w:tcBorders>
              <w:top w:val="single" w:sz="8" w:space="0" w:color="999999"/>
              <w:left w:val="single" w:sz="8" w:space="0" w:color="999999"/>
              <w:bottom w:val="single" w:sz="8" w:space="0" w:color="999999"/>
              <w:right w:val="single" w:sz="8" w:space="0" w:color="999999"/>
            </w:tcBorders>
          </w:tcPr>
          <w:p w14:paraId="29FBB75E" w14:textId="77777777" w:rsidR="00F52E07" w:rsidRPr="006378B7" w:rsidRDefault="00F52E07" w:rsidP="00F52E07"/>
        </w:tc>
      </w:tr>
      <w:tr w:rsidR="00D5721F" w:rsidRPr="006378B7" w14:paraId="5216244D" w14:textId="77777777" w:rsidTr="006378B7">
        <w:trPr>
          <w:trHeight w:val="357"/>
        </w:trPr>
        <w:tc>
          <w:tcPr>
            <w:tcW w:w="709" w:type="dxa"/>
            <w:tcBorders>
              <w:top w:val="single" w:sz="8" w:space="0" w:color="999999"/>
              <w:left w:val="single" w:sz="8" w:space="0" w:color="999999"/>
              <w:bottom w:val="single" w:sz="8" w:space="0" w:color="999999"/>
              <w:right w:val="single" w:sz="8" w:space="0" w:color="999999"/>
            </w:tcBorders>
          </w:tcPr>
          <w:p w14:paraId="2DFD728F" w14:textId="44CD7980" w:rsidR="00D5721F" w:rsidRPr="006378B7" w:rsidRDefault="00D5721F" w:rsidP="00D5721F">
            <w:r w:rsidRPr="006378B7">
              <w:lastRenderedPageBreak/>
              <w:t>5</w:t>
            </w:r>
          </w:p>
        </w:tc>
        <w:tc>
          <w:tcPr>
            <w:tcW w:w="1513" w:type="dxa"/>
            <w:tcBorders>
              <w:top w:val="single" w:sz="8" w:space="0" w:color="999999"/>
              <w:left w:val="single" w:sz="8" w:space="0" w:color="999999"/>
              <w:bottom w:val="single" w:sz="8" w:space="0" w:color="999999"/>
              <w:right w:val="single" w:sz="8" w:space="0" w:color="999999"/>
            </w:tcBorders>
          </w:tcPr>
          <w:p w14:paraId="6F20B289" w14:textId="7E7C1FD4" w:rsidR="00D5721F" w:rsidRPr="006378B7" w:rsidRDefault="00D5721F" w:rsidP="00D5721F">
            <w:pPr>
              <w:rPr>
                <w:rStyle w:val="SAPEmphasis"/>
              </w:rPr>
            </w:pPr>
            <w:r w:rsidRPr="006378B7">
              <w:rPr>
                <w:rStyle w:val="SAPEmphasis"/>
              </w:rPr>
              <w:t xml:space="preserve">View Subordinated Organization Objects of Lower-Level </w:t>
            </w:r>
            <w:r w:rsidR="00EB7F34">
              <w:rPr>
                <w:rStyle w:val="SAPEmphasis"/>
              </w:rPr>
              <w:t xml:space="preserve">Organization Object </w:t>
            </w:r>
            <w:r w:rsidRPr="006378B7">
              <w:rPr>
                <w:rStyle w:val="SAPEmphasis"/>
              </w:rPr>
              <w:t>(Optional)</w:t>
            </w:r>
          </w:p>
        </w:tc>
        <w:tc>
          <w:tcPr>
            <w:tcW w:w="5040" w:type="dxa"/>
            <w:tcBorders>
              <w:top w:val="single" w:sz="8" w:space="0" w:color="999999"/>
              <w:left w:val="single" w:sz="8" w:space="0" w:color="999999"/>
              <w:bottom w:val="single" w:sz="8" w:space="0" w:color="999999"/>
              <w:right w:val="single" w:sz="8" w:space="0" w:color="999999"/>
            </w:tcBorders>
          </w:tcPr>
          <w:p w14:paraId="546E22C3" w14:textId="5B82D58C" w:rsidR="00D5721F" w:rsidRPr="006378B7" w:rsidRDefault="00D5721F" w:rsidP="00D5721F">
            <w:r w:rsidRPr="006378B7">
              <w:t xml:space="preserve">In case a lower-level organization object of the selected organization object has itself subordinated organization objects, you can view these by selecting the number </w:t>
            </w:r>
            <w:r w:rsidRPr="006378B7">
              <w:rPr>
                <w:rStyle w:val="SAPScreenElement"/>
              </w:rPr>
              <w:t xml:space="preserve">&lt;#&gt; </w:t>
            </w:r>
            <w:r w:rsidRPr="006378B7">
              <w:t xml:space="preserve">on the bottom of the organization object card. </w:t>
            </w:r>
          </w:p>
        </w:tc>
        <w:tc>
          <w:tcPr>
            <w:tcW w:w="5850" w:type="dxa"/>
            <w:tcBorders>
              <w:top w:val="single" w:sz="8" w:space="0" w:color="999999"/>
              <w:left w:val="single" w:sz="8" w:space="0" w:color="999999"/>
              <w:bottom w:val="single" w:sz="8" w:space="0" w:color="999999"/>
              <w:right w:val="single" w:sz="8" w:space="0" w:color="999999"/>
            </w:tcBorders>
          </w:tcPr>
          <w:p w14:paraId="20386962" w14:textId="1442BB51" w:rsidR="00D5721F" w:rsidRPr="006378B7" w:rsidRDefault="00D5721F" w:rsidP="00D5721F">
            <w:pPr>
              <w:pStyle w:val="ListBullet"/>
              <w:numPr>
                <w:ilvl w:val="0"/>
                <w:numId w:val="0"/>
              </w:numPr>
            </w:pPr>
            <w:r w:rsidRPr="006378B7">
              <w:t>The organization objects become visible below the higher-level organization object type.</w:t>
            </w:r>
          </w:p>
        </w:tc>
        <w:tc>
          <w:tcPr>
            <w:tcW w:w="1170" w:type="dxa"/>
            <w:tcBorders>
              <w:top w:val="single" w:sz="8" w:space="0" w:color="999999"/>
              <w:left w:val="single" w:sz="8" w:space="0" w:color="999999"/>
              <w:bottom w:val="single" w:sz="8" w:space="0" w:color="999999"/>
              <w:right w:val="single" w:sz="8" w:space="0" w:color="999999"/>
            </w:tcBorders>
          </w:tcPr>
          <w:p w14:paraId="2F2FA693" w14:textId="77777777" w:rsidR="00D5721F" w:rsidRPr="006378B7" w:rsidRDefault="00D5721F" w:rsidP="00D5721F"/>
        </w:tc>
      </w:tr>
      <w:tr w:rsidR="00D5721F" w:rsidRPr="006378B7" w14:paraId="36CFC4BB" w14:textId="77777777" w:rsidTr="006378B7">
        <w:trPr>
          <w:trHeight w:val="357"/>
        </w:trPr>
        <w:tc>
          <w:tcPr>
            <w:tcW w:w="709" w:type="dxa"/>
            <w:tcBorders>
              <w:top w:val="single" w:sz="8" w:space="0" w:color="999999"/>
              <w:left w:val="single" w:sz="8" w:space="0" w:color="999999"/>
              <w:bottom w:val="single" w:sz="8" w:space="0" w:color="999999"/>
              <w:right w:val="single" w:sz="8" w:space="0" w:color="999999"/>
            </w:tcBorders>
          </w:tcPr>
          <w:p w14:paraId="3CD53A4E" w14:textId="4606EFDD" w:rsidR="00D5721F" w:rsidRPr="006378B7" w:rsidRDefault="00D5721F" w:rsidP="00D5721F">
            <w:r w:rsidRPr="006378B7">
              <w:t>6</w:t>
            </w:r>
          </w:p>
        </w:tc>
        <w:tc>
          <w:tcPr>
            <w:tcW w:w="1513" w:type="dxa"/>
            <w:tcBorders>
              <w:top w:val="single" w:sz="8" w:space="0" w:color="999999"/>
              <w:left w:val="single" w:sz="8" w:space="0" w:color="999999"/>
              <w:bottom w:val="single" w:sz="8" w:space="0" w:color="999999"/>
              <w:right w:val="single" w:sz="8" w:space="0" w:color="999999"/>
            </w:tcBorders>
          </w:tcPr>
          <w:p w14:paraId="5B2A92C3" w14:textId="1023888B" w:rsidR="00D5721F" w:rsidRPr="006378B7" w:rsidRDefault="00D5721F" w:rsidP="00D5721F">
            <w:pPr>
              <w:rPr>
                <w:rStyle w:val="SAPEmphasis"/>
              </w:rPr>
            </w:pPr>
            <w:r w:rsidRPr="006378B7">
              <w:rPr>
                <w:rStyle w:val="SAPEmphasis"/>
              </w:rPr>
              <w:t>View Organization Object Details</w:t>
            </w:r>
          </w:p>
        </w:tc>
        <w:tc>
          <w:tcPr>
            <w:tcW w:w="5040" w:type="dxa"/>
            <w:tcBorders>
              <w:top w:val="single" w:sz="8" w:space="0" w:color="999999"/>
              <w:left w:val="single" w:sz="8" w:space="0" w:color="999999"/>
              <w:bottom w:val="single" w:sz="8" w:space="0" w:color="999999"/>
              <w:right w:val="single" w:sz="8" w:space="0" w:color="999999"/>
            </w:tcBorders>
          </w:tcPr>
          <w:p w14:paraId="0B4D2047" w14:textId="1F59A9F6" w:rsidR="00D5721F" w:rsidRPr="006378B7" w:rsidRDefault="00D5721F" w:rsidP="00D5721F">
            <w:r w:rsidRPr="006378B7">
              <w:t xml:space="preserve">To view data of the selected organization object, click in the company structure overview on that </w:t>
            </w:r>
            <w:r w:rsidR="00F2331C" w:rsidRPr="006378B7">
              <w:t>organization object</w:t>
            </w:r>
            <w:r w:rsidRPr="006378B7">
              <w:t>.</w:t>
            </w:r>
          </w:p>
        </w:tc>
        <w:tc>
          <w:tcPr>
            <w:tcW w:w="5850" w:type="dxa"/>
            <w:tcBorders>
              <w:top w:val="single" w:sz="8" w:space="0" w:color="999999"/>
              <w:left w:val="single" w:sz="8" w:space="0" w:color="999999"/>
              <w:bottom w:val="single" w:sz="8" w:space="0" w:color="999999"/>
              <w:right w:val="single" w:sz="8" w:space="0" w:color="999999"/>
            </w:tcBorders>
          </w:tcPr>
          <w:p w14:paraId="582F86AC" w14:textId="1A42395A" w:rsidR="00D5721F" w:rsidRPr="006378B7" w:rsidRDefault="00D5721F" w:rsidP="00D5721F">
            <w:r w:rsidRPr="006378B7">
              <w:t xml:space="preserve">A side panel containing information about the </w:t>
            </w:r>
            <w:r w:rsidR="00C17DDD" w:rsidRPr="006378B7">
              <w:t xml:space="preserve">organization object </w:t>
            </w:r>
            <w:r w:rsidRPr="006378B7">
              <w:t xml:space="preserve">is displayed. The fields displayed depend on how the UI has been configured. </w:t>
            </w:r>
          </w:p>
          <w:p w14:paraId="324E512C" w14:textId="166AD066" w:rsidR="00D5721F" w:rsidRPr="006378B7" w:rsidRDefault="00D5721F" w:rsidP="00D5721F">
            <w:r w:rsidRPr="006378B7">
              <w:t xml:space="preserve">Based on the </w:t>
            </w:r>
            <w:r w:rsidR="00DF271F" w:rsidRPr="006378B7">
              <w:t xml:space="preserve">examples provided in the </w:t>
            </w:r>
            <w:ins w:id="264" w:author="Author" w:date="2018-02-22T15:42:00Z">
              <w:r w:rsidR="00F228D9" w:rsidRPr="00A42267">
                <w:rPr>
                  <w:rStyle w:val="SAPScreenElement"/>
                  <w:color w:val="auto"/>
                </w:rPr>
                <w:t>Company Structure Overview</w:t>
              </w:r>
              <w:r w:rsidR="00F228D9" w:rsidRPr="00A42267">
                <w:t xml:space="preserve"> </w:t>
              </w:r>
              <w:r w:rsidR="00F228D9">
                <w:t>workbook</w:t>
              </w:r>
            </w:ins>
            <w:del w:id="265" w:author="Author" w:date="2018-02-22T15:42:00Z">
              <w:r w:rsidRPr="006378B7" w:rsidDel="00F228D9">
                <w:delText xml:space="preserve">configuration </w:delText>
              </w:r>
              <w:r w:rsidR="00DF271F" w:rsidRPr="006378B7" w:rsidDel="00F228D9">
                <w:delText xml:space="preserve">guide of building block </w:delText>
              </w:r>
              <w:r w:rsidR="00DF271F" w:rsidRPr="006378B7" w:rsidDel="00F228D9">
                <w:rPr>
                  <w:rStyle w:val="SAPEmphasis"/>
                </w:rPr>
                <w:delText>2PH</w:delText>
              </w:r>
            </w:del>
            <w:r w:rsidR="00DF271F" w:rsidRPr="006378B7">
              <w:t xml:space="preserve">, </w:t>
            </w:r>
            <w:r w:rsidRPr="006378B7">
              <w:t>following information is visible in the side panel:</w:t>
            </w:r>
          </w:p>
          <w:p w14:paraId="018CD2EA" w14:textId="6B99D2E0" w:rsidR="00D5721F" w:rsidRPr="006378B7" w:rsidRDefault="00CF706A" w:rsidP="00D5721F">
            <w:pPr>
              <w:pStyle w:val="ListBullet"/>
              <w:ind w:left="257" w:hanging="257"/>
            </w:pPr>
            <w:r>
              <w:t>o</w:t>
            </w:r>
            <w:r w:rsidR="00D5721F" w:rsidRPr="006378B7">
              <w:t>rganization object type</w:t>
            </w:r>
          </w:p>
          <w:p w14:paraId="12840AE4" w14:textId="0C6FBC27" w:rsidR="00D5721F" w:rsidRPr="006378B7" w:rsidRDefault="00D5721F" w:rsidP="00D5721F">
            <w:pPr>
              <w:pStyle w:val="ListBullet"/>
              <w:ind w:left="257" w:hanging="257"/>
            </w:pPr>
            <w:r w:rsidRPr="006378B7">
              <w:t xml:space="preserve">name and code of the organization object, as well as the date on which the </w:t>
            </w:r>
            <w:r w:rsidRPr="006378B7">
              <w:rPr>
                <w:lang w:eastAsia="zh-TW"/>
              </w:rPr>
              <w:t xml:space="preserve">displayed </w:t>
            </w:r>
            <w:r w:rsidRPr="006378B7">
              <w:t>information is valid</w:t>
            </w:r>
          </w:p>
          <w:p w14:paraId="7A8D634C" w14:textId="63B453A5" w:rsidR="004266E2" w:rsidRPr="006378B7" w:rsidRDefault="00D5721F" w:rsidP="004266E2">
            <w:pPr>
              <w:pStyle w:val="ListBullet"/>
              <w:ind w:left="257" w:hanging="257"/>
            </w:pPr>
            <w:r w:rsidRPr="006378B7">
              <w:rPr>
                <w:rStyle w:val="SAPScreenElement"/>
              </w:rPr>
              <w:lastRenderedPageBreak/>
              <w:t>Details</w:t>
            </w:r>
            <w:r w:rsidRPr="006378B7">
              <w:t xml:space="preserve"> menu, </w:t>
            </w:r>
            <w:r w:rsidR="00016337" w:rsidRPr="006378B7">
              <w:t>expanded by default</w:t>
            </w:r>
            <w:r w:rsidR="004266E2" w:rsidRPr="006378B7">
              <w:t>; the listed fields depend on the selected organization object, for example</w:t>
            </w:r>
            <w:r w:rsidRPr="006378B7">
              <w:t xml:space="preserve"> </w:t>
            </w:r>
            <w:r w:rsidR="004266E2" w:rsidRPr="006378B7">
              <w:rPr>
                <w:rStyle w:val="SAPScreenElement"/>
              </w:rPr>
              <w:t>Code</w:t>
            </w:r>
            <w:r w:rsidR="004266E2" w:rsidRPr="006378B7">
              <w:t xml:space="preserve">, </w:t>
            </w:r>
            <w:r w:rsidR="004266E2" w:rsidRPr="006378B7">
              <w:rPr>
                <w:rStyle w:val="SAPScreenElement"/>
              </w:rPr>
              <w:t>Name</w:t>
            </w:r>
            <w:r w:rsidR="004266E2" w:rsidRPr="006378B7">
              <w:t xml:space="preserve">, </w:t>
            </w:r>
            <w:r w:rsidR="004266E2" w:rsidRPr="006378B7">
              <w:rPr>
                <w:rStyle w:val="SAPScreenElement"/>
              </w:rPr>
              <w:t>Effective as of</w:t>
            </w:r>
            <w:r w:rsidR="004266E2" w:rsidRPr="006378B7">
              <w:t>, etc.</w:t>
            </w:r>
          </w:p>
          <w:p w14:paraId="58060823" w14:textId="24C64B71" w:rsidR="006F3A3F" w:rsidRPr="006378B7" w:rsidRDefault="006F3A3F" w:rsidP="004266E2">
            <w:pPr>
              <w:pStyle w:val="ListBullet"/>
              <w:ind w:left="257" w:hanging="257"/>
              <w:rPr>
                <w:lang w:eastAsia="zh-TW"/>
              </w:rPr>
            </w:pPr>
            <w:r w:rsidRPr="006378B7">
              <w:rPr>
                <w:rStyle w:val="SAPScreenElement"/>
                <w:lang w:eastAsia="zh-TW"/>
              </w:rPr>
              <w:t>Multiple Parents Details</w:t>
            </w:r>
            <w:r w:rsidRPr="006378B7">
              <w:rPr>
                <w:lang w:eastAsia="zh-TW"/>
              </w:rPr>
              <w:t xml:space="preserve"> menu, if applicable</w:t>
            </w:r>
          </w:p>
          <w:p w14:paraId="1938DF9A" w14:textId="77777777" w:rsidR="004266E2" w:rsidRPr="00CF706A" w:rsidRDefault="004266E2" w:rsidP="004266E2">
            <w:pPr>
              <w:pStyle w:val="SAPNoteHeading"/>
              <w:ind w:left="257"/>
            </w:pPr>
            <w:r w:rsidRPr="00CF706A">
              <w:rPr>
                <w:noProof/>
              </w:rPr>
              <w:drawing>
                <wp:inline distT="0" distB="0" distL="0" distR="0" wp14:anchorId="7576FA4C" wp14:editId="706D1956">
                  <wp:extent cx="225425" cy="225425"/>
                  <wp:effectExtent l="0" t="0" r="0" b="3175"/>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CF706A">
              <w:t> Note</w:t>
            </w:r>
          </w:p>
          <w:p w14:paraId="181E64F8" w14:textId="0CFCEBC3" w:rsidR="004266E2" w:rsidRPr="006378B7" w:rsidRDefault="004266E2" w:rsidP="004266E2">
            <w:pPr>
              <w:pStyle w:val="ListBullet"/>
              <w:numPr>
                <w:ilvl w:val="0"/>
                <w:numId w:val="0"/>
              </w:numPr>
              <w:ind w:left="257"/>
              <w:rPr>
                <w:rStyle w:val="SAPScreenElement"/>
                <w:rFonts w:ascii="BentonSans Book" w:hAnsi="BentonSans Book"/>
                <w:color w:val="auto"/>
              </w:rPr>
            </w:pPr>
            <w:r w:rsidRPr="00CF706A">
              <w:t xml:space="preserve">This may be shown only if </w:t>
            </w:r>
            <w:r w:rsidRPr="00CF706A">
              <w:rPr>
                <w:lang w:eastAsia="zh-TW"/>
              </w:rPr>
              <w:t xml:space="preserve">the selected </w:t>
            </w:r>
            <w:r w:rsidR="006F3A3F" w:rsidRPr="00CF706A">
              <w:rPr>
                <w:lang w:eastAsia="zh-TW"/>
              </w:rPr>
              <w:t xml:space="preserve">organization </w:t>
            </w:r>
            <w:r w:rsidRPr="00CF706A">
              <w:rPr>
                <w:lang w:eastAsia="zh-TW"/>
              </w:rPr>
              <w:t>object type is a department</w:t>
            </w:r>
            <w:r w:rsidRPr="006378B7">
              <w:rPr>
                <w:lang w:eastAsia="zh-TW"/>
              </w:rPr>
              <w:t>.</w:t>
            </w:r>
          </w:p>
          <w:p w14:paraId="6B85A8FB" w14:textId="5020BF90" w:rsidR="00D5721F" w:rsidRPr="006378B7" w:rsidRDefault="00D5721F" w:rsidP="00D5721F">
            <w:pPr>
              <w:pStyle w:val="ListBullet"/>
              <w:ind w:left="257" w:hanging="257"/>
            </w:pPr>
            <w:r w:rsidRPr="006378B7">
              <w:rPr>
                <w:rStyle w:val="SAPScreenElement"/>
              </w:rPr>
              <w:t>History</w:t>
            </w:r>
            <w:r w:rsidRPr="006378B7">
              <w:t xml:space="preserve"> menu</w:t>
            </w:r>
          </w:p>
          <w:p w14:paraId="01B0968E" w14:textId="77777777" w:rsidR="00D5721F" w:rsidRPr="006378B7" w:rsidRDefault="00D5721F" w:rsidP="00D5721F">
            <w:pPr>
              <w:pStyle w:val="ListBullet"/>
              <w:ind w:left="257" w:hanging="257"/>
            </w:pPr>
            <w:r w:rsidRPr="006378B7">
              <w:rPr>
                <w:rStyle w:val="SAPScreenElement"/>
              </w:rPr>
              <w:t>People</w:t>
            </w:r>
            <w:r w:rsidRPr="006378B7">
              <w:t xml:space="preserve"> menu</w:t>
            </w:r>
          </w:p>
          <w:p w14:paraId="6E8C7251" w14:textId="77777777" w:rsidR="00D5721F" w:rsidRPr="006378B7" w:rsidRDefault="00D5721F" w:rsidP="00D5721F">
            <w:pPr>
              <w:pStyle w:val="SAPNoteHeading"/>
              <w:ind w:left="257"/>
            </w:pPr>
            <w:r w:rsidRPr="006378B7">
              <w:rPr>
                <w:noProof/>
              </w:rPr>
              <w:drawing>
                <wp:inline distT="0" distB="0" distL="0" distR="0" wp14:anchorId="3B0CC1B1" wp14:editId="736F6A8E">
                  <wp:extent cx="225425" cy="225425"/>
                  <wp:effectExtent l="0" t="0" r="0" b="3175"/>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6378B7">
              <w:t> Note</w:t>
            </w:r>
          </w:p>
          <w:p w14:paraId="1D0A7821" w14:textId="10B9B922" w:rsidR="00D5721F" w:rsidRPr="006378B7" w:rsidRDefault="00D5721F" w:rsidP="00D5721F">
            <w:pPr>
              <w:ind w:left="257"/>
            </w:pPr>
            <w:r w:rsidRPr="006378B7">
              <w:t xml:space="preserve">This is shown only if during configuration, the field </w:t>
            </w:r>
            <w:r w:rsidRPr="006378B7">
              <w:rPr>
                <w:rStyle w:val="SAPScreenElement"/>
              </w:rPr>
              <w:t>Count People</w:t>
            </w:r>
            <w:r w:rsidRPr="006378B7">
              <w:t xml:space="preserve"> has been maintained for </w:t>
            </w:r>
            <w:r w:rsidR="0076225D" w:rsidRPr="006378B7">
              <w:t>the organization object</w:t>
            </w:r>
            <w:r w:rsidRPr="006378B7">
              <w:t xml:space="preserve"> and at least one employee is assigned to the </w:t>
            </w:r>
            <w:r w:rsidR="004266E2" w:rsidRPr="006378B7">
              <w:t>organization object</w:t>
            </w:r>
            <w:r w:rsidRPr="006378B7">
              <w:t>.</w:t>
            </w:r>
          </w:p>
          <w:p w14:paraId="35AF475B" w14:textId="77777777" w:rsidR="00D5721F" w:rsidRPr="006378B7" w:rsidRDefault="00D5721F" w:rsidP="00D5721F">
            <w:pPr>
              <w:pStyle w:val="ListBullet"/>
              <w:ind w:left="257" w:hanging="257"/>
            </w:pPr>
            <w:r w:rsidRPr="006378B7">
              <w:rPr>
                <w:rStyle w:val="SAPScreenElement"/>
              </w:rPr>
              <w:t xml:space="preserve">Positions </w:t>
            </w:r>
            <w:r w:rsidRPr="006378B7">
              <w:t>menu</w:t>
            </w:r>
          </w:p>
          <w:p w14:paraId="20513ED5" w14:textId="77777777" w:rsidR="00D5721F" w:rsidRPr="006378B7" w:rsidRDefault="00D5721F" w:rsidP="00C17DDD">
            <w:pPr>
              <w:pStyle w:val="SAPNoteHeading"/>
              <w:ind w:left="257"/>
            </w:pPr>
            <w:r w:rsidRPr="006378B7">
              <w:rPr>
                <w:noProof/>
              </w:rPr>
              <w:drawing>
                <wp:inline distT="0" distB="0" distL="0" distR="0" wp14:anchorId="1457BFD3" wp14:editId="0566CD69">
                  <wp:extent cx="225425" cy="225425"/>
                  <wp:effectExtent l="0" t="0" r="0" b="3175"/>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6378B7">
              <w:t> Note</w:t>
            </w:r>
          </w:p>
          <w:p w14:paraId="28DC0AAD" w14:textId="0F179B6A" w:rsidR="004266E2" w:rsidRPr="006378B7" w:rsidRDefault="00D5721F" w:rsidP="004266E2">
            <w:pPr>
              <w:pStyle w:val="ListBullet"/>
              <w:numPr>
                <w:ilvl w:val="0"/>
                <w:numId w:val="0"/>
              </w:numPr>
              <w:ind w:left="257"/>
            </w:pPr>
            <w:r w:rsidRPr="006378B7">
              <w:t xml:space="preserve">This is shown only </w:t>
            </w:r>
            <w:r w:rsidR="006F3A3F" w:rsidRPr="006378B7">
              <w:rPr>
                <w:rStyle w:val="SAPEmphasis"/>
              </w:rPr>
              <w:t xml:space="preserve">if Position Management </w:t>
            </w:r>
            <w:r w:rsidR="00680B6C" w:rsidRPr="006378B7">
              <w:rPr>
                <w:rStyle w:val="SAPEmphasis"/>
              </w:rPr>
              <w:t xml:space="preserve">has been implemented </w:t>
            </w:r>
            <w:r w:rsidR="006F3A3F" w:rsidRPr="006378B7">
              <w:rPr>
                <w:rStyle w:val="SAPEmphasis"/>
              </w:rPr>
              <w:t>in your instance</w:t>
            </w:r>
            <w:r w:rsidR="006F3A3F" w:rsidRPr="006378B7">
              <w:t xml:space="preserve"> and </w:t>
            </w:r>
            <w:r w:rsidRPr="006378B7">
              <w:t xml:space="preserve">if during configuration, the field </w:t>
            </w:r>
            <w:r w:rsidRPr="006378B7">
              <w:rPr>
                <w:rStyle w:val="SAPScreenElement"/>
              </w:rPr>
              <w:t>Count Positions</w:t>
            </w:r>
            <w:r w:rsidRPr="006378B7">
              <w:t xml:space="preserve"> has been maintained for </w:t>
            </w:r>
            <w:r w:rsidR="004266E2" w:rsidRPr="006378B7">
              <w:t xml:space="preserve">organization object </w:t>
            </w:r>
            <w:r w:rsidRPr="006378B7">
              <w:t xml:space="preserve">and at least one position is assigned to the </w:t>
            </w:r>
            <w:r w:rsidR="004266E2" w:rsidRPr="006378B7">
              <w:t>organization object</w:t>
            </w:r>
            <w:r w:rsidRPr="006378B7">
              <w:t>.</w:t>
            </w:r>
          </w:p>
        </w:tc>
        <w:tc>
          <w:tcPr>
            <w:tcW w:w="1170" w:type="dxa"/>
            <w:tcBorders>
              <w:top w:val="single" w:sz="8" w:space="0" w:color="999999"/>
              <w:left w:val="single" w:sz="8" w:space="0" w:color="999999"/>
              <w:bottom w:val="single" w:sz="8" w:space="0" w:color="999999"/>
              <w:right w:val="single" w:sz="8" w:space="0" w:color="999999"/>
            </w:tcBorders>
          </w:tcPr>
          <w:p w14:paraId="1C92623F" w14:textId="77777777" w:rsidR="00D5721F" w:rsidRPr="006378B7" w:rsidRDefault="00D5721F" w:rsidP="00D5721F"/>
        </w:tc>
      </w:tr>
      <w:tr w:rsidR="004266E2" w:rsidRPr="006378B7" w14:paraId="2F151523" w14:textId="77777777" w:rsidTr="006378B7">
        <w:trPr>
          <w:trHeight w:val="357"/>
        </w:trPr>
        <w:tc>
          <w:tcPr>
            <w:tcW w:w="709" w:type="dxa"/>
            <w:vMerge w:val="restart"/>
            <w:tcBorders>
              <w:top w:val="single" w:sz="8" w:space="0" w:color="999999"/>
              <w:left w:val="single" w:sz="8" w:space="0" w:color="999999"/>
              <w:right w:val="single" w:sz="8" w:space="0" w:color="999999"/>
            </w:tcBorders>
          </w:tcPr>
          <w:p w14:paraId="1F5D8378" w14:textId="77777777" w:rsidR="004266E2" w:rsidRPr="006378B7" w:rsidRDefault="004266E2" w:rsidP="003C7153">
            <w:r w:rsidRPr="006378B7">
              <w:t>7</w:t>
            </w:r>
          </w:p>
        </w:tc>
        <w:tc>
          <w:tcPr>
            <w:tcW w:w="1513" w:type="dxa"/>
            <w:vMerge w:val="restart"/>
            <w:tcBorders>
              <w:top w:val="single" w:sz="8" w:space="0" w:color="999999"/>
              <w:left w:val="single" w:sz="8" w:space="0" w:color="999999"/>
              <w:right w:val="single" w:sz="8" w:space="0" w:color="999999"/>
            </w:tcBorders>
          </w:tcPr>
          <w:p w14:paraId="618965EA" w14:textId="1B278338" w:rsidR="004266E2" w:rsidRPr="006378B7" w:rsidRDefault="004266E2" w:rsidP="003C7153">
            <w:pPr>
              <w:rPr>
                <w:rStyle w:val="SAPEmphasis"/>
              </w:rPr>
            </w:pPr>
            <w:r w:rsidRPr="006378B7">
              <w:rPr>
                <w:rStyle w:val="SAPEmphasis"/>
              </w:rPr>
              <w:t>View Employee(s) assigned to Organization Object (Optional)</w:t>
            </w:r>
          </w:p>
        </w:tc>
        <w:tc>
          <w:tcPr>
            <w:tcW w:w="5040" w:type="dxa"/>
            <w:tcBorders>
              <w:top w:val="single" w:sz="8" w:space="0" w:color="999999"/>
              <w:left w:val="single" w:sz="8" w:space="0" w:color="999999"/>
              <w:bottom w:val="single" w:sz="8" w:space="0" w:color="999999"/>
              <w:right w:val="single" w:sz="8" w:space="0" w:color="999999"/>
            </w:tcBorders>
          </w:tcPr>
          <w:p w14:paraId="77ABA689" w14:textId="05F5630A" w:rsidR="004266E2" w:rsidRPr="006378B7" w:rsidRDefault="004266E2" w:rsidP="003C7153">
            <w:r w:rsidRPr="006378B7">
              <w:t xml:space="preserve">Click either on the </w:t>
            </w:r>
            <w:r w:rsidRPr="006378B7">
              <w:rPr>
                <w:rStyle w:val="SAPScreenElement"/>
              </w:rPr>
              <w:t xml:space="preserve">&lt;#&gt; employees are assigned </w:t>
            </w:r>
            <w:r w:rsidRPr="006378B7">
              <w:rPr>
                <w:noProof/>
              </w:rPr>
              <w:t xml:space="preserve"> </w:t>
            </w:r>
            <w:r w:rsidRPr="006378B7">
              <w:rPr>
                <w:noProof/>
              </w:rPr>
              <w:drawing>
                <wp:inline distT="0" distB="0" distL="0" distR="0" wp14:anchorId="2C599F71" wp14:editId="054674D1">
                  <wp:extent cx="304800" cy="219075"/>
                  <wp:effectExtent l="0" t="0" r="0" b="9525"/>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800" cy="219075"/>
                          </a:xfrm>
                          <a:prstGeom prst="rect">
                            <a:avLst/>
                          </a:prstGeom>
                        </pic:spPr>
                      </pic:pic>
                    </a:graphicData>
                  </a:graphic>
                </wp:inline>
              </w:drawing>
            </w:r>
            <w:r w:rsidRPr="006378B7">
              <w:rPr>
                <w:noProof/>
              </w:rPr>
              <w:t xml:space="preserve"> </w:t>
            </w:r>
            <w:r w:rsidRPr="006378B7">
              <w:t xml:space="preserve">icon, or in the side panel of the organization object on </w:t>
            </w:r>
            <w:r w:rsidRPr="006378B7">
              <w:rPr>
                <w:rStyle w:val="SAPScreenElement"/>
              </w:rPr>
              <w:t>People</w:t>
            </w:r>
            <w:r w:rsidRPr="006378B7">
              <w:t>.</w:t>
            </w:r>
          </w:p>
          <w:p w14:paraId="0F20D048" w14:textId="77777777" w:rsidR="004266E2" w:rsidRPr="006378B7" w:rsidRDefault="004266E2" w:rsidP="003C7153">
            <w:pPr>
              <w:pStyle w:val="SAPNoteHeading"/>
              <w:ind w:left="0"/>
            </w:pPr>
            <w:r w:rsidRPr="006378B7">
              <w:rPr>
                <w:noProof/>
              </w:rPr>
              <w:drawing>
                <wp:inline distT="0" distB="0" distL="0" distR="0" wp14:anchorId="7AFC2354" wp14:editId="35E45091">
                  <wp:extent cx="225425" cy="225425"/>
                  <wp:effectExtent l="0" t="0" r="0" b="3175"/>
                  <wp:docPr id="46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6378B7">
              <w:t> Note</w:t>
            </w:r>
          </w:p>
          <w:p w14:paraId="78E30D08" w14:textId="7C010965" w:rsidR="004266E2" w:rsidRPr="006378B7" w:rsidRDefault="00E44E9C" w:rsidP="003C7153">
            <w:r w:rsidRPr="006378B7">
              <w:t xml:space="preserve">The </w:t>
            </w:r>
            <w:r w:rsidR="004266E2" w:rsidRPr="006378B7">
              <w:rPr>
                <w:rStyle w:val="SAPScreenElement"/>
              </w:rPr>
              <w:t>People</w:t>
            </w:r>
            <w:r w:rsidR="004266E2" w:rsidRPr="006378B7">
              <w:t xml:space="preserve"> </w:t>
            </w:r>
            <w:r w:rsidRPr="006378B7">
              <w:t xml:space="preserve">menu </w:t>
            </w:r>
            <w:r w:rsidR="004266E2" w:rsidRPr="006378B7">
              <w:t xml:space="preserve">is available in the side panel only if there is at least one employee assigned to the organization object. If no employees are assigned to the organization object, the </w:t>
            </w:r>
            <w:r w:rsidR="004266E2" w:rsidRPr="006378B7">
              <w:rPr>
                <w:rStyle w:val="SAPScreenElement"/>
              </w:rPr>
              <w:t>No employees are assigned</w:t>
            </w:r>
            <w:r w:rsidR="004266E2" w:rsidRPr="006378B7">
              <w:t xml:space="preserve"> </w:t>
            </w:r>
            <w:r w:rsidR="004266E2" w:rsidRPr="006378B7">
              <w:rPr>
                <w:noProof/>
              </w:rPr>
              <w:drawing>
                <wp:inline distT="0" distB="0" distL="0" distR="0" wp14:anchorId="12F398AE" wp14:editId="2635020F">
                  <wp:extent cx="314325" cy="219075"/>
                  <wp:effectExtent l="0" t="0" r="9525" b="9525"/>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325" cy="219075"/>
                          </a:xfrm>
                          <a:prstGeom prst="rect">
                            <a:avLst/>
                          </a:prstGeom>
                        </pic:spPr>
                      </pic:pic>
                    </a:graphicData>
                  </a:graphic>
                </wp:inline>
              </w:drawing>
            </w:r>
            <w:r w:rsidR="004266E2" w:rsidRPr="006378B7">
              <w:t xml:space="preserve"> icon is visible and is not selectable.</w:t>
            </w:r>
          </w:p>
        </w:tc>
        <w:tc>
          <w:tcPr>
            <w:tcW w:w="5850" w:type="dxa"/>
            <w:tcBorders>
              <w:top w:val="single" w:sz="8" w:space="0" w:color="999999"/>
              <w:left w:val="single" w:sz="8" w:space="0" w:color="999999"/>
              <w:bottom w:val="single" w:sz="8" w:space="0" w:color="999999"/>
              <w:right w:val="single" w:sz="8" w:space="0" w:color="999999"/>
            </w:tcBorders>
          </w:tcPr>
          <w:p w14:paraId="3977D28F" w14:textId="77777777" w:rsidR="004266E2" w:rsidRPr="006378B7" w:rsidRDefault="004266E2" w:rsidP="003C7153">
            <w:r w:rsidRPr="006378B7">
              <w:t xml:space="preserve">The </w:t>
            </w:r>
            <w:r w:rsidRPr="006378B7">
              <w:rPr>
                <w:rStyle w:val="SAPScreenElement"/>
              </w:rPr>
              <w:t>People</w:t>
            </w:r>
            <w:r w:rsidRPr="006378B7">
              <w:t xml:space="preserve"> menu is expanded. </w:t>
            </w:r>
          </w:p>
          <w:p w14:paraId="44D58C18" w14:textId="23EA41A2" w:rsidR="004266E2" w:rsidRPr="006378B7" w:rsidRDefault="004266E2" w:rsidP="003C7153">
            <w:r w:rsidRPr="006378B7">
              <w:t>The total number of employees and corresponding total amount of FTE assigned to this organization object is displayed.</w:t>
            </w:r>
          </w:p>
          <w:p w14:paraId="4F6C4DE2" w14:textId="0C475E16" w:rsidR="004266E2" w:rsidRPr="006378B7" w:rsidRDefault="004266E2" w:rsidP="003C7153">
            <w:r w:rsidRPr="006378B7">
              <w:t xml:space="preserve">The employees assigned to this organization object are listed in alphabetical order. </w:t>
            </w:r>
          </w:p>
        </w:tc>
        <w:tc>
          <w:tcPr>
            <w:tcW w:w="1170" w:type="dxa"/>
            <w:tcBorders>
              <w:top w:val="single" w:sz="8" w:space="0" w:color="999999"/>
              <w:left w:val="single" w:sz="8" w:space="0" w:color="999999"/>
              <w:bottom w:val="single" w:sz="8" w:space="0" w:color="999999"/>
              <w:right w:val="single" w:sz="8" w:space="0" w:color="999999"/>
            </w:tcBorders>
          </w:tcPr>
          <w:p w14:paraId="08F4B6CA" w14:textId="77777777" w:rsidR="004266E2" w:rsidRPr="006378B7" w:rsidRDefault="004266E2" w:rsidP="003C7153"/>
        </w:tc>
      </w:tr>
      <w:tr w:rsidR="004266E2" w:rsidRPr="006378B7" w14:paraId="08E3C02E" w14:textId="77777777" w:rsidTr="006378B7">
        <w:trPr>
          <w:trHeight w:val="357"/>
        </w:trPr>
        <w:tc>
          <w:tcPr>
            <w:tcW w:w="709" w:type="dxa"/>
            <w:vMerge/>
            <w:tcBorders>
              <w:left w:val="single" w:sz="8" w:space="0" w:color="999999"/>
              <w:right w:val="single" w:sz="8" w:space="0" w:color="999999"/>
            </w:tcBorders>
          </w:tcPr>
          <w:p w14:paraId="56D8AA91" w14:textId="77777777" w:rsidR="004266E2" w:rsidRPr="006378B7" w:rsidRDefault="004266E2" w:rsidP="003C7153"/>
        </w:tc>
        <w:tc>
          <w:tcPr>
            <w:tcW w:w="1513" w:type="dxa"/>
            <w:vMerge/>
            <w:tcBorders>
              <w:left w:val="single" w:sz="8" w:space="0" w:color="999999"/>
              <w:right w:val="single" w:sz="8" w:space="0" w:color="999999"/>
            </w:tcBorders>
          </w:tcPr>
          <w:p w14:paraId="5114681F" w14:textId="77777777" w:rsidR="004266E2" w:rsidRPr="006378B7" w:rsidRDefault="004266E2" w:rsidP="003C7153">
            <w:pPr>
              <w:rPr>
                <w:rStyle w:val="SAPEmphasis"/>
              </w:rPr>
            </w:pPr>
          </w:p>
        </w:tc>
        <w:tc>
          <w:tcPr>
            <w:tcW w:w="5040" w:type="dxa"/>
            <w:tcBorders>
              <w:top w:val="single" w:sz="8" w:space="0" w:color="999999"/>
              <w:left w:val="single" w:sz="8" w:space="0" w:color="999999"/>
              <w:bottom w:val="single" w:sz="8" w:space="0" w:color="999999"/>
              <w:right w:val="single" w:sz="8" w:space="0" w:color="999999"/>
            </w:tcBorders>
          </w:tcPr>
          <w:p w14:paraId="16EB593C" w14:textId="77777777" w:rsidR="004266E2" w:rsidRPr="006378B7" w:rsidRDefault="004266E2" w:rsidP="003C7153">
            <w:r w:rsidRPr="006378B7">
              <w:t xml:space="preserve">Using the free text </w:t>
            </w:r>
            <w:r w:rsidRPr="006378B7">
              <w:rPr>
                <w:rStyle w:val="SAPScreenElement"/>
              </w:rPr>
              <w:t>Search</w:t>
            </w:r>
            <w:r w:rsidRPr="006378B7">
              <w:t xml:space="preserve"> field located below </w:t>
            </w:r>
            <w:r w:rsidRPr="006378B7">
              <w:rPr>
                <w:rStyle w:val="SAPScreenElement"/>
              </w:rPr>
              <w:t>&lt;#&gt; employees with &lt;#&gt; FTE are assigned</w:t>
            </w:r>
            <w:r w:rsidRPr="006378B7">
              <w:t>, you can search for individual employees.</w:t>
            </w:r>
          </w:p>
        </w:tc>
        <w:tc>
          <w:tcPr>
            <w:tcW w:w="5850" w:type="dxa"/>
            <w:tcBorders>
              <w:top w:val="single" w:sz="8" w:space="0" w:color="999999"/>
              <w:left w:val="single" w:sz="8" w:space="0" w:color="999999"/>
              <w:bottom w:val="single" w:sz="8" w:space="0" w:color="999999"/>
              <w:right w:val="single" w:sz="8" w:space="0" w:color="999999"/>
            </w:tcBorders>
          </w:tcPr>
          <w:p w14:paraId="5DCB22D2" w14:textId="77777777" w:rsidR="004266E2" w:rsidRPr="006378B7" w:rsidRDefault="004266E2" w:rsidP="003C7153"/>
        </w:tc>
        <w:tc>
          <w:tcPr>
            <w:tcW w:w="1170" w:type="dxa"/>
            <w:tcBorders>
              <w:top w:val="single" w:sz="8" w:space="0" w:color="999999"/>
              <w:left w:val="single" w:sz="8" w:space="0" w:color="999999"/>
              <w:bottom w:val="single" w:sz="8" w:space="0" w:color="999999"/>
              <w:right w:val="single" w:sz="8" w:space="0" w:color="999999"/>
            </w:tcBorders>
          </w:tcPr>
          <w:p w14:paraId="5503ABD4" w14:textId="77777777" w:rsidR="004266E2" w:rsidRPr="006378B7" w:rsidRDefault="004266E2" w:rsidP="003C7153"/>
        </w:tc>
      </w:tr>
      <w:tr w:rsidR="004266E2" w:rsidRPr="006378B7" w14:paraId="229CC76D" w14:textId="77777777" w:rsidTr="006378B7">
        <w:trPr>
          <w:trHeight w:val="357"/>
        </w:trPr>
        <w:tc>
          <w:tcPr>
            <w:tcW w:w="709" w:type="dxa"/>
            <w:vMerge/>
            <w:tcBorders>
              <w:left w:val="single" w:sz="8" w:space="0" w:color="999999"/>
              <w:bottom w:val="single" w:sz="8" w:space="0" w:color="999999"/>
              <w:right w:val="single" w:sz="8" w:space="0" w:color="999999"/>
            </w:tcBorders>
          </w:tcPr>
          <w:p w14:paraId="24506839" w14:textId="77777777" w:rsidR="004266E2" w:rsidRPr="006378B7" w:rsidRDefault="004266E2" w:rsidP="003C7153"/>
        </w:tc>
        <w:tc>
          <w:tcPr>
            <w:tcW w:w="1513" w:type="dxa"/>
            <w:vMerge/>
            <w:tcBorders>
              <w:left w:val="single" w:sz="8" w:space="0" w:color="999999"/>
              <w:bottom w:val="single" w:sz="8" w:space="0" w:color="999999"/>
              <w:right w:val="single" w:sz="8" w:space="0" w:color="999999"/>
            </w:tcBorders>
          </w:tcPr>
          <w:p w14:paraId="3BBB1F6F" w14:textId="77777777" w:rsidR="004266E2" w:rsidRPr="006378B7" w:rsidRDefault="004266E2" w:rsidP="003C7153">
            <w:pPr>
              <w:rPr>
                <w:rStyle w:val="SAPEmphasis"/>
              </w:rPr>
            </w:pPr>
          </w:p>
        </w:tc>
        <w:tc>
          <w:tcPr>
            <w:tcW w:w="5040" w:type="dxa"/>
            <w:tcBorders>
              <w:top w:val="single" w:sz="8" w:space="0" w:color="999999"/>
              <w:left w:val="single" w:sz="8" w:space="0" w:color="999999"/>
              <w:bottom w:val="single" w:sz="8" w:space="0" w:color="999999"/>
              <w:right w:val="single" w:sz="8" w:space="0" w:color="999999"/>
            </w:tcBorders>
          </w:tcPr>
          <w:p w14:paraId="14B1BF2B" w14:textId="77777777" w:rsidR="004266E2" w:rsidRPr="006378B7" w:rsidRDefault="004266E2" w:rsidP="003C7153">
            <w:r w:rsidRPr="006378B7">
              <w:t xml:space="preserve">Starting with the </w:t>
            </w:r>
            <w:r w:rsidRPr="006378B7">
              <w:rPr>
                <w:rStyle w:val="SAPScreenElement"/>
              </w:rPr>
              <w:t>View more information about this person</w:t>
            </w:r>
            <w:r w:rsidRPr="006378B7">
              <w:t xml:space="preserve"> </w:t>
            </w:r>
            <w:r w:rsidRPr="006378B7">
              <w:rPr>
                <w:noProof/>
              </w:rPr>
              <w:drawing>
                <wp:inline distT="0" distB="0" distL="0" distR="0" wp14:anchorId="5A9CD1CA" wp14:editId="4D291224">
                  <wp:extent cx="219075" cy="171450"/>
                  <wp:effectExtent l="0" t="0" r="9525"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9075" cy="171450"/>
                          </a:xfrm>
                          <a:prstGeom prst="rect">
                            <a:avLst/>
                          </a:prstGeom>
                        </pic:spPr>
                      </pic:pic>
                    </a:graphicData>
                  </a:graphic>
                </wp:inline>
              </w:drawing>
            </w:r>
            <w:r w:rsidRPr="006378B7">
              <w:t>icon next to the employee’s name, you can view and edit the employee’s profile.</w:t>
            </w:r>
          </w:p>
        </w:tc>
        <w:tc>
          <w:tcPr>
            <w:tcW w:w="5850" w:type="dxa"/>
            <w:tcBorders>
              <w:top w:val="single" w:sz="8" w:space="0" w:color="999999"/>
              <w:left w:val="single" w:sz="8" w:space="0" w:color="999999"/>
              <w:bottom w:val="single" w:sz="8" w:space="0" w:color="999999"/>
              <w:right w:val="single" w:sz="8" w:space="0" w:color="999999"/>
            </w:tcBorders>
          </w:tcPr>
          <w:p w14:paraId="01FF7FEF" w14:textId="77777777" w:rsidR="004266E2" w:rsidRPr="006378B7" w:rsidRDefault="004266E2" w:rsidP="003C7153"/>
        </w:tc>
        <w:tc>
          <w:tcPr>
            <w:tcW w:w="1170" w:type="dxa"/>
            <w:tcBorders>
              <w:top w:val="single" w:sz="8" w:space="0" w:color="999999"/>
              <w:left w:val="single" w:sz="8" w:space="0" w:color="999999"/>
              <w:bottom w:val="single" w:sz="8" w:space="0" w:color="999999"/>
              <w:right w:val="single" w:sz="8" w:space="0" w:color="999999"/>
            </w:tcBorders>
          </w:tcPr>
          <w:p w14:paraId="41DBA6DA" w14:textId="77777777" w:rsidR="004266E2" w:rsidRPr="006378B7" w:rsidRDefault="004266E2" w:rsidP="003C7153"/>
        </w:tc>
      </w:tr>
      <w:tr w:rsidR="004266E2" w:rsidRPr="006378B7" w14:paraId="2690A1CE" w14:textId="77777777" w:rsidTr="006378B7">
        <w:trPr>
          <w:trHeight w:val="357"/>
        </w:trPr>
        <w:tc>
          <w:tcPr>
            <w:tcW w:w="709" w:type="dxa"/>
            <w:vMerge w:val="restart"/>
            <w:tcBorders>
              <w:top w:val="single" w:sz="8" w:space="0" w:color="999999"/>
              <w:left w:val="single" w:sz="8" w:space="0" w:color="999999"/>
              <w:right w:val="single" w:sz="8" w:space="0" w:color="999999"/>
            </w:tcBorders>
          </w:tcPr>
          <w:p w14:paraId="739B5CFD" w14:textId="77777777" w:rsidR="004266E2" w:rsidRPr="006378B7" w:rsidRDefault="004266E2" w:rsidP="003C7153">
            <w:r w:rsidRPr="006378B7">
              <w:t>8</w:t>
            </w:r>
          </w:p>
        </w:tc>
        <w:tc>
          <w:tcPr>
            <w:tcW w:w="1513" w:type="dxa"/>
            <w:vMerge w:val="restart"/>
            <w:tcBorders>
              <w:top w:val="single" w:sz="8" w:space="0" w:color="999999"/>
              <w:left w:val="single" w:sz="8" w:space="0" w:color="999999"/>
              <w:right w:val="single" w:sz="8" w:space="0" w:color="999999"/>
            </w:tcBorders>
          </w:tcPr>
          <w:p w14:paraId="2A4B3F30" w14:textId="451A7F1B" w:rsidR="004266E2" w:rsidRPr="006378B7" w:rsidRDefault="004266E2" w:rsidP="003C7153">
            <w:pPr>
              <w:rPr>
                <w:rStyle w:val="SAPEmphasis"/>
              </w:rPr>
            </w:pPr>
            <w:r w:rsidRPr="006378B7">
              <w:rPr>
                <w:rStyle w:val="SAPEmphasis"/>
              </w:rPr>
              <w:t>View Position(s) assigned to Organization Object (Optional)</w:t>
            </w:r>
          </w:p>
          <w:p w14:paraId="23C3CFDC" w14:textId="77777777" w:rsidR="004266E2" w:rsidRPr="006378B7" w:rsidRDefault="004266E2" w:rsidP="003C7153">
            <w:pPr>
              <w:rPr>
                <w:rStyle w:val="SAPEmphasis"/>
              </w:rPr>
            </w:pPr>
          </w:p>
          <w:p w14:paraId="2A09DFF9" w14:textId="77777777" w:rsidR="004266E2" w:rsidRPr="006378B7" w:rsidRDefault="004266E2" w:rsidP="003C7153">
            <w:pPr>
              <w:pStyle w:val="SAPNoteHeading"/>
              <w:spacing w:before="60"/>
              <w:ind w:left="0"/>
            </w:pPr>
            <w:r w:rsidRPr="006378B7">
              <w:rPr>
                <w:noProof/>
              </w:rPr>
              <w:drawing>
                <wp:inline distT="0" distB="0" distL="0" distR="0" wp14:anchorId="3BA9CE2A" wp14:editId="7C56E7FD">
                  <wp:extent cx="228600" cy="228600"/>
                  <wp:effectExtent l="0" t="0" r="0" b="0"/>
                  <wp:docPr id="4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378B7">
              <w:t xml:space="preserve"> Caution </w:t>
            </w:r>
          </w:p>
          <w:p w14:paraId="57E21E02" w14:textId="22331A7A" w:rsidR="004266E2" w:rsidRPr="006378B7" w:rsidRDefault="004266E2" w:rsidP="003C7153">
            <w:pPr>
              <w:rPr>
                <w:rStyle w:val="SAPEmphasis"/>
                <w:rFonts w:ascii="BentonSans Book" w:hAnsi="BentonSans Book"/>
                <w:b/>
              </w:rPr>
            </w:pPr>
            <w:r w:rsidRPr="006378B7">
              <w:t xml:space="preserve">Relevant only if </w:t>
            </w:r>
            <w:r w:rsidRPr="006378B7">
              <w:rPr>
                <w:rStyle w:val="SAPEmphasis"/>
              </w:rPr>
              <w:t>Position Management</w:t>
            </w:r>
            <w:r w:rsidRPr="006378B7">
              <w:t xml:space="preserve"> </w:t>
            </w:r>
            <w:r w:rsidR="00680B6C" w:rsidRPr="006378B7">
              <w:t xml:space="preserve">has been implemented </w:t>
            </w:r>
            <w:r w:rsidRPr="006378B7">
              <w:t>in your Employee Central instance!</w:t>
            </w:r>
          </w:p>
        </w:tc>
        <w:tc>
          <w:tcPr>
            <w:tcW w:w="5040" w:type="dxa"/>
            <w:tcBorders>
              <w:top w:val="single" w:sz="8" w:space="0" w:color="999999"/>
              <w:left w:val="single" w:sz="8" w:space="0" w:color="999999"/>
              <w:bottom w:val="single" w:sz="8" w:space="0" w:color="999999"/>
              <w:right w:val="single" w:sz="8" w:space="0" w:color="999999"/>
            </w:tcBorders>
          </w:tcPr>
          <w:p w14:paraId="18A628AB" w14:textId="73DCBCD4" w:rsidR="004266E2" w:rsidRPr="006378B7" w:rsidRDefault="004266E2" w:rsidP="003C7153">
            <w:r w:rsidRPr="006378B7">
              <w:t xml:space="preserve">Click either on the </w:t>
            </w:r>
            <w:r w:rsidRPr="006378B7">
              <w:rPr>
                <w:rStyle w:val="SAPScreenElement"/>
              </w:rPr>
              <w:t xml:space="preserve">&lt;#&gt; positions are assigned </w:t>
            </w:r>
            <w:r w:rsidRPr="006378B7">
              <w:rPr>
                <w:noProof/>
              </w:rPr>
              <w:drawing>
                <wp:inline distT="0" distB="0" distL="0" distR="0" wp14:anchorId="2D0EC0BC" wp14:editId="2A04AE76">
                  <wp:extent cx="323850" cy="219075"/>
                  <wp:effectExtent l="0" t="0" r="0" b="9525"/>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850" cy="219075"/>
                          </a:xfrm>
                          <a:prstGeom prst="rect">
                            <a:avLst/>
                          </a:prstGeom>
                        </pic:spPr>
                      </pic:pic>
                    </a:graphicData>
                  </a:graphic>
                </wp:inline>
              </w:drawing>
            </w:r>
            <w:r w:rsidRPr="006378B7">
              <w:t xml:space="preserve">icon, or in the side panel of the organization object on </w:t>
            </w:r>
            <w:r w:rsidRPr="006378B7">
              <w:rPr>
                <w:rStyle w:val="SAPScreenElement"/>
              </w:rPr>
              <w:t>Positions</w:t>
            </w:r>
            <w:r w:rsidRPr="006378B7">
              <w:t>.</w:t>
            </w:r>
          </w:p>
          <w:p w14:paraId="05CF94B9" w14:textId="77777777" w:rsidR="004266E2" w:rsidRPr="006378B7" w:rsidRDefault="004266E2" w:rsidP="003C7153">
            <w:pPr>
              <w:pStyle w:val="SAPNoteHeading"/>
              <w:ind w:left="-14"/>
            </w:pPr>
            <w:r w:rsidRPr="006378B7">
              <w:rPr>
                <w:noProof/>
              </w:rPr>
              <w:drawing>
                <wp:inline distT="0" distB="0" distL="0" distR="0" wp14:anchorId="10A5A742" wp14:editId="3E0E3FE8">
                  <wp:extent cx="225425" cy="225425"/>
                  <wp:effectExtent l="0" t="0" r="0" b="3175"/>
                  <wp:docPr id="47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6378B7">
              <w:t> Note</w:t>
            </w:r>
          </w:p>
          <w:p w14:paraId="07893E79" w14:textId="0D364982" w:rsidR="004266E2" w:rsidRPr="006378B7" w:rsidRDefault="00E44E9C" w:rsidP="003C7153">
            <w:pPr>
              <w:ind w:left="-14"/>
            </w:pPr>
            <w:r w:rsidRPr="006378B7">
              <w:t xml:space="preserve">The </w:t>
            </w:r>
            <w:r w:rsidR="004266E2" w:rsidRPr="006378B7">
              <w:rPr>
                <w:rStyle w:val="SAPScreenElement"/>
              </w:rPr>
              <w:t>Positions</w:t>
            </w:r>
            <w:r w:rsidR="004266E2" w:rsidRPr="006378B7">
              <w:t xml:space="preserve"> </w:t>
            </w:r>
            <w:r w:rsidRPr="006378B7">
              <w:t xml:space="preserve">menu </w:t>
            </w:r>
            <w:r w:rsidR="004266E2" w:rsidRPr="006378B7">
              <w:t xml:space="preserve">is available in the side panel only if there is at least one position assigned to the organization object. If no positions are assigned to the organization object, the </w:t>
            </w:r>
            <w:r w:rsidR="004266E2" w:rsidRPr="006378B7">
              <w:rPr>
                <w:rStyle w:val="SAPScreenElement"/>
              </w:rPr>
              <w:t>No positions are assigned</w:t>
            </w:r>
            <w:r w:rsidR="004266E2" w:rsidRPr="006378B7">
              <w:t xml:space="preserve"> </w:t>
            </w:r>
            <w:r w:rsidR="004266E2" w:rsidRPr="006378B7">
              <w:rPr>
                <w:noProof/>
              </w:rPr>
              <w:drawing>
                <wp:inline distT="0" distB="0" distL="0" distR="0" wp14:anchorId="43B67236" wp14:editId="49484DAB">
                  <wp:extent cx="314325" cy="209550"/>
                  <wp:effectExtent l="0" t="0" r="9525" b="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4325" cy="209550"/>
                          </a:xfrm>
                          <a:prstGeom prst="rect">
                            <a:avLst/>
                          </a:prstGeom>
                        </pic:spPr>
                      </pic:pic>
                    </a:graphicData>
                  </a:graphic>
                </wp:inline>
              </w:drawing>
            </w:r>
            <w:r w:rsidR="004266E2" w:rsidRPr="006378B7">
              <w:t xml:space="preserve"> icon is visible and is not selectable.</w:t>
            </w:r>
          </w:p>
        </w:tc>
        <w:tc>
          <w:tcPr>
            <w:tcW w:w="5850" w:type="dxa"/>
            <w:tcBorders>
              <w:top w:val="single" w:sz="8" w:space="0" w:color="999999"/>
              <w:left w:val="single" w:sz="8" w:space="0" w:color="999999"/>
              <w:bottom w:val="single" w:sz="8" w:space="0" w:color="999999"/>
              <w:right w:val="single" w:sz="8" w:space="0" w:color="999999"/>
            </w:tcBorders>
          </w:tcPr>
          <w:p w14:paraId="372E6373" w14:textId="77777777" w:rsidR="004266E2" w:rsidRPr="006378B7" w:rsidRDefault="004266E2" w:rsidP="003C7153">
            <w:r w:rsidRPr="006378B7">
              <w:t xml:space="preserve">The </w:t>
            </w:r>
            <w:r w:rsidRPr="006378B7">
              <w:rPr>
                <w:rStyle w:val="SAPScreenElement"/>
              </w:rPr>
              <w:t>Positions</w:t>
            </w:r>
            <w:r w:rsidRPr="006378B7">
              <w:t xml:space="preserve"> menu is expanded.</w:t>
            </w:r>
          </w:p>
          <w:p w14:paraId="09AA1529" w14:textId="419A190C" w:rsidR="004266E2" w:rsidRPr="006378B7" w:rsidRDefault="004266E2" w:rsidP="003C7153">
            <w:r w:rsidRPr="006378B7">
              <w:t>The total number of positions and corresponding total amount of FTE assigned to this organization object is displayed.</w:t>
            </w:r>
          </w:p>
          <w:p w14:paraId="5CFA8C53" w14:textId="7A661108" w:rsidR="004266E2" w:rsidRPr="006378B7" w:rsidRDefault="004266E2" w:rsidP="003C7153">
            <w:r w:rsidRPr="006378B7">
              <w:t xml:space="preserve">The positions assigned to this organization object are listed in alphabetical order. </w:t>
            </w:r>
          </w:p>
        </w:tc>
        <w:tc>
          <w:tcPr>
            <w:tcW w:w="1170" w:type="dxa"/>
            <w:tcBorders>
              <w:top w:val="single" w:sz="8" w:space="0" w:color="999999"/>
              <w:left w:val="single" w:sz="8" w:space="0" w:color="999999"/>
              <w:bottom w:val="single" w:sz="8" w:space="0" w:color="999999"/>
              <w:right w:val="single" w:sz="8" w:space="0" w:color="999999"/>
            </w:tcBorders>
          </w:tcPr>
          <w:p w14:paraId="12E64278" w14:textId="77777777" w:rsidR="004266E2" w:rsidRPr="006378B7" w:rsidRDefault="004266E2" w:rsidP="003C7153"/>
        </w:tc>
      </w:tr>
      <w:tr w:rsidR="004266E2" w:rsidRPr="006378B7" w14:paraId="04CF5C06" w14:textId="77777777" w:rsidTr="006378B7">
        <w:trPr>
          <w:trHeight w:val="357"/>
        </w:trPr>
        <w:tc>
          <w:tcPr>
            <w:tcW w:w="709" w:type="dxa"/>
            <w:vMerge/>
            <w:tcBorders>
              <w:left w:val="single" w:sz="8" w:space="0" w:color="999999"/>
              <w:right w:val="single" w:sz="8" w:space="0" w:color="999999"/>
            </w:tcBorders>
          </w:tcPr>
          <w:p w14:paraId="159C15C2" w14:textId="77777777" w:rsidR="004266E2" w:rsidRPr="006378B7" w:rsidRDefault="004266E2" w:rsidP="003C7153"/>
        </w:tc>
        <w:tc>
          <w:tcPr>
            <w:tcW w:w="1513" w:type="dxa"/>
            <w:vMerge/>
            <w:tcBorders>
              <w:left w:val="single" w:sz="8" w:space="0" w:color="999999"/>
              <w:right w:val="single" w:sz="8" w:space="0" w:color="999999"/>
            </w:tcBorders>
          </w:tcPr>
          <w:p w14:paraId="1FFB769D" w14:textId="77777777" w:rsidR="004266E2" w:rsidRPr="006378B7" w:rsidRDefault="004266E2" w:rsidP="003C7153">
            <w:pPr>
              <w:rPr>
                <w:rStyle w:val="SAPEmphasis"/>
              </w:rPr>
            </w:pPr>
          </w:p>
        </w:tc>
        <w:tc>
          <w:tcPr>
            <w:tcW w:w="5040" w:type="dxa"/>
            <w:tcBorders>
              <w:top w:val="single" w:sz="8" w:space="0" w:color="999999"/>
              <w:left w:val="single" w:sz="8" w:space="0" w:color="999999"/>
              <w:bottom w:val="single" w:sz="8" w:space="0" w:color="999999"/>
              <w:right w:val="single" w:sz="8" w:space="0" w:color="999999"/>
            </w:tcBorders>
          </w:tcPr>
          <w:p w14:paraId="0D023549" w14:textId="77777777" w:rsidR="004266E2" w:rsidRPr="006378B7" w:rsidRDefault="004266E2" w:rsidP="003C7153">
            <w:r w:rsidRPr="006378B7">
              <w:t xml:space="preserve">Using the free text </w:t>
            </w:r>
            <w:r w:rsidRPr="006378B7">
              <w:rPr>
                <w:rStyle w:val="SAPScreenElement"/>
              </w:rPr>
              <w:t>Search</w:t>
            </w:r>
            <w:r w:rsidRPr="006378B7">
              <w:t xml:space="preserve"> field located below </w:t>
            </w:r>
            <w:r w:rsidRPr="006378B7">
              <w:rPr>
                <w:rStyle w:val="SAPScreenElement"/>
              </w:rPr>
              <w:t>&lt;#&gt; positions with &lt;#&gt; FTE are assigned</w:t>
            </w:r>
            <w:r w:rsidRPr="006378B7">
              <w:t>, you can search for individual positions.</w:t>
            </w:r>
          </w:p>
        </w:tc>
        <w:tc>
          <w:tcPr>
            <w:tcW w:w="5850" w:type="dxa"/>
            <w:tcBorders>
              <w:top w:val="single" w:sz="8" w:space="0" w:color="999999"/>
              <w:left w:val="single" w:sz="8" w:space="0" w:color="999999"/>
              <w:bottom w:val="single" w:sz="8" w:space="0" w:color="999999"/>
              <w:right w:val="single" w:sz="8" w:space="0" w:color="999999"/>
            </w:tcBorders>
          </w:tcPr>
          <w:p w14:paraId="28C2F99A" w14:textId="77777777" w:rsidR="004266E2" w:rsidRPr="006378B7" w:rsidRDefault="004266E2" w:rsidP="003C7153"/>
        </w:tc>
        <w:tc>
          <w:tcPr>
            <w:tcW w:w="1170" w:type="dxa"/>
            <w:tcBorders>
              <w:top w:val="single" w:sz="8" w:space="0" w:color="999999"/>
              <w:left w:val="single" w:sz="8" w:space="0" w:color="999999"/>
              <w:bottom w:val="single" w:sz="8" w:space="0" w:color="999999"/>
              <w:right w:val="single" w:sz="8" w:space="0" w:color="999999"/>
            </w:tcBorders>
          </w:tcPr>
          <w:p w14:paraId="5AEE58BE" w14:textId="77777777" w:rsidR="004266E2" w:rsidRPr="006378B7" w:rsidRDefault="004266E2" w:rsidP="003C7153"/>
        </w:tc>
      </w:tr>
      <w:tr w:rsidR="004266E2" w:rsidRPr="006378B7" w14:paraId="198C3517" w14:textId="77777777" w:rsidTr="006378B7">
        <w:trPr>
          <w:trHeight w:val="357"/>
        </w:trPr>
        <w:tc>
          <w:tcPr>
            <w:tcW w:w="709" w:type="dxa"/>
            <w:vMerge/>
            <w:tcBorders>
              <w:left w:val="single" w:sz="8" w:space="0" w:color="999999"/>
              <w:right w:val="single" w:sz="8" w:space="0" w:color="999999"/>
            </w:tcBorders>
          </w:tcPr>
          <w:p w14:paraId="220A1458" w14:textId="77777777" w:rsidR="004266E2" w:rsidRPr="006378B7" w:rsidRDefault="004266E2" w:rsidP="003C7153"/>
        </w:tc>
        <w:tc>
          <w:tcPr>
            <w:tcW w:w="1513" w:type="dxa"/>
            <w:vMerge/>
            <w:tcBorders>
              <w:left w:val="single" w:sz="8" w:space="0" w:color="999999"/>
              <w:right w:val="single" w:sz="8" w:space="0" w:color="999999"/>
            </w:tcBorders>
          </w:tcPr>
          <w:p w14:paraId="77BB365A" w14:textId="77777777" w:rsidR="004266E2" w:rsidRPr="006378B7" w:rsidRDefault="004266E2" w:rsidP="003C7153">
            <w:pPr>
              <w:rPr>
                <w:rStyle w:val="SAPEmphasis"/>
              </w:rPr>
            </w:pPr>
          </w:p>
        </w:tc>
        <w:tc>
          <w:tcPr>
            <w:tcW w:w="5040" w:type="dxa"/>
            <w:tcBorders>
              <w:top w:val="single" w:sz="8" w:space="0" w:color="999999"/>
              <w:left w:val="single" w:sz="8" w:space="0" w:color="999999"/>
              <w:bottom w:val="single" w:sz="8" w:space="0" w:color="999999"/>
              <w:right w:val="single" w:sz="8" w:space="0" w:color="999999"/>
            </w:tcBorders>
          </w:tcPr>
          <w:p w14:paraId="64211859" w14:textId="77777777" w:rsidR="004266E2" w:rsidRPr="006378B7" w:rsidRDefault="004266E2" w:rsidP="003C7153">
            <w:r w:rsidRPr="006378B7">
              <w:t xml:space="preserve">Starting with the </w:t>
            </w:r>
            <w:r w:rsidRPr="006378B7">
              <w:rPr>
                <w:rStyle w:val="SAPScreenElement"/>
              </w:rPr>
              <w:t>Show Position</w:t>
            </w:r>
            <w:r w:rsidRPr="006378B7">
              <w:t xml:space="preserve"> </w:t>
            </w:r>
            <w:r w:rsidRPr="006378B7">
              <w:rPr>
                <w:noProof/>
              </w:rPr>
              <w:drawing>
                <wp:inline distT="0" distB="0" distL="0" distR="0" wp14:anchorId="75D880F8" wp14:editId="0DD8A0DC">
                  <wp:extent cx="209550" cy="171450"/>
                  <wp:effectExtent l="0" t="0" r="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9550" cy="171450"/>
                          </a:xfrm>
                          <a:prstGeom prst="rect">
                            <a:avLst/>
                          </a:prstGeom>
                        </pic:spPr>
                      </pic:pic>
                    </a:graphicData>
                  </a:graphic>
                </wp:inline>
              </w:drawing>
            </w:r>
            <w:r w:rsidRPr="006378B7">
              <w:t xml:space="preserve"> icon next to the position’s name, you can view and edit the position details.</w:t>
            </w:r>
          </w:p>
        </w:tc>
        <w:tc>
          <w:tcPr>
            <w:tcW w:w="5850" w:type="dxa"/>
            <w:tcBorders>
              <w:top w:val="single" w:sz="8" w:space="0" w:color="999999"/>
              <w:left w:val="single" w:sz="8" w:space="0" w:color="999999"/>
              <w:bottom w:val="single" w:sz="8" w:space="0" w:color="999999"/>
              <w:right w:val="single" w:sz="8" w:space="0" w:color="999999"/>
            </w:tcBorders>
          </w:tcPr>
          <w:p w14:paraId="64AFFFB2" w14:textId="77777777" w:rsidR="004266E2" w:rsidRPr="006378B7" w:rsidRDefault="004266E2" w:rsidP="003C7153"/>
        </w:tc>
        <w:tc>
          <w:tcPr>
            <w:tcW w:w="1170" w:type="dxa"/>
            <w:tcBorders>
              <w:top w:val="single" w:sz="8" w:space="0" w:color="999999"/>
              <w:left w:val="single" w:sz="8" w:space="0" w:color="999999"/>
              <w:bottom w:val="single" w:sz="8" w:space="0" w:color="999999"/>
              <w:right w:val="single" w:sz="8" w:space="0" w:color="999999"/>
            </w:tcBorders>
          </w:tcPr>
          <w:p w14:paraId="4EF1490C" w14:textId="77777777" w:rsidR="004266E2" w:rsidRPr="006378B7" w:rsidRDefault="004266E2" w:rsidP="003C7153"/>
        </w:tc>
      </w:tr>
      <w:tr w:rsidR="004266E2" w:rsidRPr="006378B7" w14:paraId="19CEC49E" w14:textId="77777777" w:rsidTr="006378B7">
        <w:trPr>
          <w:trHeight w:val="357"/>
        </w:trPr>
        <w:tc>
          <w:tcPr>
            <w:tcW w:w="709" w:type="dxa"/>
            <w:vMerge/>
            <w:tcBorders>
              <w:left w:val="single" w:sz="8" w:space="0" w:color="999999"/>
              <w:bottom w:val="single" w:sz="8" w:space="0" w:color="999999"/>
              <w:right w:val="single" w:sz="8" w:space="0" w:color="999999"/>
            </w:tcBorders>
          </w:tcPr>
          <w:p w14:paraId="32DD8421" w14:textId="77777777" w:rsidR="004266E2" w:rsidRPr="006378B7" w:rsidRDefault="004266E2" w:rsidP="003C7153"/>
        </w:tc>
        <w:tc>
          <w:tcPr>
            <w:tcW w:w="1513" w:type="dxa"/>
            <w:vMerge/>
            <w:tcBorders>
              <w:left w:val="single" w:sz="8" w:space="0" w:color="999999"/>
              <w:bottom w:val="single" w:sz="8" w:space="0" w:color="999999"/>
              <w:right w:val="single" w:sz="8" w:space="0" w:color="999999"/>
            </w:tcBorders>
          </w:tcPr>
          <w:p w14:paraId="7722B87B" w14:textId="77777777" w:rsidR="004266E2" w:rsidRPr="006378B7" w:rsidRDefault="004266E2" w:rsidP="003C7153">
            <w:pPr>
              <w:rPr>
                <w:rStyle w:val="SAPEmphasis"/>
              </w:rPr>
            </w:pPr>
          </w:p>
        </w:tc>
        <w:tc>
          <w:tcPr>
            <w:tcW w:w="5040" w:type="dxa"/>
            <w:tcBorders>
              <w:top w:val="single" w:sz="8" w:space="0" w:color="999999"/>
              <w:left w:val="single" w:sz="8" w:space="0" w:color="999999"/>
              <w:bottom w:val="single" w:sz="8" w:space="0" w:color="999999"/>
              <w:right w:val="single" w:sz="8" w:space="0" w:color="999999"/>
            </w:tcBorders>
          </w:tcPr>
          <w:p w14:paraId="0A0C465D" w14:textId="068BC5A8" w:rsidR="004266E2" w:rsidRPr="006378B7" w:rsidRDefault="004266E2" w:rsidP="003C7153">
            <w:r w:rsidRPr="006378B7">
              <w:t xml:space="preserve">When clicking on the </w:t>
            </w:r>
            <w:r w:rsidRPr="006378B7">
              <w:rPr>
                <w:rStyle w:val="SAPScreenElement"/>
              </w:rPr>
              <w:t xml:space="preserve">Load in Position Org Chart as of </w:t>
            </w:r>
            <w:r w:rsidR="00F84E70">
              <w:rPr>
                <w:rStyle w:val="SAPScreenElement"/>
              </w:rPr>
              <w:t>&lt;selected date&gt;</w:t>
            </w:r>
            <w:r w:rsidRPr="006378B7">
              <w:t xml:space="preserve"> </w:t>
            </w:r>
            <w:r w:rsidRPr="006378B7">
              <w:rPr>
                <w:noProof/>
              </w:rPr>
              <w:drawing>
                <wp:inline distT="0" distB="0" distL="0" distR="0" wp14:anchorId="4A9FC7A7" wp14:editId="6EBB2031">
                  <wp:extent cx="209550" cy="209550"/>
                  <wp:effectExtent l="0" t="0" r="0" b="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9550" cy="209550"/>
                          </a:xfrm>
                          <a:prstGeom prst="rect">
                            <a:avLst/>
                          </a:prstGeom>
                        </pic:spPr>
                      </pic:pic>
                    </a:graphicData>
                  </a:graphic>
                </wp:inline>
              </w:drawing>
            </w:r>
            <w:r w:rsidRPr="006378B7">
              <w:t xml:space="preserve"> icon next the position’s name, you can load this position as the root object in the </w:t>
            </w:r>
            <w:r w:rsidRPr="006378B7">
              <w:rPr>
                <w:rStyle w:val="SAPScreenElement"/>
              </w:rPr>
              <w:t>Position Org Chart</w:t>
            </w:r>
            <w:r w:rsidRPr="006378B7">
              <w:t>.</w:t>
            </w:r>
          </w:p>
        </w:tc>
        <w:tc>
          <w:tcPr>
            <w:tcW w:w="5850" w:type="dxa"/>
            <w:tcBorders>
              <w:top w:val="single" w:sz="8" w:space="0" w:color="999999"/>
              <w:left w:val="single" w:sz="8" w:space="0" w:color="999999"/>
              <w:bottom w:val="single" w:sz="8" w:space="0" w:color="999999"/>
              <w:right w:val="single" w:sz="8" w:space="0" w:color="999999"/>
            </w:tcBorders>
          </w:tcPr>
          <w:p w14:paraId="13F4250C" w14:textId="77777777" w:rsidR="004266E2" w:rsidRPr="006378B7" w:rsidRDefault="004266E2" w:rsidP="003C7153">
            <w:r w:rsidRPr="006378B7">
              <w:t xml:space="preserve">An additional page is opened, in which the selected position is displayed as the root object in the </w:t>
            </w:r>
            <w:r w:rsidRPr="006378B7">
              <w:rPr>
                <w:rStyle w:val="SAPScreenElement"/>
              </w:rPr>
              <w:t>Position Org Chart</w:t>
            </w:r>
            <w:r w:rsidRPr="006378B7">
              <w:t>, and one level below, if existing.</w:t>
            </w:r>
          </w:p>
        </w:tc>
        <w:tc>
          <w:tcPr>
            <w:tcW w:w="1170" w:type="dxa"/>
            <w:tcBorders>
              <w:top w:val="single" w:sz="8" w:space="0" w:color="999999"/>
              <w:left w:val="single" w:sz="8" w:space="0" w:color="999999"/>
              <w:bottom w:val="single" w:sz="8" w:space="0" w:color="999999"/>
              <w:right w:val="single" w:sz="8" w:space="0" w:color="999999"/>
            </w:tcBorders>
          </w:tcPr>
          <w:p w14:paraId="183DE6DF" w14:textId="77777777" w:rsidR="004266E2" w:rsidRPr="006378B7" w:rsidRDefault="004266E2" w:rsidP="003C7153"/>
        </w:tc>
      </w:tr>
      <w:tr w:rsidR="002C0532" w:rsidRPr="006378B7" w14:paraId="5B3E4D8E" w14:textId="77777777" w:rsidTr="006378B7">
        <w:trPr>
          <w:trHeight w:val="357"/>
        </w:trPr>
        <w:tc>
          <w:tcPr>
            <w:tcW w:w="709" w:type="dxa"/>
            <w:vMerge w:val="restart"/>
            <w:tcBorders>
              <w:top w:val="single" w:sz="8" w:space="0" w:color="999999"/>
              <w:left w:val="single" w:sz="8" w:space="0" w:color="999999"/>
              <w:right w:val="single" w:sz="8" w:space="0" w:color="999999"/>
            </w:tcBorders>
          </w:tcPr>
          <w:p w14:paraId="22CF63EF" w14:textId="47F04D06" w:rsidR="002C0532" w:rsidRPr="006378B7" w:rsidRDefault="002C0532" w:rsidP="003C7153">
            <w:r w:rsidRPr="006378B7">
              <w:t>9</w:t>
            </w:r>
          </w:p>
        </w:tc>
        <w:tc>
          <w:tcPr>
            <w:tcW w:w="1513" w:type="dxa"/>
            <w:vMerge w:val="restart"/>
            <w:tcBorders>
              <w:top w:val="single" w:sz="8" w:space="0" w:color="999999"/>
              <w:left w:val="single" w:sz="8" w:space="0" w:color="999999"/>
              <w:right w:val="single" w:sz="8" w:space="0" w:color="999999"/>
            </w:tcBorders>
          </w:tcPr>
          <w:p w14:paraId="5F0C112B" w14:textId="77777777" w:rsidR="002C0532" w:rsidRPr="006378B7" w:rsidRDefault="002C0532" w:rsidP="003C7153">
            <w:pPr>
              <w:rPr>
                <w:rStyle w:val="SAPEmphasis"/>
              </w:rPr>
            </w:pPr>
            <w:r w:rsidRPr="006378B7">
              <w:rPr>
                <w:rStyle w:val="SAPEmphasis"/>
              </w:rPr>
              <w:t>View Details of Parent Department of selected Department (Optional)</w:t>
            </w:r>
          </w:p>
          <w:p w14:paraId="698ABE6F" w14:textId="77777777" w:rsidR="00990832" w:rsidRPr="006378B7" w:rsidRDefault="00990832" w:rsidP="00990832">
            <w:pPr>
              <w:pStyle w:val="SAPNoteHeading"/>
              <w:spacing w:before="60"/>
              <w:ind w:left="0"/>
            </w:pPr>
            <w:r w:rsidRPr="006378B7">
              <w:rPr>
                <w:noProof/>
              </w:rPr>
              <w:lastRenderedPageBreak/>
              <w:drawing>
                <wp:inline distT="0" distB="0" distL="0" distR="0" wp14:anchorId="65186366" wp14:editId="73AA3756">
                  <wp:extent cx="228600" cy="228600"/>
                  <wp:effectExtent l="0" t="0" r="0" b="0"/>
                  <wp:docPr id="2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378B7">
              <w:t xml:space="preserve"> Caution </w:t>
            </w:r>
          </w:p>
          <w:p w14:paraId="09398319" w14:textId="41A40C98" w:rsidR="00990832" w:rsidRPr="006378B7" w:rsidRDefault="00990832" w:rsidP="00990832">
            <w:pPr>
              <w:rPr>
                <w:rStyle w:val="SAPEmphasis"/>
              </w:rPr>
            </w:pPr>
            <w:r w:rsidRPr="006378B7">
              <w:t>Relevant only if selected organization object is a department having multiple parents!</w:t>
            </w:r>
          </w:p>
        </w:tc>
        <w:tc>
          <w:tcPr>
            <w:tcW w:w="5040" w:type="dxa"/>
            <w:tcBorders>
              <w:top w:val="single" w:sz="8" w:space="0" w:color="999999"/>
              <w:left w:val="single" w:sz="8" w:space="0" w:color="999999"/>
              <w:bottom w:val="single" w:sz="8" w:space="0" w:color="999999"/>
              <w:right w:val="single" w:sz="8" w:space="0" w:color="999999"/>
            </w:tcBorders>
          </w:tcPr>
          <w:p w14:paraId="7E66FD31" w14:textId="77777777" w:rsidR="002C0532" w:rsidRPr="006378B7" w:rsidRDefault="002C0532" w:rsidP="003C7153">
            <w:r w:rsidRPr="006378B7">
              <w:lastRenderedPageBreak/>
              <w:t xml:space="preserve">Click either on the </w:t>
            </w:r>
            <w:r w:rsidRPr="006378B7">
              <w:rPr>
                <w:rStyle w:val="SAPScreenElement"/>
              </w:rPr>
              <w:t xml:space="preserve">Has multiple parent entities </w:t>
            </w:r>
            <w:r w:rsidRPr="006378B7">
              <w:rPr>
                <w:noProof/>
              </w:rPr>
              <w:drawing>
                <wp:inline distT="0" distB="0" distL="0" distR="0" wp14:anchorId="048D23A7" wp14:editId="359D762A">
                  <wp:extent cx="200025" cy="209550"/>
                  <wp:effectExtent l="0" t="0" r="9525" b="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0025" cy="209550"/>
                          </a:xfrm>
                          <a:prstGeom prst="rect">
                            <a:avLst/>
                          </a:prstGeom>
                        </pic:spPr>
                      </pic:pic>
                    </a:graphicData>
                  </a:graphic>
                </wp:inline>
              </w:drawing>
            </w:r>
            <w:r w:rsidRPr="006378B7">
              <w:t xml:space="preserve">icon, or in the side panel of the department on </w:t>
            </w:r>
            <w:r w:rsidRPr="006378B7">
              <w:rPr>
                <w:rStyle w:val="SAPScreenElement"/>
              </w:rPr>
              <w:t>Multiple Parents Details</w:t>
            </w:r>
            <w:r w:rsidRPr="006378B7">
              <w:t>.</w:t>
            </w:r>
          </w:p>
          <w:p w14:paraId="00186145" w14:textId="77777777" w:rsidR="002C0532" w:rsidRPr="006378B7" w:rsidRDefault="002C0532" w:rsidP="003C7153">
            <w:pPr>
              <w:pStyle w:val="SAPNoteHeading"/>
              <w:ind w:left="0"/>
            </w:pPr>
            <w:r w:rsidRPr="006378B7">
              <w:rPr>
                <w:noProof/>
              </w:rPr>
              <w:drawing>
                <wp:inline distT="0" distB="0" distL="0" distR="0" wp14:anchorId="74CB0172" wp14:editId="2B036A9A">
                  <wp:extent cx="225425" cy="225425"/>
                  <wp:effectExtent l="0" t="0" r="0" b="3175"/>
                  <wp:docPr id="47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6378B7">
              <w:t>Note</w:t>
            </w:r>
          </w:p>
          <w:p w14:paraId="425851CF" w14:textId="5DC3EB6A" w:rsidR="002C0532" w:rsidRPr="006378B7" w:rsidRDefault="00E44E9C" w:rsidP="003C7153">
            <w:r w:rsidRPr="006378B7">
              <w:t xml:space="preserve">The </w:t>
            </w:r>
            <w:r w:rsidR="002C0532" w:rsidRPr="006378B7">
              <w:rPr>
                <w:rStyle w:val="SAPScreenElement"/>
              </w:rPr>
              <w:t>Multiple Parents Details</w:t>
            </w:r>
            <w:r w:rsidR="002C0532" w:rsidRPr="006378B7">
              <w:t xml:space="preserve"> </w:t>
            </w:r>
            <w:r w:rsidRPr="006378B7">
              <w:t xml:space="preserve">menu </w:t>
            </w:r>
            <w:r w:rsidR="002C0532" w:rsidRPr="006378B7">
              <w:t xml:space="preserve">is available in the side panel only if the selected department has in addition to the </w:t>
            </w:r>
            <w:r w:rsidR="002C0532" w:rsidRPr="006378B7">
              <w:lastRenderedPageBreak/>
              <w:t>superordinate division also one superordinate department.</w:t>
            </w:r>
          </w:p>
        </w:tc>
        <w:tc>
          <w:tcPr>
            <w:tcW w:w="5850" w:type="dxa"/>
            <w:tcBorders>
              <w:top w:val="single" w:sz="8" w:space="0" w:color="999999"/>
              <w:left w:val="single" w:sz="8" w:space="0" w:color="999999"/>
              <w:bottom w:val="single" w:sz="8" w:space="0" w:color="999999"/>
              <w:right w:val="single" w:sz="8" w:space="0" w:color="999999"/>
            </w:tcBorders>
          </w:tcPr>
          <w:p w14:paraId="51473F73" w14:textId="77777777" w:rsidR="002C0532" w:rsidRPr="006378B7" w:rsidRDefault="002C0532" w:rsidP="003C7153">
            <w:r w:rsidRPr="006378B7">
              <w:lastRenderedPageBreak/>
              <w:t xml:space="preserve">The </w:t>
            </w:r>
            <w:r w:rsidRPr="006378B7">
              <w:rPr>
                <w:rStyle w:val="SAPScreenElement"/>
              </w:rPr>
              <w:t>Multiple Parents Details</w:t>
            </w:r>
            <w:r w:rsidRPr="006378B7">
              <w:t xml:space="preserve"> menu is expanded and the parent division and parent department are listed. </w:t>
            </w:r>
          </w:p>
        </w:tc>
        <w:tc>
          <w:tcPr>
            <w:tcW w:w="1170" w:type="dxa"/>
            <w:tcBorders>
              <w:top w:val="single" w:sz="8" w:space="0" w:color="999999"/>
              <w:left w:val="single" w:sz="8" w:space="0" w:color="999999"/>
              <w:bottom w:val="single" w:sz="8" w:space="0" w:color="999999"/>
              <w:right w:val="single" w:sz="8" w:space="0" w:color="999999"/>
            </w:tcBorders>
          </w:tcPr>
          <w:p w14:paraId="355A10AB" w14:textId="77777777" w:rsidR="002C0532" w:rsidRPr="006378B7" w:rsidRDefault="002C0532" w:rsidP="003C7153"/>
        </w:tc>
      </w:tr>
      <w:tr w:rsidR="002C0532" w:rsidRPr="006378B7" w14:paraId="6E8193B0" w14:textId="77777777" w:rsidTr="006378B7">
        <w:trPr>
          <w:trHeight w:val="357"/>
        </w:trPr>
        <w:tc>
          <w:tcPr>
            <w:tcW w:w="709" w:type="dxa"/>
            <w:vMerge/>
            <w:tcBorders>
              <w:left w:val="single" w:sz="8" w:space="0" w:color="999999"/>
              <w:right w:val="single" w:sz="8" w:space="0" w:color="999999"/>
            </w:tcBorders>
          </w:tcPr>
          <w:p w14:paraId="00322DD6" w14:textId="77777777" w:rsidR="002C0532" w:rsidRPr="006378B7" w:rsidRDefault="002C0532" w:rsidP="003C7153"/>
        </w:tc>
        <w:tc>
          <w:tcPr>
            <w:tcW w:w="1513" w:type="dxa"/>
            <w:vMerge/>
            <w:tcBorders>
              <w:left w:val="single" w:sz="8" w:space="0" w:color="999999"/>
              <w:right w:val="single" w:sz="8" w:space="0" w:color="999999"/>
            </w:tcBorders>
          </w:tcPr>
          <w:p w14:paraId="201517C7" w14:textId="77777777" w:rsidR="002C0532" w:rsidRPr="006378B7" w:rsidRDefault="002C0532" w:rsidP="003C7153">
            <w:pPr>
              <w:rPr>
                <w:rStyle w:val="SAPEmphasis"/>
              </w:rPr>
            </w:pPr>
          </w:p>
        </w:tc>
        <w:tc>
          <w:tcPr>
            <w:tcW w:w="5040" w:type="dxa"/>
            <w:tcBorders>
              <w:top w:val="single" w:sz="8" w:space="0" w:color="999999"/>
              <w:left w:val="single" w:sz="8" w:space="0" w:color="999999"/>
              <w:bottom w:val="single" w:sz="8" w:space="0" w:color="999999"/>
              <w:right w:val="single" w:sz="8" w:space="0" w:color="999999"/>
            </w:tcBorders>
          </w:tcPr>
          <w:p w14:paraId="643DE723" w14:textId="77777777" w:rsidR="002C0532" w:rsidRPr="006378B7" w:rsidRDefault="002C0532" w:rsidP="003C7153">
            <w:r w:rsidRPr="006378B7">
              <w:rPr>
                <w:lang w:eastAsia="zh-TW"/>
              </w:rPr>
              <w:t xml:space="preserve">Starting with the </w:t>
            </w:r>
            <w:r w:rsidRPr="006378B7">
              <w:rPr>
                <w:rStyle w:val="SAPScreenElement"/>
                <w:lang w:eastAsia="zh-TW"/>
              </w:rPr>
              <w:t>Show Division</w:t>
            </w:r>
            <w:r w:rsidRPr="006378B7">
              <w:rPr>
                <w:lang w:eastAsia="zh-TW"/>
              </w:rPr>
              <w:t xml:space="preserve"> </w:t>
            </w:r>
            <w:r w:rsidRPr="006378B7">
              <w:rPr>
                <w:noProof/>
              </w:rPr>
              <w:drawing>
                <wp:inline distT="0" distB="0" distL="0" distR="0" wp14:anchorId="3D1D56E9" wp14:editId="299BEEA1">
                  <wp:extent cx="213995" cy="166370"/>
                  <wp:effectExtent l="0" t="0" r="0" b="508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995" cy="166370"/>
                          </a:xfrm>
                          <a:prstGeom prst="rect">
                            <a:avLst/>
                          </a:prstGeom>
                          <a:noFill/>
                          <a:ln>
                            <a:noFill/>
                          </a:ln>
                        </pic:spPr>
                      </pic:pic>
                    </a:graphicData>
                  </a:graphic>
                </wp:inline>
              </w:drawing>
            </w:r>
            <w:r w:rsidRPr="006378B7">
              <w:rPr>
                <w:lang w:eastAsia="zh-TW"/>
              </w:rPr>
              <w:t xml:space="preserve"> icon or </w:t>
            </w:r>
            <w:r w:rsidRPr="006378B7">
              <w:rPr>
                <w:rStyle w:val="SAPScreenElement"/>
                <w:lang w:eastAsia="zh-TW"/>
              </w:rPr>
              <w:t>Show Department</w:t>
            </w:r>
            <w:r w:rsidRPr="006378B7">
              <w:rPr>
                <w:lang w:eastAsia="zh-TW"/>
              </w:rPr>
              <w:t xml:space="preserve"> </w:t>
            </w:r>
            <w:r w:rsidRPr="006378B7">
              <w:rPr>
                <w:noProof/>
              </w:rPr>
              <w:drawing>
                <wp:inline distT="0" distB="0" distL="0" distR="0" wp14:anchorId="5E1E62FD" wp14:editId="4EC86F35">
                  <wp:extent cx="213995" cy="166370"/>
                  <wp:effectExtent l="0" t="0" r="0" b="508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995" cy="166370"/>
                          </a:xfrm>
                          <a:prstGeom prst="rect">
                            <a:avLst/>
                          </a:prstGeom>
                          <a:noFill/>
                          <a:ln>
                            <a:noFill/>
                          </a:ln>
                        </pic:spPr>
                      </pic:pic>
                    </a:graphicData>
                  </a:graphic>
                </wp:inline>
              </w:drawing>
            </w:r>
            <w:r w:rsidRPr="006378B7">
              <w:rPr>
                <w:lang w:eastAsia="zh-TW"/>
              </w:rPr>
              <w:t xml:space="preserve"> icon, respectively, next to the division’s or department’s name, you can view and edit the division’s or department’s details.</w:t>
            </w:r>
          </w:p>
        </w:tc>
        <w:tc>
          <w:tcPr>
            <w:tcW w:w="5850" w:type="dxa"/>
            <w:tcBorders>
              <w:top w:val="single" w:sz="8" w:space="0" w:color="999999"/>
              <w:left w:val="single" w:sz="8" w:space="0" w:color="999999"/>
              <w:bottom w:val="single" w:sz="8" w:space="0" w:color="999999"/>
              <w:right w:val="single" w:sz="8" w:space="0" w:color="999999"/>
            </w:tcBorders>
          </w:tcPr>
          <w:p w14:paraId="35D91AA2" w14:textId="77777777" w:rsidR="002C0532" w:rsidRPr="006378B7" w:rsidRDefault="002C0532" w:rsidP="003C7153"/>
        </w:tc>
        <w:tc>
          <w:tcPr>
            <w:tcW w:w="1170" w:type="dxa"/>
            <w:tcBorders>
              <w:top w:val="single" w:sz="8" w:space="0" w:color="999999"/>
              <w:left w:val="single" w:sz="8" w:space="0" w:color="999999"/>
              <w:bottom w:val="single" w:sz="8" w:space="0" w:color="999999"/>
              <w:right w:val="single" w:sz="8" w:space="0" w:color="999999"/>
            </w:tcBorders>
          </w:tcPr>
          <w:p w14:paraId="64DF886C" w14:textId="77777777" w:rsidR="002C0532" w:rsidRPr="006378B7" w:rsidRDefault="002C0532" w:rsidP="003C7153"/>
        </w:tc>
      </w:tr>
      <w:tr w:rsidR="002C0532" w:rsidRPr="006378B7" w14:paraId="27F49AAA" w14:textId="77777777" w:rsidTr="006378B7">
        <w:trPr>
          <w:trHeight w:val="357"/>
        </w:trPr>
        <w:tc>
          <w:tcPr>
            <w:tcW w:w="709" w:type="dxa"/>
            <w:vMerge/>
            <w:tcBorders>
              <w:left w:val="single" w:sz="8" w:space="0" w:color="999999"/>
              <w:bottom w:val="single" w:sz="8" w:space="0" w:color="999999"/>
              <w:right w:val="single" w:sz="8" w:space="0" w:color="999999"/>
            </w:tcBorders>
          </w:tcPr>
          <w:p w14:paraId="7C0BBBD3" w14:textId="77777777" w:rsidR="002C0532" w:rsidRPr="006378B7" w:rsidRDefault="002C0532" w:rsidP="003C7153"/>
        </w:tc>
        <w:tc>
          <w:tcPr>
            <w:tcW w:w="1513" w:type="dxa"/>
            <w:vMerge/>
            <w:tcBorders>
              <w:left w:val="single" w:sz="8" w:space="0" w:color="999999"/>
              <w:bottom w:val="single" w:sz="8" w:space="0" w:color="999999"/>
              <w:right w:val="single" w:sz="8" w:space="0" w:color="999999"/>
            </w:tcBorders>
          </w:tcPr>
          <w:p w14:paraId="69317547" w14:textId="77777777" w:rsidR="002C0532" w:rsidRPr="006378B7" w:rsidRDefault="002C0532" w:rsidP="003C7153">
            <w:pPr>
              <w:rPr>
                <w:rStyle w:val="SAPEmphasis"/>
              </w:rPr>
            </w:pPr>
          </w:p>
        </w:tc>
        <w:tc>
          <w:tcPr>
            <w:tcW w:w="5040" w:type="dxa"/>
            <w:tcBorders>
              <w:top w:val="single" w:sz="8" w:space="0" w:color="999999"/>
              <w:left w:val="single" w:sz="8" w:space="0" w:color="999999"/>
              <w:bottom w:val="single" w:sz="8" w:space="0" w:color="999999"/>
              <w:right w:val="single" w:sz="8" w:space="0" w:color="999999"/>
            </w:tcBorders>
          </w:tcPr>
          <w:p w14:paraId="296D06BA" w14:textId="77777777" w:rsidR="002C0532" w:rsidRPr="006378B7" w:rsidRDefault="002C0532" w:rsidP="003C7153">
            <w:r w:rsidRPr="006378B7">
              <w:t xml:space="preserve">When clicking on the </w:t>
            </w:r>
            <w:r w:rsidRPr="006378B7">
              <w:rPr>
                <w:rStyle w:val="SAPScreenElement"/>
              </w:rPr>
              <w:t>Click to reload the chart with this parent as root</w:t>
            </w:r>
            <w:r w:rsidRPr="006378B7">
              <w:t xml:space="preserve"> </w:t>
            </w:r>
            <w:r w:rsidRPr="006378B7">
              <w:rPr>
                <w:noProof/>
              </w:rPr>
              <w:drawing>
                <wp:inline distT="0" distB="0" distL="0" distR="0" wp14:anchorId="7A5F2249" wp14:editId="2EB34926">
                  <wp:extent cx="209550" cy="209550"/>
                  <wp:effectExtent l="0" t="0" r="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9550" cy="209550"/>
                          </a:xfrm>
                          <a:prstGeom prst="rect">
                            <a:avLst/>
                          </a:prstGeom>
                        </pic:spPr>
                      </pic:pic>
                    </a:graphicData>
                  </a:graphic>
                </wp:inline>
              </w:drawing>
            </w:r>
            <w:r w:rsidRPr="006378B7">
              <w:rPr>
                <w:noProof/>
              </w:rPr>
              <w:t xml:space="preserve"> </w:t>
            </w:r>
            <w:r w:rsidRPr="006378B7">
              <w:t xml:space="preserve">icon </w:t>
            </w:r>
            <w:r w:rsidRPr="006378B7">
              <w:rPr>
                <w:lang w:eastAsia="zh-TW"/>
              </w:rPr>
              <w:t xml:space="preserve">next to the division’s or department’s name, you can load this division or department as the root object in the </w:t>
            </w:r>
            <w:r w:rsidRPr="006378B7">
              <w:rPr>
                <w:rStyle w:val="SAPScreenElement"/>
                <w:lang w:eastAsia="zh-TW"/>
              </w:rPr>
              <w:t>Company Structure Overview</w:t>
            </w:r>
            <w:r w:rsidRPr="006378B7">
              <w:t>.</w:t>
            </w:r>
          </w:p>
        </w:tc>
        <w:tc>
          <w:tcPr>
            <w:tcW w:w="5850" w:type="dxa"/>
            <w:tcBorders>
              <w:top w:val="single" w:sz="8" w:space="0" w:color="999999"/>
              <w:left w:val="single" w:sz="8" w:space="0" w:color="999999"/>
              <w:bottom w:val="single" w:sz="8" w:space="0" w:color="999999"/>
              <w:right w:val="single" w:sz="8" w:space="0" w:color="999999"/>
            </w:tcBorders>
          </w:tcPr>
          <w:p w14:paraId="56A7D08E" w14:textId="77777777" w:rsidR="002C0532" w:rsidRPr="006378B7" w:rsidRDefault="002C0532" w:rsidP="003C7153">
            <w:r w:rsidRPr="006378B7">
              <w:t xml:space="preserve">The selected parent is displayed as the root object in the </w:t>
            </w:r>
            <w:r w:rsidRPr="006378B7">
              <w:rPr>
                <w:rStyle w:val="SAPScreenElement"/>
              </w:rPr>
              <w:t>Company Structure Overview</w:t>
            </w:r>
            <w:r w:rsidRPr="006378B7">
              <w:t>, and one level below (for example, Division – Department(s)).</w:t>
            </w:r>
          </w:p>
        </w:tc>
        <w:tc>
          <w:tcPr>
            <w:tcW w:w="1170" w:type="dxa"/>
            <w:tcBorders>
              <w:top w:val="single" w:sz="8" w:space="0" w:color="999999"/>
              <w:left w:val="single" w:sz="8" w:space="0" w:color="999999"/>
              <w:bottom w:val="single" w:sz="8" w:space="0" w:color="999999"/>
              <w:right w:val="single" w:sz="8" w:space="0" w:color="999999"/>
            </w:tcBorders>
          </w:tcPr>
          <w:p w14:paraId="7EF8C042" w14:textId="77777777" w:rsidR="002C0532" w:rsidRPr="006378B7" w:rsidRDefault="002C0532" w:rsidP="003C7153"/>
        </w:tc>
      </w:tr>
      <w:tr w:rsidR="002C0532" w:rsidRPr="006378B7" w14:paraId="4508F9B7" w14:textId="77777777" w:rsidTr="006378B7">
        <w:trPr>
          <w:trHeight w:val="357"/>
        </w:trPr>
        <w:tc>
          <w:tcPr>
            <w:tcW w:w="709" w:type="dxa"/>
            <w:vMerge w:val="restart"/>
            <w:tcBorders>
              <w:top w:val="single" w:sz="8" w:space="0" w:color="999999"/>
              <w:left w:val="single" w:sz="8" w:space="0" w:color="999999"/>
              <w:right w:val="single" w:sz="8" w:space="0" w:color="999999"/>
            </w:tcBorders>
          </w:tcPr>
          <w:p w14:paraId="6DDE3ACE" w14:textId="5E363755" w:rsidR="002C0532" w:rsidRPr="006378B7" w:rsidRDefault="00990832" w:rsidP="003C7153">
            <w:r w:rsidRPr="006378B7">
              <w:t>1</w:t>
            </w:r>
            <w:r w:rsidR="002C0532" w:rsidRPr="006378B7">
              <w:t>0</w:t>
            </w:r>
          </w:p>
        </w:tc>
        <w:tc>
          <w:tcPr>
            <w:tcW w:w="1513" w:type="dxa"/>
            <w:vMerge w:val="restart"/>
            <w:tcBorders>
              <w:top w:val="single" w:sz="8" w:space="0" w:color="999999"/>
              <w:left w:val="single" w:sz="8" w:space="0" w:color="999999"/>
              <w:right w:val="single" w:sz="8" w:space="0" w:color="999999"/>
            </w:tcBorders>
          </w:tcPr>
          <w:p w14:paraId="7A647DCC" w14:textId="3902A0C8" w:rsidR="002C0532" w:rsidRPr="006378B7" w:rsidRDefault="002C0532" w:rsidP="003C7153">
            <w:pPr>
              <w:rPr>
                <w:rStyle w:val="SAPEmphasis"/>
              </w:rPr>
            </w:pPr>
            <w:r w:rsidRPr="006378B7">
              <w:rPr>
                <w:rStyle w:val="SAPEmphasis"/>
              </w:rPr>
              <w:t>View Hierarchy of Department having Multiple Parent</w:t>
            </w:r>
            <w:r w:rsidR="004C2FE7" w:rsidRPr="006378B7">
              <w:rPr>
                <w:rStyle w:val="SAPEmphasis"/>
              </w:rPr>
              <w:t>s</w:t>
            </w:r>
            <w:r w:rsidRPr="006378B7">
              <w:rPr>
                <w:rStyle w:val="SAPEmphasis"/>
              </w:rPr>
              <w:t xml:space="preserve"> </w:t>
            </w:r>
          </w:p>
          <w:p w14:paraId="2AFD0459" w14:textId="77777777" w:rsidR="00990832" w:rsidRPr="006378B7" w:rsidRDefault="00990832" w:rsidP="00990832">
            <w:pPr>
              <w:pStyle w:val="SAPNoteHeading"/>
              <w:spacing w:before="60"/>
              <w:ind w:left="0"/>
            </w:pPr>
            <w:r w:rsidRPr="006378B7">
              <w:rPr>
                <w:noProof/>
              </w:rPr>
              <w:drawing>
                <wp:inline distT="0" distB="0" distL="0" distR="0" wp14:anchorId="5E1F6B7E" wp14:editId="766BAD1E">
                  <wp:extent cx="228600" cy="228600"/>
                  <wp:effectExtent l="0" t="0" r="0" b="0"/>
                  <wp:docPr id="2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378B7">
              <w:t xml:space="preserve"> Caution </w:t>
            </w:r>
          </w:p>
          <w:p w14:paraId="0182E2E2" w14:textId="479C9C27" w:rsidR="00990832" w:rsidRPr="006378B7" w:rsidRDefault="00990832" w:rsidP="00990832">
            <w:pPr>
              <w:rPr>
                <w:rStyle w:val="SAPEmphasis"/>
              </w:rPr>
            </w:pPr>
            <w:r w:rsidRPr="006378B7">
              <w:t>Relevant only if selected organization object is a department having multiple parents!</w:t>
            </w:r>
          </w:p>
        </w:tc>
        <w:tc>
          <w:tcPr>
            <w:tcW w:w="5040" w:type="dxa"/>
            <w:tcBorders>
              <w:top w:val="single" w:sz="8" w:space="0" w:color="999999"/>
              <w:left w:val="single" w:sz="8" w:space="0" w:color="999999"/>
              <w:bottom w:val="single" w:sz="8" w:space="0" w:color="999999"/>
              <w:right w:val="single" w:sz="8" w:space="0" w:color="999999"/>
            </w:tcBorders>
          </w:tcPr>
          <w:p w14:paraId="154696E6" w14:textId="77777777" w:rsidR="002C0532" w:rsidRPr="006378B7" w:rsidRDefault="002C0532" w:rsidP="003C7153">
            <w:r w:rsidRPr="006378B7">
              <w:t xml:space="preserve">To view the hierarchy, in which the department with multiple parents is embedded, select the </w:t>
            </w:r>
            <w:r w:rsidRPr="006378B7">
              <w:rPr>
                <w:rStyle w:val="SAPScreenElement"/>
              </w:rPr>
              <w:t>Up One Level</w:t>
            </w:r>
            <w:r w:rsidRPr="006378B7">
              <w:t xml:space="preserve"> button.</w:t>
            </w:r>
          </w:p>
        </w:tc>
        <w:tc>
          <w:tcPr>
            <w:tcW w:w="5850" w:type="dxa"/>
            <w:tcBorders>
              <w:top w:val="single" w:sz="8" w:space="0" w:color="999999"/>
              <w:left w:val="single" w:sz="8" w:space="0" w:color="999999"/>
              <w:bottom w:val="single" w:sz="8" w:space="0" w:color="999999"/>
              <w:right w:val="single" w:sz="8" w:space="0" w:color="999999"/>
            </w:tcBorders>
          </w:tcPr>
          <w:p w14:paraId="5017C222" w14:textId="77777777" w:rsidR="002C0532" w:rsidRPr="006378B7" w:rsidRDefault="002C0532" w:rsidP="003C7153">
            <w:r w:rsidRPr="006378B7">
              <w:t>A callout is displayed listing the parent entities to which you can navigate.</w:t>
            </w:r>
          </w:p>
        </w:tc>
        <w:tc>
          <w:tcPr>
            <w:tcW w:w="1170" w:type="dxa"/>
            <w:tcBorders>
              <w:top w:val="single" w:sz="8" w:space="0" w:color="999999"/>
              <w:left w:val="single" w:sz="8" w:space="0" w:color="999999"/>
              <w:bottom w:val="single" w:sz="8" w:space="0" w:color="999999"/>
              <w:right w:val="single" w:sz="8" w:space="0" w:color="999999"/>
            </w:tcBorders>
          </w:tcPr>
          <w:p w14:paraId="3A7F69C2" w14:textId="77777777" w:rsidR="002C0532" w:rsidRPr="006378B7" w:rsidRDefault="002C0532" w:rsidP="003C7153"/>
        </w:tc>
      </w:tr>
      <w:tr w:rsidR="002C0532" w:rsidRPr="006378B7" w14:paraId="60541880" w14:textId="77777777" w:rsidTr="006378B7">
        <w:trPr>
          <w:trHeight w:val="357"/>
        </w:trPr>
        <w:tc>
          <w:tcPr>
            <w:tcW w:w="709" w:type="dxa"/>
            <w:vMerge/>
            <w:tcBorders>
              <w:left w:val="single" w:sz="8" w:space="0" w:color="999999"/>
              <w:right w:val="single" w:sz="8" w:space="0" w:color="999999"/>
            </w:tcBorders>
          </w:tcPr>
          <w:p w14:paraId="0460AAD7" w14:textId="77777777" w:rsidR="002C0532" w:rsidRPr="006378B7" w:rsidRDefault="002C0532" w:rsidP="003C7153"/>
        </w:tc>
        <w:tc>
          <w:tcPr>
            <w:tcW w:w="1513" w:type="dxa"/>
            <w:vMerge/>
            <w:tcBorders>
              <w:left w:val="single" w:sz="8" w:space="0" w:color="999999"/>
              <w:right w:val="single" w:sz="8" w:space="0" w:color="999999"/>
            </w:tcBorders>
          </w:tcPr>
          <w:p w14:paraId="0B86A6EB" w14:textId="77777777" w:rsidR="002C0532" w:rsidRPr="006378B7" w:rsidRDefault="002C0532" w:rsidP="003C7153">
            <w:pPr>
              <w:rPr>
                <w:rStyle w:val="SAPEmphasis"/>
              </w:rPr>
            </w:pPr>
          </w:p>
        </w:tc>
        <w:tc>
          <w:tcPr>
            <w:tcW w:w="5040" w:type="dxa"/>
            <w:tcBorders>
              <w:top w:val="single" w:sz="8" w:space="0" w:color="999999"/>
              <w:left w:val="single" w:sz="8" w:space="0" w:color="999999"/>
              <w:bottom w:val="single" w:sz="8" w:space="0" w:color="999999"/>
              <w:right w:val="single" w:sz="8" w:space="0" w:color="999999"/>
            </w:tcBorders>
          </w:tcPr>
          <w:p w14:paraId="47BE2A50" w14:textId="77777777" w:rsidR="002C0532" w:rsidRPr="006378B7" w:rsidRDefault="002C0532" w:rsidP="003C7153">
            <w:r w:rsidRPr="006378B7">
              <w:t xml:space="preserve">Click on the appropriate link in this callout, for example on the </w:t>
            </w:r>
            <w:r w:rsidRPr="006378B7">
              <w:rPr>
                <w:rStyle w:val="SAPScreenElement"/>
              </w:rPr>
              <w:t>Division: &lt;division name(code)&gt;</w:t>
            </w:r>
            <w:r w:rsidRPr="006378B7">
              <w:t xml:space="preserve"> link.</w:t>
            </w:r>
          </w:p>
        </w:tc>
        <w:tc>
          <w:tcPr>
            <w:tcW w:w="5850" w:type="dxa"/>
            <w:tcBorders>
              <w:top w:val="single" w:sz="8" w:space="0" w:color="999999"/>
              <w:left w:val="single" w:sz="8" w:space="0" w:color="999999"/>
              <w:bottom w:val="single" w:sz="8" w:space="0" w:color="999999"/>
              <w:right w:val="single" w:sz="8" w:space="0" w:color="999999"/>
            </w:tcBorders>
          </w:tcPr>
          <w:p w14:paraId="656A0797" w14:textId="77777777" w:rsidR="002C0532" w:rsidRPr="006378B7" w:rsidRDefault="002C0532" w:rsidP="003C7153">
            <w:pPr>
              <w:pStyle w:val="ListBullet"/>
              <w:numPr>
                <w:ilvl w:val="0"/>
                <w:numId w:val="0"/>
              </w:numPr>
              <w:rPr>
                <w:lang w:eastAsia="zh-TW"/>
              </w:rPr>
            </w:pPr>
            <w:r w:rsidRPr="006378B7">
              <w:rPr>
                <w:lang w:eastAsia="zh-TW"/>
              </w:rPr>
              <w:t>The company hierarchy is displayed, starting from the selected</w:t>
            </w:r>
            <w:r w:rsidRPr="006378B7">
              <w:rPr>
                <w:rStyle w:val="SAPUserEntry"/>
                <w:color w:val="auto"/>
              </w:rPr>
              <w:t xml:space="preserve"> </w:t>
            </w:r>
            <w:r w:rsidRPr="006378B7">
              <w:rPr>
                <w:rStyle w:val="SAPUserEntry"/>
                <w:b w:val="0"/>
                <w:color w:val="auto"/>
              </w:rPr>
              <w:t>&lt;division name(code)&gt;</w:t>
            </w:r>
            <w:r w:rsidRPr="006378B7">
              <w:rPr>
                <w:rStyle w:val="SAPUserEntry"/>
                <w:color w:val="auto"/>
              </w:rPr>
              <w:t xml:space="preserve"> </w:t>
            </w:r>
            <w:r w:rsidRPr="006378B7">
              <w:rPr>
                <w:lang w:eastAsia="zh-TW"/>
              </w:rPr>
              <w:t xml:space="preserve">and containing one level below. </w:t>
            </w:r>
          </w:p>
        </w:tc>
        <w:tc>
          <w:tcPr>
            <w:tcW w:w="1170" w:type="dxa"/>
            <w:tcBorders>
              <w:top w:val="single" w:sz="8" w:space="0" w:color="999999"/>
              <w:left w:val="single" w:sz="8" w:space="0" w:color="999999"/>
              <w:bottom w:val="single" w:sz="8" w:space="0" w:color="999999"/>
              <w:right w:val="single" w:sz="8" w:space="0" w:color="999999"/>
            </w:tcBorders>
          </w:tcPr>
          <w:p w14:paraId="2FB22577" w14:textId="77777777" w:rsidR="002C0532" w:rsidRPr="006378B7" w:rsidRDefault="002C0532" w:rsidP="003C7153"/>
        </w:tc>
      </w:tr>
      <w:tr w:rsidR="002C0532" w:rsidRPr="006378B7" w14:paraId="6042FA67" w14:textId="77777777" w:rsidTr="006378B7">
        <w:trPr>
          <w:trHeight w:val="357"/>
        </w:trPr>
        <w:tc>
          <w:tcPr>
            <w:tcW w:w="709" w:type="dxa"/>
            <w:vMerge/>
            <w:tcBorders>
              <w:left w:val="single" w:sz="8" w:space="0" w:color="999999"/>
              <w:right w:val="single" w:sz="8" w:space="0" w:color="999999"/>
            </w:tcBorders>
          </w:tcPr>
          <w:p w14:paraId="153CD147" w14:textId="77777777" w:rsidR="002C0532" w:rsidRPr="006378B7" w:rsidRDefault="002C0532" w:rsidP="003C7153"/>
        </w:tc>
        <w:tc>
          <w:tcPr>
            <w:tcW w:w="1513" w:type="dxa"/>
            <w:vMerge/>
            <w:tcBorders>
              <w:left w:val="single" w:sz="8" w:space="0" w:color="999999"/>
              <w:right w:val="single" w:sz="8" w:space="0" w:color="999999"/>
            </w:tcBorders>
          </w:tcPr>
          <w:p w14:paraId="59353E0C" w14:textId="77777777" w:rsidR="002C0532" w:rsidRPr="006378B7" w:rsidRDefault="002C0532" w:rsidP="003C7153">
            <w:pPr>
              <w:rPr>
                <w:rStyle w:val="SAPEmphasis"/>
              </w:rPr>
            </w:pPr>
          </w:p>
        </w:tc>
        <w:tc>
          <w:tcPr>
            <w:tcW w:w="5040" w:type="dxa"/>
            <w:tcBorders>
              <w:top w:val="single" w:sz="8" w:space="0" w:color="999999"/>
              <w:left w:val="single" w:sz="8" w:space="0" w:color="999999"/>
              <w:bottom w:val="single" w:sz="8" w:space="0" w:color="999999"/>
              <w:right w:val="single" w:sz="8" w:space="0" w:color="999999"/>
            </w:tcBorders>
          </w:tcPr>
          <w:p w14:paraId="6A9A4778" w14:textId="77777777" w:rsidR="002C0532" w:rsidRPr="006378B7" w:rsidRDefault="002C0532" w:rsidP="003C7153">
            <w:pPr>
              <w:rPr>
                <w:lang w:eastAsia="zh-TW"/>
              </w:rPr>
            </w:pPr>
            <w:r w:rsidRPr="006378B7">
              <w:t>Expand the structure, such that the complete structure below the selected</w:t>
            </w:r>
            <w:r w:rsidRPr="006378B7">
              <w:rPr>
                <w:rStyle w:val="SAPUserEntry"/>
                <w:color w:val="auto"/>
              </w:rPr>
              <w:t xml:space="preserve"> </w:t>
            </w:r>
            <w:r w:rsidRPr="006378B7">
              <w:rPr>
                <w:rStyle w:val="SAPUserEntry"/>
                <w:b w:val="0"/>
                <w:color w:val="auto"/>
              </w:rPr>
              <w:t>&lt;division name(code)&gt;</w:t>
            </w:r>
            <w:r w:rsidRPr="006378B7">
              <w:rPr>
                <w:rStyle w:val="SAPUserEntry"/>
                <w:color w:val="auto"/>
              </w:rPr>
              <w:t xml:space="preserve"> </w:t>
            </w:r>
            <w:r w:rsidRPr="006378B7">
              <w:rPr>
                <w:lang w:eastAsia="zh-TW"/>
              </w:rPr>
              <w:t>is visible.</w:t>
            </w:r>
          </w:p>
        </w:tc>
        <w:tc>
          <w:tcPr>
            <w:tcW w:w="5850" w:type="dxa"/>
            <w:tcBorders>
              <w:top w:val="single" w:sz="8" w:space="0" w:color="999999"/>
              <w:left w:val="single" w:sz="8" w:space="0" w:color="999999"/>
              <w:bottom w:val="single" w:sz="8" w:space="0" w:color="999999"/>
              <w:right w:val="single" w:sz="8" w:space="0" w:color="999999"/>
            </w:tcBorders>
          </w:tcPr>
          <w:p w14:paraId="3BB4C320" w14:textId="77777777" w:rsidR="002C0532" w:rsidRPr="006378B7" w:rsidRDefault="002C0532" w:rsidP="003C7153">
            <w:pPr>
              <w:rPr>
                <w:noProof/>
              </w:rPr>
            </w:pPr>
            <w:r w:rsidRPr="006378B7">
              <w:rPr>
                <w:lang w:eastAsia="zh-TW"/>
              </w:rPr>
              <w:t>The department having multiple parents is visible multiple times in the structure: for example, below the</w:t>
            </w:r>
            <w:r w:rsidRPr="006378B7">
              <w:rPr>
                <w:rStyle w:val="SAPUserEntry"/>
                <w:color w:val="auto"/>
              </w:rPr>
              <w:t xml:space="preserve"> </w:t>
            </w:r>
            <w:r w:rsidRPr="006378B7">
              <w:rPr>
                <w:rStyle w:val="SAPUserEntry"/>
                <w:b w:val="0"/>
                <w:color w:val="auto"/>
              </w:rPr>
              <w:t>&lt;division name(code)&gt;</w:t>
            </w:r>
            <w:r w:rsidRPr="006378B7">
              <w:rPr>
                <w:rStyle w:val="SAPUserEntry"/>
                <w:color w:val="auto"/>
              </w:rPr>
              <w:t xml:space="preserve"> </w:t>
            </w:r>
            <w:r w:rsidRPr="006378B7">
              <w:rPr>
                <w:lang w:eastAsia="zh-TW"/>
              </w:rPr>
              <w:t>and below the</w:t>
            </w:r>
            <w:r w:rsidRPr="006378B7">
              <w:rPr>
                <w:rStyle w:val="SAPUserEntry"/>
                <w:color w:val="auto"/>
              </w:rPr>
              <w:t xml:space="preserve"> </w:t>
            </w:r>
            <w:r w:rsidRPr="006378B7">
              <w:rPr>
                <w:rStyle w:val="SAPUserEntry"/>
                <w:b w:val="0"/>
                <w:color w:val="auto"/>
              </w:rPr>
              <w:t>&lt;parent department name(code)&gt;</w:t>
            </w:r>
            <w:r w:rsidRPr="006378B7">
              <w:rPr>
                <w:lang w:eastAsia="zh-TW"/>
              </w:rPr>
              <w:t>.</w:t>
            </w:r>
          </w:p>
        </w:tc>
        <w:tc>
          <w:tcPr>
            <w:tcW w:w="1170" w:type="dxa"/>
            <w:tcBorders>
              <w:top w:val="single" w:sz="8" w:space="0" w:color="999999"/>
              <w:left w:val="single" w:sz="8" w:space="0" w:color="999999"/>
              <w:bottom w:val="single" w:sz="8" w:space="0" w:color="999999"/>
              <w:right w:val="single" w:sz="8" w:space="0" w:color="999999"/>
            </w:tcBorders>
          </w:tcPr>
          <w:p w14:paraId="20AE781F" w14:textId="77777777" w:rsidR="002C0532" w:rsidRPr="006378B7" w:rsidRDefault="002C0532" w:rsidP="003C7153"/>
        </w:tc>
      </w:tr>
      <w:tr w:rsidR="00534950" w:rsidRPr="006378B7" w14:paraId="0F8B5EBD" w14:textId="77777777" w:rsidTr="006378B7">
        <w:trPr>
          <w:trHeight w:val="357"/>
        </w:trPr>
        <w:tc>
          <w:tcPr>
            <w:tcW w:w="709" w:type="dxa"/>
            <w:tcBorders>
              <w:left w:val="single" w:sz="8" w:space="0" w:color="999999"/>
              <w:bottom w:val="single" w:sz="8" w:space="0" w:color="999999"/>
              <w:right w:val="single" w:sz="8" w:space="0" w:color="999999"/>
            </w:tcBorders>
          </w:tcPr>
          <w:p w14:paraId="58630302" w14:textId="06BA22DA" w:rsidR="00534950" w:rsidRPr="006378B7" w:rsidRDefault="00534950" w:rsidP="003C7153">
            <w:r w:rsidRPr="006378B7">
              <w:t>11</w:t>
            </w:r>
          </w:p>
        </w:tc>
        <w:tc>
          <w:tcPr>
            <w:tcW w:w="1513" w:type="dxa"/>
            <w:tcBorders>
              <w:left w:val="single" w:sz="8" w:space="0" w:color="999999"/>
              <w:bottom w:val="single" w:sz="8" w:space="0" w:color="999999"/>
              <w:right w:val="single" w:sz="8" w:space="0" w:color="999999"/>
            </w:tcBorders>
          </w:tcPr>
          <w:p w14:paraId="69773A0B" w14:textId="32E0B381" w:rsidR="00534950" w:rsidRPr="006378B7" w:rsidRDefault="00534950" w:rsidP="003C7153">
            <w:pPr>
              <w:rPr>
                <w:rStyle w:val="SAPEmphasis"/>
              </w:rPr>
            </w:pPr>
            <w:r w:rsidRPr="006378B7">
              <w:rPr>
                <w:rStyle w:val="SAPEmphasis"/>
              </w:rPr>
              <w:t>Export Company Structure (Optional)</w:t>
            </w:r>
          </w:p>
        </w:tc>
        <w:tc>
          <w:tcPr>
            <w:tcW w:w="5040" w:type="dxa"/>
            <w:tcBorders>
              <w:top w:val="single" w:sz="8" w:space="0" w:color="999999"/>
              <w:left w:val="single" w:sz="8" w:space="0" w:color="999999"/>
              <w:bottom w:val="single" w:sz="8" w:space="0" w:color="999999"/>
              <w:right w:val="single" w:sz="8" w:space="0" w:color="999999"/>
            </w:tcBorders>
          </w:tcPr>
          <w:p w14:paraId="1DFA9B6E" w14:textId="27B4D221" w:rsidR="00534950" w:rsidRPr="006378B7" w:rsidRDefault="00534950" w:rsidP="003C7153">
            <w:r w:rsidRPr="006378B7">
              <w:t xml:space="preserve">To export the viewed company structure, select the </w:t>
            </w:r>
            <w:r w:rsidRPr="00EB7F34">
              <w:rPr>
                <w:rStyle w:val="SAPScreenElement"/>
              </w:rPr>
              <w:t xml:space="preserve">Export </w:t>
            </w:r>
            <w:r w:rsidRPr="006378B7">
              <w:rPr>
                <w:noProof/>
              </w:rPr>
              <w:drawing>
                <wp:inline distT="0" distB="0" distL="0" distR="0" wp14:anchorId="2936FD30" wp14:editId="3D9BE644">
                  <wp:extent cx="247650" cy="228600"/>
                  <wp:effectExtent l="0" t="0" r="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7650" cy="228600"/>
                          </a:xfrm>
                          <a:prstGeom prst="rect">
                            <a:avLst/>
                          </a:prstGeom>
                        </pic:spPr>
                      </pic:pic>
                    </a:graphicData>
                  </a:graphic>
                </wp:inline>
              </w:drawing>
            </w:r>
            <w:r w:rsidRPr="006378B7">
              <w:t xml:space="preserve"> icon in the top-right corner of the screen. You have the option to download it as PDF or as Image/jpg. Select the appropriate option. Then either open the file directly, or save it on your local disk and open it.</w:t>
            </w:r>
          </w:p>
        </w:tc>
        <w:tc>
          <w:tcPr>
            <w:tcW w:w="5850" w:type="dxa"/>
            <w:tcBorders>
              <w:top w:val="single" w:sz="8" w:space="0" w:color="999999"/>
              <w:left w:val="single" w:sz="8" w:space="0" w:color="999999"/>
              <w:bottom w:val="single" w:sz="8" w:space="0" w:color="999999"/>
              <w:right w:val="single" w:sz="8" w:space="0" w:color="999999"/>
            </w:tcBorders>
          </w:tcPr>
          <w:p w14:paraId="32297FDD" w14:textId="77777777" w:rsidR="00534950" w:rsidRPr="006378B7" w:rsidRDefault="00534950" w:rsidP="003C7153">
            <w:pPr>
              <w:rPr>
                <w:lang w:eastAsia="zh-TW"/>
              </w:rPr>
            </w:pPr>
          </w:p>
        </w:tc>
        <w:tc>
          <w:tcPr>
            <w:tcW w:w="1170" w:type="dxa"/>
            <w:tcBorders>
              <w:top w:val="single" w:sz="8" w:space="0" w:color="999999"/>
              <w:left w:val="single" w:sz="8" w:space="0" w:color="999999"/>
              <w:bottom w:val="single" w:sz="8" w:space="0" w:color="999999"/>
              <w:right w:val="single" w:sz="8" w:space="0" w:color="999999"/>
            </w:tcBorders>
          </w:tcPr>
          <w:p w14:paraId="7D1AFDE6" w14:textId="77777777" w:rsidR="00534950" w:rsidRPr="006378B7" w:rsidRDefault="00534950" w:rsidP="003C7153"/>
        </w:tc>
      </w:tr>
    </w:tbl>
    <w:p w14:paraId="42CED9A9" w14:textId="4BCB9DB4" w:rsidR="00F52E07" w:rsidRPr="006378B7" w:rsidRDefault="00F52E07" w:rsidP="00F52E07"/>
    <w:p w14:paraId="4E65954A" w14:textId="77777777" w:rsidR="00875375" w:rsidRPr="006378B7" w:rsidRDefault="00875375" w:rsidP="00F47570"/>
    <w:p w14:paraId="53A7B46C" w14:textId="2BD02F80" w:rsidR="00806D9A" w:rsidRPr="006378B7" w:rsidRDefault="00B420CD" w:rsidP="002C6ED8">
      <w:pPr>
        <w:pStyle w:val="Heading2"/>
      </w:pPr>
      <w:bookmarkStart w:id="266" w:name="_Toc506462102"/>
      <w:r w:rsidRPr="006378B7">
        <w:lastRenderedPageBreak/>
        <w:t>Viewing</w:t>
      </w:r>
      <w:r w:rsidR="001F0896" w:rsidRPr="006378B7">
        <w:t xml:space="preserve"> </w:t>
      </w:r>
      <w:r w:rsidR="006A6F76" w:rsidRPr="006378B7">
        <w:t xml:space="preserve">Employee </w:t>
      </w:r>
      <w:r w:rsidRPr="006378B7">
        <w:t xml:space="preserve">Assignment </w:t>
      </w:r>
      <w:r w:rsidR="006A6F76" w:rsidRPr="006378B7">
        <w:t>in Company Structure</w:t>
      </w:r>
      <w:r w:rsidR="00200F69" w:rsidRPr="006378B7">
        <w:t xml:space="preserve"> (Optional)</w:t>
      </w:r>
      <w:bookmarkEnd w:id="266"/>
    </w:p>
    <w:p w14:paraId="4AFF919A" w14:textId="77777777" w:rsidR="00806D9A" w:rsidRPr="006378B7" w:rsidRDefault="00806D9A" w:rsidP="00806D9A">
      <w:pPr>
        <w:pStyle w:val="SAPKeyblockTitle"/>
      </w:pPr>
      <w:r w:rsidRPr="006378B7">
        <w:t>Test Administration</w:t>
      </w:r>
    </w:p>
    <w:p w14:paraId="4981A56D" w14:textId="77777777" w:rsidR="00806D9A" w:rsidRPr="006378B7" w:rsidRDefault="00806D9A" w:rsidP="00806D9A">
      <w:r w:rsidRPr="006378B7">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806D9A" w:rsidRPr="006378B7" w14:paraId="1887D20D" w14:textId="77777777" w:rsidTr="00806D9A">
        <w:tc>
          <w:tcPr>
            <w:tcW w:w="2280" w:type="dxa"/>
            <w:tcBorders>
              <w:top w:val="single" w:sz="8" w:space="0" w:color="999999"/>
              <w:left w:val="single" w:sz="8" w:space="0" w:color="999999"/>
              <w:bottom w:val="single" w:sz="8" w:space="0" w:color="999999"/>
              <w:right w:val="single" w:sz="8" w:space="0" w:color="999999"/>
            </w:tcBorders>
            <w:hideMark/>
          </w:tcPr>
          <w:p w14:paraId="0DB41055" w14:textId="77777777" w:rsidR="00806D9A" w:rsidRPr="006378B7" w:rsidRDefault="00806D9A" w:rsidP="00806D9A">
            <w:pPr>
              <w:rPr>
                <w:rStyle w:val="SAPEmphasis"/>
              </w:rPr>
            </w:pPr>
            <w:r w:rsidRPr="006378B7">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4FE3362A" w14:textId="77777777" w:rsidR="00806D9A" w:rsidRPr="006378B7" w:rsidRDefault="00806D9A" w:rsidP="00806D9A">
            <w:pPr>
              <w:rPr>
                <w:lang w:eastAsia="zh-CN"/>
              </w:rPr>
            </w:pPr>
            <w:r w:rsidRPr="006378B7">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5AA1C651" w14:textId="77777777" w:rsidR="00806D9A" w:rsidRPr="006378B7" w:rsidRDefault="00806D9A" w:rsidP="00806D9A">
            <w:pPr>
              <w:rPr>
                <w:rStyle w:val="SAPEmphasis"/>
              </w:rPr>
            </w:pPr>
            <w:r w:rsidRPr="006378B7">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0B420232" w14:textId="77777777" w:rsidR="00806D9A" w:rsidRPr="006378B7" w:rsidRDefault="00806D9A" w:rsidP="00806D9A">
            <w:pPr>
              <w:rPr>
                <w:lang w:eastAsia="zh-CN"/>
              </w:rPr>
            </w:pPr>
            <w:r w:rsidRPr="006378B7">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7E5AF9CC" w14:textId="77777777" w:rsidR="00806D9A" w:rsidRPr="006378B7" w:rsidRDefault="00806D9A" w:rsidP="00806D9A">
            <w:pPr>
              <w:rPr>
                <w:rStyle w:val="SAPEmphasis"/>
              </w:rPr>
            </w:pPr>
            <w:r w:rsidRPr="006378B7">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032E0BD0" w14:textId="77777777" w:rsidR="00806D9A" w:rsidRPr="006378B7" w:rsidRDefault="00806D9A" w:rsidP="00806D9A">
            <w:pPr>
              <w:rPr>
                <w:lang w:eastAsia="zh-CN"/>
              </w:rPr>
            </w:pPr>
            <w:r w:rsidRPr="006378B7">
              <w:rPr>
                <w:lang w:eastAsia="zh-CN"/>
              </w:rPr>
              <w:t>&lt;date&gt;</w:t>
            </w:r>
          </w:p>
        </w:tc>
      </w:tr>
      <w:tr w:rsidR="00806D9A" w:rsidRPr="006378B7" w14:paraId="644AB9A6" w14:textId="77777777" w:rsidTr="00806D9A">
        <w:tc>
          <w:tcPr>
            <w:tcW w:w="2280" w:type="dxa"/>
            <w:tcBorders>
              <w:top w:val="single" w:sz="8" w:space="0" w:color="999999"/>
              <w:left w:val="single" w:sz="8" w:space="0" w:color="999999"/>
              <w:bottom w:val="single" w:sz="8" w:space="0" w:color="999999"/>
              <w:right w:val="single" w:sz="8" w:space="0" w:color="999999"/>
            </w:tcBorders>
            <w:hideMark/>
          </w:tcPr>
          <w:p w14:paraId="2D920C00" w14:textId="77777777" w:rsidR="00806D9A" w:rsidRPr="006378B7" w:rsidRDefault="00806D9A" w:rsidP="00806D9A">
            <w:pPr>
              <w:rPr>
                <w:rStyle w:val="SAPEmphasis"/>
              </w:rPr>
            </w:pPr>
            <w:r w:rsidRPr="006378B7">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56E32D39" w14:textId="77777777" w:rsidR="00806D9A" w:rsidRPr="006378B7" w:rsidRDefault="00806D9A" w:rsidP="00806D9A">
            <w:pPr>
              <w:rPr>
                <w:lang w:eastAsia="zh-CN"/>
              </w:rPr>
            </w:pPr>
            <w:r w:rsidRPr="006378B7">
              <w:rPr>
                <w:lang w:eastAsia="zh-CN"/>
              </w:rPr>
              <w:t>HR Administrator</w:t>
            </w:r>
          </w:p>
        </w:tc>
      </w:tr>
      <w:tr w:rsidR="000F7019" w:rsidRPr="006378B7" w14:paraId="4622A87B" w14:textId="77777777" w:rsidTr="00806D9A">
        <w:tc>
          <w:tcPr>
            <w:tcW w:w="2280" w:type="dxa"/>
            <w:tcBorders>
              <w:top w:val="single" w:sz="8" w:space="0" w:color="999999"/>
              <w:left w:val="single" w:sz="8" w:space="0" w:color="999999"/>
              <w:bottom w:val="single" w:sz="8" w:space="0" w:color="999999"/>
              <w:right w:val="single" w:sz="8" w:space="0" w:color="999999"/>
            </w:tcBorders>
            <w:hideMark/>
          </w:tcPr>
          <w:p w14:paraId="21C0FC42" w14:textId="77777777" w:rsidR="000F7019" w:rsidRPr="006378B7" w:rsidRDefault="000F7019" w:rsidP="000F7019">
            <w:pPr>
              <w:rPr>
                <w:rStyle w:val="SAPEmphasis"/>
              </w:rPr>
            </w:pPr>
            <w:r w:rsidRPr="006378B7">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039A397C" w14:textId="77777777" w:rsidR="000F7019" w:rsidRPr="006378B7" w:rsidRDefault="000F7019" w:rsidP="000F7019">
            <w:pPr>
              <w:rPr>
                <w:lang w:eastAsia="zh-CN"/>
              </w:rPr>
            </w:pPr>
            <w:r w:rsidRPr="006378B7">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4E9C04CA" w14:textId="77777777" w:rsidR="000F7019" w:rsidRPr="006378B7" w:rsidRDefault="000F7019" w:rsidP="000F7019">
            <w:pPr>
              <w:rPr>
                <w:rStyle w:val="SAPEmphasis"/>
              </w:rPr>
            </w:pPr>
            <w:r w:rsidRPr="006378B7">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5270A2CE" w14:textId="7376C30B" w:rsidR="000F7019" w:rsidRPr="006378B7" w:rsidRDefault="000F7019" w:rsidP="000F7019">
            <w:pPr>
              <w:rPr>
                <w:lang w:eastAsia="zh-CN"/>
              </w:rPr>
            </w:pPr>
            <w:r>
              <w:t>&lt;duration&gt;</w:t>
            </w:r>
          </w:p>
        </w:tc>
      </w:tr>
    </w:tbl>
    <w:p w14:paraId="3AA642E3" w14:textId="77777777" w:rsidR="00806D9A" w:rsidRPr="006378B7" w:rsidRDefault="00806D9A" w:rsidP="00806D9A">
      <w:pPr>
        <w:pStyle w:val="SAPKeyblockTitle"/>
      </w:pPr>
      <w:r w:rsidRPr="006378B7">
        <w:t>Purpose</w:t>
      </w:r>
    </w:p>
    <w:p w14:paraId="1760CDE4" w14:textId="3F5B1F45" w:rsidR="00806D9A" w:rsidRPr="006378B7" w:rsidRDefault="00806D9A" w:rsidP="00806D9A">
      <w:r w:rsidRPr="006378B7">
        <w:t xml:space="preserve">The </w:t>
      </w:r>
      <w:r w:rsidRPr="006378B7">
        <w:rPr>
          <w:lang w:eastAsia="zh-CN"/>
        </w:rPr>
        <w:t>HR Administrator</w:t>
      </w:r>
      <w:r w:rsidRPr="006378B7">
        <w:t xml:space="preserve"> </w:t>
      </w:r>
      <w:r w:rsidR="000D5030" w:rsidRPr="006378B7">
        <w:t>searches for individual employees within the company structure</w:t>
      </w:r>
      <w:r w:rsidR="00B420CD" w:rsidRPr="006378B7">
        <w:t xml:space="preserve"> and views their organizational assignment</w:t>
      </w:r>
      <w:r w:rsidR="000D5030" w:rsidRPr="006378B7">
        <w:t>.</w:t>
      </w:r>
    </w:p>
    <w:p w14:paraId="53EE68DB" w14:textId="77777777" w:rsidR="00806D9A" w:rsidRPr="006378B7" w:rsidRDefault="00806D9A" w:rsidP="00806D9A">
      <w:pPr>
        <w:pStyle w:val="SAPKeyblockTitle"/>
      </w:pPr>
      <w:r w:rsidRPr="006378B7">
        <w:t>Prerequisites</w:t>
      </w:r>
    </w:p>
    <w:p w14:paraId="64137A81" w14:textId="28DC2AAB" w:rsidR="00200F69" w:rsidRPr="006378B7" w:rsidRDefault="00200F69" w:rsidP="00806D9A">
      <w:r w:rsidRPr="006378B7">
        <w:t xml:space="preserve">Employees must have been hired (or rehired) and assigned to </w:t>
      </w:r>
      <w:r w:rsidR="000D5030" w:rsidRPr="006378B7">
        <w:t>the organization objects.</w:t>
      </w:r>
    </w:p>
    <w:p w14:paraId="313735DA" w14:textId="77777777" w:rsidR="000D5030" w:rsidRPr="006378B7" w:rsidRDefault="000D5030" w:rsidP="000D5030">
      <w:pPr>
        <w:pStyle w:val="SAPKeyblockTitle"/>
      </w:pPr>
      <w:r w:rsidRPr="006378B7">
        <w:t>Procedure</w:t>
      </w: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92"/>
        <w:gridCol w:w="1440"/>
        <w:gridCol w:w="5220"/>
        <w:gridCol w:w="5760"/>
        <w:gridCol w:w="1170"/>
      </w:tblGrid>
      <w:tr w:rsidR="000D5030" w:rsidRPr="006378B7" w14:paraId="532887AF" w14:textId="77777777" w:rsidTr="00F84E70">
        <w:trPr>
          <w:trHeight w:val="848"/>
          <w:tblHeader/>
        </w:trPr>
        <w:tc>
          <w:tcPr>
            <w:tcW w:w="692" w:type="dxa"/>
            <w:tcBorders>
              <w:top w:val="single" w:sz="8" w:space="0" w:color="999999"/>
              <w:left w:val="single" w:sz="8" w:space="0" w:color="999999"/>
              <w:bottom w:val="single" w:sz="8" w:space="0" w:color="999999"/>
              <w:right w:val="single" w:sz="8" w:space="0" w:color="999999"/>
            </w:tcBorders>
            <w:shd w:val="clear" w:color="auto" w:fill="999999"/>
            <w:hideMark/>
          </w:tcPr>
          <w:p w14:paraId="79723EFF" w14:textId="77777777" w:rsidR="000D5030" w:rsidRPr="006378B7" w:rsidRDefault="000D5030" w:rsidP="001F0896">
            <w:pPr>
              <w:pStyle w:val="SAPTableHeader"/>
            </w:pPr>
            <w:r w:rsidRPr="006378B7">
              <w:t>Test Step #</w:t>
            </w:r>
          </w:p>
        </w:tc>
        <w:tc>
          <w:tcPr>
            <w:tcW w:w="1440" w:type="dxa"/>
            <w:tcBorders>
              <w:top w:val="single" w:sz="8" w:space="0" w:color="999999"/>
              <w:left w:val="single" w:sz="8" w:space="0" w:color="999999"/>
              <w:bottom w:val="single" w:sz="8" w:space="0" w:color="999999"/>
              <w:right w:val="single" w:sz="8" w:space="0" w:color="999999"/>
            </w:tcBorders>
            <w:shd w:val="clear" w:color="auto" w:fill="999999"/>
            <w:hideMark/>
          </w:tcPr>
          <w:p w14:paraId="2EE7C3F5" w14:textId="77777777" w:rsidR="000D5030" w:rsidRPr="006378B7" w:rsidRDefault="000D5030" w:rsidP="001F0896">
            <w:pPr>
              <w:pStyle w:val="SAPTableHeader"/>
            </w:pPr>
            <w:r w:rsidRPr="006378B7">
              <w:t>Test Step Name</w:t>
            </w:r>
          </w:p>
        </w:tc>
        <w:tc>
          <w:tcPr>
            <w:tcW w:w="5220" w:type="dxa"/>
            <w:tcBorders>
              <w:top w:val="single" w:sz="8" w:space="0" w:color="999999"/>
              <w:left w:val="single" w:sz="8" w:space="0" w:color="999999"/>
              <w:bottom w:val="single" w:sz="8" w:space="0" w:color="999999"/>
              <w:right w:val="single" w:sz="8" w:space="0" w:color="999999"/>
            </w:tcBorders>
            <w:shd w:val="clear" w:color="auto" w:fill="999999"/>
            <w:hideMark/>
          </w:tcPr>
          <w:p w14:paraId="0C5569A5" w14:textId="77777777" w:rsidR="000D5030" w:rsidRPr="006378B7" w:rsidRDefault="000D5030" w:rsidP="001F0896">
            <w:pPr>
              <w:pStyle w:val="SAPTableHeader"/>
            </w:pPr>
            <w:r w:rsidRPr="006378B7">
              <w:t>Instruction</w:t>
            </w:r>
          </w:p>
        </w:tc>
        <w:tc>
          <w:tcPr>
            <w:tcW w:w="5760" w:type="dxa"/>
            <w:tcBorders>
              <w:top w:val="single" w:sz="8" w:space="0" w:color="999999"/>
              <w:left w:val="single" w:sz="8" w:space="0" w:color="999999"/>
              <w:bottom w:val="single" w:sz="8" w:space="0" w:color="999999"/>
              <w:right w:val="single" w:sz="8" w:space="0" w:color="999999"/>
            </w:tcBorders>
            <w:shd w:val="clear" w:color="auto" w:fill="999999"/>
            <w:hideMark/>
          </w:tcPr>
          <w:p w14:paraId="43C29809" w14:textId="77777777" w:rsidR="000D5030" w:rsidRPr="006378B7" w:rsidRDefault="000D5030" w:rsidP="001F0896">
            <w:pPr>
              <w:pStyle w:val="SAPTableHeader"/>
            </w:pPr>
            <w:r w:rsidRPr="006378B7">
              <w:t>Expected Result</w:t>
            </w:r>
          </w:p>
        </w:tc>
        <w:tc>
          <w:tcPr>
            <w:tcW w:w="1170" w:type="dxa"/>
            <w:tcBorders>
              <w:top w:val="single" w:sz="8" w:space="0" w:color="999999"/>
              <w:left w:val="single" w:sz="8" w:space="0" w:color="999999"/>
              <w:bottom w:val="single" w:sz="8" w:space="0" w:color="999999"/>
              <w:right w:val="single" w:sz="8" w:space="0" w:color="999999"/>
            </w:tcBorders>
            <w:shd w:val="clear" w:color="auto" w:fill="999999"/>
            <w:hideMark/>
          </w:tcPr>
          <w:p w14:paraId="1B4F7AD9" w14:textId="77777777" w:rsidR="000D5030" w:rsidRPr="006378B7" w:rsidRDefault="000D5030" w:rsidP="001F0896">
            <w:pPr>
              <w:pStyle w:val="SAPTableHeader"/>
            </w:pPr>
            <w:r w:rsidRPr="006378B7">
              <w:t>Pass / Fail / Comment</w:t>
            </w:r>
          </w:p>
        </w:tc>
      </w:tr>
      <w:tr w:rsidR="000D5030" w:rsidRPr="006378B7" w14:paraId="365D748E" w14:textId="77777777" w:rsidTr="00F84E70">
        <w:trPr>
          <w:trHeight w:val="288"/>
        </w:trPr>
        <w:tc>
          <w:tcPr>
            <w:tcW w:w="692" w:type="dxa"/>
            <w:tcBorders>
              <w:top w:val="single" w:sz="8" w:space="0" w:color="999999"/>
              <w:left w:val="single" w:sz="8" w:space="0" w:color="999999"/>
              <w:bottom w:val="single" w:sz="8" w:space="0" w:color="999999"/>
              <w:right w:val="single" w:sz="8" w:space="0" w:color="999999"/>
            </w:tcBorders>
            <w:hideMark/>
          </w:tcPr>
          <w:p w14:paraId="54EA2EE6" w14:textId="77777777" w:rsidR="000D5030" w:rsidRPr="006378B7" w:rsidRDefault="000D5030" w:rsidP="001F0896">
            <w:r w:rsidRPr="006378B7">
              <w:t>1</w:t>
            </w:r>
          </w:p>
        </w:tc>
        <w:tc>
          <w:tcPr>
            <w:tcW w:w="1440" w:type="dxa"/>
            <w:tcBorders>
              <w:top w:val="single" w:sz="8" w:space="0" w:color="999999"/>
              <w:left w:val="single" w:sz="8" w:space="0" w:color="999999"/>
              <w:bottom w:val="single" w:sz="8" w:space="0" w:color="999999"/>
              <w:right w:val="single" w:sz="8" w:space="0" w:color="999999"/>
            </w:tcBorders>
            <w:hideMark/>
          </w:tcPr>
          <w:p w14:paraId="3715FDBB" w14:textId="77777777" w:rsidR="000D5030" w:rsidRPr="006378B7" w:rsidRDefault="000D5030" w:rsidP="001F0896">
            <w:r w:rsidRPr="006378B7">
              <w:rPr>
                <w:rStyle w:val="SAPEmphasis"/>
              </w:rPr>
              <w:t>Log on</w:t>
            </w:r>
          </w:p>
        </w:tc>
        <w:tc>
          <w:tcPr>
            <w:tcW w:w="5220" w:type="dxa"/>
            <w:tcBorders>
              <w:top w:val="single" w:sz="8" w:space="0" w:color="999999"/>
              <w:left w:val="single" w:sz="8" w:space="0" w:color="999999"/>
              <w:bottom w:val="single" w:sz="8" w:space="0" w:color="999999"/>
              <w:right w:val="single" w:sz="8" w:space="0" w:color="999999"/>
            </w:tcBorders>
            <w:hideMark/>
          </w:tcPr>
          <w:p w14:paraId="61B3B00B" w14:textId="77777777" w:rsidR="000D5030" w:rsidRPr="006378B7" w:rsidRDefault="000D5030" w:rsidP="001F0896">
            <w:r w:rsidRPr="006378B7">
              <w:t xml:space="preserve">Log on to </w:t>
            </w:r>
            <w:r w:rsidRPr="006378B7">
              <w:rPr>
                <w:rStyle w:val="SAPTextReference"/>
              </w:rPr>
              <w:t>Employee Central</w:t>
            </w:r>
            <w:r w:rsidRPr="006378B7" w:rsidDel="00C623F0">
              <w:t xml:space="preserve"> </w:t>
            </w:r>
            <w:r w:rsidRPr="006378B7">
              <w:t>as an HR Administrator.</w:t>
            </w:r>
          </w:p>
        </w:tc>
        <w:tc>
          <w:tcPr>
            <w:tcW w:w="5760" w:type="dxa"/>
            <w:tcBorders>
              <w:top w:val="single" w:sz="8" w:space="0" w:color="999999"/>
              <w:left w:val="single" w:sz="8" w:space="0" w:color="999999"/>
              <w:bottom w:val="single" w:sz="8" w:space="0" w:color="999999"/>
              <w:right w:val="single" w:sz="8" w:space="0" w:color="999999"/>
            </w:tcBorders>
            <w:hideMark/>
          </w:tcPr>
          <w:p w14:paraId="45759047" w14:textId="77777777" w:rsidR="000D5030" w:rsidRPr="006378B7" w:rsidRDefault="000D5030" w:rsidP="00DF50BB">
            <w:r w:rsidRPr="006378B7">
              <w:t xml:space="preserve">The </w:t>
            </w:r>
            <w:r w:rsidRPr="006378B7">
              <w:rPr>
                <w:rStyle w:val="SAPScreenElement"/>
              </w:rPr>
              <w:t xml:space="preserve">Home </w:t>
            </w:r>
            <w:r w:rsidRPr="006378B7">
              <w:t>page is displayed.</w:t>
            </w:r>
          </w:p>
        </w:tc>
        <w:tc>
          <w:tcPr>
            <w:tcW w:w="1170" w:type="dxa"/>
            <w:tcBorders>
              <w:top w:val="single" w:sz="8" w:space="0" w:color="999999"/>
              <w:left w:val="single" w:sz="8" w:space="0" w:color="999999"/>
              <w:bottom w:val="single" w:sz="8" w:space="0" w:color="999999"/>
              <w:right w:val="single" w:sz="8" w:space="0" w:color="999999"/>
            </w:tcBorders>
          </w:tcPr>
          <w:p w14:paraId="4A2CDE6A" w14:textId="77777777" w:rsidR="000D5030" w:rsidRPr="006378B7" w:rsidRDefault="000D5030" w:rsidP="001F0896"/>
        </w:tc>
      </w:tr>
      <w:tr w:rsidR="000D5030" w:rsidRPr="006378B7" w14:paraId="33C95879" w14:textId="77777777" w:rsidTr="00F84E70">
        <w:trPr>
          <w:trHeight w:val="357"/>
        </w:trPr>
        <w:tc>
          <w:tcPr>
            <w:tcW w:w="692" w:type="dxa"/>
            <w:tcBorders>
              <w:top w:val="single" w:sz="8" w:space="0" w:color="999999"/>
              <w:left w:val="single" w:sz="8" w:space="0" w:color="999999"/>
              <w:bottom w:val="single" w:sz="8" w:space="0" w:color="999999"/>
              <w:right w:val="single" w:sz="8" w:space="0" w:color="999999"/>
            </w:tcBorders>
            <w:hideMark/>
          </w:tcPr>
          <w:p w14:paraId="3A4D4294" w14:textId="77777777" w:rsidR="000D5030" w:rsidRPr="006378B7" w:rsidRDefault="000D5030" w:rsidP="001F0896">
            <w:r w:rsidRPr="006378B7">
              <w:t>2</w:t>
            </w:r>
          </w:p>
        </w:tc>
        <w:tc>
          <w:tcPr>
            <w:tcW w:w="1440" w:type="dxa"/>
            <w:tcBorders>
              <w:top w:val="single" w:sz="8" w:space="0" w:color="999999"/>
              <w:left w:val="single" w:sz="8" w:space="0" w:color="999999"/>
              <w:bottom w:val="single" w:sz="8" w:space="0" w:color="999999"/>
              <w:right w:val="single" w:sz="8" w:space="0" w:color="999999"/>
            </w:tcBorders>
            <w:hideMark/>
          </w:tcPr>
          <w:p w14:paraId="40FFFD2F" w14:textId="77777777" w:rsidR="000D5030" w:rsidRPr="006378B7" w:rsidRDefault="000D5030" w:rsidP="001F0896">
            <w:pPr>
              <w:rPr>
                <w:rStyle w:val="SAPEmphasis"/>
              </w:rPr>
            </w:pPr>
            <w:r w:rsidRPr="006378B7">
              <w:rPr>
                <w:rStyle w:val="SAPEmphasis"/>
              </w:rPr>
              <w:t>Go to Company Info</w:t>
            </w:r>
          </w:p>
        </w:tc>
        <w:tc>
          <w:tcPr>
            <w:tcW w:w="5220" w:type="dxa"/>
            <w:tcBorders>
              <w:top w:val="single" w:sz="8" w:space="0" w:color="999999"/>
              <w:left w:val="single" w:sz="8" w:space="0" w:color="999999"/>
              <w:bottom w:val="single" w:sz="8" w:space="0" w:color="999999"/>
              <w:right w:val="single" w:sz="8" w:space="0" w:color="999999"/>
            </w:tcBorders>
            <w:hideMark/>
          </w:tcPr>
          <w:p w14:paraId="37A0D09D" w14:textId="77777777" w:rsidR="000D5030" w:rsidRPr="006378B7" w:rsidRDefault="000D5030" w:rsidP="001F0896">
            <w:r w:rsidRPr="006378B7">
              <w:t xml:space="preserve">From the </w:t>
            </w:r>
            <w:r w:rsidRPr="006378B7">
              <w:rPr>
                <w:rStyle w:val="SAPScreenElement"/>
              </w:rPr>
              <w:t xml:space="preserve">Home </w:t>
            </w:r>
            <w:r w:rsidRPr="006378B7">
              <w:t xml:space="preserve">drop-down, select </w:t>
            </w:r>
            <w:r w:rsidRPr="006378B7">
              <w:rPr>
                <w:rStyle w:val="SAPScreenElement"/>
              </w:rPr>
              <w:t>Company Info</w:t>
            </w:r>
            <w:r w:rsidRPr="006378B7">
              <w:t>.</w:t>
            </w:r>
          </w:p>
        </w:tc>
        <w:tc>
          <w:tcPr>
            <w:tcW w:w="5760" w:type="dxa"/>
            <w:tcBorders>
              <w:top w:val="single" w:sz="8" w:space="0" w:color="999999"/>
              <w:left w:val="single" w:sz="8" w:space="0" w:color="999999"/>
              <w:bottom w:val="single" w:sz="8" w:space="0" w:color="999999"/>
              <w:right w:val="single" w:sz="8" w:space="0" w:color="999999"/>
            </w:tcBorders>
          </w:tcPr>
          <w:p w14:paraId="2F6FD706" w14:textId="77777777" w:rsidR="000D5030" w:rsidRPr="006378B7" w:rsidRDefault="000D5030" w:rsidP="00DF50BB">
            <w:r w:rsidRPr="006378B7">
              <w:t xml:space="preserve">The </w:t>
            </w:r>
            <w:r w:rsidRPr="006378B7">
              <w:rPr>
                <w:rStyle w:val="SAPScreenElement"/>
              </w:rPr>
              <w:t>Company Info</w:t>
            </w:r>
            <w:r w:rsidRPr="006378B7">
              <w:t xml:space="preserve"> screen is displayed containing by default the </w:t>
            </w:r>
            <w:r w:rsidRPr="006378B7">
              <w:rPr>
                <w:rStyle w:val="SAPScreenElement"/>
              </w:rPr>
              <w:t>Org Chart</w:t>
            </w:r>
            <w:r w:rsidRPr="006378B7">
              <w:t xml:space="preserve"> based on the logged-in user.</w:t>
            </w:r>
          </w:p>
        </w:tc>
        <w:tc>
          <w:tcPr>
            <w:tcW w:w="1170" w:type="dxa"/>
            <w:tcBorders>
              <w:top w:val="single" w:sz="8" w:space="0" w:color="999999"/>
              <w:left w:val="single" w:sz="8" w:space="0" w:color="999999"/>
              <w:bottom w:val="single" w:sz="8" w:space="0" w:color="999999"/>
              <w:right w:val="single" w:sz="8" w:space="0" w:color="999999"/>
            </w:tcBorders>
          </w:tcPr>
          <w:p w14:paraId="7098DFA9" w14:textId="77777777" w:rsidR="000D5030" w:rsidRPr="006378B7" w:rsidRDefault="000D5030" w:rsidP="001F0896"/>
        </w:tc>
      </w:tr>
      <w:tr w:rsidR="000D5030" w:rsidRPr="006378B7" w14:paraId="14C225FA" w14:textId="77777777" w:rsidTr="00F84E70">
        <w:trPr>
          <w:trHeight w:val="357"/>
        </w:trPr>
        <w:tc>
          <w:tcPr>
            <w:tcW w:w="692" w:type="dxa"/>
            <w:tcBorders>
              <w:top w:val="single" w:sz="8" w:space="0" w:color="999999"/>
              <w:left w:val="single" w:sz="8" w:space="0" w:color="999999"/>
              <w:right w:val="single" w:sz="8" w:space="0" w:color="999999"/>
            </w:tcBorders>
          </w:tcPr>
          <w:p w14:paraId="4E53DA05" w14:textId="77777777" w:rsidR="000D5030" w:rsidRPr="006378B7" w:rsidRDefault="000D5030" w:rsidP="001F0896">
            <w:r w:rsidRPr="006378B7">
              <w:t>3</w:t>
            </w:r>
          </w:p>
        </w:tc>
        <w:tc>
          <w:tcPr>
            <w:tcW w:w="1440" w:type="dxa"/>
            <w:tcBorders>
              <w:top w:val="single" w:sz="8" w:space="0" w:color="999999"/>
              <w:left w:val="single" w:sz="8" w:space="0" w:color="999999"/>
              <w:right w:val="single" w:sz="8" w:space="0" w:color="999999"/>
            </w:tcBorders>
          </w:tcPr>
          <w:p w14:paraId="01DFD746" w14:textId="77777777" w:rsidR="000D5030" w:rsidRPr="006378B7" w:rsidRDefault="000D5030" w:rsidP="001F0896">
            <w:pPr>
              <w:rPr>
                <w:rStyle w:val="SAPEmphasis"/>
                <w:highlight w:val="yellow"/>
              </w:rPr>
            </w:pPr>
            <w:r w:rsidRPr="006378B7">
              <w:rPr>
                <w:rStyle w:val="SAPEmphasis"/>
              </w:rPr>
              <w:t>Select Company Structure</w:t>
            </w:r>
          </w:p>
        </w:tc>
        <w:tc>
          <w:tcPr>
            <w:tcW w:w="5220" w:type="dxa"/>
            <w:tcBorders>
              <w:top w:val="single" w:sz="8" w:space="0" w:color="999999"/>
              <w:left w:val="single" w:sz="8" w:space="0" w:color="999999"/>
              <w:right w:val="single" w:sz="8" w:space="0" w:color="999999"/>
            </w:tcBorders>
          </w:tcPr>
          <w:p w14:paraId="035249A9" w14:textId="77777777" w:rsidR="000D5030" w:rsidRPr="006378B7" w:rsidRDefault="000D5030" w:rsidP="001F0896">
            <w:r w:rsidRPr="006378B7">
              <w:t xml:space="preserve">Go to the </w:t>
            </w:r>
            <w:r w:rsidRPr="006378B7">
              <w:rPr>
                <w:rStyle w:val="SAPScreenElement"/>
              </w:rPr>
              <w:t>Company Structure Overview</w:t>
            </w:r>
            <w:r w:rsidRPr="006378B7">
              <w:t xml:space="preserve"> tab.</w:t>
            </w:r>
          </w:p>
          <w:p w14:paraId="06E098D7" w14:textId="77777777" w:rsidR="000D5030" w:rsidRPr="006378B7" w:rsidRDefault="000D5030" w:rsidP="001F0896">
            <w:r w:rsidRPr="006378B7">
              <w:t xml:space="preserve">In the </w:t>
            </w:r>
            <w:r w:rsidRPr="006378B7">
              <w:rPr>
                <w:rStyle w:val="SAPScreenElement"/>
              </w:rPr>
              <w:t>Company Structure</w:t>
            </w:r>
            <w:r w:rsidRPr="006378B7">
              <w:t xml:space="preserve"> field, select from drop-down the</w:t>
            </w:r>
            <w:r w:rsidRPr="006378B7">
              <w:rPr>
                <w:rStyle w:val="SAPUserEntry"/>
              </w:rPr>
              <w:t xml:space="preserve"> &lt;company structure definition name&gt; </w:t>
            </w:r>
            <w:r w:rsidRPr="006378B7">
              <w:t xml:space="preserve">as defined during configuration. </w:t>
            </w:r>
          </w:p>
        </w:tc>
        <w:tc>
          <w:tcPr>
            <w:tcW w:w="5760" w:type="dxa"/>
            <w:tcBorders>
              <w:top w:val="single" w:sz="8" w:space="0" w:color="999999"/>
              <w:left w:val="single" w:sz="8" w:space="0" w:color="999999"/>
              <w:right w:val="single" w:sz="8" w:space="0" w:color="999999"/>
            </w:tcBorders>
          </w:tcPr>
          <w:p w14:paraId="71541C4E" w14:textId="77777777" w:rsidR="000D5030" w:rsidRPr="006378B7" w:rsidRDefault="000D5030" w:rsidP="00DF50BB">
            <w:pPr>
              <w:pStyle w:val="ListBullet"/>
              <w:numPr>
                <w:ilvl w:val="0"/>
                <w:numId w:val="0"/>
              </w:numPr>
            </w:pPr>
          </w:p>
        </w:tc>
        <w:tc>
          <w:tcPr>
            <w:tcW w:w="1170" w:type="dxa"/>
            <w:tcBorders>
              <w:top w:val="single" w:sz="8" w:space="0" w:color="999999"/>
              <w:left w:val="single" w:sz="8" w:space="0" w:color="999999"/>
              <w:bottom w:val="single" w:sz="8" w:space="0" w:color="999999"/>
              <w:right w:val="single" w:sz="8" w:space="0" w:color="999999"/>
            </w:tcBorders>
          </w:tcPr>
          <w:p w14:paraId="42CEDB5C" w14:textId="77777777" w:rsidR="000D5030" w:rsidRPr="006378B7" w:rsidRDefault="000D5030" w:rsidP="001F0896"/>
        </w:tc>
      </w:tr>
      <w:tr w:rsidR="000D5030" w:rsidRPr="006378B7" w14:paraId="44EB71B6" w14:textId="77777777" w:rsidTr="00F84E70">
        <w:trPr>
          <w:trHeight w:val="357"/>
        </w:trPr>
        <w:tc>
          <w:tcPr>
            <w:tcW w:w="692" w:type="dxa"/>
            <w:tcBorders>
              <w:top w:val="single" w:sz="8" w:space="0" w:color="999999"/>
              <w:left w:val="single" w:sz="8" w:space="0" w:color="999999"/>
              <w:bottom w:val="single" w:sz="8" w:space="0" w:color="999999"/>
              <w:right w:val="single" w:sz="8" w:space="0" w:color="999999"/>
            </w:tcBorders>
          </w:tcPr>
          <w:p w14:paraId="77379B38" w14:textId="77777777" w:rsidR="000D5030" w:rsidRPr="006378B7" w:rsidRDefault="000D5030" w:rsidP="001F0896">
            <w:r w:rsidRPr="006378B7">
              <w:lastRenderedPageBreak/>
              <w:t>4</w:t>
            </w:r>
          </w:p>
        </w:tc>
        <w:tc>
          <w:tcPr>
            <w:tcW w:w="1440" w:type="dxa"/>
            <w:tcBorders>
              <w:top w:val="single" w:sz="8" w:space="0" w:color="999999"/>
              <w:left w:val="single" w:sz="8" w:space="0" w:color="999999"/>
              <w:bottom w:val="single" w:sz="8" w:space="0" w:color="999999"/>
              <w:right w:val="single" w:sz="8" w:space="0" w:color="999999"/>
            </w:tcBorders>
          </w:tcPr>
          <w:p w14:paraId="2B4AA46A" w14:textId="237185AC" w:rsidR="000D5030" w:rsidRPr="006378B7" w:rsidRDefault="000D5030" w:rsidP="001F0896">
            <w:pPr>
              <w:rPr>
                <w:rStyle w:val="SAPEmphasis"/>
              </w:rPr>
            </w:pPr>
            <w:r w:rsidRPr="006378B7">
              <w:rPr>
                <w:rStyle w:val="SAPEmphasis"/>
              </w:rPr>
              <w:t xml:space="preserve">Search </w:t>
            </w:r>
            <w:r w:rsidR="00A56CB2" w:rsidRPr="006378B7">
              <w:rPr>
                <w:rStyle w:val="SAPEmphasis"/>
              </w:rPr>
              <w:t>Employee</w:t>
            </w:r>
          </w:p>
        </w:tc>
        <w:tc>
          <w:tcPr>
            <w:tcW w:w="5220" w:type="dxa"/>
            <w:tcBorders>
              <w:top w:val="single" w:sz="8" w:space="0" w:color="999999"/>
              <w:left w:val="single" w:sz="8" w:space="0" w:color="999999"/>
              <w:bottom w:val="single" w:sz="8" w:space="0" w:color="999999"/>
              <w:right w:val="single" w:sz="8" w:space="0" w:color="999999"/>
            </w:tcBorders>
          </w:tcPr>
          <w:p w14:paraId="69922DBA" w14:textId="0D249D13" w:rsidR="000D5030" w:rsidRPr="006378B7" w:rsidRDefault="000D5030" w:rsidP="001F0896">
            <w:r w:rsidRPr="006378B7">
              <w:t xml:space="preserve">In the </w:t>
            </w:r>
            <w:r w:rsidRPr="006378B7">
              <w:rPr>
                <w:rStyle w:val="SAPScreenElement"/>
              </w:rPr>
              <w:t>Search</w:t>
            </w:r>
            <w:r w:rsidRPr="006378B7">
              <w:t xml:space="preserve"> field, select</w:t>
            </w:r>
            <w:r w:rsidRPr="006378B7">
              <w:rPr>
                <w:rStyle w:val="SAPUserEntry"/>
              </w:rPr>
              <w:t xml:space="preserve"> </w:t>
            </w:r>
            <w:r w:rsidR="00A56CB2" w:rsidRPr="006378B7">
              <w:rPr>
                <w:rStyle w:val="SAPUserEntry"/>
              </w:rPr>
              <w:t xml:space="preserve">By people </w:t>
            </w:r>
            <w:r w:rsidRPr="006378B7">
              <w:t xml:space="preserve">from the drop-down. </w:t>
            </w:r>
          </w:p>
          <w:p w14:paraId="6B5B3E44" w14:textId="581B2B69" w:rsidR="000D5030" w:rsidRPr="006378B7" w:rsidRDefault="000D5030" w:rsidP="001F0896">
            <w:r w:rsidRPr="006378B7">
              <w:t xml:space="preserve">In the second search field, </w:t>
            </w:r>
            <w:r w:rsidR="00A56CB2" w:rsidRPr="006378B7">
              <w:t>enter the name (or name parts) of the employee.</w:t>
            </w:r>
          </w:p>
        </w:tc>
        <w:tc>
          <w:tcPr>
            <w:tcW w:w="5760" w:type="dxa"/>
            <w:tcBorders>
              <w:top w:val="single" w:sz="8" w:space="0" w:color="999999"/>
              <w:left w:val="single" w:sz="8" w:space="0" w:color="999999"/>
              <w:bottom w:val="single" w:sz="8" w:space="0" w:color="999999"/>
              <w:right w:val="single" w:sz="8" w:space="0" w:color="999999"/>
            </w:tcBorders>
          </w:tcPr>
          <w:p w14:paraId="7CD91409" w14:textId="648C506E" w:rsidR="000D5030" w:rsidRPr="006378B7" w:rsidRDefault="00A56CB2" w:rsidP="00DF50BB">
            <w:r w:rsidRPr="006378B7">
              <w:t>The autocomplete functionality suggests a list of employees matching your search criteria.</w:t>
            </w:r>
          </w:p>
        </w:tc>
        <w:tc>
          <w:tcPr>
            <w:tcW w:w="1170" w:type="dxa"/>
            <w:tcBorders>
              <w:top w:val="single" w:sz="8" w:space="0" w:color="999999"/>
              <w:left w:val="single" w:sz="8" w:space="0" w:color="999999"/>
              <w:bottom w:val="single" w:sz="8" w:space="0" w:color="999999"/>
              <w:right w:val="single" w:sz="8" w:space="0" w:color="999999"/>
            </w:tcBorders>
          </w:tcPr>
          <w:p w14:paraId="2EE29143" w14:textId="77777777" w:rsidR="000D5030" w:rsidRPr="006378B7" w:rsidRDefault="000D5030" w:rsidP="001F0896"/>
        </w:tc>
      </w:tr>
      <w:tr w:rsidR="00310801" w:rsidRPr="006378B7" w14:paraId="75B52314" w14:textId="77777777" w:rsidTr="00F84E70">
        <w:trPr>
          <w:trHeight w:val="357"/>
        </w:trPr>
        <w:tc>
          <w:tcPr>
            <w:tcW w:w="692" w:type="dxa"/>
            <w:vMerge w:val="restart"/>
            <w:tcBorders>
              <w:top w:val="single" w:sz="8" w:space="0" w:color="999999"/>
              <w:left w:val="single" w:sz="8" w:space="0" w:color="999999"/>
              <w:right w:val="single" w:sz="8" w:space="0" w:color="999999"/>
            </w:tcBorders>
          </w:tcPr>
          <w:p w14:paraId="33FDA4B1" w14:textId="1803487B" w:rsidR="00310801" w:rsidRPr="006378B7" w:rsidRDefault="00310801" w:rsidP="00A56CB2">
            <w:r w:rsidRPr="006378B7">
              <w:t>5</w:t>
            </w:r>
          </w:p>
        </w:tc>
        <w:tc>
          <w:tcPr>
            <w:tcW w:w="1440" w:type="dxa"/>
            <w:vMerge w:val="restart"/>
            <w:tcBorders>
              <w:top w:val="single" w:sz="8" w:space="0" w:color="999999"/>
              <w:left w:val="single" w:sz="8" w:space="0" w:color="999999"/>
              <w:right w:val="single" w:sz="8" w:space="0" w:color="999999"/>
            </w:tcBorders>
          </w:tcPr>
          <w:p w14:paraId="24A3DE6A" w14:textId="40E8CD95" w:rsidR="00310801" w:rsidRPr="006378B7" w:rsidRDefault="00310801" w:rsidP="00A56CB2">
            <w:pPr>
              <w:rPr>
                <w:rStyle w:val="SAPEmphasis"/>
              </w:rPr>
            </w:pPr>
            <w:r w:rsidRPr="006378B7">
              <w:rPr>
                <w:rStyle w:val="SAPEmphasis"/>
              </w:rPr>
              <w:t>View Employee Assignment</w:t>
            </w:r>
          </w:p>
        </w:tc>
        <w:tc>
          <w:tcPr>
            <w:tcW w:w="5220" w:type="dxa"/>
            <w:tcBorders>
              <w:top w:val="single" w:sz="8" w:space="0" w:color="999999"/>
              <w:left w:val="single" w:sz="8" w:space="0" w:color="999999"/>
              <w:bottom w:val="single" w:sz="8" w:space="0" w:color="999999"/>
              <w:right w:val="single" w:sz="8" w:space="0" w:color="999999"/>
            </w:tcBorders>
          </w:tcPr>
          <w:p w14:paraId="3D984041" w14:textId="4C051F9A" w:rsidR="00310801" w:rsidRPr="006378B7" w:rsidRDefault="00310801" w:rsidP="00A56CB2">
            <w:r w:rsidRPr="006378B7">
              <w:t>In the result list hover the mouse over the name of the employee of interest.</w:t>
            </w:r>
          </w:p>
        </w:tc>
        <w:tc>
          <w:tcPr>
            <w:tcW w:w="5760" w:type="dxa"/>
            <w:tcBorders>
              <w:top w:val="single" w:sz="8" w:space="0" w:color="999999"/>
              <w:left w:val="single" w:sz="8" w:space="0" w:color="999999"/>
              <w:bottom w:val="single" w:sz="8" w:space="0" w:color="999999"/>
              <w:right w:val="single" w:sz="8" w:space="0" w:color="999999"/>
            </w:tcBorders>
          </w:tcPr>
          <w:p w14:paraId="4FCCBF94" w14:textId="08FCC6C4" w:rsidR="00310801" w:rsidRPr="006378B7" w:rsidRDefault="00310801" w:rsidP="004F2DCB">
            <w:pPr>
              <w:rPr>
                <w:lang w:eastAsia="zh-TW"/>
              </w:rPr>
            </w:pPr>
            <w:r w:rsidRPr="006378B7">
              <w:rPr>
                <w:lang w:eastAsia="zh-TW"/>
              </w:rPr>
              <w:t>A side panel is displayed, containing the organization objects to which the employee is assigned, like business unit, division, or department.</w:t>
            </w:r>
          </w:p>
          <w:p w14:paraId="4A678F3D" w14:textId="77777777" w:rsidR="00310801" w:rsidRPr="006378B7" w:rsidRDefault="00310801" w:rsidP="004F2DCB">
            <w:pPr>
              <w:rPr>
                <w:lang w:eastAsia="zh-TW"/>
              </w:rPr>
            </w:pPr>
            <w:r w:rsidRPr="006378B7">
              <w:rPr>
                <w:lang w:eastAsia="zh-TW"/>
              </w:rPr>
              <w:t>In case the employee is head of an organization object, this is also visible in the side panel.</w:t>
            </w:r>
          </w:p>
          <w:p w14:paraId="041C1A20" w14:textId="77777777" w:rsidR="00DA00F3" w:rsidRPr="006378B7" w:rsidRDefault="00DA00F3" w:rsidP="00DA00F3">
            <w:pPr>
              <w:pStyle w:val="SAPNoteHeading"/>
              <w:ind w:left="246"/>
            </w:pPr>
            <w:r w:rsidRPr="006378B7">
              <w:rPr>
                <w:noProof/>
              </w:rPr>
              <w:drawing>
                <wp:inline distT="0" distB="0" distL="0" distR="0" wp14:anchorId="45230050" wp14:editId="6ACFC9DD">
                  <wp:extent cx="225425" cy="225425"/>
                  <wp:effectExtent l="0" t="0" r="0" b="3175"/>
                  <wp:docPr id="46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6378B7">
              <w:t>Note</w:t>
            </w:r>
          </w:p>
          <w:p w14:paraId="5B8ABE05" w14:textId="229F46EA" w:rsidR="008132F3" w:rsidRPr="006378B7" w:rsidRDefault="00244E46" w:rsidP="00DA00F3">
            <w:pPr>
              <w:ind w:left="246"/>
              <w:rPr>
                <w:lang w:eastAsia="zh-TW"/>
              </w:rPr>
            </w:pPr>
            <w:r w:rsidRPr="006378B7">
              <w:rPr>
                <w:rStyle w:val="SAPEmphasis"/>
              </w:rPr>
              <w:t>In case</w:t>
            </w:r>
            <w:r w:rsidRPr="006378B7">
              <w:t xml:space="preserve"> </w:t>
            </w:r>
            <w:r w:rsidRPr="006378B7">
              <w:rPr>
                <w:rStyle w:val="SAPEmphasis"/>
              </w:rPr>
              <w:t xml:space="preserve">Global Assignment Management </w:t>
            </w:r>
            <w:r w:rsidR="00680B6C" w:rsidRPr="006378B7">
              <w:t xml:space="preserve">has been implemented </w:t>
            </w:r>
            <w:r w:rsidRPr="006378B7">
              <w:t xml:space="preserve">in your instance: if the employee you are searching for </w:t>
            </w:r>
            <w:r w:rsidR="00C100CF" w:rsidRPr="006378B7">
              <w:rPr>
                <w:lang w:eastAsia="zh-TW"/>
              </w:rPr>
              <w:t xml:space="preserve">is on </w:t>
            </w:r>
            <w:r w:rsidR="006B46DB" w:rsidRPr="006378B7">
              <w:rPr>
                <w:lang w:eastAsia="zh-TW"/>
              </w:rPr>
              <w:t xml:space="preserve">global </w:t>
            </w:r>
            <w:r w:rsidR="008132F3" w:rsidRPr="006378B7">
              <w:rPr>
                <w:lang w:eastAsia="zh-TW"/>
              </w:rPr>
              <w:t>assignment</w:t>
            </w:r>
            <w:r w:rsidR="00697FCE" w:rsidRPr="006378B7">
              <w:rPr>
                <w:lang w:eastAsia="zh-TW"/>
              </w:rPr>
              <w:t xml:space="preserve">, </w:t>
            </w:r>
            <w:r w:rsidRPr="006378B7">
              <w:rPr>
                <w:lang w:eastAsia="zh-TW"/>
              </w:rPr>
              <w:t xml:space="preserve">then </w:t>
            </w:r>
            <w:r w:rsidR="00697FCE" w:rsidRPr="006378B7">
              <w:rPr>
                <w:lang w:eastAsia="zh-TW"/>
              </w:rPr>
              <w:t>the currently active assignment (most likely the one in the host company) is given.</w:t>
            </w:r>
          </w:p>
          <w:p w14:paraId="14E5DCDA" w14:textId="537036D4" w:rsidR="001F0303" w:rsidRPr="006378B7" w:rsidRDefault="00244E46" w:rsidP="00DA00F3">
            <w:pPr>
              <w:ind w:left="246"/>
            </w:pPr>
            <w:r w:rsidRPr="006378B7">
              <w:rPr>
                <w:rStyle w:val="SAPEmphasis"/>
              </w:rPr>
              <w:t>In case</w:t>
            </w:r>
            <w:r w:rsidRPr="006378B7">
              <w:t xml:space="preserve"> </w:t>
            </w:r>
            <w:r w:rsidRPr="006378B7">
              <w:rPr>
                <w:rStyle w:val="SAPEmphasis"/>
              </w:rPr>
              <w:t>Concurrent Employment Management</w:t>
            </w:r>
            <w:r w:rsidRPr="006378B7">
              <w:t xml:space="preserve"> </w:t>
            </w:r>
            <w:r w:rsidR="00680B6C" w:rsidRPr="006378B7">
              <w:t>has been implemented</w:t>
            </w:r>
            <w:r w:rsidRPr="006378B7">
              <w:t xml:space="preserve"> in your instance: if</w:t>
            </w:r>
            <w:r w:rsidR="006B46DB" w:rsidRPr="006378B7">
              <w:rPr>
                <w:lang w:eastAsia="zh-TW"/>
              </w:rPr>
              <w:t xml:space="preserve"> </w:t>
            </w:r>
            <w:r w:rsidRPr="006378B7">
              <w:rPr>
                <w:lang w:eastAsia="zh-TW"/>
              </w:rPr>
              <w:t>the</w:t>
            </w:r>
            <w:r w:rsidR="00697FCE" w:rsidRPr="006378B7">
              <w:rPr>
                <w:lang w:eastAsia="zh-TW"/>
              </w:rPr>
              <w:t xml:space="preserve"> employee </w:t>
            </w:r>
            <w:r w:rsidRPr="006378B7">
              <w:t xml:space="preserve">you are searching for </w:t>
            </w:r>
            <w:r w:rsidRPr="006378B7">
              <w:rPr>
                <w:lang w:eastAsia="zh-TW"/>
              </w:rPr>
              <w:t>has one or more</w:t>
            </w:r>
            <w:r w:rsidR="00697FCE" w:rsidRPr="006378B7">
              <w:rPr>
                <w:lang w:eastAsia="zh-TW"/>
              </w:rPr>
              <w:t xml:space="preserve"> concurrent employment</w:t>
            </w:r>
            <w:r w:rsidRPr="006378B7">
              <w:rPr>
                <w:lang w:eastAsia="zh-TW"/>
              </w:rPr>
              <w:t>s</w:t>
            </w:r>
            <w:r w:rsidR="00697FCE" w:rsidRPr="006378B7">
              <w:rPr>
                <w:lang w:eastAsia="zh-TW"/>
              </w:rPr>
              <w:t>, only the assignment to the main employment is given.</w:t>
            </w:r>
          </w:p>
        </w:tc>
        <w:tc>
          <w:tcPr>
            <w:tcW w:w="1170" w:type="dxa"/>
            <w:tcBorders>
              <w:top w:val="single" w:sz="8" w:space="0" w:color="999999"/>
              <w:left w:val="single" w:sz="8" w:space="0" w:color="999999"/>
              <w:bottom w:val="single" w:sz="8" w:space="0" w:color="999999"/>
              <w:right w:val="single" w:sz="8" w:space="0" w:color="999999"/>
            </w:tcBorders>
          </w:tcPr>
          <w:p w14:paraId="51564580" w14:textId="77777777" w:rsidR="00310801" w:rsidRPr="006378B7" w:rsidRDefault="00310801" w:rsidP="00A56CB2"/>
        </w:tc>
      </w:tr>
      <w:tr w:rsidR="00310801" w:rsidRPr="006378B7" w14:paraId="23601FFC" w14:textId="77777777" w:rsidTr="00F84E70">
        <w:trPr>
          <w:trHeight w:val="357"/>
        </w:trPr>
        <w:tc>
          <w:tcPr>
            <w:tcW w:w="692" w:type="dxa"/>
            <w:vMerge/>
            <w:tcBorders>
              <w:left w:val="single" w:sz="8" w:space="0" w:color="999999"/>
              <w:right w:val="single" w:sz="8" w:space="0" w:color="999999"/>
            </w:tcBorders>
          </w:tcPr>
          <w:p w14:paraId="1F36E544" w14:textId="649582AD" w:rsidR="00310801" w:rsidRPr="006378B7" w:rsidRDefault="00310801" w:rsidP="00A56CB2"/>
        </w:tc>
        <w:tc>
          <w:tcPr>
            <w:tcW w:w="1440" w:type="dxa"/>
            <w:vMerge/>
            <w:tcBorders>
              <w:left w:val="single" w:sz="8" w:space="0" w:color="999999"/>
              <w:right w:val="single" w:sz="8" w:space="0" w:color="999999"/>
            </w:tcBorders>
          </w:tcPr>
          <w:p w14:paraId="180621EB" w14:textId="77777777" w:rsidR="00310801" w:rsidRPr="006378B7" w:rsidRDefault="00310801" w:rsidP="00A56CB2">
            <w:pPr>
              <w:rPr>
                <w:rStyle w:val="SAPEmphasis"/>
              </w:rPr>
            </w:pPr>
          </w:p>
        </w:tc>
        <w:tc>
          <w:tcPr>
            <w:tcW w:w="5220" w:type="dxa"/>
            <w:tcBorders>
              <w:top w:val="single" w:sz="8" w:space="0" w:color="999999"/>
              <w:left w:val="single" w:sz="8" w:space="0" w:color="999999"/>
              <w:right w:val="single" w:sz="8" w:space="0" w:color="999999"/>
            </w:tcBorders>
          </w:tcPr>
          <w:p w14:paraId="3E500166" w14:textId="641EC49C" w:rsidR="00310801" w:rsidRPr="006378B7" w:rsidRDefault="00310801" w:rsidP="00604319">
            <w:r w:rsidRPr="006378B7">
              <w:t>If required, you can select an assignment to reload the company structure with that assignment as the root object.</w:t>
            </w:r>
          </w:p>
        </w:tc>
        <w:tc>
          <w:tcPr>
            <w:tcW w:w="5760" w:type="dxa"/>
            <w:tcBorders>
              <w:top w:val="single" w:sz="8" w:space="0" w:color="999999"/>
              <w:left w:val="single" w:sz="8" w:space="0" w:color="999999"/>
              <w:right w:val="single" w:sz="8" w:space="0" w:color="999999"/>
            </w:tcBorders>
          </w:tcPr>
          <w:p w14:paraId="1E527568" w14:textId="13174E25" w:rsidR="00310801" w:rsidRPr="006378B7" w:rsidRDefault="00310801" w:rsidP="004F2DCB">
            <w:pPr>
              <w:rPr>
                <w:lang w:eastAsia="zh-TW"/>
              </w:rPr>
            </w:pPr>
            <w:r w:rsidRPr="006378B7">
              <w:t xml:space="preserve">The selected organization object is displayed as the root object in the </w:t>
            </w:r>
            <w:r w:rsidRPr="006378B7">
              <w:rPr>
                <w:rStyle w:val="SAPScreenElement"/>
              </w:rPr>
              <w:t>Company Structure Overview</w:t>
            </w:r>
            <w:r w:rsidRPr="006378B7">
              <w:t>, and one level below (for example, Division – Department(s)).</w:t>
            </w:r>
          </w:p>
        </w:tc>
        <w:tc>
          <w:tcPr>
            <w:tcW w:w="1170" w:type="dxa"/>
            <w:tcBorders>
              <w:top w:val="single" w:sz="8" w:space="0" w:color="999999"/>
              <w:left w:val="single" w:sz="8" w:space="0" w:color="999999"/>
              <w:bottom w:val="single" w:sz="8" w:space="0" w:color="999999"/>
              <w:right w:val="single" w:sz="8" w:space="0" w:color="999999"/>
            </w:tcBorders>
          </w:tcPr>
          <w:p w14:paraId="5C6ED7F8" w14:textId="77777777" w:rsidR="00310801" w:rsidRPr="006378B7" w:rsidRDefault="00310801" w:rsidP="00A56CB2"/>
        </w:tc>
      </w:tr>
    </w:tbl>
    <w:p w14:paraId="2E3E8BA7" w14:textId="743B95E1" w:rsidR="00F47570" w:rsidRPr="006378B7" w:rsidRDefault="00DA6311" w:rsidP="002C6ED8">
      <w:pPr>
        <w:pStyle w:val="Heading2"/>
      </w:pPr>
      <w:bookmarkStart w:id="267" w:name="_Toc506462103"/>
      <w:r w:rsidRPr="006378B7">
        <w:t>Creating</w:t>
      </w:r>
      <w:r w:rsidR="00F47570" w:rsidRPr="006378B7">
        <w:t xml:space="preserve"> </w:t>
      </w:r>
      <w:r w:rsidR="0083484A" w:rsidRPr="006378B7">
        <w:t>Organization Object</w:t>
      </w:r>
      <w:bookmarkEnd w:id="267"/>
    </w:p>
    <w:p w14:paraId="4D9EA8B6" w14:textId="6AA5B86D" w:rsidR="00DA6311" w:rsidRPr="006378B7" w:rsidRDefault="00DA6311" w:rsidP="00DA6311">
      <w:pPr>
        <w:pStyle w:val="SAPKeyblockTitle"/>
      </w:pPr>
      <w:r w:rsidRPr="006378B7">
        <w:t>Test Administration</w:t>
      </w:r>
    </w:p>
    <w:p w14:paraId="5ABB2E79" w14:textId="28285408" w:rsidR="00DA6311" w:rsidRPr="006378B7" w:rsidRDefault="00DA6311" w:rsidP="00DA6311">
      <w:r w:rsidRPr="006378B7">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DA6311" w:rsidRPr="006378B7" w14:paraId="4672D3D0" w14:textId="060F51D4" w:rsidTr="00B256DA">
        <w:tc>
          <w:tcPr>
            <w:tcW w:w="2280" w:type="dxa"/>
            <w:tcBorders>
              <w:top w:val="single" w:sz="8" w:space="0" w:color="999999"/>
              <w:left w:val="single" w:sz="8" w:space="0" w:color="999999"/>
              <w:bottom w:val="single" w:sz="8" w:space="0" w:color="999999"/>
              <w:right w:val="single" w:sz="8" w:space="0" w:color="999999"/>
            </w:tcBorders>
            <w:hideMark/>
          </w:tcPr>
          <w:p w14:paraId="59F2C86C" w14:textId="7C63DBF4" w:rsidR="00DA6311" w:rsidRPr="006378B7" w:rsidRDefault="00DA6311" w:rsidP="00B256DA">
            <w:pPr>
              <w:rPr>
                <w:rStyle w:val="SAPEmphasis"/>
              </w:rPr>
            </w:pPr>
            <w:r w:rsidRPr="006378B7">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51FFC9B9" w14:textId="1DFA2C95" w:rsidR="00DA6311" w:rsidRPr="006378B7" w:rsidRDefault="00DA6311" w:rsidP="00B256DA">
            <w:pPr>
              <w:rPr>
                <w:lang w:eastAsia="zh-CN"/>
              </w:rPr>
            </w:pPr>
            <w:r w:rsidRPr="006378B7">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5CEAAD06" w14:textId="3DA736C0" w:rsidR="00DA6311" w:rsidRPr="006378B7" w:rsidRDefault="00DA6311" w:rsidP="00B256DA">
            <w:pPr>
              <w:rPr>
                <w:rStyle w:val="SAPEmphasis"/>
              </w:rPr>
            </w:pPr>
            <w:r w:rsidRPr="006378B7">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31FCB1D2" w14:textId="52EC472E" w:rsidR="00DA6311" w:rsidRPr="006378B7" w:rsidRDefault="00DA6311" w:rsidP="00B256DA">
            <w:pPr>
              <w:rPr>
                <w:lang w:eastAsia="zh-CN"/>
              </w:rPr>
            </w:pPr>
            <w:r w:rsidRPr="006378B7">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463E9BAE" w14:textId="64A7556F" w:rsidR="00DA6311" w:rsidRPr="006378B7" w:rsidRDefault="00DA6311" w:rsidP="00B256DA">
            <w:pPr>
              <w:rPr>
                <w:rStyle w:val="SAPEmphasis"/>
              </w:rPr>
            </w:pPr>
            <w:r w:rsidRPr="006378B7">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6AE74C9B" w14:textId="56C60735" w:rsidR="00DA6311" w:rsidRPr="006378B7" w:rsidRDefault="00DA6311" w:rsidP="00B256DA">
            <w:pPr>
              <w:rPr>
                <w:lang w:eastAsia="zh-CN"/>
              </w:rPr>
            </w:pPr>
            <w:r w:rsidRPr="006378B7">
              <w:rPr>
                <w:lang w:eastAsia="zh-CN"/>
              </w:rPr>
              <w:t>&lt;date&gt;</w:t>
            </w:r>
          </w:p>
        </w:tc>
      </w:tr>
      <w:tr w:rsidR="00DA6311" w:rsidRPr="006378B7" w14:paraId="5785E6C0" w14:textId="2D35A9D7" w:rsidTr="00B256DA">
        <w:tc>
          <w:tcPr>
            <w:tcW w:w="2280" w:type="dxa"/>
            <w:tcBorders>
              <w:top w:val="single" w:sz="8" w:space="0" w:color="999999"/>
              <w:left w:val="single" w:sz="8" w:space="0" w:color="999999"/>
              <w:bottom w:val="single" w:sz="8" w:space="0" w:color="999999"/>
              <w:right w:val="single" w:sz="8" w:space="0" w:color="999999"/>
            </w:tcBorders>
            <w:hideMark/>
          </w:tcPr>
          <w:p w14:paraId="3E34B5FE" w14:textId="141BC240" w:rsidR="00DA6311" w:rsidRPr="006378B7" w:rsidRDefault="00DA6311" w:rsidP="00B256DA">
            <w:pPr>
              <w:rPr>
                <w:rStyle w:val="SAPEmphasis"/>
              </w:rPr>
            </w:pPr>
            <w:r w:rsidRPr="006378B7">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0736AC8A" w14:textId="48317A82" w:rsidR="00DA6311" w:rsidRPr="006378B7" w:rsidRDefault="00DA6311" w:rsidP="00B256DA">
            <w:pPr>
              <w:rPr>
                <w:lang w:eastAsia="zh-CN"/>
              </w:rPr>
            </w:pPr>
            <w:r w:rsidRPr="006378B7">
              <w:rPr>
                <w:lang w:eastAsia="zh-CN"/>
              </w:rPr>
              <w:t>HR Administrator</w:t>
            </w:r>
          </w:p>
        </w:tc>
      </w:tr>
      <w:tr w:rsidR="000F7019" w:rsidRPr="006378B7" w14:paraId="6FCC9102" w14:textId="5BE1EA72" w:rsidTr="00B256DA">
        <w:tc>
          <w:tcPr>
            <w:tcW w:w="2280" w:type="dxa"/>
            <w:tcBorders>
              <w:top w:val="single" w:sz="8" w:space="0" w:color="999999"/>
              <w:left w:val="single" w:sz="8" w:space="0" w:color="999999"/>
              <w:bottom w:val="single" w:sz="8" w:space="0" w:color="999999"/>
              <w:right w:val="single" w:sz="8" w:space="0" w:color="999999"/>
            </w:tcBorders>
            <w:hideMark/>
          </w:tcPr>
          <w:p w14:paraId="46F22B91" w14:textId="5C28942D" w:rsidR="000F7019" w:rsidRPr="006378B7" w:rsidRDefault="000F7019" w:rsidP="000F7019">
            <w:pPr>
              <w:rPr>
                <w:rStyle w:val="SAPEmphasis"/>
              </w:rPr>
            </w:pPr>
            <w:r w:rsidRPr="006378B7">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537E2F05" w14:textId="1BC95E96" w:rsidR="000F7019" w:rsidRPr="006378B7" w:rsidRDefault="000F7019" w:rsidP="000F7019">
            <w:pPr>
              <w:rPr>
                <w:lang w:eastAsia="zh-CN"/>
              </w:rPr>
            </w:pPr>
            <w:r w:rsidRPr="006378B7">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2ADEA863" w14:textId="509A9B10" w:rsidR="000F7019" w:rsidRPr="006378B7" w:rsidRDefault="000F7019" w:rsidP="000F7019">
            <w:pPr>
              <w:rPr>
                <w:rStyle w:val="SAPEmphasis"/>
              </w:rPr>
            </w:pPr>
            <w:r w:rsidRPr="006378B7">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3AEEA213" w14:textId="73C34ECF" w:rsidR="000F7019" w:rsidRPr="006378B7" w:rsidRDefault="000F7019" w:rsidP="000F7019">
            <w:pPr>
              <w:rPr>
                <w:lang w:eastAsia="zh-CN"/>
              </w:rPr>
            </w:pPr>
            <w:r>
              <w:t>&lt;duration&gt;</w:t>
            </w:r>
          </w:p>
        </w:tc>
      </w:tr>
    </w:tbl>
    <w:p w14:paraId="15E3FF54" w14:textId="77777777" w:rsidR="00DA6311" w:rsidRPr="006378B7" w:rsidRDefault="00DA6311" w:rsidP="00DA6311">
      <w:pPr>
        <w:pStyle w:val="SAPKeyblockTitle"/>
      </w:pPr>
      <w:r w:rsidRPr="006378B7">
        <w:lastRenderedPageBreak/>
        <w:t>Purpose</w:t>
      </w:r>
    </w:p>
    <w:p w14:paraId="33ED059F" w14:textId="5C93BC59" w:rsidR="009E712D" w:rsidRPr="006378B7" w:rsidRDefault="00DA6311" w:rsidP="00B256DA">
      <w:r w:rsidRPr="006378B7">
        <w:t xml:space="preserve">The </w:t>
      </w:r>
      <w:r w:rsidR="00B256DA" w:rsidRPr="006378B7">
        <w:rPr>
          <w:lang w:eastAsia="zh-CN"/>
        </w:rPr>
        <w:t>HR Administrator</w:t>
      </w:r>
      <w:r w:rsidR="00B256DA" w:rsidRPr="006378B7">
        <w:t xml:space="preserve"> creates</w:t>
      </w:r>
      <w:r w:rsidR="00732540" w:rsidRPr="006378B7">
        <w:t xml:space="preserve"> organization object</w:t>
      </w:r>
      <w:r w:rsidR="009313DF" w:rsidRPr="006378B7">
        <w:t xml:space="preserve"> instances</w:t>
      </w:r>
      <w:r w:rsidR="00E52E56" w:rsidRPr="006378B7">
        <w:t xml:space="preserve"> within a company structure to keep up-to-date with business requirements of the company. For this purpose, he or she makes use of the </w:t>
      </w:r>
      <w:r w:rsidR="009E712D" w:rsidRPr="006378B7">
        <w:rPr>
          <w:rStyle w:val="SAPScreenElement"/>
          <w:color w:val="auto"/>
        </w:rPr>
        <w:t>Company Structure Overview</w:t>
      </w:r>
      <w:r w:rsidR="00E52E56" w:rsidRPr="006378B7">
        <w:rPr>
          <w:rStyle w:val="SAPScreenElement"/>
          <w:color w:val="auto"/>
        </w:rPr>
        <w:t xml:space="preserve"> </w:t>
      </w:r>
      <w:r w:rsidR="00E52E56" w:rsidRPr="006378B7">
        <w:t>feature</w:t>
      </w:r>
      <w:r w:rsidR="009E712D" w:rsidRPr="006378B7">
        <w:rPr>
          <w:rStyle w:val="SAPScreenElement"/>
          <w:color w:val="auto"/>
        </w:rPr>
        <w:t>.</w:t>
      </w:r>
      <w:r w:rsidR="009313DF" w:rsidRPr="006378B7">
        <w:rPr>
          <w:rStyle w:val="SAPScreenElement"/>
          <w:color w:val="auto"/>
        </w:rPr>
        <w:t xml:space="preserve"> </w:t>
      </w:r>
      <w:r w:rsidR="009E712D" w:rsidRPr="006378B7">
        <w:t>The organization objects considered explicitly in this document are business unit, division, and department.</w:t>
      </w:r>
    </w:p>
    <w:p w14:paraId="0B7147E8" w14:textId="4FF4152A" w:rsidR="00B256DA" w:rsidRPr="006378B7" w:rsidRDefault="009E712D" w:rsidP="00B256DA">
      <w:r w:rsidRPr="006378B7">
        <w:t xml:space="preserve">The </w:t>
      </w:r>
      <w:r w:rsidRPr="006378B7">
        <w:rPr>
          <w:lang w:eastAsia="zh-CN"/>
        </w:rPr>
        <w:t>HR Administrator</w:t>
      </w:r>
      <w:r w:rsidRPr="006378B7">
        <w:t xml:space="preserve"> </w:t>
      </w:r>
      <w:r w:rsidR="00B256DA" w:rsidRPr="006378B7">
        <w:t>has two options</w:t>
      </w:r>
      <w:r w:rsidRPr="006378B7">
        <w:t xml:space="preserve"> for creating the organization objects</w:t>
      </w:r>
      <w:r w:rsidR="00B256DA" w:rsidRPr="006378B7">
        <w:t xml:space="preserve">: </w:t>
      </w:r>
    </w:p>
    <w:p w14:paraId="60A9F33B" w14:textId="3F1E6942" w:rsidR="009E712D" w:rsidRPr="006378B7" w:rsidRDefault="009E712D" w:rsidP="009313DF">
      <w:pPr>
        <w:pStyle w:val="ListBullet"/>
        <w:ind w:left="360"/>
      </w:pPr>
      <w:r w:rsidRPr="006378B7">
        <w:t xml:space="preserve">Create organization objects from scratch </w:t>
      </w:r>
      <w:r w:rsidRPr="00EB7F34">
        <w:t xml:space="preserve">from the </w:t>
      </w:r>
      <w:r w:rsidRPr="00EB7F34">
        <w:rPr>
          <w:rStyle w:val="SAPScreenElement"/>
        </w:rPr>
        <w:t>Company Structure Overview</w:t>
      </w:r>
      <w:r w:rsidRPr="00EB7F34">
        <w:t xml:space="preserve"> main page</w:t>
      </w:r>
      <w:r w:rsidR="00D701AF" w:rsidRPr="006378B7">
        <w:t>;</w:t>
      </w:r>
    </w:p>
    <w:p w14:paraId="127C94AD" w14:textId="57062C8B" w:rsidR="00B256DA" w:rsidRPr="006378B7" w:rsidRDefault="00B256DA" w:rsidP="009313DF">
      <w:pPr>
        <w:pStyle w:val="ListBullet"/>
        <w:ind w:left="360"/>
      </w:pPr>
      <w:r w:rsidRPr="006378B7">
        <w:t xml:space="preserve">Create </w:t>
      </w:r>
      <w:r w:rsidR="009E712D" w:rsidRPr="006378B7">
        <w:t xml:space="preserve">organization objects </w:t>
      </w:r>
      <w:r w:rsidRPr="006378B7">
        <w:t xml:space="preserve">as child entities of existing </w:t>
      </w:r>
      <w:r w:rsidR="00A648B3" w:rsidRPr="006378B7">
        <w:t>organization object</w:t>
      </w:r>
      <w:r w:rsidRPr="006378B7">
        <w:t xml:space="preserve"> </w:t>
      </w:r>
      <w:r w:rsidR="009313DF" w:rsidRPr="006378B7">
        <w:t>instances</w:t>
      </w:r>
      <w:r w:rsidR="00D701AF" w:rsidRPr="006378B7">
        <w:t>.</w:t>
      </w:r>
    </w:p>
    <w:p w14:paraId="48E2405B" w14:textId="22E7C22A" w:rsidR="009E712D" w:rsidRPr="006378B7" w:rsidRDefault="009E712D" w:rsidP="009313DF">
      <w:pPr>
        <w:pStyle w:val="ListBullet"/>
        <w:numPr>
          <w:ilvl w:val="0"/>
          <w:numId w:val="0"/>
        </w:numPr>
      </w:pPr>
      <w:r w:rsidRPr="006378B7">
        <w:t>For organization objects types, which are root organization object</w:t>
      </w:r>
      <w:r w:rsidR="009313DF" w:rsidRPr="006378B7">
        <w:t>s</w:t>
      </w:r>
      <w:r w:rsidRPr="006378B7">
        <w:t xml:space="preserve"> of the company structure</w:t>
      </w:r>
      <w:r w:rsidR="009D11BE" w:rsidRPr="006378B7">
        <w:t xml:space="preserve"> and for which no parent entities exist</w:t>
      </w:r>
      <w:r w:rsidRPr="006378B7">
        <w:t xml:space="preserve">, only the first option </w:t>
      </w:r>
      <w:r w:rsidR="009D11BE" w:rsidRPr="006378B7">
        <w:t>can be used</w:t>
      </w:r>
      <w:r w:rsidRPr="006378B7">
        <w:t>.</w:t>
      </w:r>
      <w:r w:rsidR="009D11BE" w:rsidRPr="006378B7">
        <w:t xml:space="preserve"> In our case, such an organization object type is the business unit.</w:t>
      </w:r>
    </w:p>
    <w:p w14:paraId="70BDBEF1" w14:textId="0958B5C0" w:rsidR="009313DF" w:rsidRPr="006378B7" w:rsidRDefault="009313DF" w:rsidP="009313DF">
      <w:pPr>
        <w:pStyle w:val="ListBullet"/>
        <w:numPr>
          <w:ilvl w:val="0"/>
          <w:numId w:val="0"/>
        </w:numPr>
      </w:pPr>
      <w:r w:rsidRPr="006378B7">
        <w:t xml:space="preserve">For organization objects types, which are child entities of </w:t>
      </w:r>
      <w:r w:rsidR="009D11BE" w:rsidRPr="006378B7">
        <w:t>other</w:t>
      </w:r>
      <w:r w:rsidRPr="006378B7">
        <w:t xml:space="preserve"> organization objects</w:t>
      </w:r>
      <w:r w:rsidR="009D11BE" w:rsidRPr="006378B7">
        <w:t>, both option can be used. In our case, such organization object types are division and department.</w:t>
      </w:r>
    </w:p>
    <w:p w14:paraId="5128F4C0" w14:textId="053CD410" w:rsidR="003B1B21" w:rsidRPr="006378B7" w:rsidRDefault="003B1B21" w:rsidP="009313DF">
      <w:pPr>
        <w:pStyle w:val="ListBullet"/>
        <w:numPr>
          <w:ilvl w:val="0"/>
          <w:numId w:val="0"/>
        </w:numPr>
      </w:pPr>
      <w:r w:rsidRPr="006378B7">
        <w:t>In the following, the detailed creation of each of these three organization object types is described.</w:t>
      </w:r>
    </w:p>
    <w:p w14:paraId="79DEFD05" w14:textId="2F28F3FF" w:rsidR="00B256DA" w:rsidRPr="006378B7" w:rsidRDefault="00B256DA" w:rsidP="00B256DA">
      <w:pPr>
        <w:pStyle w:val="SAPKeyblockTitle"/>
      </w:pPr>
      <w:bookmarkStart w:id="268" w:name="_Toc494031889"/>
      <w:bookmarkStart w:id="269" w:name="_Toc495670575"/>
      <w:bookmarkStart w:id="270" w:name="_Toc494031892"/>
      <w:bookmarkStart w:id="271" w:name="_Toc495670578"/>
      <w:bookmarkStart w:id="272" w:name="_Toc494031894"/>
      <w:bookmarkStart w:id="273" w:name="_Toc495670580"/>
      <w:bookmarkStart w:id="274" w:name="_Toc494031896"/>
      <w:bookmarkStart w:id="275" w:name="_Toc495670582"/>
      <w:bookmarkEnd w:id="268"/>
      <w:bookmarkEnd w:id="269"/>
      <w:bookmarkEnd w:id="270"/>
      <w:bookmarkEnd w:id="271"/>
      <w:bookmarkEnd w:id="272"/>
      <w:bookmarkEnd w:id="273"/>
      <w:bookmarkEnd w:id="274"/>
      <w:bookmarkEnd w:id="275"/>
      <w:r w:rsidRPr="006378B7">
        <w:t>Procedure</w:t>
      </w:r>
    </w:p>
    <w:tbl>
      <w:tblPr>
        <w:tblW w:w="1374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92"/>
        <w:gridCol w:w="1440"/>
        <w:gridCol w:w="5310"/>
        <w:gridCol w:w="5130"/>
        <w:gridCol w:w="1170"/>
      </w:tblGrid>
      <w:tr w:rsidR="00CA1C16" w:rsidRPr="006378B7" w14:paraId="63AF971B" w14:textId="77777777" w:rsidTr="00CF706A">
        <w:trPr>
          <w:trHeight w:val="848"/>
          <w:tblHeader/>
        </w:trPr>
        <w:tc>
          <w:tcPr>
            <w:tcW w:w="692" w:type="dxa"/>
            <w:tcBorders>
              <w:top w:val="single" w:sz="8" w:space="0" w:color="999999"/>
              <w:left w:val="single" w:sz="8" w:space="0" w:color="999999"/>
              <w:bottom w:val="single" w:sz="8" w:space="0" w:color="999999"/>
              <w:right w:val="single" w:sz="8" w:space="0" w:color="999999"/>
            </w:tcBorders>
            <w:shd w:val="clear" w:color="auto" w:fill="999999"/>
            <w:hideMark/>
          </w:tcPr>
          <w:p w14:paraId="74A65473" w14:textId="77777777" w:rsidR="00CA1C16" w:rsidRPr="006378B7" w:rsidRDefault="00CA1C16" w:rsidP="00B256DA">
            <w:pPr>
              <w:pStyle w:val="SAPTableHeader"/>
            </w:pPr>
            <w:r w:rsidRPr="006378B7">
              <w:t>Test Step #</w:t>
            </w:r>
          </w:p>
        </w:tc>
        <w:tc>
          <w:tcPr>
            <w:tcW w:w="1440" w:type="dxa"/>
            <w:tcBorders>
              <w:top w:val="single" w:sz="8" w:space="0" w:color="999999"/>
              <w:left w:val="single" w:sz="8" w:space="0" w:color="999999"/>
              <w:bottom w:val="single" w:sz="8" w:space="0" w:color="999999"/>
              <w:right w:val="single" w:sz="8" w:space="0" w:color="999999"/>
            </w:tcBorders>
            <w:shd w:val="clear" w:color="auto" w:fill="999999"/>
            <w:hideMark/>
          </w:tcPr>
          <w:p w14:paraId="2C02C081" w14:textId="77777777" w:rsidR="00CA1C16" w:rsidRPr="006378B7" w:rsidRDefault="00CA1C16" w:rsidP="00B256DA">
            <w:pPr>
              <w:pStyle w:val="SAPTableHeader"/>
            </w:pPr>
            <w:r w:rsidRPr="006378B7">
              <w:t>Test Step Name</w:t>
            </w:r>
          </w:p>
        </w:tc>
        <w:tc>
          <w:tcPr>
            <w:tcW w:w="5310" w:type="dxa"/>
            <w:tcBorders>
              <w:top w:val="single" w:sz="8" w:space="0" w:color="999999"/>
              <w:left w:val="single" w:sz="8" w:space="0" w:color="999999"/>
              <w:bottom w:val="single" w:sz="8" w:space="0" w:color="999999"/>
              <w:right w:val="single" w:sz="8" w:space="0" w:color="999999"/>
            </w:tcBorders>
            <w:shd w:val="clear" w:color="auto" w:fill="999999"/>
            <w:hideMark/>
          </w:tcPr>
          <w:p w14:paraId="009FF11B" w14:textId="77777777" w:rsidR="00CA1C16" w:rsidRPr="006378B7" w:rsidRDefault="00CA1C16" w:rsidP="00B256DA">
            <w:pPr>
              <w:pStyle w:val="SAPTableHeader"/>
            </w:pPr>
            <w:r w:rsidRPr="006378B7">
              <w:t>Instruction</w:t>
            </w:r>
          </w:p>
        </w:tc>
        <w:tc>
          <w:tcPr>
            <w:tcW w:w="5130" w:type="dxa"/>
            <w:tcBorders>
              <w:top w:val="single" w:sz="8" w:space="0" w:color="999999"/>
              <w:left w:val="single" w:sz="8" w:space="0" w:color="999999"/>
              <w:bottom w:val="single" w:sz="8" w:space="0" w:color="999999"/>
              <w:right w:val="single" w:sz="8" w:space="0" w:color="999999"/>
            </w:tcBorders>
            <w:shd w:val="clear" w:color="auto" w:fill="999999"/>
            <w:hideMark/>
          </w:tcPr>
          <w:p w14:paraId="12F13CED" w14:textId="7A066019" w:rsidR="00CA1C16" w:rsidRPr="006378B7" w:rsidRDefault="00CA1C16" w:rsidP="00B256DA">
            <w:pPr>
              <w:pStyle w:val="SAPTableHeader"/>
            </w:pPr>
            <w:r w:rsidRPr="006378B7">
              <w:t>Expected Result</w:t>
            </w:r>
          </w:p>
        </w:tc>
        <w:tc>
          <w:tcPr>
            <w:tcW w:w="1170" w:type="dxa"/>
            <w:tcBorders>
              <w:top w:val="single" w:sz="8" w:space="0" w:color="999999"/>
              <w:left w:val="single" w:sz="8" w:space="0" w:color="999999"/>
              <w:bottom w:val="single" w:sz="8" w:space="0" w:color="999999"/>
              <w:right w:val="single" w:sz="8" w:space="0" w:color="999999"/>
            </w:tcBorders>
            <w:shd w:val="clear" w:color="auto" w:fill="999999"/>
            <w:hideMark/>
          </w:tcPr>
          <w:p w14:paraId="4BBB18B4" w14:textId="77777777" w:rsidR="00CA1C16" w:rsidRPr="006378B7" w:rsidRDefault="00CA1C16" w:rsidP="00B256DA">
            <w:pPr>
              <w:pStyle w:val="SAPTableHeader"/>
            </w:pPr>
            <w:r w:rsidRPr="006378B7">
              <w:t>Pass / Fail / Comment</w:t>
            </w:r>
          </w:p>
        </w:tc>
      </w:tr>
      <w:tr w:rsidR="00CA1C16" w:rsidRPr="006378B7" w14:paraId="76568458" w14:textId="77777777" w:rsidTr="00CF706A">
        <w:trPr>
          <w:trHeight w:val="288"/>
        </w:trPr>
        <w:tc>
          <w:tcPr>
            <w:tcW w:w="692" w:type="dxa"/>
            <w:tcBorders>
              <w:top w:val="single" w:sz="8" w:space="0" w:color="999999"/>
              <w:left w:val="single" w:sz="8" w:space="0" w:color="999999"/>
              <w:bottom w:val="single" w:sz="8" w:space="0" w:color="999999"/>
              <w:right w:val="single" w:sz="8" w:space="0" w:color="999999"/>
            </w:tcBorders>
            <w:hideMark/>
          </w:tcPr>
          <w:p w14:paraId="6244C391" w14:textId="77777777" w:rsidR="00CA1C16" w:rsidRPr="006378B7" w:rsidRDefault="00CA1C16" w:rsidP="00B256DA">
            <w:r w:rsidRPr="006378B7">
              <w:t>1</w:t>
            </w:r>
          </w:p>
        </w:tc>
        <w:tc>
          <w:tcPr>
            <w:tcW w:w="1440" w:type="dxa"/>
            <w:tcBorders>
              <w:top w:val="single" w:sz="8" w:space="0" w:color="999999"/>
              <w:left w:val="single" w:sz="8" w:space="0" w:color="999999"/>
              <w:bottom w:val="single" w:sz="8" w:space="0" w:color="999999"/>
              <w:right w:val="single" w:sz="8" w:space="0" w:color="999999"/>
            </w:tcBorders>
            <w:hideMark/>
          </w:tcPr>
          <w:p w14:paraId="030F8CF0" w14:textId="77777777" w:rsidR="00CA1C16" w:rsidRPr="006378B7" w:rsidRDefault="00CA1C16" w:rsidP="00B256DA">
            <w:r w:rsidRPr="006378B7">
              <w:rPr>
                <w:rStyle w:val="SAPEmphasis"/>
              </w:rPr>
              <w:t>Log on</w:t>
            </w:r>
          </w:p>
        </w:tc>
        <w:tc>
          <w:tcPr>
            <w:tcW w:w="5310" w:type="dxa"/>
            <w:tcBorders>
              <w:top w:val="single" w:sz="8" w:space="0" w:color="999999"/>
              <w:left w:val="single" w:sz="8" w:space="0" w:color="999999"/>
              <w:bottom w:val="single" w:sz="8" w:space="0" w:color="999999"/>
              <w:right w:val="single" w:sz="8" w:space="0" w:color="999999"/>
            </w:tcBorders>
            <w:hideMark/>
          </w:tcPr>
          <w:p w14:paraId="069E7EF3" w14:textId="77777777" w:rsidR="00CA1C16" w:rsidRPr="006378B7" w:rsidRDefault="00CA1C16" w:rsidP="00B256DA">
            <w:r w:rsidRPr="006378B7">
              <w:t xml:space="preserve">Log on to </w:t>
            </w:r>
            <w:r w:rsidRPr="006378B7">
              <w:rPr>
                <w:rStyle w:val="SAPTextReference"/>
              </w:rPr>
              <w:t>Employee Central</w:t>
            </w:r>
            <w:r w:rsidRPr="006378B7" w:rsidDel="00C623F0">
              <w:t xml:space="preserve"> </w:t>
            </w:r>
            <w:r w:rsidRPr="006378B7">
              <w:t>as an HR Administrator.</w:t>
            </w:r>
          </w:p>
        </w:tc>
        <w:tc>
          <w:tcPr>
            <w:tcW w:w="5130" w:type="dxa"/>
            <w:tcBorders>
              <w:top w:val="single" w:sz="8" w:space="0" w:color="999999"/>
              <w:left w:val="single" w:sz="8" w:space="0" w:color="999999"/>
              <w:bottom w:val="single" w:sz="8" w:space="0" w:color="999999"/>
              <w:right w:val="single" w:sz="8" w:space="0" w:color="999999"/>
            </w:tcBorders>
            <w:hideMark/>
          </w:tcPr>
          <w:p w14:paraId="0978E6C2" w14:textId="0EBC389D" w:rsidR="00CA1C16" w:rsidRPr="006378B7" w:rsidRDefault="00CA1C16" w:rsidP="00B256DA">
            <w:r w:rsidRPr="006378B7">
              <w:t xml:space="preserve">The </w:t>
            </w:r>
            <w:r w:rsidRPr="006378B7">
              <w:rPr>
                <w:rStyle w:val="SAPScreenElement"/>
              </w:rPr>
              <w:t xml:space="preserve">Home </w:t>
            </w:r>
            <w:r w:rsidRPr="006378B7">
              <w:t>page is displayed.</w:t>
            </w:r>
          </w:p>
        </w:tc>
        <w:tc>
          <w:tcPr>
            <w:tcW w:w="1170" w:type="dxa"/>
            <w:tcBorders>
              <w:top w:val="single" w:sz="8" w:space="0" w:color="999999"/>
              <w:left w:val="single" w:sz="8" w:space="0" w:color="999999"/>
              <w:bottom w:val="single" w:sz="8" w:space="0" w:color="999999"/>
              <w:right w:val="single" w:sz="8" w:space="0" w:color="999999"/>
            </w:tcBorders>
          </w:tcPr>
          <w:p w14:paraId="7E39469A" w14:textId="77777777" w:rsidR="00CA1C16" w:rsidRPr="006378B7" w:rsidRDefault="00CA1C16" w:rsidP="00B256DA"/>
        </w:tc>
      </w:tr>
      <w:tr w:rsidR="00CA1C16" w:rsidRPr="006378B7" w14:paraId="44A45D56" w14:textId="77777777" w:rsidTr="00CF706A">
        <w:trPr>
          <w:trHeight w:val="357"/>
        </w:trPr>
        <w:tc>
          <w:tcPr>
            <w:tcW w:w="692" w:type="dxa"/>
            <w:tcBorders>
              <w:top w:val="single" w:sz="8" w:space="0" w:color="999999"/>
              <w:left w:val="single" w:sz="8" w:space="0" w:color="999999"/>
              <w:bottom w:val="single" w:sz="8" w:space="0" w:color="999999"/>
              <w:right w:val="single" w:sz="8" w:space="0" w:color="999999"/>
            </w:tcBorders>
            <w:hideMark/>
          </w:tcPr>
          <w:p w14:paraId="70202DC2" w14:textId="77777777" w:rsidR="00CA1C16" w:rsidRPr="006378B7" w:rsidRDefault="00CA1C16" w:rsidP="00B256DA">
            <w:r w:rsidRPr="006378B7">
              <w:t>2</w:t>
            </w:r>
          </w:p>
        </w:tc>
        <w:tc>
          <w:tcPr>
            <w:tcW w:w="1440" w:type="dxa"/>
            <w:tcBorders>
              <w:top w:val="single" w:sz="8" w:space="0" w:color="999999"/>
              <w:left w:val="single" w:sz="8" w:space="0" w:color="999999"/>
              <w:bottom w:val="single" w:sz="8" w:space="0" w:color="999999"/>
              <w:right w:val="single" w:sz="8" w:space="0" w:color="999999"/>
            </w:tcBorders>
            <w:hideMark/>
          </w:tcPr>
          <w:p w14:paraId="1D886D2E" w14:textId="77777777" w:rsidR="00CA1C16" w:rsidRPr="006378B7" w:rsidRDefault="00CA1C16" w:rsidP="00B256DA">
            <w:pPr>
              <w:rPr>
                <w:rStyle w:val="SAPEmphasis"/>
              </w:rPr>
            </w:pPr>
            <w:r w:rsidRPr="006378B7">
              <w:rPr>
                <w:rStyle w:val="SAPEmphasis"/>
              </w:rPr>
              <w:t>Go to Company Info</w:t>
            </w:r>
          </w:p>
        </w:tc>
        <w:tc>
          <w:tcPr>
            <w:tcW w:w="5310" w:type="dxa"/>
            <w:tcBorders>
              <w:top w:val="single" w:sz="8" w:space="0" w:color="999999"/>
              <w:left w:val="single" w:sz="8" w:space="0" w:color="999999"/>
              <w:bottom w:val="single" w:sz="8" w:space="0" w:color="999999"/>
              <w:right w:val="single" w:sz="8" w:space="0" w:color="999999"/>
            </w:tcBorders>
            <w:hideMark/>
          </w:tcPr>
          <w:p w14:paraId="15D14160" w14:textId="77777777" w:rsidR="00CA1C16" w:rsidRPr="006378B7" w:rsidRDefault="00CA1C16" w:rsidP="00B256DA">
            <w:r w:rsidRPr="006378B7">
              <w:t xml:space="preserve">From the </w:t>
            </w:r>
            <w:r w:rsidRPr="006378B7">
              <w:rPr>
                <w:rStyle w:val="SAPScreenElement"/>
              </w:rPr>
              <w:t xml:space="preserve">Home </w:t>
            </w:r>
            <w:r w:rsidRPr="006378B7">
              <w:t xml:space="preserve">drop-down, select </w:t>
            </w:r>
            <w:r w:rsidRPr="006378B7">
              <w:rPr>
                <w:rStyle w:val="SAPScreenElement"/>
              </w:rPr>
              <w:t>Company Info</w:t>
            </w:r>
            <w:r w:rsidRPr="006378B7">
              <w:t>.</w:t>
            </w:r>
          </w:p>
        </w:tc>
        <w:tc>
          <w:tcPr>
            <w:tcW w:w="5130" w:type="dxa"/>
            <w:tcBorders>
              <w:top w:val="single" w:sz="8" w:space="0" w:color="999999"/>
              <w:left w:val="single" w:sz="8" w:space="0" w:color="999999"/>
              <w:bottom w:val="single" w:sz="8" w:space="0" w:color="999999"/>
              <w:right w:val="single" w:sz="8" w:space="0" w:color="999999"/>
            </w:tcBorders>
          </w:tcPr>
          <w:p w14:paraId="17C5B42D" w14:textId="29138599" w:rsidR="00CA1C16" w:rsidRPr="006378B7" w:rsidRDefault="00CA1C16" w:rsidP="00B256DA">
            <w:r w:rsidRPr="006378B7">
              <w:t xml:space="preserve">The </w:t>
            </w:r>
            <w:r w:rsidRPr="006378B7">
              <w:rPr>
                <w:rStyle w:val="SAPScreenElement"/>
              </w:rPr>
              <w:t>Company Info</w:t>
            </w:r>
            <w:r w:rsidRPr="006378B7">
              <w:t xml:space="preserve"> screen is displayed containing by default the </w:t>
            </w:r>
            <w:r w:rsidRPr="006378B7">
              <w:rPr>
                <w:rStyle w:val="SAPScreenElement"/>
              </w:rPr>
              <w:t>Org Chart</w:t>
            </w:r>
            <w:r w:rsidRPr="006378B7">
              <w:t xml:space="preserve"> based on the logged-in user.</w:t>
            </w:r>
          </w:p>
        </w:tc>
        <w:tc>
          <w:tcPr>
            <w:tcW w:w="1170" w:type="dxa"/>
            <w:tcBorders>
              <w:top w:val="single" w:sz="8" w:space="0" w:color="999999"/>
              <w:left w:val="single" w:sz="8" w:space="0" w:color="999999"/>
              <w:bottom w:val="single" w:sz="8" w:space="0" w:color="999999"/>
              <w:right w:val="single" w:sz="8" w:space="0" w:color="999999"/>
            </w:tcBorders>
          </w:tcPr>
          <w:p w14:paraId="169DF3F3" w14:textId="77777777" w:rsidR="00CA1C16" w:rsidRPr="006378B7" w:rsidRDefault="00CA1C16" w:rsidP="00B256DA"/>
        </w:tc>
      </w:tr>
      <w:tr w:rsidR="00CA1C16" w:rsidRPr="006378B7" w14:paraId="39587213" w14:textId="77777777" w:rsidTr="00CF706A">
        <w:trPr>
          <w:trHeight w:val="357"/>
        </w:trPr>
        <w:tc>
          <w:tcPr>
            <w:tcW w:w="692" w:type="dxa"/>
            <w:tcBorders>
              <w:top w:val="single" w:sz="8" w:space="0" w:color="999999"/>
              <w:left w:val="single" w:sz="8" w:space="0" w:color="999999"/>
              <w:bottom w:val="single" w:sz="8" w:space="0" w:color="999999"/>
              <w:right w:val="single" w:sz="8" w:space="0" w:color="999999"/>
            </w:tcBorders>
          </w:tcPr>
          <w:p w14:paraId="709D7E96" w14:textId="77777777" w:rsidR="00CA1C16" w:rsidRPr="006378B7" w:rsidRDefault="00CA1C16" w:rsidP="00B256DA">
            <w:r w:rsidRPr="006378B7">
              <w:t>3</w:t>
            </w:r>
          </w:p>
        </w:tc>
        <w:tc>
          <w:tcPr>
            <w:tcW w:w="1440" w:type="dxa"/>
            <w:tcBorders>
              <w:top w:val="single" w:sz="8" w:space="0" w:color="999999"/>
              <w:left w:val="single" w:sz="8" w:space="0" w:color="999999"/>
              <w:bottom w:val="single" w:sz="8" w:space="0" w:color="999999"/>
              <w:right w:val="single" w:sz="8" w:space="0" w:color="999999"/>
            </w:tcBorders>
          </w:tcPr>
          <w:p w14:paraId="650E323B" w14:textId="4FA6032D" w:rsidR="00CA1C16" w:rsidRPr="006378B7" w:rsidRDefault="00CA1C16" w:rsidP="00B256DA">
            <w:pPr>
              <w:rPr>
                <w:rStyle w:val="SAPEmphasis"/>
              </w:rPr>
            </w:pPr>
            <w:r w:rsidRPr="006378B7">
              <w:rPr>
                <w:rStyle w:val="SAPEmphasis"/>
              </w:rPr>
              <w:t>Select Company Structure</w:t>
            </w:r>
          </w:p>
        </w:tc>
        <w:tc>
          <w:tcPr>
            <w:tcW w:w="5310" w:type="dxa"/>
            <w:tcBorders>
              <w:top w:val="single" w:sz="8" w:space="0" w:color="999999"/>
              <w:left w:val="single" w:sz="8" w:space="0" w:color="999999"/>
              <w:bottom w:val="single" w:sz="8" w:space="0" w:color="999999"/>
              <w:right w:val="single" w:sz="8" w:space="0" w:color="999999"/>
            </w:tcBorders>
          </w:tcPr>
          <w:p w14:paraId="6CA9F771" w14:textId="77777777" w:rsidR="00CA1C16" w:rsidRPr="006378B7" w:rsidRDefault="00CA1C16" w:rsidP="00B256DA">
            <w:r w:rsidRPr="006378B7">
              <w:t xml:space="preserve">Go to the </w:t>
            </w:r>
            <w:r w:rsidRPr="006378B7">
              <w:rPr>
                <w:rStyle w:val="SAPScreenElement"/>
              </w:rPr>
              <w:t>Company Structure Overview</w:t>
            </w:r>
            <w:r w:rsidRPr="006378B7">
              <w:t xml:space="preserve"> tab.</w:t>
            </w:r>
          </w:p>
          <w:p w14:paraId="62C2A385" w14:textId="04A642FE" w:rsidR="00CA1C16" w:rsidRPr="006378B7" w:rsidRDefault="00CA1C16" w:rsidP="00B256DA">
            <w:r w:rsidRPr="006378B7">
              <w:t xml:space="preserve">In the </w:t>
            </w:r>
            <w:r w:rsidRPr="006378B7">
              <w:rPr>
                <w:rStyle w:val="SAPScreenElement"/>
              </w:rPr>
              <w:t>Company Structure</w:t>
            </w:r>
            <w:r w:rsidRPr="006378B7">
              <w:t xml:space="preserve"> field, select from the drop-down the</w:t>
            </w:r>
            <w:r w:rsidRPr="006378B7">
              <w:rPr>
                <w:rStyle w:val="SAPUserEntry"/>
              </w:rPr>
              <w:t xml:space="preserve"> &lt;company structure definition name&gt; </w:t>
            </w:r>
            <w:r w:rsidRPr="006378B7">
              <w:t>as defined during configuration.</w:t>
            </w:r>
          </w:p>
        </w:tc>
        <w:tc>
          <w:tcPr>
            <w:tcW w:w="5130" w:type="dxa"/>
            <w:tcBorders>
              <w:top w:val="single" w:sz="8" w:space="0" w:color="999999"/>
              <w:left w:val="single" w:sz="8" w:space="0" w:color="999999"/>
              <w:bottom w:val="single" w:sz="8" w:space="0" w:color="999999"/>
              <w:right w:val="single" w:sz="8" w:space="0" w:color="999999"/>
            </w:tcBorders>
          </w:tcPr>
          <w:p w14:paraId="3FE14ACB" w14:textId="77777777" w:rsidR="00CA1C16" w:rsidRPr="006378B7" w:rsidRDefault="00CA1C16" w:rsidP="00812C35">
            <w:r w:rsidRPr="006378B7">
              <w:t xml:space="preserve">The </w:t>
            </w:r>
            <w:r w:rsidRPr="006378B7">
              <w:rPr>
                <w:rStyle w:val="SAPScreenElement"/>
              </w:rPr>
              <w:t xml:space="preserve">Add entity </w:t>
            </w:r>
            <w:r w:rsidRPr="006378B7">
              <w:t xml:space="preserve"> </w:t>
            </w:r>
            <w:r w:rsidRPr="006378B7">
              <w:rPr>
                <w:noProof/>
              </w:rPr>
              <w:drawing>
                <wp:inline distT="0" distB="0" distL="0" distR="0" wp14:anchorId="31269A9C" wp14:editId="31062339">
                  <wp:extent cx="247650" cy="247650"/>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7650" cy="247650"/>
                          </a:xfrm>
                          <a:prstGeom prst="rect">
                            <a:avLst/>
                          </a:prstGeom>
                        </pic:spPr>
                      </pic:pic>
                    </a:graphicData>
                  </a:graphic>
                </wp:inline>
              </w:drawing>
            </w:r>
            <w:r w:rsidRPr="006378B7">
              <w:t xml:space="preserve"> icon becomes selectable.</w:t>
            </w:r>
          </w:p>
          <w:p w14:paraId="74EC9BBD" w14:textId="62E1D59E" w:rsidR="00CA1C16" w:rsidRPr="006378B7" w:rsidRDefault="00CA1C16" w:rsidP="00812C35">
            <w:pPr>
              <w:rPr>
                <w:rFonts w:asciiTheme="minorHAnsi" w:eastAsiaTheme="minorHAnsi" w:hAnsiTheme="minorHAnsi"/>
                <w:sz w:val="22"/>
                <w:szCs w:val="22"/>
              </w:rPr>
            </w:pPr>
            <w:r w:rsidRPr="00CF706A">
              <w:rPr>
                <w:rStyle w:val="SAPEmphasis"/>
              </w:rPr>
              <w:t>Continue with one or several of the uses cases described below, preferably in the mentioned order.</w:t>
            </w:r>
          </w:p>
        </w:tc>
        <w:tc>
          <w:tcPr>
            <w:tcW w:w="1170" w:type="dxa"/>
            <w:tcBorders>
              <w:top w:val="single" w:sz="8" w:space="0" w:color="999999"/>
              <w:left w:val="single" w:sz="8" w:space="0" w:color="999999"/>
              <w:bottom w:val="single" w:sz="8" w:space="0" w:color="999999"/>
              <w:right w:val="single" w:sz="8" w:space="0" w:color="999999"/>
            </w:tcBorders>
          </w:tcPr>
          <w:p w14:paraId="341F8C5C" w14:textId="77777777" w:rsidR="00CA1C16" w:rsidRPr="006378B7" w:rsidRDefault="00CA1C16" w:rsidP="00B256DA"/>
        </w:tc>
      </w:tr>
    </w:tbl>
    <w:p w14:paraId="2B7E0B95" w14:textId="45B7C735" w:rsidR="003B1B21" w:rsidRPr="006378B7" w:rsidRDefault="003B1B21"/>
    <w:p w14:paraId="37FD2BD8" w14:textId="5137C21E" w:rsidR="003B1B21" w:rsidRPr="006378B7" w:rsidRDefault="003B1B21" w:rsidP="003B1B21">
      <w:pPr>
        <w:rPr>
          <w:rStyle w:val="SAPEmphasis"/>
          <w:sz w:val="20"/>
        </w:rPr>
      </w:pPr>
      <w:r w:rsidRPr="006378B7">
        <w:rPr>
          <w:rStyle w:val="SAPEmphasis"/>
          <w:sz w:val="20"/>
          <w:u w:val="single"/>
        </w:rPr>
        <w:t>Use case 1</w:t>
      </w:r>
      <w:r w:rsidRPr="006378B7">
        <w:rPr>
          <w:sz w:val="20"/>
        </w:rPr>
        <w:t xml:space="preserve">: </w:t>
      </w:r>
      <w:r w:rsidR="00CA1C16" w:rsidRPr="006378B7">
        <w:rPr>
          <w:rStyle w:val="SAPEmphasis"/>
          <w:sz w:val="20"/>
        </w:rPr>
        <w:t>creating a business unit</w:t>
      </w:r>
    </w:p>
    <w:p w14:paraId="053B8268" w14:textId="376091DA" w:rsidR="00CA1C16" w:rsidRPr="006378B7" w:rsidRDefault="00CA1C16" w:rsidP="00CA1C16">
      <w:r w:rsidRPr="006378B7">
        <w:t>The business unit is the root organization object of the company structure as given in</w:t>
      </w:r>
      <w:ins w:id="276" w:author="Author" w:date="2018-02-22T15:42:00Z">
        <w:r w:rsidR="00F228D9">
          <w:t xml:space="preserve"> the</w:t>
        </w:r>
      </w:ins>
      <w:r w:rsidRPr="006378B7">
        <w:t xml:space="preserve"> </w:t>
      </w:r>
      <w:ins w:id="277" w:author="Author" w:date="2018-02-22T15:42:00Z">
        <w:r w:rsidR="00F228D9" w:rsidRPr="00A42267">
          <w:rPr>
            <w:rStyle w:val="SAPScreenElement"/>
            <w:color w:val="auto"/>
          </w:rPr>
          <w:t>Company Structure Overview</w:t>
        </w:r>
        <w:r w:rsidR="00F228D9" w:rsidRPr="00A42267">
          <w:t xml:space="preserve"> </w:t>
        </w:r>
        <w:r w:rsidR="00F228D9">
          <w:t>workbook</w:t>
        </w:r>
      </w:ins>
      <w:del w:id="278" w:author="Author" w:date="2018-02-22T15:42:00Z">
        <w:r w:rsidRPr="006378B7" w:rsidDel="00F228D9">
          <w:delText xml:space="preserve">configuration guide of building block </w:delText>
        </w:r>
        <w:r w:rsidRPr="006378B7" w:rsidDel="00F228D9">
          <w:rPr>
            <w:rStyle w:val="SAPEmphasis"/>
          </w:rPr>
          <w:delText>2PH</w:delText>
        </w:r>
      </w:del>
      <w:r w:rsidRPr="006378B7">
        <w:t xml:space="preserve">, At the same time, it is considered being the highest-level organization object of the present SAP Best Practices. Therefore, it cannot be created directly from another organization object in a concrete company structure, but needs to be created separately using the </w:t>
      </w:r>
      <w:r w:rsidRPr="006378B7">
        <w:rPr>
          <w:rStyle w:val="SAPScreenElement"/>
        </w:rPr>
        <w:t xml:space="preserve">Add entity </w:t>
      </w:r>
      <w:r w:rsidRPr="006378B7">
        <w:t xml:space="preserve"> </w:t>
      </w:r>
      <w:r w:rsidRPr="006378B7">
        <w:rPr>
          <w:noProof/>
        </w:rPr>
        <w:drawing>
          <wp:inline distT="0" distB="0" distL="0" distR="0" wp14:anchorId="570681E8" wp14:editId="2FB28EFA">
            <wp:extent cx="247650" cy="24765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7650" cy="247650"/>
                    </a:xfrm>
                    <a:prstGeom prst="rect">
                      <a:avLst/>
                    </a:prstGeom>
                  </pic:spPr>
                </pic:pic>
              </a:graphicData>
            </a:graphic>
          </wp:inline>
        </w:drawing>
      </w:r>
      <w:r w:rsidRPr="006378B7">
        <w:t xml:space="preserve"> icon.</w:t>
      </w:r>
    </w:p>
    <w:p w14:paraId="796D646F" w14:textId="77777777" w:rsidR="003B1B21" w:rsidRPr="006378B7" w:rsidRDefault="003B1B21"/>
    <w:tbl>
      <w:tblPr>
        <w:tblW w:w="1374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92"/>
        <w:gridCol w:w="1350"/>
        <w:gridCol w:w="4230"/>
        <w:gridCol w:w="3510"/>
        <w:gridCol w:w="2790"/>
        <w:gridCol w:w="1170"/>
      </w:tblGrid>
      <w:tr w:rsidR="00CA1C16" w:rsidRPr="006378B7" w14:paraId="49109926" w14:textId="77777777" w:rsidTr="00EB7F34">
        <w:trPr>
          <w:trHeight w:val="848"/>
          <w:tblHeader/>
        </w:trPr>
        <w:tc>
          <w:tcPr>
            <w:tcW w:w="692" w:type="dxa"/>
            <w:tcBorders>
              <w:top w:val="single" w:sz="8" w:space="0" w:color="999999"/>
              <w:left w:val="single" w:sz="8" w:space="0" w:color="999999"/>
              <w:bottom w:val="single" w:sz="8" w:space="0" w:color="999999"/>
              <w:right w:val="single" w:sz="8" w:space="0" w:color="999999"/>
            </w:tcBorders>
            <w:shd w:val="clear" w:color="auto" w:fill="999999"/>
            <w:hideMark/>
          </w:tcPr>
          <w:p w14:paraId="6B204654" w14:textId="77777777" w:rsidR="00CA1C16" w:rsidRPr="006378B7" w:rsidRDefault="00CA1C16" w:rsidP="00CA1C16">
            <w:pPr>
              <w:pStyle w:val="SAPTableHeader"/>
            </w:pPr>
            <w:r w:rsidRPr="006378B7">
              <w:lastRenderedPageBreak/>
              <w:t>Test Step #</w:t>
            </w:r>
          </w:p>
        </w:tc>
        <w:tc>
          <w:tcPr>
            <w:tcW w:w="1350" w:type="dxa"/>
            <w:tcBorders>
              <w:top w:val="single" w:sz="8" w:space="0" w:color="999999"/>
              <w:left w:val="single" w:sz="8" w:space="0" w:color="999999"/>
              <w:bottom w:val="single" w:sz="8" w:space="0" w:color="999999"/>
              <w:right w:val="single" w:sz="8" w:space="0" w:color="999999"/>
            </w:tcBorders>
            <w:shd w:val="clear" w:color="auto" w:fill="999999"/>
            <w:hideMark/>
          </w:tcPr>
          <w:p w14:paraId="50370445" w14:textId="77777777" w:rsidR="00CA1C16" w:rsidRPr="006378B7" w:rsidRDefault="00CA1C16" w:rsidP="00CA1C16">
            <w:pPr>
              <w:pStyle w:val="SAPTableHeader"/>
            </w:pPr>
            <w:r w:rsidRPr="006378B7">
              <w:t>Test Step Name</w:t>
            </w:r>
          </w:p>
        </w:tc>
        <w:tc>
          <w:tcPr>
            <w:tcW w:w="4230" w:type="dxa"/>
            <w:tcBorders>
              <w:top w:val="single" w:sz="8" w:space="0" w:color="999999"/>
              <w:left w:val="single" w:sz="8" w:space="0" w:color="999999"/>
              <w:bottom w:val="single" w:sz="8" w:space="0" w:color="999999"/>
              <w:right w:val="single" w:sz="8" w:space="0" w:color="999999"/>
            </w:tcBorders>
            <w:shd w:val="clear" w:color="auto" w:fill="999999"/>
            <w:hideMark/>
          </w:tcPr>
          <w:p w14:paraId="69AB995D" w14:textId="77777777" w:rsidR="00CA1C16" w:rsidRPr="006378B7" w:rsidRDefault="00CA1C16" w:rsidP="00CA1C16">
            <w:pPr>
              <w:pStyle w:val="SAPTableHeader"/>
            </w:pPr>
            <w:r w:rsidRPr="006378B7">
              <w:t>Instruction</w:t>
            </w:r>
          </w:p>
        </w:tc>
        <w:tc>
          <w:tcPr>
            <w:tcW w:w="3510" w:type="dxa"/>
            <w:tcBorders>
              <w:top w:val="single" w:sz="8" w:space="0" w:color="999999"/>
              <w:left w:val="single" w:sz="8" w:space="0" w:color="999999"/>
              <w:bottom w:val="single" w:sz="8" w:space="0" w:color="999999"/>
              <w:right w:val="single" w:sz="8" w:space="0" w:color="999999"/>
            </w:tcBorders>
            <w:shd w:val="clear" w:color="auto" w:fill="999999"/>
          </w:tcPr>
          <w:p w14:paraId="77277DDE" w14:textId="77777777" w:rsidR="00CA1C16" w:rsidRPr="006378B7" w:rsidRDefault="00CA1C16" w:rsidP="00CA1C16">
            <w:pPr>
              <w:pStyle w:val="SAPTableHeader"/>
            </w:pPr>
            <w:r w:rsidRPr="006378B7">
              <w:t>User Entries:</w:t>
            </w:r>
            <w:r w:rsidRPr="006378B7">
              <w:br/>
              <w:t>Field Name: User Action and Value</w:t>
            </w:r>
          </w:p>
        </w:tc>
        <w:tc>
          <w:tcPr>
            <w:tcW w:w="2790" w:type="dxa"/>
            <w:tcBorders>
              <w:top w:val="single" w:sz="8" w:space="0" w:color="999999"/>
              <w:left w:val="single" w:sz="8" w:space="0" w:color="999999"/>
              <w:bottom w:val="single" w:sz="8" w:space="0" w:color="999999"/>
              <w:right w:val="single" w:sz="8" w:space="0" w:color="999999"/>
            </w:tcBorders>
            <w:shd w:val="clear" w:color="auto" w:fill="999999"/>
            <w:hideMark/>
          </w:tcPr>
          <w:p w14:paraId="41149BDE" w14:textId="77777777" w:rsidR="00CA1C16" w:rsidRPr="006378B7" w:rsidRDefault="00CA1C16" w:rsidP="00CA1C16">
            <w:pPr>
              <w:pStyle w:val="SAPTableHeader"/>
            </w:pPr>
            <w:r w:rsidRPr="006378B7">
              <w:t>Expected Result</w:t>
            </w:r>
          </w:p>
        </w:tc>
        <w:tc>
          <w:tcPr>
            <w:tcW w:w="1170" w:type="dxa"/>
            <w:tcBorders>
              <w:top w:val="single" w:sz="8" w:space="0" w:color="999999"/>
              <w:left w:val="single" w:sz="8" w:space="0" w:color="999999"/>
              <w:bottom w:val="single" w:sz="8" w:space="0" w:color="999999"/>
              <w:right w:val="single" w:sz="8" w:space="0" w:color="999999"/>
            </w:tcBorders>
            <w:shd w:val="clear" w:color="auto" w:fill="999999"/>
            <w:hideMark/>
          </w:tcPr>
          <w:p w14:paraId="4EAC74FB" w14:textId="77777777" w:rsidR="00CA1C16" w:rsidRPr="006378B7" w:rsidRDefault="00CA1C16" w:rsidP="00CA1C16">
            <w:pPr>
              <w:pStyle w:val="SAPTableHeader"/>
            </w:pPr>
            <w:r w:rsidRPr="006378B7">
              <w:t>Pass / Fail / Comment</w:t>
            </w:r>
          </w:p>
        </w:tc>
      </w:tr>
      <w:tr w:rsidR="0094184C" w:rsidRPr="006378B7" w14:paraId="5B844726" w14:textId="77777777" w:rsidTr="00EB7F34">
        <w:trPr>
          <w:trHeight w:val="357"/>
        </w:trPr>
        <w:tc>
          <w:tcPr>
            <w:tcW w:w="692" w:type="dxa"/>
            <w:tcBorders>
              <w:top w:val="single" w:sz="8" w:space="0" w:color="999999"/>
              <w:left w:val="single" w:sz="8" w:space="0" w:color="999999"/>
              <w:bottom w:val="single" w:sz="8" w:space="0" w:color="999999"/>
              <w:right w:val="single" w:sz="8" w:space="0" w:color="999999"/>
            </w:tcBorders>
          </w:tcPr>
          <w:p w14:paraId="1D7E86F9" w14:textId="3D6F3969" w:rsidR="0094184C" w:rsidRPr="006378B7" w:rsidRDefault="0094184C" w:rsidP="00B256DA">
            <w:r w:rsidRPr="006378B7">
              <w:t>4</w:t>
            </w:r>
          </w:p>
        </w:tc>
        <w:tc>
          <w:tcPr>
            <w:tcW w:w="1350" w:type="dxa"/>
            <w:tcBorders>
              <w:top w:val="single" w:sz="8" w:space="0" w:color="999999"/>
              <w:left w:val="single" w:sz="8" w:space="0" w:color="999999"/>
              <w:bottom w:val="single" w:sz="8" w:space="0" w:color="999999"/>
              <w:right w:val="single" w:sz="8" w:space="0" w:color="999999"/>
            </w:tcBorders>
          </w:tcPr>
          <w:p w14:paraId="1A0CC857" w14:textId="65D4F700" w:rsidR="0094184C" w:rsidRPr="006378B7" w:rsidRDefault="0094184C" w:rsidP="00B256DA">
            <w:pPr>
              <w:rPr>
                <w:rStyle w:val="SAPEmphasis"/>
              </w:rPr>
            </w:pPr>
            <w:r w:rsidRPr="006378B7">
              <w:rPr>
                <w:rStyle w:val="SAPEmphasis"/>
              </w:rPr>
              <w:t xml:space="preserve">Select </w:t>
            </w:r>
            <w:r w:rsidR="00CA1C16" w:rsidRPr="006378B7">
              <w:rPr>
                <w:rStyle w:val="SAPEmphasis"/>
              </w:rPr>
              <w:t xml:space="preserve">Organization Object </w:t>
            </w:r>
            <w:r w:rsidRPr="006378B7">
              <w:rPr>
                <w:rStyle w:val="SAPEmphasis"/>
              </w:rPr>
              <w:t>to be Created</w:t>
            </w:r>
          </w:p>
        </w:tc>
        <w:tc>
          <w:tcPr>
            <w:tcW w:w="4230" w:type="dxa"/>
            <w:tcBorders>
              <w:top w:val="single" w:sz="8" w:space="0" w:color="999999"/>
              <w:left w:val="single" w:sz="8" w:space="0" w:color="999999"/>
              <w:bottom w:val="single" w:sz="8" w:space="0" w:color="999999"/>
              <w:right w:val="single" w:sz="8" w:space="0" w:color="999999"/>
            </w:tcBorders>
          </w:tcPr>
          <w:p w14:paraId="776E68D3" w14:textId="457CC6E5" w:rsidR="0094184C" w:rsidRPr="006378B7" w:rsidRDefault="0094184C" w:rsidP="00B256DA">
            <w:r w:rsidRPr="006378B7">
              <w:t xml:space="preserve">Select the </w:t>
            </w:r>
            <w:r w:rsidRPr="006378B7">
              <w:rPr>
                <w:rStyle w:val="SAPScreenElement"/>
              </w:rPr>
              <w:t>Add entity</w:t>
            </w:r>
            <w:r w:rsidR="00DF271F" w:rsidRPr="006378B7">
              <w:rPr>
                <w:rStyle w:val="SAPScreenElement"/>
              </w:rPr>
              <w:t xml:space="preserve"> </w:t>
            </w:r>
            <w:r w:rsidRPr="006378B7">
              <w:t xml:space="preserve"> </w:t>
            </w:r>
            <w:r w:rsidR="002E314B" w:rsidRPr="006378B7">
              <w:rPr>
                <w:noProof/>
              </w:rPr>
              <w:drawing>
                <wp:inline distT="0" distB="0" distL="0" distR="0" wp14:anchorId="0BB99F98" wp14:editId="6B2C4F3A">
                  <wp:extent cx="247650" cy="247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7650" cy="247650"/>
                          </a:xfrm>
                          <a:prstGeom prst="rect">
                            <a:avLst/>
                          </a:prstGeom>
                        </pic:spPr>
                      </pic:pic>
                    </a:graphicData>
                  </a:graphic>
                </wp:inline>
              </w:drawing>
            </w:r>
            <w:r w:rsidR="002E314B" w:rsidRPr="006378B7">
              <w:t xml:space="preserve"> </w:t>
            </w:r>
            <w:r w:rsidRPr="006378B7">
              <w:t xml:space="preserve">icon. In the upcoming </w:t>
            </w:r>
            <w:r w:rsidRPr="006378B7">
              <w:rPr>
                <w:rStyle w:val="SAPScreenElement"/>
              </w:rPr>
              <w:t>Add entity</w:t>
            </w:r>
            <w:r w:rsidRPr="006378B7">
              <w:t xml:space="preserve"> dialog box, check the </w:t>
            </w:r>
            <w:r w:rsidRPr="006378B7">
              <w:rPr>
                <w:rStyle w:val="SAPScreenElement"/>
              </w:rPr>
              <w:t>Business Unit</w:t>
            </w:r>
            <w:r w:rsidRPr="006378B7">
              <w:t xml:space="preserve"> radio button and choose the </w:t>
            </w:r>
            <w:r w:rsidRPr="006378B7">
              <w:rPr>
                <w:rStyle w:val="SAPScreenElement"/>
              </w:rPr>
              <w:t xml:space="preserve">Add </w:t>
            </w:r>
            <w:r w:rsidRPr="006378B7">
              <w:t>button.</w:t>
            </w:r>
          </w:p>
        </w:tc>
        <w:tc>
          <w:tcPr>
            <w:tcW w:w="3510" w:type="dxa"/>
            <w:tcBorders>
              <w:top w:val="single" w:sz="8" w:space="0" w:color="999999"/>
              <w:left w:val="single" w:sz="8" w:space="0" w:color="999999"/>
              <w:bottom w:val="single" w:sz="8" w:space="0" w:color="999999"/>
              <w:right w:val="single" w:sz="8" w:space="0" w:color="999999"/>
            </w:tcBorders>
          </w:tcPr>
          <w:p w14:paraId="40CA8D32" w14:textId="77777777" w:rsidR="0094184C" w:rsidRPr="006378B7" w:rsidRDefault="0094184C" w:rsidP="0094184C">
            <w:pPr>
              <w:ind w:left="-13"/>
              <w:rPr>
                <w:rFonts w:asciiTheme="minorHAnsi" w:eastAsiaTheme="minorHAnsi" w:hAnsiTheme="minorHAnsi"/>
                <w:sz w:val="22"/>
                <w:szCs w:val="22"/>
              </w:rPr>
            </w:pPr>
          </w:p>
        </w:tc>
        <w:tc>
          <w:tcPr>
            <w:tcW w:w="2790" w:type="dxa"/>
            <w:tcBorders>
              <w:top w:val="single" w:sz="8" w:space="0" w:color="999999"/>
              <w:left w:val="single" w:sz="8" w:space="0" w:color="999999"/>
              <w:bottom w:val="single" w:sz="8" w:space="0" w:color="999999"/>
              <w:right w:val="single" w:sz="8" w:space="0" w:color="999999"/>
            </w:tcBorders>
          </w:tcPr>
          <w:p w14:paraId="61B861D5" w14:textId="57E68008" w:rsidR="0094184C" w:rsidRPr="006378B7" w:rsidRDefault="0094184C" w:rsidP="0094184C">
            <w:pPr>
              <w:ind w:left="-13"/>
              <w:rPr>
                <w:rFonts w:asciiTheme="minorHAnsi" w:eastAsiaTheme="minorHAnsi" w:hAnsiTheme="minorHAnsi"/>
                <w:sz w:val="22"/>
                <w:szCs w:val="22"/>
              </w:rPr>
            </w:pPr>
            <w:r w:rsidRPr="00EB7F34">
              <w:rPr>
                <w:lang w:eastAsia="zh-SG"/>
              </w:rPr>
              <w:t>The</w:t>
            </w:r>
            <w:r w:rsidRPr="006378B7">
              <w:rPr>
                <w:rFonts w:asciiTheme="minorHAnsi" w:eastAsiaTheme="minorHAnsi" w:hAnsiTheme="minorHAnsi"/>
                <w:sz w:val="22"/>
                <w:szCs w:val="22"/>
              </w:rPr>
              <w:t xml:space="preserve"> </w:t>
            </w:r>
            <w:r w:rsidRPr="006378B7">
              <w:rPr>
                <w:rStyle w:val="SAPScreenElement"/>
              </w:rPr>
              <w:t>Business Unit</w:t>
            </w:r>
            <w:r w:rsidRPr="006378B7">
              <w:t xml:space="preserve"> dialog box is displayed.</w:t>
            </w:r>
          </w:p>
        </w:tc>
        <w:tc>
          <w:tcPr>
            <w:tcW w:w="1170" w:type="dxa"/>
            <w:tcBorders>
              <w:top w:val="single" w:sz="8" w:space="0" w:color="999999"/>
              <w:left w:val="single" w:sz="8" w:space="0" w:color="999999"/>
              <w:bottom w:val="single" w:sz="8" w:space="0" w:color="999999"/>
              <w:right w:val="single" w:sz="8" w:space="0" w:color="999999"/>
            </w:tcBorders>
          </w:tcPr>
          <w:p w14:paraId="798E19E4" w14:textId="77777777" w:rsidR="0094184C" w:rsidRPr="006378B7" w:rsidRDefault="0094184C" w:rsidP="00B256DA"/>
        </w:tc>
      </w:tr>
      <w:tr w:rsidR="003A024F" w:rsidRPr="006378B7" w14:paraId="6EB38863" w14:textId="77777777" w:rsidTr="00EB7F34">
        <w:trPr>
          <w:trHeight w:val="357"/>
        </w:trPr>
        <w:tc>
          <w:tcPr>
            <w:tcW w:w="692" w:type="dxa"/>
            <w:vMerge w:val="restart"/>
            <w:tcBorders>
              <w:top w:val="single" w:sz="8" w:space="0" w:color="999999"/>
              <w:left w:val="single" w:sz="8" w:space="0" w:color="999999"/>
              <w:right w:val="single" w:sz="8" w:space="0" w:color="999999"/>
            </w:tcBorders>
          </w:tcPr>
          <w:p w14:paraId="6C41C7B6" w14:textId="211D9735" w:rsidR="003A024F" w:rsidRPr="006378B7" w:rsidRDefault="003A024F" w:rsidP="0094184C">
            <w:r w:rsidRPr="006378B7">
              <w:t>5</w:t>
            </w:r>
          </w:p>
        </w:tc>
        <w:tc>
          <w:tcPr>
            <w:tcW w:w="1350" w:type="dxa"/>
            <w:vMerge w:val="restart"/>
            <w:tcBorders>
              <w:top w:val="single" w:sz="8" w:space="0" w:color="999999"/>
              <w:left w:val="single" w:sz="8" w:space="0" w:color="999999"/>
              <w:right w:val="single" w:sz="8" w:space="0" w:color="999999"/>
            </w:tcBorders>
          </w:tcPr>
          <w:p w14:paraId="329778AB" w14:textId="3DF0B977" w:rsidR="003A024F" w:rsidRPr="006378B7" w:rsidRDefault="003A024F" w:rsidP="0094184C">
            <w:pPr>
              <w:rPr>
                <w:rStyle w:val="SAPEmphasis"/>
              </w:rPr>
            </w:pPr>
            <w:r w:rsidRPr="006378B7">
              <w:rPr>
                <w:rStyle w:val="SAPEmphasis"/>
              </w:rPr>
              <w:t>Enter Business Unit Details</w:t>
            </w:r>
          </w:p>
        </w:tc>
        <w:tc>
          <w:tcPr>
            <w:tcW w:w="4230" w:type="dxa"/>
            <w:vMerge w:val="restart"/>
            <w:tcBorders>
              <w:top w:val="single" w:sz="8" w:space="0" w:color="999999"/>
              <w:left w:val="single" w:sz="8" w:space="0" w:color="999999"/>
              <w:right w:val="single" w:sz="8" w:space="0" w:color="999999"/>
            </w:tcBorders>
          </w:tcPr>
          <w:p w14:paraId="77FD1328" w14:textId="789FE47B" w:rsidR="003A024F" w:rsidRPr="006378B7" w:rsidRDefault="003A024F" w:rsidP="0094184C">
            <w:r w:rsidRPr="006378B7">
              <w:rPr>
                <w:rFonts w:asciiTheme="minorHAnsi" w:eastAsiaTheme="minorHAnsi" w:hAnsiTheme="minorHAnsi"/>
                <w:sz w:val="22"/>
                <w:szCs w:val="22"/>
              </w:rPr>
              <w:t xml:space="preserve">In the </w:t>
            </w:r>
            <w:r w:rsidRPr="006378B7">
              <w:rPr>
                <w:rStyle w:val="SAPScreenElement"/>
              </w:rPr>
              <w:t>Business Unit</w:t>
            </w:r>
            <w:r w:rsidRPr="006378B7">
              <w:t xml:space="preserve"> dialog box fill in the details of the new business unit you want to create:</w:t>
            </w:r>
          </w:p>
        </w:tc>
        <w:tc>
          <w:tcPr>
            <w:tcW w:w="3510" w:type="dxa"/>
            <w:tcBorders>
              <w:top w:val="single" w:sz="8" w:space="0" w:color="999999"/>
              <w:left w:val="single" w:sz="8" w:space="0" w:color="999999"/>
              <w:bottom w:val="single" w:sz="8" w:space="0" w:color="999999"/>
              <w:right w:val="single" w:sz="8" w:space="0" w:color="999999"/>
            </w:tcBorders>
          </w:tcPr>
          <w:p w14:paraId="545CC8E9" w14:textId="3C6D9961" w:rsidR="003A024F" w:rsidRPr="006378B7" w:rsidRDefault="003A024F" w:rsidP="0094184C">
            <w:pPr>
              <w:ind w:left="-13"/>
            </w:pPr>
            <w:r w:rsidRPr="006378B7">
              <w:rPr>
                <w:rStyle w:val="SAPScreenElement"/>
              </w:rPr>
              <w:t xml:space="preserve">Effective as of: </w:t>
            </w:r>
            <w:r w:rsidRPr="006378B7">
              <w:t>select validity start date of new business unit from calendar help</w:t>
            </w:r>
          </w:p>
          <w:p w14:paraId="6AFA21D6" w14:textId="77777777" w:rsidR="003A024F" w:rsidRPr="006378B7" w:rsidRDefault="003A024F" w:rsidP="0094184C">
            <w:pPr>
              <w:pStyle w:val="SAPNoteHeading"/>
              <w:ind w:left="0"/>
            </w:pPr>
            <w:r w:rsidRPr="006378B7">
              <w:rPr>
                <w:noProof/>
              </w:rPr>
              <w:drawing>
                <wp:inline distT="0" distB="0" distL="0" distR="0" wp14:anchorId="18F10B93" wp14:editId="7255D18D">
                  <wp:extent cx="228600" cy="228600"/>
                  <wp:effectExtent l="0" t="0" r="0" b="0"/>
                  <wp:docPr id="25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378B7">
              <w:t xml:space="preserve"> Note</w:t>
            </w:r>
          </w:p>
          <w:p w14:paraId="11ED8D30" w14:textId="48281354" w:rsidR="003A024F" w:rsidRPr="006378B7" w:rsidRDefault="003A024F" w:rsidP="0094184C">
            <w:pPr>
              <w:ind w:left="-13"/>
              <w:rPr>
                <w:rFonts w:asciiTheme="minorHAnsi" w:eastAsiaTheme="minorHAnsi" w:hAnsiTheme="minorHAnsi"/>
                <w:sz w:val="22"/>
                <w:szCs w:val="22"/>
              </w:rPr>
            </w:pPr>
            <w:r w:rsidRPr="006378B7">
              <w:t>Defaults to today’s date.</w:t>
            </w:r>
          </w:p>
        </w:tc>
        <w:tc>
          <w:tcPr>
            <w:tcW w:w="2790" w:type="dxa"/>
            <w:vMerge w:val="restart"/>
            <w:tcBorders>
              <w:top w:val="single" w:sz="8" w:space="0" w:color="999999"/>
              <w:left w:val="single" w:sz="8" w:space="0" w:color="999999"/>
              <w:right w:val="single" w:sz="8" w:space="0" w:color="999999"/>
            </w:tcBorders>
          </w:tcPr>
          <w:p w14:paraId="42D4D9F8" w14:textId="35978C49" w:rsidR="003A024F" w:rsidRPr="006378B7" w:rsidRDefault="003A024F" w:rsidP="0094184C">
            <w:pPr>
              <w:ind w:left="-13"/>
              <w:rPr>
                <w:rFonts w:asciiTheme="minorHAnsi" w:eastAsiaTheme="minorHAnsi" w:hAnsiTheme="minorHAnsi"/>
                <w:sz w:val="22"/>
                <w:szCs w:val="22"/>
              </w:rPr>
            </w:pPr>
          </w:p>
        </w:tc>
        <w:tc>
          <w:tcPr>
            <w:tcW w:w="1170" w:type="dxa"/>
            <w:tcBorders>
              <w:top w:val="single" w:sz="8" w:space="0" w:color="999999"/>
              <w:left w:val="single" w:sz="8" w:space="0" w:color="999999"/>
              <w:bottom w:val="single" w:sz="8" w:space="0" w:color="999999"/>
              <w:right w:val="single" w:sz="8" w:space="0" w:color="999999"/>
            </w:tcBorders>
          </w:tcPr>
          <w:p w14:paraId="7ABAE36B" w14:textId="77777777" w:rsidR="003A024F" w:rsidRPr="006378B7" w:rsidRDefault="003A024F" w:rsidP="0094184C"/>
        </w:tc>
      </w:tr>
      <w:tr w:rsidR="003A024F" w:rsidRPr="006378B7" w14:paraId="49C0AE48" w14:textId="77777777" w:rsidTr="00EB7F34">
        <w:trPr>
          <w:trHeight w:val="288"/>
        </w:trPr>
        <w:tc>
          <w:tcPr>
            <w:tcW w:w="692" w:type="dxa"/>
            <w:vMerge/>
            <w:tcBorders>
              <w:left w:val="single" w:sz="8" w:space="0" w:color="999999"/>
              <w:right w:val="single" w:sz="8" w:space="0" w:color="999999"/>
            </w:tcBorders>
          </w:tcPr>
          <w:p w14:paraId="255D0D79" w14:textId="77777777" w:rsidR="003A024F" w:rsidRPr="006378B7" w:rsidRDefault="003A024F" w:rsidP="0094184C"/>
        </w:tc>
        <w:tc>
          <w:tcPr>
            <w:tcW w:w="1350" w:type="dxa"/>
            <w:vMerge/>
            <w:tcBorders>
              <w:left w:val="single" w:sz="8" w:space="0" w:color="999999"/>
              <w:right w:val="single" w:sz="8" w:space="0" w:color="999999"/>
            </w:tcBorders>
          </w:tcPr>
          <w:p w14:paraId="7DDA9A31" w14:textId="77777777" w:rsidR="003A024F" w:rsidRPr="006378B7" w:rsidRDefault="003A024F" w:rsidP="0094184C">
            <w:pPr>
              <w:rPr>
                <w:rStyle w:val="SAPEmphasis"/>
              </w:rPr>
            </w:pPr>
          </w:p>
        </w:tc>
        <w:tc>
          <w:tcPr>
            <w:tcW w:w="4230" w:type="dxa"/>
            <w:vMerge/>
            <w:tcBorders>
              <w:left w:val="single" w:sz="8" w:space="0" w:color="999999"/>
              <w:right w:val="single" w:sz="8" w:space="0" w:color="999999"/>
            </w:tcBorders>
          </w:tcPr>
          <w:p w14:paraId="465A55B1" w14:textId="77777777" w:rsidR="003A024F" w:rsidRPr="006378B7" w:rsidRDefault="003A024F" w:rsidP="0094184C">
            <w:pPr>
              <w:rPr>
                <w:rFonts w:asciiTheme="minorHAnsi" w:eastAsiaTheme="minorHAnsi" w:hAnsiTheme="minorHAnsi"/>
                <w:sz w:val="22"/>
                <w:szCs w:val="22"/>
              </w:rPr>
            </w:pPr>
          </w:p>
        </w:tc>
        <w:tc>
          <w:tcPr>
            <w:tcW w:w="3510" w:type="dxa"/>
            <w:tcBorders>
              <w:top w:val="single" w:sz="8" w:space="0" w:color="999999"/>
              <w:left w:val="single" w:sz="8" w:space="0" w:color="999999"/>
              <w:bottom w:val="single" w:sz="8" w:space="0" w:color="999999"/>
              <w:right w:val="single" w:sz="8" w:space="0" w:color="999999"/>
            </w:tcBorders>
          </w:tcPr>
          <w:p w14:paraId="129645F0" w14:textId="42977D57" w:rsidR="003A024F" w:rsidRPr="006378B7" w:rsidRDefault="003A024F" w:rsidP="0094184C">
            <w:pPr>
              <w:ind w:left="-13"/>
              <w:rPr>
                <w:rFonts w:asciiTheme="minorHAnsi" w:eastAsiaTheme="minorHAnsi" w:hAnsiTheme="minorHAnsi"/>
                <w:sz w:val="22"/>
                <w:szCs w:val="22"/>
              </w:rPr>
            </w:pPr>
            <w:r w:rsidRPr="006378B7">
              <w:rPr>
                <w:rStyle w:val="SAPScreenElement"/>
              </w:rPr>
              <w:t xml:space="preserve">Code: </w:t>
            </w:r>
            <w:r w:rsidRPr="006378B7">
              <w:t>enter as appropriate</w:t>
            </w:r>
          </w:p>
        </w:tc>
        <w:tc>
          <w:tcPr>
            <w:tcW w:w="2790" w:type="dxa"/>
            <w:vMerge/>
            <w:tcBorders>
              <w:left w:val="single" w:sz="8" w:space="0" w:color="999999"/>
              <w:right w:val="single" w:sz="8" w:space="0" w:color="999999"/>
            </w:tcBorders>
          </w:tcPr>
          <w:p w14:paraId="2A05CB7A" w14:textId="77777777" w:rsidR="003A024F" w:rsidRPr="006378B7" w:rsidRDefault="003A024F" w:rsidP="0094184C">
            <w:pPr>
              <w:ind w:left="-13"/>
              <w:rPr>
                <w:rFonts w:asciiTheme="minorHAnsi" w:eastAsiaTheme="minorHAnsi" w:hAnsiTheme="minorHAnsi"/>
                <w:sz w:val="22"/>
                <w:szCs w:val="22"/>
              </w:rPr>
            </w:pPr>
          </w:p>
        </w:tc>
        <w:tc>
          <w:tcPr>
            <w:tcW w:w="1170" w:type="dxa"/>
            <w:tcBorders>
              <w:top w:val="single" w:sz="8" w:space="0" w:color="999999"/>
              <w:left w:val="single" w:sz="8" w:space="0" w:color="999999"/>
              <w:bottom w:val="single" w:sz="8" w:space="0" w:color="999999"/>
              <w:right w:val="single" w:sz="8" w:space="0" w:color="999999"/>
            </w:tcBorders>
          </w:tcPr>
          <w:p w14:paraId="3B5BBF24" w14:textId="77777777" w:rsidR="003A024F" w:rsidRPr="006378B7" w:rsidRDefault="003A024F" w:rsidP="0094184C"/>
        </w:tc>
      </w:tr>
      <w:tr w:rsidR="003A024F" w:rsidRPr="006378B7" w14:paraId="791E5B95" w14:textId="77777777" w:rsidTr="00EB7F34">
        <w:trPr>
          <w:trHeight w:val="288"/>
        </w:trPr>
        <w:tc>
          <w:tcPr>
            <w:tcW w:w="692" w:type="dxa"/>
            <w:vMerge/>
            <w:tcBorders>
              <w:left w:val="single" w:sz="8" w:space="0" w:color="999999"/>
              <w:right w:val="single" w:sz="8" w:space="0" w:color="999999"/>
            </w:tcBorders>
          </w:tcPr>
          <w:p w14:paraId="0628F13C" w14:textId="77777777" w:rsidR="003A024F" w:rsidRPr="006378B7" w:rsidRDefault="003A024F" w:rsidP="0094184C"/>
        </w:tc>
        <w:tc>
          <w:tcPr>
            <w:tcW w:w="1350" w:type="dxa"/>
            <w:vMerge/>
            <w:tcBorders>
              <w:left w:val="single" w:sz="8" w:space="0" w:color="999999"/>
              <w:right w:val="single" w:sz="8" w:space="0" w:color="999999"/>
            </w:tcBorders>
          </w:tcPr>
          <w:p w14:paraId="6BBB3009" w14:textId="77777777" w:rsidR="003A024F" w:rsidRPr="006378B7" w:rsidRDefault="003A024F" w:rsidP="0094184C">
            <w:pPr>
              <w:rPr>
                <w:rStyle w:val="SAPEmphasis"/>
              </w:rPr>
            </w:pPr>
          </w:p>
        </w:tc>
        <w:tc>
          <w:tcPr>
            <w:tcW w:w="4230" w:type="dxa"/>
            <w:vMerge/>
            <w:tcBorders>
              <w:left w:val="single" w:sz="8" w:space="0" w:color="999999"/>
              <w:right w:val="single" w:sz="8" w:space="0" w:color="999999"/>
            </w:tcBorders>
          </w:tcPr>
          <w:p w14:paraId="072EADAD" w14:textId="77777777" w:rsidR="003A024F" w:rsidRPr="006378B7" w:rsidRDefault="003A024F" w:rsidP="0094184C">
            <w:pPr>
              <w:rPr>
                <w:rFonts w:asciiTheme="minorHAnsi" w:eastAsiaTheme="minorHAnsi" w:hAnsiTheme="minorHAnsi"/>
                <w:sz w:val="22"/>
                <w:szCs w:val="22"/>
              </w:rPr>
            </w:pPr>
          </w:p>
        </w:tc>
        <w:tc>
          <w:tcPr>
            <w:tcW w:w="3510" w:type="dxa"/>
            <w:tcBorders>
              <w:top w:val="single" w:sz="8" w:space="0" w:color="999999"/>
              <w:left w:val="single" w:sz="8" w:space="0" w:color="999999"/>
              <w:bottom w:val="single" w:sz="8" w:space="0" w:color="999999"/>
              <w:right w:val="single" w:sz="8" w:space="0" w:color="999999"/>
            </w:tcBorders>
          </w:tcPr>
          <w:p w14:paraId="24C9889C" w14:textId="59969E7D" w:rsidR="003A024F" w:rsidRPr="006378B7" w:rsidRDefault="003A024F" w:rsidP="0094184C">
            <w:pPr>
              <w:ind w:left="-13"/>
              <w:rPr>
                <w:rFonts w:asciiTheme="minorHAnsi" w:eastAsiaTheme="minorHAnsi" w:hAnsiTheme="minorHAnsi"/>
                <w:sz w:val="22"/>
                <w:szCs w:val="22"/>
              </w:rPr>
            </w:pPr>
            <w:r w:rsidRPr="006378B7">
              <w:rPr>
                <w:rStyle w:val="SAPScreenElement"/>
              </w:rPr>
              <w:t xml:space="preserve">Name: </w:t>
            </w:r>
            <w:r w:rsidRPr="006378B7">
              <w:t>enter as appropriate</w:t>
            </w:r>
          </w:p>
        </w:tc>
        <w:tc>
          <w:tcPr>
            <w:tcW w:w="2790" w:type="dxa"/>
            <w:vMerge/>
            <w:tcBorders>
              <w:left w:val="single" w:sz="8" w:space="0" w:color="999999"/>
              <w:right w:val="single" w:sz="8" w:space="0" w:color="999999"/>
            </w:tcBorders>
          </w:tcPr>
          <w:p w14:paraId="628A9C71" w14:textId="77777777" w:rsidR="003A024F" w:rsidRPr="006378B7" w:rsidRDefault="003A024F" w:rsidP="0094184C">
            <w:pPr>
              <w:ind w:left="-13"/>
              <w:rPr>
                <w:rFonts w:asciiTheme="minorHAnsi" w:eastAsiaTheme="minorHAnsi" w:hAnsiTheme="minorHAnsi"/>
                <w:sz w:val="22"/>
                <w:szCs w:val="22"/>
              </w:rPr>
            </w:pPr>
          </w:p>
        </w:tc>
        <w:tc>
          <w:tcPr>
            <w:tcW w:w="1170" w:type="dxa"/>
            <w:tcBorders>
              <w:top w:val="single" w:sz="8" w:space="0" w:color="999999"/>
              <w:left w:val="single" w:sz="8" w:space="0" w:color="999999"/>
              <w:bottom w:val="single" w:sz="8" w:space="0" w:color="999999"/>
              <w:right w:val="single" w:sz="8" w:space="0" w:color="999999"/>
            </w:tcBorders>
          </w:tcPr>
          <w:p w14:paraId="7AA077BC" w14:textId="77777777" w:rsidR="003A024F" w:rsidRPr="006378B7" w:rsidRDefault="003A024F" w:rsidP="0094184C"/>
        </w:tc>
      </w:tr>
      <w:tr w:rsidR="003A024F" w:rsidRPr="006378B7" w14:paraId="32AF2AFC" w14:textId="77777777" w:rsidTr="00EB7F34">
        <w:trPr>
          <w:trHeight w:val="288"/>
        </w:trPr>
        <w:tc>
          <w:tcPr>
            <w:tcW w:w="692" w:type="dxa"/>
            <w:vMerge/>
            <w:tcBorders>
              <w:left w:val="single" w:sz="8" w:space="0" w:color="999999"/>
              <w:right w:val="single" w:sz="8" w:space="0" w:color="999999"/>
            </w:tcBorders>
          </w:tcPr>
          <w:p w14:paraId="05DE7D84" w14:textId="77777777" w:rsidR="003A024F" w:rsidRPr="006378B7" w:rsidRDefault="003A024F" w:rsidP="0094184C"/>
        </w:tc>
        <w:tc>
          <w:tcPr>
            <w:tcW w:w="1350" w:type="dxa"/>
            <w:vMerge/>
            <w:tcBorders>
              <w:left w:val="single" w:sz="8" w:space="0" w:color="999999"/>
              <w:right w:val="single" w:sz="8" w:space="0" w:color="999999"/>
            </w:tcBorders>
          </w:tcPr>
          <w:p w14:paraId="4381EAB9" w14:textId="77777777" w:rsidR="003A024F" w:rsidRPr="006378B7" w:rsidRDefault="003A024F" w:rsidP="0094184C">
            <w:pPr>
              <w:rPr>
                <w:rStyle w:val="SAPEmphasis"/>
              </w:rPr>
            </w:pPr>
          </w:p>
        </w:tc>
        <w:tc>
          <w:tcPr>
            <w:tcW w:w="4230" w:type="dxa"/>
            <w:vMerge/>
            <w:tcBorders>
              <w:left w:val="single" w:sz="8" w:space="0" w:color="999999"/>
              <w:right w:val="single" w:sz="8" w:space="0" w:color="999999"/>
            </w:tcBorders>
          </w:tcPr>
          <w:p w14:paraId="6A1696C4" w14:textId="77777777" w:rsidR="003A024F" w:rsidRPr="006378B7" w:rsidRDefault="003A024F" w:rsidP="0094184C">
            <w:pPr>
              <w:rPr>
                <w:rFonts w:asciiTheme="minorHAnsi" w:eastAsiaTheme="minorHAnsi" w:hAnsiTheme="minorHAnsi"/>
                <w:sz w:val="22"/>
                <w:szCs w:val="22"/>
              </w:rPr>
            </w:pPr>
          </w:p>
        </w:tc>
        <w:tc>
          <w:tcPr>
            <w:tcW w:w="3510" w:type="dxa"/>
            <w:tcBorders>
              <w:top w:val="single" w:sz="8" w:space="0" w:color="999999"/>
              <w:left w:val="single" w:sz="8" w:space="0" w:color="999999"/>
              <w:bottom w:val="single" w:sz="8" w:space="0" w:color="999999"/>
              <w:right w:val="single" w:sz="8" w:space="0" w:color="999999"/>
            </w:tcBorders>
          </w:tcPr>
          <w:p w14:paraId="7FA2DC0E" w14:textId="6DEC3E88" w:rsidR="003A024F" w:rsidRPr="006378B7" w:rsidRDefault="003A024F" w:rsidP="0094184C">
            <w:pPr>
              <w:ind w:left="-13"/>
              <w:rPr>
                <w:rFonts w:asciiTheme="minorHAnsi" w:eastAsiaTheme="minorHAnsi" w:hAnsiTheme="minorHAnsi"/>
                <w:sz w:val="22"/>
                <w:szCs w:val="22"/>
              </w:rPr>
            </w:pPr>
            <w:r w:rsidRPr="006378B7">
              <w:rPr>
                <w:rStyle w:val="SAPScreenElement"/>
              </w:rPr>
              <w:t xml:space="preserve">Description: </w:t>
            </w:r>
            <w:r w:rsidRPr="006378B7">
              <w:t>enter as appropriate</w:t>
            </w:r>
          </w:p>
        </w:tc>
        <w:tc>
          <w:tcPr>
            <w:tcW w:w="2790" w:type="dxa"/>
            <w:vMerge/>
            <w:tcBorders>
              <w:left w:val="single" w:sz="8" w:space="0" w:color="999999"/>
              <w:right w:val="single" w:sz="8" w:space="0" w:color="999999"/>
            </w:tcBorders>
          </w:tcPr>
          <w:p w14:paraId="25E0F2C8" w14:textId="77777777" w:rsidR="003A024F" w:rsidRPr="006378B7" w:rsidRDefault="003A024F" w:rsidP="0094184C">
            <w:pPr>
              <w:ind w:left="-13"/>
              <w:rPr>
                <w:rFonts w:asciiTheme="minorHAnsi" w:eastAsiaTheme="minorHAnsi" w:hAnsiTheme="minorHAnsi"/>
                <w:sz w:val="22"/>
                <w:szCs w:val="22"/>
              </w:rPr>
            </w:pPr>
          </w:p>
        </w:tc>
        <w:tc>
          <w:tcPr>
            <w:tcW w:w="1170" w:type="dxa"/>
            <w:tcBorders>
              <w:top w:val="single" w:sz="8" w:space="0" w:color="999999"/>
              <w:left w:val="single" w:sz="8" w:space="0" w:color="999999"/>
              <w:bottom w:val="single" w:sz="8" w:space="0" w:color="999999"/>
              <w:right w:val="single" w:sz="8" w:space="0" w:color="999999"/>
            </w:tcBorders>
          </w:tcPr>
          <w:p w14:paraId="41CEB980" w14:textId="77777777" w:rsidR="003A024F" w:rsidRPr="006378B7" w:rsidRDefault="003A024F" w:rsidP="0094184C"/>
        </w:tc>
      </w:tr>
      <w:tr w:rsidR="003A024F" w:rsidRPr="006378B7" w14:paraId="19C7DEA3" w14:textId="77777777" w:rsidTr="00EB7F34">
        <w:trPr>
          <w:trHeight w:val="288"/>
        </w:trPr>
        <w:tc>
          <w:tcPr>
            <w:tcW w:w="692" w:type="dxa"/>
            <w:vMerge/>
            <w:tcBorders>
              <w:left w:val="single" w:sz="8" w:space="0" w:color="999999"/>
              <w:right w:val="single" w:sz="8" w:space="0" w:color="999999"/>
            </w:tcBorders>
          </w:tcPr>
          <w:p w14:paraId="14B4659E" w14:textId="77777777" w:rsidR="003A024F" w:rsidRPr="006378B7" w:rsidRDefault="003A024F" w:rsidP="0094184C"/>
        </w:tc>
        <w:tc>
          <w:tcPr>
            <w:tcW w:w="1350" w:type="dxa"/>
            <w:vMerge/>
            <w:tcBorders>
              <w:left w:val="single" w:sz="8" w:space="0" w:color="999999"/>
              <w:right w:val="single" w:sz="8" w:space="0" w:color="999999"/>
            </w:tcBorders>
          </w:tcPr>
          <w:p w14:paraId="67AB098E" w14:textId="77777777" w:rsidR="003A024F" w:rsidRPr="006378B7" w:rsidRDefault="003A024F" w:rsidP="0094184C">
            <w:pPr>
              <w:rPr>
                <w:rStyle w:val="SAPEmphasis"/>
              </w:rPr>
            </w:pPr>
          </w:p>
        </w:tc>
        <w:tc>
          <w:tcPr>
            <w:tcW w:w="4230" w:type="dxa"/>
            <w:vMerge/>
            <w:tcBorders>
              <w:left w:val="single" w:sz="8" w:space="0" w:color="999999"/>
              <w:right w:val="single" w:sz="8" w:space="0" w:color="999999"/>
            </w:tcBorders>
          </w:tcPr>
          <w:p w14:paraId="279A7E67" w14:textId="77777777" w:rsidR="003A024F" w:rsidRPr="006378B7" w:rsidRDefault="003A024F" w:rsidP="0094184C">
            <w:pPr>
              <w:rPr>
                <w:rFonts w:asciiTheme="minorHAnsi" w:eastAsiaTheme="minorHAnsi" w:hAnsiTheme="minorHAnsi"/>
                <w:sz w:val="22"/>
                <w:szCs w:val="22"/>
              </w:rPr>
            </w:pPr>
          </w:p>
        </w:tc>
        <w:tc>
          <w:tcPr>
            <w:tcW w:w="3510" w:type="dxa"/>
            <w:tcBorders>
              <w:top w:val="single" w:sz="8" w:space="0" w:color="999999"/>
              <w:left w:val="single" w:sz="8" w:space="0" w:color="999999"/>
              <w:bottom w:val="single" w:sz="8" w:space="0" w:color="999999"/>
              <w:right w:val="single" w:sz="8" w:space="0" w:color="999999"/>
            </w:tcBorders>
          </w:tcPr>
          <w:p w14:paraId="6CF00BE2" w14:textId="13DA49E0" w:rsidR="003A024F" w:rsidRPr="006378B7" w:rsidRDefault="003A024F" w:rsidP="0094184C">
            <w:pPr>
              <w:ind w:left="-13"/>
              <w:rPr>
                <w:rFonts w:asciiTheme="minorHAnsi" w:eastAsiaTheme="minorHAnsi" w:hAnsiTheme="minorHAnsi"/>
                <w:sz w:val="22"/>
                <w:szCs w:val="22"/>
              </w:rPr>
            </w:pPr>
            <w:r w:rsidRPr="006378B7">
              <w:rPr>
                <w:rStyle w:val="SAPScreenElement"/>
              </w:rPr>
              <w:t xml:space="preserve">Status: </w:t>
            </w:r>
            <w:r w:rsidRPr="006378B7">
              <w:rPr>
                <w:rStyle w:val="SAPUserEntry"/>
              </w:rPr>
              <w:t>Active</w:t>
            </w:r>
            <w:r w:rsidRPr="006378B7">
              <w:rPr>
                <w:rStyle w:val="SAPUserEntry"/>
                <w:b w:val="0"/>
              </w:rPr>
              <w:t xml:space="preserve"> </w:t>
            </w:r>
            <w:r w:rsidRPr="006378B7">
              <w:t>is defaulted; leave as is</w:t>
            </w:r>
          </w:p>
        </w:tc>
        <w:tc>
          <w:tcPr>
            <w:tcW w:w="2790" w:type="dxa"/>
            <w:vMerge/>
            <w:tcBorders>
              <w:left w:val="single" w:sz="8" w:space="0" w:color="999999"/>
              <w:right w:val="single" w:sz="8" w:space="0" w:color="999999"/>
            </w:tcBorders>
          </w:tcPr>
          <w:p w14:paraId="5004CE78" w14:textId="77777777" w:rsidR="003A024F" w:rsidRPr="006378B7" w:rsidRDefault="003A024F" w:rsidP="0094184C">
            <w:pPr>
              <w:ind w:left="-13"/>
              <w:rPr>
                <w:rFonts w:asciiTheme="minorHAnsi" w:eastAsiaTheme="minorHAnsi" w:hAnsiTheme="minorHAnsi"/>
                <w:sz w:val="22"/>
                <w:szCs w:val="22"/>
              </w:rPr>
            </w:pPr>
          </w:p>
        </w:tc>
        <w:tc>
          <w:tcPr>
            <w:tcW w:w="1170" w:type="dxa"/>
            <w:tcBorders>
              <w:top w:val="single" w:sz="8" w:space="0" w:color="999999"/>
              <w:left w:val="single" w:sz="8" w:space="0" w:color="999999"/>
              <w:bottom w:val="single" w:sz="8" w:space="0" w:color="999999"/>
              <w:right w:val="single" w:sz="8" w:space="0" w:color="999999"/>
            </w:tcBorders>
          </w:tcPr>
          <w:p w14:paraId="6371A4B0" w14:textId="77777777" w:rsidR="003A024F" w:rsidRPr="006378B7" w:rsidRDefault="003A024F" w:rsidP="0094184C"/>
        </w:tc>
      </w:tr>
      <w:tr w:rsidR="003A024F" w:rsidRPr="006378B7" w14:paraId="6C02AA8D" w14:textId="77777777" w:rsidTr="00EB7F34">
        <w:trPr>
          <w:trHeight w:val="288"/>
        </w:trPr>
        <w:tc>
          <w:tcPr>
            <w:tcW w:w="692" w:type="dxa"/>
            <w:vMerge/>
            <w:tcBorders>
              <w:left w:val="single" w:sz="8" w:space="0" w:color="999999"/>
              <w:bottom w:val="single" w:sz="8" w:space="0" w:color="999999"/>
              <w:right w:val="single" w:sz="8" w:space="0" w:color="999999"/>
            </w:tcBorders>
          </w:tcPr>
          <w:p w14:paraId="6FC72920" w14:textId="77777777" w:rsidR="003A024F" w:rsidRPr="006378B7" w:rsidRDefault="003A024F" w:rsidP="0094184C"/>
        </w:tc>
        <w:tc>
          <w:tcPr>
            <w:tcW w:w="1350" w:type="dxa"/>
            <w:vMerge/>
            <w:tcBorders>
              <w:left w:val="single" w:sz="8" w:space="0" w:color="999999"/>
              <w:bottom w:val="single" w:sz="8" w:space="0" w:color="999999"/>
              <w:right w:val="single" w:sz="8" w:space="0" w:color="999999"/>
            </w:tcBorders>
          </w:tcPr>
          <w:p w14:paraId="4681A537" w14:textId="77777777" w:rsidR="003A024F" w:rsidRPr="006378B7" w:rsidRDefault="003A024F" w:rsidP="0094184C">
            <w:pPr>
              <w:rPr>
                <w:rStyle w:val="SAPEmphasis"/>
              </w:rPr>
            </w:pPr>
          </w:p>
        </w:tc>
        <w:tc>
          <w:tcPr>
            <w:tcW w:w="4230" w:type="dxa"/>
            <w:vMerge/>
            <w:tcBorders>
              <w:left w:val="single" w:sz="8" w:space="0" w:color="999999"/>
              <w:bottom w:val="single" w:sz="8" w:space="0" w:color="999999"/>
              <w:right w:val="single" w:sz="8" w:space="0" w:color="999999"/>
            </w:tcBorders>
          </w:tcPr>
          <w:p w14:paraId="76ABFABB" w14:textId="77777777" w:rsidR="003A024F" w:rsidRPr="006378B7" w:rsidRDefault="003A024F" w:rsidP="0094184C">
            <w:pPr>
              <w:rPr>
                <w:rFonts w:asciiTheme="minorHAnsi" w:eastAsiaTheme="minorHAnsi" w:hAnsiTheme="minorHAnsi"/>
                <w:sz w:val="22"/>
                <w:szCs w:val="22"/>
              </w:rPr>
            </w:pPr>
          </w:p>
        </w:tc>
        <w:tc>
          <w:tcPr>
            <w:tcW w:w="3510" w:type="dxa"/>
            <w:tcBorders>
              <w:top w:val="single" w:sz="8" w:space="0" w:color="999999"/>
              <w:left w:val="single" w:sz="8" w:space="0" w:color="999999"/>
              <w:bottom w:val="single" w:sz="8" w:space="0" w:color="999999"/>
              <w:right w:val="single" w:sz="8" w:space="0" w:color="999999"/>
            </w:tcBorders>
          </w:tcPr>
          <w:p w14:paraId="3EBECA46" w14:textId="50EC9B5B" w:rsidR="003A024F" w:rsidRPr="006378B7" w:rsidRDefault="003A024F" w:rsidP="0094184C">
            <w:pPr>
              <w:ind w:left="-13"/>
              <w:rPr>
                <w:rFonts w:asciiTheme="minorHAnsi" w:eastAsiaTheme="minorHAnsi" w:hAnsiTheme="minorHAnsi"/>
                <w:sz w:val="22"/>
                <w:szCs w:val="22"/>
              </w:rPr>
            </w:pPr>
            <w:r w:rsidRPr="006378B7">
              <w:rPr>
                <w:rStyle w:val="SAPScreenElement"/>
              </w:rPr>
              <w:t xml:space="preserve">Head of Unit: </w:t>
            </w:r>
            <w:r w:rsidRPr="006378B7">
              <w:t>select from drop-down if an appropriate employee exists</w:t>
            </w:r>
          </w:p>
        </w:tc>
        <w:tc>
          <w:tcPr>
            <w:tcW w:w="2790" w:type="dxa"/>
            <w:vMerge/>
            <w:tcBorders>
              <w:left w:val="single" w:sz="8" w:space="0" w:color="999999"/>
              <w:bottom w:val="single" w:sz="8" w:space="0" w:color="999999"/>
              <w:right w:val="single" w:sz="8" w:space="0" w:color="999999"/>
            </w:tcBorders>
          </w:tcPr>
          <w:p w14:paraId="3862C076" w14:textId="77777777" w:rsidR="003A024F" w:rsidRPr="006378B7" w:rsidRDefault="003A024F" w:rsidP="0094184C">
            <w:pPr>
              <w:ind w:left="-13"/>
              <w:rPr>
                <w:rFonts w:asciiTheme="minorHAnsi" w:eastAsiaTheme="minorHAnsi" w:hAnsiTheme="minorHAnsi"/>
                <w:sz w:val="22"/>
                <w:szCs w:val="22"/>
              </w:rPr>
            </w:pPr>
          </w:p>
        </w:tc>
        <w:tc>
          <w:tcPr>
            <w:tcW w:w="1170" w:type="dxa"/>
            <w:tcBorders>
              <w:top w:val="single" w:sz="8" w:space="0" w:color="999999"/>
              <w:left w:val="single" w:sz="8" w:space="0" w:color="999999"/>
              <w:bottom w:val="single" w:sz="8" w:space="0" w:color="999999"/>
              <w:right w:val="single" w:sz="8" w:space="0" w:color="999999"/>
            </w:tcBorders>
          </w:tcPr>
          <w:p w14:paraId="3F7E5153" w14:textId="77777777" w:rsidR="003A024F" w:rsidRPr="006378B7" w:rsidRDefault="003A024F" w:rsidP="0094184C"/>
        </w:tc>
      </w:tr>
      <w:tr w:rsidR="0094184C" w:rsidRPr="006378B7" w14:paraId="23D0E7FE" w14:textId="77777777" w:rsidTr="00EB7F34">
        <w:trPr>
          <w:trHeight w:val="288"/>
        </w:trPr>
        <w:tc>
          <w:tcPr>
            <w:tcW w:w="692" w:type="dxa"/>
            <w:tcBorders>
              <w:top w:val="single" w:sz="8" w:space="0" w:color="999999"/>
              <w:left w:val="single" w:sz="8" w:space="0" w:color="999999"/>
              <w:bottom w:val="single" w:sz="8" w:space="0" w:color="999999"/>
              <w:right w:val="single" w:sz="8" w:space="0" w:color="999999"/>
            </w:tcBorders>
          </w:tcPr>
          <w:p w14:paraId="0D939DED" w14:textId="46FBCF0E" w:rsidR="0094184C" w:rsidRPr="006378B7" w:rsidRDefault="0094184C" w:rsidP="0094184C">
            <w:r w:rsidRPr="006378B7">
              <w:t>6</w:t>
            </w:r>
          </w:p>
        </w:tc>
        <w:tc>
          <w:tcPr>
            <w:tcW w:w="1350" w:type="dxa"/>
            <w:tcBorders>
              <w:top w:val="single" w:sz="8" w:space="0" w:color="999999"/>
              <w:left w:val="single" w:sz="8" w:space="0" w:color="999999"/>
              <w:bottom w:val="single" w:sz="8" w:space="0" w:color="999999"/>
              <w:right w:val="single" w:sz="8" w:space="0" w:color="999999"/>
            </w:tcBorders>
          </w:tcPr>
          <w:p w14:paraId="731E48BD" w14:textId="2CB794D6" w:rsidR="0094184C" w:rsidRPr="006378B7" w:rsidRDefault="0094184C" w:rsidP="0094184C">
            <w:pPr>
              <w:rPr>
                <w:rStyle w:val="SAPEmphasis"/>
              </w:rPr>
            </w:pPr>
            <w:r w:rsidRPr="006378B7">
              <w:rPr>
                <w:rStyle w:val="SAPEmphasis"/>
              </w:rPr>
              <w:t>Save Data</w:t>
            </w:r>
          </w:p>
        </w:tc>
        <w:tc>
          <w:tcPr>
            <w:tcW w:w="4230" w:type="dxa"/>
            <w:tcBorders>
              <w:top w:val="single" w:sz="8" w:space="0" w:color="999999"/>
              <w:left w:val="single" w:sz="8" w:space="0" w:color="999999"/>
              <w:bottom w:val="single" w:sz="8" w:space="0" w:color="999999"/>
              <w:right w:val="single" w:sz="8" w:space="0" w:color="999999"/>
            </w:tcBorders>
          </w:tcPr>
          <w:p w14:paraId="6BD96AFA" w14:textId="44CF7D5F" w:rsidR="0094184C" w:rsidRPr="006378B7" w:rsidRDefault="0094184C" w:rsidP="0094184C">
            <w:r w:rsidRPr="006378B7">
              <w:t xml:space="preserve">Choose the </w:t>
            </w:r>
            <w:r w:rsidRPr="006378B7">
              <w:rPr>
                <w:rStyle w:val="SAPScreenElement"/>
              </w:rPr>
              <w:t>Save</w:t>
            </w:r>
            <w:r w:rsidRPr="006378B7">
              <w:t xml:space="preserve"> button.</w:t>
            </w:r>
          </w:p>
        </w:tc>
        <w:tc>
          <w:tcPr>
            <w:tcW w:w="3510" w:type="dxa"/>
            <w:tcBorders>
              <w:top w:val="single" w:sz="8" w:space="0" w:color="999999"/>
              <w:left w:val="single" w:sz="8" w:space="0" w:color="999999"/>
              <w:bottom w:val="single" w:sz="8" w:space="0" w:color="999999"/>
              <w:right w:val="single" w:sz="8" w:space="0" w:color="999999"/>
            </w:tcBorders>
          </w:tcPr>
          <w:p w14:paraId="0EE9DD74" w14:textId="77777777" w:rsidR="0094184C" w:rsidRPr="006378B7" w:rsidRDefault="0094184C" w:rsidP="0094184C">
            <w:pPr>
              <w:ind w:left="-13"/>
              <w:rPr>
                <w:rFonts w:asciiTheme="minorHAnsi" w:eastAsiaTheme="minorHAnsi" w:hAnsiTheme="minorHAnsi"/>
                <w:sz w:val="22"/>
                <w:szCs w:val="22"/>
              </w:rPr>
            </w:pPr>
          </w:p>
        </w:tc>
        <w:tc>
          <w:tcPr>
            <w:tcW w:w="2790" w:type="dxa"/>
            <w:tcBorders>
              <w:top w:val="single" w:sz="8" w:space="0" w:color="999999"/>
              <w:left w:val="single" w:sz="8" w:space="0" w:color="999999"/>
              <w:bottom w:val="single" w:sz="8" w:space="0" w:color="999999"/>
              <w:right w:val="single" w:sz="8" w:space="0" w:color="999999"/>
            </w:tcBorders>
          </w:tcPr>
          <w:p w14:paraId="3CE15C85" w14:textId="7D33C315" w:rsidR="0094184C" w:rsidRPr="006378B7" w:rsidRDefault="0094184C" w:rsidP="0094184C">
            <w:pPr>
              <w:ind w:left="-13"/>
              <w:rPr>
                <w:rFonts w:asciiTheme="minorHAnsi" w:eastAsiaTheme="minorHAnsi" w:hAnsiTheme="minorHAnsi"/>
                <w:sz w:val="22"/>
                <w:szCs w:val="22"/>
              </w:rPr>
            </w:pPr>
            <w:r w:rsidRPr="00EB7F34">
              <w:t xml:space="preserve">The </w:t>
            </w:r>
            <w:r w:rsidRPr="006378B7">
              <w:rPr>
                <w:rStyle w:val="SAPScreenElement"/>
              </w:rPr>
              <w:t>Business Unit: &lt;name (code)&gt;</w:t>
            </w:r>
            <w:r w:rsidRPr="006378B7">
              <w:t xml:space="preserve"> dialog box</w:t>
            </w:r>
            <w:r w:rsidR="007C10E2" w:rsidRPr="006378B7">
              <w:t xml:space="preserve"> is displayed, containing the details of the business unit you have just created.</w:t>
            </w:r>
          </w:p>
        </w:tc>
        <w:tc>
          <w:tcPr>
            <w:tcW w:w="1170" w:type="dxa"/>
            <w:tcBorders>
              <w:top w:val="single" w:sz="8" w:space="0" w:color="999999"/>
              <w:left w:val="single" w:sz="8" w:space="0" w:color="999999"/>
              <w:bottom w:val="single" w:sz="8" w:space="0" w:color="999999"/>
              <w:right w:val="single" w:sz="8" w:space="0" w:color="999999"/>
            </w:tcBorders>
          </w:tcPr>
          <w:p w14:paraId="2CA728B1" w14:textId="77777777" w:rsidR="0094184C" w:rsidRPr="006378B7" w:rsidRDefault="0094184C" w:rsidP="0094184C"/>
        </w:tc>
      </w:tr>
      <w:tr w:rsidR="0094184C" w:rsidRPr="006378B7" w14:paraId="78CEB5E3" w14:textId="77777777" w:rsidTr="00EB7F34">
        <w:trPr>
          <w:trHeight w:val="288"/>
        </w:trPr>
        <w:tc>
          <w:tcPr>
            <w:tcW w:w="692" w:type="dxa"/>
            <w:tcBorders>
              <w:top w:val="single" w:sz="8" w:space="0" w:color="999999"/>
              <w:left w:val="single" w:sz="8" w:space="0" w:color="999999"/>
              <w:bottom w:val="single" w:sz="8" w:space="0" w:color="999999"/>
              <w:right w:val="single" w:sz="8" w:space="0" w:color="999999"/>
            </w:tcBorders>
          </w:tcPr>
          <w:p w14:paraId="4E77D485" w14:textId="0D9204D8" w:rsidR="0094184C" w:rsidRPr="006378B7" w:rsidRDefault="0094184C" w:rsidP="0094184C">
            <w:r w:rsidRPr="006378B7">
              <w:t>7</w:t>
            </w:r>
          </w:p>
        </w:tc>
        <w:tc>
          <w:tcPr>
            <w:tcW w:w="1350" w:type="dxa"/>
            <w:tcBorders>
              <w:top w:val="single" w:sz="8" w:space="0" w:color="999999"/>
              <w:left w:val="single" w:sz="8" w:space="0" w:color="999999"/>
              <w:bottom w:val="single" w:sz="8" w:space="0" w:color="999999"/>
              <w:right w:val="single" w:sz="8" w:space="0" w:color="999999"/>
            </w:tcBorders>
          </w:tcPr>
          <w:p w14:paraId="6620D046" w14:textId="789B9D7C" w:rsidR="0094184C" w:rsidRPr="006378B7" w:rsidRDefault="0094184C" w:rsidP="0094184C">
            <w:pPr>
              <w:rPr>
                <w:rStyle w:val="SAPEmphasis"/>
              </w:rPr>
            </w:pPr>
            <w:r w:rsidRPr="006378B7">
              <w:rPr>
                <w:rStyle w:val="SAPEmphasis"/>
              </w:rPr>
              <w:t>Go Back to Company Structure Overview</w:t>
            </w:r>
          </w:p>
        </w:tc>
        <w:tc>
          <w:tcPr>
            <w:tcW w:w="4230" w:type="dxa"/>
            <w:tcBorders>
              <w:top w:val="single" w:sz="8" w:space="0" w:color="999999"/>
              <w:left w:val="single" w:sz="8" w:space="0" w:color="999999"/>
              <w:bottom w:val="single" w:sz="8" w:space="0" w:color="999999"/>
              <w:right w:val="single" w:sz="8" w:space="0" w:color="999999"/>
            </w:tcBorders>
          </w:tcPr>
          <w:p w14:paraId="13E30518" w14:textId="7CD09396" w:rsidR="0094184C" w:rsidRPr="006378B7" w:rsidRDefault="0094184C" w:rsidP="0094184C">
            <w:r w:rsidRPr="006378B7">
              <w:t xml:space="preserve">Choose </w:t>
            </w:r>
            <w:r w:rsidRPr="006378B7">
              <w:rPr>
                <w:rStyle w:val="SAPScreenElement"/>
              </w:rPr>
              <w:t>X (Cancel)</w:t>
            </w:r>
            <w:r w:rsidRPr="006378B7">
              <w:t xml:space="preserve"> to close the dialog box.</w:t>
            </w:r>
          </w:p>
        </w:tc>
        <w:tc>
          <w:tcPr>
            <w:tcW w:w="3510" w:type="dxa"/>
            <w:tcBorders>
              <w:top w:val="single" w:sz="8" w:space="0" w:color="999999"/>
              <w:left w:val="single" w:sz="8" w:space="0" w:color="999999"/>
              <w:bottom w:val="single" w:sz="8" w:space="0" w:color="999999"/>
              <w:right w:val="single" w:sz="8" w:space="0" w:color="999999"/>
            </w:tcBorders>
          </w:tcPr>
          <w:p w14:paraId="07472045" w14:textId="77777777" w:rsidR="0094184C" w:rsidRPr="006378B7" w:rsidRDefault="0094184C" w:rsidP="0094184C">
            <w:pPr>
              <w:ind w:left="-13"/>
              <w:rPr>
                <w:rFonts w:asciiTheme="minorHAnsi" w:eastAsiaTheme="minorHAnsi" w:hAnsiTheme="minorHAnsi"/>
                <w:sz w:val="22"/>
                <w:szCs w:val="22"/>
              </w:rPr>
            </w:pPr>
          </w:p>
        </w:tc>
        <w:tc>
          <w:tcPr>
            <w:tcW w:w="2790" w:type="dxa"/>
            <w:tcBorders>
              <w:top w:val="single" w:sz="8" w:space="0" w:color="999999"/>
              <w:left w:val="single" w:sz="8" w:space="0" w:color="999999"/>
              <w:bottom w:val="single" w:sz="8" w:space="0" w:color="999999"/>
              <w:right w:val="single" w:sz="8" w:space="0" w:color="999999"/>
            </w:tcBorders>
          </w:tcPr>
          <w:p w14:paraId="4EADB388" w14:textId="16B7BDD8" w:rsidR="0094184C" w:rsidRPr="006378B7" w:rsidRDefault="007C10E2" w:rsidP="0094184C">
            <w:pPr>
              <w:ind w:left="-13"/>
              <w:rPr>
                <w:rFonts w:asciiTheme="minorHAnsi" w:eastAsiaTheme="minorHAnsi" w:hAnsiTheme="minorHAnsi"/>
                <w:sz w:val="22"/>
                <w:szCs w:val="22"/>
              </w:rPr>
            </w:pPr>
            <w:r w:rsidRPr="006378B7">
              <w:t xml:space="preserve">You return to the </w:t>
            </w:r>
            <w:r w:rsidRPr="006378B7">
              <w:rPr>
                <w:rStyle w:val="SAPScreenElement"/>
              </w:rPr>
              <w:t>Company Structure Overview</w:t>
            </w:r>
            <w:r w:rsidRPr="006378B7">
              <w:t xml:space="preserve"> screen. The business unit is displayed in graphical mode</w:t>
            </w:r>
            <w:r w:rsidR="006F55D7" w:rsidRPr="006378B7">
              <w:t xml:space="preserve"> in the chart</w:t>
            </w:r>
            <w:r w:rsidRPr="006378B7">
              <w:t>.</w:t>
            </w:r>
          </w:p>
        </w:tc>
        <w:tc>
          <w:tcPr>
            <w:tcW w:w="1170" w:type="dxa"/>
            <w:tcBorders>
              <w:top w:val="single" w:sz="8" w:space="0" w:color="999999"/>
              <w:left w:val="single" w:sz="8" w:space="0" w:color="999999"/>
              <w:bottom w:val="single" w:sz="8" w:space="0" w:color="999999"/>
              <w:right w:val="single" w:sz="8" w:space="0" w:color="999999"/>
            </w:tcBorders>
          </w:tcPr>
          <w:p w14:paraId="78CD58A5" w14:textId="77777777" w:rsidR="0094184C" w:rsidRPr="006378B7" w:rsidRDefault="0094184C" w:rsidP="0094184C"/>
        </w:tc>
      </w:tr>
    </w:tbl>
    <w:p w14:paraId="7C6507EB" w14:textId="5F1BBAE4" w:rsidR="00CA1C16" w:rsidRPr="006378B7" w:rsidRDefault="00CA1C16" w:rsidP="00CA1C16"/>
    <w:p w14:paraId="6A9B89F4" w14:textId="6942ECD4" w:rsidR="00CA1C16" w:rsidRPr="006378B7" w:rsidRDefault="00CA1C16" w:rsidP="00CA1C16">
      <w:pPr>
        <w:rPr>
          <w:rStyle w:val="SAPEmphasis"/>
          <w:sz w:val="20"/>
        </w:rPr>
      </w:pPr>
      <w:r w:rsidRPr="006378B7">
        <w:rPr>
          <w:rStyle w:val="SAPEmphasis"/>
          <w:sz w:val="20"/>
          <w:u w:val="single"/>
        </w:rPr>
        <w:t>Use case 2</w:t>
      </w:r>
      <w:r w:rsidRPr="006378B7">
        <w:rPr>
          <w:sz w:val="20"/>
        </w:rPr>
        <w:t xml:space="preserve">: </w:t>
      </w:r>
      <w:r w:rsidRPr="006378B7">
        <w:rPr>
          <w:rStyle w:val="SAPEmphasis"/>
          <w:sz w:val="20"/>
        </w:rPr>
        <w:t>creating a division</w:t>
      </w:r>
    </w:p>
    <w:p w14:paraId="687DB8BC" w14:textId="7E36FEEA" w:rsidR="00CA1C16" w:rsidRPr="006378B7" w:rsidRDefault="00CA1C16" w:rsidP="00CA1C16">
      <w:pPr>
        <w:rPr>
          <w:rStyle w:val="SAPEmphasis"/>
          <w:sz w:val="20"/>
        </w:rPr>
      </w:pPr>
      <w:r w:rsidRPr="006378B7">
        <w:t>To create a division, you have two option</w:t>
      </w:r>
      <w:r w:rsidR="00D00EBB" w:rsidRPr="006378B7">
        <w:t>s</w:t>
      </w:r>
      <w:r w:rsidRPr="006378B7">
        <w:t xml:space="preserve">: either create it from the </w:t>
      </w:r>
      <w:r w:rsidRPr="006378B7">
        <w:rPr>
          <w:rStyle w:val="SAPScreenElement"/>
        </w:rPr>
        <w:t>Company Structure Overview</w:t>
      </w:r>
      <w:r w:rsidRPr="006378B7">
        <w:t xml:space="preserve"> main page using the </w:t>
      </w:r>
      <w:r w:rsidRPr="006378B7">
        <w:rPr>
          <w:rStyle w:val="SAPScreenElement"/>
        </w:rPr>
        <w:t>Add entity</w:t>
      </w:r>
      <w:r w:rsidRPr="006378B7">
        <w:t xml:space="preserve"> </w:t>
      </w:r>
      <w:r w:rsidRPr="006378B7">
        <w:rPr>
          <w:noProof/>
        </w:rPr>
        <w:drawing>
          <wp:inline distT="0" distB="0" distL="0" distR="0" wp14:anchorId="6230F065" wp14:editId="0A832C3C">
            <wp:extent cx="247650" cy="247650"/>
            <wp:effectExtent l="0" t="0" r="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7650" cy="247650"/>
                    </a:xfrm>
                    <a:prstGeom prst="rect">
                      <a:avLst/>
                    </a:prstGeom>
                  </pic:spPr>
                </pic:pic>
              </a:graphicData>
            </a:graphic>
          </wp:inline>
        </w:drawing>
      </w:r>
      <w:r w:rsidRPr="006378B7">
        <w:t xml:space="preserve"> icon (test step # 4), or as child entity of an existing business unit (test step # 5). </w:t>
      </w:r>
    </w:p>
    <w:p w14:paraId="7616C6A3" w14:textId="77777777" w:rsidR="00CA1C16" w:rsidRPr="006378B7" w:rsidRDefault="00CA1C16" w:rsidP="00CF706A"/>
    <w:tbl>
      <w:tblPr>
        <w:tblW w:w="1374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709"/>
        <w:gridCol w:w="1333"/>
        <w:gridCol w:w="2790"/>
        <w:gridCol w:w="4500"/>
        <w:gridCol w:w="3240"/>
        <w:gridCol w:w="1170"/>
      </w:tblGrid>
      <w:tr w:rsidR="00665091" w:rsidRPr="006378B7" w14:paraId="13D3106F" w14:textId="77777777" w:rsidTr="00F84E70">
        <w:trPr>
          <w:trHeight w:val="848"/>
          <w:tblHeader/>
        </w:trPr>
        <w:tc>
          <w:tcPr>
            <w:tcW w:w="709" w:type="dxa"/>
            <w:tcBorders>
              <w:top w:val="single" w:sz="8" w:space="0" w:color="999999"/>
              <w:left w:val="single" w:sz="8" w:space="0" w:color="999999"/>
              <w:bottom w:val="single" w:sz="8" w:space="0" w:color="999999"/>
              <w:right w:val="single" w:sz="8" w:space="0" w:color="999999"/>
            </w:tcBorders>
            <w:shd w:val="clear" w:color="auto" w:fill="999999"/>
            <w:hideMark/>
          </w:tcPr>
          <w:p w14:paraId="4E7FFF1A" w14:textId="77777777" w:rsidR="00665091" w:rsidRPr="006378B7" w:rsidRDefault="00665091" w:rsidP="00665091">
            <w:pPr>
              <w:pStyle w:val="SAPTableHeader"/>
            </w:pPr>
            <w:r w:rsidRPr="006378B7">
              <w:lastRenderedPageBreak/>
              <w:t>Test Step #</w:t>
            </w:r>
          </w:p>
        </w:tc>
        <w:tc>
          <w:tcPr>
            <w:tcW w:w="1333" w:type="dxa"/>
            <w:tcBorders>
              <w:top w:val="single" w:sz="8" w:space="0" w:color="999999"/>
              <w:left w:val="single" w:sz="8" w:space="0" w:color="999999"/>
              <w:bottom w:val="single" w:sz="8" w:space="0" w:color="999999"/>
              <w:right w:val="single" w:sz="8" w:space="0" w:color="999999"/>
            </w:tcBorders>
            <w:shd w:val="clear" w:color="auto" w:fill="999999"/>
            <w:hideMark/>
          </w:tcPr>
          <w:p w14:paraId="1F6A6D14" w14:textId="77777777" w:rsidR="00665091" w:rsidRPr="006378B7" w:rsidRDefault="00665091" w:rsidP="00665091">
            <w:pPr>
              <w:pStyle w:val="SAPTableHeader"/>
            </w:pPr>
            <w:r w:rsidRPr="006378B7">
              <w:t>Test Step Name</w:t>
            </w:r>
          </w:p>
        </w:tc>
        <w:tc>
          <w:tcPr>
            <w:tcW w:w="2790" w:type="dxa"/>
            <w:tcBorders>
              <w:top w:val="single" w:sz="8" w:space="0" w:color="999999"/>
              <w:left w:val="single" w:sz="8" w:space="0" w:color="999999"/>
              <w:bottom w:val="single" w:sz="8" w:space="0" w:color="999999"/>
              <w:right w:val="single" w:sz="8" w:space="0" w:color="999999"/>
            </w:tcBorders>
            <w:shd w:val="clear" w:color="auto" w:fill="999999"/>
            <w:hideMark/>
          </w:tcPr>
          <w:p w14:paraId="50E74991" w14:textId="77777777" w:rsidR="00665091" w:rsidRPr="006378B7" w:rsidRDefault="00665091" w:rsidP="00665091">
            <w:pPr>
              <w:pStyle w:val="SAPTableHeader"/>
            </w:pPr>
            <w:r w:rsidRPr="006378B7">
              <w:t>Instruction</w:t>
            </w:r>
          </w:p>
        </w:tc>
        <w:tc>
          <w:tcPr>
            <w:tcW w:w="4500" w:type="dxa"/>
            <w:tcBorders>
              <w:top w:val="single" w:sz="8" w:space="0" w:color="999999"/>
              <w:left w:val="single" w:sz="8" w:space="0" w:color="999999"/>
              <w:bottom w:val="single" w:sz="8" w:space="0" w:color="999999"/>
              <w:right w:val="single" w:sz="8" w:space="0" w:color="999999"/>
            </w:tcBorders>
            <w:shd w:val="clear" w:color="auto" w:fill="999999"/>
          </w:tcPr>
          <w:p w14:paraId="37C59FBB" w14:textId="3A47195E" w:rsidR="00665091" w:rsidRPr="006378B7" w:rsidRDefault="00665091" w:rsidP="00665091">
            <w:pPr>
              <w:pStyle w:val="SAPTableHeader"/>
            </w:pPr>
            <w:r w:rsidRPr="006378B7">
              <w:t>User Entries:</w:t>
            </w:r>
            <w:r w:rsidRPr="006378B7">
              <w:br/>
              <w:t>Field Name: User Action and Value</w:t>
            </w:r>
          </w:p>
        </w:tc>
        <w:tc>
          <w:tcPr>
            <w:tcW w:w="3240" w:type="dxa"/>
            <w:tcBorders>
              <w:top w:val="single" w:sz="8" w:space="0" w:color="999999"/>
              <w:left w:val="single" w:sz="8" w:space="0" w:color="999999"/>
              <w:bottom w:val="single" w:sz="8" w:space="0" w:color="999999"/>
              <w:right w:val="single" w:sz="8" w:space="0" w:color="999999"/>
            </w:tcBorders>
            <w:shd w:val="clear" w:color="auto" w:fill="999999"/>
            <w:hideMark/>
          </w:tcPr>
          <w:p w14:paraId="53FE2D72" w14:textId="1729C05E" w:rsidR="00665091" w:rsidRPr="006378B7" w:rsidRDefault="00665091" w:rsidP="00665091">
            <w:pPr>
              <w:pStyle w:val="SAPTableHeader"/>
            </w:pPr>
            <w:r w:rsidRPr="006378B7">
              <w:t>Expected Result</w:t>
            </w:r>
          </w:p>
        </w:tc>
        <w:tc>
          <w:tcPr>
            <w:tcW w:w="1170" w:type="dxa"/>
            <w:tcBorders>
              <w:top w:val="single" w:sz="8" w:space="0" w:color="999999"/>
              <w:left w:val="single" w:sz="8" w:space="0" w:color="999999"/>
              <w:bottom w:val="single" w:sz="8" w:space="0" w:color="999999"/>
              <w:right w:val="single" w:sz="8" w:space="0" w:color="999999"/>
            </w:tcBorders>
            <w:shd w:val="clear" w:color="auto" w:fill="999999"/>
            <w:hideMark/>
          </w:tcPr>
          <w:p w14:paraId="59224C39" w14:textId="77777777" w:rsidR="00665091" w:rsidRPr="006378B7" w:rsidRDefault="00665091" w:rsidP="00665091">
            <w:pPr>
              <w:pStyle w:val="SAPTableHeader"/>
            </w:pPr>
            <w:r w:rsidRPr="006378B7">
              <w:t>Pass / Fail / Comment</w:t>
            </w:r>
          </w:p>
        </w:tc>
      </w:tr>
      <w:tr w:rsidR="00665091" w:rsidRPr="006378B7" w14:paraId="176957BA" w14:textId="77777777" w:rsidTr="00F84E70">
        <w:trPr>
          <w:trHeight w:val="357"/>
        </w:trPr>
        <w:tc>
          <w:tcPr>
            <w:tcW w:w="709" w:type="dxa"/>
            <w:tcBorders>
              <w:top w:val="single" w:sz="8" w:space="0" w:color="999999"/>
              <w:left w:val="single" w:sz="8" w:space="0" w:color="999999"/>
              <w:bottom w:val="single" w:sz="8" w:space="0" w:color="999999"/>
              <w:right w:val="single" w:sz="8" w:space="0" w:color="999999"/>
            </w:tcBorders>
          </w:tcPr>
          <w:p w14:paraId="4587AA1D" w14:textId="073F774E" w:rsidR="00665091" w:rsidRPr="006378B7" w:rsidRDefault="00665091" w:rsidP="00665091">
            <w:r w:rsidRPr="006378B7">
              <w:t>4</w:t>
            </w:r>
          </w:p>
        </w:tc>
        <w:tc>
          <w:tcPr>
            <w:tcW w:w="1333" w:type="dxa"/>
            <w:tcBorders>
              <w:top w:val="single" w:sz="8" w:space="0" w:color="999999"/>
              <w:left w:val="single" w:sz="8" w:space="0" w:color="999999"/>
              <w:bottom w:val="single" w:sz="8" w:space="0" w:color="999999"/>
              <w:right w:val="single" w:sz="8" w:space="0" w:color="999999"/>
            </w:tcBorders>
          </w:tcPr>
          <w:p w14:paraId="0095F13B" w14:textId="2192E0D2" w:rsidR="00665091" w:rsidRPr="006378B7" w:rsidRDefault="00665091" w:rsidP="00665091">
            <w:pPr>
              <w:rPr>
                <w:rStyle w:val="SAPEmphasis"/>
              </w:rPr>
            </w:pPr>
            <w:r w:rsidRPr="006378B7">
              <w:rPr>
                <w:rStyle w:val="SAPEmphasis"/>
                <w:u w:val="single"/>
              </w:rPr>
              <w:t>Option 1:</w:t>
            </w:r>
            <w:r w:rsidRPr="006378B7">
              <w:rPr>
                <w:rStyle w:val="SAPEmphasis"/>
              </w:rPr>
              <w:t xml:space="preserve"> Select </w:t>
            </w:r>
            <w:r w:rsidR="00B102D6" w:rsidRPr="006378B7">
              <w:rPr>
                <w:rStyle w:val="SAPEmphasis"/>
              </w:rPr>
              <w:t xml:space="preserve">Organization Object </w:t>
            </w:r>
            <w:r w:rsidRPr="006378B7">
              <w:rPr>
                <w:rStyle w:val="SAPEmphasis"/>
              </w:rPr>
              <w:t>to be Created</w:t>
            </w:r>
          </w:p>
        </w:tc>
        <w:tc>
          <w:tcPr>
            <w:tcW w:w="2790" w:type="dxa"/>
            <w:tcBorders>
              <w:top w:val="single" w:sz="8" w:space="0" w:color="999999"/>
              <w:left w:val="single" w:sz="8" w:space="0" w:color="999999"/>
              <w:bottom w:val="single" w:sz="8" w:space="0" w:color="999999"/>
              <w:right w:val="single" w:sz="8" w:space="0" w:color="999999"/>
            </w:tcBorders>
          </w:tcPr>
          <w:p w14:paraId="13541DFB" w14:textId="44299C39" w:rsidR="00665091" w:rsidRPr="006378B7" w:rsidRDefault="00665091" w:rsidP="00665091">
            <w:r w:rsidRPr="006378B7">
              <w:t xml:space="preserve">Select the </w:t>
            </w:r>
            <w:r w:rsidRPr="006378B7">
              <w:rPr>
                <w:rStyle w:val="SAPScreenElement"/>
              </w:rPr>
              <w:t>Add entity</w:t>
            </w:r>
            <w:r w:rsidRPr="006378B7">
              <w:t xml:space="preserve"> </w:t>
            </w:r>
            <w:r w:rsidR="002E314B" w:rsidRPr="006378B7">
              <w:rPr>
                <w:noProof/>
              </w:rPr>
              <w:drawing>
                <wp:inline distT="0" distB="0" distL="0" distR="0" wp14:anchorId="4D9CE499" wp14:editId="16FA9042">
                  <wp:extent cx="247650" cy="247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7650" cy="247650"/>
                          </a:xfrm>
                          <a:prstGeom prst="rect">
                            <a:avLst/>
                          </a:prstGeom>
                        </pic:spPr>
                      </pic:pic>
                    </a:graphicData>
                  </a:graphic>
                </wp:inline>
              </w:drawing>
            </w:r>
            <w:r w:rsidR="002E314B" w:rsidRPr="006378B7">
              <w:t xml:space="preserve"> </w:t>
            </w:r>
            <w:r w:rsidRPr="006378B7">
              <w:t xml:space="preserve">icon. In the upcoming </w:t>
            </w:r>
            <w:r w:rsidRPr="006378B7">
              <w:rPr>
                <w:rStyle w:val="SAPScreenElement"/>
              </w:rPr>
              <w:t>Add entity</w:t>
            </w:r>
            <w:r w:rsidRPr="006378B7">
              <w:t xml:space="preserve"> dialog box, check the </w:t>
            </w:r>
            <w:r w:rsidRPr="006378B7">
              <w:rPr>
                <w:rStyle w:val="SAPScreenElement"/>
              </w:rPr>
              <w:t>Division</w:t>
            </w:r>
            <w:r w:rsidRPr="006378B7">
              <w:t xml:space="preserve"> radio button and choose the </w:t>
            </w:r>
            <w:r w:rsidRPr="006378B7">
              <w:rPr>
                <w:rStyle w:val="SAPScreenElement"/>
              </w:rPr>
              <w:t xml:space="preserve">Add </w:t>
            </w:r>
            <w:r w:rsidRPr="006378B7">
              <w:t>button.</w:t>
            </w:r>
          </w:p>
        </w:tc>
        <w:tc>
          <w:tcPr>
            <w:tcW w:w="4500" w:type="dxa"/>
            <w:tcBorders>
              <w:top w:val="single" w:sz="8" w:space="0" w:color="999999"/>
              <w:left w:val="single" w:sz="8" w:space="0" w:color="999999"/>
              <w:bottom w:val="single" w:sz="8" w:space="0" w:color="999999"/>
              <w:right w:val="single" w:sz="8" w:space="0" w:color="999999"/>
            </w:tcBorders>
          </w:tcPr>
          <w:p w14:paraId="7FAAC0E3" w14:textId="77777777" w:rsidR="00665091" w:rsidRPr="006378B7" w:rsidRDefault="00665091" w:rsidP="00665091">
            <w:pPr>
              <w:rPr>
                <w:rFonts w:asciiTheme="minorHAnsi" w:eastAsiaTheme="minorHAnsi" w:hAnsiTheme="minorHAnsi"/>
                <w:sz w:val="22"/>
                <w:szCs w:val="22"/>
              </w:rPr>
            </w:pPr>
          </w:p>
        </w:tc>
        <w:tc>
          <w:tcPr>
            <w:tcW w:w="3240" w:type="dxa"/>
            <w:tcBorders>
              <w:top w:val="single" w:sz="8" w:space="0" w:color="999999"/>
              <w:left w:val="single" w:sz="8" w:space="0" w:color="999999"/>
              <w:bottom w:val="single" w:sz="8" w:space="0" w:color="999999"/>
              <w:right w:val="single" w:sz="8" w:space="0" w:color="999999"/>
            </w:tcBorders>
          </w:tcPr>
          <w:p w14:paraId="6CACA191" w14:textId="2E39EFA1" w:rsidR="00665091" w:rsidRPr="006378B7" w:rsidRDefault="00665091" w:rsidP="00665091">
            <w:r w:rsidRPr="00EB7F34">
              <w:rPr>
                <w:lang w:eastAsia="zh-SG"/>
              </w:rPr>
              <w:t>T</w:t>
            </w:r>
            <w:r w:rsidRPr="00EB7F34">
              <w:rPr>
                <w:lang w:eastAsia="zh-TW"/>
              </w:rPr>
              <w:t>he</w:t>
            </w:r>
            <w:r w:rsidRPr="006378B7">
              <w:rPr>
                <w:rFonts w:asciiTheme="minorHAnsi" w:eastAsiaTheme="minorHAnsi" w:hAnsiTheme="minorHAnsi"/>
                <w:sz w:val="22"/>
                <w:szCs w:val="22"/>
              </w:rPr>
              <w:t xml:space="preserve"> </w:t>
            </w:r>
            <w:r w:rsidRPr="006378B7">
              <w:rPr>
                <w:rStyle w:val="SAPScreenElement"/>
              </w:rPr>
              <w:t>Division</w:t>
            </w:r>
            <w:r w:rsidRPr="006378B7">
              <w:t xml:space="preserve"> dialog box is displayed.</w:t>
            </w:r>
          </w:p>
          <w:p w14:paraId="1D0EECD8" w14:textId="79131A2A" w:rsidR="00665091" w:rsidRPr="006378B7" w:rsidRDefault="00665091" w:rsidP="00665091">
            <w:pPr>
              <w:rPr>
                <w:rFonts w:cs="Arial"/>
                <w:bCs/>
              </w:rPr>
            </w:pPr>
            <w:r w:rsidRPr="00EB7F34">
              <w:rPr>
                <w:lang w:eastAsia="zh-SG"/>
              </w:rPr>
              <w:t>Continue with test step # 6.</w:t>
            </w:r>
          </w:p>
        </w:tc>
        <w:tc>
          <w:tcPr>
            <w:tcW w:w="1170" w:type="dxa"/>
            <w:tcBorders>
              <w:top w:val="single" w:sz="8" w:space="0" w:color="999999"/>
              <w:left w:val="single" w:sz="8" w:space="0" w:color="999999"/>
              <w:bottom w:val="single" w:sz="8" w:space="0" w:color="999999"/>
              <w:right w:val="single" w:sz="8" w:space="0" w:color="999999"/>
            </w:tcBorders>
          </w:tcPr>
          <w:p w14:paraId="60A0E475" w14:textId="77777777" w:rsidR="00665091" w:rsidRPr="006378B7" w:rsidRDefault="00665091" w:rsidP="00665091"/>
        </w:tc>
      </w:tr>
      <w:tr w:rsidR="00665091" w:rsidRPr="006378B7" w14:paraId="6C4AECD2" w14:textId="77777777" w:rsidTr="00F84E70">
        <w:trPr>
          <w:trHeight w:val="357"/>
        </w:trPr>
        <w:tc>
          <w:tcPr>
            <w:tcW w:w="709" w:type="dxa"/>
            <w:vMerge w:val="restart"/>
            <w:tcBorders>
              <w:top w:val="single" w:sz="8" w:space="0" w:color="999999"/>
              <w:left w:val="single" w:sz="8" w:space="0" w:color="999999"/>
              <w:right w:val="single" w:sz="8" w:space="0" w:color="999999"/>
            </w:tcBorders>
          </w:tcPr>
          <w:p w14:paraId="60626FAA" w14:textId="0216ECC8" w:rsidR="00665091" w:rsidRPr="006378B7" w:rsidRDefault="00665091" w:rsidP="00665091">
            <w:r w:rsidRPr="006378B7">
              <w:t>5</w:t>
            </w:r>
          </w:p>
        </w:tc>
        <w:tc>
          <w:tcPr>
            <w:tcW w:w="1333" w:type="dxa"/>
            <w:vMerge w:val="restart"/>
            <w:tcBorders>
              <w:top w:val="single" w:sz="8" w:space="0" w:color="999999"/>
              <w:left w:val="single" w:sz="8" w:space="0" w:color="999999"/>
              <w:right w:val="single" w:sz="8" w:space="0" w:color="999999"/>
            </w:tcBorders>
          </w:tcPr>
          <w:p w14:paraId="3B62A70C" w14:textId="09D8A8E3" w:rsidR="00665091" w:rsidRPr="006378B7" w:rsidRDefault="00665091" w:rsidP="00665091">
            <w:pPr>
              <w:rPr>
                <w:rStyle w:val="SAPEmphasis"/>
                <w:u w:val="single"/>
              </w:rPr>
            </w:pPr>
            <w:r w:rsidRPr="006378B7">
              <w:rPr>
                <w:rStyle w:val="SAPEmphasis"/>
                <w:u w:val="single"/>
              </w:rPr>
              <w:t>Option 2:</w:t>
            </w:r>
            <w:r w:rsidRPr="006378B7">
              <w:rPr>
                <w:rStyle w:val="SAPEmphasis"/>
              </w:rPr>
              <w:t xml:space="preserve"> Select Parent </w:t>
            </w:r>
            <w:r w:rsidR="00B102D6" w:rsidRPr="006378B7">
              <w:rPr>
                <w:rStyle w:val="SAPEmphasis"/>
              </w:rPr>
              <w:t xml:space="preserve">Organization Object </w:t>
            </w:r>
            <w:r w:rsidRPr="006378B7">
              <w:rPr>
                <w:rStyle w:val="SAPEmphasis"/>
              </w:rPr>
              <w:t xml:space="preserve">and Add Child </w:t>
            </w:r>
            <w:r w:rsidR="00B102D6" w:rsidRPr="006378B7">
              <w:rPr>
                <w:rStyle w:val="SAPEmphasis"/>
              </w:rPr>
              <w:t>Organization Object</w:t>
            </w:r>
          </w:p>
        </w:tc>
        <w:tc>
          <w:tcPr>
            <w:tcW w:w="2790" w:type="dxa"/>
            <w:tcBorders>
              <w:top w:val="single" w:sz="8" w:space="0" w:color="999999"/>
              <w:left w:val="single" w:sz="8" w:space="0" w:color="999999"/>
              <w:bottom w:val="single" w:sz="8" w:space="0" w:color="999999"/>
              <w:right w:val="single" w:sz="8" w:space="0" w:color="999999"/>
            </w:tcBorders>
          </w:tcPr>
          <w:p w14:paraId="76573457" w14:textId="6268D6B1" w:rsidR="00665091" w:rsidRPr="006378B7" w:rsidRDefault="00665091" w:rsidP="00665091">
            <w:pPr>
              <w:rPr>
                <w:lang w:eastAsia="zh-TW"/>
              </w:rPr>
            </w:pPr>
            <w:r w:rsidRPr="006378B7">
              <w:rPr>
                <w:lang w:eastAsia="zh-TW"/>
              </w:rPr>
              <w:t xml:space="preserve">In the </w:t>
            </w:r>
            <w:r w:rsidRPr="006378B7">
              <w:rPr>
                <w:rStyle w:val="SAPScreenElement"/>
                <w:lang w:eastAsia="zh-TW"/>
              </w:rPr>
              <w:t>Search</w:t>
            </w:r>
            <w:r w:rsidRPr="006378B7">
              <w:rPr>
                <w:lang w:eastAsia="zh-TW"/>
              </w:rPr>
              <w:t xml:space="preserve"> field, next to the </w:t>
            </w:r>
            <w:r w:rsidRPr="006378B7">
              <w:rPr>
                <w:rStyle w:val="SAPScreenElement"/>
              </w:rPr>
              <w:t>Company Structure</w:t>
            </w:r>
            <w:r w:rsidRPr="006378B7">
              <w:t xml:space="preserve"> field</w:t>
            </w:r>
            <w:r w:rsidRPr="006378B7">
              <w:rPr>
                <w:lang w:eastAsia="zh-TW"/>
              </w:rPr>
              <w:t xml:space="preserve">, select from the drop-down the </w:t>
            </w:r>
            <w:r w:rsidR="009E680B" w:rsidRPr="006378B7">
              <w:t xml:space="preserve">organization object </w:t>
            </w:r>
            <w:r w:rsidRPr="006378B7">
              <w:rPr>
                <w:lang w:eastAsia="zh-TW"/>
              </w:rPr>
              <w:t>type that should be the parent of the division, namely</w:t>
            </w:r>
            <w:r w:rsidRPr="006378B7">
              <w:rPr>
                <w:rStyle w:val="SAPUserEntry"/>
                <w:lang w:eastAsia="zh-TW"/>
              </w:rPr>
              <w:t xml:space="preserve"> Business Unit</w:t>
            </w:r>
            <w:r w:rsidRPr="006378B7">
              <w:rPr>
                <w:lang w:eastAsia="zh-TW"/>
              </w:rPr>
              <w:t xml:space="preserve">. </w:t>
            </w:r>
          </w:p>
          <w:p w14:paraId="52AF4C7A" w14:textId="0A7FDF6D" w:rsidR="00665091" w:rsidRPr="006378B7" w:rsidRDefault="00665091" w:rsidP="00665091">
            <w:r w:rsidRPr="006378B7">
              <w:rPr>
                <w:lang w:eastAsia="zh-TW"/>
              </w:rPr>
              <w:t>In the second search field, select the concrete business unit, to which the new division should belong to.</w:t>
            </w:r>
          </w:p>
        </w:tc>
        <w:tc>
          <w:tcPr>
            <w:tcW w:w="4500" w:type="dxa"/>
            <w:tcBorders>
              <w:top w:val="single" w:sz="8" w:space="0" w:color="999999"/>
              <w:left w:val="single" w:sz="8" w:space="0" w:color="999999"/>
              <w:bottom w:val="single" w:sz="8" w:space="0" w:color="999999"/>
              <w:right w:val="single" w:sz="8" w:space="0" w:color="999999"/>
            </w:tcBorders>
          </w:tcPr>
          <w:p w14:paraId="008A1DFB" w14:textId="77777777" w:rsidR="00665091" w:rsidRPr="006378B7" w:rsidRDefault="00665091" w:rsidP="00665091">
            <w:pPr>
              <w:rPr>
                <w:lang w:eastAsia="zh-TW"/>
              </w:rPr>
            </w:pPr>
          </w:p>
        </w:tc>
        <w:tc>
          <w:tcPr>
            <w:tcW w:w="3240" w:type="dxa"/>
            <w:tcBorders>
              <w:top w:val="single" w:sz="8" w:space="0" w:color="999999"/>
              <w:left w:val="single" w:sz="8" w:space="0" w:color="999999"/>
              <w:bottom w:val="single" w:sz="8" w:space="0" w:color="999999"/>
              <w:right w:val="single" w:sz="8" w:space="0" w:color="999999"/>
            </w:tcBorders>
          </w:tcPr>
          <w:p w14:paraId="2A15CB59" w14:textId="728C2EEE" w:rsidR="00665091" w:rsidRPr="006378B7" w:rsidRDefault="00665091" w:rsidP="00665091">
            <w:pPr>
              <w:rPr>
                <w:rFonts w:asciiTheme="minorHAnsi" w:eastAsiaTheme="minorHAnsi" w:hAnsiTheme="minorHAnsi"/>
                <w:sz w:val="22"/>
                <w:szCs w:val="22"/>
              </w:rPr>
            </w:pPr>
            <w:r w:rsidRPr="006378B7">
              <w:rPr>
                <w:lang w:eastAsia="zh-TW"/>
              </w:rPr>
              <w:t xml:space="preserve">The company hierarchy as of today is displayed, starting from the selected </w:t>
            </w:r>
            <w:r w:rsidR="00B102D6" w:rsidRPr="006378B7">
              <w:t>organization object</w:t>
            </w:r>
            <w:r w:rsidR="00B102D6" w:rsidRPr="006378B7">
              <w:rPr>
                <w:lang w:eastAsia="zh-TW"/>
              </w:rPr>
              <w:t xml:space="preserve"> </w:t>
            </w:r>
            <w:r w:rsidRPr="006378B7">
              <w:rPr>
                <w:lang w:eastAsia="zh-TW"/>
              </w:rPr>
              <w:t>(business unit) and containing one level below, if existing.</w:t>
            </w:r>
          </w:p>
        </w:tc>
        <w:tc>
          <w:tcPr>
            <w:tcW w:w="1170" w:type="dxa"/>
            <w:tcBorders>
              <w:top w:val="single" w:sz="8" w:space="0" w:color="999999"/>
              <w:left w:val="single" w:sz="8" w:space="0" w:color="999999"/>
              <w:bottom w:val="single" w:sz="8" w:space="0" w:color="999999"/>
              <w:right w:val="single" w:sz="8" w:space="0" w:color="999999"/>
            </w:tcBorders>
          </w:tcPr>
          <w:p w14:paraId="2126E5CF" w14:textId="77777777" w:rsidR="00665091" w:rsidRPr="006378B7" w:rsidRDefault="00665091" w:rsidP="00665091"/>
        </w:tc>
      </w:tr>
      <w:tr w:rsidR="00665091" w:rsidRPr="006378B7" w14:paraId="621F1342" w14:textId="77777777" w:rsidTr="00F84E70">
        <w:trPr>
          <w:trHeight w:val="357"/>
        </w:trPr>
        <w:tc>
          <w:tcPr>
            <w:tcW w:w="709" w:type="dxa"/>
            <w:vMerge/>
            <w:tcBorders>
              <w:left w:val="single" w:sz="8" w:space="0" w:color="999999"/>
              <w:bottom w:val="single" w:sz="8" w:space="0" w:color="999999"/>
              <w:right w:val="single" w:sz="8" w:space="0" w:color="999999"/>
            </w:tcBorders>
          </w:tcPr>
          <w:p w14:paraId="69B80043" w14:textId="77777777" w:rsidR="00665091" w:rsidRPr="006378B7" w:rsidRDefault="00665091" w:rsidP="00665091"/>
        </w:tc>
        <w:tc>
          <w:tcPr>
            <w:tcW w:w="1333" w:type="dxa"/>
            <w:vMerge/>
            <w:tcBorders>
              <w:left w:val="single" w:sz="8" w:space="0" w:color="999999"/>
              <w:bottom w:val="single" w:sz="8" w:space="0" w:color="999999"/>
              <w:right w:val="single" w:sz="8" w:space="0" w:color="999999"/>
            </w:tcBorders>
          </w:tcPr>
          <w:p w14:paraId="52EEF9E8" w14:textId="77777777" w:rsidR="00665091" w:rsidRPr="006378B7" w:rsidRDefault="00665091" w:rsidP="00665091">
            <w:pPr>
              <w:rPr>
                <w:rStyle w:val="SAPEmphasis"/>
                <w:u w:val="single"/>
              </w:rPr>
            </w:pPr>
          </w:p>
        </w:tc>
        <w:tc>
          <w:tcPr>
            <w:tcW w:w="2790" w:type="dxa"/>
            <w:tcBorders>
              <w:top w:val="single" w:sz="8" w:space="0" w:color="999999"/>
              <w:left w:val="single" w:sz="8" w:space="0" w:color="999999"/>
              <w:bottom w:val="single" w:sz="8" w:space="0" w:color="999999"/>
              <w:right w:val="single" w:sz="8" w:space="0" w:color="999999"/>
            </w:tcBorders>
          </w:tcPr>
          <w:p w14:paraId="34F624E1" w14:textId="0BB7F27C" w:rsidR="00665091" w:rsidRPr="006378B7" w:rsidRDefault="00665091" w:rsidP="00665091">
            <w:pPr>
              <w:rPr>
                <w:lang w:eastAsia="zh-TW"/>
              </w:rPr>
            </w:pPr>
            <w:r w:rsidRPr="006378B7">
              <w:t xml:space="preserve">Click on the selected business unit. In the upcoming side panel, next to the business unit choose the </w:t>
            </w:r>
            <w:r w:rsidRPr="006378B7">
              <w:rPr>
                <w:rStyle w:val="SAPScreenElement"/>
              </w:rPr>
              <w:t>Show Menu</w:t>
            </w:r>
            <w:r w:rsidRPr="006378B7">
              <w:t xml:space="preserve"> </w:t>
            </w:r>
            <w:r w:rsidRPr="006378B7">
              <w:rPr>
                <w:noProof/>
              </w:rPr>
              <w:drawing>
                <wp:inline distT="0" distB="0" distL="0" distR="0" wp14:anchorId="2ADE2F14" wp14:editId="28C0D64D">
                  <wp:extent cx="225425" cy="213995"/>
                  <wp:effectExtent l="0" t="0" r="3175"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5425" cy="213995"/>
                          </a:xfrm>
                          <a:prstGeom prst="rect">
                            <a:avLst/>
                          </a:prstGeom>
                          <a:noFill/>
                          <a:ln>
                            <a:noFill/>
                          </a:ln>
                        </pic:spPr>
                      </pic:pic>
                    </a:graphicData>
                  </a:graphic>
                </wp:inline>
              </w:drawing>
            </w:r>
            <w:r w:rsidRPr="006378B7">
              <w:t xml:space="preserve"> icon, and in the upcoming small callout choose </w:t>
            </w:r>
            <w:r w:rsidRPr="006378B7">
              <w:rPr>
                <w:rStyle w:val="SAPScreenElement"/>
              </w:rPr>
              <w:t>Add Child Entity</w:t>
            </w:r>
            <w:r w:rsidRPr="006378B7">
              <w:t>.</w:t>
            </w:r>
          </w:p>
        </w:tc>
        <w:tc>
          <w:tcPr>
            <w:tcW w:w="4500" w:type="dxa"/>
            <w:tcBorders>
              <w:top w:val="single" w:sz="8" w:space="0" w:color="999999"/>
              <w:left w:val="single" w:sz="8" w:space="0" w:color="999999"/>
              <w:bottom w:val="single" w:sz="8" w:space="0" w:color="999999"/>
              <w:right w:val="single" w:sz="8" w:space="0" w:color="999999"/>
            </w:tcBorders>
          </w:tcPr>
          <w:p w14:paraId="7B971505" w14:textId="77777777" w:rsidR="00665091" w:rsidRPr="006378B7" w:rsidRDefault="00665091" w:rsidP="00665091">
            <w:pPr>
              <w:rPr>
                <w:rFonts w:asciiTheme="minorHAnsi" w:eastAsiaTheme="minorHAnsi" w:hAnsiTheme="minorHAnsi"/>
                <w:sz w:val="22"/>
                <w:szCs w:val="22"/>
              </w:rPr>
            </w:pPr>
          </w:p>
        </w:tc>
        <w:tc>
          <w:tcPr>
            <w:tcW w:w="3240" w:type="dxa"/>
            <w:tcBorders>
              <w:top w:val="single" w:sz="8" w:space="0" w:color="999999"/>
              <w:left w:val="single" w:sz="8" w:space="0" w:color="999999"/>
              <w:bottom w:val="single" w:sz="8" w:space="0" w:color="999999"/>
              <w:right w:val="single" w:sz="8" w:space="0" w:color="999999"/>
            </w:tcBorders>
          </w:tcPr>
          <w:p w14:paraId="7A1F4D76" w14:textId="77777777" w:rsidR="003A024F" w:rsidRPr="006378B7" w:rsidRDefault="00665091" w:rsidP="003A024F">
            <w:r w:rsidRPr="00EB7F34">
              <w:rPr>
                <w:lang w:eastAsia="zh-SG"/>
              </w:rPr>
              <w:t>The</w:t>
            </w:r>
            <w:r w:rsidRPr="006378B7">
              <w:rPr>
                <w:rFonts w:asciiTheme="minorHAnsi" w:eastAsiaTheme="minorHAnsi" w:hAnsiTheme="minorHAnsi"/>
                <w:sz w:val="22"/>
                <w:szCs w:val="22"/>
              </w:rPr>
              <w:t xml:space="preserve"> </w:t>
            </w:r>
            <w:r w:rsidRPr="006378B7">
              <w:rPr>
                <w:rStyle w:val="SAPScreenElement"/>
              </w:rPr>
              <w:t>Division</w:t>
            </w:r>
            <w:r w:rsidRPr="006378B7">
              <w:t xml:space="preserve"> dialog box is displayed.</w:t>
            </w:r>
          </w:p>
          <w:p w14:paraId="61F19F48" w14:textId="7805306A" w:rsidR="00665091" w:rsidRPr="006378B7" w:rsidRDefault="00665091" w:rsidP="003A024F">
            <w:pPr>
              <w:rPr>
                <w:rFonts w:asciiTheme="minorHAnsi" w:eastAsiaTheme="minorHAnsi" w:hAnsiTheme="minorHAnsi"/>
                <w:sz w:val="22"/>
                <w:szCs w:val="22"/>
              </w:rPr>
            </w:pPr>
            <w:r w:rsidRPr="00EB7F34">
              <w:rPr>
                <w:lang w:eastAsia="zh-SG"/>
              </w:rPr>
              <w:t>Continue with test step # 6.</w:t>
            </w:r>
          </w:p>
        </w:tc>
        <w:tc>
          <w:tcPr>
            <w:tcW w:w="1170" w:type="dxa"/>
            <w:tcBorders>
              <w:top w:val="single" w:sz="8" w:space="0" w:color="999999"/>
              <w:left w:val="single" w:sz="8" w:space="0" w:color="999999"/>
              <w:bottom w:val="single" w:sz="8" w:space="0" w:color="999999"/>
              <w:right w:val="single" w:sz="8" w:space="0" w:color="999999"/>
            </w:tcBorders>
          </w:tcPr>
          <w:p w14:paraId="0D787B4E" w14:textId="10E02C0E" w:rsidR="00665091" w:rsidRPr="006378B7" w:rsidRDefault="00665091" w:rsidP="00665091"/>
        </w:tc>
      </w:tr>
      <w:tr w:rsidR="00665091" w:rsidRPr="006378B7" w14:paraId="417D8ED8" w14:textId="77777777" w:rsidTr="00F84E70">
        <w:trPr>
          <w:trHeight w:val="357"/>
        </w:trPr>
        <w:tc>
          <w:tcPr>
            <w:tcW w:w="709" w:type="dxa"/>
            <w:vMerge w:val="restart"/>
            <w:tcBorders>
              <w:left w:val="single" w:sz="8" w:space="0" w:color="999999"/>
              <w:right w:val="single" w:sz="8" w:space="0" w:color="999999"/>
            </w:tcBorders>
          </w:tcPr>
          <w:p w14:paraId="49AE2998" w14:textId="5911CCED" w:rsidR="00665091" w:rsidRPr="006378B7" w:rsidRDefault="00665091" w:rsidP="00665091">
            <w:r w:rsidRPr="006378B7">
              <w:t>6</w:t>
            </w:r>
          </w:p>
        </w:tc>
        <w:tc>
          <w:tcPr>
            <w:tcW w:w="1333" w:type="dxa"/>
            <w:vMerge w:val="restart"/>
            <w:tcBorders>
              <w:left w:val="single" w:sz="8" w:space="0" w:color="999999"/>
              <w:right w:val="single" w:sz="8" w:space="0" w:color="999999"/>
            </w:tcBorders>
          </w:tcPr>
          <w:p w14:paraId="397E8C81" w14:textId="0F86BFDA" w:rsidR="00665091" w:rsidRPr="006378B7" w:rsidRDefault="00665091" w:rsidP="00665091">
            <w:pPr>
              <w:rPr>
                <w:rStyle w:val="SAPEmphasis"/>
                <w:u w:val="single"/>
              </w:rPr>
            </w:pPr>
            <w:r w:rsidRPr="006378B7">
              <w:rPr>
                <w:rStyle w:val="SAPEmphasis"/>
              </w:rPr>
              <w:t>Enter Division Details</w:t>
            </w:r>
          </w:p>
        </w:tc>
        <w:tc>
          <w:tcPr>
            <w:tcW w:w="2790" w:type="dxa"/>
            <w:vMerge w:val="restart"/>
            <w:tcBorders>
              <w:top w:val="single" w:sz="8" w:space="0" w:color="999999"/>
              <w:left w:val="single" w:sz="8" w:space="0" w:color="999999"/>
              <w:right w:val="single" w:sz="8" w:space="0" w:color="999999"/>
            </w:tcBorders>
          </w:tcPr>
          <w:p w14:paraId="46E0F400" w14:textId="3F7AB861" w:rsidR="00665091" w:rsidRPr="006378B7" w:rsidRDefault="00665091" w:rsidP="00665091">
            <w:r w:rsidRPr="006378B7">
              <w:rPr>
                <w:rFonts w:asciiTheme="minorHAnsi" w:eastAsiaTheme="minorHAnsi" w:hAnsiTheme="minorHAnsi"/>
                <w:sz w:val="22"/>
                <w:szCs w:val="22"/>
              </w:rPr>
              <w:t xml:space="preserve">In the </w:t>
            </w:r>
            <w:r w:rsidRPr="006378B7">
              <w:rPr>
                <w:rStyle w:val="SAPScreenElement"/>
              </w:rPr>
              <w:t>Division</w:t>
            </w:r>
            <w:r w:rsidRPr="006378B7">
              <w:t xml:space="preserve"> dialog box fill in the details of the new division you want to create:</w:t>
            </w:r>
          </w:p>
        </w:tc>
        <w:tc>
          <w:tcPr>
            <w:tcW w:w="4500" w:type="dxa"/>
            <w:tcBorders>
              <w:top w:val="single" w:sz="8" w:space="0" w:color="999999"/>
              <w:left w:val="single" w:sz="8" w:space="0" w:color="999999"/>
              <w:bottom w:val="single" w:sz="8" w:space="0" w:color="999999"/>
              <w:right w:val="single" w:sz="8" w:space="0" w:color="999999"/>
            </w:tcBorders>
          </w:tcPr>
          <w:p w14:paraId="62004531" w14:textId="77777777" w:rsidR="00665091" w:rsidRPr="006378B7" w:rsidRDefault="00665091" w:rsidP="00665091">
            <w:pPr>
              <w:ind w:left="-13"/>
            </w:pPr>
            <w:r w:rsidRPr="006378B7">
              <w:rPr>
                <w:rStyle w:val="SAPScreenElement"/>
              </w:rPr>
              <w:t xml:space="preserve">Effective as of: </w:t>
            </w:r>
            <w:r w:rsidRPr="006378B7">
              <w:t>select validity start date of new division from calendar help</w:t>
            </w:r>
          </w:p>
          <w:p w14:paraId="3F6B4E7B" w14:textId="77777777" w:rsidR="00665091" w:rsidRPr="006378B7" w:rsidRDefault="00665091" w:rsidP="00665091">
            <w:pPr>
              <w:pStyle w:val="SAPNoteHeading"/>
              <w:ind w:left="0"/>
            </w:pPr>
            <w:r w:rsidRPr="006378B7">
              <w:rPr>
                <w:noProof/>
              </w:rPr>
              <w:drawing>
                <wp:inline distT="0" distB="0" distL="0" distR="0" wp14:anchorId="4D104E5D" wp14:editId="059B28D8">
                  <wp:extent cx="228600" cy="228600"/>
                  <wp:effectExtent l="0" t="0" r="0" b="0"/>
                  <wp:docPr id="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378B7">
              <w:t xml:space="preserve"> Note</w:t>
            </w:r>
          </w:p>
          <w:p w14:paraId="3EFD7440" w14:textId="12AE8AD2" w:rsidR="00665091" w:rsidRPr="006378B7" w:rsidRDefault="00665091" w:rsidP="00665091">
            <w:pPr>
              <w:rPr>
                <w:rFonts w:asciiTheme="minorHAnsi" w:eastAsiaTheme="minorHAnsi" w:hAnsiTheme="minorHAnsi"/>
                <w:sz w:val="22"/>
                <w:szCs w:val="22"/>
              </w:rPr>
            </w:pPr>
            <w:r w:rsidRPr="006378B7">
              <w:t>Defaults to today’s date.</w:t>
            </w:r>
          </w:p>
        </w:tc>
        <w:tc>
          <w:tcPr>
            <w:tcW w:w="3240" w:type="dxa"/>
            <w:vMerge w:val="restart"/>
            <w:tcBorders>
              <w:top w:val="single" w:sz="8" w:space="0" w:color="999999"/>
              <w:left w:val="single" w:sz="8" w:space="0" w:color="999999"/>
              <w:right w:val="single" w:sz="8" w:space="0" w:color="999999"/>
            </w:tcBorders>
          </w:tcPr>
          <w:p w14:paraId="1C618355" w14:textId="77777777" w:rsidR="00665091" w:rsidRPr="006378B7" w:rsidRDefault="00665091" w:rsidP="00665091">
            <w:pPr>
              <w:rPr>
                <w:rFonts w:asciiTheme="minorHAnsi" w:eastAsiaTheme="minorHAnsi" w:hAnsiTheme="minorHAnsi"/>
                <w:sz w:val="22"/>
                <w:szCs w:val="22"/>
              </w:rPr>
            </w:pPr>
          </w:p>
        </w:tc>
        <w:tc>
          <w:tcPr>
            <w:tcW w:w="1170" w:type="dxa"/>
            <w:tcBorders>
              <w:top w:val="single" w:sz="8" w:space="0" w:color="999999"/>
              <w:left w:val="single" w:sz="8" w:space="0" w:color="999999"/>
              <w:bottom w:val="single" w:sz="8" w:space="0" w:color="999999"/>
              <w:right w:val="single" w:sz="8" w:space="0" w:color="999999"/>
            </w:tcBorders>
          </w:tcPr>
          <w:p w14:paraId="63F823AD" w14:textId="77777777" w:rsidR="00665091" w:rsidRPr="006378B7" w:rsidRDefault="00665091" w:rsidP="00665091"/>
        </w:tc>
      </w:tr>
      <w:tr w:rsidR="00665091" w:rsidRPr="006378B7" w14:paraId="1FD47BDE" w14:textId="77777777" w:rsidTr="00F84E70">
        <w:trPr>
          <w:trHeight w:val="357"/>
        </w:trPr>
        <w:tc>
          <w:tcPr>
            <w:tcW w:w="709" w:type="dxa"/>
            <w:vMerge/>
            <w:tcBorders>
              <w:left w:val="single" w:sz="8" w:space="0" w:color="999999"/>
              <w:right w:val="single" w:sz="8" w:space="0" w:color="999999"/>
            </w:tcBorders>
          </w:tcPr>
          <w:p w14:paraId="01C531FB" w14:textId="77777777" w:rsidR="00665091" w:rsidRPr="006378B7" w:rsidRDefault="00665091" w:rsidP="00665091"/>
        </w:tc>
        <w:tc>
          <w:tcPr>
            <w:tcW w:w="1333" w:type="dxa"/>
            <w:vMerge/>
            <w:tcBorders>
              <w:left w:val="single" w:sz="8" w:space="0" w:color="999999"/>
              <w:right w:val="single" w:sz="8" w:space="0" w:color="999999"/>
            </w:tcBorders>
          </w:tcPr>
          <w:p w14:paraId="051B10DA" w14:textId="77777777" w:rsidR="00665091" w:rsidRPr="006378B7" w:rsidRDefault="00665091" w:rsidP="00665091">
            <w:pPr>
              <w:rPr>
                <w:rStyle w:val="SAPEmphasis"/>
              </w:rPr>
            </w:pPr>
          </w:p>
        </w:tc>
        <w:tc>
          <w:tcPr>
            <w:tcW w:w="2790" w:type="dxa"/>
            <w:vMerge/>
            <w:tcBorders>
              <w:left w:val="single" w:sz="8" w:space="0" w:color="999999"/>
              <w:right w:val="single" w:sz="8" w:space="0" w:color="999999"/>
            </w:tcBorders>
          </w:tcPr>
          <w:p w14:paraId="7A62242E" w14:textId="77777777" w:rsidR="00665091" w:rsidRPr="006378B7" w:rsidRDefault="00665091" w:rsidP="00665091">
            <w:pPr>
              <w:rPr>
                <w:rFonts w:asciiTheme="minorHAnsi" w:eastAsiaTheme="minorHAnsi" w:hAnsiTheme="minorHAnsi"/>
                <w:sz w:val="22"/>
                <w:szCs w:val="22"/>
              </w:rPr>
            </w:pPr>
          </w:p>
        </w:tc>
        <w:tc>
          <w:tcPr>
            <w:tcW w:w="4500" w:type="dxa"/>
            <w:tcBorders>
              <w:top w:val="single" w:sz="8" w:space="0" w:color="999999"/>
              <w:left w:val="single" w:sz="8" w:space="0" w:color="999999"/>
              <w:bottom w:val="single" w:sz="8" w:space="0" w:color="999999"/>
              <w:right w:val="single" w:sz="8" w:space="0" w:color="999999"/>
            </w:tcBorders>
          </w:tcPr>
          <w:p w14:paraId="2212F742" w14:textId="6A396EBA" w:rsidR="00665091" w:rsidRPr="006378B7" w:rsidRDefault="00665091" w:rsidP="00665091">
            <w:pPr>
              <w:ind w:left="-13"/>
              <w:rPr>
                <w:rStyle w:val="SAPScreenElement"/>
              </w:rPr>
            </w:pPr>
            <w:r w:rsidRPr="006378B7">
              <w:rPr>
                <w:rStyle w:val="SAPScreenElement"/>
              </w:rPr>
              <w:t xml:space="preserve">Code: </w:t>
            </w:r>
            <w:r w:rsidRPr="006378B7">
              <w:t>enter as appropriate</w:t>
            </w:r>
          </w:p>
        </w:tc>
        <w:tc>
          <w:tcPr>
            <w:tcW w:w="3240" w:type="dxa"/>
            <w:vMerge/>
            <w:tcBorders>
              <w:left w:val="single" w:sz="8" w:space="0" w:color="999999"/>
              <w:right w:val="single" w:sz="8" w:space="0" w:color="999999"/>
            </w:tcBorders>
          </w:tcPr>
          <w:p w14:paraId="4CA46196" w14:textId="77777777" w:rsidR="00665091" w:rsidRPr="006378B7" w:rsidRDefault="00665091" w:rsidP="00665091">
            <w:pPr>
              <w:rPr>
                <w:rFonts w:asciiTheme="minorHAnsi" w:eastAsiaTheme="minorHAnsi" w:hAnsiTheme="minorHAnsi"/>
                <w:sz w:val="22"/>
                <w:szCs w:val="22"/>
              </w:rPr>
            </w:pPr>
          </w:p>
        </w:tc>
        <w:tc>
          <w:tcPr>
            <w:tcW w:w="1170" w:type="dxa"/>
            <w:tcBorders>
              <w:top w:val="single" w:sz="8" w:space="0" w:color="999999"/>
              <w:left w:val="single" w:sz="8" w:space="0" w:color="999999"/>
              <w:bottom w:val="single" w:sz="8" w:space="0" w:color="999999"/>
              <w:right w:val="single" w:sz="8" w:space="0" w:color="999999"/>
            </w:tcBorders>
          </w:tcPr>
          <w:p w14:paraId="5940A3B0" w14:textId="77777777" w:rsidR="00665091" w:rsidRPr="006378B7" w:rsidRDefault="00665091" w:rsidP="00665091"/>
        </w:tc>
      </w:tr>
      <w:tr w:rsidR="00665091" w:rsidRPr="006378B7" w14:paraId="2591EB1A" w14:textId="77777777" w:rsidTr="00F84E70">
        <w:trPr>
          <w:trHeight w:val="357"/>
        </w:trPr>
        <w:tc>
          <w:tcPr>
            <w:tcW w:w="709" w:type="dxa"/>
            <w:vMerge/>
            <w:tcBorders>
              <w:left w:val="single" w:sz="8" w:space="0" w:color="999999"/>
              <w:right w:val="single" w:sz="8" w:space="0" w:color="999999"/>
            </w:tcBorders>
          </w:tcPr>
          <w:p w14:paraId="5409B2E9" w14:textId="77777777" w:rsidR="00665091" w:rsidRPr="006378B7" w:rsidRDefault="00665091" w:rsidP="00665091"/>
        </w:tc>
        <w:tc>
          <w:tcPr>
            <w:tcW w:w="1333" w:type="dxa"/>
            <w:vMerge/>
            <w:tcBorders>
              <w:left w:val="single" w:sz="8" w:space="0" w:color="999999"/>
              <w:right w:val="single" w:sz="8" w:space="0" w:color="999999"/>
            </w:tcBorders>
          </w:tcPr>
          <w:p w14:paraId="132168A4" w14:textId="77777777" w:rsidR="00665091" w:rsidRPr="006378B7" w:rsidRDefault="00665091" w:rsidP="00665091">
            <w:pPr>
              <w:rPr>
                <w:rStyle w:val="SAPEmphasis"/>
              </w:rPr>
            </w:pPr>
          </w:p>
        </w:tc>
        <w:tc>
          <w:tcPr>
            <w:tcW w:w="2790" w:type="dxa"/>
            <w:vMerge/>
            <w:tcBorders>
              <w:left w:val="single" w:sz="8" w:space="0" w:color="999999"/>
              <w:right w:val="single" w:sz="8" w:space="0" w:color="999999"/>
            </w:tcBorders>
          </w:tcPr>
          <w:p w14:paraId="03B826CF" w14:textId="77777777" w:rsidR="00665091" w:rsidRPr="006378B7" w:rsidRDefault="00665091" w:rsidP="00665091">
            <w:pPr>
              <w:rPr>
                <w:rFonts w:asciiTheme="minorHAnsi" w:eastAsiaTheme="minorHAnsi" w:hAnsiTheme="minorHAnsi"/>
                <w:sz w:val="22"/>
                <w:szCs w:val="22"/>
              </w:rPr>
            </w:pPr>
          </w:p>
        </w:tc>
        <w:tc>
          <w:tcPr>
            <w:tcW w:w="4500" w:type="dxa"/>
            <w:tcBorders>
              <w:top w:val="single" w:sz="8" w:space="0" w:color="999999"/>
              <w:left w:val="single" w:sz="8" w:space="0" w:color="999999"/>
              <w:bottom w:val="single" w:sz="8" w:space="0" w:color="999999"/>
              <w:right w:val="single" w:sz="8" w:space="0" w:color="999999"/>
            </w:tcBorders>
          </w:tcPr>
          <w:p w14:paraId="4AB594C3" w14:textId="3859D686" w:rsidR="00665091" w:rsidRPr="006378B7" w:rsidRDefault="00665091" w:rsidP="00665091">
            <w:pPr>
              <w:ind w:left="-13"/>
              <w:rPr>
                <w:rStyle w:val="SAPScreenElement"/>
              </w:rPr>
            </w:pPr>
            <w:r w:rsidRPr="006378B7">
              <w:rPr>
                <w:rStyle w:val="SAPScreenElement"/>
              </w:rPr>
              <w:t xml:space="preserve">Name: </w:t>
            </w:r>
            <w:r w:rsidRPr="006378B7">
              <w:t>enter as appropriate</w:t>
            </w:r>
          </w:p>
        </w:tc>
        <w:tc>
          <w:tcPr>
            <w:tcW w:w="3240" w:type="dxa"/>
            <w:vMerge/>
            <w:tcBorders>
              <w:left w:val="single" w:sz="8" w:space="0" w:color="999999"/>
              <w:right w:val="single" w:sz="8" w:space="0" w:color="999999"/>
            </w:tcBorders>
          </w:tcPr>
          <w:p w14:paraId="3318D435" w14:textId="77777777" w:rsidR="00665091" w:rsidRPr="006378B7" w:rsidRDefault="00665091" w:rsidP="00665091">
            <w:pPr>
              <w:rPr>
                <w:rFonts w:asciiTheme="minorHAnsi" w:eastAsiaTheme="minorHAnsi" w:hAnsiTheme="minorHAnsi"/>
                <w:sz w:val="22"/>
                <w:szCs w:val="22"/>
              </w:rPr>
            </w:pPr>
          </w:p>
        </w:tc>
        <w:tc>
          <w:tcPr>
            <w:tcW w:w="1170" w:type="dxa"/>
            <w:tcBorders>
              <w:top w:val="single" w:sz="8" w:space="0" w:color="999999"/>
              <w:left w:val="single" w:sz="8" w:space="0" w:color="999999"/>
              <w:bottom w:val="single" w:sz="8" w:space="0" w:color="999999"/>
              <w:right w:val="single" w:sz="8" w:space="0" w:color="999999"/>
            </w:tcBorders>
          </w:tcPr>
          <w:p w14:paraId="5A91C726" w14:textId="77777777" w:rsidR="00665091" w:rsidRPr="006378B7" w:rsidRDefault="00665091" w:rsidP="00665091"/>
        </w:tc>
      </w:tr>
      <w:tr w:rsidR="00665091" w:rsidRPr="006378B7" w14:paraId="550CD6F2" w14:textId="77777777" w:rsidTr="00F84E70">
        <w:trPr>
          <w:trHeight w:val="357"/>
        </w:trPr>
        <w:tc>
          <w:tcPr>
            <w:tcW w:w="709" w:type="dxa"/>
            <w:vMerge/>
            <w:tcBorders>
              <w:left w:val="single" w:sz="8" w:space="0" w:color="999999"/>
              <w:right w:val="single" w:sz="8" w:space="0" w:color="999999"/>
            </w:tcBorders>
          </w:tcPr>
          <w:p w14:paraId="664C6C15" w14:textId="77777777" w:rsidR="00665091" w:rsidRPr="006378B7" w:rsidRDefault="00665091" w:rsidP="00665091"/>
        </w:tc>
        <w:tc>
          <w:tcPr>
            <w:tcW w:w="1333" w:type="dxa"/>
            <w:vMerge/>
            <w:tcBorders>
              <w:left w:val="single" w:sz="8" w:space="0" w:color="999999"/>
              <w:right w:val="single" w:sz="8" w:space="0" w:color="999999"/>
            </w:tcBorders>
          </w:tcPr>
          <w:p w14:paraId="1CDB4A02" w14:textId="77777777" w:rsidR="00665091" w:rsidRPr="006378B7" w:rsidRDefault="00665091" w:rsidP="00665091">
            <w:pPr>
              <w:rPr>
                <w:rStyle w:val="SAPEmphasis"/>
              </w:rPr>
            </w:pPr>
          </w:p>
        </w:tc>
        <w:tc>
          <w:tcPr>
            <w:tcW w:w="2790" w:type="dxa"/>
            <w:vMerge/>
            <w:tcBorders>
              <w:left w:val="single" w:sz="8" w:space="0" w:color="999999"/>
              <w:right w:val="single" w:sz="8" w:space="0" w:color="999999"/>
            </w:tcBorders>
          </w:tcPr>
          <w:p w14:paraId="23B2E32E" w14:textId="77777777" w:rsidR="00665091" w:rsidRPr="006378B7" w:rsidRDefault="00665091" w:rsidP="00665091">
            <w:pPr>
              <w:rPr>
                <w:rFonts w:asciiTheme="minorHAnsi" w:eastAsiaTheme="minorHAnsi" w:hAnsiTheme="minorHAnsi"/>
                <w:sz w:val="22"/>
                <w:szCs w:val="22"/>
              </w:rPr>
            </w:pPr>
          </w:p>
        </w:tc>
        <w:tc>
          <w:tcPr>
            <w:tcW w:w="4500" w:type="dxa"/>
            <w:tcBorders>
              <w:top w:val="single" w:sz="8" w:space="0" w:color="999999"/>
              <w:left w:val="single" w:sz="8" w:space="0" w:color="999999"/>
              <w:bottom w:val="single" w:sz="8" w:space="0" w:color="999999"/>
              <w:right w:val="single" w:sz="8" w:space="0" w:color="999999"/>
            </w:tcBorders>
          </w:tcPr>
          <w:p w14:paraId="20C214E2" w14:textId="69879D4E" w:rsidR="00665091" w:rsidRPr="006378B7" w:rsidRDefault="00665091" w:rsidP="00665091">
            <w:pPr>
              <w:ind w:left="-13"/>
              <w:rPr>
                <w:rStyle w:val="SAPScreenElement"/>
              </w:rPr>
            </w:pPr>
            <w:r w:rsidRPr="006378B7">
              <w:rPr>
                <w:rStyle w:val="SAPScreenElement"/>
              </w:rPr>
              <w:t xml:space="preserve">Description: </w:t>
            </w:r>
            <w:r w:rsidRPr="006378B7">
              <w:t>enter as appropriate</w:t>
            </w:r>
          </w:p>
        </w:tc>
        <w:tc>
          <w:tcPr>
            <w:tcW w:w="3240" w:type="dxa"/>
            <w:vMerge/>
            <w:tcBorders>
              <w:left w:val="single" w:sz="8" w:space="0" w:color="999999"/>
              <w:right w:val="single" w:sz="8" w:space="0" w:color="999999"/>
            </w:tcBorders>
          </w:tcPr>
          <w:p w14:paraId="50A7EC48" w14:textId="77777777" w:rsidR="00665091" w:rsidRPr="006378B7" w:rsidRDefault="00665091" w:rsidP="00665091">
            <w:pPr>
              <w:rPr>
                <w:rFonts w:asciiTheme="minorHAnsi" w:eastAsiaTheme="minorHAnsi" w:hAnsiTheme="minorHAnsi"/>
                <w:sz w:val="22"/>
                <w:szCs w:val="22"/>
              </w:rPr>
            </w:pPr>
          </w:p>
        </w:tc>
        <w:tc>
          <w:tcPr>
            <w:tcW w:w="1170" w:type="dxa"/>
            <w:tcBorders>
              <w:top w:val="single" w:sz="8" w:space="0" w:color="999999"/>
              <w:left w:val="single" w:sz="8" w:space="0" w:color="999999"/>
              <w:bottom w:val="single" w:sz="8" w:space="0" w:color="999999"/>
              <w:right w:val="single" w:sz="8" w:space="0" w:color="999999"/>
            </w:tcBorders>
          </w:tcPr>
          <w:p w14:paraId="55205940" w14:textId="77777777" w:rsidR="00665091" w:rsidRPr="006378B7" w:rsidRDefault="00665091" w:rsidP="00665091"/>
        </w:tc>
      </w:tr>
      <w:tr w:rsidR="00665091" w:rsidRPr="006378B7" w14:paraId="02948F57" w14:textId="77777777" w:rsidTr="00F84E70">
        <w:trPr>
          <w:trHeight w:val="357"/>
        </w:trPr>
        <w:tc>
          <w:tcPr>
            <w:tcW w:w="709" w:type="dxa"/>
            <w:vMerge/>
            <w:tcBorders>
              <w:left w:val="single" w:sz="8" w:space="0" w:color="999999"/>
              <w:right w:val="single" w:sz="8" w:space="0" w:color="999999"/>
            </w:tcBorders>
          </w:tcPr>
          <w:p w14:paraId="3E98CB2D" w14:textId="77777777" w:rsidR="00665091" w:rsidRPr="006378B7" w:rsidRDefault="00665091" w:rsidP="00665091"/>
        </w:tc>
        <w:tc>
          <w:tcPr>
            <w:tcW w:w="1333" w:type="dxa"/>
            <w:vMerge/>
            <w:tcBorders>
              <w:left w:val="single" w:sz="8" w:space="0" w:color="999999"/>
              <w:right w:val="single" w:sz="8" w:space="0" w:color="999999"/>
            </w:tcBorders>
          </w:tcPr>
          <w:p w14:paraId="06B753F8" w14:textId="77777777" w:rsidR="00665091" w:rsidRPr="006378B7" w:rsidRDefault="00665091" w:rsidP="00665091">
            <w:pPr>
              <w:rPr>
                <w:rStyle w:val="SAPEmphasis"/>
              </w:rPr>
            </w:pPr>
          </w:p>
        </w:tc>
        <w:tc>
          <w:tcPr>
            <w:tcW w:w="2790" w:type="dxa"/>
            <w:vMerge/>
            <w:tcBorders>
              <w:left w:val="single" w:sz="8" w:space="0" w:color="999999"/>
              <w:right w:val="single" w:sz="8" w:space="0" w:color="999999"/>
            </w:tcBorders>
          </w:tcPr>
          <w:p w14:paraId="421D03AC" w14:textId="77777777" w:rsidR="00665091" w:rsidRPr="006378B7" w:rsidRDefault="00665091" w:rsidP="00665091">
            <w:pPr>
              <w:rPr>
                <w:rFonts w:asciiTheme="minorHAnsi" w:eastAsiaTheme="minorHAnsi" w:hAnsiTheme="minorHAnsi"/>
                <w:sz w:val="22"/>
                <w:szCs w:val="22"/>
              </w:rPr>
            </w:pPr>
          </w:p>
        </w:tc>
        <w:tc>
          <w:tcPr>
            <w:tcW w:w="4500" w:type="dxa"/>
            <w:tcBorders>
              <w:top w:val="single" w:sz="8" w:space="0" w:color="999999"/>
              <w:left w:val="single" w:sz="8" w:space="0" w:color="999999"/>
              <w:bottom w:val="single" w:sz="8" w:space="0" w:color="999999"/>
              <w:right w:val="single" w:sz="8" w:space="0" w:color="999999"/>
            </w:tcBorders>
          </w:tcPr>
          <w:p w14:paraId="6E22A843" w14:textId="12AAB63F" w:rsidR="00665091" w:rsidRPr="006378B7" w:rsidRDefault="00665091" w:rsidP="00665091">
            <w:pPr>
              <w:ind w:left="-13"/>
              <w:rPr>
                <w:rStyle w:val="SAPScreenElement"/>
              </w:rPr>
            </w:pPr>
            <w:r w:rsidRPr="006378B7">
              <w:rPr>
                <w:rStyle w:val="SAPScreenElement"/>
              </w:rPr>
              <w:t xml:space="preserve">Status: </w:t>
            </w:r>
            <w:r w:rsidRPr="006378B7">
              <w:rPr>
                <w:rStyle w:val="SAPUserEntry"/>
              </w:rPr>
              <w:t>Active</w:t>
            </w:r>
            <w:r w:rsidRPr="006378B7">
              <w:rPr>
                <w:rStyle w:val="SAPUserEntry"/>
                <w:b w:val="0"/>
              </w:rPr>
              <w:t xml:space="preserve"> </w:t>
            </w:r>
            <w:r w:rsidRPr="006378B7">
              <w:t>is defaulted; leave as is</w:t>
            </w:r>
          </w:p>
        </w:tc>
        <w:tc>
          <w:tcPr>
            <w:tcW w:w="3240" w:type="dxa"/>
            <w:vMerge/>
            <w:tcBorders>
              <w:left w:val="single" w:sz="8" w:space="0" w:color="999999"/>
              <w:right w:val="single" w:sz="8" w:space="0" w:color="999999"/>
            </w:tcBorders>
          </w:tcPr>
          <w:p w14:paraId="429DF6D2" w14:textId="77777777" w:rsidR="00665091" w:rsidRPr="006378B7" w:rsidRDefault="00665091" w:rsidP="00665091">
            <w:pPr>
              <w:rPr>
                <w:rFonts w:asciiTheme="minorHAnsi" w:eastAsiaTheme="minorHAnsi" w:hAnsiTheme="minorHAnsi"/>
                <w:sz w:val="22"/>
                <w:szCs w:val="22"/>
              </w:rPr>
            </w:pPr>
          </w:p>
        </w:tc>
        <w:tc>
          <w:tcPr>
            <w:tcW w:w="1170" w:type="dxa"/>
            <w:tcBorders>
              <w:top w:val="single" w:sz="8" w:space="0" w:color="999999"/>
              <w:left w:val="single" w:sz="8" w:space="0" w:color="999999"/>
              <w:bottom w:val="single" w:sz="8" w:space="0" w:color="999999"/>
              <w:right w:val="single" w:sz="8" w:space="0" w:color="999999"/>
            </w:tcBorders>
          </w:tcPr>
          <w:p w14:paraId="4112A018" w14:textId="77777777" w:rsidR="00665091" w:rsidRPr="006378B7" w:rsidRDefault="00665091" w:rsidP="00665091"/>
        </w:tc>
      </w:tr>
      <w:tr w:rsidR="00665091" w:rsidRPr="006378B7" w14:paraId="56C70039" w14:textId="77777777" w:rsidTr="00F84E70">
        <w:trPr>
          <w:trHeight w:val="357"/>
        </w:trPr>
        <w:tc>
          <w:tcPr>
            <w:tcW w:w="709" w:type="dxa"/>
            <w:vMerge/>
            <w:tcBorders>
              <w:left w:val="single" w:sz="8" w:space="0" w:color="999999"/>
              <w:right w:val="single" w:sz="8" w:space="0" w:color="999999"/>
            </w:tcBorders>
          </w:tcPr>
          <w:p w14:paraId="285C20B5" w14:textId="77777777" w:rsidR="00665091" w:rsidRPr="006378B7" w:rsidRDefault="00665091" w:rsidP="00665091"/>
        </w:tc>
        <w:tc>
          <w:tcPr>
            <w:tcW w:w="1333" w:type="dxa"/>
            <w:vMerge/>
            <w:tcBorders>
              <w:left w:val="single" w:sz="8" w:space="0" w:color="999999"/>
              <w:right w:val="single" w:sz="8" w:space="0" w:color="999999"/>
            </w:tcBorders>
          </w:tcPr>
          <w:p w14:paraId="715F8702" w14:textId="77777777" w:rsidR="00665091" w:rsidRPr="006378B7" w:rsidRDefault="00665091" w:rsidP="00665091">
            <w:pPr>
              <w:rPr>
                <w:rStyle w:val="SAPEmphasis"/>
              </w:rPr>
            </w:pPr>
          </w:p>
        </w:tc>
        <w:tc>
          <w:tcPr>
            <w:tcW w:w="2790" w:type="dxa"/>
            <w:vMerge/>
            <w:tcBorders>
              <w:left w:val="single" w:sz="8" w:space="0" w:color="999999"/>
              <w:right w:val="single" w:sz="8" w:space="0" w:color="999999"/>
            </w:tcBorders>
          </w:tcPr>
          <w:p w14:paraId="78CB4DF6" w14:textId="77777777" w:rsidR="00665091" w:rsidRPr="006378B7" w:rsidRDefault="00665091" w:rsidP="00665091">
            <w:pPr>
              <w:rPr>
                <w:rFonts w:asciiTheme="minorHAnsi" w:eastAsiaTheme="minorHAnsi" w:hAnsiTheme="minorHAnsi"/>
                <w:sz w:val="22"/>
                <w:szCs w:val="22"/>
              </w:rPr>
            </w:pPr>
          </w:p>
        </w:tc>
        <w:tc>
          <w:tcPr>
            <w:tcW w:w="4500" w:type="dxa"/>
            <w:tcBorders>
              <w:top w:val="single" w:sz="8" w:space="0" w:color="999999"/>
              <w:left w:val="single" w:sz="8" w:space="0" w:color="999999"/>
              <w:bottom w:val="single" w:sz="8" w:space="0" w:color="999999"/>
              <w:right w:val="single" w:sz="8" w:space="0" w:color="999999"/>
            </w:tcBorders>
          </w:tcPr>
          <w:p w14:paraId="2A7AC87C" w14:textId="31420F10" w:rsidR="00665091" w:rsidRPr="006378B7" w:rsidRDefault="00665091" w:rsidP="00665091">
            <w:pPr>
              <w:ind w:left="-13"/>
              <w:rPr>
                <w:rStyle w:val="SAPScreenElement"/>
              </w:rPr>
            </w:pPr>
            <w:r w:rsidRPr="006378B7">
              <w:rPr>
                <w:rStyle w:val="SAPScreenElement"/>
              </w:rPr>
              <w:t xml:space="preserve">Head of </w:t>
            </w:r>
            <w:r w:rsidR="00EF668A" w:rsidRPr="006378B7">
              <w:rPr>
                <w:rStyle w:val="SAPScreenElement"/>
              </w:rPr>
              <w:t>Division</w:t>
            </w:r>
            <w:r w:rsidRPr="006378B7">
              <w:rPr>
                <w:rStyle w:val="SAPScreenElement"/>
              </w:rPr>
              <w:t xml:space="preserve">: </w:t>
            </w:r>
            <w:r w:rsidRPr="006378B7">
              <w:t>select from drop-down if an appropriate employee exists</w:t>
            </w:r>
          </w:p>
        </w:tc>
        <w:tc>
          <w:tcPr>
            <w:tcW w:w="3240" w:type="dxa"/>
            <w:vMerge/>
            <w:tcBorders>
              <w:left w:val="single" w:sz="8" w:space="0" w:color="999999"/>
              <w:right w:val="single" w:sz="8" w:space="0" w:color="999999"/>
            </w:tcBorders>
          </w:tcPr>
          <w:p w14:paraId="436A0919" w14:textId="77777777" w:rsidR="00665091" w:rsidRPr="006378B7" w:rsidRDefault="00665091" w:rsidP="00665091">
            <w:pPr>
              <w:rPr>
                <w:rFonts w:asciiTheme="minorHAnsi" w:eastAsiaTheme="minorHAnsi" w:hAnsiTheme="minorHAnsi"/>
                <w:sz w:val="22"/>
                <w:szCs w:val="22"/>
              </w:rPr>
            </w:pPr>
          </w:p>
        </w:tc>
        <w:tc>
          <w:tcPr>
            <w:tcW w:w="1170" w:type="dxa"/>
            <w:tcBorders>
              <w:top w:val="single" w:sz="8" w:space="0" w:color="999999"/>
              <w:left w:val="single" w:sz="8" w:space="0" w:color="999999"/>
              <w:bottom w:val="single" w:sz="8" w:space="0" w:color="999999"/>
              <w:right w:val="single" w:sz="8" w:space="0" w:color="999999"/>
            </w:tcBorders>
          </w:tcPr>
          <w:p w14:paraId="55EBEBEE" w14:textId="77777777" w:rsidR="00665091" w:rsidRPr="006378B7" w:rsidRDefault="00665091" w:rsidP="00665091"/>
        </w:tc>
      </w:tr>
      <w:tr w:rsidR="00665091" w:rsidRPr="006378B7" w14:paraId="483DF0A4" w14:textId="77777777" w:rsidTr="00F84E70">
        <w:trPr>
          <w:trHeight w:val="357"/>
        </w:trPr>
        <w:tc>
          <w:tcPr>
            <w:tcW w:w="709" w:type="dxa"/>
            <w:vMerge/>
            <w:tcBorders>
              <w:left w:val="single" w:sz="8" w:space="0" w:color="999999"/>
              <w:right w:val="single" w:sz="8" w:space="0" w:color="999999"/>
            </w:tcBorders>
          </w:tcPr>
          <w:p w14:paraId="784A6976" w14:textId="77777777" w:rsidR="00665091" w:rsidRPr="006378B7" w:rsidRDefault="00665091" w:rsidP="00665091"/>
        </w:tc>
        <w:tc>
          <w:tcPr>
            <w:tcW w:w="1333" w:type="dxa"/>
            <w:vMerge/>
            <w:tcBorders>
              <w:left w:val="single" w:sz="8" w:space="0" w:color="999999"/>
              <w:right w:val="single" w:sz="8" w:space="0" w:color="999999"/>
            </w:tcBorders>
          </w:tcPr>
          <w:p w14:paraId="59BCCAC7" w14:textId="77777777" w:rsidR="00665091" w:rsidRPr="006378B7" w:rsidRDefault="00665091" w:rsidP="00665091">
            <w:pPr>
              <w:rPr>
                <w:rStyle w:val="SAPEmphasis"/>
              </w:rPr>
            </w:pPr>
          </w:p>
        </w:tc>
        <w:tc>
          <w:tcPr>
            <w:tcW w:w="2790" w:type="dxa"/>
            <w:vMerge/>
            <w:tcBorders>
              <w:left w:val="single" w:sz="8" w:space="0" w:color="999999"/>
              <w:right w:val="single" w:sz="8" w:space="0" w:color="999999"/>
            </w:tcBorders>
          </w:tcPr>
          <w:p w14:paraId="3ABC1853" w14:textId="77777777" w:rsidR="00665091" w:rsidRPr="006378B7" w:rsidRDefault="00665091" w:rsidP="00665091">
            <w:pPr>
              <w:rPr>
                <w:rFonts w:asciiTheme="minorHAnsi" w:eastAsiaTheme="minorHAnsi" w:hAnsiTheme="minorHAnsi"/>
                <w:sz w:val="22"/>
                <w:szCs w:val="22"/>
              </w:rPr>
            </w:pPr>
          </w:p>
        </w:tc>
        <w:tc>
          <w:tcPr>
            <w:tcW w:w="4500" w:type="dxa"/>
            <w:tcBorders>
              <w:top w:val="single" w:sz="8" w:space="0" w:color="999999"/>
              <w:left w:val="single" w:sz="8" w:space="0" w:color="999999"/>
              <w:bottom w:val="single" w:sz="8" w:space="0" w:color="999999"/>
              <w:right w:val="single" w:sz="8" w:space="0" w:color="999999"/>
            </w:tcBorders>
          </w:tcPr>
          <w:p w14:paraId="5CFDEE6F" w14:textId="6816E25F" w:rsidR="00665091" w:rsidRPr="006378B7" w:rsidRDefault="00665091" w:rsidP="00665091">
            <w:pPr>
              <w:ind w:left="-13"/>
              <w:rPr>
                <w:rStyle w:val="SAPScreenElement"/>
              </w:rPr>
            </w:pPr>
            <w:r w:rsidRPr="006378B7">
              <w:rPr>
                <w:rStyle w:val="SAPScreenElement"/>
              </w:rPr>
              <w:t xml:space="preserve">Parent Division: </w:t>
            </w:r>
            <w:r w:rsidRPr="006378B7">
              <w:t xml:space="preserve">select from drop-down if appropriate </w:t>
            </w:r>
          </w:p>
        </w:tc>
        <w:tc>
          <w:tcPr>
            <w:tcW w:w="3240" w:type="dxa"/>
            <w:vMerge/>
            <w:tcBorders>
              <w:left w:val="single" w:sz="8" w:space="0" w:color="999999"/>
              <w:right w:val="single" w:sz="8" w:space="0" w:color="999999"/>
            </w:tcBorders>
          </w:tcPr>
          <w:p w14:paraId="14B100B4" w14:textId="77777777" w:rsidR="00665091" w:rsidRPr="006378B7" w:rsidRDefault="00665091" w:rsidP="00665091">
            <w:pPr>
              <w:rPr>
                <w:rFonts w:asciiTheme="minorHAnsi" w:eastAsiaTheme="minorHAnsi" w:hAnsiTheme="minorHAnsi"/>
                <w:sz w:val="22"/>
                <w:szCs w:val="22"/>
              </w:rPr>
            </w:pPr>
          </w:p>
        </w:tc>
        <w:tc>
          <w:tcPr>
            <w:tcW w:w="1170" w:type="dxa"/>
            <w:tcBorders>
              <w:top w:val="single" w:sz="8" w:space="0" w:color="999999"/>
              <w:left w:val="single" w:sz="8" w:space="0" w:color="999999"/>
              <w:bottom w:val="single" w:sz="8" w:space="0" w:color="999999"/>
              <w:right w:val="single" w:sz="8" w:space="0" w:color="999999"/>
            </w:tcBorders>
          </w:tcPr>
          <w:p w14:paraId="6574ADD7" w14:textId="77777777" w:rsidR="00665091" w:rsidRPr="006378B7" w:rsidRDefault="00665091" w:rsidP="00665091"/>
        </w:tc>
      </w:tr>
      <w:tr w:rsidR="00665091" w:rsidRPr="006378B7" w14:paraId="355F196C" w14:textId="77777777" w:rsidTr="00F84E70">
        <w:trPr>
          <w:trHeight w:val="357"/>
        </w:trPr>
        <w:tc>
          <w:tcPr>
            <w:tcW w:w="709" w:type="dxa"/>
            <w:vMerge/>
            <w:tcBorders>
              <w:left w:val="single" w:sz="8" w:space="0" w:color="999999"/>
              <w:bottom w:val="single" w:sz="8" w:space="0" w:color="999999"/>
              <w:right w:val="single" w:sz="8" w:space="0" w:color="999999"/>
            </w:tcBorders>
          </w:tcPr>
          <w:p w14:paraId="03166B08" w14:textId="77777777" w:rsidR="00665091" w:rsidRPr="006378B7" w:rsidRDefault="00665091" w:rsidP="00665091"/>
        </w:tc>
        <w:tc>
          <w:tcPr>
            <w:tcW w:w="1333" w:type="dxa"/>
            <w:vMerge/>
            <w:tcBorders>
              <w:left w:val="single" w:sz="8" w:space="0" w:color="999999"/>
              <w:bottom w:val="single" w:sz="8" w:space="0" w:color="999999"/>
              <w:right w:val="single" w:sz="8" w:space="0" w:color="999999"/>
            </w:tcBorders>
          </w:tcPr>
          <w:p w14:paraId="0E14D2A6" w14:textId="77777777" w:rsidR="00665091" w:rsidRPr="006378B7" w:rsidRDefault="00665091" w:rsidP="00665091">
            <w:pPr>
              <w:rPr>
                <w:rStyle w:val="SAPEmphasis"/>
              </w:rPr>
            </w:pPr>
          </w:p>
        </w:tc>
        <w:tc>
          <w:tcPr>
            <w:tcW w:w="2790" w:type="dxa"/>
            <w:vMerge/>
            <w:tcBorders>
              <w:left w:val="single" w:sz="8" w:space="0" w:color="999999"/>
              <w:bottom w:val="single" w:sz="8" w:space="0" w:color="999999"/>
              <w:right w:val="single" w:sz="8" w:space="0" w:color="999999"/>
            </w:tcBorders>
          </w:tcPr>
          <w:p w14:paraId="4FE1DB62" w14:textId="77777777" w:rsidR="00665091" w:rsidRPr="006378B7" w:rsidRDefault="00665091" w:rsidP="00665091">
            <w:pPr>
              <w:rPr>
                <w:rFonts w:asciiTheme="minorHAnsi" w:eastAsiaTheme="minorHAnsi" w:hAnsiTheme="minorHAnsi"/>
                <w:sz w:val="22"/>
                <w:szCs w:val="22"/>
              </w:rPr>
            </w:pPr>
          </w:p>
        </w:tc>
        <w:tc>
          <w:tcPr>
            <w:tcW w:w="4500" w:type="dxa"/>
            <w:tcBorders>
              <w:top w:val="single" w:sz="8" w:space="0" w:color="999999"/>
              <w:left w:val="single" w:sz="8" w:space="0" w:color="999999"/>
              <w:bottom w:val="single" w:sz="8" w:space="0" w:color="999999"/>
              <w:right w:val="single" w:sz="8" w:space="0" w:color="999999"/>
            </w:tcBorders>
          </w:tcPr>
          <w:p w14:paraId="40AEED94" w14:textId="77777777" w:rsidR="00665091" w:rsidRPr="006378B7" w:rsidRDefault="00665091" w:rsidP="00665091">
            <w:pPr>
              <w:ind w:left="-13"/>
            </w:pPr>
            <w:r w:rsidRPr="006378B7">
              <w:rPr>
                <w:rStyle w:val="SAPScreenElement"/>
              </w:rPr>
              <w:t>Business Unit:</w:t>
            </w:r>
            <w:r w:rsidRPr="006378B7">
              <w:t xml:space="preserve"> select from drop-down the business unit, to which the division should belong</w:t>
            </w:r>
          </w:p>
          <w:p w14:paraId="173C13BE" w14:textId="77777777" w:rsidR="00665091" w:rsidRPr="006378B7" w:rsidRDefault="00665091" w:rsidP="00665091">
            <w:pPr>
              <w:pStyle w:val="SAPNoteHeading"/>
              <w:ind w:left="0"/>
            </w:pPr>
            <w:r w:rsidRPr="006378B7">
              <w:rPr>
                <w:noProof/>
              </w:rPr>
              <w:drawing>
                <wp:inline distT="0" distB="0" distL="0" distR="0" wp14:anchorId="5B0E2453" wp14:editId="489475F8">
                  <wp:extent cx="228600" cy="228600"/>
                  <wp:effectExtent l="0" t="0" r="0" b="0"/>
                  <wp:docPr id="1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378B7">
              <w:t xml:space="preserve"> Note</w:t>
            </w:r>
          </w:p>
          <w:p w14:paraId="26AA2E79" w14:textId="6C062DEC" w:rsidR="00377154" w:rsidRPr="006378B7" w:rsidRDefault="00665091" w:rsidP="00377154">
            <w:pPr>
              <w:ind w:left="-13"/>
              <w:rPr>
                <w:rStyle w:val="SAPScreenElement"/>
              </w:rPr>
            </w:pPr>
            <w:r w:rsidRPr="006378B7">
              <w:t xml:space="preserve">In case you have used </w:t>
            </w:r>
            <w:r w:rsidR="00377154" w:rsidRPr="006378B7">
              <w:rPr>
                <w:rStyle w:val="SAPEmphasis"/>
                <w:u w:val="single"/>
              </w:rPr>
              <w:t>Option 2</w:t>
            </w:r>
            <w:r w:rsidR="00377154" w:rsidRPr="006378B7">
              <w:t>, the value is defaulted with the concrete business unit you have selected in test step # 5. In this case</w:t>
            </w:r>
            <w:r w:rsidR="00621578" w:rsidRPr="006378B7">
              <w:t>, adapt only in case you have realized that the wrong business unit has been selected; else</w:t>
            </w:r>
            <w:r w:rsidR="00377154" w:rsidRPr="006378B7">
              <w:t xml:space="preserve"> leave the value unchanged.</w:t>
            </w:r>
          </w:p>
        </w:tc>
        <w:tc>
          <w:tcPr>
            <w:tcW w:w="3240" w:type="dxa"/>
            <w:vMerge/>
            <w:tcBorders>
              <w:left w:val="single" w:sz="8" w:space="0" w:color="999999"/>
              <w:bottom w:val="single" w:sz="8" w:space="0" w:color="999999"/>
              <w:right w:val="single" w:sz="8" w:space="0" w:color="999999"/>
            </w:tcBorders>
          </w:tcPr>
          <w:p w14:paraId="69C592B3" w14:textId="77777777" w:rsidR="00665091" w:rsidRPr="006378B7" w:rsidRDefault="00665091" w:rsidP="00665091">
            <w:pPr>
              <w:rPr>
                <w:rFonts w:asciiTheme="minorHAnsi" w:eastAsiaTheme="minorHAnsi" w:hAnsiTheme="minorHAnsi"/>
                <w:sz w:val="22"/>
                <w:szCs w:val="22"/>
              </w:rPr>
            </w:pPr>
          </w:p>
        </w:tc>
        <w:tc>
          <w:tcPr>
            <w:tcW w:w="1170" w:type="dxa"/>
            <w:tcBorders>
              <w:top w:val="single" w:sz="8" w:space="0" w:color="999999"/>
              <w:left w:val="single" w:sz="8" w:space="0" w:color="999999"/>
              <w:bottom w:val="single" w:sz="8" w:space="0" w:color="999999"/>
              <w:right w:val="single" w:sz="8" w:space="0" w:color="999999"/>
            </w:tcBorders>
          </w:tcPr>
          <w:p w14:paraId="5B99C673" w14:textId="77777777" w:rsidR="00665091" w:rsidRPr="006378B7" w:rsidRDefault="00665091" w:rsidP="00665091"/>
        </w:tc>
      </w:tr>
      <w:tr w:rsidR="00665091" w:rsidRPr="006378B7" w14:paraId="5A12B6FB" w14:textId="77777777" w:rsidTr="00F84E70">
        <w:trPr>
          <w:trHeight w:val="357"/>
        </w:trPr>
        <w:tc>
          <w:tcPr>
            <w:tcW w:w="709" w:type="dxa"/>
            <w:tcBorders>
              <w:left w:val="single" w:sz="8" w:space="0" w:color="999999"/>
              <w:bottom w:val="single" w:sz="8" w:space="0" w:color="999999"/>
              <w:right w:val="single" w:sz="8" w:space="0" w:color="999999"/>
            </w:tcBorders>
          </w:tcPr>
          <w:p w14:paraId="2E3A58C4" w14:textId="6CE22AE8" w:rsidR="00665091" w:rsidRPr="006378B7" w:rsidRDefault="00665091" w:rsidP="00665091">
            <w:r w:rsidRPr="006378B7">
              <w:t>7</w:t>
            </w:r>
          </w:p>
        </w:tc>
        <w:tc>
          <w:tcPr>
            <w:tcW w:w="1333" w:type="dxa"/>
            <w:tcBorders>
              <w:left w:val="single" w:sz="8" w:space="0" w:color="999999"/>
              <w:bottom w:val="single" w:sz="8" w:space="0" w:color="999999"/>
              <w:right w:val="single" w:sz="8" w:space="0" w:color="999999"/>
            </w:tcBorders>
          </w:tcPr>
          <w:p w14:paraId="0F6C103A" w14:textId="257B2AFE" w:rsidR="00665091" w:rsidRPr="006378B7" w:rsidRDefault="00665091" w:rsidP="00665091">
            <w:pPr>
              <w:rPr>
                <w:rStyle w:val="SAPEmphasis"/>
              </w:rPr>
            </w:pPr>
            <w:r w:rsidRPr="006378B7">
              <w:rPr>
                <w:rStyle w:val="SAPEmphasis"/>
              </w:rPr>
              <w:t>Save Data</w:t>
            </w:r>
          </w:p>
        </w:tc>
        <w:tc>
          <w:tcPr>
            <w:tcW w:w="2790" w:type="dxa"/>
            <w:tcBorders>
              <w:top w:val="single" w:sz="8" w:space="0" w:color="999999"/>
              <w:left w:val="single" w:sz="8" w:space="0" w:color="999999"/>
              <w:bottom w:val="single" w:sz="8" w:space="0" w:color="999999"/>
              <w:right w:val="single" w:sz="8" w:space="0" w:color="999999"/>
            </w:tcBorders>
          </w:tcPr>
          <w:p w14:paraId="3FB73D50" w14:textId="012D09B9" w:rsidR="00665091" w:rsidRPr="006378B7" w:rsidRDefault="00665091" w:rsidP="00665091">
            <w:pPr>
              <w:rPr>
                <w:rFonts w:asciiTheme="minorHAnsi" w:eastAsiaTheme="minorHAnsi" w:hAnsiTheme="minorHAnsi"/>
                <w:sz w:val="22"/>
                <w:szCs w:val="22"/>
              </w:rPr>
            </w:pPr>
            <w:r w:rsidRPr="006378B7">
              <w:t xml:space="preserve">Choose the </w:t>
            </w:r>
            <w:r w:rsidRPr="006378B7">
              <w:rPr>
                <w:rStyle w:val="SAPScreenElement"/>
              </w:rPr>
              <w:t>Save</w:t>
            </w:r>
            <w:r w:rsidRPr="006378B7">
              <w:t xml:space="preserve"> button.</w:t>
            </w:r>
          </w:p>
        </w:tc>
        <w:tc>
          <w:tcPr>
            <w:tcW w:w="4500" w:type="dxa"/>
            <w:tcBorders>
              <w:top w:val="single" w:sz="8" w:space="0" w:color="999999"/>
              <w:left w:val="single" w:sz="8" w:space="0" w:color="999999"/>
              <w:bottom w:val="single" w:sz="8" w:space="0" w:color="999999"/>
              <w:right w:val="single" w:sz="8" w:space="0" w:color="999999"/>
            </w:tcBorders>
          </w:tcPr>
          <w:p w14:paraId="73B80166" w14:textId="77777777" w:rsidR="00665091" w:rsidRPr="006378B7" w:rsidRDefault="00665091" w:rsidP="00665091">
            <w:pPr>
              <w:ind w:left="-13"/>
              <w:rPr>
                <w:rStyle w:val="SAPScreenElement"/>
              </w:rPr>
            </w:pPr>
          </w:p>
        </w:tc>
        <w:tc>
          <w:tcPr>
            <w:tcW w:w="3240" w:type="dxa"/>
            <w:tcBorders>
              <w:top w:val="single" w:sz="8" w:space="0" w:color="999999"/>
              <w:left w:val="single" w:sz="8" w:space="0" w:color="999999"/>
              <w:bottom w:val="single" w:sz="8" w:space="0" w:color="999999"/>
              <w:right w:val="single" w:sz="8" w:space="0" w:color="999999"/>
            </w:tcBorders>
          </w:tcPr>
          <w:p w14:paraId="751A9000" w14:textId="2A82021D" w:rsidR="00665091" w:rsidRPr="006378B7" w:rsidRDefault="00665091" w:rsidP="00665091">
            <w:pPr>
              <w:rPr>
                <w:rFonts w:asciiTheme="minorHAnsi" w:eastAsiaTheme="minorHAnsi" w:hAnsiTheme="minorHAnsi"/>
                <w:sz w:val="22"/>
                <w:szCs w:val="22"/>
              </w:rPr>
            </w:pPr>
            <w:r w:rsidRPr="00EB7F34">
              <w:t xml:space="preserve">The </w:t>
            </w:r>
            <w:r w:rsidRPr="006378B7">
              <w:rPr>
                <w:rStyle w:val="SAPScreenElement"/>
              </w:rPr>
              <w:t>Division: &lt;name (code)&gt;</w:t>
            </w:r>
            <w:r w:rsidRPr="006378B7">
              <w:t xml:space="preserve"> dialog box is displayed, containing the details of the division you have just created.</w:t>
            </w:r>
          </w:p>
        </w:tc>
        <w:tc>
          <w:tcPr>
            <w:tcW w:w="1170" w:type="dxa"/>
            <w:tcBorders>
              <w:top w:val="single" w:sz="8" w:space="0" w:color="999999"/>
              <w:left w:val="single" w:sz="8" w:space="0" w:color="999999"/>
              <w:bottom w:val="single" w:sz="8" w:space="0" w:color="999999"/>
              <w:right w:val="single" w:sz="8" w:space="0" w:color="999999"/>
            </w:tcBorders>
          </w:tcPr>
          <w:p w14:paraId="17134A36" w14:textId="77777777" w:rsidR="00665091" w:rsidRPr="006378B7" w:rsidRDefault="00665091" w:rsidP="00665091"/>
        </w:tc>
      </w:tr>
      <w:tr w:rsidR="00665091" w:rsidRPr="006378B7" w14:paraId="4827FEBE" w14:textId="77777777" w:rsidTr="00F84E70">
        <w:trPr>
          <w:trHeight w:val="357"/>
        </w:trPr>
        <w:tc>
          <w:tcPr>
            <w:tcW w:w="709" w:type="dxa"/>
            <w:tcBorders>
              <w:left w:val="single" w:sz="8" w:space="0" w:color="999999"/>
              <w:bottom w:val="single" w:sz="8" w:space="0" w:color="999999"/>
              <w:right w:val="single" w:sz="8" w:space="0" w:color="999999"/>
            </w:tcBorders>
          </w:tcPr>
          <w:p w14:paraId="47F65B7B" w14:textId="7F6D49CB" w:rsidR="00665091" w:rsidRPr="006378B7" w:rsidRDefault="00665091" w:rsidP="00665091">
            <w:r w:rsidRPr="006378B7">
              <w:t>8</w:t>
            </w:r>
          </w:p>
        </w:tc>
        <w:tc>
          <w:tcPr>
            <w:tcW w:w="1333" w:type="dxa"/>
            <w:tcBorders>
              <w:left w:val="single" w:sz="8" w:space="0" w:color="999999"/>
              <w:bottom w:val="single" w:sz="8" w:space="0" w:color="999999"/>
              <w:right w:val="single" w:sz="8" w:space="0" w:color="999999"/>
            </w:tcBorders>
          </w:tcPr>
          <w:p w14:paraId="5120495C" w14:textId="7498FE8F" w:rsidR="00665091" w:rsidRPr="006378B7" w:rsidRDefault="00665091" w:rsidP="00665091">
            <w:pPr>
              <w:rPr>
                <w:rStyle w:val="SAPEmphasis"/>
              </w:rPr>
            </w:pPr>
            <w:r w:rsidRPr="006378B7">
              <w:rPr>
                <w:rStyle w:val="SAPEmphasis"/>
              </w:rPr>
              <w:t>Go Back to Company Structure Overview</w:t>
            </w:r>
          </w:p>
        </w:tc>
        <w:tc>
          <w:tcPr>
            <w:tcW w:w="2790" w:type="dxa"/>
            <w:tcBorders>
              <w:top w:val="single" w:sz="8" w:space="0" w:color="999999"/>
              <w:left w:val="single" w:sz="8" w:space="0" w:color="999999"/>
              <w:bottom w:val="single" w:sz="8" w:space="0" w:color="999999"/>
              <w:right w:val="single" w:sz="8" w:space="0" w:color="999999"/>
            </w:tcBorders>
          </w:tcPr>
          <w:p w14:paraId="5EAB39CB" w14:textId="2C6AA338" w:rsidR="00665091" w:rsidRPr="006378B7" w:rsidRDefault="00665091" w:rsidP="00665091">
            <w:pPr>
              <w:rPr>
                <w:rFonts w:asciiTheme="minorHAnsi" w:eastAsiaTheme="minorHAnsi" w:hAnsiTheme="minorHAnsi"/>
                <w:sz w:val="22"/>
                <w:szCs w:val="22"/>
              </w:rPr>
            </w:pPr>
            <w:r w:rsidRPr="006378B7">
              <w:t xml:space="preserve">Choose </w:t>
            </w:r>
            <w:r w:rsidRPr="006378B7">
              <w:rPr>
                <w:rStyle w:val="SAPScreenElement"/>
              </w:rPr>
              <w:t>X (Cancel)</w:t>
            </w:r>
            <w:r w:rsidRPr="006378B7">
              <w:t xml:space="preserve"> to close the dialog box.</w:t>
            </w:r>
          </w:p>
        </w:tc>
        <w:tc>
          <w:tcPr>
            <w:tcW w:w="4500" w:type="dxa"/>
            <w:tcBorders>
              <w:top w:val="single" w:sz="8" w:space="0" w:color="999999"/>
              <w:left w:val="single" w:sz="8" w:space="0" w:color="999999"/>
              <w:bottom w:val="single" w:sz="8" w:space="0" w:color="999999"/>
              <w:right w:val="single" w:sz="8" w:space="0" w:color="999999"/>
            </w:tcBorders>
          </w:tcPr>
          <w:p w14:paraId="69D505BF" w14:textId="77777777" w:rsidR="00665091" w:rsidRPr="006378B7" w:rsidRDefault="00665091" w:rsidP="00665091">
            <w:pPr>
              <w:ind w:left="-13"/>
              <w:rPr>
                <w:rStyle w:val="SAPScreenElement"/>
              </w:rPr>
            </w:pPr>
          </w:p>
        </w:tc>
        <w:tc>
          <w:tcPr>
            <w:tcW w:w="3240" w:type="dxa"/>
            <w:tcBorders>
              <w:top w:val="single" w:sz="8" w:space="0" w:color="999999"/>
              <w:left w:val="single" w:sz="8" w:space="0" w:color="999999"/>
              <w:bottom w:val="single" w:sz="8" w:space="0" w:color="999999"/>
              <w:right w:val="single" w:sz="8" w:space="0" w:color="999999"/>
            </w:tcBorders>
          </w:tcPr>
          <w:p w14:paraId="2C4A6AE5" w14:textId="45B62C6E" w:rsidR="00665091" w:rsidRPr="006378B7" w:rsidRDefault="00665091" w:rsidP="00665091">
            <w:pPr>
              <w:rPr>
                <w:rFonts w:asciiTheme="minorHAnsi" w:eastAsiaTheme="minorHAnsi" w:hAnsiTheme="minorHAnsi"/>
                <w:sz w:val="22"/>
                <w:szCs w:val="22"/>
              </w:rPr>
            </w:pPr>
            <w:r w:rsidRPr="006378B7">
              <w:t xml:space="preserve">You return to the </w:t>
            </w:r>
            <w:r w:rsidRPr="006378B7">
              <w:rPr>
                <w:rStyle w:val="SAPScreenElement"/>
              </w:rPr>
              <w:t>Company Structure Overview</w:t>
            </w:r>
            <w:r w:rsidRPr="006378B7">
              <w:t xml:space="preserve"> screen. The division is displayed in graphical mode</w:t>
            </w:r>
            <w:r w:rsidR="006F55D7" w:rsidRPr="006378B7">
              <w:t xml:space="preserve"> in the chart</w:t>
            </w:r>
            <w:r w:rsidRPr="006378B7">
              <w:t>.</w:t>
            </w:r>
          </w:p>
        </w:tc>
        <w:tc>
          <w:tcPr>
            <w:tcW w:w="1170" w:type="dxa"/>
            <w:tcBorders>
              <w:top w:val="single" w:sz="8" w:space="0" w:color="999999"/>
              <w:left w:val="single" w:sz="8" w:space="0" w:color="999999"/>
              <w:bottom w:val="single" w:sz="8" w:space="0" w:color="999999"/>
              <w:right w:val="single" w:sz="8" w:space="0" w:color="999999"/>
            </w:tcBorders>
          </w:tcPr>
          <w:p w14:paraId="3DF3AC5B" w14:textId="77777777" w:rsidR="00665091" w:rsidRPr="006378B7" w:rsidRDefault="00665091" w:rsidP="00665091"/>
        </w:tc>
      </w:tr>
      <w:tr w:rsidR="00665091" w:rsidRPr="006378B7" w14:paraId="1D4B949B" w14:textId="77777777" w:rsidTr="00F84E70">
        <w:trPr>
          <w:trHeight w:val="357"/>
        </w:trPr>
        <w:tc>
          <w:tcPr>
            <w:tcW w:w="709" w:type="dxa"/>
            <w:tcBorders>
              <w:left w:val="single" w:sz="8" w:space="0" w:color="999999"/>
              <w:bottom w:val="single" w:sz="8" w:space="0" w:color="999999"/>
              <w:right w:val="single" w:sz="8" w:space="0" w:color="999999"/>
            </w:tcBorders>
          </w:tcPr>
          <w:p w14:paraId="1E0BE7DD" w14:textId="0B0E1C26" w:rsidR="00665091" w:rsidRPr="006378B7" w:rsidRDefault="00665091" w:rsidP="00665091">
            <w:r w:rsidRPr="006378B7">
              <w:t>9</w:t>
            </w:r>
          </w:p>
        </w:tc>
        <w:tc>
          <w:tcPr>
            <w:tcW w:w="1333" w:type="dxa"/>
            <w:tcBorders>
              <w:left w:val="single" w:sz="8" w:space="0" w:color="999999"/>
              <w:bottom w:val="single" w:sz="8" w:space="0" w:color="999999"/>
              <w:right w:val="single" w:sz="8" w:space="0" w:color="999999"/>
            </w:tcBorders>
          </w:tcPr>
          <w:p w14:paraId="49CACCB8" w14:textId="660DD46D" w:rsidR="00665091" w:rsidRPr="006378B7" w:rsidRDefault="00665091" w:rsidP="00665091">
            <w:pPr>
              <w:rPr>
                <w:rStyle w:val="SAPEmphasis"/>
              </w:rPr>
            </w:pPr>
            <w:r w:rsidRPr="006378B7">
              <w:rPr>
                <w:rStyle w:val="SAPEmphasis"/>
              </w:rPr>
              <w:t xml:space="preserve">Verify </w:t>
            </w:r>
            <w:r w:rsidRPr="00EB7F34">
              <w:rPr>
                <w:rStyle w:val="SAPEmphasis"/>
              </w:rPr>
              <w:t>Hierarchy</w:t>
            </w:r>
          </w:p>
        </w:tc>
        <w:tc>
          <w:tcPr>
            <w:tcW w:w="2790" w:type="dxa"/>
            <w:tcBorders>
              <w:top w:val="single" w:sz="8" w:space="0" w:color="999999"/>
              <w:left w:val="single" w:sz="8" w:space="0" w:color="999999"/>
              <w:bottom w:val="single" w:sz="8" w:space="0" w:color="999999"/>
              <w:right w:val="single" w:sz="8" w:space="0" w:color="999999"/>
            </w:tcBorders>
          </w:tcPr>
          <w:p w14:paraId="041C9AF8" w14:textId="3B9B4259" w:rsidR="00665091" w:rsidRPr="006378B7" w:rsidRDefault="00665091" w:rsidP="00665091">
            <w:pPr>
              <w:rPr>
                <w:rFonts w:asciiTheme="minorHAnsi" w:eastAsiaTheme="minorHAnsi" w:hAnsiTheme="minorHAnsi"/>
                <w:sz w:val="22"/>
                <w:szCs w:val="22"/>
              </w:rPr>
            </w:pPr>
            <w:r w:rsidRPr="006378B7">
              <w:t xml:space="preserve">To view the hierarchy, in which the new division is embedded, select the </w:t>
            </w:r>
            <w:r w:rsidRPr="006378B7">
              <w:rPr>
                <w:rStyle w:val="SAPScreenElement"/>
              </w:rPr>
              <w:t>Up One Level</w:t>
            </w:r>
            <w:r w:rsidRPr="006378B7">
              <w:t xml:space="preserve"> button.</w:t>
            </w:r>
          </w:p>
        </w:tc>
        <w:tc>
          <w:tcPr>
            <w:tcW w:w="4500" w:type="dxa"/>
            <w:tcBorders>
              <w:top w:val="single" w:sz="8" w:space="0" w:color="999999"/>
              <w:left w:val="single" w:sz="8" w:space="0" w:color="999999"/>
              <w:bottom w:val="single" w:sz="8" w:space="0" w:color="999999"/>
              <w:right w:val="single" w:sz="8" w:space="0" w:color="999999"/>
            </w:tcBorders>
          </w:tcPr>
          <w:p w14:paraId="5871D3B0" w14:textId="77777777" w:rsidR="00665091" w:rsidRPr="006378B7" w:rsidRDefault="00665091" w:rsidP="00665091">
            <w:pPr>
              <w:ind w:left="-13"/>
              <w:rPr>
                <w:rStyle w:val="SAPScreenElement"/>
              </w:rPr>
            </w:pPr>
          </w:p>
        </w:tc>
        <w:tc>
          <w:tcPr>
            <w:tcW w:w="3240" w:type="dxa"/>
            <w:tcBorders>
              <w:top w:val="single" w:sz="8" w:space="0" w:color="999999"/>
              <w:left w:val="single" w:sz="8" w:space="0" w:color="999999"/>
              <w:bottom w:val="single" w:sz="8" w:space="0" w:color="999999"/>
              <w:right w:val="single" w:sz="8" w:space="0" w:color="999999"/>
            </w:tcBorders>
          </w:tcPr>
          <w:p w14:paraId="21D2FE9A" w14:textId="5897DEE3" w:rsidR="00665091" w:rsidRPr="006378B7" w:rsidRDefault="00665091" w:rsidP="00665091">
            <w:pPr>
              <w:rPr>
                <w:rFonts w:asciiTheme="minorHAnsi" w:eastAsiaTheme="minorHAnsi" w:hAnsiTheme="minorHAnsi"/>
                <w:sz w:val="22"/>
                <w:szCs w:val="22"/>
              </w:rPr>
            </w:pPr>
            <w:r w:rsidRPr="00EB7F34">
              <w:t xml:space="preserve">The superordinate business unit and possibly the </w:t>
            </w:r>
            <w:r w:rsidR="00FC1E2A" w:rsidRPr="006378B7">
              <w:t>peer</w:t>
            </w:r>
            <w:r w:rsidRPr="00EB7F34">
              <w:t xml:space="preserve"> divisions are displayed in the chart.</w:t>
            </w:r>
          </w:p>
        </w:tc>
        <w:tc>
          <w:tcPr>
            <w:tcW w:w="1170" w:type="dxa"/>
            <w:tcBorders>
              <w:top w:val="single" w:sz="8" w:space="0" w:color="999999"/>
              <w:left w:val="single" w:sz="8" w:space="0" w:color="999999"/>
              <w:bottom w:val="single" w:sz="8" w:space="0" w:color="999999"/>
              <w:right w:val="single" w:sz="8" w:space="0" w:color="999999"/>
            </w:tcBorders>
          </w:tcPr>
          <w:p w14:paraId="367E107E" w14:textId="77777777" w:rsidR="00665091" w:rsidRPr="006378B7" w:rsidRDefault="00665091" w:rsidP="00665091"/>
        </w:tc>
      </w:tr>
    </w:tbl>
    <w:p w14:paraId="5D1DF211" w14:textId="4CC18A1B" w:rsidR="00D00EBB" w:rsidRPr="006378B7" w:rsidRDefault="00D00EBB" w:rsidP="00CA1C16"/>
    <w:p w14:paraId="03BB85AE" w14:textId="14FA305C" w:rsidR="00CA1C16" w:rsidRPr="006378B7" w:rsidRDefault="00CA1C16" w:rsidP="00CA1C16">
      <w:pPr>
        <w:rPr>
          <w:rStyle w:val="SAPEmphasis"/>
          <w:sz w:val="20"/>
        </w:rPr>
      </w:pPr>
      <w:r w:rsidRPr="006378B7">
        <w:rPr>
          <w:rStyle w:val="SAPEmphasis"/>
          <w:sz w:val="20"/>
          <w:u w:val="single"/>
        </w:rPr>
        <w:t>Use case 3</w:t>
      </w:r>
      <w:r w:rsidRPr="006378B7">
        <w:rPr>
          <w:sz w:val="20"/>
        </w:rPr>
        <w:t xml:space="preserve">: </w:t>
      </w:r>
      <w:r w:rsidRPr="006378B7">
        <w:rPr>
          <w:rStyle w:val="SAPEmphasis"/>
          <w:sz w:val="20"/>
        </w:rPr>
        <w:t>creating a department</w:t>
      </w:r>
    </w:p>
    <w:p w14:paraId="091DFB8B" w14:textId="1B08F099" w:rsidR="00CA1C16" w:rsidRPr="006378B7" w:rsidRDefault="00CA1C16" w:rsidP="00CA1C16">
      <w:r w:rsidRPr="006378B7">
        <w:t>To create a department, you have two option</w:t>
      </w:r>
      <w:r w:rsidR="00D00EBB" w:rsidRPr="006378B7">
        <w:t>s:</w:t>
      </w:r>
      <w:r w:rsidRPr="006378B7">
        <w:t xml:space="preserve"> </w:t>
      </w:r>
      <w:r w:rsidR="00D00EBB" w:rsidRPr="006378B7">
        <w:t>either create it</w:t>
      </w:r>
      <w:r w:rsidRPr="006378B7">
        <w:t xml:space="preserve"> from the </w:t>
      </w:r>
      <w:r w:rsidRPr="006378B7">
        <w:rPr>
          <w:rStyle w:val="SAPScreenElement"/>
        </w:rPr>
        <w:t>Company Structure Overview</w:t>
      </w:r>
      <w:r w:rsidRPr="006378B7">
        <w:t xml:space="preserve"> main page using the </w:t>
      </w:r>
      <w:r w:rsidRPr="006378B7">
        <w:rPr>
          <w:rStyle w:val="SAPScreenElement"/>
        </w:rPr>
        <w:t>Add entity</w:t>
      </w:r>
      <w:r w:rsidRPr="006378B7">
        <w:t xml:space="preserve"> </w:t>
      </w:r>
      <w:r w:rsidRPr="006378B7">
        <w:rPr>
          <w:noProof/>
        </w:rPr>
        <w:drawing>
          <wp:inline distT="0" distB="0" distL="0" distR="0" wp14:anchorId="5E47B206" wp14:editId="7F8588A9">
            <wp:extent cx="247650" cy="247650"/>
            <wp:effectExtent l="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7650" cy="247650"/>
                    </a:xfrm>
                    <a:prstGeom prst="rect">
                      <a:avLst/>
                    </a:prstGeom>
                  </pic:spPr>
                </pic:pic>
              </a:graphicData>
            </a:graphic>
          </wp:inline>
        </w:drawing>
      </w:r>
      <w:r w:rsidRPr="006378B7">
        <w:t xml:space="preserve"> icon</w:t>
      </w:r>
      <w:r w:rsidR="00D00EBB" w:rsidRPr="006378B7">
        <w:t xml:space="preserve"> (test step # 4)</w:t>
      </w:r>
      <w:r w:rsidRPr="006378B7">
        <w:t>, or as child entity of an existing division</w:t>
      </w:r>
      <w:r w:rsidR="00D00EBB" w:rsidRPr="006378B7">
        <w:t xml:space="preserve"> (test step # 5)</w:t>
      </w:r>
      <w:r w:rsidRPr="006378B7">
        <w:t>.</w:t>
      </w:r>
    </w:p>
    <w:p w14:paraId="254911BA" w14:textId="77777777" w:rsidR="00CA1C16" w:rsidRPr="006378B7" w:rsidRDefault="00CA1C16" w:rsidP="00CF706A"/>
    <w:tbl>
      <w:tblPr>
        <w:tblW w:w="1374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709"/>
        <w:gridCol w:w="1333"/>
        <w:gridCol w:w="2970"/>
        <w:gridCol w:w="3960"/>
        <w:gridCol w:w="3600"/>
        <w:gridCol w:w="1170"/>
      </w:tblGrid>
      <w:tr w:rsidR="00665091" w:rsidRPr="006378B7" w14:paraId="6C9C3F79" w14:textId="77777777" w:rsidTr="00D00EBB">
        <w:trPr>
          <w:trHeight w:val="848"/>
          <w:tblHeader/>
        </w:trPr>
        <w:tc>
          <w:tcPr>
            <w:tcW w:w="709" w:type="dxa"/>
            <w:tcBorders>
              <w:top w:val="single" w:sz="8" w:space="0" w:color="999999"/>
              <w:left w:val="single" w:sz="8" w:space="0" w:color="999999"/>
              <w:bottom w:val="single" w:sz="8" w:space="0" w:color="999999"/>
              <w:right w:val="single" w:sz="8" w:space="0" w:color="999999"/>
            </w:tcBorders>
            <w:shd w:val="clear" w:color="auto" w:fill="999999"/>
            <w:hideMark/>
          </w:tcPr>
          <w:p w14:paraId="403B5C57" w14:textId="77777777" w:rsidR="00665091" w:rsidRPr="006378B7" w:rsidRDefault="00665091" w:rsidP="00665091">
            <w:pPr>
              <w:pStyle w:val="SAPTableHeader"/>
            </w:pPr>
            <w:r w:rsidRPr="006378B7">
              <w:lastRenderedPageBreak/>
              <w:t>Test Step #</w:t>
            </w:r>
          </w:p>
        </w:tc>
        <w:tc>
          <w:tcPr>
            <w:tcW w:w="1333" w:type="dxa"/>
            <w:tcBorders>
              <w:top w:val="single" w:sz="8" w:space="0" w:color="999999"/>
              <w:left w:val="single" w:sz="8" w:space="0" w:color="999999"/>
              <w:bottom w:val="single" w:sz="8" w:space="0" w:color="999999"/>
              <w:right w:val="single" w:sz="8" w:space="0" w:color="999999"/>
            </w:tcBorders>
            <w:shd w:val="clear" w:color="auto" w:fill="999999"/>
            <w:hideMark/>
          </w:tcPr>
          <w:p w14:paraId="40524C4C" w14:textId="77777777" w:rsidR="00665091" w:rsidRPr="006378B7" w:rsidRDefault="00665091" w:rsidP="00665091">
            <w:pPr>
              <w:pStyle w:val="SAPTableHeader"/>
            </w:pPr>
            <w:r w:rsidRPr="006378B7">
              <w:t>Test Step Name</w:t>
            </w:r>
          </w:p>
        </w:tc>
        <w:tc>
          <w:tcPr>
            <w:tcW w:w="2970" w:type="dxa"/>
            <w:tcBorders>
              <w:top w:val="single" w:sz="8" w:space="0" w:color="999999"/>
              <w:left w:val="single" w:sz="8" w:space="0" w:color="999999"/>
              <w:bottom w:val="single" w:sz="8" w:space="0" w:color="999999"/>
              <w:right w:val="single" w:sz="8" w:space="0" w:color="999999"/>
            </w:tcBorders>
            <w:shd w:val="clear" w:color="auto" w:fill="999999"/>
            <w:hideMark/>
          </w:tcPr>
          <w:p w14:paraId="3045DF85" w14:textId="77777777" w:rsidR="00665091" w:rsidRPr="006378B7" w:rsidRDefault="00665091" w:rsidP="00665091">
            <w:pPr>
              <w:pStyle w:val="SAPTableHeader"/>
            </w:pPr>
            <w:r w:rsidRPr="006378B7">
              <w:t>Instruction</w:t>
            </w:r>
          </w:p>
        </w:tc>
        <w:tc>
          <w:tcPr>
            <w:tcW w:w="3960" w:type="dxa"/>
            <w:tcBorders>
              <w:top w:val="single" w:sz="8" w:space="0" w:color="999999"/>
              <w:left w:val="single" w:sz="8" w:space="0" w:color="999999"/>
              <w:bottom w:val="single" w:sz="8" w:space="0" w:color="999999"/>
              <w:right w:val="single" w:sz="8" w:space="0" w:color="999999"/>
            </w:tcBorders>
            <w:shd w:val="clear" w:color="auto" w:fill="999999"/>
          </w:tcPr>
          <w:p w14:paraId="039CB7FA" w14:textId="77777777" w:rsidR="00665091" w:rsidRPr="006378B7" w:rsidRDefault="00665091" w:rsidP="00665091">
            <w:pPr>
              <w:pStyle w:val="SAPTableHeader"/>
            </w:pPr>
            <w:r w:rsidRPr="006378B7">
              <w:t>User Entries:</w:t>
            </w:r>
            <w:r w:rsidRPr="006378B7">
              <w:br/>
              <w:t>Field Name: User Action and Value</w:t>
            </w:r>
          </w:p>
        </w:tc>
        <w:tc>
          <w:tcPr>
            <w:tcW w:w="3600" w:type="dxa"/>
            <w:tcBorders>
              <w:top w:val="single" w:sz="8" w:space="0" w:color="999999"/>
              <w:left w:val="single" w:sz="8" w:space="0" w:color="999999"/>
              <w:bottom w:val="single" w:sz="8" w:space="0" w:color="999999"/>
              <w:right w:val="single" w:sz="8" w:space="0" w:color="999999"/>
            </w:tcBorders>
            <w:shd w:val="clear" w:color="auto" w:fill="999999"/>
            <w:hideMark/>
          </w:tcPr>
          <w:p w14:paraId="2E4AB050" w14:textId="77777777" w:rsidR="00665091" w:rsidRPr="006378B7" w:rsidRDefault="00665091" w:rsidP="00665091">
            <w:pPr>
              <w:pStyle w:val="SAPTableHeader"/>
            </w:pPr>
            <w:r w:rsidRPr="006378B7">
              <w:t>Expected Result</w:t>
            </w:r>
          </w:p>
        </w:tc>
        <w:tc>
          <w:tcPr>
            <w:tcW w:w="1170" w:type="dxa"/>
            <w:tcBorders>
              <w:top w:val="single" w:sz="8" w:space="0" w:color="999999"/>
              <w:left w:val="single" w:sz="8" w:space="0" w:color="999999"/>
              <w:bottom w:val="single" w:sz="8" w:space="0" w:color="999999"/>
              <w:right w:val="single" w:sz="8" w:space="0" w:color="999999"/>
            </w:tcBorders>
            <w:shd w:val="clear" w:color="auto" w:fill="999999"/>
            <w:hideMark/>
          </w:tcPr>
          <w:p w14:paraId="025AB346" w14:textId="77777777" w:rsidR="00665091" w:rsidRPr="006378B7" w:rsidRDefault="00665091" w:rsidP="00665091">
            <w:pPr>
              <w:pStyle w:val="SAPTableHeader"/>
            </w:pPr>
            <w:r w:rsidRPr="006378B7">
              <w:t>Pass / Fail / Comment</w:t>
            </w:r>
          </w:p>
        </w:tc>
      </w:tr>
      <w:tr w:rsidR="00665091" w:rsidRPr="006378B7" w14:paraId="6DDE1EF8" w14:textId="77777777" w:rsidTr="00D00EBB">
        <w:trPr>
          <w:trHeight w:val="357"/>
        </w:trPr>
        <w:tc>
          <w:tcPr>
            <w:tcW w:w="709" w:type="dxa"/>
            <w:tcBorders>
              <w:top w:val="single" w:sz="8" w:space="0" w:color="999999"/>
              <w:left w:val="single" w:sz="8" w:space="0" w:color="999999"/>
              <w:bottom w:val="single" w:sz="8" w:space="0" w:color="999999"/>
              <w:right w:val="single" w:sz="8" w:space="0" w:color="999999"/>
            </w:tcBorders>
          </w:tcPr>
          <w:p w14:paraId="62B70BEE" w14:textId="77777777" w:rsidR="00665091" w:rsidRPr="006378B7" w:rsidRDefault="00665091" w:rsidP="00665091">
            <w:r w:rsidRPr="006378B7">
              <w:t>4</w:t>
            </w:r>
          </w:p>
        </w:tc>
        <w:tc>
          <w:tcPr>
            <w:tcW w:w="1333" w:type="dxa"/>
            <w:tcBorders>
              <w:top w:val="single" w:sz="8" w:space="0" w:color="999999"/>
              <w:left w:val="single" w:sz="8" w:space="0" w:color="999999"/>
              <w:bottom w:val="single" w:sz="8" w:space="0" w:color="999999"/>
              <w:right w:val="single" w:sz="8" w:space="0" w:color="999999"/>
            </w:tcBorders>
          </w:tcPr>
          <w:p w14:paraId="23519CA1" w14:textId="4654F648" w:rsidR="00665091" w:rsidRPr="006378B7" w:rsidRDefault="00665091" w:rsidP="00665091">
            <w:pPr>
              <w:rPr>
                <w:rStyle w:val="SAPEmphasis"/>
              </w:rPr>
            </w:pPr>
            <w:r w:rsidRPr="006378B7">
              <w:rPr>
                <w:rStyle w:val="SAPEmphasis"/>
                <w:u w:val="single"/>
              </w:rPr>
              <w:t>Option 1:</w:t>
            </w:r>
            <w:r w:rsidRPr="006378B7">
              <w:rPr>
                <w:rStyle w:val="SAPEmphasis"/>
              </w:rPr>
              <w:t xml:space="preserve"> Select </w:t>
            </w:r>
            <w:r w:rsidR="00B102D6" w:rsidRPr="006378B7">
              <w:rPr>
                <w:rStyle w:val="SAPEmphasis"/>
              </w:rPr>
              <w:t xml:space="preserve">Organization Object </w:t>
            </w:r>
            <w:r w:rsidRPr="006378B7">
              <w:rPr>
                <w:rStyle w:val="SAPEmphasis"/>
              </w:rPr>
              <w:t>to be Created</w:t>
            </w:r>
          </w:p>
        </w:tc>
        <w:tc>
          <w:tcPr>
            <w:tcW w:w="2970" w:type="dxa"/>
            <w:tcBorders>
              <w:top w:val="single" w:sz="8" w:space="0" w:color="999999"/>
              <w:left w:val="single" w:sz="8" w:space="0" w:color="999999"/>
              <w:bottom w:val="single" w:sz="8" w:space="0" w:color="999999"/>
              <w:right w:val="single" w:sz="8" w:space="0" w:color="999999"/>
            </w:tcBorders>
          </w:tcPr>
          <w:p w14:paraId="0CF286F0" w14:textId="76791EBF" w:rsidR="00665091" w:rsidRPr="006378B7" w:rsidRDefault="00665091" w:rsidP="00665091">
            <w:r w:rsidRPr="006378B7">
              <w:t xml:space="preserve">Select the </w:t>
            </w:r>
            <w:r w:rsidRPr="006378B7">
              <w:rPr>
                <w:rStyle w:val="SAPScreenElement"/>
              </w:rPr>
              <w:t>Add entity</w:t>
            </w:r>
            <w:r w:rsidRPr="006378B7">
              <w:t xml:space="preserve"> </w:t>
            </w:r>
            <w:r w:rsidR="002E314B" w:rsidRPr="006378B7">
              <w:rPr>
                <w:noProof/>
              </w:rPr>
              <w:drawing>
                <wp:inline distT="0" distB="0" distL="0" distR="0" wp14:anchorId="4355C5D0" wp14:editId="4C928EFC">
                  <wp:extent cx="247650" cy="247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7650" cy="247650"/>
                          </a:xfrm>
                          <a:prstGeom prst="rect">
                            <a:avLst/>
                          </a:prstGeom>
                        </pic:spPr>
                      </pic:pic>
                    </a:graphicData>
                  </a:graphic>
                </wp:inline>
              </w:drawing>
            </w:r>
            <w:r w:rsidR="002E314B" w:rsidRPr="006378B7">
              <w:t xml:space="preserve"> </w:t>
            </w:r>
            <w:r w:rsidRPr="006378B7">
              <w:t xml:space="preserve">icon. In the upcoming </w:t>
            </w:r>
            <w:r w:rsidRPr="006378B7">
              <w:rPr>
                <w:rStyle w:val="SAPScreenElement"/>
              </w:rPr>
              <w:t>Add entity</w:t>
            </w:r>
            <w:r w:rsidRPr="006378B7">
              <w:t xml:space="preserve"> dialog box, check the </w:t>
            </w:r>
            <w:r w:rsidRPr="006378B7">
              <w:rPr>
                <w:rStyle w:val="SAPScreenElement"/>
              </w:rPr>
              <w:t>Department</w:t>
            </w:r>
            <w:r w:rsidRPr="006378B7">
              <w:t xml:space="preserve"> radio button and choose the </w:t>
            </w:r>
            <w:r w:rsidRPr="006378B7">
              <w:rPr>
                <w:rStyle w:val="SAPScreenElement"/>
              </w:rPr>
              <w:t xml:space="preserve">Add </w:t>
            </w:r>
            <w:r w:rsidRPr="006378B7">
              <w:t>button.</w:t>
            </w:r>
          </w:p>
        </w:tc>
        <w:tc>
          <w:tcPr>
            <w:tcW w:w="3960" w:type="dxa"/>
            <w:tcBorders>
              <w:top w:val="single" w:sz="8" w:space="0" w:color="999999"/>
              <w:left w:val="single" w:sz="8" w:space="0" w:color="999999"/>
              <w:bottom w:val="single" w:sz="8" w:space="0" w:color="999999"/>
              <w:right w:val="single" w:sz="8" w:space="0" w:color="999999"/>
            </w:tcBorders>
          </w:tcPr>
          <w:p w14:paraId="4F2F4C60" w14:textId="77777777" w:rsidR="00665091" w:rsidRPr="006378B7" w:rsidRDefault="00665091" w:rsidP="00665091">
            <w:pPr>
              <w:rPr>
                <w:rFonts w:asciiTheme="minorHAnsi" w:eastAsiaTheme="minorHAnsi" w:hAnsiTheme="minorHAnsi"/>
                <w:sz w:val="22"/>
                <w:szCs w:val="22"/>
              </w:rPr>
            </w:pPr>
          </w:p>
        </w:tc>
        <w:tc>
          <w:tcPr>
            <w:tcW w:w="3600" w:type="dxa"/>
            <w:tcBorders>
              <w:top w:val="single" w:sz="8" w:space="0" w:color="999999"/>
              <w:left w:val="single" w:sz="8" w:space="0" w:color="999999"/>
              <w:bottom w:val="single" w:sz="8" w:space="0" w:color="999999"/>
              <w:right w:val="single" w:sz="8" w:space="0" w:color="999999"/>
            </w:tcBorders>
          </w:tcPr>
          <w:p w14:paraId="6491D8A3" w14:textId="3DD720A4" w:rsidR="00665091" w:rsidRPr="006378B7" w:rsidRDefault="00665091" w:rsidP="00665091">
            <w:r w:rsidRPr="00EB7F34">
              <w:rPr>
                <w:lang w:eastAsia="zh-SG"/>
              </w:rPr>
              <w:t xml:space="preserve">The </w:t>
            </w:r>
            <w:r w:rsidRPr="006378B7">
              <w:rPr>
                <w:rStyle w:val="SAPScreenElement"/>
              </w:rPr>
              <w:t>Department</w:t>
            </w:r>
            <w:r w:rsidRPr="006378B7">
              <w:t xml:space="preserve"> dialog box is displayed.</w:t>
            </w:r>
          </w:p>
          <w:p w14:paraId="4A30D648" w14:textId="77777777" w:rsidR="00665091" w:rsidRPr="006378B7" w:rsidRDefault="00665091" w:rsidP="00665091">
            <w:pPr>
              <w:rPr>
                <w:rFonts w:cs="Arial"/>
                <w:bCs/>
              </w:rPr>
            </w:pPr>
            <w:r w:rsidRPr="00EB7F34">
              <w:rPr>
                <w:lang w:eastAsia="zh-SG"/>
              </w:rPr>
              <w:t>Continue with test step # 6.</w:t>
            </w:r>
          </w:p>
        </w:tc>
        <w:tc>
          <w:tcPr>
            <w:tcW w:w="1170" w:type="dxa"/>
            <w:tcBorders>
              <w:top w:val="single" w:sz="8" w:space="0" w:color="999999"/>
              <w:left w:val="single" w:sz="8" w:space="0" w:color="999999"/>
              <w:bottom w:val="single" w:sz="8" w:space="0" w:color="999999"/>
              <w:right w:val="single" w:sz="8" w:space="0" w:color="999999"/>
            </w:tcBorders>
          </w:tcPr>
          <w:p w14:paraId="4E9965AB" w14:textId="77777777" w:rsidR="00665091" w:rsidRPr="006378B7" w:rsidRDefault="00665091" w:rsidP="00665091"/>
        </w:tc>
      </w:tr>
      <w:tr w:rsidR="00665091" w:rsidRPr="006378B7" w14:paraId="3FA21D1B" w14:textId="77777777" w:rsidTr="00D00EBB">
        <w:trPr>
          <w:trHeight w:val="357"/>
        </w:trPr>
        <w:tc>
          <w:tcPr>
            <w:tcW w:w="709" w:type="dxa"/>
            <w:vMerge w:val="restart"/>
            <w:tcBorders>
              <w:top w:val="single" w:sz="8" w:space="0" w:color="999999"/>
              <w:left w:val="single" w:sz="8" w:space="0" w:color="999999"/>
              <w:right w:val="single" w:sz="8" w:space="0" w:color="999999"/>
            </w:tcBorders>
          </w:tcPr>
          <w:p w14:paraId="7D5705BA" w14:textId="77777777" w:rsidR="00665091" w:rsidRPr="006378B7" w:rsidRDefault="00665091" w:rsidP="00665091">
            <w:r w:rsidRPr="006378B7">
              <w:t>5</w:t>
            </w:r>
          </w:p>
        </w:tc>
        <w:tc>
          <w:tcPr>
            <w:tcW w:w="1333" w:type="dxa"/>
            <w:vMerge w:val="restart"/>
            <w:tcBorders>
              <w:top w:val="single" w:sz="8" w:space="0" w:color="999999"/>
              <w:left w:val="single" w:sz="8" w:space="0" w:color="999999"/>
              <w:right w:val="single" w:sz="8" w:space="0" w:color="999999"/>
            </w:tcBorders>
          </w:tcPr>
          <w:p w14:paraId="0E83B7AB" w14:textId="39A70333" w:rsidR="00665091" w:rsidRPr="006378B7" w:rsidRDefault="00665091" w:rsidP="00665091">
            <w:pPr>
              <w:rPr>
                <w:rStyle w:val="SAPEmphasis"/>
                <w:u w:val="single"/>
              </w:rPr>
            </w:pPr>
            <w:r w:rsidRPr="006378B7">
              <w:rPr>
                <w:rStyle w:val="SAPEmphasis"/>
                <w:u w:val="single"/>
              </w:rPr>
              <w:t>Option 2:</w:t>
            </w:r>
            <w:r w:rsidRPr="006378B7">
              <w:rPr>
                <w:rStyle w:val="SAPEmphasis"/>
              </w:rPr>
              <w:t xml:space="preserve"> Select Parent </w:t>
            </w:r>
            <w:r w:rsidR="00B102D6" w:rsidRPr="006378B7">
              <w:rPr>
                <w:rStyle w:val="SAPEmphasis"/>
              </w:rPr>
              <w:t xml:space="preserve">Organization Object </w:t>
            </w:r>
            <w:r w:rsidRPr="006378B7">
              <w:rPr>
                <w:rStyle w:val="SAPEmphasis"/>
              </w:rPr>
              <w:t>and Add Child Entity</w:t>
            </w:r>
          </w:p>
        </w:tc>
        <w:tc>
          <w:tcPr>
            <w:tcW w:w="2970" w:type="dxa"/>
            <w:tcBorders>
              <w:top w:val="single" w:sz="8" w:space="0" w:color="999999"/>
              <w:left w:val="single" w:sz="8" w:space="0" w:color="999999"/>
              <w:bottom w:val="single" w:sz="8" w:space="0" w:color="999999"/>
              <w:right w:val="single" w:sz="8" w:space="0" w:color="999999"/>
            </w:tcBorders>
          </w:tcPr>
          <w:p w14:paraId="6E29E1C7" w14:textId="2120A578" w:rsidR="00665091" w:rsidRPr="006378B7" w:rsidRDefault="00665091" w:rsidP="00665091">
            <w:pPr>
              <w:rPr>
                <w:lang w:eastAsia="zh-TW"/>
              </w:rPr>
            </w:pPr>
            <w:r w:rsidRPr="006378B7">
              <w:rPr>
                <w:lang w:eastAsia="zh-TW"/>
              </w:rPr>
              <w:t xml:space="preserve">In the </w:t>
            </w:r>
            <w:r w:rsidRPr="006378B7">
              <w:rPr>
                <w:rStyle w:val="SAPScreenElement"/>
                <w:lang w:eastAsia="zh-TW"/>
              </w:rPr>
              <w:t>Search</w:t>
            </w:r>
            <w:r w:rsidRPr="006378B7">
              <w:rPr>
                <w:lang w:eastAsia="zh-TW"/>
              </w:rPr>
              <w:t xml:space="preserve"> field, next to the </w:t>
            </w:r>
            <w:r w:rsidRPr="006378B7">
              <w:rPr>
                <w:rStyle w:val="SAPScreenElement"/>
              </w:rPr>
              <w:t>Company Structure</w:t>
            </w:r>
            <w:r w:rsidRPr="006378B7">
              <w:t xml:space="preserve"> field</w:t>
            </w:r>
            <w:r w:rsidRPr="006378B7">
              <w:rPr>
                <w:lang w:eastAsia="zh-TW"/>
              </w:rPr>
              <w:t xml:space="preserve">, select from the drop-down the </w:t>
            </w:r>
            <w:r w:rsidR="009E680B" w:rsidRPr="006378B7">
              <w:t xml:space="preserve">organization object </w:t>
            </w:r>
            <w:r w:rsidRPr="006378B7">
              <w:rPr>
                <w:lang w:eastAsia="zh-TW"/>
              </w:rPr>
              <w:t xml:space="preserve">type that should be the parent of the </w:t>
            </w:r>
            <w:r w:rsidR="00377154" w:rsidRPr="006378B7">
              <w:rPr>
                <w:lang w:eastAsia="zh-TW"/>
              </w:rPr>
              <w:t>department</w:t>
            </w:r>
            <w:r w:rsidRPr="006378B7">
              <w:rPr>
                <w:lang w:eastAsia="zh-TW"/>
              </w:rPr>
              <w:t>, namely</w:t>
            </w:r>
            <w:r w:rsidRPr="006378B7">
              <w:rPr>
                <w:rStyle w:val="SAPUserEntry"/>
                <w:lang w:eastAsia="zh-TW"/>
              </w:rPr>
              <w:t xml:space="preserve"> </w:t>
            </w:r>
            <w:r w:rsidR="00377154" w:rsidRPr="006378B7">
              <w:rPr>
                <w:rStyle w:val="SAPUserEntry"/>
                <w:lang w:eastAsia="zh-TW"/>
              </w:rPr>
              <w:t>Division</w:t>
            </w:r>
            <w:r w:rsidRPr="006378B7">
              <w:rPr>
                <w:lang w:eastAsia="zh-TW"/>
              </w:rPr>
              <w:t xml:space="preserve">. </w:t>
            </w:r>
          </w:p>
          <w:p w14:paraId="57C77425" w14:textId="636D9D42" w:rsidR="00665091" w:rsidRPr="006378B7" w:rsidRDefault="00665091" w:rsidP="00665091">
            <w:r w:rsidRPr="006378B7">
              <w:rPr>
                <w:lang w:eastAsia="zh-TW"/>
              </w:rPr>
              <w:t xml:space="preserve">In the second search field, select the concrete </w:t>
            </w:r>
            <w:r w:rsidR="00377154" w:rsidRPr="006378B7">
              <w:rPr>
                <w:lang w:eastAsia="zh-TW"/>
              </w:rPr>
              <w:t>division</w:t>
            </w:r>
            <w:r w:rsidRPr="006378B7">
              <w:rPr>
                <w:lang w:eastAsia="zh-TW"/>
              </w:rPr>
              <w:t xml:space="preserve">, to which the new </w:t>
            </w:r>
            <w:r w:rsidR="00377154" w:rsidRPr="006378B7">
              <w:rPr>
                <w:lang w:eastAsia="zh-TW"/>
              </w:rPr>
              <w:t xml:space="preserve">department </w:t>
            </w:r>
            <w:r w:rsidRPr="006378B7">
              <w:rPr>
                <w:lang w:eastAsia="zh-TW"/>
              </w:rPr>
              <w:t>should belong to.</w:t>
            </w:r>
          </w:p>
        </w:tc>
        <w:tc>
          <w:tcPr>
            <w:tcW w:w="3960" w:type="dxa"/>
            <w:tcBorders>
              <w:top w:val="single" w:sz="8" w:space="0" w:color="999999"/>
              <w:left w:val="single" w:sz="8" w:space="0" w:color="999999"/>
              <w:bottom w:val="single" w:sz="8" w:space="0" w:color="999999"/>
              <w:right w:val="single" w:sz="8" w:space="0" w:color="999999"/>
            </w:tcBorders>
          </w:tcPr>
          <w:p w14:paraId="19BF9C2A" w14:textId="77777777" w:rsidR="00665091" w:rsidRPr="006378B7" w:rsidRDefault="00665091" w:rsidP="00665091">
            <w:pPr>
              <w:rPr>
                <w:lang w:eastAsia="zh-TW"/>
              </w:rPr>
            </w:pPr>
          </w:p>
        </w:tc>
        <w:tc>
          <w:tcPr>
            <w:tcW w:w="3600" w:type="dxa"/>
            <w:tcBorders>
              <w:top w:val="single" w:sz="8" w:space="0" w:color="999999"/>
              <w:left w:val="single" w:sz="8" w:space="0" w:color="999999"/>
              <w:bottom w:val="single" w:sz="8" w:space="0" w:color="999999"/>
              <w:right w:val="single" w:sz="8" w:space="0" w:color="999999"/>
            </w:tcBorders>
          </w:tcPr>
          <w:p w14:paraId="66D6C03C" w14:textId="1731C359" w:rsidR="00665091" w:rsidRPr="006378B7" w:rsidRDefault="00665091" w:rsidP="00665091">
            <w:pPr>
              <w:rPr>
                <w:rFonts w:asciiTheme="minorHAnsi" w:eastAsiaTheme="minorHAnsi" w:hAnsiTheme="minorHAnsi"/>
                <w:sz w:val="22"/>
                <w:szCs w:val="22"/>
              </w:rPr>
            </w:pPr>
            <w:r w:rsidRPr="006378B7">
              <w:rPr>
                <w:lang w:eastAsia="zh-TW"/>
              </w:rPr>
              <w:t xml:space="preserve">The company hierarchy as of today is displayed, starting from the selected </w:t>
            </w:r>
            <w:r w:rsidR="00B102D6" w:rsidRPr="006378B7">
              <w:t xml:space="preserve">organization object </w:t>
            </w:r>
            <w:r w:rsidRPr="006378B7">
              <w:rPr>
                <w:lang w:eastAsia="zh-TW"/>
              </w:rPr>
              <w:t>(</w:t>
            </w:r>
            <w:r w:rsidR="00377154" w:rsidRPr="006378B7">
              <w:rPr>
                <w:lang w:eastAsia="zh-TW"/>
              </w:rPr>
              <w:t>division</w:t>
            </w:r>
            <w:r w:rsidRPr="006378B7">
              <w:rPr>
                <w:lang w:eastAsia="zh-TW"/>
              </w:rPr>
              <w:t>) and containing one level below, if existing.</w:t>
            </w:r>
          </w:p>
        </w:tc>
        <w:tc>
          <w:tcPr>
            <w:tcW w:w="1170" w:type="dxa"/>
            <w:tcBorders>
              <w:top w:val="single" w:sz="8" w:space="0" w:color="999999"/>
              <w:left w:val="single" w:sz="8" w:space="0" w:color="999999"/>
              <w:bottom w:val="single" w:sz="8" w:space="0" w:color="999999"/>
              <w:right w:val="single" w:sz="8" w:space="0" w:color="999999"/>
            </w:tcBorders>
          </w:tcPr>
          <w:p w14:paraId="5799BADA" w14:textId="77777777" w:rsidR="00665091" w:rsidRPr="006378B7" w:rsidRDefault="00665091" w:rsidP="00665091"/>
        </w:tc>
      </w:tr>
      <w:tr w:rsidR="00665091" w:rsidRPr="006378B7" w14:paraId="04F08EB6" w14:textId="77777777" w:rsidTr="00D00EBB">
        <w:trPr>
          <w:trHeight w:val="357"/>
        </w:trPr>
        <w:tc>
          <w:tcPr>
            <w:tcW w:w="709" w:type="dxa"/>
            <w:vMerge/>
            <w:tcBorders>
              <w:left w:val="single" w:sz="8" w:space="0" w:color="999999"/>
              <w:bottom w:val="single" w:sz="8" w:space="0" w:color="999999"/>
              <w:right w:val="single" w:sz="8" w:space="0" w:color="999999"/>
            </w:tcBorders>
          </w:tcPr>
          <w:p w14:paraId="49435B77" w14:textId="77777777" w:rsidR="00665091" w:rsidRPr="006378B7" w:rsidRDefault="00665091" w:rsidP="00665091"/>
        </w:tc>
        <w:tc>
          <w:tcPr>
            <w:tcW w:w="1333" w:type="dxa"/>
            <w:vMerge/>
            <w:tcBorders>
              <w:left w:val="single" w:sz="8" w:space="0" w:color="999999"/>
              <w:bottom w:val="single" w:sz="8" w:space="0" w:color="999999"/>
              <w:right w:val="single" w:sz="8" w:space="0" w:color="999999"/>
            </w:tcBorders>
          </w:tcPr>
          <w:p w14:paraId="3818C916" w14:textId="77777777" w:rsidR="00665091" w:rsidRPr="006378B7" w:rsidRDefault="00665091" w:rsidP="00665091">
            <w:pPr>
              <w:rPr>
                <w:rStyle w:val="SAPEmphasis"/>
                <w:u w:val="single"/>
              </w:rPr>
            </w:pPr>
          </w:p>
        </w:tc>
        <w:tc>
          <w:tcPr>
            <w:tcW w:w="2970" w:type="dxa"/>
            <w:tcBorders>
              <w:top w:val="single" w:sz="8" w:space="0" w:color="999999"/>
              <w:left w:val="single" w:sz="8" w:space="0" w:color="999999"/>
              <w:bottom w:val="single" w:sz="8" w:space="0" w:color="999999"/>
              <w:right w:val="single" w:sz="8" w:space="0" w:color="999999"/>
            </w:tcBorders>
          </w:tcPr>
          <w:p w14:paraId="29E71734" w14:textId="41D0DDA2" w:rsidR="00665091" w:rsidRPr="006378B7" w:rsidRDefault="00665091" w:rsidP="00665091">
            <w:pPr>
              <w:rPr>
                <w:lang w:eastAsia="zh-TW"/>
              </w:rPr>
            </w:pPr>
            <w:r w:rsidRPr="006378B7">
              <w:t xml:space="preserve">Click on the selected </w:t>
            </w:r>
            <w:r w:rsidR="00377154" w:rsidRPr="006378B7">
              <w:rPr>
                <w:lang w:eastAsia="zh-TW"/>
              </w:rPr>
              <w:t>division</w:t>
            </w:r>
            <w:r w:rsidRPr="006378B7">
              <w:t xml:space="preserve">. In the upcoming side panel, next to the </w:t>
            </w:r>
            <w:r w:rsidR="00377154" w:rsidRPr="006378B7">
              <w:rPr>
                <w:lang w:eastAsia="zh-TW"/>
              </w:rPr>
              <w:t>division</w:t>
            </w:r>
            <w:r w:rsidR="00377154" w:rsidRPr="006378B7">
              <w:t xml:space="preserve"> </w:t>
            </w:r>
            <w:r w:rsidRPr="006378B7">
              <w:t xml:space="preserve">choose the </w:t>
            </w:r>
            <w:r w:rsidRPr="006378B7">
              <w:rPr>
                <w:rStyle w:val="SAPScreenElement"/>
              </w:rPr>
              <w:t>Show Menu</w:t>
            </w:r>
            <w:r w:rsidRPr="006378B7">
              <w:t xml:space="preserve"> </w:t>
            </w:r>
            <w:r w:rsidRPr="006378B7">
              <w:rPr>
                <w:noProof/>
              </w:rPr>
              <w:drawing>
                <wp:inline distT="0" distB="0" distL="0" distR="0" wp14:anchorId="463AA98E" wp14:editId="538784ED">
                  <wp:extent cx="225425" cy="21399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5425" cy="213995"/>
                          </a:xfrm>
                          <a:prstGeom prst="rect">
                            <a:avLst/>
                          </a:prstGeom>
                          <a:noFill/>
                          <a:ln>
                            <a:noFill/>
                          </a:ln>
                        </pic:spPr>
                      </pic:pic>
                    </a:graphicData>
                  </a:graphic>
                </wp:inline>
              </w:drawing>
            </w:r>
            <w:r w:rsidRPr="006378B7">
              <w:t xml:space="preserve"> icon, and in the upcoming small callout choose </w:t>
            </w:r>
            <w:r w:rsidRPr="006378B7">
              <w:rPr>
                <w:rStyle w:val="SAPScreenElement"/>
              </w:rPr>
              <w:t>Add Child Entity</w:t>
            </w:r>
            <w:r w:rsidRPr="006378B7">
              <w:t>.</w:t>
            </w:r>
          </w:p>
        </w:tc>
        <w:tc>
          <w:tcPr>
            <w:tcW w:w="3960" w:type="dxa"/>
            <w:tcBorders>
              <w:top w:val="single" w:sz="8" w:space="0" w:color="999999"/>
              <w:left w:val="single" w:sz="8" w:space="0" w:color="999999"/>
              <w:bottom w:val="single" w:sz="8" w:space="0" w:color="999999"/>
              <w:right w:val="single" w:sz="8" w:space="0" w:color="999999"/>
            </w:tcBorders>
          </w:tcPr>
          <w:p w14:paraId="2171E0F0" w14:textId="77777777" w:rsidR="00665091" w:rsidRPr="006378B7" w:rsidRDefault="00665091" w:rsidP="00665091">
            <w:pPr>
              <w:rPr>
                <w:rFonts w:asciiTheme="minorHAnsi" w:eastAsiaTheme="minorHAnsi" w:hAnsiTheme="minorHAnsi"/>
                <w:sz w:val="22"/>
                <w:szCs w:val="22"/>
              </w:rPr>
            </w:pPr>
          </w:p>
        </w:tc>
        <w:tc>
          <w:tcPr>
            <w:tcW w:w="3600" w:type="dxa"/>
            <w:tcBorders>
              <w:top w:val="single" w:sz="8" w:space="0" w:color="999999"/>
              <w:left w:val="single" w:sz="8" w:space="0" w:color="999999"/>
              <w:bottom w:val="single" w:sz="8" w:space="0" w:color="999999"/>
              <w:right w:val="single" w:sz="8" w:space="0" w:color="999999"/>
            </w:tcBorders>
          </w:tcPr>
          <w:p w14:paraId="28CF0FC3" w14:textId="14DB5BCD" w:rsidR="00665091" w:rsidRPr="006378B7" w:rsidRDefault="00665091" w:rsidP="00665091">
            <w:r w:rsidRPr="00EB7F34">
              <w:rPr>
                <w:lang w:eastAsia="zh-SG"/>
              </w:rPr>
              <w:t xml:space="preserve">The </w:t>
            </w:r>
            <w:r w:rsidRPr="006378B7">
              <w:rPr>
                <w:rStyle w:val="SAPScreenElement"/>
              </w:rPr>
              <w:t>Department</w:t>
            </w:r>
            <w:r w:rsidRPr="006378B7">
              <w:t xml:space="preserve"> dialog box is displayed.</w:t>
            </w:r>
          </w:p>
          <w:p w14:paraId="2A9C64A3" w14:textId="77777777" w:rsidR="00665091" w:rsidRPr="006378B7" w:rsidRDefault="00665091" w:rsidP="00665091">
            <w:pPr>
              <w:rPr>
                <w:rFonts w:asciiTheme="minorHAnsi" w:eastAsiaTheme="minorHAnsi" w:hAnsiTheme="minorHAnsi"/>
                <w:sz w:val="22"/>
                <w:szCs w:val="22"/>
              </w:rPr>
            </w:pPr>
            <w:r w:rsidRPr="00EB7F34">
              <w:rPr>
                <w:lang w:eastAsia="zh-SG"/>
              </w:rPr>
              <w:t>Continue with test step # 6.</w:t>
            </w:r>
          </w:p>
        </w:tc>
        <w:tc>
          <w:tcPr>
            <w:tcW w:w="1170" w:type="dxa"/>
            <w:tcBorders>
              <w:top w:val="single" w:sz="8" w:space="0" w:color="999999"/>
              <w:left w:val="single" w:sz="8" w:space="0" w:color="999999"/>
              <w:bottom w:val="single" w:sz="8" w:space="0" w:color="999999"/>
              <w:right w:val="single" w:sz="8" w:space="0" w:color="999999"/>
            </w:tcBorders>
          </w:tcPr>
          <w:p w14:paraId="4CCD8EEA" w14:textId="77777777" w:rsidR="00665091" w:rsidRPr="006378B7" w:rsidRDefault="00665091" w:rsidP="00665091"/>
        </w:tc>
      </w:tr>
      <w:tr w:rsidR="004036A1" w:rsidRPr="006378B7" w14:paraId="0C720D9A" w14:textId="77777777" w:rsidTr="00D00EBB">
        <w:trPr>
          <w:trHeight w:val="357"/>
        </w:trPr>
        <w:tc>
          <w:tcPr>
            <w:tcW w:w="709" w:type="dxa"/>
            <w:vMerge w:val="restart"/>
            <w:tcBorders>
              <w:top w:val="single" w:sz="8" w:space="0" w:color="999999"/>
              <w:left w:val="single" w:sz="8" w:space="0" w:color="999999"/>
              <w:right w:val="single" w:sz="8" w:space="0" w:color="999999"/>
            </w:tcBorders>
          </w:tcPr>
          <w:p w14:paraId="52786C7A" w14:textId="001F9256" w:rsidR="004036A1" w:rsidRPr="006378B7" w:rsidRDefault="004036A1" w:rsidP="00432B1F">
            <w:r w:rsidRPr="006378B7">
              <w:t>6</w:t>
            </w:r>
          </w:p>
        </w:tc>
        <w:tc>
          <w:tcPr>
            <w:tcW w:w="1333" w:type="dxa"/>
            <w:vMerge w:val="restart"/>
            <w:tcBorders>
              <w:top w:val="single" w:sz="8" w:space="0" w:color="999999"/>
              <w:left w:val="single" w:sz="8" w:space="0" w:color="999999"/>
              <w:right w:val="single" w:sz="8" w:space="0" w:color="999999"/>
            </w:tcBorders>
          </w:tcPr>
          <w:p w14:paraId="70E6602E" w14:textId="77777777" w:rsidR="004036A1" w:rsidRPr="006378B7" w:rsidRDefault="004036A1" w:rsidP="00432B1F">
            <w:pPr>
              <w:rPr>
                <w:rStyle w:val="SAPEmphasis"/>
              </w:rPr>
            </w:pPr>
            <w:r w:rsidRPr="006378B7">
              <w:rPr>
                <w:rStyle w:val="SAPEmphasis"/>
              </w:rPr>
              <w:t>Enter Department Details</w:t>
            </w:r>
          </w:p>
        </w:tc>
        <w:tc>
          <w:tcPr>
            <w:tcW w:w="2970" w:type="dxa"/>
            <w:vMerge w:val="restart"/>
            <w:tcBorders>
              <w:top w:val="single" w:sz="8" w:space="0" w:color="999999"/>
              <w:left w:val="single" w:sz="8" w:space="0" w:color="999999"/>
              <w:right w:val="single" w:sz="8" w:space="0" w:color="999999"/>
            </w:tcBorders>
          </w:tcPr>
          <w:p w14:paraId="5104B913" w14:textId="77777777" w:rsidR="004036A1" w:rsidRPr="006378B7" w:rsidRDefault="004036A1" w:rsidP="00432B1F">
            <w:r w:rsidRPr="006378B7">
              <w:rPr>
                <w:rFonts w:asciiTheme="minorHAnsi" w:eastAsiaTheme="minorHAnsi" w:hAnsiTheme="minorHAnsi"/>
                <w:sz w:val="22"/>
                <w:szCs w:val="22"/>
              </w:rPr>
              <w:t xml:space="preserve">In the </w:t>
            </w:r>
            <w:r w:rsidRPr="006378B7">
              <w:rPr>
                <w:rStyle w:val="SAPScreenElement"/>
              </w:rPr>
              <w:t>Department</w:t>
            </w:r>
            <w:r w:rsidRPr="006378B7">
              <w:t xml:space="preserve"> dialog box fill in the details of the new department you want to create:</w:t>
            </w:r>
          </w:p>
        </w:tc>
        <w:tc>
          <w:tcPr>
            <w:tcW w:w="3960" w:type="dxa"/>
            <w:tcBorders>
              <w:top w:val="single" w:sz="8" w:space="0" w:color="999999"/>
              <w:left w:val="single" w:sz="8" w:space="0" w:color="999999"/>
              <w:bottom w:val="single" w:sz="8" w:space="0" w:color="999999"/>
              <w:right w:val="single" w:sz="8" w:space="0" w:color="999999"/>
            </w:tcBorders>
          </w:tcPr>
          <w:p w14:paraId="3D3CEB30" w14:textId="77777777" w:rsidR="004036A1" w:rsidRPr="006378B7" w:rsidRDefault="004036A1" w:rsidP="00432B1F">
            <w:pPr>
              <w:ind w:left="-13"/>
            </w:pPr>
            <w:r w:rsidRPr="006378B7">
              <w:rPr>
                <w:rStyle w:val="SAPScreenElement"/>
              </w:rPr>
              <w:t xml:space="preserve">Effective as of: </w:t>
            </w:r>
            <w:r w:rsidRPr="006378B7">
              <w:t>select validity start date of new department from calendar help</w:t>
            </w:r>
          </w:p>
          <w:p w14:paraId="65176FBF" w14:textId="77777777" w:rsidR="004036A1" w:rsidRPr="006378B7" w:rsidRDefault="004036A1" w:rsidP="000470FA">
            <w:pPr>
              <w:pStyle w:val="SAPNoteHeading"/>
              <w:ind w:left="0"/>
            </w:pPr>
            <w:r w:rsidRPr="006378B7">
              <w:rPr>
                <w:noProof/>
              </w:rPr>
              <w:drawing>
                <wp:inline distT="0" distB="0" distL="0" distR="0" wp14:anchorId="1014A748" wp14:editId="03622BA2">
                  <wp:extent cx="228600" cy="228600"/>
                  <wp:effectExtent l="0" t="0" r="0" b="0"/>
                  <wp:docPr id="1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378B7">
              <w:t xml:space="preserve"> Note</w:t>
            </w:r>
          </w:p>
          <w:p w14:paraId="4F26CE06" w14:textId="77777777" w:rsidR="004036A1" w:rsidRPr="006378B7" w:rsidRDefault="004036A1" w:rsidP="000470FA">
            <w:pPr>
              <w:rPr>
                <w:rFonts w:asciiTheme="minorHAnsi" w:eastAsiaTheme="minorHAnsi" w:hAnsiTheme="minorHAnsi"/>
                <w:sz w:val="22"/>
                <w:szCs w:val="22"/>
              </w:rPr>
            </w:pPr>
            <w:r w:rsidRPr="006378B7">
              <w:t>Defaults to today’s date.</w:t>
            </w:r>
          </w:p>
        </w:tc>
        <w:tc>
          <w:tcPr>
            <w:tcW w:w="3600" w:type="dxa"/>
            <w:vMerge w:val="restart"/>
            <w:tcBorders>
              <w:top w:val="single" w:sz="8" w:space="0" w:color="999999"/>
              <w:left w:val="single" w:sz="8" w:space="0" w:color="999999"/>
              <w:right w:val="single" w:sz="8" w:space="0" w:color="999999"/>
            </w:tcBorders>
          </w:tcPr>
          <w:p w14:paraId="1EBA9BA4" w14:textId="77777777" w:rsidR="004036A1" w:rsidRPr="006378B7" w:rsidRDefault="004036A1" w:rsidP="00432B1F">
            <w:pPr>
              <w:ind w:left="-13"/>
              <w:rPr>
                <w:rFonts w:asciiTheme="minorHAnsi" w:eastAsiaTheme="minorHAnsi" w:hAnsiTheme="minorHAnsi"/>
                <w:sz w:val="22"/>
                <w:szCs w:val="22"/>
              </w:rPr>
            </w:pPr>
          </w:p>
        </w:tc>
        <w:tc>
          <w:tcPr>
            <w:tcW w:w="1170" w:type="dxa"/>
            <w:tcBorders>
              <w:top w:val="single" w:sz="8" w:space="0" w:color="999999"/>
              <w:left w:val="single" w:sz="8" w:space="0" w:color="999999"/>
              <w:bottom w:val="single" w:sz="8" w:space="0" w:color="999999"/>
              <w:right w:val="single" w:sz="8" w:space="0" w:color="999999"/>
            </w:tcBorders>
          </w:tcPr>
          <w:p w14:paraId="77F1A5C9" w14:textId="77777777" w:rsidR="004036A1" w:rsidRPr="006378B7" w:rsidRDefault="004036A1" w:rsidP="00432B1F"/>
        </w:tc>
      </w:tr>
      <w:tr w:rsidR="004036A1" w:rsidRPr="006378B7" w14:paraId="0FF4C4FB" w14:textId="77777777" w:rsidTr="00D00EBB">
        <w:trPr>
          <w:trHeight w:val="288"/>
        </w:trPr>
        <w:tc>
          <w:tcPr>
            <w:tcW w:w="709" w:type="dxa"/>
            <w:vMerge/>
            <w:tcBorders>
              <w:left w:val="single" w:sz="8" w:space="0" w:color="999999"/>
              <w:right w:val="single" w:sz="8" w:space="0" w:color="999999"/>
            </w:tcBorders>
          </w:tcPr>
          <w:p w14:paraId="0E8090E9" w14:textId="77777777" w:rsidR="004036A1" w:rsidRPr="006378B7" w:rsidRDefault="004036A1" w:rsidP="00432B1F"/>
        </w:tc>
        <w:tc>
          <w:tcPr>
            <w:tcW w:w="1333" w:type="dxa"/>
            <w:vMerge/>
            <w:tcBorders>
              <w:left w:val="single" w:sz="8" w:space="0" w:color="999999"/>
              <w:right w:val="single" w:sz="8" w:space="0" w:color="999999"/>
            </w:tcBorders>
          </w:tcPr>
          <w:p w14:paraId="7543E474" w14:textId="77777777" w:rsidR="004036A1" w:rsidRPr="006378B7" w:rsidRDefault="004036A1" w:rsidP="00432B1F">
            <w:pPr>
              <w:rPr>
                <w:rStyle w:val="SAPEmphasis"/>
              </w:rPr>
            </w:pPr>
          </w:p>
        </w:tc>
        <w:tc>
          <w:tcPr>
            <w:tcW w:w="2970" w:type="dxa"/>
            <w:vMerge/>
            <w:tcBorders>
              <w:left w:val="single" w:sz="8" w:space="0" w:color="999999"/>
              <w:right w:val="single" w:sz="8" w:space="0" w:color="999999"/>
            </w:tcBorders>
          </w:tcPr>
          <w:p w14:paraId="48A01D9E" w14:textId="77777777" w:rsidR="004036A1" w:rsidRPr="006378B7" w:rsidRDefault="004036A1" w:rsidP="00432B1F">
            <w:pPr>
              <w:rPr>
                <w:rFonts w:asciiTheme="minorHAnsi" w:eastAsiaTheme="minorHAnsi" w:hAnsiTheme="minorHAnsi"/>
                <w:sz w:val="22"/>
                <w:szCs w:val="22"/>
              </w:rPr>
            </w:pPr>
          </w:p>
        </w:tc>
        <w:tc>
          <w:tcPr>
            <w:tcW w:w="3960" w:type="dxa"/>
            <w:tcBorders>
              <w:top w:val="single" w:sz="8" w:space="0" w:color="999999"/>
              <w:left w:val="single" w:sz="8" w:space="0" w:color="999999"/>
              <w:bottom w:val="single" w:sz="8" w:space="0" w:color="999999"/>
              <w:right w:val="single" w:sz="8" w:space="0" w:color="999999"/>
            </w:tcBorders>
          </w:tcPr>
          <w:p w14:paraId="419D0A65" w14:textId="77777777" w:rsidR="004036A1" w:rsidRPr="006378B7" w:rsidRDefault="004036A1" w:rsidP="00432B1F">
            <w:pPr>
              <w:ind w:left="-13"/>
              <w:rPr>
                <w:rFonts w:asciiTheme="minorHAnsi" w:eastAsiaTheme="minorHAnsi" w:hAnsiTheme="minorHAnsi"/>
                <w:sz w:val="22"/>
                <w:szCs w:val="22"/>
              </w:rPr>
            </w:pPr>
            <w:r w:rsidRPr="006378B7">
              <w:rPr>
                <w:rStyle w:val="SAPScreenElement"/>
              </w:rPr>
              <w:t xml:space="preserve">Code: </w:t>
            </w:r>
            <w:r w:rsidRPr="006378B7">
              <w:t>enter as appropriate</w:t>
            </w:r>
          </w:p>
        </w:tc>
        <w:tc>
          <w:tcPr>
            <w:tcW w:w="3600" w:type="dxa"/>
            <w:vMerge/>
            <w:tcBorders>
              <w:left w:val="single" w:sz="8" w:space="0" w:color="999999"/>
              <w:right w:val="single" w:sz="8" w:space="0" w:color="999999"/>
            </w:tcBorders>
          </w:tcPr>
          <w:p w14:paraId="40A48FEB" w14:textId="77777777" w:rsidR="004036A1" w:rsidRPr="006378B7" w:rsidRDefault="004036A1" w:rsidP="00432B1F">
            <w:pPr>
              <w:ind w:left="-13"/>
              <w:rPr>
                <w:rFonts w:asciiTheme="minorHAnsi" w:eastAsiaTheme="minorHAnsi" w:hAnsiTheme="minorHAnsi"/>
                <w:sz w:val="22"/>
                <w:szCs w:val="22"/>
              </w:rPr>
            </w:pPr>
          </w:p>
        </w:tc>
        <w:tc>
          <w:tcPr>
            <w:tcW w:w="1170" w:type="dxa"/>
            <w:tcBorders>
              <w:top w:val="single" w:sz="8" w:space="0" w:color="999999"/>
              <w:left w:val="single" w:sz="8" w:space="0" w:color="999999"/>
              <w:bottom w:val="single" w:sz="8" w:space="0" w:color="999999"/>
              <w:right w:val="single" w:sz="8" w:space="0" w:color="999999"/>
            </w:tcBorders>
          </w:tcPr>
          <w:p w14:paraId="0432124D" w14:textId="77777777" w:rsidR="004036A1" w:rsidRPr="006378B7" w:rsidRDefault="004036A1" w:rsidP="00432B1F"/>
        </w:tc>
      </w:tr>
      <w:tr w:rsidR="004036A1" w:rsidRPr="006378B7" w14:paraId="2D580C95" w14:textId="77777777" w:rsidTr="00D00EBB">
        <w:trPr>
          <w:trHeight w:val="288"/>
        </w:trPr>
        <w:tc>
          <w:tcPr>
            <w:tcW w:w="709" w:type="dxa"/>
            <w:vMerge/>
            <w:tcBorders>
              <w:left w:val="single" w:sz="8" w:space="0" w:color="999999"/>
              <w:right w:val="single" w:sz="8" w:space="0" w:color="999999"/>
            </w:tcBorders>
          </w:tcPr>
          <w:p w14:paraId="3C357CB8" w14:textId="77777777" w:rsidR="004036A1" w:rsidRPr="006378B7" w:rsidRDefault="004036A1" w:rsidP="00432B1F"/>
        </w:tc>
        <w:tc>
          <w:tcPr>
            <w:tcW w:w="1333" w:type="dxa"/>
            <w:vMerge/>
            <w:tcBorders>
              <w:left w:val="single" w:sz="8" w:space="0" w:color="999999"/>
              <w:right w:val="single" w:sz="8" w:space="0" w:color="999999"/>
            </w:tcBorders>
          </w:tcPr>
          <w:p w14:paraId="6AFE66C6" w14:textId="77777777" w:rsidR="004036A1" w:rsidRPr="006378B7" w:rsidRDefault="004036A1" w:rsidP="00432B1F">
            <w:pPr>
              <w:rPr>
                <w:rStyle w:val="SAPEmphasis"/>
              </w:rPr>
            </w:pPr>
          </w:p>
        </w:tc>
        <w:tc>
          <w:tcPr>
            <w:tcW w:w="2970" w:type="dxa"/>
            <w:vMerge/>
            <w:tcBorders>
              <w:left w:val="single" w:sz="8" w:space="0" w:color="999999"/>
              <w:right w:val="single" w:sz="8" w:space="0" w:color="999999"/>
            </w:tcBorders>
          </w:tcPr>
          <w:p w14:paraId="3CB9A228" w14:textId="77777777" w:rsidR="004036A1" w:rsidRPr="006378B7" w:rsidRDefault="004036A1" w:rsidP="00432B1F">
            <w:pPr>
              <w:rPr>
                <w:rFonts w:asciiTheme="minorHAnsi" w:eastAsiaTheme="minorHAnsi" w:hAnsiTheme="minorHAnsi"/>
                <w:sz w:val="22"/>
                <w:szCs w:val="22"/>
              </w:rPr>
            </w:pPr>
          </w:p>
        </w:tc>
        <w:tc>
          <w:tcPr>
            <w:tcW w:w="3960" w:type="dxa"/>
            <w:tcBorders>
              <w:top w:val="single" w:sz="8" w:space="0" w:color="999999"/>
              <w:left w:val="single" w:sz="8" w:space="0" w:color="999999"/>
              <w:bottom w:val="single" w:sz="8" w:space="0" w:color="999999"/>
              <w:right w:val="single" w:sz="8" w:space="0" w:color="999999"/>
            </w:tcBorders>
          </w:tcPr>
          <w:p w14:paraId="388EA57C" w14:textId="77777777" w:rsidR="004036A1" w:rsidRPr="006378B7" w:rsidRDefault="004036A1" w:rsidP="00432B1F">
            <w:pPr>
              <w:ind w:left="-13"/>
              <w:rPr>
                <w:rFonts w:asciiTheme="minorHAnsi" w:eastAsiaTheme="minorHAnsi" w:hAnsiTheme="minorHAnsi"/>
                <w:sz w:val="22"/>
                <w:szCs w:val="22"/>
              </w:rPr>
            </w:pPr>
            <w:r w:rsidRPr="006378B7">
              <w:rPr>
                <w:rStyle w:val="SAPScreenElement"/>
              </w:rPr>
              <w:t xml:space="preserve">Name: </w:t>
            </w:r>
            <w:r w:rsidRPr="006378B7">
              <w:t>enter as appropriate</w:t>
            </w:r>
          </w:p>
        </w:tc>
        <w:tc>
          <w:tcPr>
            <w:tcW w:w="3600" w:type="dxa"/>
            <w:vMerge/>
            <w:tcBorders>
              <w:left w:val="single" w:sz="8" w:space="0" w:color="999999"/>
              <w:right w:val="single" w:sz="8" w:space="0" w:color="999999"/>
            </w:tcBorders>
          </w:tcPr>
          <w:p w14:paraId="536F4E6D" w14:textId="77777777" w:rsidR="004036A1" w:rsidRPr="006378B7" w:rsidRDefault="004036A1" w:rsidP="00432B1F">
            <w:pPr>
              <w:ind w:left="-13"/>
              <w:rPr>
                <w:rFonts w:asciiTheme="minorHAnsi" w:eastAsiaTheme="minorHAnsi" w:hAnsiTheme="minorHAnsi"/>
                <w:sz w:val="22"/>
                <w:szCs w:val="22"/>
              </w:rPr>
            </w:pPr>
          </w:p>
        </w:tc>
        <w:tc>
          <w:tcPr>
            <w:tcW w:w="1170" w:type="dxa"/>
            <w:tcBorders>
              <w:top w:val="single" w:sz="8" w:space="0" w:color="999999"/>
              <w:left w:val="single" w:sz="8" w:space="0" w:color="999999"/>
              <w:bottom w:val="single" w:sz="8" w:space="0" w:color="999999"/>
              <w:right w:val="single" w:sz="8" w:space="0" w:color="999999"/>
            </w:tcBorders>
          </w:tcPr>
          <w:p w14:paraId="70209744" w14:textId="77777777" w:rsidR="004036A1" w:rsidRPr="006378B7" w:rsidRDefault="004036A1" w:rsidP="00432B1F"/>
        </w:tc>
      </w:tr>
      <w:tr w:rsidR="004036A1" w:rsidRPr="006378B7" w14:paraId="7D65B39D" w14:textId="77777777" w:rsidTr="00D00EBB">
        <w:trPr>
          <w:trHeight w:val="288"/>
        </w:trPr>
        <w:tc>
          <w:tcPr>
            <w:tcW w:w="709" w:type="dxa"/>
            <w:vMerge/>
            <w:tcBorders>
              <w:left w:val="single" w:sz="8" w:space="0" w:color="999999"/>
              <w:right w:val="single" w:sz="8" w:space="0" w:color="999999"/>
            </w:tcBorders>
          </w:tcPr>
          <w:p w14:paraId="25E773CB" w14:textId="77777777" w:rsidR="004036A1" w:rsidRPr="006378B7" w:rsidRDefault="004036A1" w:rsidP="00432B1F"/>
        </w:tc>
        <w:tc>
          <w:tcPr>
            <w:tcW w:w="1333" w:type="dxa"/>
            <w:vMerge/>
            <w:tcBorders>
              <w:left w:val="single" w:sz="8" w:space="0" w:color="999999"/>
              <w:right w:val="single" w:sz="8" w:space="0" w:color="999999"/>
            </w:tcBorders>
          </w:tcPr>
          <w:p w14:paraId="3B51E70C" w14:textId="77777777" w:rsidR="004036A1" w:rsidRPr="006378B7" w:rsidRDefault="004036A1" w:rsidP="00432B1F">
            <w:pPr>
              <w:rPr>
                <w:rStyle w:val="SAPEmphasis"/>
              </w:rPr>
            </w:pPr>
          </w:p>
        </w:tc>
        <w:tc>
          <w:tcPr>
            <w:tcW w:w="2970" w:type="dxa"/>
            <w:vMerge/>
            <w:tcBorders>
              <w:left w:val="single" w:sz="8" w:space="0" w:color="999999"/>
              <w:right w:val="single" w:sz="8" w:space="0" w:color="999999"/>
            </w:tcBorders>
          </w:tcPr>
          <w:p w14:paraId="501988F5" w14:textId="77777777" w:rsidR="004036A1" w:rsidRPr="006378B7" w:rsidRDefault="004036A1" w:rsidP="00432B1F">
            <w:pPr>
              <w:rPr>
                <w:rFonts w:asciiTheme="minorHAnsi" w:eastAsiaTheme="minorHAnsi" w:hAnsiTheme="minorHAnsi"/>
                <w:sz w:val="22"/>
                <w:szCs w:val="22"/>
              </w:rPr>
            </w:pPr>
          </w:p>
        </w:tc>
        <w:tc>
          <w:tcPr>
            <w:tcW w:w="3960" w:type="dxa"/>
            <w:tcBorders>
              <w:top w:val="single" w:sz="8" w:space="0" w:color="999999"/>
              <w:left w:val="single" w:sz="8" w:space="0" w:color="999999"/>
              <w:bottom w:val="single" w:sz="8" w:space="0" w:color="999999"/>
              <w:right w:val="single" w:sz="8" w:space="0" w:color="999999"/>
            </w:tcBorders>
          </w:tcPr>
          <w:p w14:paraId="7EA7F16C" w14:textId="77777777" w:rsidR="004036A1" w:rsidRPr="006378B7" w:rsidRDefault="004036A1" w:rsidP="00432B1F">
            <w:pPr>
              <w:ind w:left="-13"/>
              <w:rPr>
                <w:rFonts w:asciiTheme="minorHAnsi" w:eastAsiaTheme="minorHAnsi" w:hAnsiTheme="minorHAnsi"/>
                <w:sz w:val="22"/>
                <w:szCs w:val="22"/>
              </w:rPr>
            </w:pPr>
            <w:r w:rsidRPr="006378B7">
              <w:rPr>
                <w:rStyle w:val="SAPScreenElement"/>
              </w:rPr>
              <w:t xml:space="preserve">Description: </w:t>
            </w:r>
            <w:r w:rsidRPr="006378B7">
              <w:t>enter as appropriate</w:t>
            </w:r>
          </w:p>
        </w:tc>
        <w:tc>
          <w:tcPr>
            <w:tcW w:w="3600" w:type="dxa"/>
            <w:vMerge/>
            <w:tcBorders>
              <w:left w:val="single" w:sz="8" w:space="0" w:color="999999"/>
              <w:right w:val="single" w:sz="8" w:space="0" w:color="999999"/>
            </w:tcBorders>
          </w:tcPr>
          <w:p w14:paraId="0BE5B4F3" w14:textId="77777777" w:rsidR="004036A1" w:rsidRPr="006378B7" w:rsidRDefault="004036A1" w:rsidP="00432B1F">
            <w:pPr>
              <w:ind w:left="-13"/>
              <w:rPr>
                <w:rFonts w:asciiTheme="minorHAnsi" w:eastAsiaTheme="minorHAnsi" w:hAnsiTheme="minorHAnsi"/>
                <w:sz w:val="22"/>
                <w:szCs w:val="22"/>
              </w:rPr>
            </w:pPr>
          </w:p>
        </w:tc>
        <w:tc>
          <w:tcPr>
            <w:tcW w:w="1170" w:type="dxa"/>
            <w:tcBorders>
              <w:top w:val="single" w:sz="8" w:space="0" w:color="999999"/>
              <w:left w:val="single" w:sz="8" w:space="0" w:color="999999"/>
              <w:bottom w:val="single" w:sz="8" w:space="0" w:color="999999"/>
              <w:right w:val="single" w:sz="8" w:space="0" w:color="999999"/>
            </w:tcBorders>
          </w:tcPr>
          <w:p w14:paraId="065B735F" w14:textId="77777777" w:rsidR="004036A1" w:rsidRPr="006378B7" w:rsidRDefault="004036A1" w:rsidP="00432B1F"/>
        </w:tc>
      </w:tr>
      <w:tr w:rsidR="004036A1" w:rsidRPr="006378B7" w14:paraId="20E52087" w14:textId="77777777" w:rsidTr="00D00EBB">
        <w:trPr>
          <w:trHeight w:val="288"/>
        </w:trPr>
        <w:tc>
          <w:tcPr>
            <w:tcW w:w="709" w:type="dxa"/>
            <w:vMerge/>
            <w:tcBorders>
              <w:left w:val="single" w:sz="8" w:space="0" w:color="999999"/>
              <w:right w:val="single" w:sz="8" w:space="0" w:color="999999"/>
            </w:tcBorders>
          </w:tcPr>
          <w:p w14:paraId="41A87F67" w14:textId="77777777" w:rsidR="004036A1" w:rsidRPr="006378B7" w:rsidRDefault="004036A1" w:rsidP="00432B1F"/>
        </w:tc>
        <w:tc>
          <w:tcPr>
            <w:tcW w:w="1333" w:type="dxa"/>
            <w:vMerge/>
            <w:tcBorders>
              <w:left w:val="single" w:sz="8" w:space="0" w:color="999999"/>
              <w:right w:val="single" w:sz="8" w:space="0" w:color="999999"/>
            </w:tcBorders>
          </w:tcPr>
          <w:p w14:paraId="782C6583" w14:textId="77777777" w:rsidR="004036A1" w:rsidRPr="006378B7" w:rsidRDefault="004036A1" w:rsidP="00432B1F">
            <w:pPr>
              <w:rPr>
                <w:rStyle w:val="SAPEmphasis"/>
              </w:rPr>
            </w:pPr>
          </w:p>
        </w:tc>
        <w:tc>
          <w:tcPr>
            <w:tcW w:w="2970" w:type="dxa"/>
            <w:vMerge/>
            <w:tcBorders>
              <w:left w:val="single" w:sz="8" w:space="0" w:color="999999"/>
              <w:right w:val="single" w:sz="8" w:space="0" w:color="999999"/>
            </w:tcBorders>
          </w:tcPr>
          <w:p w14:paraId="5A3F3D49" w14:textId="77777777" w:rsidR="004036A1" w:rsidRPr="006378B7" w:rsidRDefault="004036A1" w:rsidP="00432B1F">
            <w:pPr>
              <w:rPr>
                <w:rFonts w:asciiTheme="minorHAnsi" w:eastAsiaTheme="minorHAnsi" w:hAnsiTheme="minorHAnsi"/>
                <w:sz w:val="22"/>
                <w:szCs w:val="22"/>
              </w:rPr>
            </w:pPr>
          </w:p>
        </w:tc>
        <w:tc>
          <w:tcPr>
            <w:tcW w:w="3960" w:type="dxa"/>
            <w:tcBorders>
              <w:top w:val="single" w:sz="8" w:space="0" w:color="999999"/>
              <w:left w:val="single" w:sz="8" w:space="0" w:color="999999"/>
              <w:bottom w:val="single" w:sz="8" w:space="0" w:color="999999"/>
              <w:right w:val="single" w:sz="8" w:space="0" w:color="999999"/>
            </w:tcBorders>
          </w:tcPr>
          <w:p w14:paraId="471F0C89" w14:textId="77777777" w:rsidR="004036A1" w:rsidRPr="006378B7" w:rsidRDefault="004036A1" w:rsidP="00432B1F">
            <w:pPr>
              <w:ind w:left="-13"/>
              <w:rPr>
                <w:rFonts w:asciiTheme="minorHAnsi" w:eastAsiaTheme="minorHAnsi" w:hAnsiTheme="minorHAnsi"/>
                <w:sz w:val="22"/>
                <w:szCs w:val="22"/>
              </w:rPr>
            </w:pPr>
            <w:r w:rsidRPr="006378B7">
              <w:rPr>
                <w:rStyle w:val="SAPScreenElement"/>
              </w:rPr>
              <w:t xml:space="preserve">Status: </w:t>
            </w:r>
            <w:r w:rsidRPr="006378B7">
              <w:rPr>
                <w:rStyle w:val="SAPUserEntry"/>
              </w:rPr>
              <w:t>Active</w:t>
            </w:r>
            <w:r w:rsidRPr="006378B7">
              <w:rPr>
                <w:rStyle w:val="SAPUserEntry"/>
                <w:b w:val="0"/>
              </w:rPr>
              <w:t xml:space="preserve"> </w:t>
            </w:r>
            <w:r w:rsidRPr="006378B7">
              <w:t>is defaulted; leave as is</w:t>
            </w:r>
          </w:p>
        </w:tc>
        <w:tc>
          <w:tcPr>
            <w:tcW w:w="3600" w:type="dxa"/>
            <w:vMerge/>
            <w:tcBorders>
              <w:left w:val="single" w:sz="8" w:space="0" w:color="999999"/>
              <w:right w:val="single" w:sz="8" w:space="0" w:color="999999"/>
            </w:tcBorders>
          </w:tcPr>
          <w:p w14:paraId="0D30B6A5" w14:textId="77777777" w:rsidR="004036A1" w:rsidRPr="006378B7" w:rsidRDefault="004036A1" w:rsidP="00432B1F">
            <w:pPr>
              <w:ind w:left="-13"/>
              <w:rPr>
                <w:rFonts w:asciiTheme="minorHAnsi" w:eastAsiaTheme="minorHAnsi" w:hAnsiTheme="minorHAnsi"/>
                <w:sz w:val="22"/>
                <w:szCs w:val="22"/>
              </w:rPr>
            </w:pPr>
          </w:p>
        </w:tc>
        <w:tc>
          <w:tcPr>
            <w:tcW w:w="1170" w:type="dxa"/>
            <w:tcBorders>
              <w:top w:val="single" w:sz="8" w:space="0" w:color="999999"/>
              <w:left w:val="single" w:sz="8" w:space="0" w:color="999999"/>
              <w:bottom w:val="single" w:sz="8" w:space="0" w:color="999999"/>
              <w:right w:val="single" w:sz="8" w:space="0" w:color="999999"/>
            </w:tcBorders>
          </w:tcPr>
          <w:p w14:paraId="20DB8760" w14:textId="77777777" w:rsidR="004036A1" w:rsidRPr="006378B7" w:rsidRDefault="004036A1" w:rsidP="00432B1F"/>
        </w:tc>
      </w:tr>
      <w:tr w:rsidR="004036A1" w:rsidRPr="006378B7" w14:paraId="1F5A41C9" w14:textId="77777777" w:rsidTr="00D00EBB">
        <w:trPr>
          <w:trHeight w:val="288"/>
        </w:trPr>
        <w:tc>
          <w:tcPr>
            <w:tcW w:w="709" w:type="dxa"/>
            <w:vMerge/>
            <w:tcBorders>
              <w:left w:val="single" w:sz="8" w:space="0" w:color="999999"/>
              <w:right w:val="single" w:sz="8" w:space="0" w:color="999999"/>
            </w:tcBorders>
          </w:tcPr>
          <w:p w14:paraId="111DACCB" w14:textId="77777777" w:rsidR="004036A1" w:rsidRPr="006378B7" w:rsidRDefault="004036A1" w:rsidP="00432B1F"/>
        </w:tc>
        <w:tc>
          <w:tcPr>
            <w:tcW w:w="1333" w:type="dxa"/>
            <w:vMerge/>
            <w:tcBorders>
              <w:left w:val="single" w:sz="8" w:space="0" w:color="999999"/>
              <w:right w:val="single" w:sz="8" w:space="0" w:color="999999"/>
            </w:tcBorders>
          </w:tcPr>
          <w:p w14:paraId="3A7AA1BE" w14:textId="77777777" w:rsidR="004036A1" w:rsidRPr="006378B7" w:rsidRDefault="004036A1" w:rsidP="00432B1F">
            <w:pPr>
              <w:rPr>
                <w:rStyle w:val="SAPEmphasis"/>
              </w:rPr>
            </w:pPr>
          </w:p>
        </w:tc>
        <w:tc>
          <w:tcPr>
            <w:tcW w:w="2970" w:type="dxa"/>
            <w:vMerge/>
            <w:tcBorders>
              <w:left w:val="single" w:sz="8" w:space="0" w:color="999999"/>
              <w:right w:val="single" w:sz="8" w:space="0" w:color="999999"/>
            </w:tcBorders>
          </w:tcPr>
          <w:p w14:paraId="0D9BC022" w14:textId="77777777" w:rsidR="004036A1" w:rsidRPr="006378B7" w:rsidRDefault="004036A1" w:rsidP="00432B1F">
            <w:pPr>
              <w:rPr>
                <w:rFonts w:asciiTheme="minorHAnsi" w:eastAsiaTheme="minorHAnsi" w:hAnsiTheme="minorHAnsi"/>
                <w:sz w:val="22"/>
                <w:szCs w:val="22"/>
              </w:rPr>
            </w:pPr>
          </w:p>
        </w:tc>
        <w:tc>
          <w:tcPr>
            <w:tcW w:w="3960" w:type="dxa"/>
            <w:tcBorders>
              <w:top w:val="single" w:sz="8" w:space="0" w:color="999999"/>
              <w:left w:val="single" w:sz="8" w:space="0" w:color="999999"/>
              <w:bottom w:val="single" w:sz="8" w:space="0" w:color="999999"/>
              <w:right w:val="single" w:sz="8" w:space="0" w:color="999999"/>
            </w:tcBorders>
          </w:tcPr>
          <w:p w14:paraId="2B267E1E" w14:textId="77777777" w:rsidR="004036A1" w:rsidRPr="006378B7" w:rsidRDefault="004036A1" w:rsidP="00432B1F">
            <w:pPr>
              <w:ind w:left="-13"/>
              <w:rPr>
                <w:rFonts w:asciiTheme="minorHAnsi" w:eastAsiaTheme="minorHAnsi" w:hAnsiTheme="minorHAnsi"/>
                <w:sz w:val="22"/>
                <w:szCs w:val="22"/>
              </w:rPr>
            </w:pPr>
            <w:r w:rsidRPr="006378B7">
              <w:rPr>
                <w:rStyle w:val="SAPScreenElement"/>
              </w:rPr>
              <w:t xml:space="preserve">Head of Department: </w:t>
            </w:r>
            <w:r w:rsidRPr="006378B7">
              <w:t>select from drop-down if an appropriate employee exists</w:t>
            </w:r>
          </w:p>
        </w:tc>
        <w:tc>
          <w:tcPr>
            <w:tcW w:w="3600" w:type="dxa"/>
            <w:vMerge/>
            <w:tcBorders>
              <w:left w:val="single" w:sz="8" w:space="0" w:color="999999"/>
              <w:right w:val="single" w:sz="8" w:space="0" w:color="999999"/>
            </w:tcBorders>
          </w:tcPr>
          <w:p w14:paraId="7EC10D5A" w14:textId="77777777" w:rsidR="004036A1" w:rsidRPr="006378B7" w:rsidRDefault="004036A1" w:rsidP="00432B1F">
            <w:pPr>
              <w:ind w:left="-13"/>
              <w:rPr>
                <w:rFonts w:asciiTheme="minorHAnsi" w:eastAsiaTheme="minorHAnsi" w:hAnsiTheme="minorHAnsi"/>
                <w:sz w:val="22"/>
                <w:szCs w:val="22"/>
              </w:rPr>
            </w:pPr>
          </w:p>
        </w:tc>
        <w:tc>
          <w:tcPr>
            <w:tcW w:w="1170" w:type="dxa"/>
            <w:tcBorders>
              <w:top w:val="single" w:sz="8" w:space="0" w:color="999999"/>
              <w:left w:val="single" w:sz="8" w:space="0" w:color="999999"/>
              <w:bottom w:val="single" w:sz="8" w:space="0" w:color="999999"/>
              <w:right w:val="single" w:sz="8" w:space="0" w:color="999999"/>
            </w:tcBorders>
          </w:tcPr>
          <w:p w14:paraId="4F2A2856" w14:textId="77777777" w:rsidR="004036A1" w:rsidRPr="006378B7" w:rsidRDefault="004036A1" w:rsidP="00432B1F"/>
        </w:tc>
      </w:tr>
      <w:tr w:rsidR="004036A1" w:rsidRPr="006378B7" w14:paraId="48779A83" w14:textId="77777777" w:rsidTr="00D00EBB">
        <w:trPr>
          <w:trHeight w:val="288"/>
        </w:trPr>
        <w:tc>
          <w:tcPr>
            <w:tcW w:w="709" w:type="dxa"/>
            <w:vMerge/>
            <w:tcBorders>
              <w:left w:val="single" w:sz="8" w:space="0" w:color="999999"/>
              <w:right w:val="single" w:sz="8" w:space="0" w:color="999999"/>
            </w:tcBorders>
          </w:tcPr>
          <w:p w14:paraId="649A8DFD" w14:textId="77777777" w:rsidR="004036A1" w:rsidRPr="006378B7" w:rsidRDefault="004036A1" w:rsidP="00432B1F"/>
        </w:tc>
        <w:tc>
          <w:tcPr>
            <w:tcW w:w="1333" w:type="dxa"/>
            <w:vMerge/>
            <w:tcBorders>
              <w:left w:val="single" w:sz="8" w:space="0" w:color="999999"/>
              <w:right w:val="single" w:sz="8" w:space="0" w:color="999999"/>
            </w:tcBorders>
          </w:tcPr>
          <w:p w14:paraId="1846182D" w14:textId="77777777" w:rsidR="004036A1" w:rsidRPr="006378B7" w:rsidRDefault="004036A1" w:rsidP="00432B1F">
            <w:pPr>
              <w:rPr>
                <w:rStyle w:val="SAPEmphasis"/>
              </w:rPr>
            </w:pPr>
          </w:p>
        </w:tc>
        <w:tc>
          <w:tcPr>
            <w:tcW w:w="2970" w:type="dxa"/>
            <w:vMerge/>
            <w:tcBorders>
              <w:left w:val="single" w:sz="8" w:space="0" w:color="999999"/>
              <w:right w:val="single" w:sz="8" w:space="0" w:color="999999"/>
            </w:tcBorders>
          </w:tcPr>
          <w:p w14:paraId="541A3416" w14:textId="77777777" w:rsidR="004036A1" w:rsidRPr="006378B7" w:rsidRDefault="004036A1" w:rsidP="00432B1F">
            <w:pPr>
              <w:rPr>
                <w:rFonts w:asciiTheme="minorHAnsi" w:eastAsiaTheme="minorHAnsi" w:hAnsiTheme="minorHAnsi"/>
                <w:sz w:val="22"/>
                <w:szCs w:val="22"/>
              </w:rPr>
            </w:pPr>
          </w:p>
        </w:tc>
        <w:tc>
          <w:tcPr>
            <w:tcW w:w="3960" w:type="dxa"/>
            <w:tcBorders>
              <w:top w:val="single" w:sz="8" w:space="0" w:color="999999"/>
              <w:left w:val="single" w:sz="8" w:space="0" w:color="999999"/>
              <w:bottom w:val="single" w:sz="8" w:space="0" w:color="999999"/>
              <w:right w:val="single" w:sz="8" w:space="0" w:color="999999"/>
            </w:tcBorders>
          </w:tcPr>
          <w:p w14:paraId="4EE9A957" w14:textId="77777777" w:rsidR="004036A1" w:rsidRPr="006378B7" w:rsidRDefault="004036A1" w:rsidP="00432B1F">
            <w:pPr>
              <w:ind w:left="-13"/>
            </w:pPr>
            <w:r w:rsidRPr="006378B7">
              <w:rPr>
                <w:rStyle w:val="SAPScreenElement"/>
              </w:rPr>
              <w:t xml:space="preserve">Parent Department: </w:t>
            </w:r>
            <w:r w:rsidRPr="006378B7">
              <w:t xml:space="preserve">select from drop-down if appropriate </w:t>
            </w:r>
          </w:p>
          <w:p w14:paraId="28254E6E" w14:textId="77777777" w:rsidR="00FC1E2A" w:rsidRPr="006378B7" w:rsidRDefault="00FC1E2A" w:rsidP="00FC1E2A">
            <w:pPr>
              <w:pStyle w:val="NoteParagraph"/>
              <w:ind w:left="0"/>
              <w:rPr>
                <w:rFonts w:ascii="BentonSans Regular" w:hAnsi="BentonSans Regular"/>
                <w:color w:val="666666"/>
                <w:sz w:val="22"/>
              </w:rPr>
            </w:pPr>
            <w:r w:rsidRPr="006378B7">
              <w:rPr>
                <w:noProof/>
              </w:rPr>
              <w:drawing>
                <wp:inline distT="0" distB="0" distL="0" distR="0" wp14:anchorId="3A3EA8BB" wp14:editId="10DBCE73">
                  <wp:extent cx="228600" cy="228600"/>
                  <wp:effectExtent l="0" t="0" r="0" b="0"/>
                  <wp:docPr id="26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378B7">
              <w:t> </w:t>
            </w:r>
            <w:r w:rsidRPr="006378B7">
              <w:rPr>
                <w:rFonts w:ascii="BentonSans Regular" w:hAnsi="BentonSans Regular"/>
                <w:color w:val="666666"/>
                <w:sz w:val="22"/>
              </w:rPr>
              <w:t>Recommendation</w:t>
            </w:r>
          </w:p>
          <w:p w14:paraId="0C4D239C" w14:textId="5E773268" w:rsidR="00FC1E2A" w:rsidRPr="006378B7" w:rsidRDefault="00FC1E2A" w:rsidP="00432B1F">
            <w:pPr>
              <w:ind w:left="-13"/>
              <w:rPr>
                <w:rStyle w:val="SAPScreenElement"/>
              </w:rPr>
            </w:pPr>
            <w:r w:rsidRPr="00EB7F34">
              <w:t xml:space="preserve">See also the </w:t>
            </w:r>
            <w:r w:rsidRPr="00EB7F34">
              <w:rPr>
                <w:rFonts w:ascii="BentonSans Regular" w:hAnsi="BentonSans Regular"/>
                <w:color w:val="666666"/>
              </w:rPr>
              <w:t>Note</w:t>
            </w:r>
            <w:r w:rsidRPr="00EB7F34">
              <w:rPr>
                <w:sz w:val="14"/>
              </w:rPr>
              <w:t xml:space="preserve"> </w:t>
            </w:r>
            <w:r w:rsidRPr="00EB7F34">
              <w:t>below this table.</w:t>
            </w:r>
          </w:p>
        </w:tc>
        <w:tc>
          <w:tcPr>
            <w:tcW w:w="3600" w:type="dxa"/>
            <w:vMerge/>
            <w:tcBorders>
              <w:left w:val="single" w:sz="8" w:space="0" w:color="999999"/>
              <w:right w:val="single" w:sz="8" w:space="0" w:color="999999"/>
            </w:tcBorders>
          </w:tcPr>
          <w:p w14:paraId="065BD591" w14:textId="77777777" w:rsidR="004036A1" w:rsidRPr="006378B7" w:rsidRDefault="004036A1" w:rsidP="00432B1F">
            <w:pPr>
              <w:ind w:left="-13"/>
              <w:rPr>
                <w:rFonts w:asciiTheme="minorHAnsi" w:eastAsiaTheme="minorHAnsi" w:hAnsiTheme="minorHAnsi"/>
                <w:sz w:val="22"/>
                <w:szCs w:val="22"/>
              </w:rPr>
            </w:pPr>
          </w:p>
        </w:tc>
        <w:tc>
          <w:tcPr>
            <w:tcW w:w="1170" w:type="dxa"/>
            <w:tcBorders>
              <w:top w:val="single" w:sz="8" w:space="0" w:color="999999"/>
              <w:left w:val="single" w:sz="8" w:space="0" w:color="999999"/>
              <w:bottom w:val="single" w:sz="8" w:space="0" w:color="999999"/>
              <w:right w:val="single" w:sz="8" w:space="0" w:color="999999"/>
            </w:tcBorders>
          </w:tcPr>
          <w:p w14:paraId="0C1CD081" w14:textId="77777777" w:rsidR="004036A1" w:rsidRPr="006378B7" w:rsidRDefault="004036A1" w:rsidP="00432B1F"/>
        </w:tc>
      </w:tr>
      <w:tr w:rsidR="004036A1" w:rsidRPr="006378B7" w14:paraId="4F091C50" w14:textId="77777777" w:rsidTr="00D00EBB">
        <w:trPr>
          <w:trHeight w:val="288"/>
        </w:trPr>
        <w:tc>
          <w:tcPr>
            <w:tcW w:w="709" w:type="dxa"/>
            <w:vMerge/>
            <w:tcBorders>
              <w:left w:val="single" w:sz="8" w:space="0" w:color="999999"/>
              <w:right w:val="single" w:sz="8" w:space="0" w:color="999999"/>
            </w:tcBorders>
          </w:tcPr>
          <w:p w14:paraId="2F6F6F87" w14:textId="77777777" w:rsidR="004036A1" w:rsidRPr="006378B7" w:rsidRDefault="004036A1" w:rsidP="00432B1F"/>
        </w:tc>
        <w:tc>
          <w:tcPr>
            <w:tcW w:w="1333" w:type="dxa"/>
            <w:vMerge/>
            <w:tcBorders>
              <w:left w:val="single" w:sz="8" w:space="0" w:color="999999"/>
              <w:right w:val="single" w:sz="8" w:space="0" w:color="999999"/>
            </w:tcBorders>
          </w:tcPr>
          <w:p w14:paraId="61166303" w14:textId="77777777" w:rsidR="004036A1" w:rsidRPr="006378B7" w:rsidRDefault="004036A1" w:rsidP="00432B1F">
            <w:pPr>
              <w:rPr>
                <w:rStyle w:val="SAPEmphasis"/>
              </w:rPr>
            </w:pPr>
          </w:p>
        </w:tc>
        <w:tc>
          <w:tcPr>
            <w:tcW w:w="2970" w:type="dxa"/>
            <w:vMerge/>
            <w:tcBorders>
              <w:left w:val="single" w:sz="8" w:space="0" w:color="999999"/>
              <w:bottom w:val="single" w:sz="8" w:space="0" w:color="999999"/>
              <w:right w:val="single" w:sz="8" w:space="0" w:color="999999"/>
            </w:tcBorders>
          </w:tcPr>
          <w:p w14:paraId="32E1432E" w14:textId="77777777" w:rsidR="004036A1" w:rsidRPr="006378B7" w:rsidRDefault="004036A1" w:rsidP="00432B1F"/>
        </w:tc>
        <w:tc>
          <w:tcPr>
            <w:tcW w:w="3960" w:type="dxa"/>
            <w:tcBorders>
              <w:top w:val="single" w:sz="8" w:space="0" w:color="999999"/>
              <w:left w:val="single" w:sz="8" w:space="0" w:color="999999"/>
              <w:bottom w:val="single" w:sz="8" w:space="0" w:color="999999"/>
              <w:right w:val="single" w:sz="8" w:space="0" w:color="999999"/>
            </w:tcBorders>
          </w:tcPr>
          <w:p w14:paraId="06DB146E" w14:textId="77777777" w:rsidR="004036A1" w:rsidRPr="006378B7" w:rsidRDefault="004036A1" w:rsidP="00432B1F">
            <w:pPr>
              <w:ind w:left="-13"/>
              <w:rPr>
                <w:rStyle w:val="SAPScreenElement"/>
              </w:rPr>
            </w:pPr>
            <w:r w:rsidRPr="006378B7">
              <w:rPr>
                <w:rStyle w:val="SAPScreenElement"/>
              </w:rPr>
              <w:t>Cost Center:</w:t>
            </w:r>
            <w:r w:rsidRPr="006378B7">
              <w:t xml:space="preserve"> select from drop-down if appropriate</w:t>
            </w:r>
          </w:p>
        </w:tc>
        <w:tc>
          <w:tcPr>
            <w:tcW w:w="3600" w:type="dxa"/>
            <w:vMerge/>
            <w:tcBorders>
              <w:left w:val="single" w:sz="8" w:space="0" w:color="999999"/>
              <w:bottom w:val="single" w:sz="8" w:space="0" w:color="999999"/>
              <w:right w:val="single" w:sz="8" w:space="0" w:color="999999"/>
            </w:tcBorders>
          </w:tcPr>
          <w:p w14:paraId="1DAB75D6" w14:textId="77777777" w:rsidR="004036A1" w:rsidRPr="006378B7" w:rsidRDefault="004036A1" w:rsidP="00432B1F">
            <w:pPr>
              <w:ind w:left="-13"/>
              <w:rPr>
                <w:rFonts w:asciiTheme="minorHAnsi" w:eastAsiaTheme="minorHAnsi" w:hAnsiTheme="minorHAnsi"/>
                <w:sz w:val="22"/>
                <w:szCs w:val="22"/>
              </w:rPr>
            </w:pPr>
          </w:p>
        </w:tc>
        <w:tc>
          <w:tcPr>
            <w:tcW w:w="1170" w:type="dxa"/>
            <w:tcBorders>
              <w:top w:val="single" w:sz="8" w:space="0" w:color="999999"/>
              <w:left w:val="single" w:sz="8" w:space="0" w:color="999999"/>
              <w:bottom w:val="single" w:sz="8" w:space="0" w:color="999999"/>
              <w:right w:val="single" w:sz="8" w:space="0" w:color="999999"/>
            </w:tcBorders>
          </w:tcPr>
          <w:p w14:paraId="55D45D38" w14:textId="77777777" w:rsidR="004036A1" w:rsidRPr="006378B7" w:rsidRDefault="004036A1" w:rsidP="00432B1F"/>
        </w:tc>
      </w:tr>
      <w:tr w:rsidR="004036A1" w:rsidRPr="006378B7" w14:paraId="4B34BC82" w14:textId="77777777" w:rsidTr="00D00EBB">
        <w:trPr>
          <w:trHeight w:val="288"/>
        </w:trPr>
        <w:tc>
          <w:tcPr>
            <w:tcW w:w="709" w:type="dxa"/>
            <w:vMerge/>
            <w:tcBorders>
              <w:left w:val="single" w:sz="8" w:space="0" w:color="999999"/>
              <w:right w:val="single" w:sz="8" w:space="0" w:color="999999"/>
            </w:tcBorders>
          </w:tcPr>
          <w:p w14:paraId="2B900347" w14:textId="77777777" w:rsidR="004036A1" w:rsidRPr="006378B7" w:rsidRDefault="004036A1" w:rsidP="00432B1F"/>
        </w:tc>
        <w:tc>
          <w:tcPr>
            <w:tcW w:w="1333" w:type="dxa"/>
            <w:vMerge/>
            <w:tcBorders>
              <w:left w:val="single" w:sz="8" w:space="0" w:color="999999"/>
              <w:right w:val="single" w:sz="8" w:space="0" w:color="999999"/>
            </w:tcBorders>
          </w:tcPr>
          <w:p w14:paraId="4EDA88F1" w14:textId="77777777" w:rsidR="004036A1" w:rsidRPr="006378B7" w:rsidRDefault="004036A1" w:rsidP="00432B1F">
            <w:pPr>
              <w:rPr>
                <w:rStyle w:val="SAPEmphasis"/>
              </w:rPr>
            </w:pPr>
          </w:p>
        </w:tc>
        <w:tc>
          <w:tcPr>
            <w:tcW w:w="2970" w:type="dxa"/>
            <w:tcBorders>
              <w:left w:val="single" w:sz="8" w:space="0" w:color="999999"/>
              <w:bottom w:val="single" w:sz="8" w:space="0" w:color="999999"/>
              <w:right w:val="single" w:sz="8" w:space="0" w:color="999999"/>
            </w:tcBorders>
          </w:tcPr>
          <w:p w14:paraId="30C470B3" w14:textId="6CD41833" w:rsidR="004036A1" w:rsidRPr="006378B7" w:rsidRDefault="004036A1" w:rsidP="00432B1F">
            <w:r w:rsidRPr="006378B7">
              <w:t xml:space="preserve">In the </w:t>
            </w:r>
            <w:r w:rsidRPr="006378B7">
              <w:rPr>
                <w:rStyle w:val="SAPScreenElement"/>
              </w:rPr>
              <w:t>Apprentice Details</w:t>
            </w:r>
            <w:r w:rsidRPr="006378B7">
              <w:t xml:space="preserve"> part of the dialog box, enter data as appropriate.</w:t>
            </w:r>
          </w:p>
          <w:p w14:paraId="2389FA24" w14:textId="77777777" w:rsidR="000470FA" w:rsidRPr="006378B7" w:rsidRDefault="000470FA" w:rsidP="000470FA">
            <w:pPr>
              <w:pStyle w:val="SAPNoteHeading"/>
              <w:ind w:left="0"/>
            </w:pPr>
            <w:r w:rsidRPr="006378B7">
              <w:rPr>
                <w:noProof/>
              </w:rPr>
              <w:drawing>
                <wp:inline distT="0" distB="0" distL="0" distR="0" wp14:anchorId="6B34BADE" wp14:editId="60F1CA1C">
                  <wp:extent cx="228600" cy="228600"/>
                  <wp:effectExtent l="0" t="0" r="0" b="0"/>
                  <wp:docPr id="23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378B7">
              <w:t xml:space="preserve"> Note</w:t>
            </w:r>
          </w:p>
          <w:p w14:paraId="3B95D322" w14:textId="12B04338" w:rsidR="004036A1" w:rsidRPr="006378B7" w:rsidRDefault="00AA624B" w:rsidP="00432B1F">
            <w:r w:rsidRPr="006378B7">
              <w:t xml:space="preserve">Relevant only in case </w:t>
            </w:r>
            <w:r w:rsidRPr="006378B7">
              <w:rPr>
                <w:rStyle w:val="SAPEmphasis"/>
              </w:rPr>
              <w:t xml:space="preserve">Apprentice Management </w:t>
            </w:r>
            <w:r w:rsidRPr="006378B7">
              <w:t xml:space="preserve">has been </w:t>
            </w:r>
            <w:r w:rsidR="00680B6C" w:rsidRPr="006378B7">
              <w:t>implemented</w:t>
            </w:r>
            <w:r w:rsidRPr="006378B7">
              <w:t xml:space="preserve"> in the instance.</w:t>
            </w:r>
            <w:ins w:id="279" w:author="Author" w:date="2018-02-13T17:43:00Z">
              <w:r w:rsidR="00F51B05">
                <w:t xml:space="preserve"> In case the </w:t>
              </w:r>
              <w:r w:rsidR="00F51B05" w:rsidRPr="006378B7">
                <w:rPr>
                  <w:rStyle w:val="SAPEmphasis"/>
                </w:rPr>
                <w:t>Apprentice Management</w:t>
              </w:r>
              <w:r w:rsidR="00F51B05">
                <w:t xml:space="preserve"> content has been deployed with the SAP Best Practices,</w:t>
              </w:r>
            </w:ins>
            <w:r w:rsidRPr="006378B7">
              <w:t xml:space="preserve"> </w:t>
            </w:r>
            <w:ins w:id="280" w:author="Author" w:date="2018-02-13T17:44:00Z">
              <w:r w:rsidR="00F51B05">
                <w:t>you can refer</w:t>
              </w:r>
            </w:ins>
            <w:del w:id="281" w:author="Author" w:date="2018-02-13T17:44:00Z">
              <w:r w:rsidRPr="006378B7" w:rsidDel="00F51B05">
                <w:delText>For more details, refer</w:delText>
              </w:r>
            </w:del>
            <w:r w:rsidRPr="006378B7">
              <w:t xml:space="preserve"> to test script of scope item </w:t>
            </w:r>
            <w:r w:rsidRPr="00EB7F34">
              <w:rPr>
                <w:rStyle w:val="SAPScreenElement"/>
                <w:color w:val="auto"/>
              </w:rPr>
              <w:t>Manage Apprentices (1ZC)</w:t>
            </w:r>
            <w:ins w:id="282" w:author="Author" w:date="2018-02-13T17:44:00Z">
              <w:r w:rsidR="00F51B05">
                <w:t xml:space="preserve"> for more </w:t>
              </w:r>
              <w:r w:rsidR="00F51B05" w:rsidRPr="006378B7">
                <w:t>details</w:t>
              </w:r>
            </w:ins>
            <w:r w:rsidRPr="006378B7">
              <w:t>.</w:t>
            </w:r>
          </w:p>
        </w:tc>
        <w:tc>
          <w:tcPr>
            <w:tcW w:w="3960" w:type="dxa"/>
            <w:tcBorders>
              <w:top w:val="single" w:sz="8" w:space="0" w:color="999999"/>
              <w:left w:val="single" w:sz="8" w:space="0" w:color="999999"/>
              <w:bottom w:val="single" w:sz="8" w:space="0" w:color="999999"/>
              <w:right w:val="single" w:sz="8" w:space="0" w:color="999999"/>
            </w:tcBorders>
          </w:tcPr>
          <w:p w14:paraId="7DD19764" w14:textId="77777777" w:rsidR="004036A1" w:rsidRPr="006378B7" w:rsidRDefault="004036A1" w:rsidP="00432B1F">
            <w:pPr>
              <w:ind w:left="-13"/>
              <w:rPr>
                <w:rStyle w:val="SAPScreenElement"/>
              </w:rPr>
            </w:pPr>
          </w:p>
        </w:tc>
        <w:tc>
          <w:tcPr>
            <w:tcW w:w="3600" w:type="dxa"/>
            <w:tcBorders>
              <w:top w:val="single" w:sz="8" w:space="0" w:color="999999"/>
              <w:left w:val="single" w:sz="8" w:space="0" w:color="999999"/>
              <w:bottom w:val="single" w:sz="8" w:space="0" w:color="999999"/>
              <w:right w:val="single" w:sz="8" w:space="0" w:color="999999"/>
            </w:tcBorders>
          </w:tcPr>
          <w:p w14:paraId="6CA9C193" w14:textId="77777777" w:rsidR="004036A1" w:rsidRPr="006378B7" w:rsidRDefault="004036A1" w:rsidP="00432B1F">
            <w:pPr>
              <w:ind w:left="-13"/>
              <w:rPr>
                <w:rFonts w:asciiTheme="minorHAnsi" w:eastAsiaTheme="minorHAnsi" w:hAnsiTheme="minorHAnsi"/>
                <w:sz w:val="22"/>
                <w:szCs w:val="22"/>
              </w:rPr>
            </w:pPr>
          </w:p>
        </w:tc>
        <w:tc>
          <w:tcPr>
            <w:tcW w:w="1170" w:type="dxa"/>
            <w:tcBorders>
              <w:top w:val="single" w:sz="8" w:space="0" w:color="999999"/>
              <w:left w:val="single" w:sz="8" w:space="0" w:color="999999"/>
              <w:bottom w:val="single" w:sz="8" w:space="0" w:color="999999"/>
              <w:right w:val="single" w:sz="8" w:space="0" w:color="999999"/>
            </w:tcBorders>
          </w:tcPr>
          <w:p w14:paraId="4774141F" w14:textId="77777777" w:rsidR="004036A1" w:rsidRPr="006378B7" w:rsidRDefault="004036A1" w:rsidP="00432B1F"/>
        </w:tc>
      </w:tr>
      <w:tr w:rsidR="004036A1" w:rsidRPr="006378B7" w14:paraId="7BB7E05B" w14:textId="77777777" w:rsidTr="00D00EBB">
        <w:trPr>
          <w:trHeight w:val="288"/>
        </w:trPr>
        <w:tc>
          <w:tcPr>
            <w:tcW w:w="709" w:type="dxa"/>
            <w:vMerge/>
            <w:tcBorders>
              <w:left w:val="single" w:sz="8" w:space="0" w:color="999999"/>
              <w:right w:val="single" w:sz="8" w:space="0" w:color="999999"/>
            </w:tcBorders>
          </w:tcPr>
          <w:p w14:paraId="41309980" w14:textId="77777777" w:rsidR="004036A1" w:rsidRPr="006378B7" w:rsidRDefault="004036A1" w:rsidP="00432B1F"/>
        </w:tc>
        <w:tc>
          <w:tcPr>
            <w:tcW w:w="1333" w:type="dxa"/>
            <w:vMerge/>
            <w:tcBorders>
              <w:left w:val="single" w:sz="8" w:space="0" w:color="999999"/>
              <w:right w:val="single" w:sz="8" w:space="0" w:color="999999"/>
            </w:tcBorders>
          </w:tcPr>
          <w:p w14:paraId="007D87EA" w14:textId="77777777" w:rsidR="004036A1" w:rsidRPr="006378B7" w:rsidRDefault="004036A1" w:rsidP="00432B1F">
            <w:pPr>
              <w:rPr>
                <w:rStyle w:val="SAPEmphasis"/>
              </w:rPr>
            </w:pPr>
          </w:p>
        </w:tc>
        <w:tc>
          <w:tcPr>
            <w:tcW w:w="2970" w:type="dxa"/>
            <w:vMerge w:val="restart"/>
            <w:tcBorders>
              <w:left w:val="single" w:sz="8" w:space="0" w:color="999999"/>
              <w:right w:val="single" w:sz="8" w:space="0" w:color="999999"/>
            </w:tcBorders>
          </w:tcPr>
          <w:p w14:paraId="6AD3C943" w14:textId="0D1E8C56" w:rsidR="004036A1" w:rsidRPr="006378B7" w:rsidRDefault="004036A1" w:rsidP="00432B1F">
            <w:r w:rsidRPr="006378B7">
              <w:t xml:space="preserve">In the </w:t>
            </w:r>
            <w:r w:rsidRPr="006378B7">
              <w:rPr>
                <w:rStyle w:val="SAPScreenElement"/>
              </w:rPr>
              <w:t>Division</w:t>
            </w:r>
            <w:r w:rsidRPr="006378B7">
              <w:t xml:space="preserve"> part of the dialog box, depending on the option used as starting point of the department creation, proceed as follows:</w:t>
            </w:r>
          </w:p>
        </w:tc>
        <w:tc>
          <w:tcPr>
            <w:tcW w:w="3960" w:type="dxa"/>
            <w:tcBorders>
              <w:top w:val="single" w:sz="8" w:space="0" w:color="999999"/>
              <w:left w:val="single" w:sz="8" w:space="0" w:color="999999"/>
              <w:bottom w:val="single" w:sz="8" w:space="0" w:color="999999"/>
              <w:right w:val="single" w:sz="8" w:space="0" w:color="999999"/>
            </w:tcBorders>
          </w:tcPr>
          <w:p w14:paraId="59DD0474" w14:textId="2C0D99F6" w:rsidR="004036A1" w:rsidRPr="006378B7" w:rsidRDefault="004036A1" w:rsidP="00432B1F">
            <w:pPr>
              <w:ind w:left="-13"/>
              <w:rPr>
                <w:rStyle w:val="SAPScreenElement"/>
              </w:rPr>
            </w:pPr>
            <w:r w:rsidRPr="006378B7">
              <w:t xml:space="preserve">In case you have used </w:t>
            </w:r>
            <w:r w:rsidRPr="006378B7">
              <w:rPr>
                <w:rStyle w:val="SAPEmphasis"/>
                <w:u w:val="single"/>
              </w:rPr>
              <w:t>Option 1</w:t>
            </w:r>
            <w:r w:rsidRPr="006378B7">
              <w:t>, (test step # 4), select from drop-down the division, to which the department should belong.</w:t>
            </w:r>
          </w:p>
        </w:tc>
        <w:tc>
          <w:tcPr>
            <w:tcW w:w="3600" w:type="dxa"/>
            <w:tcBorders>
              <w:top w:val="single" w:sz="8" w:space="0" w:color="999999"/>
              <w:left w:val="single" w:sz="8" w:space="0" w:color="999999"/>
              <w:bottom w:val="single" w:sz="8" w:space="0" w:color="999999"/>
              <w:right w:val="single" w:sz="8" w:space="0" w:color="999999"/>
            </w:tcBorders>
          </w:tcPr>
          <w:p w14:paraId="0F00B7ED" w14:textId="77777777" w:rsidR="004036A1" w:rsidRPr="006378B7" w:rsidRDefault="004036A1" w:rsidP="00432B1F">
            <w:pPr>
              <w:ind w:left="-13"/>
              <w:rPr>
                <w:rFonts w:asciiTheme="minorHAnsi" w:eastAsiaTheme="minorHAnsi" w:hAnsiTheme="minorHAnsi"/>
                <w:sz w:val="22"/>
                <w:szCs w:val="22"/>
              </w:rPr>
            </w:pPr>
          </w:p>
        </w:tc>
        <w:tc>
          <w:tcPr>
            <w:tcW w:w="1170" w:type="dxa"/>
            <w:tcBorders>
              <w:top w:val="single" w:sz="8" w:space="0" w:color="999999"/>
              <w:left w:val="single" w:sz="8" w:space="0" w:color="999999"/>
              <w:bottom w:val="single" w:sz="8" w:space="0" w:color="999999"/>
              <w:right w:val="single" w:sz="8" w:space="0" w:color="999999"/>
            </w:tcBorders>
          </w:tcPr>
          <w:p w14:paraId="299CB426" w14:textId="77777777" w:rsidR="004036A1" w:rsidRPr="006378B7" w:rsidRDefault="004036A1" w:rsidP="00432B1F"/>
        </w:tc>
      </w:tr>
      <w:tr w:rsidR="004036A1" w:rsidRPr="006378B7" w14:paraId="24762B3D" w14:textId="77777777" w:rsidTr="00D00EBB">
        <w:trPr>
          <w:trHeight w:val="288"/>
        </w:trPr>
        <w:tc>
          <w:tcPr>
            <w:tcW w:w="709" w:type="dxa"/>
            <w:vMerge/>
            <w:tcBorders>
              <w:left w:val="single" w:sz="8" w:space="0" w:color="999999"/>
              <w:bottom w:val="single" w:sz="8" w:space="0" w:color="999999"/>
              <w:right w:val="single" w:sz="8" w:space="0" w:color="999999"/>
            </w:tcBorders>
          </w:tcPr>
          <w:p w14:paraId="409AE988" w14:textId="77777777" w:rsidR="004036A1" w:rsidRPr="006378B7" w:rsidRDefault="004036A1" w:rsidP="00432B1F"/>
        </w:tc>
        <w:tc>
          <w:tcPr>
            <w:tcW w:w="1333" w:type="dxa"/>
            <w:vMerge/>
            <w:tcBorders>
              <w:left w:val="single" w:sz="8" w:space="0" w:color="999999"/>
              <w:bottom w:val="single" w:sz="8" w:space="0" w:color="999999"/>
              <w:right w:val="single" w:sz="8" w:space="0" w:color="999999"/>
            </w:tcBorders>
          </w:tcPr>
          <w:p w14:paraId="11FDCA98" w14:textId="77777777" w:rsidR="004036A1" w:rsidRPr="006378B7" w:rsidRDefault="004036A1" w:rsidP="00432B1F">
            <w:pPr>
              <w:rPr>
                <w:rStyle w:val="SAPEmphasis"/>
              </w:rPr>
            </w:pPr>
          </w:p>
        </w:tc>
        <w:tc>
          <w:tcPr>
            <w:tcW w:w="2970" w:type="dxa"/>
            <w:vMerge/>
            <w:tcBorders>
              <w:left w:val="single" w:sz="8" w:space="0" w:color="999999"/>
              <w:bottom w:val="single" w:sz="8" w:space="0" w:color="999999"/>
              <w:right w:val="single" w:sz="8" w:space="0" w:color="999999"/>
            </w:tcBorders>
          </w:tcPr>
          <w:p w14:paraId="5051E7EF" w14:textId="77777777" w:rsidR="004036A1" w:rsidRPr="006378B7" w:rsidRDefault="004036A1" w:rsidP="00432B1F"/>
        </w:tc>
        <w:tc>
          <w:tcPr>
            <w:tcW w:w="3960" w:type="dxa"/>
            <w:tcBorders>
              <w:top w:val="single" w:sz="8" w:space="0" w:color="999999"/>
              <w:left w:val="single" w:sz="8" w:space="0" w:color="999999"/>
              <w:bottom w:val="single" w:sz="8" w:space="0" w:color="999999"/>
              <w:right w:val="single" w:sz="8" w:space="0" w:color="999999"/>
            </w:tcBorders>
          </w:tcPr>
          <w:p w14:paraId="713B96EF" w14:textId="7598BDD6" w:rsidR="004036A1" w:rsidRPr="006378B7" w:rsidRDefault="004036A1" w:rsidP="00432B1F">
            <w:pPr>
              <w:ind w:left="-13"/>
              <w:rPr>
                <w:rFonts w:asciiTheme="minorHAnsi" w:eastAsiaTheme="minorHAnsi" w:hAnsiTheme="minorHAnsi"/>
                <w:sz w:val="22"/>
                <w:szCs w:val="22"/>
              </w:rPr>
            </w:pPr>
            <w:r w:rsidRPr="006378B7">
              <w:t xml:space="preserve">In case you have used </w:t>
            </w:r>
            <w:r w:rsidRPr="006378B7">
              <w:rPr>
                <w:rStyle w:val="SAPEmphasis"/>
                <w:u w:val="single"/>
              </w:rPr>
              <w:t>Option 2</w:t>
            </w:r>
            <w:r w:rsidRPr="006378B7">
              <w:t xml:space="preserve">, the division is defaulted with the concrete division you have selected in test step # 5. </w:t>
            </w:r>
            <w:r w:rsidR="00621578" w:rsidRPr="006378B7">
              <w:t>In this case, adapt only in case you have realized that the wrong division has been selected; else leave the value unchanged.</w:t>
            </w:r>
          </w:p>
        </w:tc>
        <w:tc>
          <w:tcPr>
            <w:tcW w:w="3600" w:type="dxa"/>
            <w:tcBorders>
              <w:top w:val="single" w:sz="8" w:space="0" w:color="999999"/>
              <w:left w:val="single" w:sz="8" w:space="0" w:color="999999"/>
              <w:bottom w:val="single" w:sz="8" w:space="0" w:color="999999"/>
              <w:right w:val="single" w:sz="8" w:space="0" w:color="999999"/>
            </w:tcBorders>
          </w:tcPr>
          <w:p w14:paraId="161A4A3C" w14:textId="77777777" w:rsidR="004036A1" w:rsidRPr="006378B7" w:rsidRDefault="004036A1" w:rsidP="00432B1F">
            <w:pPr>
              <w:ind w:left="-13"/>
              <w:rPr>
                <w:rFonts w:asciiTheme="minorHAnsi" w:eastAsiaTheme="minorHAnsi" w:hAnsiTheme="minorHAnsi"/>
                <w:sz w:val="22"/>
                <w:szCs w:val="22"/>
              </w:rPr>
            </w:pPr>
          </w:p>
        </w:tc>
        <w:tc>
          <w:tcPr>
            <w:tcW w:w="1170" w:type="dxa"/>
            <w:tcBorders>
              <w:top w:val="single" w:sz="8" w:space="0" w:color="999999"/>
              <w:left w:val="single" w:sz="8" w:space="0" w:color="999999"/>
              <w:bottom w:val="single" w:sz="8" w:space="0" w:color="999999"/>
              <w:right w:val="single" w:sz="8" w:space="0" w:color="999999"/>
            </w:tcBorders>
          </w:tcPr>
          <w:p w14:paraId="099E9992" w14:textId="77777777" w:rsidR="004036A1" w:rsidRPr="006378B7" w:rsidRDefault="004036A1" w:rsidP="00432B1F"/>
        </w:tc>
      </w:tr>
      <w:tr w:rsidR="00377154" w:rsidRPr="006378B7" w14:paraId="42C97A71" w14:textId="77777777" w:rsidTr="00D00EBB">
        <w:trPr>
          <w:trHeight w:val="288"/>
        </w:trPr>
        <w:tc>
          <w:tcPr>
            <w:tcW w:w="709" w:type="dxa"/>
            <w:tcBorders>
              <w:top w:val="single" w:sz="8" w:space="0" w:color="999999"/>
              <w:left w:val="single" w:sz="8" w:space="0" w:color="999999"/>
              <w:bottom w:val="single" w:sz="8" w:space="0" w:color="999999"/>
              <w:right w:val="single" w:sz="8" w:space="0" w:color="999999"/>
            </w:tcBorders>
          </w:tcPr>
          <w:p w14:paraId="5826F8FF" w14:textId="3F285529" w:rsidR="00377154" w:rsidRPr="006378B7" w:rsidRDefault="004036A1" w:rsidP="00432B1F">
            <w:r w:rsidRPr="006378B7">
              <w:t>7</w:t>
            </w:r>
          </w:p>
        </w:tc>
        <w:tc>
          <w:tcPr>
            <w:tcW w:w="1333" w:type="dxa"/>
            <w:tcBorders>
              <w:top w:val="single" w:sz="8" w:space="0" w:color="999999"/>
              <w:left w:val="single" w:sz="8" w:space="0" w:color="999999"/>
              <w:bottom w:val="single" w:sz="8" w:space="0" w:color="999999"/>
              <w:right w:val="single" w:sz="8" w:space="0" w:color="999999"/>
            </w:tcBorders>
          </w:tcPr>
          <w:p w14:paraId="6A2B24E0" w14:textId="77777777" w:rsidR="00377154" w:rsidRPr="006378B7" w:rsidRDefault="00377154" w:rsidP="00432B1F">
            <w:pPr>
              <w:rPr>
                <w:rStyle w:val="SAPEmphasis"/>
              </w:rPr>
            </w:pPr>
            <w:r w:rsidRPr="006378B7">
              <w:rPr>
                <w:rStyle w:val="SAPEmphasis"/>
              </w:rPr>
              <w:t>Save Data</w:t>
            </w:r>
          </w:p>
        </w:tc>
        <w:tc>
          <w:tcPr>
            <w:tcW w:w="2970" w:type="dxa"/>
            <w:tcBorders>
              <w:top w:val="single" w:sz="8" w:space="0" w:color="999999"/>
              <w:left w:val="single" w:sz="8" w:space="0" w:color="999999"/>
              <w:bottom w:val="single" w:sz="8" w:space="0" w:color="999999"/>
              <w:right w:val="single" w:sz="8" w:space="0" w:color="999999"/>
            </w:tcBorders>
          </w:tcPr>
          <w:p w14:paraId="1432A834" w14:textId="77777777" w:rsidR="00377154" w:rsidRPr="006378B7" w:rsidRDefault="00377154" w:rsidP="00432B1F">
            <w:r w:rsidRPr="006378B7">
              <w:t xml:space="preserve">Choose the </w:t>
            </w:r>
            <w:r w:rsidRPr="006378B7">
              <w:rPr>
                <w:rStyle w:val="SAPScreenElement"/>
              </w:rPr>
              <w:t>Save</w:t>
            </w:r>
            <w:r w:rsidRPr="006378B7">
              <w:t xml:space="preserve"> button.</w:t>
            </w:r>
          </w:p>
        </w:tc>
        <w:tc>
          <w:tcPr>
            <w:tcW w:w="3960" w:type="dxa"/>
            <w:tcBorders>
              <w:top w:val="single" w:sz="8" w:space="0" w:color="999999"/>
              <w:left w:val="single" w:sz="8" w:space="0" w:color="999999"/>
              <w:bottom w:val="single" w:sz="8" w:space="0" w:color="999999"/>
              <w:right w:val="single" w:sz="8" w:space="0" w:color="999999"/>
            </w:tcBorders>
          </w:tcPr>
          <w:p w14:paraId="766B8BE8" w14:textId="77777777" w:rsidR="00377154" w:rsidRPr="006378B7" w:rsidRDefault="00377154" w:rsidP="00432B1F">
            <w:pPr>
              <w:ind w:left="-13"/>
              <w:rPr>
                <w:rFonts w:asciiTheme="minorHAnsi" w:eastAsiaTheme="minorHAnsi" w:hAnsiTheme="minorHAnsi"/>
                <w:sz w:val="22"/>
                <w:szCs w:val="22"/>
              </w:rPr>
            </w:pPr>
          </w:p>
        </w:tc>
        <w:tc>
          <w:tcPr>
            <w:tcW w:w="3600" w:type="dxa"/>
            <w:tcBorders>
              <w:top w:val="single" w:sz="8" w:space="0" w:color="999999"/>
              <w:left w:val="single" w:sz="8" w:space="0" w:color="999999"/>
              <w:bottom w:val="single" w:sz="8" w:space="0" w:color="999999"/>
              <w:right w:val="single" w:sz="8" w:space="0" w:color="999999"/>
            </w:tcBorders>
          </w:tcPr>
          <w:p w14:paraId="16E34C41" w14:textId="0F821733" w:rsidR="00377154" w:rsidRPr="006378B7" w:rsidRDefault="00377154" w:rsidP="00432B1F">
            <w:pPr>
              <w:ind w:left="-13"/>
              <w:rPr>
                <w:rFonts w:asciiTheme="minorHAnsi" w:eastAsiaTheme="minorHAnsi" w:hAnsiTheme="minorHAnsi"/>
                <w:sz w:val="22"/>
                <w:szCs w:val="22"/>
              </w:rPr>
            </w:pPr>
            <w:r w:rsidRPr="00EB7F34">
              <w:t xml:space="preserve">The </w:t>
            </w:r>
            <w:r w:rsidRPr="006378B7">
              <w:rPr>
                <w:rStyle w:val="SAPScreenElement"/>
              </w:rPr>
              <w:t>Department: &lt;name (code)&gt;</w:t>
            </w:r>
            <w:r w:rsidRPr="006378B7">
              <w:t xml:space="preserve"> dialog box is displayed, containing the details of the department you have just created.</w:t>
            </w:r>
          </w:p>
        </w:tc>
        <w:tc>
          <w:tcPr>
            <w:tcW w:w="1170" w:type="dxa"/>
            <w:tcBorders>
              <w:top w:val="single" w:sz="8" w:space="0" w:color="999999"/>
              <w:left w:val="single" w:sz="8" w:space="0" w:color="999999"/>
              <w:bottom w:val="single" w:sz="8" w:space="0" w:color="999999"/>
              <w:right w:val="single" w:sz="8" w:space="0" w:color="999999"/>
            </w:tcBorders>
          </w:tcPr>
          <w:p w14:paraId="28F10E97" w14:textId="77777777" w:rsidR="00377154" w:rsidRPr="006378B7" w:rsidRDefault="00377154" w:rsidP="00432B1F"/>
        </w:tc>
      </w:tr>
      <w:tr w:rsidR="00377154" w:rsidRPr="006378B7" w14:paraId="4DF05BD8" w14:textId="77777777" w:rsidTr="00D00EBB">
        <w:trPr>
          <w:trHeight w:val="288"/>
        </w:trPr>
        <w:tc>
          <w:tcPr>
            <w:tcW w:w="709" w:type="dxa"/>
            <w:tcBorders>
              <w:top w:val="single" w:sz="8" w:space="0" w:color="999999"/>
              <w:left w:val="single" w:sz="8" w:space="0" w:color="999999"/>
              <w:bottom w:val="single" w:sz="8" w:space="0" w:color="999999"/>
              <w:right w:val="single" w:sz="8" w:space="0" w:color="999999"/>
            </w:tcBorders>
          </w:tcPr>
          <w:p w14:paraId="466B14BF" w14:textId="156A7F13" w:rsidR="00377154" w:rsidRPr="006378B7" w:rsidRDefault="004036A1" w:rsidP="00432B1F">
            <w:r w:rsidRPr="006378B7">
              <w:lastRenderedPageBreak/>
              <w:t>8</w:t>
            </w:r>
          </w:p>
        </w:tc>
        <w:tc>
          <w:tcPr>
            <w:tcW w:w="1333" w:type="dxa"/>
            <w:tcBorders>
              <w:top w:val="single" w:sz="8" w:space="0" w:color="999999"/>
              <w:left w:val="single" w:sz="8" w:space="0" w:color="999999"/>
              <w:bottom w:val="single" w:sz="8" w:space="0" w:color="999999"/>
              <w:right w:val="single" w:sz="8" w:space="0" w:color="999999"/>
            </w:tcBorders>
          </w:tcPr>
          <w:p w14:paraId="1507B91C" w14:textId="77777777" w:rsidR="00377154" w:rsidRPr="006378B7" w:rsidRDefault="00377154" w:rsidP="00432B1F">
            <w:pPr>
              <w:rPr>
                <w:rStyle w:val="SAPEmphasis"/>
              </w:rPr>
            </w:pPr>
            <w:r w:rsidRPr="006378B7">
              <w:rPr>
                <w:rStyle w:val="SAPEmphasis"/>
              </w:rPr>
              <w:t>Go Back to Company Structure Overview</w:t>
            </w:r>
          </w:p>
        </w:tc>
        <w:tc>
          <w:tcPr>
            <w:tcW w:w="2970" w:type="dxa"/>
            <w:tcBorders>
              <w:top w:val="single" w:sz="8" w:space="0" w:color="999999"/>
              <w:left w:val="single" w:sz="8" w:space="0" w:color="999999"/>
              <w:bottom w:val="single" w:sz="8" w:space="0" w:color="999999"/>
              <w:right w:val="single" w:sz="8" w:space="0" w:color="999999"/>
            </w:tcBorders>
          </w:tcPr>
          <w:p w14:paraId="645512DA" w14:textId="77777777" w:rsidR="00377154" w:rsidRPr="006378B7" w:rsidRDefault="00377154" w:rsidP="00432B1F">
            <w:r w:rsidRPr="006378B7">
              <w:t xml:space="preserve">Choose </w:t>
            </w:r>
            <w:r w:rsidRPr="006378B7">
              <w:rPr>
                <w:rStyle w:val="SAPScreenElement"/>
              </w:rPr>
              <w:t>X (Cancel)</w:t>
            </w:r>
            <w:r w:rsidRPr="006378B7">
              <w:t xml:space="preserve"> to close the dialog box.</w:t>
            </w:r>
          </w:p>
        </w:tc>
        <w:tc>
          <w:tcPr>
            <w:tcW w:w="3960" w:type="dxa"/>
            <w:tcBorders>
              <w:top w:val="single" w:sz="8" w:space="0" w:color="999999"/>
              <w:left w:val="single" w:sz="8" w:space="0" w:color="999999"/>
              <w:bottom w:val="single" w:sz="8" w:space="0" w:color="999999"/>
              <w:right w:val="single" w:sz="8" w:space="0" w:color="999999"/>
            </w:tcBorders>
          </w:tcPr>
          <w:p w14:paraId="2EC1316E" w14:textId="77777777" w:rsidR="00377154" w:rsidRPr="006378B7" w:rsidRDefault="00377154" w:rsidP="00432B1F">
            <w:pPr>
              <w:ind w:left="-13"/>
              <w:rPr>
                <w:rFonts w:asciiTheme="minorHAnsi" w:eastAsiaTheme="minorHAnsi" w:hAnsiTheme="minorHAnsi"/>
                <w:sz w:val="22"/>
                <w:szCs w:val="22"/>
              </w:rPr>
            </w:pPr>
          </w:p>
        </w:tc>
        <w:tc>
          <w:tcPr>
            <w:tcW w:w="3600" w:type="dxa"/>
            <w:tcBorders>
              <w:top w:val="single" w:sz="8" w:space="0" w:color="999999"/>
              <w:left w:val="single" w:sz="8" w:space="0" w:color="999999"/>
              <w:bottom w:val="single" w:sz="8" w:space="0" w:color="999999"/>
              <w:right w:val="single" w:sz="8" w:space="0" w:color="999999"/>
            </w:tcBorders>
          </w:tcPr>
          <w:p w14:paraId="44920295" w14:textId="2852E20B" w:rsidR="00377154" w:rsidRPr="006378B7" w:rsidRDefault="00377154" w:rsidP="00432B1F">
            <w:pPr>
              <w:ind w:left="-13"/>
              <w:rPr>
                <w:rFonts w:asciiTheme="minorHAnsi" w:eastAsiaTheme="minorHAnsi" w:hAnsiTheme="minorHAnsi"/>
                <w:sz w:val="22"/>
                <w:szCs w:val="22"/>
              </w:rPr>
            </w:pPr>
            <w:r w:rsidRPr="006378B7">
              <w:t xml:space="preserve">You return to the </w:t>
            </w:r>
            <w:r w:rsidRPr="006378B7">
              <w:rPr>
                <w:rStyle w:val="SAPScreenElement"/>
              </w:rPr>
              <w:t>Company Structure Overview</w:t>
            </w:r>
            <w:r w:rsidRPr="006378B7">
              <w:t xml:space="preserve"> screen. The </w:t>
            </w:r>
            <w:r w:rsidR="004036A1" w:rsidRPr="006378B7">
              <w:t xml:space="preserve">department </w:t>
            </w:r>
            <w:r w:rsidRPr="006378B7">
              <w:t>is displayed in graphical mode</w:t>
            </w:r>
            <w:r w:rsidR="006F55D7" w:rsidRPr="006378B7">
              <w:t xml:space="preserve"> in the chart</w:t>
            </w:r>
            <w:r w:rsidRPr="006378B7">
              <w:t>.</w:t>
            </w:r>
          </w:p>
        </w:tc>
        <w:tc>
          <w:tcPr>
            <w:tcW w:w="1170" w:type="dxa"/>
            <w:tcBorders>
              <w:top w:val="single" w:sz="8" w:space="0" w:color="999999"/>
              <w:left w:val="single" w:sz="8" w:space="0" w:color="999999"/>
              <w:bottom w:val="single" w:sz="8" w:space="0" w:color="999999"/>
              <w:right w:val="single" w:sz="8" w:space="0" w:color="999999"/>
            </w:tcBorders>
          </w:tcPr>
          <w:p w14:paraId="3079DBC2" w14:textId="77777777" w:rsidR="00377154" w:rsidRPr="006378B7" w:rsidRDefault="00377154" w:rsidP="00432B1F"/>
        </w:tc>
      </w:tr>
      <w:tr w:rsidR="00377154" w:rsidRPr="006378B7" w14:paraId="70809658" w14:textId="77777777" w:rsidTr="00D00EBB">
        <w:trPr>
          <w:trHeight w:val="288"/>
        </w:trPr>
        <w:tc>
          <w:tcPr>
            <w:tcW w:w="709" w:type="dxa"/>
            <w:tcBorders>
              <w:top w:val="single" w:sz="8" w:space="0" w:color="999999"/>
              <w:left w:val="single" w:sz="8" w:space="0" w:color="999999"/>
              <w:bottom w:val="single" w:sz="8" w:space="0" w:color="999999"/>
              <w:right w:val="single" w:sz="8" w:space="0" w:color="999999"/>
            </w:tcBorders>
          </w:tcPr>
          <w:p w14:paraId="19005A6B" w14:textId="5DC568D4" w:rsidR="00377154" w:rsidRPr="006378B7" w:rsidRDefault="004036A1" w:rsidP="00432B1F">
            <w:r w:rsidRPr="006378B7">
              <w:t>9</w:t>
            </w:r>
          </w:p>
        </w:tc>
        <w:tc>
          <w:tcPr>
            <w:tcW w:w="1333" w:type="dxa"/>
            <w:tcBorders>
              <w:top w:val="single" w:sz="8" w:space="0" w:color="999999"/>
              <w:left w:val="single" w:sz="8" w:space="0" w:color="999999"/>
              <w:bottom w:val="single" w:sz="8" w:space="0" w:color="999999"/>
              <w:right w:val="single" w:sz="8" w:space="0" w:color="999999"/>
            </w:tcBorders>
          </w:tcPr>
          <w:p w14:paraId="3D997265" w14:textId="77777777" w:rsidR="00377154" w:rsidRPr="006378B7" w:rsidRDefault="00377154" w:rsidP="00432B1F">
            <w:pPr>
              <w:rPr>
                <w:rStyle w:val="SAPEmphasis"/>
              </w:rPr>
            </w:pPr>
            <w:r w:rsidRPr="006378B7">
              <w:rPr>
                <w:rStyle w:val="SAPEmphasis"/>
              </w:rPr>
              <w:t xml:space="preserve">Verify </w:t>
            </w:r>
            <w:r w:rsidRPr="00EB7F34">
              <w:rPr>
                <w:rStyle w:val="SAPEmphasis"/>
              </w:rPr>
              <w:t>Hierarchy</w:t>
            </w:r>
          </w:p>
        </w:tc>
        <w:tc>
          <w:tcPr>
            <w:tcW w:w="2970" w:type="dxa"/>
            <w:tcBorders>
              <w:top w:val="single" w:sz="8" w:space="0" w:color="999999"/>
              <w:left w:val="single" w:sz="8" w:space="0" w:color="999999"/>
              <w:bottom w:val="single" w:sz="8" w:space="0" w:color="999999"/>
              <w:right w:val="single" w:sz="8" w:space="0" w:color="999999"/>
            </w:tcBorders>
          </w:tcPr>
          <w:p w14:paraId="42C65705" w14:textId="77777777" w:rsidR="00377154" w:rsidRPr="006378B7" w:rsidRDefault="00377154" w:rsidP="00432B1F">
            <w:r w:rsidRPr="006378B7">
              <w:t xml:space="preserve">To view the hierarchy, in which the new department is embedded, select the </w:t>
            </w:r>
            <w:r w:rsidRPr="006378B7">
              <w:rPr>
                <w:rStyle w:val="SAPScreenElement"/>
              </w:rPr>
              <w:t>Up One Level</w:t>
            </w:r>
            <w:r w:rsidRPr="006378B7">
              <w:t xml:space="preserve"> button.</w:t>
            </w:r>
          </w:p>
        </w:tc>
        <w:tc>
          <w:tcPr>
            <w:tcW w:w="3960" w:type="dxa"/>
            <w:tcBorders>
              <w:top w:val="single" w:sz="8" w:space="0" w:color="999999"/>
              <w:left w:val="single" w:sz="8" w:space="0" w:color="999999"/>
              <w:bottom w:val="single" w:sz="8" w:space="0" w:color="999999"/>
              <w:right w:val="single" w:sz="8" w:space="0" w:color="999999"/>
            </w:tcBorders>
          </w:tcPr>
          <w:p w14:paraId="4E053BD9" w14:textId="77777777" w:rsidR="00377154" w:rsidRPr="006378B7" w:rsidRDefault="00377154" w:rsidP="00432B1F">
            <w:pPr>
              <w:ind w:left="-13"/>
              <w:rPr>
                <w:rFonts w:asciiTheme="minorHAnsi" w:eastAsiaTheme="minorHAnsi" w:hAnsiTheme="minorHAnsi"/>
                <w:sz w:val="22"/>
                <w:szCs w:val="22"/>
              </w:rPr>
            </w:pPr>
          </w:p>
        </w:tc>
        <w:tc>
          <w:tcPr>
            <w:tcW w:w="3600" w:type="dxa"/>
            <w:tcBorders>
              <w:top w:val="single" w:sz="8" w:space="0" w:color="999999"/>
              <w:left w:val="single" w:sz="8" w:space="0" w:color="999999"/>
              <w:bottom w:val="single" w:sz="8" w:space="0" w:color="999999"/>
              <w:right w:val="single" w:sz="8" w:space="0" w:color="999999"/>
            </w:tcBorders>
          </w:tcPr>
          <w:p w14:paraId="39D5D64A" w14:textId="77777777" w:rsidR="00377154" w:rsidRPr="006378B7" w:rsidRDefault="00377154" w:rsidP="00432B1F">
            <w:pPr>
              <w:ind w:left="-13"/>
            </w:pPr>
            <w:r w:rsidRPr="00EB7F34">
              <w:t>The superordinate division and possibly the same level departments are displayed in the chart.</w:t>
            </w:r>
          </w:p>
        </w:tc>
        <w:tc>
          <w:tcPr>
            <w:tcW w:w="1170" w:type="dxa"/>
            <w:tcBorders>
              <w:top w:val="single" w:sz="8" w:space="0" w:color="999999"/>
              <w:left w:val="single" w:sz="8" w:space="0" w:color="999999"/>
              <w:bottom w:val="single" w:sz="8" w:space="0" w:color="999999"/>
              <w:right w:val="single" w:sz="8" w:space="0" w:color="999999"/>
            </w:tcBorders>
          </w:tcPr>
          <w:p w14:paraId="5B8AA248" w14:textId="77777777" w:rsidR="00377154" w:rsidRPr="006378B7" w:rsidRDefault="00377154" w:rsidP="00432B1F"/>
        </w:tc>
      </w:tr>
    </w:tbl>
    <w:p w14:paraId="6B1573C6" w14:textId="77777777" w:rsidR="00485493" w:rsidRPr="006378B7" w:rsidRDefault="00485493" w:rsidP="00EB7F34">
      <w:pPr>
        <w:pStyle w:val="SAPNoteHeading"/>
        <w:spacing w:before="240"/>
        <w:ind w:left="0"/>
      </w:pPr>
      <w:r w:rsidRPr="006378B7">
        <w:rPr>
          <w:noProof/>
        </w:rPr>
        <w:drawing>
          <wp:inline distT="0" distB="0" distL="0" distR="0" wp14:anchorId="021B7C3E" wp14:editId="737A0EB8">
            <wp:extent cx="228600" cy="228600"/>
            <wp:effectExtent l="0" t="0" r="0" b="0"/>
            <wp:docPr id="23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378B7">
        <w:t xml:space="preserve"> Note</w:t>
      </w:r>
    </w:p>
    <w:p w14:paraId="21EB8CC3" w14:textId="46A19E35" w:rsidR="00CD13A8" w:rsidRPr="006378B7" w:rsidRDefault="004036A1" w:rsidP="00D00EBB">
      <w:r w:rsidRPr="00CF706A">
        <w:t>You can create lower level departments</w:t>
      </w:r>
      <w:r w:rsidR="009361CF" w:rsidRPr="00CF706A">
        <w:t xml:space="preserve"> of a department, too</w:t>
      </w:r>
      <w:r w:rsidRPr="00CF706A">
        <w:t xml:space="preserve">. If you </w:t>
      </w:r>
      <w:r w:rsidR="009361CF" w:rsidRPr="006378B7">
        <w:t>create the lower-level department</w:t>
      </w:r>
      <w:r w:rsidRPr="006378B7">
        <w:rPr>
          <w:b/>
          <w:sz w:val="20"/>
        </w:rPr>
        <w:t xml:space="preserve"> </w:t>
      </w:r>
      <w:r w:rsidR="009361CF" w:rsidRPr="006378B7">
        <w:t xml:space="preserve">from the </w:t>
      </w:r>
      <w:r w:rsidR="009361CF" w:rsidRPr="006378B7">
        <w:rPr>
          <w:rStyle w:val="SAPScreenElement"/>
        </w:rPr>
        <w:t>Company Structure Overview</w:t>
      </w:r>
      <w:r w:rsidR="009361CF" w:rsidRPr="006378B7">
        <w:t xml:space="preserve"> main page using the </w:t>
      </w:r>
      <w:r w:rsidR="009361CF" w:rsidRPr="006378B7">
        <w:rPr>
          <w:rStyle w:val="SAPScreenElement"/>
        </w:rPr>
        <w:t>Add entity</w:t>
      </w:r>
      <w:r w:rsidR="009361CF" w:rsidRPr="006378B7">
        <w:t xml:space="preserve"> </w:t>
      </w:r>
      <w:r w:rsidR="009361CF" w:rsidRPr="006378B7">
        <w:rPr>
          <w:noProof/>
        </w:rPr>
        <w:drawing>
          <wp:inline distT="0" distB="0" distL="0" distR="0" wp14:anchorId="2E9C53B7" wp14:editId="3E4454E5">
            <wp:extent cx="247650" cy="24765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7650" cy="247650"/>
                    </a:xfrm>
                    <a:prstGeom prst="rect">
                      <a:avLst/>
                    </a:prstGeom>
                  </pic:spPr>
                </pic:pic>
              </a:graphicData>
            </a:graphic>
          </wp:inline>
        </w:drawing>
      </w:r>
      <w:r w:rsidR="009361CF" w:rsidRPr="006378B7">
        <w:t xml:space="preserve"> icon, </w:t>
      </w:r>
      <w:r w:rsidRPr="00CF706A">
        <w:t xml:space="preserve">you need to select </w:t>
      </w:r>
      <w:r w:rsidR="00801611" w:rsidRPr="00CF706A">
        <w:t xml:space="preserve">both </w:t>
      </w:r>
      <w:r w:rsidRPr="00CF706A">
        <w:t xml:space="preserve">the parent department and the division. If you </w:t>
      </w:r>
      <w:r w:rsidR="009361CF" w:rsidRPr="006378B7">
        <w:t>create the lower-level department</w:t>
      </w:r>
      <w:r w:rsidR="009361CF" w:rsidRPr="006378B7">
        <w:rPr>
          <w:b/>
          <w:sz w:val="20"/>
        </w:rPr>
        <w:t xml:space="preserve"> </w:t>
      </w:r>
      <w:r w:rsidR="009361CF" w:rsidRPr="006378B7">
        <w:t xml:space="preserve">as child entity </w:t>
      </w:r>
      <w:r w:rsidRPr="00CF706A">
        <w:t xml:space="preserve">from a concrete department, then the parent department is defaulted and read-only, and </w:t>
      </w:r>
      <w:r w:rsidR="009361CF" w:rsidRPr="006378B7">
        <w:t xml:space="preserve">only </w:t>
      </w:r>
      <w:r w:rsidRPr="00CF706A">
        <w:t>the division needs to be selected.</w:t>
      </w:r>
    </w:p>
    <w:p w14:paraId="36E68913" w14:textId="413F372A" w:rsidR="00DA6311" w:rsidRPr="006378B7" w:rsidRDefault="00B256DA" w:rsidP="00DA6311">
      <w:pPr>
        <w:pStyle w:val="Heading2"/>
      </w:pPr>
      <w:bookmarkStart w:id="283" w:name="_Toc506462104"/>
      <w:r w:rsidRPr="006378B7">
        <w:t>Updating</w:t>
      </w:r>
      <w:r w:rsidR="00DA6311" w:rsidRPr="006378B7">
        <w:t xml:space="preserve"> </w:t>
      </w:r>
      <w:r w:rsidR="00BF3765" w:rsidRPr="006378B7">
        <w:t>Organization Object</w:t>
      </w:r>
      <w:bookmarkEnd w:id="283"/>
    </w:p>
    <w:p w14:paraId="45257E56" w14:textId="77777777" w:rsidR="00DA6311" w:rsidRPr="006378B7" w:rsidRDefault="00DA6311" w:rsidP="00DA6311">
      <w:pPr>
        <w:pStyle w:val="SAPKeyblockTitle"/>
      </w:pPr>
      <w:r w:rsidRPr="006378B7">
        <w:t>Test Administration</w:t>
      </w:r>
    </w:p>
    <w:p w14:paraId="4A6C7A50" w14:textId="77777777" w:rsidR="00DA6311" w:rsidRPr="006378B7" w:rsidRDefault="00DA6311" w:rsidP="00DA6311">
      <w:r w:rsidRPr="006378B7">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DA6311" w:rsidRPr="006378B7" w14:paraId="0AA06121" w14:textId="77777777" w:rsidTr="00B256DA">
        <w:tc>
          <w:tcPr>
            <w:tcW w:w="2280" w:type="dxa"/>
            <w:tcBorders>
              <w:top w:val="single" w:sz="8" w:space="0" w:color="999999"/>
              <w:left w:val="single" w:sz="8" w:space="0" w:color="999999"/>
              <w:bottom w:val="single" w:sz="8" w:space="0" w:color="999999"/>
              <w:right w:val="single" w:sz="8" w:space="0" w:color="999999"/>
            </w:tcBorders>
            <w:hideMark/>
          </w:tcPr>
          <w:p w14:paraId="3E9D3D6F" w14:textId="77777777" w:rsidR="00DA6311" w:rsidRPr="006378B7" w:rsidRDefault="00DA6311" w:rsidP="00B256DA">
            <w:pPr>
              <w:rPr>
                <w:rStyle w:val="SAPEmphasis"/>
              </w:rPr>
            </w:pPr>
            <w:r w:rsidRPr="006378B7">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314A9428" w14:textId="77777777" w:rsidR="00DA6311" w:rsidRPr="006378B7" w:rsidRDefault="00DA6311" w:rsidP="00B256DA">
            <w:pPr>
              <w:rPr>
                <w:lang w:eastAsia="zh-CN"/>
              </w:rPr>
            </w:pPr>
            <w:r w:rsidRPr="006378B7">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15228B4A" w14:textId="77777777" w:rsidR="00DA6311" w:rsidRPr="006378B7" w:rsidRDefault="00DA6311" w:rsidP="00B256DA">
            <w:pPr>
              <w:rPr>
                <w:rStyle w:val="SAPEmphasis"/>
              </w:rPr>
            </w:pPr>
            <w:r w:rsidRPr="006378B7">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694657AB" w14:textId="77777777" w:rsidR="00DA6311" w:rsidRPr="006378B7" w:rsidRDefault="00DA6311" w:rsidP="00B256DA">
            <w:pPr>
              <w:rPr>
                <w:lang w:eastAsia="zh-CN"/>
              </w:rPr>
            </w:pPr>
            <w:r w:rsidRPr="006378B7">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4A9E2764" w14:textId="77777777" w:rsidR="00DA6311" w:rsidRPr="006378B7" w:rsidRDefault="00DA6311" w:rsidP="00B256DA">
            <w:pPr>
              <w:rPr>
                <w:rStyle w:val="SAPEmphasis"/>
              </w:rPr>
            </w:pPr>
            <w:r w:rsidRPr="006378B7">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305A133A" w14:textId="77777777" w:rsidR="00DA6311" w:rsidRPr="006378B7" w:rsidRDefault="00DA6311" w:rsidP="00B256DA">
            <w:pPr>
              <w:rPr>
                <w:lang w:eastAsia="zh-CN"/>
              </w:rPr>
            </w:pPr>
            <w:r w:rsidRPr="006378B7">
              <w:rPr>
                <w:lang w:eastAsia="zh-CN"/>
              </w:rPr>
              <w:t>&lt;date&gt;</w:t>
            </w:r>
          </w:p>
        </w:tc>
      </w:tr>
      <w:tr w:rsidR="00DA6311" w:rsidRPr="006378B7" w14:paraId="50924FBB" w14:textId="77777777" w:rsidTr="00B256DA">
        <w:tc>
          <w:tcPr>
            <w:tcW w:w="2280" w:type="dxa"/>
            <w:tcBorders>
              <w:top w:val="single" w:sz="8" w:space="0" w:color="999999"/>
              <w:left w:val="single" w:sz="8" w:space="0" w:color="999999"/>
              <w:bottom w:val="single" w:sz="8" w:space="0" w:color="999999"/>
              <w:right w:val="single" w:sz="8" w:space="0" w:color="999999"/>
            </w:tcBorders>
            <w:hideMark/>
          </w:tcPr>
          <w:p w14:paraId="45BAE649" w14:textId="77777777" w:rsidR="00DA6311" w:rsidRPr="006378B7" w:rsidRDefault="00DA6311" w:rsidP="00B256DA">
            <w:pPr>
              <w:rPr>
                <w:rStyle w:val="SAPEmphasis"/>
              </w:rPr>
            </w:pPr>
            <w:r w:rsidRPr="006378B7">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2E215A4F" w14:textId="77777777" w:rsidR="00DA6311" w:rsidRPr="006378B7" w:rsidRDefault="00DA6311" w:rsidP="00B256DA">
            <w:pPr>
              <w:rPr>
                <w:lang w:eastAsia="zh-CN"/>
              </w:rPr>
            </w:pPr>
            <w:r w:rsidRPr="006378B7">
              <w:rPr>
                <w:lang w:eastAsia="zh-CN"/>
              </w:rPr>
              <w:t>HR Administrator</w:t>
            </w:r>
          </w:p>
        </w:tc>
      </w:tr>
      <w:tr w:rsidR="000F7019" w:rsidRPr="006378B7" w14:paraId="7CC6ED3E" w14:textId="77777777" w:rsidTr="00B256DA">
        <w:tc>
          <w:tcPr>
            <w:tcW w:w="2280" w:type="dxa"/>
            <w:tcBorders>
              <w:top w:val="single" w:sz="8" w:space="0" w:color="999999"/>
              <w:left w:val="single" w:sz="8" w:space="0" w:color="999999"/>
              <w:bottom w:val="single" w:sz="8" w:space="0" w:color="999999"/>
              <w:right w:val="single" w:sz="8" w:space="0" w:color="999999"/>
            </w:tcBorders>
            <w:hideMark/>
          </w:tcPr>
          <w:p w14:paraId="18099A45" w14:textId="77777777" w:rsidR="000F7019" w:rsidRPr="006378B7" w:rsidRDefault="000F7019" w:rsidP="000F7019">
            <w:pPr>
              <w:rPr>
                <w:rStyle w:val="SAPEmphasis"/>
              </w:rPr>
            </w:pPr>
            <w:r w:rsidRPr="006378B7">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436FFAAB" w14:textId="77777777" w:rsidR="000F7019" w:rsidRPr="006378B7" w:rsidRDefault="000F7019" w:rsidP="000F7019">
            <w:pPr>
              <w:rPr>
                <w:lang w:eastAsia="zh-CN"/>
              </w:rPr>
            </w:pPr>
            <w:r w:rsidRPr="006378B7">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39F05567" w14:textId="77777777" w:rsidR="000F7019" w:rsidRPr="006378B7" w:rsidRDefault="000F7019" w:rsidP="000F7019">
            <w:pPr>
              <w:rPr>
                <w:rStyle w:val="SAPEmphasis"/>
              </w:rPr>
            </w:pPr>
            <w:r w:rsidRPr="006378B7">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54091DBE" w14:textId="6FBD694D" w:rsidR="000F7019" w:rsidRPr="006378B7" w:rsidRDefault="000F7019" w:rsidP="000F7019">
            <w:pPr>
              <w:rPr>
                <w:lang w:eastAsia="zh-CN"/>
              </w:rPr>
            </w:pPr>
            <w:r>
              <w:t>&lt;duration&gt;</w:t>
            </w:r>
          </w:p>
        </w:tc>
      </w:tr>
    </w:tbl>
    <w:p w14:paraId="768860F3" w14:textId="77777777" w:rsidR="00DA6311" w:rsidRPr="006378B7" w:rsidRDefault="00DA6311" w:rsidP="00DA6311">
      <w:pPr>
        <w:pStyle w:val="SAPKeyblockTitle"/>
      </w:pPr>
      <w:r w:rsidRPr="006378B7">
        <w:t>Purpose</w:t>
      </w:r>
    </w:p>
    <w:p w14:paraId="67D11FA0" w14:textId="7D9E7F4A" w:rsidR="00D907F4" w:rsidRPr="006378B7" w:rsidRDefault="00D907F4" w:rsidP="00DA6311">
      <w:r w:rsidRPr="006378B7">
        <w:t xml:space="preserve">Attributes of an organization object need to be always up-to-date with business requirements. When situations occur in which this is not the case anymore, the </w:t>
      </w:r>
      <w:r w:rsidRPr="006378B7">
        <w:rPr>
          <w:lang w:eastAsia="zh-CN"/>
        </w:rPr>
        <w:t>HR Administrator</w:t>
      </w:r>
      <w:r w:rsidRPr="006378B7">
        <w:t xml:space="preserve"> needs to adapt these attributes.</w:t>
      </w:r>
    </w:p>
    <w:p w14:paraId="3945294F" w14:textId="0E525666" w:rsidR="001F734E" w:rsidRPr="006378B7" w:rsidRDefault="001F734E" w:rsidP="00DA6311">
      <w:r w:rsidRPr="006378B7">
        <w:lastRenderedPageBreak/>
        <w:t xml:space="preserve">High-level, the procedure is same for business units, divisions, and departments. Therefore, it is described in a generic manner. Where appropriate, the differences between updating the different </w:t>
      </w:r>
      <w:r w:rsidR="009E680B" w:rsidRPr="006378B7">
        <w:t xml:space="preserve">organization object </w:t>
      </w:r>
      <w:r w:rsidRPr="002C583A">
        <w:t>types</w:t>
      </w:r>
      <w:r w:rsidRPr="006378B7">
        <w:t xml:space="preserve"> are highlighted.</w:t>
      </w:r>
    </w:p>
    <w:p w14:paraId="092C6246" w14:textId="77777777" w:rsidR="005C40B2" w:rsidRPr="006378B7" w:rsidRDefault="005C40B2" w:rsidP="005C40B2">
      <w:pPr>
        <w:pStyle w:val="SAPKeyblockTitle"/>
      </w:pPr>
      <w:r w:rsidRPr="006378B7">
        <w:t>Procedure</w:t>
      </w:r>
    </w:p>
    <w:tbl>
      <w:tblPr>
        <w:tblW w:w="1374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709"/>
        <w:gridCol w:w="1333"/>
        <w:gridCol w:w="2970"/>
        <w:gridCol w:w="3150"/>
        <w:gridCol w:w="4410"/>
        <w:gridCol w:w="1170"/>
      </w:tblGrid>
      <w:tr w:rsidR="005C40B2" w:rsidRPr="006378B7" w14:paraId="7C67423E" w14:textId="77777777" w:rsidTr="00F228D9">
        <w:trPr>
          <w:trHeight w:val="848"/>
          <w:tblHeader/>
        </w:trPr>
        <w:tc>
          <w:tcPr>
            <w:tcW w:w="709" w:type="dxa"/>
            <w:tcBorders>
              <w:top w:val="single" w:sz="8" w:space="0" w:color="999999"/>
              <w:left w:val="single" w:sz="8" w:space="0" w:color="999999"/>
              <w:bottom w:val="single" w:sz="8" w:space="0" w:color="999999"/>
              <w:right w:val="single" w:sz="8" w:space="0" w:color="999999"/>
            </w:tcBorders>
            <w:shd w:val="clear" w:color="auto" w:fill="999999"/>
            <w:hideMark/>
          </w:tcPr>
          <w:p w14:paraId="06C2D9F8" w14:textId="77777777" w:rsidR="005C40B2" w:rsidRPr="006378B7" w:rsidRDefault="005C40B2" w:rsidP="00585BB3">
            <w:pPr>
              <w:pStyle w:val="SAPTableHeader"/>
            </w:pPr>
            <w:r w:rsidRPr="006378B7">
              <w:t>Test Step #</w:t>
            </w:r>
          </w:p>
        </w:tc>
        <w:tc>
          <w:tcPr>
            <w:tcW w:w="1333" w:type="dxa"/>
            <w:tcBorders>
              <w:top w:val="single" w:sz="8" w:space="0" w:color="999999"/>
              <w:left w:val="single" w:sz="8" w:space="0" w:color="999999"/>
              <w:bottom w:val="single" w:sz="8" w:space="0" w:color="999999"/>
              <w:right w:val="single" w:sz="8" w:space="0" w:color="999999"/>
            </w:tcBorders>
            <w:shd w:val="clear" w:color="auto" w:fill="999999"/>
            <w:hideMark/>
          </w:tcPr>
          <w:p w14:paraId="7C30BDF5" w14:textId="77777777" w:rsidR="005C40B2" w:rsidRPr="006378B7" w:rsidRDefault="005C40B2" w:rsidP="00585BB3">
            <w:pPr>
              <w:pStyle w:val="SAPTableHeader"/>
            </w:pPr>
            <w:r w:rsidRPr="006378B7">
              <w:t>Test Step Name</w:t>
            </w:r>
          </w:p>
        </w:tc>
        <w:tc>
          <w:tcPr>
            <w:tcW w:w="2970" w:type="dxa"/>
            <w:tcBorders>
              <w:top w:val="single" w:sz="8" w:space="0" w:color="999999"/>
              <w:left w:val="single" w:sz="8" w:space="0" w:color="999999"/>
              <w:bottom w:val="single" w:sz="8" w:space="0" w:color="999999"/>
              <w:right w:val="single" w:sz="8" w:space="0" w:color="999999"/>
            </w:tcBorders>
            <w:shd w:val="clear" w:color="auto" w:fill="999999"/>
            <w:hideMark/>
          </w:tcPr>
          <w:p w14:paraId="74F4490D" w14:textId="77777777" w:rsidR="005C40B2" w:rsidRPr="006378B7" w:rsidRDefault="005C40B2" w:rsidP="00585BB3">
            <w:pPr>
              <w:pStyle w:val="SAPTableHeader"/>
            </w:pPr>
            <w:r w:rsidRPr="006378B7">
              <w:t>Instruction</w:t>
            </w:r>
          </w:p>
        </w:tc>
        <w:tc>
          <w:tcPr>
            <w:tcW w:w="3150" w:type="dxa"/>
            <w:tcBorders>
              <w:top w:val="single" w:sz="8" w:space="0" w:color="999999"/>
              <w:left w:val="single" w:sz="8" w:space="0" w:color="999999"/>
              <w:bottom w:val="single" w:sz="8" w:space="0" w:color="999999"/>
              <w:right w:val="single" w:sz="8" w:space="0" w:color="999999"/>
            </w:tcBorders>
            <w:shd w:val="clear" w:color="auto" w:fill="999999"/>
          </w:tcPr>
          <w:p w14:paraId="5AA36B09" w14:textId="77777777" w:rsidR="005C40B2" w:rsidRPr="006378B7" w:rsidRDefault="005C40B2" w:rsidP="00585BB3">
            <w:pPr>
              <w:pStyle w:val="SAPTableHeader"/>
            </w:pPr>
            <w:r w:rsidRPr="006378B7">
              <w:t>User Entries:</w:t>
            </w:r>
            <w:r w:rsidRPr="006378B7">
              <w:br/>
              <w:t>Field Name: User Action and Value</w:t>
            </w:r>
          </w:p>
        </w:tc>
        <w:tc>
          <w:tcPr>
            <w:tcW w:w="4410" w:type="dxa"/>
            <w:tcBorders>
              <w:top w:val="single" w:sz="8" w:space="0" w:color="999999"/>
              <w:left w:val="single" w:sz="8" w:space="0" w:color="999999"/>
              <w:bottom w:val="single" w:sz="8" w:space="0" w:color="999999"/>
              <w:right w:val="single" w:sz="8" w:space="0" w:color="999999"/>
            </w:tcBorders>
            <w:shd w:val="clear" w:color="auto" w:fill="999999"/>
            <w:hideMark/>
          </w:tcPr>
          <w:p w14:paraId="4A4E2717" w14:textId="77777777" w:rsidR="005C40B2" w:rsidRPr="006378B7" w:rsidRDefault="005C40B2" w:rsidP="00585BB3">
            <w:pPr>
              <w:pStyle w:val="SAPTableHeader"/>
            </w:pPr>
            <w:r w:rsidRPr="006378B7">
              <w:t>Expected Result</w:t>
            </w:r>
          </w:p>
        </w:tc>
        <w:tc>
          <w:tcPr>
            <w:tcW w:w="1170" w:type="dxa"/>
            <w:tcBorders>
              <w:top w:val="single" w:sz="8" w:space="0" w:color="999999"/>
              <w:left w:val="single" w:sz="8" w:space="0" w:color="999999"/>
              <w:bottom w:val="single" w:sz="8" w:space="0" w:color="999999"/>
              <w:right w:val="single" w:sz="8" w:space="0" w:color="999999"/>
            </w:tcBorders>
            <w:shd w:val="clear" w:color="auto" w:fill="999999"/>
            <w:hideMark/>
          </w:tcPr>
          <w:p w14:paraId="333E69A2" w14:textId="77777777" w:rsidR="005C40B2" w:rsidRPr="006378B7" w:rsidRDefault="005C40B2" w:rsidP="00585BB3">
            <w:pPr>
              <w:pStyle w:val="SAPTableHeader"/>
            </w:pPr>
            <w:r w:rsidRPr="006378B7">
              <w:t>Pass / Fail / Comment</w:t>
            </w:r>
          </w:p>
        </w:tc>
      </w:tr>
      <w:tr w:rsidR="005C40B2" w:rsidRPr="006378B7" w14:paraId="21997177" w14:textId="77777777" w:rsidTr="00F228D9">
        <w:trPr>
          <w:trHeight w:val="288"/>
        </w:trPr>
        <w:tc>
          <w:tcPr>
            <w:tcW w:w="709" w:type="dxa"/>
            <w:tcBorders>
              <w:top w:val="single" w:sz="8" w:space="0" w:color="999999"/>
              <w:left w:val="single" w:sz="8" w:space="0" w:color="999999"/>
              <w:bottom w:val="single" w:sz="8" w:space="0" w:color="999999"/>
              <w:right w:val="single" w:sz="8" w:space="0" w:color="999999"/>
            </w:tcBorders>
            <w:hideMark/>
          </w:tcPr>
          <w:p w14:paraId="20652EED" w14:textId="77777777" w:rsidR="005C40B2" w:rsidRPr="006378B7" w:rsidRDefault="005C40B2" w:rsidP="00585BB3">
            <w:r w:rsidRPr="006378B7">
              <w:t>1</w:t>
            </w:r>
          </w:p>
        </w:tc>
        <w:tc>
          <w:tcPr>
            <w:tcW w:w="1333" w:type="dxa"/>
            <w:tcBorders>
              <w:top w:val="single" w:sz="8" w:space="0" w:color="999999"/>
              <w:left w:val="single" w:sz="8" w:space="0" w:color="999999"/>
              <w:bottom w:val="single" w:sz="8" w:space="0" w:color="999999"/>
              <w:right w:val="single" w:sz="8" w:space="0" w:color="999999"/>
            </w:tcBorders>
            <w:hideMark/>
          </w:tcPr>
          <w:p w14:paraId="64C5EAE0" w14:textId="77777777" w:rsidR="005C40B2" w:rsidRPr="006378B7" w:rsidRDefault="005C40B2" w:rsidP="00585BB3">
            <w:r w:rsidRPr="006378B7">
              <w:rPr>
                <w:rStyle w:val="SAPEmphasis"/>
              </w:rPr>
              <w:t>Log on</w:t>
            </w:r>
          </w:p>
        </w:tc>
        <w:tc>
          <w:tcPr>
            <w:tcW w:w="2970" w:type="dxa"/>
            <w:tcBorders>
              <w:top w:val="single" w:sz="8" w:space="0" w:color="999999"/>
              <w:left w:val="single" w:sz="8" w:space="0" w:color="999999"/>
              <w:bottom w:val="single" w:sz="8" w:space="0" w:color="999999"/>
              <w:right w:val="single" w:sz="8" w:space="0" w:color="999999"/>
            </w:tcBorders>
            <w:hideMark/>
          </w:tcPr>
          <w:p w14:paraId="17D076BC" w14:textId="77777777" w:rsidR="005C40B2" w:rsidRPr="006378B7" w:rsidRDefault="005C40B2" w:rsidP="00585BB3">
            <w:r w:rsidRPr="006378B7">
              <w:t xml:space="preserve">Log on to </w:t>
            </w:r>
            <w:r w:rsidRPr="006378B7">
              <w:rPr>
                <w:rStyle w:val="SAPTextReference"/>
              </w:rPr>
              <w:t>Employee Central</w:t>
            </w:r>
            <w:r w:rsidRPr="006378B7" w:rsidDel="00C623F0">
              <w:t xml:space="preserve"> </w:t>
            </w:r>
            <w:r w:rsidRPr="006378B7">
              <w:t>as an HR Administrator.</w:t>
            </w:r>
          </w:p>
        </w:tc>
        <w:tc>
          <w:tcPr>
            <w:tcW w:w="3150" w:type="dxa"/>
            <w:tcBorders>
              <w:top w:val="single" w:sz="8" w:space="0" w:color="999999"/>
              <w:left w:val="single" w:sz="8" w:space="0" w:color="999999"/>
              <w:bottom w:val="single" w:sz="8" w:space="0" w:color="999999"/>
              <w:right w:val="single" w:sz="8" w:space="0" w:color="999999"/>
            </w:tcBorders>
          </w:tcPr>
          <w:p w14:paraId="3367B83B" w14:textId="77777777" w:rsidR="005C40B2" w:rsidRPr="006378B7" w:rsidRDefault="005C40B2" w:rsidP="00585BB3"/>
        </w:tc>
        <w:tc>
          <w:tcPr>
            <w:tcW w:w="4410" w:type="dxa"/>
            <w:tcBorders>
              <w:top w:val="single" w:sz="8" w:space="0" w:color="999999"/>
              <w:left w:val="single" w:sz="8" w:space="0" w:color="999999"/>
              <w:bottom w:val="single" w:sz="8" w:space="0" w:color="999999"/>
              <w:right w:val="single" w:sz="8" w:space="0" w:color="999999"/>
            </w:tcBorders>
            <w:hideMark/>
          </w:tcPr>
          <w:p w14:paraId="2D13702C" w14:textId="77777777" w:rsidR="005C40B2" w:rsidRPr="006378B7" w:rsidRDefault="005C40B2" w:rsidP="00585BB3">
            <w:r w:rsidRPr="006378B7">
              <w:t xml:space="preserve">The </w:t>
            </w:r>
            <w:r w:rsidRPr="006378B7">
              <w:rPr>
                <w:rStyle w:val="SAPScreenElement"/>
              </w:rPr>
              <w:t xml:space="preserve">Home </w:t>
            </w:r>
            <w:r w:rsidRPr="006378B7">
              <w:t>page is displayed.</w:t>
            </w:r>
          </w:p>
        </w:tc>
        <w:tc>
          <w:tcPr>
            <w:tcW w:w="1170" w:type="dxa"/>
            <w:tcBorders>
              <w:top w:val="single" w:sz="8" w:space="0" w:color="999999"/>
              <w:left w:val="single" w:sz="8" w:space="0" w:color="999999"/>
              <w:bottom w:val="single" w:sz="8" w:space="0" w:color="999999"/>
              <w:right w:val="single" w:sz="8" w:space="0" w:color="999999"/>
            </w:tcBorders>
          </w:tcPr>
          <w:p w14:paraId="5DC31F6D" w14:textId="77777777" w:rsidR="005C40B2" w:rsidRPr="006378B7" w:rsidRDefault="005C40B2" w:rsidP="00585BB3"/>
        </w:tc>
      </w:tr>
      <w:tr w:rsidR="005C40B2" w:rsidRPr="006378B7" w14:paraId="515D6889" w14:textId="77777777" w:rsidTr="00F228D9">
        <w:trPr>
          <w:trHeight w:val="357"/>
        </w:trPr>
        <w:tc>
          <w:tcPr>
            <w:tcW w:w="709" w:type="dxa"/>
            <w:tcBorders>
              <w:top w:val="single" w:sz="8" w:space="0" w:color="999999"/>
              <w:left w:val="single" w:sz="8" w:space="0" w:color="999999"/>
              <w:bottom w:val="single" w:sz="8" w:space="0" w:color="999999"/>
              <w:right w:val="single" w:sz="8" w:space="0" w:color="999999"/>
            </w:tcBorders>
            <w:hideMark/>
          </w:tcPr>
          <w:p w14:paraId="16A2A60B" w14:textId="77777777" w:rsidR="005C40B2" w:rsidRPr="006378B7" w:rsidRDefault="005C40B2" w:rsidP="00585BB3">
            <w:r w:rsidRPr="006378B7">
              <w:t>2</w:t>
            </w:r>
          </w:p>
        </w:tc>
        <w:tc>
          <w:tcPr>
            <w:tcW w:w="1333" w:type="dxa"/>
            <w:tcBorders>
              <w:top w:val="single" w:sz="8" w:space="0" w:color="999999"/>
              <w:left w:val="single" w:sz="8" w:space="0" w:color="999999"/>
              <w:bottom w:val="single" w:sz="8" w:space="0" w:color="999999"/>
              <w:right w:val="single" w:sz="8" w:space="0" w:color="999999"/>
            </w:tcBorders>
            <w:hideMark/>
          </w:tcPr>
          <w:p w14:paraId="78C8B63B" w14:textId="77777777" w:rsidR="005C40B2" w:rsidRPr="006378B7" w:rsidRDefault="005C40B2" w:rsidP="00585BB3">
            <w:pPr>
              <w:rPr>
                <w:rStyle w:val="SAPEmphasis"/>
              </w:rPr>
            </w:pPr>
            <w:r w:rsidRPr="006378B7">
              <w:rPr>
                <w:rStyle w:val="SAPEmphasis"/>
              </w:rPr>
              <w:t>Go to Company Info</w:t>
            </w:r>
          </w:p>
        </w:tc>
        <w:tc>
          <w:tcPr>
            <w:tcW w:w="2970" w:type="dxa"/>
            <w:tcBorders>
              <w:top w:val="single" w:sz="8" w:space="0" w:color="999999"/>
              <w:left w:val="single" w:sz="8" w:space="0" w:color="999999"/>
              <w:bottom w:val="single" w:sz="8" w:space="0" w:color="999999"/>
              <w:right w:val="single" w:sz="8" w:space="0" w:color="999999"/>
            </w:tcBorders>
            <w:hideMark/>
          </w:tcPr>
          <w:p w14:paraId="4703E527" w14:textId="77777777" w:rsidR="005C40B2" w:rsidRPr="006378B7" w:rsidRDefault="005C40B2" w:rsidP="00585BB3">
            <w:r w:rsidRPr="006378B7">
              <w:t xml:space="preserve">From the </w:t>
            </w:r>
            <w:r w:rsidRPr="006378B7">
              <w:rPr>
                <w:rStyle w:val="SAPScreenElement"/>
              </w:rPr>
              <w:t xml:space="preserve">Home </w:t>
            </w:r>
            <w:r w:rsidRPr="006378B7">
              <w:t xml:space="preserve">drop-down, select </w:t>
            </w:r>
            <w:r w:rsidRPr="006378B7">
              <w:rPr>
                <w:rStyle w:val="SAPScreenElement"/>
              </w:rPr>
              <w:t>Company Info</w:t>
            </w:r>
            <w:r w:rsidRPr="006378B7">
              <w:t>.</w:t>
            </w:r>
          </w:p>
        </w:tc>
        <w:tc>
          <w:tcPr>
            <w:tcW w:w="3150" w:type="dxa"/>
            <w:tcBorders>
              <w:top w:val="single" w:sz="8" w:space="0" w:color="999999"/>
              <w:left w:val="single" w:sz="8" w:space="0" w:color="999999"/>
              <w:bottom w:val="single" w:sz="8" w:space="0" w:color="999999"/>
              <w:right w:val="single" w:sz="8" w:space="0" w:color="999999"/>
            </w:tcBorders>
          </w:tcPr>
          <w:p w14:paraId="7B7ADC69" w14:textId="77777777" w:rsidR="005C40B2" w:rsidRPr="006378B7" w:rsidRDefault="005C40B2" w:rsidP="00585BB3"/>
        </w:tc>
        <w:tc>
          <w:tcPr>
            <w:tcW w:w="4410" w:type="dxa"/>
            <w:tcBorders>
              <w:top w:val="single" w:sz="8" w:space="0" w:color="999999"/>
              <w:left w:val="single" w:sz="8" w:space="0" w:color="999999"/>
              <w:bottom w:val="single" w:sz="8" w:space="0" w:color="999999"/>
              <w:right w:val="single" w:sz="8" w:space="0" w:color="999999"/>
            </w:tcBorders>
          </w:tcPr>
          <w:p w14:paraId="3366A0C8" w14:textId="77777777" w:rsidR="005C40B2" w:rsidRPr="006378B7" w:rsidRDefault="005C40B2" w:rsidP="00585BB3">
            <w:r w:rsidRPr="006378B7">
              <w:t xml:space="preserve">The </w:t>
            </w:r>
            <w:r w:rsidRPr="006378B7">
              <w:rPr>
                <w:rStyle w:val="SAPScreenElement"/>
              </w:rPr>
              <w:t>Company Info</w:t>
            </w:r>
            <w:r w:rsidRPr="006378B7">
              <w:t xml:space="preserve"> screen is displayed containing by default the </w:t>
            </w:r>
            <w:r w:rsidRPr="006378B7">
              <w:rPr>
                <w:rStyle w:val="SAPScreenElement"/>
              </w:rPr>
              <w:t>Org Chart</w:t>
            </w:r>
            <w:r w:rsidRPr="006378B7">
              <w:t xml:space="preserve"> based on the logged-in user.</w:t>
            </w:r>
          </w:p>
        </w:tc>
        <w:tc>
          <w:tcPr>
            <w:tcW w:w="1170" w:type="dxa"/>
            <w:tcBorders>
              <w:top w:val="single" w:sz="8" w:space="0" w:color="999999"/>
              <w:left w:val="single" w:sz="8" w:space="0" w:color="999999"/>
              <w:bottom w:val="single" w:sz="8" w:space="0" w:color="999999"/>
              <w:right w:val="single" w:sz="8" w:space="0" w:color="999999"/>
            </w:tcBorders>
          </w:tcPr>
          <w:p w14:paraId="0332DD38" w14:textId="77777777" w:rsidR="005C40B2" w:rsidRPr="006378B7" w:rsidRDefault="005C40B2" w:rsidP="00585BB3"/>
        </w:tc>
      </w:tr>
      <w:tr w:rsidR="005C40B2" w:rsidRPr="006378B7" w14:paraId="3C7CCCB4" w14:textId="77777777" w:rsidTr="00F228D9">
        <w:trPr>
          <w:trHeight w:val="357"/>
        </w:trPr>
        <w:tc>
          <w:tcPr>
            <w:tcW w:w="709" w:type="dxa"/>
            <w:tcBorders>
              <w:top w:val="single" w:sz="8" w:space="0" w:color="999999"/>
              <w:left w:val="single" w:sz="8" w:space="0" w:color="999999"/>
              <w:bottom w:val="single" w:sz="8" w:space="0" w:color="999999"/>
              <w:right w:val="single" w:sz="8" w:space="0" w:color="999999"/>
            </w:tcBorders>
          </w:tcPr>
          <w:p w14:paraId="07803CA5" w14:textId="77777777" w:rsidR="005C40B2" w:rsidRPr="006378B7" w:rsidRDefault="005C40B2" w:rsidP="00585BB3">
            <w:r w:rsidRPr="006378B7">
              <w:t>3</w:t>
            </w:r>
          </w:p>
        </w:tc>
        <w:tc>
          <w:tcPr>
            <w:tcW w:w="1333" w:type="dxa"/>
            <w:tcBorders>
              <w:top w:val="single" w:sz="8" w:space="0" w:color="999999"/>
              <w:left w:val="single" w:sz="8" w:space="0" w:color="999999"/>
              <w:bottom w:val="single" w:sz="8" w:space="0" w:color="999999"/>
              <w:right w:val="single" w:sz="8" w:space="0" w:color="999999"/>
            </w:tcBorders>
          </w:tcPr>
          <w:p w14:paraId="5DA34D7F" w14:textId="181861FA" w:rsidR="005C40B2" w:rsidRPr="006378B7" w:rsidRDefault="005C40B2" w:rsidP="00585BB3">
            <w:pPr>
              <w:rPr>
                <w:rStyle w:val="SAPEmphasis"/>
              </w:rPr>
            </w:pPr>
            <w:r w:rsidRPr="006378B7">
              <w:rPr>
                <w:rStyle w:val="SAPEmphasis"/>
              </w:rPr>
              <w:t xml:space="preserve">Search </w:t>
            </w:r>
            <w:r w:rsidR="00817A38" w:rsidRPr="006378B7">
              <w:rPr>
                <w:rStyle w:val="SAPEmphasis"/>
              </w:rPr>
              <w:t>Organization Object</w:t>
            </w:r>
          </w:p>
        </w:tc>
        <w:tc>
          <w:tcPr>
            <w:tcW w:w="2970" w:type="dxa"/>
            <w:tcBorders>
              <w:top w:val="single" w:sz="8" w:space="0" w:color="999999"/>
              <w:left w:val="single" w:sz="8" w:space="0" w:color="999999"/>
              <w:bottom w:val="single" w:sz="8" w:space="0" w:color="999999"/>
              <w:right w:val="single" w:sz="8" w:space="0" w:color="999999"/>
            </w:tcBorders>
          </w:tcPr>
          <w:p w14:paraId="5CE0ECE2" w14:textId="77777777" w:rsidR="005C40B2" w:rsidRPr="006378B7" w:rsidRDefault="005C40B2" w:rsidP="00585BB3">
            <w:r w:rsidRPr="006378B7">
              <w:t xml:space="preserve">Go to the </w:t>
            </w:r>
            <w:r w:rsidRPr="006378B7">
              <w:rPr>
                <w:rStyle w:val="SAPScreenElement"/>
              </w:rPr>
              <w:t>Company Structure Overview</w:t>
            </w:r>
            <w:r w:rsidRPr="006378B7">
              <w:t xml:space="preserve"> tab.</w:t>
            </w:r>
          </w:p>
          <w:p w14:paraId="3BEC7B95" w14:textId="77777777" w:rsidR="005C40B2" w:rsidRPr="006378B7" w:rsidRDefault="005C40B2" w:rsidP="00585BB3">
            <w:r w:rsidRPr="006378B7">
              <w:t xml:space="preserve">In the </w:t>
            </w:r>
            <w:r w:rsidRPr="006378B7">
              <w:rPr>
                <w:rStyle w:val="SAPScreenElement"/>
              </w:rPr>
              <w:t>Company Structure</w:t>
            </w:r>
            <w:r w:rsidRPr="006378B7">
              <w:t xml:space="preserve"> field, select the</w:t>
            </w:r>
            <w:r w:rsidRPr="006378B7">
              <w:rPr>
                <w:rStyle w:val="SAPUserEntry"/>
              </w:rPr>
              <w:t xml:space="preserve"> &lt;company structure definition name&gt; </w:t>
            </w:r>
            <w:r w:rsidRPr="006378B7">
              <w:t xml:space="preserve">as defined during configuration from the drop-down. </w:t>
            </w:r>
          </w:p>
          <w:p w14:paraId="7A4DE907" w14:textId="4F4BF2C7" w:rsidR="005C40B2" w:rsidRPr="006378B7" w:rsidRDefault="005C40B2" w:rsidP="00585BB3">
            <w:r w:rsidRPr="006378B7">
              <w:t xml:space="preserve">In the </w:t>
            </w:r>
            <w:r w:rsidRPr="006378B7">
              <w:rPr>
                <w:rStyle w:val="SAPScreenElement"/>
              </w:rPr>
              <w:t>Search</w:t>
            </w:r>
            <w:r w:rsidRPr="006378B7">
              <w:t xml:space="preserve"> field, select from the drop-down the </w:t>
            </w:r>
            <w:r w:rsidR="009E680B" w:rsidRPr="006378B7">
              <w:t xml:space="preserve">organization object </w:t>
            </w:r>
            <w:r w:rsidRPr="006378B7">
              <w:t xml:space="preserve">type. </w:t>
            </w:r>
          </w:p>
          <w:p w14:paraId="686ABC10" w14:textId="282F99D3" w:rsidR="005C40B2" w:rsidRPr="006378B7" w:rsidRDefault="005C40B2" w:rsidP="00585BB3">
            <w:r w:rsidRPr="006378B7">
              <w:t xml:space="preserve">In the second search field, select the instance of that </w:t>
            </w:r>
            <w:r w:rsidR="009E680B" w:rsidRPr="006378B7">
              <w:t xml:space="preserve">organization object </w:t>
            </w:r>
            <w:r w:rsidRPr="006378B7">
              <w:t xml:space="preserve">type you want to update. Either leave today’s date (which is the default), or click on the calendar icon </w:t>
            </w:r>
            <w:r w:rsidRPr="006378B7">
              <w:rPr>
                <w:noProof/>
              </w:rPr>
              <w:drawing>
                <wp:inline distT="0" distB="0" distL="0" distR="0" wp14:anchorId="495DB3A2" wp14:editId="2AC13840">
                  <wp:extent cx="62865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8650" cy="228600"/>
                          </a:xfrm>
                          <a:prstGeom prst="rect">
                            <a:avLst/>
                          </a:prstGeom>
                        </pic:spPr>
                      </pic:pic>
                    </a:graphicData>
                  </a:graphic>
                </wp:inline>
              </w:drawing>
            </w:r>
            <w:r w:rsidRPr="006378B7">
              <w:t xml:space="preserve"> located in the top right corner of the screen and select an appropriate date.</w:t>
            </w:r>
          </w:p>
        </w:tc>
        <w:tc>
          <w:tcPr>
            <w:tcW w:w="3150" w:type="dxa"/>
            <w:tcBorders>
              <w:top w:val="single" w:sz="8" w:space="0" w:color="999999"/>
              <w:left w:val="single" w:sz="8" w:space="0" w:color="999999"/>
              <w:bottom w:val="single" w:sz="8" w:space="0" w:color="999999"/>
              <w:right w:val="single" w:sz="8" w:space="0" w:color="999999"/>
            </w:tcBorders>
          </w:tcPr>
          <w:p w14:paraId="61BD9CF5" w14:textId="77777777" w:rsidR="005C40B2" w:rsidRPr="006378B7" w:rsidRDefault="005C40B2" w:rsidP="00585BB3">
            <w:pPr>
              <w:rPr>
                <w:rFonts w:cs="Arial"/>
                <w:bCs/>
              </w:rPr>
            </w:pPr>
          </w:p>
        </w:tc>
        <w:tc>
          <w:tcPr>
            <w:tcW w:w="4410" w:type="dxa"/>
            <w:tcBorders>
              <w:top w:val="single" w:sz="8" w:space="0" w:color="999999"/>
              <w:left w:val="single" w:sz="8" w:space="0" w:color="999999"/>
              <w:bottom w:val="single" w:sz="8" w:space="0" w:color="999999"/>
              <w:right w:val="single" w:sz="8" w:space="0" w:color="999999"/>
            </w:tcBorders>
          </w:tcPr>
          <w:p w14:paraId="423B5977" w14:textId="452CF36B" w:rsidR="005C40B2" w:rsidRPr="006378B7" w:rsidRDefault="005C40B2" w:rsidP="00585BB3">
            <w:pPr>
              <w:pStyle w:val="ListBullet"/>
              <w:numPr>
                <w:ilvl w:val="0"/>
                <w:numId w:val="0"/>
              </w:numPr>
              <w:rPr>
                <w:lang w:eastAsia="zh-TW"/>
              </w:rPr>
            </w:pPr>
            <w:r w:rsidRPr="006378B7">
              <w:rPr>
                <w:lang w:eastAsia="zh-TW"/>
              </w:rPr>
              <w:t xml:space="preserve">The company hierarchy as of the selected date is displayed, starting from the selected </w:t>
            </w:r>
            <w:r w:rsidR="00817A38" w:rsidRPr="006378B7">
              <w:rPr>
                <w:lang w:eastAsia="zh-TW"/>
              </w:rPr>
              <w:t xml:space="preserve">organization object </w:t>
            </w:r>
            <w:r w:rsidRPr="006378B7">
              <w:rPr>
                <w:lang w:eastAsia="zh-TW"/>
              </w:rPr>
              <w:t>and containing one level below, if existing.</w:t>
            </w:r>
          </w:p>
        </w:tc>
        <w:tc>
          <w:tcPr>
            <w:tcW w:w="1170" w:type="dxa"/>
            <w:tcBorders>
              <w:top w:val="single" w:sz="8" w:space="0" w:color="999999"/>
              <w:left w:val="single" w:sz="8" w:space="0" w:color="999999"/>
              <w:bottom w:val="single" w:sz="8" w:space="0" w:color="999999"/>
              <w:right w:val="single" w:sz="8" w:space="0" w:color="999999"/>
            </w:tcBorders>
          </w:tcPr>
          <w:p w14:paraId="79E40ABC" w14:textId="77777777" w:rsidR="005C40B2" w:rsidRPr="006378B7" w:rsidRDefault="005C40B2" w:rsidP="00585BB3"/>
        </w:tc>
      </w:tr>
      <w:tr w:rsidR="005C40B2" w:rsidRPr="006378B7" w14:paraId="7FD234E0" w14:textId="77777777" w:rsidTr="00F228D9">
        <w:trPr>
          <w:trHeight w:val="357"/>
        </w:trPr>
        <w:tc>
          <w:tcPr>
            <w:tcW w:w="709" w:type="dxa"/>
            <w:tcBorders>
              <w:top w:val="single" w:sz="8" w:space="0" w:color="999999"/>
              <w:left w:val="single" w:sz="8" w:space="0" w:color="999999"/>
              <w:bottom w:val="single" w:sz="8" w:space="0" w:color="999999"/>
              <w:right w:val="single" w:sz="8" w:space="0" w:color="999999"/>
            </w:tcBorders>
          </w:tcPr>
          <w:p w14:paraId="6C067062" w14:textId="77777777" w:rsidR="005C40B2" w:rsidRPr="006378B7" w:rsidRDefault="005C40B2" w:rsidP="00585BB3">
            <w:r w:rsidRPr="006378B7">
              <w:t>5</w:t>
            </w:r>
          </w:p>
        </w:tc>
        <w:tc>
          <w:tcPr>
            <w:tcW w:w="1333" w:type="dxa"/>
            <w:tcBorders>
              <w:top w:val="single" w:sz="8" w:space="0" w:color="999999"/>
              <w:left w:val="single" w:sz="8" w:space="0" w:color="999999"/>
              <w:bottom w:val="single" w:sz="8" w:space="0" w:color="999999"/>
              <w:right w:val="single" w:sz="8" w:space="0" w:color="999999"/>
            </w:tcBorders>
          </w:tcPr>
          <w:p w14:paraId="4E1258C3" w14:textId="249E530C" w:rsidR="005C40B2" w:rsidRPr="006378B7" w:rsidRDefault="005C40B2" w:rsidP="00585BB3">
            <w:pPr>
              <w:rPr>
                <w:rStyle w:val="SAPEmphasis"/>
              </w:rPr>
            </w:pPr>
            <w:r w:rsidRPr="006378B7">
              <w:rPr>
                <w:rStyle w:val="SAPEmphasis"/>
              </w:rPr>
              <w:t xml:space="preserve">View </w:t>
            </w:r>
            <w:r w:rsidR="008B6941" w:rsidRPr="006378B7">
              <w:rPr>
                <w:rStyle w:val="SAPEmphasis"/>
              </w:rPr>
              <w:t xml:space="preserve">Organization Object </w:t>
            </w:r>
            <w:r w:rsidRPr="006378B7">
              <w:rPr>
                <w:rStyle w:val="SAPEmphasis"/>
              </w:rPr>
              <w:t>Details</w:t>
            </w:r>
          </w:p>
        </w:tc>
        <w:tc>
          <w:tcPr>
            <w:tcW w:w="2970" w:type="dxa"/>
            <w:tcBorders>
              <w:top w:val="single" w:sz="8" w:space="0" w:color="999999"/>
              <w:left w:val="single" w:sz="8" w:space="0" w:color="999999"/>
              <w:bottom w:val="single" w:sz="8" w:space="0" w:color="999999"/>
              <w:right w:val="single" w:sz="8" w:space="0" w:color="999999"/>
            </w:tcBorders>
          </w:tcPr>
          <w:p w14:paraId="30E3FFBE" w14:textId="4ABB516E" w:rsidR="005C40B2" w:rsidRPr="006378B7" w:rsidRDefault="005C40B2" w:rsidP="00585BB3">
            <w:pPr>
              <w:pStyle w:val="ListBullet"/>
              <w:numPr>
                <w:ilvl w:val="0"/>
                <w:numId w:val="0"/>
              </w:numPr>
              <w:rPr>
                <w:lang w:eastAsia="zh-TW"/>
              </w:rPr>
            </w:pPr>
            <w:r w:rsidRPr="006378B7">
              <w:t xml:space="preserve">Click on the </w:t>
            </w:r>
            <w:r w:rsidR="009E680B" w:rsidRPr="006378B7">
              <w:t>organization object</w:t>
            </w:r>
            <w:r w:rsidRPr="006378B7">
              <w:t xml:space="preserve">. In the upcoming side panel, next to the </w:t>
            </w:r>
            <w:r w:rsidR="009E680B" w:rsidRPr="006378B7">
              <w:t>organization object</w:t>
            </w:r>
            <w:r w:rsidRPr="006378B7">
              <w:t xml:space="preserve">, choose the </w:t>
            </w:r>
            <w:r w:rsidRPr="006378B7">
              <w:rPr>
                <w:rStyle w:val="SAPScreenElement"/>
              </w:rPr>
              <w:t>Show &lt;</w:t>
            </w:r>
            <w:r w:rsidR="00B84BD5" w:rsidRPr="006378B7">
              <w:rPr>
                <w:rStyle w:val="SAPScreenElement"/>
              </w:rPr>
              <w:t xml:space="preserve">Organization </w:t>
            </w:r>
            <w:r w:rsidR="00B84BD5" w:rsidRPr="006378B7">
              <w:rPr>
                <w:rStyle w:val="SAPScreenElement"/>
              </w:rPr>
              <w:lastRenderedPageBreak/>
              <w:t>Object</w:t>
            </w:r>
            <w:r w:rsidRPr="006378B7">
              <w:rPr>
                <w:rStyle w:val="SAPScreenElement"/>
              </w:rPr>
              <w:t xml:space="preserve">&gt; </w:t>
            </w:r>
            <w:r w:rsidRPr="006378B7">
              <w:rPr>
                <w:noProof/>
              </w:rPr>
              <w:drawing>
                <wp:inline distT="0" distB="0" distL="0" distR="0" wp14:anchorId="36E97231" wp14:editId="34CE9AAB">
                  <wp:extent cx="201930" cy="166370"/>
                  <wp:effectExtent l="0" t="0" r="762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1930" cy="166370"/>
                          </a:xfrm>
                          <a:prstGeom prst="rect">
                            <a:avLst/>
                          </a:prstGeom>
                          <a:noFill/>
                          <a:ln>
                            <a:noFill/>
                          </a:ln>
                        </pic:spPr>
                      </pic:pic>
                    </a:graphicData>
                  </a:graphic>
                </wp:inline>
              </w:drawing>
            </w:r>
            <w:r w:rsidRPr="006378B7">
              <w:rPr>
                <w:rStyle w:val="SAPScreenElement"/>
              </w:rPr>
              <w:t xml:space="preserve"> </w:t>
            </w:r>
            <w:r w:rsidRPr="006378B7">
              <w:t xml:space="preserve">icon located below </w:t>
            </w:r>
            <w:r w:rsidRPr="006378B7">
              <w:rPr>
                <w:rStyle w:val="SAPScreenElement"/>
              </w:rPr>
              <w:t>&lt;</w:t>
            </w:r>
            <w:r w:rsidR="00A648B3" w:rsidRPr="006378B7">
              <w:rPr>
                <w:rStyle w:val="SAPScreenElement"/>
              </w:rPr>
              <w:t xml:space="preserve">organization object </w:t>
            </w:r>
            <w:r w:rsidRPr="006378B7">
              <w:rPr>
                <w:rStyle w:val="SAPScreenElement"/>
              </w:rPr>
              <w:t xml:space="preserve">name (code)&gt; </w:t>
            </w:r>
            <w:r w:rsidRPr="006378B7">
              <w:t>and</w:t>
            </w:r>
            <w:r w:rsidRPr="006378B7">
              <w:rPr>
                <w:rStyle w:val="SAPScreenElement"/>
              </w:rPr>
              <w:t xml:space="preserve"> </w:t>
            </w:r>
            <w:r w:rsidRPr="006378B7">
              <w:t>next to</w:t>
            </w:r>
            <w:r w:rsidRPr="006378B7">
              <w:rPr>
                <w:rStyle w:val="SAPScreenElement"/>
              </w:rPr>
              <w:t xml:space="preserve"> as of &lt;selected date&gt;</w:t>
            </w:r>
            <w:r w:rsidRPr="006378B7">
              <w:t>.</w:t>
            </w:r>
          </w:p>
        </w:tc>
        <w:tc>
          <w:tcPr>
            <w:tcW w:w="3150" w:type="dxa"/>
            <w:tcBorders>
              <w:top w:val="single" w:sz="8" w:space="0" w:color="999999"/>
              <w:left w:val="single" w:sz="8" w:space="0" w:color="999999"/>
              <w:bottom w:val="single" w:sz="8" w:space="0" w:color="999999"/>
              <w:right w:val="single" w:sz="8" w:space="0" w:color="999999"/>
            </w:tcBorders>
          </w:tcPr>
          <w:p w14:paraId="35D6D9C4" w14:textId="77777777" w:rsidR="005C40B2" w:rsidRPr="006378B7" w:rsidRDefault="005C40B2" w:rsidP="00585BB3">
            <w:pPr>
              <w:rPr>
                <w:rFonts w:cs="Arial"/>
                <w:bCs/>
              </w:rPr>
            </w:pPr>
          </w:p>
        </w:tc>
        <w:tc>
          <w:tcPr>
            <w:tcW w:w="4410" w:type="dxa"/>
            <w:tcBorders>
              <w:top w:val="single" w:sz="8" w:space="0" w:color="999999"/>
              <w:left w:val="single" w:sz="8" w:space="0" w:color="999999"/>
              <w:bottom w:val="single" w:sz="8" w:space="0" w:color="999999"/>
              <w:right w:val="single" w:sz="8" w:space="0" w:color="999999"/>
            </w:tcBorders>
          </w:tcPr>
          <w:p w14:paraId="0E6D0175" w14:textId="0E58B5ED" w:rsidR="005C40B2" w:rsidRPr="006378B7" w:rsidRDefault="005C40B2" w:rsidP="00585BB3">
            <w:pPr>
              <w:pStyle w:val="ListBullet"/>
              <w:numPr>
                <w:ilvl w:val="0"/>
                <w:numId w:val="0"/>
              </w:numPr>
            </w:pPr>
            <w:r w:rsidRPr="006378B7">
              <w:t xml:space="preserve">The </w:t>
            </w:r>
            <w:r w:rsidRPr="006378B7">
              <w:rPr>
                <w:rStyle w:val="SAPScreenElement"/>
              </w:rPr>
              <w:t>&lt;</w:t>
            </w:r>
            <w:r w:rsidR="009E680B" w:rsidRPr="006378B7">
              <w:rPr>
                <w:rStyle w:val="SAPScreenElement"/>
              </w:rPr>
              <w:t>Organization Object</w:t>
            </w:r>
            <w:r w:rsidRPr="00EB7F34">
              <w:rPr>
                <w:rStyle w:val="SAPScreenElement"/>
              </w:rPr>
              <w:t xml:space="preserve"> Type</w:t>
            </w:r>
            <w:r w:rsidRPr="006378B7">
              <w:rPr>
                <w:rStyle w:val="SAPScreenElement"/>
              </w:rPr>
              <w:t>&gt;: &lt;</w:t>
            </w:r>
            <w:r w:rsidR="00A648B3" w:rsidRPr="006378B7">
              <w:rPr>
                <w:rStyle w:val="SAPScreenElement"/>
              </w:rPr>
              <w:t xml:space="preserve">organization object </w:t>
            </w:r>
            <w:r w:rsidRPr="006378B7">
              <w:rPr>
                <w:rStyle w:val="SAPScreenElement"/>
              </w:rPr>
              <w:t>name (code)&gt;</w:t>
            </w:r>
            <w:r w:rsidRPr="006378B7">
              <w:t xml:space="preserve"> dialog box is displayed, containing the </w:t>
            </w:r>
            <w:r w:rsidR="00B84BD5" w:rsidRPr="006378B7">
              <w:t xml:space="preserve">organization object </w:t>
            </w:r>
            <w:r w:rsidRPr="006378B7">
              <w:t>details.</w:t>
            </w:r>
          </w:p>
        </w:tc>
        <w:tc>
          <w:tcPr>
            <w:tcW w:w="1170" w:type="dxa"/>
            <w:tcBorders>
              <w:top w:val="single" w:sz="8" w:space="0" w:color="999999"/>
              <w:left w:val="single" w:sz="8" w:space="0" w:color="999999"/>
              <w:bottom w:val="single" w:sz="8" w:space="0" w:color="999999"/>
              <w:right w:val="single" w:sz="8" w:space="0" w:color="999999"/>
            </w:tcBorders>
          </w:tcPr>
          <w:p w14:paraId="06DDA366" w14:textId="77777777" w:rsidR="005C40B2" w:rsidRPr="006378B7" w:rsidRDefault="005C40B2" w:rsidP="00585BB3"/>
        </w:tc>
      </w:tr>
      <w:tr w:rsidR="005C40B2" w:rsidRPr="006378B7" w14:paraId="072F882F" w14:textId="77777777" w:rsidTr="00F228D9">
        <w:trPr>
          <w:trHeight w:val="357"/>
        </w:trPr>
        <w:tc>
          <w:tcPr>
            <w:tcW w:w="709" w:type="dxa"/>
            <w:tcBorders>
              <w:top w:val="single" w:sz="8" w:space="0" w:color="999999"/>
              <w:left w:val="single" w:sz="8" w:space="0" w:color="999999"/>
              <w:bottom w:val="single" w:sz="8" w:space="0" w:color="999999"/>
              <w:right w:val="single" w:sz="8" w:space="0" w:color="999999"/>
            </w:tcBorders>
          </w:tcPr>
          <w:p w14:paraId="3E4377C0" w14:textId="77777777" w:rsidR="005C40B2" w:rsidRPr="006378B7" w:rsidRDefault="005C40B2" w:rsidP="00585BB3">
            <w:r w:rsidRPr="006378B7">
              <w:t>6</w:t>
            </w:r>
          </w:p>
        </w:tc>
        <w:tc>
          <w:tcPr>
            <w:tcW w:w="1333" w:type="dxa"/>
            <w:tcBorders>
              <w:top w:val="single" w:sz="8" w:space="0" w:color="999999"/>
              <w:left w:val="single" w:sz="8" w:space="0" w:color="999999"/>
              <w:bottom w:val="single" w:sz="8" w:space="0" w:color="999999"/>
              <w:right w:val="single" w:sz="8" w:space="0" w:color="999999"/>
            </w:tcBorders>
          </w:tcPr>
          <w:p w14:paraId="3D55DCB0" w14:textId="77777777" w:rsidR="005C40B2" w:rsidRPr="006378B7" w:rsidRDefault="005C40B2" w:rsidP="00585BB3">
            <w:pPr>
              <w:rPr>
                <w:rStyle w:val="SAPEmphasis"/>
              </w:rPr>
            </w:pPr>
            <w:r w:rsidRPr="006378B7">
              <w:rPr>
                <w:rStyle w:val="SAPEmphasis"/>
              </w:rPr>
              <w:t xml:space="preserve">Go to Edit Mode </w:t>
            </w:r>
          </w:p>
        </w:tc>
        <w:tc>
          <w:tcPr>
            <w:tcW w:w="2970" w:type="dxa"/>
            <w:tcBorders>
              <w:top w:val="single" w:sz="8" w:space="0" w:color="999999"/>
              <w:left w:val="single" w:sz="8" w:space="0" w:color="999999"/>
              <w:bottom w:val="single" w:sz="8" w:space="0" w:color="999999"/>
              <w:right w:val="single" w:sz="8" w:space="0" w:color="999999"/>
            </w:tcBorders>
          </w:tcPr>
          <w:p w14:paraId="220020E9" w14:textId="5A990DB7" w:rsidR="005C40B2" w:rsidRPr="006378B7" w:rsidRDefault="005C40B2" w:rsidP="00585BB3">
            <w:pPr>
              <w:pStyle w:val="ListBullet"/>
              <w:numPr>
                <w:ilvl w:val="0"/>
                <w:numId w:val="0"/>
              </w:numPr>
              <w:rPr>
                <w:lang w:eastAsia="zh-TW"/>
              </w:rPr>
            </w:pPr>
            <w:r w:rsidRPr="006378B7">
              <w:t xml:space="preserve">In the </w:t>
            </w:r>
            <w:r w:rsidRPr="006378B7">
              <w:rPr>
                <w:rStyle w:val="SAPScreenElement"/>
              </w:rPr>
              <w:t>&lt;</w:t>
            </w:r>
            <w:r w:rsidR="009E680B" w:rsidRPr="006378B7">
              <w:rPr>
                <w:rStyle w:val="SAPScreenElement"/>
              </w:rPr>
              <w:t xml:space="preserve">Organization Object </w:t>
            </w:r>
            <w:r w:rsidRPr="00EB7F34">
              <w:rPr>
                <w:rStyle w:val="SAPScreenElement"/>
              </w:rPr>
              <w:t>Type</w:t>
            </w:r>
            <w:r w:rsidRPr="006378B7">
              <w:rPr>
                <w:rStyle w:val="SAPScreenElement"/>
              </w:rPr>
              <w:t>&gt;: &lt;</w:t>
            </w:r>
            <w:r w:rsidR="00A648B3" w:rsidRPr="006378B7">
              <w:rPr>
                <w:rStyle w:val="SAPScreenElement"/>
              </w:rPr>
              <w:t xml:space="preserve">organization object </w:t>
            </w:r>
            <w:r w:rsidRPr="006378B7">
              <w:rPr>
                <w:rStyle w:val="SAPScreenElement"/>
              </w:rPr>
              <w:t>name (code)&gt;</w:t>
            </w:r>
            <w:r w:rsidRPr="006378B7">
              <w:t xml:space="preserve"> dialog box select the </w:t>
            </w:r>
            <w:r w:rsidRPr="006378B7">
              <w:rPr>
                <w:rStyle w:val="SAPScreenElement"/>
              </w:rPr>
              <w:t>Edit</w:t>
            </w:r>
            <w:r w:rsidRPr="006378B7">
              <w:t xml:space="preserve"> link.</w:t>
            </w:r>
          </w:p>
        </w:tc>
        <w:tc>
          <w:tcPr>
            <w:tcW w:w="3150" w:type="dxa"/>
            <w:tcBorders>
              <w:top w:val="single" w:sz="8" w:space="0" w:color="999999"/>
              <w:left w:val="single" w:sz="8" w:space="0" w:color="999999"/>
              <w:bottom w:val="single" w:sz="8" w:space="0" w:color="999999"/>
              <w:right w:val="single" w:sz="8" w:space="0" w:color="999999"/>
            </w:tcBorders>
          </w:tcPr>
          <w:p w14:paraId="79FB3D5E" w14:textId="57950D26" w:rsidR="005C40B2" w:rsidRPr="006378B7" w:rsidRDefault="005C40B2" w:rsidP="00585BB3">
            <w:pPr>
              <w:rPr>
                <w:rFonts w:cs="Arial"/>
                <w:bCs/>
              </w:rPr>
            </w:pPr>
            <w:r w:rsidRPr="006378B7">
              <w:t xml:space="preserve">Alternatively, you can select in the </w:t>
            </w:r>
            <w:r w:rsidRPr="006378B7">
              <w:rPr>
                <w:rStyle w:val="SAPScreenElement"/>
              </w:rPr>
              <w:t>&lt;</w:t>
            </w:r>
            <w:r w:rsidR="009E680B" w:rsidRPr="006378B7">
              <w:rPr>
                <w:rStyle w:val="SAPScreenElement"/>
              </w:rPr>
              <w:t>Organization Object Type</w:t>
            </w:r>
            <w:r w:rsidRPr="006378B7">
              <w:rPr>
                <w:rStyle w:val="SAPScreenElement"/>
              </w:rPr>
              <w:t>&gt;: &lt;</w:t>
            </w:r>
            <w:r w:rsidR="00A648B3" w:rsidRPr="006378B7">
              <w:rPr>
                <w:rStyle w:val="SAPScreenElement"/>
              </w:rPr>
              <w:t xml:space="preserve">organization object </w:t>
            </w:r>
            <w:r w:rsidRPr="006378B7">
              <w:rPr>
                <w:rStyle w:val="SAPScreenElement"/>
              </w:rPr>
              <w:t>name (code)&gt;</w:t>
            </w:r>
            <w:r w:rsidR="008C6B46" w:rsidRPr="006378B7">
              <w:t xml:space="preserve"> dialog box</w:t>
            </w:r>
            <w:r w:rsidRPr="006378B7">
              <w:t xml:space="preserve">, the </w:t>
            </w:r>
            <w:r w:rsidRPr="006378B7">
              <w:rPr>
                <w:rStyle w:val="SAPScreenElement"/>
              </w:rPr>
              <w:t>Manage</w:t>
            </w:r>
            <w:r w:rsidRPr="006378B7">
              <w:t xml:space="preserve"> link and on the upcoming </w:t>
            </w:r>
            <w:r w:rsidRPr="006378B7">
              <w:rPr>
                <w:rStyle w:val="SAPScreenElement"/>
              </w:rPr>
              <w:t>Manage Data</w:t>
            </w:r>
            <w:r w:rsidRPr="006378B7">
              <w:t xml:space="preserve"> screen select the </w:t>
            </w:r>
            <w:r w:rsidRPr="006378B7">
              <w:rPr>
                <w:rStyle w:val="SAPScreenElement"/>
              </w:rPr>
              <w:t>Insert New Record</w:t>
            </w:r>
            <w:r w:rsidRPr="006378B7">
              <w:t xml:space="preserve"> link on the top right of the </w:t>
            </w:r>
            <w:r w:rsidRPr="006378B7">
              <w:rPr>
                <w:rStyle w:val="SAPScreenElement"/>
              </w:rPr>
              <w:t>&lt;</w:t>
            </w:r>
            <w:r w:rsidR="009E680B" w:rsidRPr="006378B7">
              <w:rPr>
                <w:rStyle w:val="SAPScreenElement"/>
              </w:rPr>
              <w:t>Organization Object Type</w:t>
            </w:r>
            <w:r w:rsidRPr="006378B7">
              <w:rPr>
                <w:rStyle w:val="SAPScreenElement"/>
              </w:rPr>
              <w:t>&gt;: &lt;</w:t>
            </w:r>
            <w:r w:rsidR="00A648B3" w:rsidRPr="006378B7">
              <w:rPr>
                <w:rStyle w:val="SAPScreenElement"/>
              </w:rPr>
              <w:t xml:space="preserve">organization object </w:t>
            </w:r>
            <w:r w:rsidRPr="006378B7">
              <w:rPr>
                <w:rStyle w:val="SAPScreenElement"/>
              </w:rPr>
              <w:t>name (code)&gt;</w:t>
            </w:r>
            <w:r w:rsidRPr="006378B7">
              <w:t xml:space="preserve"> portlet.</w:t>
            </w:r>
          </w:p>
        </w:tc>
        <w:tc>
          <w:tcPr>
            <w:tcW w:w="4410" w:type="dxa"/>
            <w:tcBorders>
              <w:top w:val="single" w:sz="8" w:space="0" w:color="999999"/>
              <w:left w:val="single" w:sz="8" w:space="0" w:color="999999"/>
              <w:bottom w:val="single" w:sz="8" w:space="0" w:color="999999"/>
              <w:right w:val="single" w:sz="8" w:space="0" w:color="999999"/>
            </w:tcBorders>
          </w:tcPr>
          <w:p w14:paraId="366E3E3A" w14:textId="34F8CA89" w:rsidR="005C40B2" w:rsidRPr="006378B7" w:rsidRDefault="005C40B2" w:rsidP="00585BB3">
            <w:pPr>
              <w:pStyle w:val="ListBullet"/>
              <w:numPr>
                <w:ilvl w:val="0"/>
                <w:numId w:val="0"/>
              </w:numPr>
            </w:pPr>
            <w:r w:rsidRPr="006378B7">
              <w:t xml:space="preserve">The </w:t>
            </w:r>
            <w:r w:rsidRPr="006378B7">
              <w:rPr>
                <w:rStyle w:val="SAPScreenElement"/>
              </w:rPr>
              <w:t>Insert new changes for &lt;</w:t>
            </w:r>
            <w:r w:rsidR="007C010C" w:rsidRPr="006378B7">
              <w:rPr>
                <w:rStyle w:val="SAPScreenElement"/>
              </w:rPr>
              <w:t xml:space="preserve">Organization Object </w:t>
            </w:r>
            <w:r w:rsidRPr="006378B7">
              <w:rPr>
                <w:rStyle w:val="SAPScreenElement"/>
              </w:rPr>
              <w:t>Type&gt;: &lt;</w:t>
            </w:r>
            <w:r w:rsidR="00A648B3" w:rsidRPr="006378B7">
              <w:rPr>
                <w:rStyle w:val="SAPScreenElement"/>
              </w:rPr>
              <w:t xml:space="preserve">organization object </w:t>
            </w:r>
            <w:r w:rsidRPr="006378B7">
              <w:rPr>
                <w:rStyle w:val="SAPScreenElement"/>
              </w:rPr>
              <w:t>name (code)&gt;</w:t>
            </w:r>
            <w:r w:rsidRPr="006378B7">
              <w:t xml:space="preserve"> dialog box</w:t>
            </w:r>
            <w:r w:rsidRPr="006378B7" w:rsidDel="003F21A3">
              <w:t xml:space="preserve"> </w:t>
            </w:r>
            <w:r w:rsidRPr="006378B7">
              <w:t>is displayed.</w:t>
            </w:r>
          </w:p>
        </w:tc>
        <w:tc>
          <w:tcPr>
            <w:tcW w:w="1170" w:type="dxa"/>
            <w:tcBorders>
              <w:top w:val="single" w:sz="8" w:space="0" w:color="999999"/>
              <w:left w:val="single" w:sz="8" w:space="0" w:color="999999"/>
              <w:bottom w:val="single" w:sz="8" w:space="0" w:color="999999"/>
              <w:right w:val="single" w:sz="8" w:space="0" w:color="999999"/>
            </w:tcBorders>
          </w:tcPr>
          <w:p w14:paraId="3E56134F" w14:textId="77777777" w:rsidR="005C40B2" w:rsidRPr="006378B7" w:rsidRDefault="005C40B2" w:rsidP="00585BB3"/>
        </w:tc>
      </w:tr>
      <w:tr w:rsidR="005C40B2" w:rsidRPr="006378B7" w14:paraId="6410985C" w14:textId="77777777" w:rsidTr="00F228D9">
        <w:trPr>
          <w:trHeight w:val="357"/>
        </w:trPr>
        <w:tc>
          <w:tcPr>
            <w:tcW w:w="709" w:type="dxa"/>
            <w:tcBorders>
              <w:top w:val="single" w:sz="8" w:space="0" w:color="999999"/>
              <w:left w:val="single" w:sz="8" w:space="0" w:color="999999"/>
              <w:bottom w:val="single" w:sz="8" w:space="0" w:color="999999"/>
              <w:right w:val="single" w:sz="8" w:space="0" w:color="999999"/>
            </w:tcBorders>
          </w:tcPr>
          <w:p w14:paraId="45881551" w14:textId="77777777" w:rsidR="005C40B2" w:rsidRPr="006378B7" w:rsidRDefault="005C40B2" w:rsidP="00585BB3">
            <w:r w:rsidRPr="006378B7">
              <w:t>7</w:t>
            </w:r>
          </w:p>
        </w:tc>
        <w:tc>
          <w:tcPr>
            <w:tcW w:w="1333" w:type="dxa"/>
            <w:tcBorders>
              <w:top w:val="single" w:sz="8" w:space="0" w:color="999999"/>
              <w:left w:val="single" w:sz="8" w:space="0" w:color="999999"/>
              <w:bottom w:val="single" w:sz="8" w:space="0" w:color="999999"/>
              <w:right w:val="single" w:sz="8" w:space="0" w:color="999999"/>
            </w:tcBorders>
          </w:tcPr>
          <w:p w14:paraId="10A69EA5" w14:textId="7CCD7DB9" w:rsidR="005C40B2" w:rsidRPr="006378B7" w:rsidRDefault="005C40B2" w:rsidP="00585BB3">
            <w:r w:rsidRPr="006378B7">
              <w:rPr>
                <w:rStyle w:val="SAPEmphasis"/>
              </w:rPr>
              <w:t xml:space="preserve">Add Effective Date </w:t>
            </w:r>
            <w:r w:rsidR="00770C2A" w:rsidRPr="006378B7">
              <w:rPr>
                <w:rStyle w:val="SAPEmphasis"/>
              </w:rPr>
              <w:t xml:space="preserve">of </w:t>
            </w:r>
            <w:r w:rsidR="008B6941" w:rsidRPr="006378B7">
              <w:rPr>
                <w:rStyle w:val="SAPEmphasis"/>
              </w:rPr>
              <w:t xml:space="preserve">Organization Object </w:t>
            </w:r>
            <w:r w:rsidRPr="006378B7">
              <w:rPr>
                <w:rStyle w:val="SAPEmphasis"/>
              </w:rPr>
              <w:t>Change</w:t>
            </w:r>
          </w:p>
        </w:tc>
        <w:tc>
          <w:tcPr>
            <w:tcW w:w="2970" w:type="dxa"/>
            <w:tcBorders>
              <w:top w:val="single" w:sz="8" w:space="0" w:color="999999"/>
              <w:left w:val="single" w:sz="8" w:space="0" w:color="999999"/>
              <w:bottom w:val="single" w:sz="8" w:space="0" w:color="999999"/>
              <w:right w:val="single" w:sz="8" w:space="0" w:color="999999"/>
            </w:tcBorders>
          </w:tcPr>
          <w:p w14:paraId="6320C7BA" w14:textId="76C7CCE0" w:rsidR="005C40B2" w:rsidRPr="006378B7" w:rsidRDefault="005C40B2" w:rsidP="00585BB3">
            <w:pPr>
              <w:rPr>
                <w:rStyle w:val="SAPEmphasis"/>
              </w:rPr>
            </w:pPr>
            <w:r w:rsidRPr="006378B7">
              <w:t xml:space="preserve">In the </w:t>
            </w:r>
            <w:r w:rsidRPr="006378B7">
              <w:rPr>
                <w:rStyle w:val="SAPScreenElement"/>
              </w:rPr>
              <w:t>Insert new changes for &lt;</w:t>
            </w:r>
            <w:r w:rsidR="007C010C" w:rsidRPr="006378B7">
              <w:rPr>
                <w:rStyle w:val="SAPScreenElement"/>
              </w:rPr>
              <w:t xml:space="preserve">Organization Object </w:t>
            </w:r>
            <w:r w:rsidRPr="006378B7">
              <w:rPr>
                <w:rStyle w:val="SAPScreenElement"/>
              </w:rPr>
              <w:t>Type&gt;: &lt;</w:t>
            </w:r>
            <w:r w:rsidR="00A648B3" w:rsidRPr="006378B7">
              <w:rPr>
                <w:rStyle w:val="SAPScreenElement"/>
              </w:rPr>
              <w:t xml:space="preserve">organization object </w:t>
            </w:r>
            <w:r w:rsidRPr="006378B7">
              <w:rPr>
                <w:rStyle w:val="SAPScreenElement"/>
              </w:rPr>
              <w:t xml:space="preserve">name (code)&gt; </w:t>
            </w:r>
            <w:r w:rsidRPr="006378B7">
              <w:t>dialog box</w:t>
            </w:r>
            <w:r w:rsidR="00680B6C" w:rsidRPr="006378B7">
              <w:t>,</w:t>
            </w:r>
            <w:r w:rsidRPr="006378B7">
              <w:t xml:space="preserve"> enter the date the change becomes effective and choose the </w:t>
            </w:r>
            <w:r w:rsidRPr="006378B7">
              <w:rPr>
                <w:rStyle w:val="SAPScreenElement"/>
              </w:rPr>
              <w:t>Proceed</w:t>
            </w:r>
            <w:r w:rsidRPr="006378B7">
              <w:t xml:space="preserve"> button.</w:t>
            </w:r>
          </w:p>
        </w:tc>
        <w:tc>
          <w:tcPr>
            <w:tcW w:w="3150" w:type="dxa"/>
            <w:tcBorders>
              <w:top w:val="single" w:sz="8" w:space="0" w:color="999999"/>
              <w:left w:val="single" w:sz="8" w:space="0" w:color="999999"/>
              <w:bottom w:val="single" w:sz="8" w:space="0" w:color="999999"/>
              <w:right w:val="single" w:sz="8" w:space="0" w:color="999999"/>
            </w:tcBorders>
          </w:tcPr>
          <w:p w14:paraId="7B9B15B7" w14:textId="6898398B" w:rsidR="005C40B2" w:rsidRPr="006378B7" w:rsidRDefault="005C40B2" w:rsidP="00585BB3">
            <w:pPr>
              <w:rPr>
                <w:rFonts w:cs="Arial"/>
                <w:bCs/>
              </w:rPr>
            </w:pPr>
            <w:r w:rsidRPr="006378B7">
              <w:rPr>
                <w:rStyle w:val="SAPScreenElement"/>
              </w:rPr>
              <w:t>Enter Effective Date for this change</w:t>
            </w:r>
            <w:r w:rsidRPr="006378B7">
              <w:t>: select date from calendar help, for example today’s date (defaulted value) or future date</w:t>
            </w:r>
          </w:p>
        </w:tc>
        <w:tc>
          <w:tcPr>
            <w:tcW w:w="4410" w:type="dxa"/>
            <w:tcBorders>
              <w:top w:val="single" w:sz="8" w:space="0" w:color="999999"/>
              <w:left w:val="single" w:sz="8" w:space="0" w:color="999999"/>
              <w:bottom w:val="single" w:sz="8" w:space="0" w:color="999999"/>
              <w:right w:val="single" w:sz="8" w:space="0" w:color="999999"/>
            </w:tcBorders>
          </w:tcPr>
          <w:p w14:paraId="079D03F2" w14:textId="5C739F7F" w:rsidR="005C40B2" w:rsidRPr="006378B7" w:rsidRDefault="005C40B2" w:rsidP="00585BB3">
            <w:pPr>
              <w:pStyle w:val="ListBullet"/>
              <w:numPr>
                <w:ilvl w:val="0"/>
                <w:numId w:val="0"/>
              </w:numPr>
            </w:pPr>
            <w:r w:rsidRPr="006378B7">
              <w:t xml:space="preserve">The </w:t>
            </w:r>
            <w:r w:rsidRPr="006378B7">
              <w:rPr>
                <w:rStyle w:val="SAPScreenElement"/>
              </w:rPr>
              <w:t>&lt;</w:t>
            </w:r>
            <w:r w:rsidR="007C010C" w:rsidRPr="006378B7">
              <w:rPr>
                <w:rStyle w:val="SAPScreenElement"/>
              </w:rPr>
              <w:t xml:space="preserve">Organization Object </w:t>
            </w:r>
            <w:r w:rsidRPr="006378B7">
              <w:rPr>
                <w:rStyle w:val="SAPScreenElement"/>
              </w:rPr>
              <w:t>Type&gt;: &lt;</w:t>
            </w:r>
            <w:r w:rsidR="00A648B3" w:rsidRPr="006378B7">
              <w:rPr>
                <w:rStyle w:val="SAPScreenElement"/>
              </w:rPr>
              <w:t xml:space="preserve">organization object </w:t>
            </w:r>
            <w:r w:rsidRPr="006378B7">
              <w:rPr>
                <w:rStyle w:val="SAPScreenElement"/>
              </w:rPr>
              <w:t>name (code)&gt;</w:t>
            </w:r>
            <w:r w:rsidRPr="006378B7">
              <w:t xml:space="preserve"> dialog box</w:t>
            </w:r>
            <w:r w:rsidRPr="006378B7" w:rsidDel="003F21A3">
              <w:t xml:space="preserve"> </w:t>
            </w:r>
            <w:r w:rsidRPr="006378B7">
              <w:t>is displayed, containing the fields in edit mode.</w:t>
            </w:r>
          </w:p>
        </w:tc>
        <w:tc>
          <w:tcPr>
            <w:tcW w:w="1170" w:type="dxa"/>
            <w:tcBorders>
              <w:top w:val="single" w:sz="8" w:space="0" w:color="999999"/>
              <w:left w:val="single" w:sz="8" w:space="0" w:color="999999"/>
              <w:bottom w:val="single" w:sz="8" w:space="0" w:color="999999"/>
              <w:right w:val="single" w:sz="8" w:space="0" w:color="999999"/>
            </w:tcBorders>
          </w:tcPr>
          <w:p w14:paraId="2DAD1523" w14:textId="77777777" w:rsidR="005C40B2" w:rsidRPr="006378B7" w:rsidRDefault="005C40B2" w:rsidP="00585BB3"/>
        </w:tc>
      </w:tr>
      <w:tr w:rsidR="005C40B2" w:rsidRPr="006378B7" w14:paraId="66B3A9DB" w14:textId="77777777" w:rsidTr="00F228D9">
        <w:trPr>
          <w:trHeight w:val="357"/>
        </w:trPr>
        <w:tc>
          <w:tcPr>
            <w:tcW w:w="709" w:type="dxa"/>
            <w:tcBorders>
              <w:top w:val="single" w:sz="8" w:space="0" w:color="999999"/>
              <w:left w:val="single" w:sz="8" w:space="0" w:color="999999"/>
              <w:bottom w:val="single" w:sz="8" w:space="0" w:color="999999"/>
              <w:right w:val="single" w:sz="8" w:space="0" w:color="999999"/>
            </w:tcBorders>
          </w:tcPr>
          <w:p w14:paraId="6BB1E78C" w14:textId="77777777" w:rsidR="005C40B2" w:rsidRPr="006378B7" w:rsidRDefault="005C40B2" w:rsidP="00585BB3">
            <w:r w:rsidRPr="006378B7">
              <w:t>8</w:t>
            </w:r>
          </w:p>
        </w:tc>
        <w:tc>
          <w:tcPr>
            <w:tcW w:w="1333" w:type="dxa"/>
            <w:tcBorders>
              <w:top w:val="single" w:sz="8" w:space="0" w:color="999999"/>
              <w:left w:val="single" w:sz="8" w:space="0" w:color="999999"/>
              <w:bottom w:val="single" w:sz="8" w:space="0" w:color="999999"/>
              <w:right w:val="single" w:sz="8" w:space="0" w:color="999999"/>
            </w:tcBorders>
          </w:tcPr>
          <w:p w14:paraId="230CD5CE" w14:textId="4B1082BF" w:rsidR="00770C2A" w:rsidRPr="006378B7" w:rsidRDefault="00770C2A" w:rsidP="00585BB3">
            <w:r w:rsidRPr="006378B7">
              <w:rPr>
                <w:rStyle w:val="SAPEmphasis"/>
              </w:rPr>
              <w:t xml:space="preserve">Change </w:t>
            </w:r>
            <w:r w:rsidR="008B6941" w:rsidRPr="006378B7">
              <w:rPr>
                <w:rStyle w:val="SAPEmphasis"/>
              </w:rPr>
              <w:t xml:space="preserve">Organization Object </w:t>
            </w:r>
            <w:r w:rsidRPr="006378B7">
              <w:rPr>
                <w:rStyle w:val="SAPEmphasis"/>
              </w:rPr>
              <w:t>Details</w:t>
            </w:r>
          </w:p>
        </w:tc>
        <w:tc>
          <w:tcPr>
            <w:tcW w:w="2970" w:type="dxa"/>
            <w:tcBorders>
              <w:top w:val="single" w:sz="8" w:space="0" w:color="999999"/>
              <w:left w:val="single" w:sz="8" w:space="0" w:color="999999"/>
              <w:bottom w:val="single" w:sz="8" w:space="0" w:color="999999"/>
              <w:right w:val="single" w:sz="8" w:space="0" w:color="999999"/>
            </w:tcBorders>
          </w:tcPr>
          <w:p w14:paraId="3E7301B3" w14:textId="036B6FB2" w:rsidR="005C40B2" w:rsidRPr="006378B7" w:rsidRDefault="00770C2A" w:rsidP="00585BB3">
            <w:pPr>
              <w:rPr>
                <w:rStyle w:val="SAPEmphasis"/>
              </w:rPr>
            </w:pPr>
            <w:r w:rsidRPr="006378B7">
              <w:t>Make changes as appropriate</w:t>
            </w:r>
            <w:r w:rsidR="005C40B2" w:rsidRPr="006378B7">
              <w:t>.</w:t>
            </w:r>
          </w:p>
        </w:tc>
        <w:tc>
          <w:tcPr>
            <w:tcW w:w="3150" w:type="dxa"/>
            <w:tcBorders>
              <w:top w:val="single" w:sz="8" w:space="0" w:color="999999"/>
              <w:left w:val="single" w:sz="8" w:space="0" w:color="999999"/>
              <w:bottom w:val="single" w:sz="8" w:space="0" w:color="999999"/>
              <w:right w:val="single" w:sz="8" w:space="0" w:color="999999"/>
            </w:tcBorders>
          </w:tcPr>
          <w:p w14:paraId="518955A9" w14:textId="2BDB8C81" w:rsidR="001F3248" w:rsidRPr="006378B7" w:rsidRDefault="00770C2A" w:rsidP="00585BB3">
            <w:pPr>
              <w:rPr>
                <w:rStyle w:val="SAPScreenElement"/>
              </w:rPr>
            </w:pPr>
            <w:r w:rsidRPr="006378B7">
              <w:t xml:space="preserve">Adapt values as per the requirements, for example </w:t>
            </w:r>
            <w:r w:rsidR="001F3248" w:rsidRPr="006378B7">
              <w:rPr>
                <w:rStyle w:val="SAPScreenElement"/>
              </w:rPr>
              <w:t>Name</w:t>
            </w:r>
            <w:r w:rsidRPr="006378B7">
              <w:t xml:space="preserve">, </w:t>
            </w:r>
            <w:r w:rsidR="001F3248" w:rsidRPr="006378B7">
              <w:rPr>
                <w:rStyle w:val="SAPScreenElement"/>
              </w:rPr>
              <w:t>Description</w:t>
            </w:r>
            <w:r w:rsidRPr="006378B7">
              <w:t>,</w:t>
            </w:r>
            <w:r w:rsidR="001F3248" w:rsidRPr="006378B7">
              <w:t xml:space="preserve"> </w:t>
            </w:r>
            <w:r w:rsidR="001F3248" w:rsidRPr="006378B7">
              <w:rPr>
                <w:rStyle w:val="SAPScreenElement"/>
              </w:rPr>
              <w:t>Head of &lt;</w:t>
            </w:r>
            <w:r w:rsidR="00B102D6" w:rsidRPr="006378B7">
              <w:rPr>
                <w:rStyle w:val="SAPScreenElement"/>
              </w:rPr>
              <w:t>Organization Object</w:t>
            </w:r>
            <w:r w:rsidR="001F3248" w:rsidRPr="006378B7">
              <w:rPr>
                <w:rStyle w:val="SAPScreenElement"/>
              </w:rPr>
              <w:t>&gt;.</w:t>
            </w:r>
          </w:p>
          <w:p w14:paraId="5D14FCE7" w14:textId="3DE19731" w:rsidR="005C40B2" w:rsidRPr="006378B7" w:rsidRDefault="001F3248" w:rsidP="00585BB3">
            <w:pPr>
              <w:rPr>
                <w:rFonts w:cs="Arial"/>
                <w:bCs/>
              </w:rPr>
            </w:pPr>
            <w:r w:rsidRPr="006378B7">
              <w:t xml:space="preserve">Depending on the </w:t>
            </w:r>
            <w:r w:rsidR="00A648B3" w:rsidRPr="006378B7">
              <w:t xml:space="preserve">organization object </w:t>
            </w:r>
            <w:r w:rsidRPr="006378B7">
              <w:t xml:space="preserve">type that is updated, you might also adapt the </w:t>
            </w:r>
            <w:r w:rsidRPr="006378B7">
              <w:rPr>
                <w:rStyle w:val="SAPScreenElement"/>
              </w:rPr>
              <w:t>Parent &lt;</w:t>
            </w:r>
            <w:r w:rsidR="00B102D6" w:rsidRPr="006378B7">
              <w:rPr>
                <w:rStyle w:val="SAPScreenElement"/>
              </w:rPr>
              <w:t>Organization Object</w:t>
            </w:r>
            <w:r w:rsidRPr="006378B7">
              <w:rPr>
                <w:rStyle w:val="SAPScreenElement"/>
              </w:rPr>
              <w:t xml:space="preserve">&gt; </w:t>
            </w:r>
            <w:r w:rsidRPr="006378B7">
              <w:t xml:space="preserve">or </w:t>
            </w:r>
            <w:r w:rsidRPr="006378B7">
              <w:rPr>
                <w:rStyle w:val="SAPScreenElement"/>
              </w:rPr>
              <w:t xml:space="preserve">&lt;higher-level </w:t>
            </w:r>
            <w:r w:rsidR="00A648B3" w:rsidRPr="006378B7">
              <w:rPr>
                <w:rStyle w:val="SAPScreenElement"/>
              </w:rPr>
              <w:t xml:space="preserve">organization object </w:t>
            </w:r>
            <w:r w:rsidRPr="006378B7">
              <w:rPr>
                <w:rStyle w:val="SAPScreenElement"/>
              </w:rPr>
              <w:t>type&gt;</w:t>
            </w:r>
            <w:r w:rsidRPr="006378B7">
              <w:t>.</w:t>
            </w:r>
          </w:p>
        </w:tc>
        <w:tc>
          <w:tcPr>
            <w:tcW w:w="4410" w:type="dxa"/>
            <w:tcBorders>
              <w:top w:val="single" w:sz="8" w:space="0" w:color="999999"/>
              <w:left w:val="single" w:sz="8" w:space="0" w:color="999999"/>
              <w:bottom w:val="single" w:sz="8" w:space="0" w:color="999999"/>
              <w:right w:val="single" w:sz="8" w:space="0" w:color="999999"/>
            </w:tcBorders>
          </w:tcPr>
          <w:p w14:paraId="093711B3" w14:textId="77777777" w:rsidR="005C40B2" w:rsidRPr="006378B7" w:rsidRDefault="005C40B2" w:rsidP="00585BB3">
            <w:pPr>
              <w:pStyle w:val="ListBullet"/>
              <w:numPr>
                <w:ilvl w:val="0"/>
                <w:numId w:val="0"/>
              </w:numPr>
            </w:pPr>
          </w:p>
        </w:tc>
        <w:tc>
          <w:tcPr>
            <w:tcW w:w="1170" w:type="dxa"/>
            <w:tcBorders>
              <w:top w:val="single" w:sz="8" w:space="0" w:color="999999"/>
              <w:left w:val="single" w:sz="8" w:space="0" w:color="999999"/>
              <w:bottom w:val="single" w:sz="8" w:space="0" w:color="999999"/>
              <w:right w:val="single" w:sz="8" w:space="0" w:color="999999"/>
            </w:tcBorders>
          </w:tcPr>
          <w:p w14:paraId="20AEA319" w14:textId="77777777" w:rsidR="005C40B2" w:rsidRPr="006378B7" w:rsidRDefault="005C40B2" w:rsidP="00585BB3"/>
        </w:tc>
      </w:tr>
      <w:tr w:rsidR="005C40B2" w:rsidRPr="006378B7" w14:paraId="12BEEAD5" w14:textId="77777777" w:rsidTr="00F228D9">
        <w:trPr>
          <w:trHeight w:val="357"/>
        </w:trPr>
        <w:tc>
          <w:tcPr>
            <w:tcW w:w="709" w:type="dxa"/>
            <w:tcBorders>
              <w:top w:val="single" w:sz="8" w:space="0" w:color="999999"/>
              <w:left w:val="single" w:sz="8" w:space="0" w:color="999999"/>
              <w:bottom w:val="single" w:sz="8" w:space="0" w:color="999999"/>
              <w:right w:val="single" w:sz="8" w:space="0" w:color="999999"/>
            </w:tcBorders>
          </w:tcPr>
          <w:p w14:paraId="1588241B" w14:textId="77777777" w:rsidR="005C40B2" w:rsidRPr="006378B7" w:rsidRDefault="005C40B2" w:rsidP="00585BB3">
            <w:r w:rsidRPr="006378B7">
              <w:t>9</w:t>
            </w:r>
          </w:p>
        </w:tc>
        <w:tc>
          <w:tcPr>
            <w:tcW w:w="1333" w:type="dxa"/>
            <w:tcBorders>
              <w:top w:val="single" w:sz="8" w:space="0" w:color="999999"/>
              <w:left w:val="single" w:sz="8" w:space="0" w:color="999999"/>
              <w:bottom w:val="single" w:sz="8" w:space="0" w:color="999999"/>
              <w:right w:val="single" w:sz="8" w:space="0" w:color="999999"/>
            </w:tcBorders>
          </w:tcPr>
          <w:p w14:paraId="22DDE8B7" w14:textId="77777777" w:rsidR="005C40B2" w:rsidRPr="006378B7" w:rsidRDefault="005C40B2" w:rsidP="00585BB3">
            <w:r w:rsidRPr="006378B7">
              <w:rPr>
                <w:rStyle w:val="SAPEmphasis"/>
              </w:rPr>
              <w:t>Save Data</w:t>
            </w:r>
          </w:p>
        </w:tc>
        <w:tc>
          <w:tcPr>
            <w:tcW w:w="2970" w:type="dxa"/>
            <w:tcBorders>
              <w:top w:val="single" w:sz="8" w:space="0" w:color="999999"/>
              <w:left w:val="single" w:sz="8" w:space="0" w:color="999999"/>
              <w:bottom w:val="single" w:sz="8" w:space="0" w:color="999999"/>
              <w:right w:val="single" w:sz="8" w:space="0" w:color="999999"/>
            </w:tcBorders>
          </w:tcPr>
          <w:p w14:paraId="36358435" w14:textId="77777777" w:rsidR="005C40B2" w:rsidRPr="006378B7" w:rsidRDefault="005C40B2" w:rsidP="00585BB3">
            <w:pPr>
              <w:rPr>
                <w:rStyle w:val="SAPEmphasis"/>
              </w:rPr>
            </w:pPr>
            <w:r w:rsidRPr="006378B7">
              <w:t xml:space="preserve">Choose the </w:t>
            </w:r>
            <w:r w:rsidRPr="006378B7">
              <w:rPr>
                <w:rStyle w:val="SAPScreenElement"/>
              </w:rPr>
              <w:t>Save</w:t>
            </w:r>
            <w:r w:rsidRPr="006378B7">
              <w:t xml:space="preserve"> button to save the record.</w:t>
            </w:r>
          </w:p>
        </w:tc>
        <w:tc>
          <w:tcPr>
            <w:tcW w:w="3150" w:type="dxa"/>
            <w:tcBorders>
              <w:top w:val="single" w:sz="8" w:space="0" w:color="999999"/>
              <w:left w:val="single" w:sz="8" w:space="0" w:color="999999"/>
              <w:bottom w:val="single" w:sz="8" w:space="0" w:color="999999"/>
              <w:right w:val="single" w:sz="8" w:space="0" w:color="999999"/>
            </w:tcBorders>
          </w:tcPr>
          <w:p w14:paraId="3E1DA2EC" w14:textId="77777777" w:rsidR="005C40B2" w:rsidRPr="006378B7" w:rsidRDefault="005C40B2" w:rsidP="00585BB3">
            <w:pPr>
              <w:rPr>
                <w:rFonts w:cs="Arial"/>
                <w:bCs/>
              </w:rPr>
            </w:pPr>
          </w:p>
        </w:tc>
        <w:tc>
          <w:tcPr>
            <w:tcW w:w="4410" w:type="dxa"/>
            <w:tcBorders>
              <w:top w:val="single" w:sz="8" w:space="0" w:color="999999"/>
              <w:left w:val="single" w:sz="8" w:space="0" w:color="999999"/>
              <w:bottom w:val="single" w:sz="8" w:space="0" w:color="999999"/>
              <w:right w:val="single" w:sz="8" w:space="0" w:color="999999"/>
            </w:tcBorders>
          </w:tcPr>
          <w:p w14:paraId="11FFFE05" w14:textId="5818250A" w:rsidR="005C40B2" w:rsidRPr="006378B7" w:rsidRDefault="005C40B2" w:rsidP="00585BB3">
            <w:pPr>
              <w:pStyle w:val="ListBullet"/>
              <w:numPr>
                <w:ilvl w:val="0"/>
                <w:numId w:val="0"/>
              </w:numPr>
            </w:pPr>
            <w:r w:rsidRPr="006378B7">
              <w:t xml:space="preserve">The </w:t>
            </w:r>
            <w:r w:rsidR="00B84BD5" w:rsidRPr="006378B7">
              <w:t xml:space="preserve">organization object </w:t>
            </w:r>
            <w:r w:rsidR="00770C2A" w:rsidRPr="006378B7">
              <w:t>details have been updated</w:t>
            </w:r>
            <w:r w:rsidRPr="006378B7">
              <w:t xml:space="preserve">. The changes are visible in the </w:t>
            </w:r>
            <w:r w:rsidRPr="006378B7">
              <w:rPr>
                <w:rStyle w:val="SAPScreenElement"/>
              </w:rPr>
              <w:t>&lt;</w:t>
            </w:r>
            <w:r w:rsidR="007C010C" w:rsidRPr="006378B7">
              <w:rPr>
                <w:rStyle w:val="SAPScreenElement"/>
              </w:rPr>
              <w:t xml:space="preserve">Organization Object </w:t>
            </w:r>
            <w:r w:rsidRPr="006378B7">
              <w:rPr>
                <w:rStyle w:val="SAPScreenElement"/>
              </w:rPr>
              <w:t>Type&gt;: &lt;</w:t>
            </w:r>
            <w:r w:rsidR="00A648B3" w:rsidRPr="006378B7">
              <w:rPr>
                <w:rStyle w:val="SAPScreenElement"/>
              </w:rPr>
              <w:t xml:space="preserve">organization object </w:t>
            </w:r>
            <w:r w:rsidRPr="006378B7">
              <w:rPr>
                <w:rStyle w:val="SAPScreenElement"/>
              </w:rPr>
              <w:t>name (code)&gt;</w:t>
            </w:r>
            <w:r w:rsidRPr="006378B7">
              <w:t xml:space="preserve"> dialog box. The old values are strikethrough. </w:t>
            </w:r>
          </w:p>
        </w:tc>
        <w:tc>
          <w:tcPr>
            <w:tcW w:w="1170" w:type="dxa"/>
            <w:tcBorders>
              <w:top w:val="single" w:sz="8" w:space="0" w:color="999999"/>
              <w:left w:val="single" w:sz="8" w:space="0" w:color="999999"/>
              <w:bottom w:val="single" w:sz="8" w:space="0" w:color="999999"/>
              <w:right w:val="single" w:sz="8" w:space="0" w:color="999999"/>
            </w:tcBorders>
          </w:tcPr>
          <w:p w14:paraId="24C0C7D5" w14:textId="77777777" w:rsidR="005C40B2" w:rsidRPr="006378B7" w:rsidRDefault="005C40B2" w:rsidP="00585BB3"/>
        </w:tc>
      </w:tr>
      <w:tr w:rsidR="005C40B2" w:rsidRPr="006378B7" w14:paraId="1E0FB960" w14:textId="77777777" w:rsidTr="00F228D9">
        <w:trPr>
          <w:trHeight w:val="357"/>
        </w:trPr>
        <w:tc>
          <w:tcPr>
            <w:tcW w:w="709" w:type="dxa"/>
            <w:tcBorders>
              <w:top w:val="single" w:sz="8" w:space="0" w:color="999999"/>
              <w:left w:val="single" w:sz="8" w:space="0" w:color="999999"/>
              <w:bottom w:val="single" w:sz="8" w:space="0" w:color="999999"/>
              <w:right w:val="single" w:sz="8" w:space="0" w:color="999999"/>
            </w:tcBorders>
          </w:tcPr>
          <w:p w14:paraId="4143A68D" w14:textId="77777777" w:rsidR="005C40B2" w:rsidRPr="006378B7" w:rsidRDefault="005C40B2" w:rsidP="00585BB3">
            <w:r w:rsidRPr="006378B7">
              <w:t>10</w:t>
            </w:r>
          </w:p>
        </w:tc>
        <w:tc>
          <w:tcPr>
            <w:tcW w:w="1333" w:type="dxa"/>
            <w:tcBorders>
              <w:top w:val="single" w:sz="8" w:space="0" w:color="999999"/>
              <w:left w:val="single" w:sz="8" w:space="0" w:color="999999"/>
              <w:bottom w:val="single" w:sz="8" w:space="0" w:color="999999"/>
              <w:right w:val="single" w:sz="8" w:space="0" w:color="999999"/>
            </w:tcBorders>
          </w:tcPr>
          <w:p w14:paraId="5B593966" w14:textId="77777777" w:rsidR="005C40B2" w:rsidRPr="006378B7" w:rsidRDefault="005C40B2" w:rsidP="00585BB3">
            <w:r w:rsidRPr="006378B7">
              <w:rPr>
                <w:rStyle w:val="SAPEmphasis"/>
              </w:rPr>
              <w:t>Close Window</w:t>
            </w:r>
          </w:p>
        </w:tc>
        <w:tc>
          <w:tcPr>
            <w:tcW w:w="2970" w:type="dxa"/>
            <w:tcBorders>
              <w:top w:val="single" w:sz="8" w:space="0" w:color="999999"/>
              <w:left w:val="single" w:sz="8" w:space="0" w:color="999999"/>
              <w:bottom w:val="single" w:sz="8" w:space="0" w:color="999999"/>
              <w:right w:val="single" w:sz="8" w:space="0" w:color="999999"/>
            </w:tcBorders>
          </w:tcPr>
          <w:p w14:paraId="08FBF784" w14:textId="2A2A719F" w:rsidR="005C40B2" w:rsidRPr="006378B7" w:rsidRDefault="005C40B2" w:rsidP="00585BB3">
            <w:pPr>
              <w:rPr>
                <w:rStyle w:val="SAPEmphasis"/>
              </w:rPr>
            </w:pPr>
            <w:r w:rsidRPr="006378B7">
              <w:t xml:space="preserve">On the </w:t>
            </w:r>
            <w:r w:rsidRPr="006378B7">
              <w:rPr>
                <w:rStyle w:val="SAPScreenElement"/>
              </w:rPr>
              <w:t>&lt;</w:t>
            </w:r>
            <w:r w:rsidR="007C010C" w:rsidRPr="006378B7">
              <w:rPr>
                <w:rStyle w:val="SAPScreenElement"/>
              </w:rPr>
              <w:t xml:space="preserve">Organization Object </w:t>
            </w:r>
            <w:r w:rsidRPr="006378B7">
              <w:rPr>
                <w:rStyle w:val="SAPScreenElement"/>
              </w:rPr>
              <w:t>Type&gt;: &lt;</w:t>
            </w:r>
            <w:r w:rsidR="00A648B3" w:rsidRPr="006378B7">
              <w:rPr>
                <w:rStyle w:val="SAPScreenElement"/>
              </w:rPr>
              <w:t xml:space="preserve">organization object </w:t>
            </w:r>
            <w:r w:rsidRPr="006378B7">
              <w:rPr>
                <w:rStyle w:val="SAPScreenElement"/>
              </w:rPr>
              <w:lastRenderedPageBreak/>
              <w:t>name (code)&gt;</w:t>
            </w:r>
            <w:r w:rsidRPr="006378B7">
              <w:t xml:space="preserve"> dialog box, choose </w:t>
            </w:r>
            <w:r w:rsidRPr="006378B7">
              <w:rPr>
                <w:rStyle w:val="SAPScreenElement"/>
              </w:rPr>
              <w:t>X (Cancel)</w:t>
            </w:r>
            <w:r w:rsidRPr="006378B7">
              <w:t>.</w:t>
            </w:r>
          </w:p>
        </w:tc>
        <w:tc>
          <w:tcPr>
            <w:tcW w:w="3150" w:type="dxa"/>
            <w:tcBorders>
              <w:top w:val="single" w:sz="8" w:space="0" w:color="999999"/>
              <w:left w:val="single" w:sz="8" w:space="0" w:color="999999"/>
              <w:bottom w:val="single" w:sz="8" w:space="0" w:color="999999"/>
              <w:right w:val="single" w:sz="8" w:space="0" w:color="999999"/>
            </w:tcBorders>
          </w:tcPr>
          <w:p w14:paraId="4553474A" w14:textId="77777777" w:rsidR="005C40B2" w:rsidRPr="006378B7" w:rsidRDefault="005C40B2" w:rsidP="00585BB3">
            <w:pPr>
              <w:rPr>
                <w:rFonts w:cs="Arial"/>
                <w:bCs/>
              </w:rPr>
            </w:pPr>
          </w:p>
        </w:tc>
        <w:tc>
          <w:tcPr>
            <w:tcW w:w="4410" w:type="dxa"/>
            <w:tcBorders>
              <w:top w:val="single" w:sz="8" w:space="0" w:color="999999"/>
              <w:left w:val="single" w:sz="8" w:space="0" w:color="999999"/>
              <w:bottom w:val="single" w:sz="8" w:space="0" w:color="999999"/>
              <w:right w:val="single" w:sz="8" w:space="0" w:color="999999"/>
            </w:tcBorders>
          </w:tcPr>
          <w:p w14:paraId="26E2AE89" w14:textId="26ED6E40" w:rsidR="005C40B2" w:rsidRPr="006378B7" w:rsidRDefault="005C40B2" w:rsidP="00585BB3">
            <w:pPr>
              <w:pStyle w:val="ListBullet"/>
              <w:numPr>
                <w:ilvl w:val="0"/>
                <w:numId w:val="0"/>
              </w:numPr>
            </w:pPr>
            <w:r w:rsidRPr="006378B7">
              <w:t xml:space="preserve">You are directed back to the </w:t>
            </w:r>
            <w:r w:rsidRPr="006378B7">
              <w:rPr>
                <w:rStyle w:val="SAPScreenElement"/>
              </w:rPr>
              <w:t>Company Structure Overview</w:t>
            </w:r>
            <w:r w:rsidRPr="006378B7">
              <w:t xml:space="preserve"> screen</w:t>
            </w:r>
            <w:r w:rsidR="00770C2A" w:rsidRPr="006378B7">
              <w:t xml:space="preserve">, containing the </w:t>
            </w:r>
            <w:r w:rsidR="00A648B3" w:rsidRPr="006378B7">
              <w:t>organization object</w:t>
            </w:r>
            <w:r w:rsidR="00770C2A" w:rsidRPr="006378B7">
              <w:t xml:space="preserve"> you just have updated</w:t>
            </w:r>
            <w:r w:rsidRPr="006378B7">
              <w:t>.</w:t>
            </w:r>
          </w:p>
        </w:tc>
        <w:tc>
          <w:tcPr>
            <w:tcW w:w="1170" w:type="dxa"/>
            <w:tcBorders>
              <w:top w:val="single" w:sz="8" w:space="0" w:color="999999"/>
              <w:left w:val="single" w:sz="8" w:space="0" w:color="999999"/>
              <w:bottom w:val="single" w:sz="8" w:space="0" w:color="999999"/>
              <w:right w:val="single" w:sz="8" w:space="0" w:color="999999"/>
            </w:tcBorders>
          </w:tcPr>
          <w:p w14:paraId="614E90A3" w14:textId="77777777" w:rsidR="005C40B2" w:rsidRPr="006378B7" w:rsidRDefault="005C40B2" w:rsidP="00585BB3"/>
        </w:tc>
      </w:tr>
      <w:tr w:rsidR="001F3248" w:rsidRPr="006378B7" w14:paraId="6F0A9E8C" w14:textId="77777777" w:rsidTr="00F228D9">
        <w:trPr>
          <w:trHeight w:val="357"/>
        </w:trPr>
        <w:tc>
          <w:tcPr>
            <w:tcW w:w="709" w:type="dxa"/>
            <w:tcBorders>
              <w:top w:val="single" w:sz="8" w:space="0" w:color="999999"/>
              <w:left w:val="single" w:sz="8" w:space="0" w:color="999999"/>
              <w:bottom w:val="single" w:sz="8" w:space="0" w:color="999999"/>
              <w:right w:val="single" w:sz="8" w:space="0" w:color="999999"/>
            </w:tcBorders>
          </w:tcPr>
          <w:p w14:paraId="45869D5D" w14:textId="21F8572B" w:rsidR="001F3248" w:rsidRPr="006378B7" w:rsidRDefault="001F3248" w:rsidP="001F3248">
            <w:r w:rsidRPr="006378B7">
              <w:t>11</w:t>
            </w:r>
          </w:p>
        </w:tc>
        <w:tc>
          <w:tcPr>
            <w:tcW w:w="1333" w:type="dxa"/>
            <w:tcBorders>
              <w:top w:val="single" w:sz="8" w:space="0" w:color="999999"/>
              <w:left w:val="single" w:sz="8" w:space="0" w:color="999999"/>
              <w:bottom w:val="single" w:sz="8" w:space="0" w:color="999999"/>
              <w:right w:val="single" w:sz="8" w:space="0" w:color="999999"/>
            </w:tcBorders>
          </w:tcPr>
          <w:p w14:paraId="584FD8B1" w14:textId="3A71F70C" w:rsidR="001F3248" w:rsidRPr="006378B7" w:rsidRDefault="001F3248" w:rsidP="001F3248">
            <w:pPr>
              <w:rPr>
                <w:rStyle w:val="SAPEmphasis"/>
              </w:rPr>
            </w:pPr>
            <w:r w:rsidRPr="006378B7">
              <w:rPr>
                <w:rStyle w:val="SAPEmphasis"/>
              </w:rPr>
              <w:t xml:space="preserve">Verify </w:t>
            </w:r>
            <w:r w:rsidR="003548EB" w:rsidRPr="006378B7">
              <w:rPr>
                <w:rStyle w:val="SAPEmphasis"/>
              </w:rPr>
              <w:t xml:space="preserve">New </w:t>
            </w:r>
            <w:r w:rsidRPr="00EB7F34">
              <w:rPr>
                <w:rStyle w:val="SAPEmphasis"/>
              </w:rPr>
              <w:t>Hierarchy</w:t>
            </w:r>
            <w:r w:rsidR="00FC1E2A" w:rsidRPr="006378B7">
              <w:rPr>
                <w:rStyle w:val="SAPEmphasis"/>
              </w:rPr>
              <w:t xml:space="preserve"> of Organization Object</w:t>
            </w:r>
            <w:r w:rsidR="003548EB" w:rsidRPr="006378B7">
              <w:rPr>
                <w:rStyle w:val="SAPEmphasis"/>
              </w:rPr>
              <w:t xml:space="preserve"> (Optional)</w:t>
            </w:r>
          </w:p>
        </w:tc>
        <w:tc>
          <w:tcPr>
            <w:tcW w:w="2970" w:type="dxa"/>
            <w:tcBorders>
              <w:top w:val="single" w:sz="8" w:space="0" w:color="999999"/>
              <w:left w:val="single" w:sz="8" w:space="0" w:color="999999"/>
              <w:bottom w:val="single" w:sz="8" w:space="0" w:color="999999"/>
              <w:right w:val="single" w:sz="8" w:space="0" w:color="999999"/>
            </w:tcBorders>
          </w:tcPr>
          <w:p w14:paraId="0A38EB53" w14:textId="6FEBC0B3" w:rsidR="001F3248" w:rsidRPr="006378B7" w:rsidRDefault="003548EB" w:rsidP="001F3248">
            <w:r w:rsidRPr="006378B7">
              <w:t xml:space="preserve">In case changes </w:t>
            </w:r>
            <w:r w:rsidR="00283035" w:rsidRPr="006378B7">
              <w:t>to a</w:t>
            </w:r>
            <w:r w:rsidRPr="006378B7">
              <w:t xml:space="preserve"> parent or higher-level organization object type have</w:t>
            </w:r>
            <w:r w:rsidR="00283035" w:rsidRPr="006378B7">
              <w:t xml:space="preserve"> also</w:t>
            </w:r>
            <w:r w:rsidRPr="006378B7">
              <w:t xml:space="preserve"> been performed, s</w:t>
            </w:r>
            <w:r w:rsidR="001F3248" w:rsidRPr="006378B7">
              <w:t xml:space="preserve">elect the </w:t>
            </w:r>
            <w:r w:rsidR="001F3248" w:rsidRPr="006378B7">
              <w:rPr>
                <w:rStyle w:val="SAPScreenElement"/>
              </w:rPr>
              <w:t>Up One Level</w:t>
            </w:r>
            <w:r w:rsidR="001F3248" w:rsidRPr="006378B7">
              <w:t xml:space="preserve"> button.</w:t>
            </w:r>
          </w:p>
        </w:tc>
        <w:tc>
          <w:tcPr>
            <w:tcW w:w="3150" w:type="dxa"/>
            <w:tcBorders>
              <w:top w:val="single" w:sz="8" w:space="0" w:color="999999"/>
              <w:left w:val="single" w:sz="8" w:space="0" w:color="999999"/>
              <w:bottom w:val="single" w:sz="8" w:space="0" w:color="999999"/>
              <w:right w:val="single" w:sz="8" w:space="0" w:color="999999"/>
            </w:tcBorders>
          </w:tcPr>
          <w:p w14:paraId="44A88DA5" w14:textId="77777777" w:rsidR="001F3248" w:rsidRPr="006378B7" w:rsidRDefault="001F3248" w:rsidP="001F3248">
            <w:pPr>
              <w:rPr>
                <w:rFonts w:cs="Arial"/>
                <w:bCs/>
              </w:rPr>
            </w:pPr>
          </w:p>
        </w:tc>
        <w:tc>
          <w:tcPr>
            <w:tcW w:w="4410" w:type="dxa"/>
            <w:tcBorders>
              <w:top w:val="single" w:sz="8" w:space="0" w:color="999999"/>
              <w:left w:val="single" w:sz="8" w:space="0" w:color="999999"/>
              <w:bottom w:val="single" w:sz="8" w:space="0" w:color="999999"/>
              <w:right w:val="single" w:sz="8" w:space="0" w:color="999999"/>
            </w:tcBorders>
          </w:tcPr>
          <w:p w14:paraId="114EB927" w14:textId="0E5474A3" w:rsidR="001F3248" w:rsidRPr="006378B7" w:rsidRDefault="001F3248" w:rsidP="001F3248">
            <w:pPr>
              <w:pStyle w:val="ListBullet"/>
              <w:numPr>
                <w:ilvl w:val="0"/>
                <w:numId w:val="0"/>
              </w:numPr>
            </w:pPr>
            <w:r w:rsidRPr="00EB7F34">
              <w:t xml:space="preserve">The updated </w:t>
            </w:r>
            <w:r w:rsidR="00A648B3" w:rsidRPr="00EB7F34">
              <w:t>organization object</w:t>
            </w:r>
            <w:r w:rsidRPr="00EB7F34">
              <w:t xml:space="preserve"> is displayed in the appropriate hierarchy in the chart.</w:t>
            </w:r>
          </w:p>
        </w:tc>
        <w:tc>
          <w:tcPr>
            <w:tcW w:w="1170" w:type="dxa"/>
            <w:tcBorders>
              <w:top w:val="single" w:sz="8" w:space="0" w:color="999999"/>
              <w:left w:val="single" w:sz="8" w:space="0" w:color="999999"/>
              <w:bottom w:val="single" w:sz="8" w:space="0" w:color="999999"/>
              <w:right w:val="single" w:sz="8" w:space="0" w:color="999999"/>
            </w:tcBorders>
          </w:tcPr>
          <w:p w14:paraId="1421C837" w14:textId="77777777" w:rsidR="001F3248" w:rsidRPr="006378B7" w:rsidRDefault="001F3248" w:rsidP="001F3248"/>
        </w:tc>
      </w:tr>
    </w:tbl>
    <w:p w14:paraId="25CF08AF" w14:textId="66968AD3" w:rsidR="00DA6311" w:rsidRPr="006378B7" w:rsidRDefault="00B256DA" w:rsidP="00DA6311">
      <w:pPr>
        <w:pStyle w:val="Heading2"/>
      </w:pPr>
      <w:bookmarkStart w:id="284" w:name="_Toc506462105"/>
      <w:r w:rsidRPr="006378B7">
        <w:t>Deactivating</w:t>
      </w:r>
      <w:r w:rsidR="00DA6311" w:rsidRPr="006378B7">
        <w:t xml:space="preserve"> </w:t>
      </w:r>
      <w:r w:rsidR="00BF3765" w:rsidRPr="006378B7">
        <w:t>Organization Object</w:t>
      </w:r>
      <w:bookmarkEnd w:id="284"/>
    </w:p>
    <w:p w14:paraId="128CDA26" w14:textId="77777777" w:rsidR="00DA6311" w:rsidRPr="006378B7" w:rsidRDefault="00DA6311" w:rsidP="00DA6311">
      <w:pPr>
        <w:pStyle w:val="SAPKeyblockTitle"/>
      </w:pPr>
      <w:r w:rsidRPr="006378B7">
        <w:t>Test Administration</w:t>
      </w:r>
    </w:p>
    <w:p w14:paraId="40999C9A" w14:textId="77777777" w:rsidR="00DA6311" w:rsidRPr="006378B7" w:rsidRDefault="00DA6311" w:rsidP="00DA6311">
      <w:r w:rsidRPr="006378B7">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DA6311" w:rsidRPr="006378B7" w14:paraId="0991C3DB" w14:textId="77777777" w:rsidTr="00B256DA">
        <w:tc>
          <w:tcPr>
            <w:tcW w:w="2280" w:type="dxa"/>
            <w:tcBorders>
              <w:top w:val="single" w:sz="8" w:space="0" w:color="999999"/>
              <w:left w:val="single" w:sz="8" w:space="0" w:color="999999"/>
              <w:bottom w:val="single" w:sz="8" w:space="0" w:color="999999"/>
              <w:right w:val="single" w:sz="8" w:space="0" w:color="999999"/>
            </w:tcBorders>
            <w:hideMark/>
          </w:tcPr>
          <w:p w14:paraId="60198DA5" w14:textId="77777777" w:rsidR="00DA6311" w:rsidRPr="006378B7" w:rsidRDefault="00DA6311" w:rsidP="00B256DA">
            <w:pPr>
              <w:rPr>
                <w:rStyle w:val="SAPEmphasis"/>
              </w:rPr>
            </w:pPr>
            <w:r w:rsidRPr="006378B7">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4F5BDAA4" w14:textId="77777777" w:rsidR="00DA6311" w:rsidRPr="006378B7" w:rsidRDefault="00DA6311" w:rsidP="00B256DA">
            <w:pPr>
              <w:rPr>
                <w:lang w:eastAsia="zh-CN"/>
              </w:rPr>
            </w:pPr>
            <w:r w:rsidRPr="006378B7">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11DFAE68" w14:textId="77777777" w:rsidR="00DA6311" w:rsidRPr="006378B7" w:rsidRDefault="00DA6311" w:rsidP="00B256DA">
            <w:pPr>
              <w:rPr>
                <w:rStyle w:val="SAPEmphasis"/>
              </w:rPr>
            </w:pPr>
            <w:r w:rsidRPr="006378B7">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4D3283AD" w14:textId="77777777" w:rsidR="00DA6311" w:rsidRPr="006378B7" w:rsidRDefault="00DA6311" w:rsidP="00B256DA">
            <w:pPr>
              <w:rPr>
                <w:lang w:eastAsia="zh-CN"/>
              </w:rPr>
            </w:pPr>
            <w:r w:rsidRPr="006378B7">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25F27105" w14:textId="77777777" w:rsidR="00DA6311" w:rsidRPr="006378B7" w:rsidRDefault="00DA6311" w:rsidP="00B256DA">
            <w:pPr>
              <w:rPr>
                <w:rStyle w:val="SAPEmphasis"/>
              </w:rPr>
            </w:pPr>
            <w:r w:rsidRPr="006378B7">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60E6993E" w14:textId="77777777" w:rsidR="00DA6311" w:rsidRPr="006378B7" w:rsidRDefault="00DA6311" w:rsidP="00B256DA">
            <w:pPr>
              <w:rPr>
                <w:lang w:eastAsia="zh-CN"/>
              </w:rPr>
            </w:pPr>
            <w:r w:rsidRPr="006378B7">
              <w:rPr>
                <w:lang w:eastAsia="zh-CN"/>
              </w:rPr>
              <w:t>&lt;date&gt;</w:t>
            </w:r>
          </w:p>
        </w:tc>
      </w:tr>
      <w:tr w:rsidR="00DA6311" w:rsidRPr="006378B7" w14:paraId="50395ECE" w14:textId="77777777" w:rsidTr="00B256DA">
        <w:tc>
          <w:tcPr>
            <w:tcW w:w="2280" w:type="dxa"/>
            <w:tcBorders>
              <w:top w:val="single" w:sz="8" w:space="0" w:color="999999"/>
              <w:left w:val="single" w:sz="8" w:space="0" w:color="999999"/>
              <w:bottom w:val="single" w:sz="8" w:space="0" w:color="999999"/>
              <w:right w:val="single" w:sz="8" w:space="0" w:color="999999"/>
            </w:tcBorders>
            <w:hideMark/>
          </w:tcPr>
          <w:p w14:paraId="3813645A" w14:textId="77777777" w:rsidR="00DA6311" w:rsidRPr="006378B7" w:rsidRDefault="00DA6311" w:rsidP="00B256DA">
            <w:pPr>
              <w:rPr>
                <w:rStyle w:val="SAPEmphasis"/>
              </w:rPr>
            </w:pPr>
            <w:r w:rsidRPr="006378B7">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5AFDA896" w14:textId="77777777" w:rsidR="00DA6311" w:rsidRPr="006378B7" w:rsidRDefault="00DA6311" w:rsidP="00B256DA">
            <w:pPr>
              <w:rPr>
                <w:lang w:eastAsia="zh-CN"/>
              </w:rPr>
            </w:pPr>
            <w:r w:rsidRPr="006378B7">
              <w:rPr>
                <w:lang w:eastAsia="zh-CN"/>
              </w:rPr>
              <w:t>HR Administrator</w:t>
            </w:r>
          </w:p>
        </w:tc>
      </w:tr>
      <w:tr w:rsidR="000F7019" w:rsidRPr="006378B7" w14:paraId="6E3C5B7A" w14:textId="77777777" w:rsidTr="00B256DA">
        <w:tc>
          <w:tcPr>
            <w:tcW w:w="2280" w:type="dxa"/>
            <w:tcBorders>
              <w:top w:val="single" w:sz="8" w:space="0" w:color="999999"/>
              <w:left w:val="single" w:sz="8" w:space="0" w:color="999999"/>
              <w:bottom w:val="single" w:sz="8" w:space="0" w:color="999999"/>
              <w:right w:val="single" w:sz="8" w:space="0" w:color="999999"/>
            </w:tcBorders>
            <w:hideMark/>
          </w:tcPr>
          <w:p w14:paraId="43F6D648" w14:textId="77777777" w:rsidR="000F7019" w:rsidRPr="006378B7" w:rsidRDefault="000F7019" w:rsidP="000F7019">
            <w:pPr>
              <w:rPr>
                <w:rStyle w:val="SAPEmphasis"/>
              </w:rPr>
            </w:pPr>
            <w:r w:rsidRPr="006378B7">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6F877300" w14:textId="77777777" w:rsidR="000F7019" w:rsidRPr="006378B7" w:rsidRDefault="000F7019" w:rsidP="000F7019">
            <w:pPr>
              <w:rPr>
                <w:lang w:eastAsia="zh-CN"/>
              </w:rPr>
            </w:pPr>
            <w:r w:rsidRPr="006378B7">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3A53C7F4" w14:textId="77777777" w:rsidR="000F7019" w:rsidRPr="006378B7" w:rsidRDefault="000F7019" w:rsidP="000F7019">
            <w:pPr>
              <w:rPr>
                <w:rStyle w:val="SAPEmphasis"/>
              </w:rPr>
            </w:pPr>
            <w:r w:rsidRPr="006378B7">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3B2AA658" w14:textId="67FCF4D9" w:rsidR="000F7019" w:rsidRPr="006378B7" w:rsidRDefault="000F7019" w:rsidP="000F7019">
            <w:pPr>
              <w:rPr>
                <w:lang w:eastAsia="zh-CN"/>
              </w:rPr>
            </w:pPr>
            <w:r>
              <w:t>&lt;duration&gt;</w:t>
            </w:r>
          </w:p>
        </w:tc>
      </w:tr>
    </w:tbl>
    <w:p w14:paraId="1C8E4B89" w14:textId="77777777" w:rsidR="00DA6311" w:rsidRPr="006378B7" w:rsidRDefault="00DA6311" w:rsidP="00DA6311">
      <w:pPr>
        <w:pStyle w:val="SAPKeyblockTitle"/>
      </w:pPr>
      <w:r w:rsidRPr="006378B7">
        <w:t>Purpose</w:t>
      </w:r>
    </w:p>
    <w:p w14:paraId="6A852607" w14:textId="1717D77F" w:rsidR="00DA6311" w:rsidRPr="006378B7" w:rsidRDefault="00605D61" w:rsidP="00DA6311">
      <w:r w:rsidRPr="006378B7">
        <w:t xml:space="preserve">When an </w:t>
      </w:r>
      <w:r w:rsidR="008B6941" w:rsidRPr="006378B7">
        <w:t>organization object</w:t>
      </w:r>
      <w:r w:rsidR="008B6941" w:rsidRPr="002C583A" w:rsidDel="008B6941">
        <w:t xml:space="preserve"> </w:t>
      </w:r>
      <w:r w:rsidRPr="006378B7">
        <w:t xml:space="preserve">becomes obsolete, for example due to a corporate downsizing, or due to changes in business requirements, this </w:t>
      </w:r>
      <w:r w:rsidR="008B6941" w:rsidRPr="006378B7">
        <w:t>organization object</w:t>
      </w:r>
      <w:r w:rsidR="008B6941" w:rsidRPr="006378B7" w:rsidDel="008B6941">
        <w:t xml:space="preserve"> </w:t>
      </w:r>
      <w:r w:rsidRPr="006378B7">
        <w:t xml:space="preserve">needs to be deactivated in the system. </w:t>
      </w:r>
    </w:p>
    <w:p w14:paraId="69078A37" w14:textId="5418E614" w:rsidR="00605D61" w:rsidRPr="006378B7" w:rsidRDefault="00605D61" w:rsidP="00605D61">
      <w:r w:rsidRPr="006378B7">
        <w:t xml:space="preserve">In </w:t>
      </w:r>
      <w:r w:rsidRPr="006378B7">
        <w:rPr>
          <w:rStyle w:val="SAPTextReference"/>
        </w:rPr>
        <w:t>Employee Central</w:t>
      </w:r>
      <w:r w:rsidRPr="006378B7">
        <w:t xml:space="preserve">, delimitation of an </w:t>
      </w:r>
      <w:r w:rsidR="008B6941" w:rsidRPr="006378B7">
        <w:t>organization object</w:t>
      </w:r>
      <w:r w:rsidR="008B6941" w:rsidRPr="006378B7" w:rsidDel="008B6941">
        <w:t xml:space="preserve"> </w:t>
      </w:r>
      <w:r w:rsidRPr="006378B7">
        <w:t>is achieved by setting its status to</w:t>
      </w:r>
      <w:r w:rsidRPr="006378B7">
        <w:rPr>
          <w:rStyle w:val="SAPMonospace"/>
        </w:rPr>
        <w:t xml:space="preserve"> Inactive </w:t>
      </w:r>
      <w:r w:rsidRPr="006378B7">
        <w:t>starting a particular date.</w:t>
      </w:r>
    </w:p>
    <w:p w14:paraId="646AB53C" w14:textId="43DA1F1F" w:rsidR="00F87AE9" w:rsidRPr="006378B7" w:rsidRDefault="00F87AE9" w:rsidP="00605D61">
      <w:r w:rsidRPr="006378B7">
        <w:t>The procedure is same for business units, divisions, and departments. Therefore, it is described in a generic manner.</w:t>
      </w:r>
    </w:p>
    <w:p w14:paraId="1A64EEFA" w14:textId="77777777" w:rsidR="00605D61" w:rsidRPr="006378B7" w:rsidRDefault="00605D61" w:rsidP="00605D61">
      <w:pPr>
        <w:pStyle w:val="SAPKeyblockTitle"/>
      </w:pPr>
      <w:r w:rsidRPr="006378B7">
        <w:t>Prerequisites</w:t>
      </w:r>
    </w:p>
    <w:p w14:paraId="2D30B07B" w14:textId="74B5885F" w:rsidR="00605D61" w:rsidRPr="006378B7" w:rsidRDefault="00605D61" w:rsidP="00605D61">
      <w:r w:rsidRPr="006378B7">
        <w:t xml:space="preserve">No employees are assigned to the </w:t>
      </w:r>
      <w:r w:rsidR="008B6941" w:rsidRPr="006378B7">
        <w:t>organization object</w:t>
      </w:r>
      <w:r w:rsidR="008B6941" w:rsidRPr="006378B7" w:rsidDel="008B6941">
        <w:t xml:space="preserve"> </w:t>
      </w:r>
      <w:r w:rsidRPr="006378B7">
        <w:t xml:space="preserve">starting one day after the deactivation date. Before deactivating an </w:t>
      </w:r>
      <w:r w:rsidR="008B6941" w:rsidRPr="006378B7">
        <w:t>organization object</w:t>
      </w:r>
      <w:r w:rsidRPr="006378B7">
        <w:t xml:space="preserve">, make sure that </w:t>
      </w:r>
      <w:r w:rsidR="00B73C32" w:rsidRPr="006378B7">
        <w:t xml:space="preserve">all </w:t>
      </w:r>
      <w:r w:rsidRPr="006378B7">
        <w:t>employee</w:t>
      </w:r>
      <w:r w:rsidR="00B73C32" w:rsidRPr="006378B7">
        <w:t>s</w:t>
      </w:r>
      <w:r w:rsidRPr="006378B7">
        <w:t xml:space="preserve"> ha</w:t>
      </w:r>
      <w:r w:rsidR="00B73C32" w:rsidRPr="006378B7">
        <w:t>ve</w:t>
      </w:r>
      <w:r w:rsidRPr="006378B7">
        <w:t xml:space="preserve"> been assigned to other </w:t>
      </w:r>
      <w:r w:rsidR="008B6941" w:rsidRPr="006378B7">
        <w:t>organization object</w:t>
      </w:r>
      <w:r w:rsidR="00B73C32" w:rsidRPr="006378B7">
        <w:t>(s)</w:t>
      </w:r>
      <w:r w:rsidR="008B6941" w:rsidRPr="006378B7" w:rsidDel="008B6941">
        <w:t xml:space="preserve"> </w:t>
      </w:r>
      <w:r w:rsidRPr="006378B7">
        <w:t>or ha</w:t>
      </w:r>
      <w:r w:rsidR="00B73C32" w:rsidRPr="006378B7">
        <w:t>ve</w:t>
      </w:r>
      <w:r w:rsidRPr="006378B7">
        <w:t xml:space="preserve"> been terminated.</w:t>
      </w:r>
    </w:p>
    <w:p w14:paraId="357048BD" w14:textId="25A81F20" w:rsidR="00605D61" w:rsidRPr="006378B7" w:rsidRDefault="00605D61" w:rsidP="00605D61">
      <w:r w:rsidRPr="002C583A">
        <w:lastRenderedPageBreak/>
        <w:t>If the deactivation occurs</w:t>
      </w:r>
      <w:r w:rsidR="008B7372" w:rsidRPr="006378B7">
        <w:t xml:space="preserve"> on a date</w:t>
      </w:r>
      <w:r w:rsidRPr="002C583A">
        <w:t xml:space="preserve"> in the near future, no employees should be </w:t>
      </w:r>
      <w:r w:rsidR="00150634" w:rsidRPr="006378B7">
        <w:t>assigned to</w:t>
      </w:r>
      <w:r w:rsidRPr="002C583A">
        <w:t xml:space="preserve"> this </w:t>
      </w:r>
      <w:r w:rsidR="008B6941" w:rsidRPr="006378B7">
        <w:t>organization object</w:t>
      </w:r>
      <w:r w:rsidR="008B6941" w:rsidRPr="006378B7" w:rsidDel="008B6941">
        <w:t xml:space="preserve"> </w:t>
      </w:r>
      <w:r w:rsidR="005A1B06" w:rsidRPr="002C583A">
        <w:t>starting</w:t>
      </w:r>
      <w:r w:rsidR="003548EB" w:rsidRPr="006378B7">
        <w:t xml:space="preserve"> as of</w:t>
      </w:r>
      <w:r w:rsidR="005A1B06" w:rsidRPr="006378B7">
        <w:t xml:space="preserve"> </w:t>
      </w:r>
      <w:r w:rsidRPr="002C583A">
        <w:t>today</w:t>
      </w:r>
      <w:r w:rsidR="00150634" w:rsidRPr="006378B7">
        <w:t>, be it through hiring/rehiring or an appropriate take action process</w:t>
      </w:r>
      <w:r w:rsidRPr="002C583A">
        <w:t>.</w:t>
      </w:r>
    </w:p>
    <w:p w14:paraId="3FEF3959" w14:textId="2DC038FA" w:rsidR="00605D61" w:rsidRPr="006378B7" w:rsidRDefault="00605D61" w:rsidP="00605D61">
      <w:r w:rsidRPr="006378B7">
        <w:t xml:space="preserve">The </w:t>
      </w:r>
      <w:r w:rsidR="008B6941" w:rsidRPr="006378B7">
        <w:t>organization object</w:t>
      </w:r>
      <w:r w:rsidR="008B6941" w:rsidRPr="006378B7" w:rsidDel="008B6941">
        <w:t xml:space="preserve"> </w:t>
      </w:r>
      <w:r w:rsidRPr="006378B7">
        <w:t xml:space="preserve">has no active lower-level </w:t>
      </w:r>
      <w:r w:rsidR="008B6941" w:rsidRPr="006378B7">
        <w:t>organization object</w:t>
      </w:r>
      <w:r w:rsidRPr="006378B7">
        <w:t>s.</w:t>
      </w:r>
    </w:p>
    <w:p w14:paraId="5777DCEE" w14:textId="0E8ECFBB" w:rsidR="00605D61" w:rsidRPr="006378B7" w:rsidRDefault="00605D61" w:rsidP="00605D61">
      <w:r w:rsidRPr="006378B7">
        <w:t xml:space="preserve">The </w:t>
      </w:r>
      <w:r w:rsidR="008B6941" w:rsidRPr="006378B7">
        <w:t>organization object</w:t>
      </w:r>
      <w:r w:rsidRPr="006378B7">
        <w:t xml:space="preserve"> is to be excluded from reporting activities.</w:t>
      </w:r>
    </w:p>
    <w:p w14:paraId="5C19252F" w14:textId="77777777" w:rsidR="00605D61" w:rsidRPr="006378B7" w:rsidRDefault="00605D61" w:rsidP="00605D61">
      <w:pPr>
        <w:pStyle w:val="SAPKeyblockTitle"/>
      </w:pPr>
      <w:r w:rsidRPr="006378B7">
        <w:t>Procedure</w:t>
      </w:r>
    </w:p>
    <w:tbl>
      <w:tblPr>
        <w:tblW w:w="1374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92"/>
        <w:gridCol w:w="1350"/>
        <w:gridCol w:w="4590"/>
        <w:gridCol w:w="2520"/>
        <w:gridCol w:w="3420"/>
        <w:gridCol w:w="1170"/>
      </w:tblGrid>
      <w:tr w:rsidR="00605D61" w:rsidRPr="006378B7" w14:paraId="3BBDBEEA" w14:textId="77777777" w:rsidTr="005A1B06">
        <w:trPr>
          <w:trHeight w:val="848"/>
          <w:tblHeader/>
        </w:trPr>
        <w:tc>
          <w:tcPr>
            <w:tcW w:w="692" w:type="dxa"/>
            <w:tcBorders>
              <w:top w:val="single" w:sz="8" w:space="0" w:color="999999"/>
              <w:left w:val="single" w:sz="8" w:space="0" w:color="999999"/>
              <w:bottom w:val="single" w:sz="8" w:space="0" w:color="999999"/>
              <w:right w:val="single" w:sz="8" w:space="0" w:color="999999"/>
            </w:tcBorders>
            <w:shd w:val="clear" w:color="auto" w:fill="999999"/>
            <w:hideMark/>
          </w:tcPr>
          <w:p w14:paraId="17ACA797" w14:textId="77777777" w:rsidR="00605D61" w:rsidRPr="006378B7" w:rsidRDefault="00605D61" w:rsidP="00432B1F">
            <w:pPr>
              <w:pStyle w:val="SAPTableHeader"/>
            </w:pPr>
            <w:r w:rsidRPr="006378B7">
              <w:t>Test Step #</w:t>
            </w:r>
          </w:p>
        </w:tc>
        <w:tc>
          <w:tcPr>
            <w:tcW w:w="1350" w:type="dxa"/>
            <w:tcBorders>
              <w:top w:val="single" w:sz="8" w:space="0" w:color="999999"/>
              <w:left w:val="single" w:sz="8" w:space="0" w:color="999999"/>
              <w:bottom w:val="single" w:sz="8" w:space="0" w:color="999999"/>
              <w:right w:val="single" w:sz="8" w:space="0" w:color="999999"/>
            </w:tcBorders>
            <w:shd w:val="clear" w:color="auto" w:fill="999999"/>
            <w:hideMark/>
          </w:tcPr>
          <w:p w14:paraId="55A617FB" w14:textId="77777777" w:rsidR="00605D61" w:rsidRPr="006378B7" w:rsidRDefault="00605D61" w:rsidP="00432B1F">
            <w:pPr>
              <w:pStyle w:val="SAPTableHeader"/>
            </w:pPr>
            <w:r w:rsidRPr="006378B7">
              <w:t>Test Step Name</w:t>
            </w:r>
          </w:p>
        </w:tc>
        <w:tc>
          <w:tcPr>
            <w:tcW w:w="4590" w:type="dxa"/>
            <w:tcBorders>
              <w:top w:val="single" w:sz="8" w:space="0" w:color="999999"/>
              <w:left w:val="single" w:sz="8" w:space="0" w:color="999999"/>
              <w:bottom w:val="single" w:sz="8" w:space="0" w:color="999999"/>
              <w:right w:val="single" w:sz="8" w:space="0" w:color="999999"/>
            </w:tcBorders>
            <w:shd w:val="clear" w:color="auto" w:fill="999999"/>
            <w:hideMark/>
          </w:tcPr>
          <w:p w14:paraId="5FF2E700" w14:textId="77777777" w:rsidR="00605D61" w:rsidRPr="006378B7" w:rsidRDefault="00605D61" w:rsidP="00432B1F">
            <w:pPr>
              <w:pStyle w:val="SAPTableHeader"/>
            </w:pPr>
            <w:r w:rsidRPr="006378B7">
              <w:t>Instruction</w:t>
            </w:r>
          </w:p>
        </w:tc>
        <w:tc>
          <w:tcPr>
            <w:tcW w:w="2520" w:type="dxa"/>
            <w:tcBorders>
              <w:top w:val="single" w:sz="8" w:space="0" w:color="999999"/>
              <w:left w:val="single" w:sz="8" w:space="0" w:color="999999"/>
              <w:bottom w:val="single" w:sz="8" w:space="0" w:color="999999"/>
              <w:right w:val="single" w:sz="8" w:space="0" w:color="999999"/>
            </w:tcBorders>
            <w:shd w:val="clear" w:color="auto" w:fill="999999"/>
          </w:tcPr>
          <w:p w14:paraId="0494DDA5" w14:textId="77777777" w:rsidR="00605D61" w:rsidRPr="006378B7" w:rsidRDefault="00605D61" w:rsidP="00432B1F">
            <w:pPr>
              <w:pStyle w:val="SAPTableHeader"/>
            </w:pPr>
            <w:r w:rsidRPr="006378B7">
              <w:t>User Entries:</w:t>
            </w:r>
            <w:r w:rsidRPr="006378B7">
              <w:br/>
              <w:t>Field Name: User Action and Value</w:t>
            </w:r>
          </w:p>
        </w:tc>
        <w:tc>
          <w:tcPr>
            <w:tcW w:w="3420" w:type="dxa"/>
            <w:tcBorders>
              <w:top w:val="single" w:sz="8" w:space="0" w:color="999999"/>
              <w:left w:val="single" w:sz="8" w:space="0" w:color="999999"/>
              <w:bottom w:val="single" w:sz="8" w:space="0" w:color="999999"/>
              <w:right w:val="single" w:sz="8" w:space="0" w:color="999999"/>
            </w:tcBorders>
            <w:shd w:val="clear" w:color="auto" w:fill="999999"/>
            <w:hideMark/>
          </w:tcPr>
          <w:p w14:paraId="5E07B2F8" w14:textId="77777777" w:rsidR="00605D61" w:rsidRPr="006378B7" w:rsidRDefault="00605D61" w:rsidP="00432B1F">
            <w:pPr>
              <w:pStyle w:val="SAPTableHeader"/>
            </w:pPr>
            <w:r w:rsidRPr="006378B7">
              <w:t>Expected Result</w:t>
            </w:r>
          </w:p>
        </w:tc>
        <w:tc>
          <w:tcPr>
            <w:tcW w:w="1170" w:type="dxa"/>
            <w:tcBorders>
              <w:top w:val="single" w:sz="8" w:space="0" w:color="999999"/>
              <w:left w:val="single" w:sz="8" w:space="0" w:color="999999"/>
              <w:bottom w:val="single" w:sz="8" w:space="0" w:color="999999"/>
              <w:right w:val="single" w:sz="8" w:space="0" w:color="999999"/>
            </w:tcBorders>
            <w:shd w:val="clear" w:color="auto" w:fill="999999"/>
            <w:hideMark/>
          </w:tcPr>
          <w:p w14:paraId="6869BE7D" w14:textId="77777777" w:rsidR="00605D61" w:rsidRPr="006378B7" w:rsidRDefault="00605D61" w:rsidP="00432B1F">
            <w:pPr>
              <w:pStyle w:val="SAPTableHeader"/>
            </w:pPr>
            <w:r w:rsidRPr="006378B7">
              <w:t>Pass / Fail / Comment</w:t>
            </w:r>
          </w:p>
        </w:tc>
      </w:tr>
      <w:tr w:rsidR="00605D61" w:rsidRPr="006378B7" w14:paraId="3B2D086C" w14:textId="77777777" w:rsidTr="005A1B06">
        <w:trPr>
          <w:trHeight w:val="288"/>
        </w:trPr>
        <w:tc>
          <w:tcPr>
            <w:tcW w:w="692" w:type="dxa"/>
            <w:tcBorders>
              <w:top w:val="single" w:sz="8" w:space="0" w:color="999999"/>
              <w:left w:val="single" w:sz="8" w:space="0" w:color="999999"/>
              <w:bottom w:val="single" w:sz="8" w:space="0" w:color="999999"/>
              <w:right w:val="single" w:sz="8" w:space="0" w:color="999999"/>
            </w:tcBorders>
            <w:hideMark/>
          </w:tcPr>
          <w:p w14:paraId="7951FA5C" w14:textId="77777777" w:rsidR="00605D61" w:rsidRPr="006378B7" w:rsidRDefault="00605D61" w:rsidP="00432B1F">
            <w:r w:rsidRPr="006378B7">
              <w:t>1</w:t>
            </w:r>
          </w:p>
        </w:tc>
        <w:tc>
          <w:tcPr>
            <w:tcW w:w="1350" w:type="dxa"/>
            <w:tcBorders>
              <w:top w:val="single" w:sz="8" w:space="0" w:color="999999"/>
              <w:left w:val="single" w:sz="8" w:space="0" w:color="999999"/>
              <w:bottom w:val="single" w:sz="8" w:space="0" w:color="999999"/>
              <w:right w:val="single" w:sz="8" w:space="0" w:color="999999"/>
            </w:tcBorders>
            <w:hideMark/>
          </w:tcPr>
          <w:p w14:paraId="58FE9614" w14:textId="77777777" w:rsidR="00605D61" w:rsidRPr="006378B7" w:rsidRDefault="00605D61" w:rsidP="00432B1F">
            <w:r w:rsidRPr="006378B7">
              <w:rPr>
                <w:rStyle w:val="SAPEmphasis"/>
              </w:rPr>
              <w:t>Log on</w:t>
            </w:r>
          </w:p>
        </w:tc>
        <w:tc>
          <w:tcPr>
            <w:tcW w:w="4590" w:type="dxa"/>
            <w:tcBorders>
              <w:top w:val="single" w:sz="8" w:space="0" w:color="999999"/>
              <w:left w:val="single" w:sz="8" w:space="0" w:color="999999"/>
              <w:bottom w:val="single" w:sz="8" w:space="0" w:color="999999"/>
              <w:right w:val="single" w:sz="8" w:space="0" w:color="999999"/>
            </w:tcBorders>
            <w:hideMark/>
          </w:tcPr>
          <w:p w14:paraId="39D06471" w14:textId="77777777" w:rsidR="00605D61" w:rsidRPr="006378B7" w:rsidRDefault="00605D61" w:rsidP="00432B1F">
            <w:r w:rsidRPr="006378B7">
              <w:t xml:space="preserve">Log on to </w:t>
            </w:r>
            <w:r w:rsidRPr="006378B7">
              <w:rPr>
                <w:rStyle w:val="SAPTextReference"/>
              </w:rPr>
              <w:t>Employee Central</w:t>
            </w:r>
            <w:r w:rsidRPr="006378B7" w:rsidDel="00C623F0">
              <w:t xml:space="preserve"> </w:t>
            </w:r>
            <w:r w:rsidRPr="006378B7">
              <w:t>as an HR Administrator.</w:t>
            </w:r>
          </w:p>
        </w:tc>
        <w:tc>
          <w:tcPr>
            <w:tcW w:w="2520" w:type="dxa"/>
            <w:tcBorders>
              <w:top w:val="single" w:sz="8" w:space="0" w:color="999999"/>
              <w:left w:val="single" w:sz="8" w:space="0" w:color="999999"/>
              <w:bottom w:val="single" w:sz="8" w:space="0" w:color="999999"/>
              <w:right w:val="single" w:sz="8" w:space="0" w:color="999999"/>
            </w:tcBorders>
          </w:tcPr>
          <w:p w14:paraId="0AAA2177" w14:textId="77777777" w:rsidR="00605D61" w:rsidRPr="006378B7" w:rsidRDefault="00605D61" w:rsidP="00432B1F"/>
        </w:tc>
        <w:tc>
          <w:tcPr>
            <w:tcW w:w="3420" w:type="dxa"/>
            <w:tcBorders>
              <w:top w:val="single" w:sz="8" w:space="0" w:color="999999"/>
              <w:left w:val="single" w:sz="8" w:space="0" w:color="999999"/>
              <w:bottom w:val="single" w:sz="8" w:space="0" w:color="999999"/>
              <w:right w:val="single" w:sz="8" w:space="0" w:color="999999"/>
            </w:tcBorders>
            <w:hideMark/>
          </w:tcPr>
          <w:p w14:paraId="3BD2809D" w14:textId="77777777" w:rsidR="00605D61" w:rsidRPr="006378B7" w:rsidRDefault="00605D61" w:rsidP="00432B1F">
            <w:r w:rsidRPr="006378B7">
              <w:t xml:space="preserve">The </w:t>
            </w:r>
            <w:r w:rsidRPr="006378B7">
              <w:rPr>
                <w:rStyle w:val="SAPScreenElement"/>
              </w:rPr>
              <w:t xml:space="preserve">Home </w:t>
            </w:r>
            <w:r w:rsidRPr="006378B7">
              <w:t>page is displayed.</w:t>
            </w:r>
          </w:p>
        </w:tc>
        <w:tc>
          <w:tcPr>
            <w:tcW w:w="1170" w:type="dxa"/>
            <w:tcBorders>
              <w:top w:val="single" w:sz="8" w:space="0" w:color="999999"/>
              <w:left w:val="single" w:sz="8" w:space="0" w:color="999999"/>
              <w:bottom w:val="single" w:sz="8" w:space="0" w:color="999999"/>
              <w:right w:val="single" w:sz="8" w:space="0" w:color="999999"/>
            </w:tcBorders>
          </w:tcPr>
          <w:p w14:paraId="159CCB39" w14:textId="77777777" w:rsidR="00605D61" w:rsidRPr="006378B7" w:rsidRDefault="00605D61" w:rsidP="00432B1F"/>
        </w:tc>
      </w:tr>
      <w:tr w:rsidR="00605D61" w:rsidRPr="006378B7" w14:paraId="2550D006" w14:textId="77777777" w:rsidTr="005A1B06">
        <w:trPr>
          <w:trHeight w:val="357"/>
        </w:trPr>
        <w:tc>
          <w:tcPr>
            <w:tcW w:w="692" w:type="dxa"/>
            <w:tcBorders>
              <w:top w:val="single" w:sz="8" w:space="0" w:color="999999"/>
              <w:left w:val="single" w:sz="8" w:space="0" w:color="999999"/>
              <w:bottom w:val="single" w:sz="8" w:space="0" w:color="999999"/>
              <w:right w:val="single" w:sz="8" w:space="0" w:color="999999"/>
            </w:tcBorders>
            <w:hideMark/>
          </w:tcPr>
          <w:p w14:paraId="49A8F259" w14:textId="77777777" w:rsidR="00605D61" w:rsidRPr="006378B7" w:rsidRDefault="00605D61" w:rsidP="00432B1F">
            <w:r w:rsidRPr="006378B7">
              <w:t>2</w:t>
            </w:r>
          </w:p>
        </w:tc>
        <w:tc>
          <w:tcPr>
            <w:tcW w:w="1350" w:type="dxa"/>
            <w:tcBorders>
              <w:top w:val="single" w:sz="8" w:space="0" w:color="999999"/>
              <w:left w:val="single" w:sz="8" w:space="0" w:color="999999"/>
              <w:bottom w:val="single" w:sz="8" w:space="0" w:color="999999"/>
              <w:right w:val="single" w:sz="8" w:space="0" w:color="999999"/>
            </w:tcBorders>
            <w:hideMark/>
          </w:tcPr>
          <w:p w14:paraId="7166155F" w14:textId="77777777" w:rsidR="00605D61" w:rsidRPr="006378B7" w:rsidRDefault="00605D61" w:rsidP="00432B1F">
            <w:pPr>
              <w:rPr>
                <w:rStyle w:val="SAPEmphasis"/>
              </w:rPr>
            </w:pPr>
            <w:r w:rsidRPr="006378B7">
              <w:rPr>
                <w:rStyle w:val="SAPEmphasis"/>
              </w:rPr>
              <w:t>Go to Company Info</w:t>
            </w:r>
          </w:p>
        </w:tc>
        <w:tc>
          <w:tcPr>
            <w:tcW w:w="4590" w:type="dxa"/>
            <w:tcBorders>
              <w:top w:val="single" w:sz="8" w:space="0" w:color="999999"/>
              <w:left w:val="single" w:sz="8" w:space="0" w:color="999999"/>
              <w:bottom w:val="single" w:sz="8" w:space="0" w:color="999999"/>
              <w:right w:val="single" w:sz="8" w:space="0" w:color="999999"/>
            </w:tcBorders>
            <w:hideMark/>
          </w:tcPr>
          <w:p w14:paraId="744EE3EE" w14:textId="77777777" w:rsidR="00605D61" w:rsidRPr="006378B7" w:rsidRDefault="00605D61" w:rsidP="00432B1F">
            <w:r w:rsidRPr="006378B7">
              <w:t xml:space="preserve">From the </w:t>
            </w:r>
            <w:r w:rsidRPr="006378B7">
              <w:rPr>
                <w:rStyle w:val="SAPScreenElement"/>
              </w:rPr>
              <w:t xml:space="preserve">Home </w:t>
            </w:r>
            <w:r w:rsidRPr="006378B7">
              <w:t xml:space="preserve">drop-down, select </w:t>
            </w:r>
            <w:r w:rsidRPr="006378B7">
              <w:rPr>
                <w:rStyle w:val="SAPScreenElement"/>
              </w:rPr>
              <w:t>Company Info</w:t>
            </w:r>
            <w:r w:rsidRPr="006378B7">
              <w:t>.</w:t>
            </w:r>
          </w:p>
        </w:tc>
        <w:tc>
          <w:tcPr>
            <w:tcW w:w="2520" w:type="dxa"/>
            <w:tcBorders>
              <w:top w:val="single" w:sz="8" w:space="0" w:color="999999"/>
              <w:left w:val="single" w:sz="8" w:space="0" w:color="999999"/>
              <w:bottom w:val="single" w:sz="8" w:space="0" w:color="999999"/>
              <w:right w:val="single" w:sz="8" w:space="0" w:color="999999"/>
            </w:tcBorders>
          </w:tcPr>
          <w:p w14:paraId="118B1C92" w14:textId="77777777" w:rsidR="00605D61" w:rsidRPr="006378B7" w:rsidRDefault="00605D61" w:rsidP="00432B1F"/>
        </w:tc>
        <w:tc>
          <w:tcPr>
            <w:tcW w:w="3420" w:type="dxa"/>
            <w:tcBorders>
              <w:top w:val="single" w:sz="8" w:space="0" w:color="999999"/>
              <w:left w:val="single" w:sz="8" w:space="0" w:color="999999"/>
              <w:bottom w:val="single" w:sz="8" w:space="0" w:color="999999"/>
              <w:right w:val="single" w:sz="8" w:space="0" w:color="999999"/>
            </w:tcBorders>
          </w:tcPr>
          <w:p w14:paraId="20D3D14D" w14:textId="77777777" w:rsidR="00605D61" w:rsidRPr="006378B7" w:rsidRDefault="00605D61" w:rsidP="00432B1F">
            <w:r w:rsidRPr="006378B7">
              <w:t xml:space="preserve">The </w:t>
            </w:r>
            <w:r w:rsidRPr="006378B7">
              <w:rPr>
                <w:rStyle w:val="SAPScreenElement"/>
              </w:rPr>
              <w:t>Company Info</w:t>
            </w:r>
            <w:r w:rsidRPr="006378B7">
              <w:t xml:space="preserve"> screen is displayed containing by default the </w:t>
            </w:r>
            <w:r w:rsidRPr="006378B7">
              <w:rPr>
                <w:rStyle w:val="SAPScreenElement"/>
              </w:rPr>
              <w:t>Org Chart</w:t>
            </w:r>
            <w:r w:rsidRPr="006378B7">
              <w:t xml:space="preserve"> based on the logged-in user.</w:t>
            </w:r>
          </w:p>
        </w:tc>
        <w:tc>
          <w:tcPr>
            <w:tcW w:w="1170" w:type="dxa"/>
            <w:tcBorders>
              <w:top w:val="single" w:sz="8" w:space="0" w:color="999999"/>
              <w:left w:val="single" w:sz="8" w:space="0" w:color="999999"/>
              <w:bottom w:val="single" w:sz="8" w:space="0" w:color="999999"/>
              <w:right w:val="single" w:sz="8" w:space="0" w:color="999999"/>
            </w:tcBorders>
          </w:tcPr>
          <w:p w14:paraId="79113CA7" w14:textId="77777777" w:rsidR="00605D61" w:rsidRPr="006378B7" w:rsidRDefault="00605D61" w:rsidP="00432B1F"/>
        </w:tc>
      </w:tr>
      <w:tr w:rsidR="00605D61" w:rsidRPr="006378B7" w14:paraId="15981B47" w14:textId="77777777" w:rsidTr="005A1B06">
        <w:trPr>
          <w:trHeight w:val="357"/>
        </w:trPr>
        <w:tc>
          <w:tcPr>
            <w:tcW w:w="692" w:type="dxa"/>
            <w:tcBorders>
              <w:top w:val="single" w:sz="8" w:space="0" w:color="999999"/>
              <w:left w:val="single" w:sz="8" w:space="0" w:color="999999"/>
              <w:bottom w:val="single" w:sz="8" w:space="0" w:color="999999"/>
              <w:right w:val="single" w:sz="8" w:space="0" w:color="999999"/>
            </w:tcBorders>
          </w:tcPr>
          <w:p w14:paraId="28494BAD" w14:textId="77777777" w:rsidR="00605D61" w:rsidRPr="006378B7" w:rsidRDefault="00605D61" w:rsidP="00432B1F">
            <w:r w:rsidRPr="006378B7">
              <w:t>3</w:t>
            </w:r>
          </w:p>
        </w:tc>
        <w:tc>
          <w:tcPr>
            <w:tcW w:w="1350" w:type="dxa"/>
            <w:tcBorders>
              <w:top w:val="single" w:sz="8" w:space="0" w:color="999999"/>
              <w:left w:val="single" w:sz="8" w:space="0" w:color="999999"/>
              <w:bottom w:val="single" w:sz="8" w:space="0" w:color="999999"/>
              <w:right w:val="single" w:sz="8" w:space="0" w:color="999999"/>
            </w:tcBorders>
          </w:tcPr>
          <w:p w14:paraId="1EE8E8FE" w14:textId="6BBD13CD" w:rsidR="00605D61" w:rsidRPr="006378B7" w:rsidRDefault="008213D1" w:rsidP="00432B1F">
            <w:pPr>
              <w:rPr>
                <w:rStyle w:val="SAPEmphasis"/>
              </w:rPr>
            </w:pPr>
            <w:r w:rsidRPr="006378B7">
              <w:rPr>
                <w:rStyle w:val="SAPEmphasis"/>
              </w:rPr>
              <w:t xml:space="preserve">Search </w:t>
            </w:r>
            <w:r w:rsidR="008B6941" w:rsidRPr="006378B7">
              <w:rPr>
                <w:rStyle w:val="SAPEmphasis"/>
              </w:rPr>
              <w:t>Organization Object</w:t>
            </w:r>
          </w:p>
        </w:tc>
        <w:tc>
          <w:tcPr>
            <w:tcW w:w="4590" w:type="dxa"/>
            <w:tcBorders>
              <w:top w:val="single" w:sz="8" w:space="0" w:color="999999"/>
              <w:left w:val="single" w:sz="8" w:space="0" w:color="999999"/>
              <w:bottom w:val="single" w:sz="8" w:space="0" w:color="999999"/>
              <w:right w:val="single" w:sz="8" w:space="0" w:color="999999"/>
            </w:tcBorders>
          </w:tcPr>
          <w:p w14:paraId="683F1424" w14:textId="77777777" w:rsidR="00605D61" w:rsidRPr="006378B7" w:rsidRDefault="00605D61" w:rsidP="00432B1F">
            <w:r w:rsidRPr="006378B7">
              <w:t xml:space="preserve">Go to the </w:t>
            </w:r>
            <w:r w:rsidRPr="006378B7">
              <w:rPr>
                <w:rStyle w:val="SAPScreenElement"/>
              </w:rPr>
              <w:t>Company Structure Overview</w:t>
            </w:r>
            <w:r w:rsidRPr="006378B7">
              <w:t xml:space="preserve"> tab.</w:t>
            </w:r>
          </w:p>
          <w:p w14:paraId="3E258718" w14:textId="77777777" w:rsidR="00605D61" w:rsidRPr="006378B7" w:rsidRDefault="00605D61" w:rsidP="00432B1F">
            <w:r w:rsidRPr="006378B7">
              <w:t xml:space="preserve">In the </w:t>
            </w:r>
            <w:r w:rsidRPr="006378B7">
              <w:rPr>
                <w:rStyle w:val="SAPScreenElement"/>
              </w:rPr>
              <w:t>Company Structure</w:t>
            </w:r>
            <w:r w:rsidRPr="006378B7">
              <w:t xml:space="preserve"> field, select the</w:t>
            </w:r>
            <w:r w:rsidRPr="006378B7">
              <w:rPr>
                <w:rStyle w:val="SAPUserEntry"/>
              </w:rPr>
              <w:t xml:space="preserve"> &lt;company structure definition name&gt; </w:t>
            </w:r>
            <w:r w:rsidRPr="006378B7">
              <w:t xml:space="preserve">as defined during configuration from the drop-down. </w:t>
            </w:r>
          </w:p>
          <w:p w14:paraId="030CB986" w14:textId="7D3BCEDC" w:rsidR="008213D1" w:rsidRPr="006378B7" w:rsidRDefault="008213D1" w:rsidP="008213D1">
            <w:r w:rsidRPr="006378B7">
              <w:t xml:space="preserve">In the </w:t>
            </w:r>
            <w:r w:rsidRPr="006378B7">
              <w:rPr>
                <w:rStyle w:val="SAPScreenElement"/>
              </w:rPr>
              <w:t>Search</w:t>
            </w:r>
            <w:r w:rsidRPr="006378B7">
              <w:t xml:space="preserve"> field, select from the drop-down the </w:t>
            </w:r>
            <w:r w:rsidR="00A648B3" w:rsidRPr="006378B7">
              <w:t xml:space="preserve">organization object </w:t>
            </w:r>
            <w:r w:rsidRPr="006378B7">
              <w:t xml:space="preserve">type. </w:t>
            </w:r>
          </w:p>
          <w:p w14:paraId="56F487F0" w14:textId="48B49184" w:rsidR="008213D1" w:rsidRPr="006378B7" w:rsidRDefault="008213D1" w:rsidP="008213D1">
            <w:r w:rsidRPr="006378B7">
              <w:t xml:space="preserve">In the second search field, select the instance of that </w:t>
            </w:r>
            <w:r w:rsidR="00A648B3" w:rsidRPr="006378B7">
              <w:t xml:space="preserve">organization object </w:t>
            </w:r>
            <w:r w:rsidRPr="006378B7">
              <w:t xml:space="preserve">type you want to deactivate. Either leave today’s date (which is the default), or click on the calendar icon </w:t>
            </w:r>
            <w:r w:rsidRPr="006378B7">
              <w:rPr>
                <w:noProof/>
              </w:rPr>
              <w:drawing>
                <wp:inline distT="0" distB="0" distL="0" distR="0" wp14:anchorId="2BBF42DE" wp14:editId="63751244">
                  <wp:extent cx="62865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8650" cy="228600"/>
                          </a:xfrm>
                          <a:prstGeom prst="rect">
                            <a:avLst/>
                          </a:prstGeom>
                        </pic:spPr>
                      </pic:pic>
                    </a:graphicData>
                  </a:graphic>
                </wp:inline>
              </w:drawing>
            </w:r>
            <w:r w:rsidRPr="006378B7">
              <w:t xml:space="preserve"> located in the top right corner of the screen and select </w:t>
            </w:r>
            <w:r w:rsidR="00D13623" w:rsidRPr="006378B7">
              <w:t>the</w:t>
            </w:r>
            <w:r w:rsidRPr="006378B7">
              <w:t xml:space="preserve"> date </w:t>
            </w:r>
            <w:r w:rsidR="00D13623" w:rsidRPr="006378B7">
              <w:t xml:space="preserve">on which the </w:t>
            </w:r>
            <w:r w:rsidR="00390973" w:rsidRPr="006378B7">
              <w:t>organization object</w:t>
            </w:r>
            <w:r w:rsidR="00390973" w:rsidRPr="002C583A" w:rsidDel="00390973">
              <w:t xml:space="preserve"> </w:t>
            </w:r>
            <w:r w:rsidR="00D13623" w:rsidRPr="006378B7">
              <w:t>should be deactivated</w:t>
            </w:r>
            <w:r w:rsidRPr="006378B7">
              <w:t>.</w:t>
            </w:r>
          </w:p>
        </w:tc>
        <w:tc>
          <w:tcPr>
            <w:tcW w:w="2520" w:type="dxa"/>
            <w:tcBorders>
              <w:top w:val="single" w:sz="8" w:space="0" w:color="999999"/>
              <w:left w:val="single" w:sz="8" w:space="0" w:color="999999"/>
              <w:bottom w:val="single" w:sz="8" w:space="0" w:color="999999"/>
              <w:right w:val="single" w:sz="8" w:space="0" w:color="999999"/>
            </w:tcBorders>
          </w:tcPr>
          <w:p w14:paraId="7E0FDA60" w14:textId="77777777" w:rsidR="00605D61" w:rsidRPr="006378B7" w:rsidRDefault="00605D61" w:rsidP="00432B1F">
            <w:pPr>
              <w:rPr>
                <w:rFonts w:cs="Arial"/>
                <w:bCs/>
              </w:rPr>
            </w:pPr>
          </w:p>
        </w:tc>
        <w:tc>
          <w:tcPr>
            <w:tcW w:w="3420" w:type="dxa"/>
            <w:tcBorders>
              <w:top w:val="single" w:sz="8" w:space="0" w:color="999999"/>
              <w:left w:val="single" w:sz="8" w:space="0" w:color="999999"/>
              <w:bottom w:val="single" w:sz="8" w:space="0" w:color="999999"/>
              <w:right w:val="single" w:sz="8" w:space="0" w:color="999999"/>
            </w:tcBorders>
          </w:tcPr>
          <w:p w14:paraId="41398D0F" w14:textId="0AA6223B" w:rsidR="00D13623" w:rsidRPr="006378B7" w:rsidRDefault="008213D1" w:rsidP="00D13623">
            <w:pPr>
              <w:pStyle w:val="ListBullet"/>
              <w:numPr>
                <w:ilvl w:val="0"/>
                <w:numId w:val="0"/>
              </w:numPr>
              <w:rPr>
                <w:lang w:eastAsia="zh-TW"/>
              </w:rPr>
            </w:pPr>
            <w:r w:rsidRPr="006378B7">
              <w:rPr>
                <w:lang w:eastAsia="zh-TW"/>
              </w:rPr>
              <w:t xml:space="preserve">The company hierarchy as of </w:t>
            </w:r>
            <w:r w:rsidR="00D13623" w:rsidRPr="006378B7">
              <w:rPr>
                <w:lang w:eastAsia="zh-TW"/>
              </w:rPr>
              <w:t xml:space="preserve">the selected date </w:t>
            </w:r>
            <w:r w:rsidRPr="006378B7">
              <w:rPr>
                <w:lang w:eastAsia="zh-TW"/>
              </w:rPr>
              <w:t xml:space="preserve">is displayed, starting from the selected </w:t>
            </w:r>
            <w:r w:rsidR="00B102D6" w:rsidRPr="006378B7">
              <w:t>organization object</w:t>
            </w:r>
            <w:r w:rsidR="00D13623" w:rsidRPr="006378B7">
              <w:rPr>
                <w:lang w:eastAsia="zh-TW"/>
              </w:rPr>
              <w:t>.</w:t>
            </w:r>
            <w:r w:rsidRPr="006378B7">
              <w:rPr>
                <w:lang w:eastAsia="zh-TW"/>
              </w:rPr>
              <w:t xml:space="preserve"> </w:t>
            </w:r>
          </w:p>
        </w:tc>
        <w:tc>
          <w:tcPr>
            <w:tcW w:w="1170" w:type="dxa"/>
            <w:tcBorders>
              <w:top w:val="single" w:sz="8" w:space="0" w:color="999999"/>
              <w:left w:val="single" w:sz="8" w:space="0" w:color="999999"/>
              <w:bottom w:val="single" w:sz="8" w:space="0" w:color="999999"/>
              <w:right w:val="single" w:sz="8" w:space="0" w:color="999999"/>
            </w:tcBorders>
          </w:tcPr>
          <w:p w14:paraId="57E55FC6" w14:textId="77777777" w:rsidR="00605D61" w:rsidRPr="006378B7" w:rsidRDefault="00605D61" w:rsidP="00432B1F"/>
        </w:tc>
      </w:tr>
      <w:tr w:rsidR="00D13623" w:rsidRPr="006378B7" w14:paraId="5DCFCF26" w14:textId="77777777" w:rsidTr="005A1B06">
        <w:trPr>
          <w:trHeight w:val="357"/>
        </w:trPr>
        <w:tc>
          <w:tcPr>
            <w:tcW w:w="692" w:type="dxa"/>
            <w:tcBorders>
              <w:top w:val="single" w:sz="8" w:space="0" w:color="999999"/>
              <w:left w:val="single" w:sz="8" w:space="0" w:color="999999"/>
              <w:bottom w:val="single" w:sz="8" w:space="0" w:color="999999"/>
              <w:right w:val="single" w:sz="8" w:space="0" w:color="999999"/>
            </w:tcBorders>
          </w:tcPr>
          <w:p w14:paraId="289C2FF6" w14:textId="02E6E62D" w:rsidR="00D13623" w:rsidRPr="006378B7" w:rsidRDefault="00F87AE9" w:rsidP="00432B1F">
            <w:r w:rsidRPr="006378B7">
              <w:t>4</w:t>
            </w:r>
          </w:p>
        </w:tc>
        <w:tc>
          <w:tcPr>
            <w:tcW w:w="1350" w:type="dxa"/>
            <w:tcBorders>
              <w:top w:val="single" w:sz="8" w:space="0" w:color="999999"/>
              <w:left w:val="single" w:sz="8" w:space="0" w:color="999999"/>
              <w:bottom w:val="single" w:sz="8" w:space="0" w:color="999999"/>
              <w:right w:val="single" w:sz="8" w:space="0" w:color="999999"/>
            </w:tcBorders>
          </w:tcPr>
          <w:p w14:paraId="0AE8AD36" w14:textId="2949A9CC" w:rsidR="00D13623" w:rsidRPr="006378B7" w:rsidRDefault="00D13623" w:rsidP="00432B1F">
            <w:r w:rsidRPr="006378B7">
              <w:rPr>
                <w:rStyle w:val="SAPEmphasis"/>
              </w:rPr>
              <w:t>Check Fulfillment of Deactivation Conditions</w:t>
            </w:r>
          </w:p>
        </w:tc>
        <w:tc>
          <w:tcPr>
            <w:tcW w:w="4590" w:type="dxa"/>
            <w:tcBorders>
              <w:top w:val="single" w:sz="8" w:space="0" w:color="999999"/>
              <w:left w:val="single" w:sz="8" w:space="0" w:color="999999"/>
              <w:bottom w:val="single" w:sz="8" w:space="0" w:color="999999"/>
              <w:right w:val="single" w:sz="8" w:space="0" w:color="999999"/>
            </w:tcBorders>
          </w:tcPr>
          <w:p w14:paraId="38FB3D5B" w14:textId="2271C338" w:rsidR="00D13623" w:rsidRPr="006378B7" w:rsidRDefault="00D13623" w:rsidP="00D13623">
            <w:pPr>
              <w:pStyle w:val="ListBullet"/>
              <w:numPr>
                <w:ilvl w:val="0"/>
                <w:numId w:val="0"/>
              </w:numPr>
              <w:rPr>
                <w:lang w:eastAsia="zh-TW"/>
              </w:rPr>
            </w:pPr>
            <w:r w:rsidRPr="006378B7">
              <w:rPr>
                <w:lang w:eastAsia="zh-TW"/>
              </w:rPr>
              <w:t xml:space="preserve">On the </w:t>
            </w:r>
            <w:r w:rsidR="00B102D6" w:rsidRPr="006378B7">
              <w:t xml:space="preserve">organization object </w:t>
            </w:r>
            <w:r w:rsidRPr="006378B7">
              <w:rPr>
                <w:lang w:eastAsia="zh-TW"/>
              </w:rPr>
              <w:t>card displayed, check that following conditions are fulfilled:</w:t>
            </w:r>
          </w:p>
          <w:p w14:paraId="779C7B78" w14:textId="597DB860" w:rsidR="00D13623" w:rsidRPr="006378B7" w:rsidRDefault="00D13623" w:rsidP="000860D9">
            <w:pPr>
              <w:pStyle w:val="ListBullet"/>
              <w:ind w:left="257" w:hanging="270"/>
              <w:rPr>
                <w:lang w:eastAsia="zh-TW"/>
              </w:rPr>
            </w:pPr>
            <w:r w:rsidRPr="006378B7">
              <w:rPr>
                <w:lang w:eastAsia="zh-TW"/>
              </w:rPr>
              <w:t xml:space="preserve">The selected </w:t>
            </w:r>
            <w:r w:rsidR="00B102D6" w:rsidRPr="006378B7">
              <w:t xml:space="preserve">organization object </w:t>
            </w:r>
            <w:r w:rsidRPr="006378B7">
              <w:rPr>
                <w:lang w:eastAsia="zh-TW"/>
              </w:rPr>
              <w:t>has no lower-level entities the day it should be deactivated!</w:t>
            </w:r>
          </w:p>
          <w:p w14:paraId="2F27D076" w14:textId="1BA59280" w:rsidR="00D13623" w:rsidRPr="006378B7" w:rsidRDefault="00D13623" w:rsidP="000860D9">
            <w:pPr>
              <w:pStyle w:val="ListBullet"/>
              <w:ind w:left="257" w:hanging="270"/>
            </w:pPr>
            <w:r w:rsidRPr="006378B7">
              <w:rPr>
                <w:lang w:eastAsia="zh-TW"/>
              </w:rPr>
              <w:t xml:space="preserve">No employees are assigned to the </w:t>
            </w:r>
            <w:r w:rsidR="00F84E70" w:rsidRPr="006378B7">
              <w:t>organization</w:t>
            </w:r>
            <w:r w:rsidR="00B102D6" w:rsidRPr="006378B7">
              <w:t xml:space="preserve"> object</w:t>
            </w:r>
            <w:r w:rsidRPr="006378B7">
              <w:rPr>
                <w:lang w:eastAsia="zh-TW"/>
              </w:rPr>
              <w:t xml:space="preserve">, meaning the </w:t>
            </w:r>
            <w:r w:rsidRPr="006378B7">
              <w:rPr>
                <w:rStyle w:val="SAPScreenElement"/>
              </w:rPr>
              <w:t>No employees are assigned</w:t>
            </w:r>
            <w:r w:rsidRPr="006378B7">
              <w:t xml:space="preserve"> </w:t>
            </w:r>
            <w:r w:rsidRPr="006378B7">
              <w:rPr>
                <w:noProof/>
              </w:rPr>
              <w:drawing>
                <wp:inline distT="0" distB="0" distL="0" distR="0" wp14:anchorId="4BA8E409" wp14:editId="294103AA">
                  <wp:extent cx="314325" cy="219075"/>
                  <wp:effectExtent l="0" t="0" r="9525" b="9525"/>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325" cy="219075"/>
                          </a:xfrm>
                          <a:prstGeom prst="rect">
                            <a:avLst/>
                          </a:prstGeom>
                        </pic:spPr>
                      </pic:pic>
                    </a:graphicData>
                  </a:graphic>
                </wp:inline>
              </w:drawing>
            </w:r>
            <w:r w:rsidRPr="006378B7">
              <w:t xml:space="preserve"> icon is displayed.</w:t>
            </w:r>
          </w:p>
          <w:p w14:paraId="1B49B6FA" w14:textId="7CCCCAEE" w:rsidR="00D13623" w:rsidRPr="006378B7" w:rsidRDefault="00D13623" w:rsidP="00432B1F">
            <w:pPr>
              <w:pStyle w:val="ListBullet"/>
              <w:ind w:left="257" w:hanging="270"/>
              <w:rPr>
                <w:rStyle w:val="SAPEmphasis"/>
                <w:rFonts w:ascii="BentonSans Book" w:hAnsi="BentonSans Book"/>
              </w:rPr>
            </w:pPr>
            <w:r w:rsidRPr="006378B7">
              <w:rPr>
                <w:lang w:eastAsia="zh-TW"/>
              </w:rPr>
              <w:lastRenderedPageBreak/>
              <w:t xml:space="preserve">No positions are assigned to the </w:t>
            </w:r>
            <w:r w:rsidR="00B102D6" w:rsidRPr="006378B7">
              <w:t>organization object</w:t>
            </w:r>
            <w:r w:rsidRPr="006378B7">
              <w:rPr>
                <w:lang w:eastAsia="zh-TW"/>
              </w:rPr>
              <w:t xml:space="preserve">, meaning the </w:t>
            </w:r>
            <w:r w:rsidRPr="006378B7">
              <w:rPr>
                <w:rStyle w:val="SAPScreenElement"/>
              </w:rPr>
              <w:t>No positions are assigned</w:t>
            </w:r>
            <w:r w:rsidRPr="006378B7">
              <w:t xml:space="preserve"> </w:t>
            </w:r>
            <w:r w:rsidRPr="006378B7">
              <w:rPr>
                <w:noProof/>
              </w:rPr>
              <w:drawing>
                <wp:inline distT="0" distB="0" distL="0" distR="0" wp14:anchorId="31B799BB" wp14:editId="6B917273">
                  <wp:extent cx="314325" cy="209550"/>
                  <wp:effectExtent l="0" t="0" r="9525" b="0"/>
                  <wp:docPr id="255" name="Picture 25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stretch>
                            <a:fillRect/>
                          </a:stretch>
                        </pic:blipFill>
                        <pic:spPr>
                          <a:xfrm>
                            <a:off x="0" y="0"/>
                            <a:ext cx="314325" cy="209550"/>
                          </a:xfrm>
                          <a:prstGeom prst="rect">
                            <a:avLst/>
                          </a:prstGeom>
                        </pic:spPr>
                      </pic:pic>
                    </a:graphicData>
                  </a:graphic>
                </wp:inline>
              </w:drawing>
            </w:r>
            <w:r w:rsidRPr="006378B7">
              <w:t xml:space="preserve"> icon is displayed.</w:t>
            </w:r>
          </w:p>
        </w:tc>
        <w:tc>
          <w:tcPr>
            <w:tcW w:w="2520" w:type="dxa"/>
            <w:tcBorders>
              <w:top w:val="single" w:sz="8" w:space="0" w:color="999999"/>
              <w:left w:val="single" w:sz="8" w:space="0" w:color="999999"/>
              <w:bottom w:val="single" w:sz="8" w:space="0" w:color="999999"/>
              <w:right w:val="single" w:sz="8" w:space="0" w:color="999999"/>
            </w:tcBorders>
          </w:tcPr>
          <w:p w14:paraId="75FD5DCC" w14:textId="77777777" w:rsidR="00D13623" w:rsidRPr="006378B7" w:rsidRDefault="00D13623" w:rsidP="00432B1F">
            <w:pPr>
              <w:rPr>
                <w:rFonts w:cs="Arial"/>
                <w:bCs/>
              </w:rPr>
            </w:pPr>
          </w:p>
        </w:tc>
        <w:tc>
          <w:tcPr>
            <w:tcW w:w="3420" w:type="dxa"/>
            <w:tcBorders>
              <w:top w:val="single" w:sz="8" w:space="0" w:color="999999"/>
              <w:left w:val="single" w:sz="8" w:space="0" w:color="999999"/>
              <w:bottom w:val="single" w:sz="8" w:space="0" w:color="999999"/>
              <w:right w:val="single" w:sz="8" w:space="0" w:color="999999"/>
            </w:tcBorders>
          </w:tcPr>
          <w:p w14:paraId="1404582B" w14:textId="77777777" w:rsidR="00D13623" w:rsidRPr="006378B7" w:rsidRDefault="00D13623" w:rsidP="00432B1F">
            <w:pPr>
              <w:pStyle w:val="ListBullet"/>
              <w:numPr>
                <w:ilvl w:val="0"/>
                <w:numId w:val="0"/>
              </w:numPr>
            </w:pPr>
          </w:p>
        </w:tc>
        <w:tc>
          <w:tcPr>
            <w:tcW w:w="1170" w:type="dxa"/>
            <w:tcBorders>
              <w:top w:val="single" w:sz="8" w:space="0" w:color="999999"/>
              <w:left w:val="single" w:sz="8" w:space="0" w:color="999999"/>
              <w:bottom w:val="single" w:sz="8" w:space="0" w:color="999999"/>
              <w:right w:val="single" w:sz="8" w:space="0" w:color="999999"/>
            </w:tcBorders>
          </w:tcPr>
          <w:p w14:paraId="05B7233F" w14:textId="77777777" w:rsidR="00D13623" w:rsidRPr="006378B7" w:rsidRDefault="00D13623" w:rsidP="00432B1F"/>
        </w:tc>
      </w:tr>
      <w:tr w:rsidR="000860D9" w:rsidRPr="006378B7" w14:paraId="4143C437" w14:textId="77777777" w:rsidTr="005A1B06">
        <w:trPr>
          <w:trHeight w:val="357"/>
        </w:trPr>
        <w:tc>
          <w:tcPr>
            <w:tcW w:w="692" w:type="dxa"/>
            <w:tcBorders>
              <w:top w:val="single" w:sz="8" w:space="0" w:color="999999"/>
              <w:left w:val="single" w:sz="8" w:space="0" w:color="999999"/>
              <w:bottom w:val="single" w:sz="8" w:space="0" w:color="999999"/>
              <w:right w:val="single" w:sz="8" w:space="0" w:color="999999"/>
            </w:tcBorders>
          </w:tcPr>
          <w:p w14:paraId="358E9498" w14:textId="0A63FE3E" w:rsidR="000860D9" w:rsidRPr="006378B7" w:rsidRDefault="00F87AE9" w:rsidP="000860D9">
            <w:r w:rsidRPr="006378B7">
              <w:t>5</w:t>
            </w:r>
          </w:p>
        </w:tc>
        <w:tc>
          <w:tcPr>
            <w:tcW w:w="1350" w:type="dxa"/>
            <w:tcBorders>
              <w:top w:val="single" w:sz="8" w:space="0" w:color="999999"/>
              <w:left w:val="single" w:sz="8" w:space="0" w:color="999999"/>
              <w:bottom w:val="single" w:sz="8" w:space="0" w:color="999999"/>
              <w:right w:val="single" w:sz="8" w:space="0" w:color="999999"/>
            </w:tcBorders>
          </w:tcPr>
          <w:p w14:paraId="39E7497C" w14:textId="6165A829" w:rsidR="000860D9" w:rsidRPr="006378B7" w:rsidRDefault="000860D9" w:rsidP="000860D9">
            <w:pPr>
              <w:rPr>
                <w:rStyle w:val="SAPEmphasis"/>
              </w:rPr>
            </w:pPr>
            <w:r w:rsidRPr="006378B7">
              <w:rPr>
                <w:rStyle w:val="SAPEmphasis"/>
              </w:rPr>
              <w:t xml:space="preserve">View </w:t>
            </w:r>
            <w:r w:rsidR="008B6941" w:rsidRPr="006378B7">
              <w:rPr>
                <w:rStyle w:val="SAPEmphasis"/>
              </w:rPr>
              <w:t xml:space="preserve">Organization Object </w:t>
            </w:r>
            <w:r w:rsidRPr="006378B7">
              <w:rPr>
                <w:rStyle w:val="SAPEmphasis"/>
              </w:rPr>
              <w:t>Details</w:t>
            </w:r>
          </w:p>
        </w:tc>
        <w:tc>
          <w:tcPr>
            <w:tcW w:w="4590" w:type="dxa"/>
            <w:tcBorders>
              <w:top w:val="single" w:sz="8" w:space="0" w:color="999999"/>
              <w:left w:val="single" w:sz="8" w:space="0" w:color="999999"/>
              <w:bottom w:val="single" w:sz="8" w:space="0" w:color="999999"/>
              <w:right w:val="single" w:sz="8" w:space="0" w:color="999999"/>
            </w:tcBorders>
          </w:tcPr>
          <w:p w14:paraId="78FAF1B6" w14:textId="4106D970" w:rsidR="000860D9" w:rsidRPr="006378B7" w:rsidRDefault="000860D9" w:rsidP="000860D9">
            <w:pPr>
              <w:pStyle w:val="ListBullet"/>
              <w:numPr>
                <w:ilvl w:val="0"/>
                <w:numId w:val="0"/>
              </w:numPr>
              <w:rPr>
                <w:lang w:eastAsia="zh-TW"/>
              </w:rPr>
            </w:pPr>
            <w:r w:rsidRPr="006378B7">
              <w:t xml:space="preserve">Click on the </w:t>
            </w:r>
            <w:r w:rsidR="00390973" w:rsidRPr="006378B7">
              <w:t>organization object</w:t>
            </w:r>
            <w:r w:rsidRPr="006378B7">
              <w:t xml:space="preserve">. In the upcoming side panel, next to the </w:t>
            </w:r>
            <w:r w:rsidR="00390973" w:rsidRPr="006378B7">
              <w:t>organization object</w:t>
            </w:r>
            <w:r w:rsidRPr="006378B7">
              <w:t xml:space="preserve">, choose the </w:t>
            </w:r>
            <w:r w:rsidRPr="006378B7">
              <w:rPr>
                <w:rStyle w:val="SAPScreenElement"/>
              </w:rPr>
              <w:t xml:space="preserve">Show </w:t>
            </w:r>
            <w:r w:rsidR="00AF0A71" w:rsidRPr="006378B7">
              <w:rPr>
                <w:rStyle w:val="SAPScreenElement"/>
              </w:rPr>
              <w:t>&lt;</w:t>
            </w:r>
            <w:r w:rsidR="00A648B3" w:rsidRPr="006378B7">
              <w:rPr>
                <w:rStyle w:val="SAPScreenElement"/>
              </w:rPr>
              <w:t>Organization Object</w:t>
            </w:r>
            <w:r w:rsidR="00AF0A71" w:rsidRPr="006378B7">
              <w:rPr>
                <w:rStyle w:val="SAPScreenElement"/>
              </w:rPr>
              <w:t>&gt;</w:t>
            </w:r>
            <w:r w:rsidRPr="006378B7">
              <w:rPr>
                <w:rStyle w:val="SAPScreenElement"/>
              </w:rPr>
              <w:t xml:space="preserve"> </w:t>
            </w:r>
            <w:r w:rsidRPr="006378B7">
              <w:rPr>
                <w:noProof/>
              </w:rPr>
              <w:drawing>
                <wp:inline distT="0" distB="0" distL="0" distR="0" wp14:anchorId="15241690" wp14:editId="24824651">
                  <wp:extent cx="201930" cy="166370"/>
                  <wp:effectExtent l="0" t="0" r="762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1930" cy="166370"/>
                          </a:xfrm>
                          <a:prstGeom prst="rect">
                            <a:avLst/>
                          </a:prstGeom>
                          <a:noFill/>
                          <a:ln>
                            <a:noFill/>
                          </a:ln>
                        </pic:spPr>
                      </pic:pic>
                    </a:graphicData>
                  </a:graphic>
                </wp:inline>
              </w:drawing>
            </w:r>
            <w:r w:rsidRPr="006378B7">
              <w:rPr>
                <w:rStyle w:val="SAPScreenElement"/>
              </w:rPr>
              <w:t xml:space="preserve"> </w:t>
            </w:r>
            <w:r w:rsidRPr="006378B7">
              <w:t xml:space="preserve">icon located below </w:t>
            </w:r>
            <w:r w:rsidRPr="006378B7">
              <w:rPr>
                <w:rStyle w:val="SAPScreenElement"/>
              </w:rPr>
              <w:t>&lt;</w:t>
            </w:r>
            <w:r w:rsidR="00A648B3" w:rsidRPr="006378B7">
              <w:rPr>
                <w:rStyle w:val="SAPScreenElement"/>
              </w:rPr>
              <w:t xml:space="preserve">organization object </w:t>
            </w:r>
            <w:r w:rsidR="00AF0A71" w:rsidRPr="006378B7">
              <w:rPr>
                <w:rStyle w:val="SAPScreenElement"/>
              </w:rPr>
              <w:t>name</w:t>
            </w:r>
            <w:r w:rsidRPr="006378B7">
              <w:rPr>
                <w:rStyle w:val="SAPScreenElement"/>
              </w:rPr>
              <w:t xml:space="preserve"> (code)&gt; </w:t>
            </w:r>
            <w:r w:rsidRPr="006378B7">
              <w:t>and</w:t>
            </w:r>
            <w:r w:rsidRPr="006378B7">
              <w:rPr>
                <w:rStyle w:val="SAPScreenElement"/>
              </w:rPr>
              <w:t xml:space="preserve"> </w:t>
            </w:r>
            <w:r w:rsidRPr="006378B7">
              <w:t>next to</w:t>
            </w:r>
            <w:r w:rsidRPr="006378B7">
              <w:rPr>
                <w:rStyle w:val="SAPScreenElement"/>
              </w:rPr>
              <w:t xml:space="preserve"> as of &lt;selected date&gt;</w:t>
            </w:r>
            <w:r w:rsidRPr="006378B7">
              <w:t>.</w:t>
            </w:r>
          </w:p>
        </w:tc>
        <w:tc>
          <w:tcPr>
            <w:tcW w:w="2520" w:type="dxa"/>
            <w:tcBorders>
              <w:top w:val="single" w:sz="8" w:space="0" w:color="999999"/>
              <w:left w:val="single" w:sz="8" w:space="0" w:color="999999"/>
              <w:bottom w:val="single" w:sz="8" w:space="0" w:color="999999"/>
              <w:right w:val="single" w:sz="8" w:space="0" w:color="999999"/>
            </w:tcBorders>
          </w:tcPr>
          <w:p w14:paraId="4E17C0E3" w14:textId="77777777" w:rsidR="000860D9" w:rsidRPr="006378B7" w:rsidRDefault="000860D9" w:rsidP="000860D9">
            <w:pPr>
              <w:rPr>
                <w:rFonts w:cs="Arial"/>
                <w:bCs/>
              </w:rPr>
            </w:pPr>
          </w:p>
        </w:tc>
        <w:tc>
          <w:tcPr>
            <w:tcW w:w="3420" w:type="dxa"/>
            <w:tcBorders>
              <w:top w:val="single" w:sz="8" w:space="0" w:color="999999"/>
              <w:left w:val="single" w:sz="8" w:space="0" w:color="999999"/>
              <w:bottom w:val="single" w:sz="8" w:space="0" w:color="999999"/>
              <w:right w:val="single" w:sz="8" w:space="0" w:color="999999"/>
            </w:tcBorders>
          </w:tcPr>
          <w:p w14:paraId="004FA25B" w14:textId="33FCCFBF" w:rsidR="000860D9" w:rsidRPr="006378B7" w:rsidRDefault="000860D9" w:rsidP="000860D9">
            <w:pPr>
              <w:pStyle w:val="ListBullet"/>
              <w:numPr>
                <w:ilvl w:val="0"/>
                <w:numId w:val="0"/>
              </w:numPr>
            </w:pPr>
            <w:r w:rsidRPr="006378B7">
              <w:t xml:space="preserve">The </w:t>
            </w:r>
            <w:r w:rsidR="00AF0A71" w:rsidRPr="006378B7">
              <w:rPr>
                <w:rStyle w:val="SAPScreenElement"/>
              </w:rPr>
              <w:t>&lt;</w:t>
            </w:r>
            <w:r w:rsidR="00A648B3" w:rsidRPr="006378B7">
              <w:rPr>
                <w:rStyle w:val="SAPScreenElement"/>
              </w:rPr>
              <w:t xml:space="preserve">Organization Object </w:t>
            </w:r>
            <w:r w:rsidR="00AF0A71" w:rsidRPr="006378B7">
              <w:rPr>
                <w:rStyle w:val="SAPScreenElement"/>
              </w:rPr>
              <w:t>Type&gt;</w:t>
            </w:r>
            <w:r w:rsidRPr="006378B7">
              <w:rPr>
                <w:rStyle w:val="SAPScreenElement"/>
              </w:rPr>
              <w:t>: &lt;</w:t>
            </w:r>
            <w:r w:rsidR="00A648B3" w:rsidRPr="006378B7">
              <w:rPr>
                <w:rStyle w:val="SAPScreenElement"/>
              </w:rPr>
              <w:t xml:space="preserve">organization object </w:t>
            </w:r>
            <w:r w:rsidR="00AF0A71" w:rsidRPr="006378B7">
              <w:rPr>
                <w:rStyle w:val="SAPScreenElement"/>
              </w:rPr>
              <w:t>name (code)</w:t>
            </w:r>
            <w:r w:rsidRPr="006378B7">
              <w:rPr>
                <w:rStyle w:val="SAPScreenElement"/>
              </w:rPr>
              <w:t>&gt;</w:t>
            </w:r>
            <w:r w:rsidRPr="006378B7">
              <w:t xml:space="preserve"> </w:t>
            </w:r>
            <w:r w:rsidR="00AF0A71" w:rsidRPr="006378B7">
              <w:t>dialog box is displayed,</w:t>
            </w:r>
            <w:r w:rsidRPr="006378B7">
              <w:t xml:space="preserve"> containing the </w:t>
            </w:r>
            <w:r w:rsidR="00390973" w:rsidRPr="006378B7">
              <w:t>organization object</w:t>
            </w:r>
            <w:r w:rsidR="00390973" w:rsidRPr="00EB7F34" w:rsidDel="00390973">
              <w:t xml:space="preserve"> </w:t>
            </w:r>
            <w:r w:rsidRPr="006378B7">
              <w:t>details.</w:t>
            </w:r>
          </w:p>
        </w:tc>
        <w:tc>
          <w:tcPr>
            <w:tcW w:w="1170" w:type="dxa"/>
            <w:tcBorders>
              <w:top w:val="single" w:sz="8" w:space="0" w:color="999999"/>
              <w:left w:val="single" w:sz="8" w:space="0" w:color="999999"/>
              <w:bottom w:val="single" w:sz="8" w:space="0" w:color="999999"/>
              <w:right w:val="single" w:sz="8" w:space="0" w:color="999999"/>
            </w:tcBorders>
          </w:tcPr>
          <w:p w14:paraId="0A142107" w14:textId="77777777" w:rsidR="000860D9" w:rsidRPr="006378B7" w:rsidRDefault="000860D9" w:rsidP="000860D9"/>
        </w:tc>
      </w:tr>
      <w:tr w:rsidR="000860D9" w:rsidRPr="006378B7" w14:paraId="64320DEC" w14:textId="77777777" w:rsidTr="005A1B06">
        <w:trPr>
          <w:trHeight w:val="357"/>
        </w:trPr>
        <w:tc>
          <w:tcPr>
            <w:tcW w:w="692" w:type="dxa"/>
            <w:tcBorders>
              <w:top w:val="single" w:sz="8" w:space="0" w:color="999999"/>
              <w:left w:val="single" w:sz="8" w:space="0" w:color="999999"/>
              <w:bottom w:val="single" w:sz="8" w:space="0" w:color="999999"/>
              <w:right w:val="single" w:sz="8" w:space="0" w:color="999999"/>
            </w:tcBorders>
          </w:tcPr>
          <w:p w14:paraId="4DFFCDBE" w14:textId="5A021469" w:rsidR="000860D9" w:rsidRPr="006378B7" w:rsidRDefault="00F87AE9" w:rsidP="000860D9">
            <w:r w:rsidRPr="006378B7">
              <w:t>6</w:t>
            </w:r>
          </w:p>
        </w:tc>
        <w:tc>
          <w:tcPr>
            <w:tcW w:w="1350" w:type="dxa"/>
            <w:tcBorders>
              <w:top w:val="single" w:sz="8" w:space="0" w:color="999999"/>
              <w:left w:val="single" w:sz="8" w:space="0" w:color="999999"/>
              <w:bottom w:val="single" w:sz="8" w:space="0" w:color="999999"/>
              <w:right w:val="single" w:sz="8" w:space="0" w:color="999999"/>
            </w:tcBorders>
          </w:tcPr>
          <w:p w14:paraId="6984CF9B" w14:textId="3D0F82EC" w:rsidR="000860D9" w:rsidRPr="006378B7" w:rsidRDefault="000860D9" w:rsidP="000860D9">
            <w:pPr>
              <w:rPr>
                <w:rStyle w:val="SAPEmphasis"/>
              </w:rPr>
            </w:pPr>
            <w:r w:rsidRPr="006378B7">
              <w:rPr>
                <w:rStyle w:val="SAPEmphasis"/>
              </w:rPr>
              <w:t xml:space="preserve">Go to Edit Mode </w:t>
            </w:r>
          </w:p>
        </w:tc>
        <w:tc>
          <w:tcPr>
            <w:tcW w:w="4590" w:type="dxa"/>
            <w:tcBorders>
              <w:top w:val="single" w:sz="8" w:space="0" w:color="999999"/>
              <w:left w:val="single" w:sz="8" w:space="0" w:color="999999"/>
              <w:bottom w:val="single" w:sz="8" w:space="0" w:color="999999"/>
              <w:right w:val="single" w:sz="8" w:space="0" w:color="999999"/>
            </w:tcBorders>
          </w:tcPr>
          <w:p w14:paraId="271D687E" w14:textId="737CD6A2" w:rsidR="000860D9" w:rsidRPr="006378B7" w:rsidRDefault="000860D9" w:rsidP="000860D9">
            <w:pPr>
              <w:pStyle w:val="ListBullet"/>
              <w:numPr>
                <w:ilvl w:val="0"/>
                <w:numId w:val="0"/>
              </w:numPr>
              <w:rPr>
                <w:lang w:eastAsia="zh-TW"/>
              </w:rPr>
            </w:pPr>
            <w:r w:rsidRPr="006378B7">
              <w:t xml:space="preserve">In the </w:t>
            </w:r>
            <w:r w:rsidR="00AF0A71" w:rsidRPr="006378B7">
              <w:rPr>
                <w:rStyle w:val="SAPScreenElement"/>
              </w:rPr>
              <w:t>&lt;</w:t>
            </w:r>
            <w:r w:rsidR="00A648B3" w:rsidRPr="006378B7">
              <w:rPr>
                <w:rStyle w:val="SAPScreenElement"/>
              </w:rPr>
              <w:t xml:space="preserve">Organization Object </w:t>
            </w:r>
            <w:r w:rsidR="00AF0A71" w:rsidRPr="006378B7">
              <w:rPr>
                <w:rStyle w:val="SAPScreenElement"/>
              </w:rPr>
              <w:t>Type&gt;: &lt;</w:t>
            </w:r>
            <w:r w:rsidR="00A648B3" w:rsidRPr="006378B7">
              <w:rPr>
                <w:rStyle w:val="SAPScreenElement"/>
              </w:rPr>
              <w:t xml:space="preserve">organization object </w:t>
            </w:r>
            <w:r w:rsidR="00AF0A71" w:rsidRPr="006378B7">
              <w:rPr>
                <w:rStyle w:val="SAPScreenElement"/>
              </w:rPr>
              <w:t>name (code)&gt;</w:t>
            </w:r>
            <w:r w:rsidR="00AF0A71" w:rsidRPr="006378B7">
              <w:t xml:space="preserve"> dialog box </w:t>
            </w:r>
            <w:r w:rsidRPr="006378B7">
              <w:t xml:space="preserve">select the </w:t>
            </w:r>
            <w:r w:rsidRPr="006378B7">
              <w:rPr>
                <w:rStyle w:val="SAPScreenElement"/>
              </w:rPr>
              <w:t>Edit</w:t>
            </w:r>
            <w:r w:rsidRPr="006378B7">
              <w:t xml:space="preserve"> link.</w:t>
            </w:r>
          </w:p>
        </w:tc>
        <w:tc>
          <w:tcPr>
            <w:tcW w:w="2520" w:type="dxa"/>
            <w:tcBorders>
              <w:top w:val="single" w:sz="8" w:space="0" w:color="999999"/>
              <w:left w:val="single" w:sz="8" w:space="0" w:color="999999"/>
              <w:bottom w:val="single" w:sz="8" w:space="0" w:color="999999"/>
              <w:right w:val="single" w:sz="8" w:space="0" w:color="999999"/>
            </w:tcBorders>
          </w:tcPr>
          <w:p w14:paraId="2E3E74EE" w14:textId="058EB881" w:rsidR="000860D9" w:rsidRPr="006378B7" w:rsidRDefault="000860D9" w:rsidP="000860D9">
            <w:pPr>
              <w:rPr>
                <w:rFonts w:cs="Arial"/>
                <w:bCs/>
              </w:rPr>
            </w:pPr>
            <w:r w:rsidRPr="006378B7">
              <w:t xml:space="preserve">Alternatively, you can select in the </w:t>
            </w:r>
            <w:r w:rsidR="00AF0A71" w:rsidRPr="006378B7">
              <w:rPr>
                <w:rStyle w:val="SAPScreenElement"/>
              </w:rPr>
              <w:t>&lt;</w:t>
            </w:r>
            <w:r w:rsidR="00A648B3" w:rsidRPr="006378B7">
              <w:rPr>
                <w:rStyle w:val="SAPScreenElement"/>
              </w:rPr>
              <w:t xml:space="preserve">Organization Object </w:t>
            </w:r>
            <w:r w:rsidR="00AF0A71" w:rsidRPr="006378B7">
              <w:rPr>
                <w:rStyle w:val="SAPScreenElement"/>
              </w:rPr>
              <w:t>Type&gt;: &lt;</w:t>
            </w:r>
            <w:r w:rsidR="00A648B3" w:rsidRPr="006378B7">
              <w:rPr>
                <w:rStyle w:val="SAPScreenElement"/>
              </w:rPr>
              <w:t xml:space="preserve">organization object </w:t>
            </w:r>
            <w:r w:rsidR="00AF0A71" w:rsidRPr="006378B7">
              <w:rPr>
                <w:rStyle w:val="SAPScreenElement"/>
              </w:rPr>
              <w:t>name (code)&gt;</w:t>
            </w:r>
            <w:r w:rsidR="00AF0A71" w:rsidRPr="006378B7">
              <w:t xml:space="preserve">, </w:t>
            </w:r>
            <w:r w:rsidRPr="006378B7">
              <w:t xml:space="preserve">the </w:t>
            </w:r>
            <w:r w:rsidRPr="006378B7">
              <w:rPr>
                <w:rStyle w:val="SAPScreenElement"/>
              </w:rPr>
              <w:t>Manage</w:t>
            </w:r>
            <w:r w:rsidRPr="006378B7">
              <w:t xml:space="preserve"> link and on the upcoming </w:t>
            </w:r>
            <w:r w:rsidRPr="006378B7">
              <w:rPr>
                <w:rStyle w:val="SAPScreenElement"/>
              </w:rPr>
              <w:t>Manage Data</w:t>
            </w:r>
            <w:r w:rsidRPr="006378B7">
              <w:t xml:space="preserve"> screen select the </w:t>
            </w:r>
            <w:r w:rsidRPr="006378B7">
              <w:rPr>
                <w:rStyle w:val="SAPScreenElement"/>
              </w:rPr>
              <w:t>Insert New Record</w:t>
            </w:r>
            <w:r w:rsidRPr="006378B7">
              <w:t xml:space="preserve"> link on the top right of the </w:t>
            </w:r>
            <w:r w:rsidR="00AF0A71" w:rsidRPr="006378B7">
              <w:rPr>
                <w:rStyle w:val="SAPScreenElement"/>
              </w:rPr>
              <w:t>&lt;</w:t>
            </w:r>
            <w:r w:rsidR="00A648B3" w:rsidRPr="006378B7">
              <w:rPr>
                <w:rStyle w:val="SAPScreenElement"/>
              </w:rPr>
              <w:t xml:space="preserve">Organization Object </w:t>
            </w:r>
            <w:r w:rsidR="00AF0A71" w:rsidRPr="006378B7">
              <w:rPr>
                <w:rStyle w:val="SAPScreenElement"/>
              </w:rPr>
              <w:t>Type&gt;: &lt;</w:t>
            </w:r>
            <w:r w:rsidR="00A648B3" w:rsidRPr="006378B7">
              <w:rPr>
                <w:rStyle w:val="SAPScreenElement"/>
              </w:rPr>
              <w:t xml:space="preserve">organization object </w:t>
            </w:r>
            <w:r w:rsidR="00AF0A71" w:rsidRPr="006378B7">
              <w:rPr>
                <w:rStyle w:val="SAPScreenElement"/>
              </w:rPr>
              <w:t>name (code)&gt;</w:t>
            </w:r>
            <w:r w:rsidR="00AF0A71" w:rsidRPr="006378B7">
              <w:t xml:space="preserve"> </w:t>
            </w:r>
            <w:r w:rsidRPr="006378B7">
              <w:t>portlet.</w:t>
            </w:r>
          </w:p>
        </w:tc>
        <w:tc>
          <w:tcPr>
            <w:tcW w:w="3420" w:type="dxa"/>
            <w:tcBorders>
              <w:top w:val="single" w:sz="8" w:space="0" w:color="999999"/>
              <w:left w:val="single" w:sz="8" w:space="0" w:color="999999"/>
              <w:bottom w:val="single" w:sz="8" w:space="0" w:color="999999"/>
              <w:right w:val="single" w:sz="8" w:space="0" w:color="999999"/>
            </w:tcBorders>
          </w:tcPr>
          <w:p w14:paraId="2D18890E" w14:textId="38E1C624" w:rsidR="000860D9" w:rsidRPr="006378B7" w:rsidRDefault="000860D9" w:rsidP="000860D9">
            <w:pPr>
              <w:pStyle w:val="ListBullet"/>
              <w:numPr>
                <w:ilvl w:val="0"/>
                <w:numId w:val="0"/>
              </w:numPr>
            </w:pPr>
            <w:r w:rsidRPr="006378B7">
              <w:t xml:space="preserve">The </w:t>
            </w:r>
            <w:r w:rsidRPr="006378B7">
              <w:rPr>
                <w:rStyle w:val="SAPScreenElement"/>
              </w:rPr>
              <w:t xml:space="preserve">Insert new changes for </w:t>
            </w:r>
            <w:r w:rsidR="00AF0A71" w:rsidRPr="006378B7">
              <w:rPr>
                <w:rStyle w:val="SAPScreenElement"/>
              </w:rPr>
              <w:t>&lt;</w:t>
            </w:r>
            <w:r w:rsidR="00A648B3" w:rsidRPr="006378B7">
              <w:rPr>
                <w:rStyle w:val="SAPScreenElement"/>
              </w:rPr>
              <w:t xml:space="preserve">Organization Object </w:t>
            </w:r>
            <w:r w:rsidR="00AF0A71" w:rsidRPr="006378B7">
              <w:rPr>
                <w:rStyle w:val="SAPScreenElement"/>
              </w:rPr>
              <w:t>Type&gt;</w:t>
            </w:r>
            <w:r w:rsidRPr="006378B7">
              <w:rPr>
                <w:rStyle w:val="SAPScreenElement"/>
              </w:rPr>
              <w:t>: &lt;</w:t>
            </w:r>
            <w:r w:rsidR="00A648B3" w:rsidRPr="006378B7">
              <w:rPr>
                <w:rStyle w:val="SAPScreenElement"/>
              </w:rPr>
              <w:t xml:space="preserve">organization object </w:t>
            </w:r>
            <w:r w:rsidR="00AF0A71" w:rsidRPr="006378B7">
              <w:rPr>
                <w:rStyle w:val="SAPScreenElement"/>
              </w:rPr>
              <w:t xml:space="preserve">name </w:t>
            </w:r>
            <w:r w:rsidRPr="006378B7">
              <w:rPr>
                <w:rStyle w:val="SAPScreenElement"/>
              </w:rPr>
              <w:t>(code)&gt;</w:t>
            </w:r>
            <w:r w:rsidRPr="006378B7">
              <w:t xml:space="preserve"> dialog box</w:t>
            </w:r>
            <w:r w:rsidRPr="006378B7" w:rsidDel="003F21A3">
              <w:t xml:space="preserve"> </w:t>
            </w:r>
            <w:r w:rsidRPr="006378B7">
              <w:t>is displayed.</w:t>
            </w:r>
          </w:p>
        </w:tc>
        <w:tc>
          <w:tcPr>
            <w:tcW w:w="1170" w:type="dxa"/>
            <w:tcBorders>
              <w:top w:val="single" w:sz="8" w:space="0" w:color="999999"/>
              <w:left w:val="single" w:sz="8" w:space="0" w:color="999999"/>
              <w:bottom w:val="single" w:sz="8" w:space="0" w:color="999999"/>
              <w:right w:val="single" w:sz="8" w:space="0" w:color="999999"/>
            </w:tcBorders>
          </w:tcPr>
          <w:p w14:paraId="214EB993" w14:textId="77777777" w:rsidR="000860D9" w:rsidRPr="006378B7" w:rsidRDefault="000860D9" w:rsidP="000860D9"/>
        </w:tc>
      </w:tr>
      <w:tr w:rsidR="000860D9" w:rsidRPr="006378B7" w14:paraId="39604DD8" w14:textId="77777777" w:rsidTr="005A1B06">
        <w:trPr>
          <w:trHeight w:val="357"/>
        </w:trPr>
        <w:tc>
          <w:tcPr>
            <w:tcW w:w="692" w:type="dxa"/>
            <w:tcBorders>
              <w:top w:val="single" w:sz="8" w:space="0" w:color="999999"/>
              <w:left w:val="single" w:sz="8" w:space="0" w:color="999999"/>
              <w:bottom w:val="single" w:sz="8" w:space="0" w:color="999999"/>
              <w:right w:val="single" w:sz="8" w:space="0" w:color="999999"/>
            </w:tcBorders>
          </w:tcPr>
          <w:p w14:paraId="77E8967F" w14:textId="52CEDAE8" w:rsidR="000860D9" w:rsidRPr="006378B7" w:rsidRDefault="00F87AE9" w:rsidP="000860D9">
            <w:r w:rsidRPr="006378B7">
              <w:t>7</w:t>
            </w:r>
          </w:p>
        </w:tc>
        <w:tc>
          <w:tcPr>
            <w:tcW w:w="1350" w:type="dxa"/>
            <w:tcBorders>
              <w:top w:val="single" w:sz="8" w:space="0" w:color="999999"/>
              <w:left w:val="single" w:sz="8" w:space="0" w:color="999999"/>
              <w:bottom w:val="single" w:sz="8" w:space="0" w:color="999999"/>
              <w:right w:val="single" w:sz="8" w:space="0" w:color="999999"/>
            </w:tcBorders>
          </w:tcPr>
          <w:p w14:paraId="30E29088" w14:textId="77926D23" w:rsidR="000860D9" w:rsidRPr="006378B7" w:rsidRDefault="000860D9" w:rsidP="000860D9">
            <w:r w:rsidRPr="006378B7">
              <w:rPr>
                <w:rStyle w:val="SAPEmphasis"/>
              </w:rPr>
              <w:t xml:space="preserve">Add </w:t>
            </w:r>
            <w:r w:rsidR="008B6941" w:rsidRPr="006378B7">
              <w:rPr>
                <w:rStyle w:val="SAPEmphasis"/>
              </w:rPr>
              <w:t xml:space="preserve">Organization Object </w:t>
            </w:r>
            <w:r w:rsidRPr="006378B7">
              <w:rPr>
                <w:rStyle w:val="SAPEmphasis"/>
              </w:rPr>
              <w:t>Deactivation Date</w:t>
            </w:r>
          </w:p>
        </w:tc>
        <w:tc>
          <w:tcPr>
            <w:tcW w:w="4590" w:type="dxa"/>
            <w:tcBorders>
              <w:top w:val="single" w:sz="8" w:space="0" w:color="999999"/>
              <w:left w:val="single" w:sz="8" w:space="0" w:color="999999"/>
              <w:bottom w:val="single" w:sz="8" w:space="0" w:color="999999"/>
              <w:right w:val="single" w:sz="8" w:space="0" w:color="999999"/>
            </w:tcBorders>
          </w:tcPr>
          <w:p w14:paraId="7ECF77C3" w14:textId="741F136E" w:rsidR="000860D9" w:rsidRPr="006378B7" w:rsidRDefault="000860D9" w:rsidP="000860D9">
            <w:pPr>
              <w:rPr>
                <w:rStyle w:val="SAPEmphasis"/>
              </w:rPr>
            </w:pPr>
            <w:r w:rsidRPr="006378B7">
              <w:t xml:space="preserve">In the </w:t>
            </w:r>
            <w:r w:rsidR="007738D5" w:rsidRPr="006378B7">
              <w:rPr>
                <w:rStyle w:val="SAPScreenElement"/>
              </w:rPr>
              <w:t>Insert new changes for &lt;</w:t>
            </w:r>
            <w:r w:rsidR="00A648B3" w:rsidRPr="006378B7">
              <w:rPr>
                <w:rStyle w:val="SAPScreenElement"/>
              </w:rPr>
              <w:t xml:space="preserve">Organization Object </w:t>
            </w:r>
            <w:r w:rsidR="007738D5" w:rsidRPr="006378B7">
              <w:rPr>
                <w:rStyle w:val="SAPScreenElement"/>
              </w:rPr>
              <w:t>Type&gt;: &lt;</w:t>
            </w:r>
            <w:r w:rsidR="00A648B3" w:rsidRPr="006378B7">
              <w:rPr>
                <w:rStyle w:val="SAPScreenElement"/>
              </w:rPr>
              <w:t xml:space="preserve">organization object </w:t>
            </w:r>
            <w:r w:rsidR="007738D5" w:rsidRPr="006378B7">
              <w:rPr>
                <w:rStyle w:val="SAPScreenElement"/>
              </w:rPr>
              <w:t xml:space="preserve">name (code)&gt; </w:t>
            </w:r>
            <w:r w:rsidRPr="006378B7">
              <w:t>dialog box</w:t>
            </w:r>
            <w:r w:rsidR="00680B6C" w:rsidRPr="006378B7">
              <w:t>,</w:t>
            </w:r>
            <w:r w:rsidRPr="006378B7">
              <w:t xml:space="preserve"> enter the date the deactivation becomes effective and choose the </w:t>
            </w:r>
            <w:r w:rsidRPr="006378B7">
              <w:rPr>
                <w:rStyle w:val="SAPScreenElement"/>
              </w:rPr>
              <w:t>Proceed</w:t>
            </w:r>
            <w:r w:rsidRPr="006378B7">
              <w:t xml:space="preserve"> button.</w:t>
            </w:r>
          </w:p>
        </w:tc>
        <w:tc>
          <w:tcPr>
            <w:tcW w:w="2520" w:type="dxa"/>
            <w:tcBorders>
              <w:top w:val="single" w:sz="8" w:space="0" w:color="999999"/>
              <w:left w:val="single" w:sz="8" w:space="0" w:color="999999"/>
              <w:bottom w:val="single" w:sz="8" w:space="0" w:color="999999"/>
              <w:right w:val="single" w:sz="8" w:space="0" w:color="999999"/>
            </w:tcBorders>
          </w:tcPr>
          <w:p w14:paraId="7832632E" w14:textId="1E4DC337" w:rsidR="000860D9" w:rsidRPr="006378B7" w:rsidRDefault="000860D9" w:rsidP="000860D9">
            <w:pPr>
              <w:rPr>
                <w:rFonts w:cs="Arial"/>
                <w:bCs/>
              </w:rPr>
            </w:pPr>
            <w:r w:rsidRPr="006378B7">
              <w:rPr>
                <w:rStyle w:val="SAPScreenElement"/>
              </w:rPr>
              <w:t>Enter Effective Date for this change</w:t>
            </w:r>
            <w:r w:rsidRPr="006378B7">
              <w:t xml:space="preserve">: select </w:t>
            </w:r>
            <w:r w:rsidR="007738D5" w:rsidRPr="006378B7">
              <w:t xml:space="preserve">from calendar help the </w:t>
            </w:r>
            <w:r w:rsidRPr="006378B7">
              <w:t xml:space="preserve">first day on which </w:t>
            </w:r>
            <w:r w:rsidR="007738D5" w:rsidRPr="006378B7">
              <w:t xml:space="preserve">the </w:t>
            </w:r>
            <w:r w:rsidR="00390973" w:rsidRPr="006378B7">
              <w:t>organization object</w:t>
            </w:r>
            <w:r w:rsidR="00390973" w:rsidRPr="00EB7F34" w:rsidDel="00390973">
              <w:t xml:space="preserve"> </w:t>
            </w:r>
            <w:r w:rsidRPr="006378B7">
              <w:t>is inactive</w:t>
            </w:r>
          </w:p>
        </w:tc>
        <w:tc>
          <w:tcPr>
            <w:tcW w:w="3420" w:type="dxa"/>
            <w:tcBorders>
              <w:top w:val="single" w:sz="8" w:space="0" w:color="999999"/>
              <w:left w:val="single" w:sz="8" w:space="0" w:color="999999"/>
              <w:bottom w:val="single" w:sz="8" w:space="0" w:color="999999"/>
              <w:right w:val="single" w:sz="8" w:space="0" w:color="999999"/>
            </w:tcBorders>
          </w:tcPr>
          <w:p w14:paraId="4013D8EB" w14:textId="3E0F277B" w:rsidR="000860D9" w:rsidRPr="006378B7" w:rsidRDefault="000860D9" w:rsidP="000860D9">
            <w:pPr>
              <w:pStyle w:val="ListBullet"/>
              <w:numPr>
                <w:ilvl w:val="0"/>
                <w:numId w:val="0"/>
              </w:numPr>
            </w:pPr>
            <w:r w:rsidRPr="006378B7">
              <w:t xml:space="preserve">The </w:t>
            </w:r>
            <w:r w:rsidR="007738D5" w:rsidRPr="006378B7">
              <w:rPr>
                <w:rStyle w:val="SAPScreenElement"/>
              </w:rPr>
              <w:t>&lt;</w:t>
            </w:r>
            <w:r w:rsidR="00A648B3" w:rsidRPr="006378B7">
              <w:rPr>
                <w:rStyle w:val="SAPScreenElement"/>
              </w:rPr>
              <w:t xml:space="preserve">Organization Object </w:t>
            </w:r>
            <w:r w:rsidR="007738D5" w:rsidRPr="006378B7">
              <w:rPr>
                <w:rStyle w:val="SAPScreenElement"/>
              </w:rPr>
              <w:t>Type&gt;</w:t>
            </w:r>
            <w:r w:rsidRPr="006378B7">
              <w:rPr>
                <w:rStyle w:val="SAPScreenElement"/>
              </w:rPr>
              <w:t>: &lt;</w:t>
            </w:r>
            <w:r w:rsidR="00A648B3" w:rsidRPr="006378B7">
              <w:rPr>
                <w:rStyle w:val="SAPScreenElement"/>
              </w:rPr>
              <w:t xml:space="preserve">organization object </w:t>
            </w:r>
            <w:r w:rsidR="007738D5" w:rsidRPr="006378B7">
              <w:rPr>
                <w:rStyle w:val="SAPScreenElement"/>
              </w:rPr>
              <w:t xml:space="preserve">name </w:t>
            </w:r>
            <w:r w:rsidRPr="006378B7">
              <w:rPr>
                <w:rStyle w:val="SAPScreenElement"/>
              </w:rPr>
              <w:t>(code)&gt;</w:t>
            </w:r>
            <w:r w:rsidRPr="006378B7">
              <w:t xml:space="preserve"> dialog box</w:t>
            </w:r>
            <w:r w:rsidRPr="006378B7" w:rsidDel="003F21A3">
              <w:t xml:space="preserve"> </w:t>
            </w:r>
            <w:r w:rsidRPr="006378B7">
              <w:t>is displayed, containing the fields in edit mode.</w:t>
            </w:r>
          </w:p>
        </w:tc>
        <w:tc>
          <w:tcPr>
            <w:tcW w:w="1170" w:type="dxa"/>
            <w:tcBorders>
              <w:top w:val="single" w:sz="8" w:space="0" w:color="999999"/>
              <w:left w:val="single" w:sz="8" w:space="0" w:color="999999"/>
              <w:bottom w:val="single" w:sz="8" w:space="0" w:color="999999"/>
              <w:right w:val="single" w:sz="8" w:space="0" w:color="999999"/>
            </w:tcBorders>
          </w:tcPr>
          <w:p w14:paraId="547576ED" w14:textId="77777777" w:rsidR="000860D9" w:rsidRPr="006378B7" w:rsidRDefault="000860D9" w:rsidP="000860D9"/>
        </w:tc>
      </w:tr>
      <w:tr w:rsidR="000860D9" w:rsidRPr="006378B7" w14:paraId="051F9862" w14:textId="77777777" w:rsidTr="005A1B06">
        <w:trPr>
          <w:trHeight w:val="357"/>
        </w:trPr>
        <w:tc>
          <w:tcPr>
            <w:tcW w:w="692" w:type="dxa"/>
            <w:tcBorders>
              <w:top w:val="single" w:sz="8" w:space="0" w:color="999999"/>
              <w:left w:val="single" w:sz="8" w:space="0" w:color="999999"/>
              <w:bottom w:val="single" w:sz="8" w:space="0" w:color="999999"/>
              <w:right w:val="single" w:sz="8" w:space="0" w:color="999999"/>
            </w:tcBorders>
          </w:tcPr>
          <w:p w14:paraId="6A71B095" w14:textId="0FDB0152" w:rsidR="000860D9" w:rsidRPr="006378B7" w:rsidRDefault="00F87AE9" w:rsidP="000860D9">
            <w:r w:rsidRPr="006378B7">
              <w:t>8</w:t>
            </w:r>
          </w:p>
        </w:tc>
        <w:tc>
          <w:tcPr>
            <w:tcW w:w="1350" w:type="dxa"/>
            <w:tcBorders>
              <w:top w:val="single" w:sz="8" w:space="0" w:color="999999"/>
              <w:left w:val="single" w:sz="8" w:space="0" w:color="999999"/>
              <w:bottom w:val="single" w:sz="8" w:space="0" w:color="999999"/>
              <w:right w:val="single" w:sz="8" w:space="0" w:color="999999"/>
            </w:tcBorders>
          </w:tcPr>
          <w:p w14:paraId="26903D71" w14:textId="7785D71C" w:rsidR="000860D9" w:rsidRPr="006378B7" w:rsidRDefault="000860D9" w:rsidP="000860D9">
            <w:r w:rsidRPr="006378B7">
              <w:rPr>
                <w:rStyle w:val="SAPEmphasis"/>
              </w:rPr>
              <w:t xml:space="preserve">Deactivate </w:t>
            </w:r>
            <w:r w:rsidR="008B6941" w:rsidRPr="006378B7">
              <w:rPr>
                <w:rStyle w:val="SAPEmphasis"/>
              </w:rPr>
              <w:t>Organization Object</w:t>
            </w:r>
          </w:p>
        </w:tc>
        <w:tc>
          <w:tcPr>
            <w:tcW w:w="4590" w:type="dxa"/>
            <w:tcBorders>
              <w:top w:val="single" w:sz="8" w:space="0" w:color="999999"/>
              <w:left w:val="single" w:sz="8" w:space="0" w:color="999999"/>
              <w:bottom w:val="single" w:sz="8" w:space="0" w:color="999999"/>
              <w:right w:val="single" w:sz="8" w:space="0" w:color="999999"/>
            </w:tcBorders>
          </w:tcPr>
          <w:p w14:paraId="0691CE74" w14:textId="07F65DB9" w:rsidR="000860D9" w:rsidRPr="006378B7" w:rsidRDefault="000860D9" w:rsidP="000860D9">
            <w:pPr>
              <w:rPr>
                <w:rStyle w:val="SAPEmphasis"/>
              </w:rPr>
            </w:pPr>
            <w:r w:rsidRPr="006378B7">
              <w:t>Enter deactivation-relevant details.</w:t>
            </w:r>
          </w:p>
        </w:tc>
        <w:tc>
          <w:tcPr>
            <w:tcW w:w="2520" w:type="dxa"/>
            <w:tcBorders>
              <w:top w:val="single" w:sz="8" w:space="0" w:color="999999"/>
              <w:left w:val="single" w:sz="8" w:space="0" w:color="999999"/>
              <w:bottom w:val="single" w:sz="8" w:space="0" w:color="999999"/>
              <w:right w:val="single" w:sz="8" w:space="0" w:color="999999"/>
            </w:tcBorders>
          </w:tcPr>
          <w:p w14:paraId="22A9E6AC" w14:textId="11763A42" w:rsidR="000860D9" w:rsidRPr="006378B7" w:rsidRDefault="000860D9" w:rsidP="000860D9">
            <w:pPr>
              <w:rPr>
                <w:rFonts w:cs="Arial"/>
                <w:bCs/>
              </w:rPr>
            </w:pPr>
            <w:r w:rsidRPr="006378B7">
              <w:rPr>
                <w:rStyle w:val="SAPScreenElement"/>
              </w:rPr>
              <w:t>Status</w:t>
            </w:r>
            <w:r w:rsidRPr="006378B7">
              <w:t>: select</w:t>
            </w:r>
            <w:r w:rsidRPr="006378B7">
              <w:rPr>
                <w:rStyle w:val="SAPUserEntry"/>
              </w:rPr>
              <w:t xml:space="preserve"> InActive </w:t>
            </w:r>
            <w:r w:rsidRPr="006378B7">
              <w:t>from drop-down</w:t>
            </w:r>
          </w:p>
        </w:tc>
        <w:tc>
          <w:tcPr>
            <w:tcW w:w="3420" w:type="dxa"/>
            <w:tcBorders>
              <w:top w:val="single" w:sz="8" w:space="0" w:color="999999"/>
              <w:left w:val="single" w:sz="8" w:space="0" w:color="999999"/>
              <w:bottom w:val="single" w:sz="8" w:space="0" w:color="999999"/>
              <w:right w:val="single" w:sz="8" w:space="0" w:color="999999"/>
            </w:tcBorders>
          </w:tcPr>
          <w:p w14:paraId="6B03269A" w14:textId="77777777" w:rsidR="000860D9" w:rsidRPr="006378B7" w:rsidRDefault="000860D9" w:rsidP="000860D9">
            <w:pPr>
              <w:pStyle w:val="ListBullet"/>
              <w:numPr>
                <w:ilvl w:val="0"/>
                <w:numId w:val="0"/>
              </w:numPr>
            </w:pPr>
          </w:p>
        </w:tc>
        <w:tc>
          <w:tcPr>
            <w:tcW w:w="1170" w:type="dxa"/>
            <w:tcBorders>
              <w:top w:val="single" w:sz="8" w:space="0" w:color="999999"/>
              <w:left w:val="single" w:sz="8" w:space="0" w:color="999999"/>
              <w:bottom w:val="single" w:sz="8" w:space="0" w:color="999999"/>
              <w:right w:val="single" w:sz="8" w:space="0" w:color="999999"/>
            </w:tcBorders>
          </w:tcPr>
          <w:p w14:paraId="72ECE524" w14:textId="77777777" w:rsidR="000860D9" w:rsidRPr="006378B7" w:rsidRDefault="000860D9" w:rsidP="000860D9"/>
        </w:tc>
      </w:tr>
      <w:tr w:rsidR="000860D9" w:rsidRPr="006378B7" w14:paraId="5FAF5FF4" w14:textId="77777777" w:rsidTr="005A1B06">
        <w:trPr>
          <w:trHeight w:val="357"/>
        </w:trPr>
        <w:tc>
          <w:tcPr>
            <w:tcW w:w="692" w:type="dxa"/>
            <w:tcBorders>
              <w:top w:val="single" w:sz="8" w:space="0" w:color="999999"/>
              <w:left w:val="single" w:sz="8" w:space="0" w:color="999999"/>
              <w:bottom w:val="single" w:sz="8" w:space="0" w:color="999999"/>
              <w:right w:val="single" w:sz="8" w:space="0" w:color="999999"/>
            </w:tcBorders>
          </w:tcPr>
          <w:p w14:paraId="1733A468" w14:textId="1D7B395D" w:rsidR="000860D9" w:rsidRPr="006378B7" w:rsidRDefault="00F87AE9" w:rsidP="000860D9">
            <w:r w:rsidRPr="006378B7">
              <w:t>9</w:t>
            </w:r>
          </w:p>
        </w:tc>
        <w:tc>
          <w:tcPr>
            <w:tcW w:w="1350" w:type="dxa"/>
            <w:tcBorders>
              <w:top w:val="single" w:sz="8" w:space="0" w:color="999999"/>
              <w:left w:val="single" w:sz="8" w:space="0" w:color="999999"/>
              <w:bottom w:val="single" w:sz="8" w:space="0" w:color="999999"/>
              <w:right w:val="single" w:sz="8" w:space="0" w:color="999999"/>
            </w:tcBorders>
          </w:tcPr>
          <w:p w14:paraId="3336E07B" w14:textId="4ABA9A09" w:rsidR="000860D9" w:rsidRPr="006378B7" w:rsidRDefault="000860D9" w:rsidP="000860D9">
            <w:r w:rsidRPr="006378B7">
              <w:rPr>
                <w:rStyle w:val="SAPEmphasis"/>
              </w:rPr>
              <w:t>Save Data</w:t>
            </w:r>
          </w:p>
        </w:tc>
        <w:tc>
          <w:tcPr>
            <w:tcW w:w="4590" w:type="dxa"/>
            <w:tcBorders>
              <w:top w:val="single" w:sz="8" w:space="0" w:color="999999"/>
              <w:left w:val="single" w:sz="8" w:space="0" w:color="999999"/>
              <w:bottom w:val="single" w:sz="8" w:space="0" w:color="999999"/>
              <w:right w:val="single" w:sz="8" w:space="0" w:color="999999"/>
            </w:tcBorders>
          </w:tcPr>
          <w:p w14:paraId="5B4E9916" w14:textId="73B4155F" w:rsidR="000860D9" w:rsidRPr="006378B7" w:rsidRDefault="000860D9" w:rsidP="000860D9">
            <w:pPr>
              <w:rPr>
                <w:rStyle w:val="SAPEmphasis"/>
              </w:rPr>
            </w:pPr>
            <w:r w:rsidRPr="006378B7">
              <w:t xml:space="preserve">Choose the </w:t>
            </w:r>
            <w:r w:rsidRPr="006378B7">
              <w:rPr>
                <w:rStyle w:val="SAPScreenElement"/>
              </w:rPr>
              <w:t>Save</w:t>
            </w:r>
            <w:r w:rsidRPr="006378B7">
              <w:t xml:space="preserve"> button to save the record.</w:t>
            </w:r>
          </w:p>
        </w:tc>
        <w:tc>
          <w:tcPr>
            <w:tcW w:w="2520" w:type="dxa"/>
            <w:tcBorders>
              <w:top w:val="single" w:sz="8" w:space="0" w:color="999999"/>
              <w:left w:val="single" w:sz="8" w:space="0" w:color="999999"/>
              <w:bottom w:val="single" w:sz="8" w:space="0" w:color="999999"/>
              <w:right w:val="single" w:sz="8" w:space="0" w:color="999999"/>
            </w:tcBorders>
          </w:tcPr>
          <w:p w14:paraId="7153C8FD" w14:textId="77777777" w:rsidR="000860D9" w:rsidRPr="006378B7" w:rsidRDefault="000860D9" w:rsidP="000860D9">
            <w:pPr>
              <w:rPr>
                <w:rFonts w:cs="Arial"/>
                <w:bCs/>
              </w:rPr>
            </w:pPr>
          </w:p>
        </w:tc>
        <w:tc>
          <w:tcPr>
            <w:tcW w:w="3420" w:type="dxa"/>
            <w:tcBorders>
              <w:top w:val="single" w:sz="8" w:space="0" w:color="999999"/>
              <w:left w:val="single" w:sz="8" w:space="0" w:color="999999"/>
              <w:bottom w:val="single" w:sz="8" w:space="0" w:color="999999"/>
              <w:right w:val="single" w:sz="8" w:space="0" w:color="999999"/>
            </w:tcBorders>
          </w:tcPr>
          <w:p w14:paraId="3652969C" w14:textId="59705DC9" w:rsidR="000860D9" w:rsidRPr="006378B7" w:rsidRDefault="000860D9" w:rsidP="000860D9">
            <w:pPr>
              <w:pStyle w:val="ListBullet"/>
              <w:numPr>
                <w:ilvl w:val="0"/>
                <w:numId w:val="0"/>
              </w:numPr>
            </w:pPr>
            <w:r w:rsidRPr="006378B7">
              <w:t xml:space="preserve">The </w:t>
            </w:r>
            <w:r w:rsidR="00A648B3" w:rsidRPr="006378B7">
              <w:t xml:space="preserve">organization object </w:t>
            </w:r>
            <w:r w:rsidRPr="006378B7">
              <w:t xml:space="preserve">has been deactivated (become inactive) starting the date entered for the new record. The changes are visible in the </w:t>
            </w:r>
            <w:r w:rsidR="007738D5" w:rsidRPr="006378B7">
              <w:rPr>
                <w:rStyle w:val="SAPScreenElement"/>
              </w:rPr>
              <w:t>&lt;</w:t>
            </w:r>
            <w:r w:rsidR="00A648B3" w:rsidRPr="006378B7">
              <w:rPr>
                <w:rStyle w:val="SAPScreenElement"/>
              </w:rPr>
              <w:t xml:space="preserve">Organization Object </w:t>
            </w:r>
            <w:r w:rsidR="007738D5" w:rsidRPr="006378B7">
              <w:rPr>
                <w:rStyle w:val="SAPScreenElement"/>
              </w:rPr>
              <w:t>Type&gt;: &lt;</w:t>
            </w:r>
            <w:r w:rsidR="00A648B3" w:rsidRPr="006378B7">
              <w:rPr>
                <w:rStyle w:val="SAPScreenElement"/>
              </w:rPr>
              <w:t xml:space="preserve">organization object </w:t>
            </w:r>
            <w:r w:rsidR="007738D5" w:rsidRPr="006378B7">
              <w:rPr>
                <w:rStyle w:val="SAPScreenElement"/>
              </w:rPr>
              <w:t>name (code)&gt;</w:t>
            </w:r>
            <w:r w:rsidR="007738D5" w:rsidRPr="006378B7">
              <w:t xml:space="preserve"> dialog box</w:t>
            </w:r>
            <w:r w:rsidRPr="006378B7">
              <w:t xml:space="preserve">. The old values are strikethrough. </w:t>
            </w:r>
          </w:p>
        </w:tc>
        <w:tc>
          <w:tcPr>
            <w:tcW w:w="1170" w:type="dxa"/>
            <w:tcBorders>
              <w:top w:val="single" w:sz="8" w:space="0" w:color="999999"/>
              <w:left w:val="single" w:sz="8" w:space="0" w:color="999999"/>
              <w:bottom w:val="single" w:sz="8" w:space="0" w:color="999999"/>
              <w:right w:val="single" w:sz="8" w:space="0" w:color="999999"/>
            </w:tcBorders>
          </w:tcPr>
          <w:p w14:paraId="1968AC86" w14:textId="77777777" w:rsidR="000860D9" w:rsidRPr="006378B7" w:rsidRDefault="000860D9" w:rsidP="000860D9"/>
        </w:tc>
      </w:tr>
      <w:tr w:rsidR="000860D9" w:rsidRPr="006378B7" w14:paraId="71D684E0" w14:textId="77777777" w:rsidTr="005A1B06">
        <w:trPr>
          <w:trHeight w:val="357"/>
        </w:trPr>
        <w:tc>
          <w:tcPr>
            <w:tcW w:w="692" w:type="dxa"/>
            <w:tcBorders>
              <w:top w:val="single" w:sz="8" w:space="0" w:color="999999"/>
              <w:left w:val="single" w:sz="8" w:space="0" w:color="999999"/>
              <w:bottom w:val="single" w:sz="8" w:space="0" w:color="999999"/>
              <w:right w:val="single" w:sz="8" w:space="0" w:color="999999"/>
            </w:tcBorders>
          </w:tcPr>
          <w:p w14:paraId="56BB1297" w14:textId="15E30485" w:rsidR="000860D9" w:rsidRPr="006378B7" w:rsidRDefault="00F87AE9" w:rsidP="000860D9">
            <w:r w:rsidRPr="006378B7">
              <w:lastRenderedPageBreak/>
              <w:t>10</w:t>
            </w:r>
          </w:p>
        </w:tc>
        <w:tc>
          <w:tcPr>
            <w:tcW w:w="1350" w:type="dxa"/>
            <w:tcBorders>
              <w:top w:val="single" w:sz="8" w:space="0" w:color="999999"/>
              <w:left w:val="single" w:sz="8" w:space="0" w:color="999999"/>
              <w:bottom w:val="single" w:sz="8" w:space="0" w:color="999999"/>
              <w:right w:val="single" w:sz="8" w:space="0" w:color="999999"/>
            </w:tcBorders>
          </w:tcPr>
          <w:p w14:paraId="61C51AF2" w14:textId="072A0A92" w:rsidR="000860D9" w:rsidRPr="006378B7" w:rsidRDefault="000860D9" w:rsidP="000860D9">
            <w:r w:rsidRPr="006378B7">
              <w:rPr>
                <w:rStyle w:val="SAPEmphasis"/>
              </w:rPr>
              <w:t>Close Window</w:t>
            </w:r>
          </w:p>
        </w:tc>
        <w:tc>
          <w:tcPr>
            <w:tcW w:w="4590" w:type="dxa"/>
            <w:tcBorders>
              <w:top w:val="single" w:sz="8" w:space="0" w:color="999999"/>
              <w:left w:val="single" w:sz="8" w:space="0" w:color="999999"/>
              <w:bottom w:val="single" w:sz="8" w:space="0" w:color="999999"/>
              <w:right w:val="single" w:sz="8" w:space="0" w:color="999999"/>
            </w:tcBorders>
          </w:tcPr>
          <w:p w14:paraId="61A7ABED" w14:textId="6B060BE5" w:rsidR="000860D9" w:rsidRPr="006378B7" w:rsidRDefault="000860D9" w:rsidP="000860D9">
            <w:pPr>
              <w:rPr>
                <w:rStyle w:val="SAPEmphasis"/>
              </w:rPr>
            </w:pPr>
            <w:r w:rsidRPr="006378B7">
              <w:t xml:space="preserve">On the </w:t>
            </w:r>
            <w:r w:rsidR="00F87AE9" w:rsidRPr="006378B7">
              <w:rPr>
                <w:rStyle w:val="SAPScreenElement"/>
              </w:rPr>
              <w:t>&lt;</w:t>
            </w:r>
            <w:r w:rsidR="00A648B3" w:rsidRPr="006378B7">
              <w:rPr>
                <w:rStyle w:val="SAPScreenElement"/>
              </w:rPr>
              <w:t xml:space="preserve">Organization Object </w:t>
            </w:r>
            <w:r w:rsidR="00F87AE9" w:rsidRPr="006378B7">
              <w:rPr>
                <w:rStyle w:val="SAPScreenElement"/>
              </w:rPr>
              <w:t>Type&gt;: &lt;</w:t>
            </w:r>
            <w:r w:rsidR="00A648B3" w:rsidRPr="006378B7">
              <w:rPr>
                <w:rStyle w:val="SAPScreenElement"/>
              </w:rPr>
              <w:t xml:space="preserve">organization object </w:t>
            </w:r>
            <w:r w:rsidR="00F87AE9" w:rsidRPr="006378B7">
              <w:rPr>
                <w:rStyle w:val="SAPScreenElement"/>
              </w:rPr>
              <w:t>name (code)&gt;</w:t>
            </w:r>
            <w:r w:rsidR="00F87AE9" w:rsidRPr="006378B7">
              <w:t xml:space="preserve"> dialog box</w:t>
            </w:r>
            <w:r w:rsidRPr="006378B7">
              <w:t xml:space="preserve">, choose </w:t>
            </w:r>
            <w:r w:rsidRPr="006378B7">
              <w:rPr>
                <w:rStyle w:val="SAPScreenElement"/>
              </w:rPr>
              <w:t>X (Cancel)</w:t>
            </w:r>
            <w:r w:rsidRPr="006378B7">
              <w:t>.</w:t>
            </w:r>
          </w:p>
        </w:tc>
        <w:tc>
          <w:tcPr>
            <w:tcW w:w="2520" w:type="dxa"/>
            <w:tcBorders>
              <w:top w:val="single" w:sz="8" w:space="0" w:color="999999"/>
              <w:left w:val="single" w:sz="8" w:space="0" w:color="999999"/>
              <w:bottom w:val="single" w:sz="8" w:space="0" w:color="999999"/>
              <w:right w:val="single" w:sz="8" w:space="0" w:color="999999"/>
            </w:tcBorders>
          </w:tcPr>
          <w:p w14:paraId="787B8028" w14:textId="77777777" w:rsidR="000860D9" w:rsidRPr="006378B7" w:rsidRDefault="000860D9" w:rsidP="000860D9">
            <w:pPr>
              <w:rPr>
                <w:rFonts w:cs="Arial"/>
                <w:bCs/>
              </w:rPr>
            </w:pPr>
          </w:p>
        </w:tc>
        <w:tc>
          <w:tcPr>
            <w:tcW w:w="3420" w:type="dxa"/>
            <w:tcBorders>
              <w:top w:val="single" w:sz="8" w:space="0" w:color="999999"/>
              <w:left w:val="single" w:sz="8" w:space="0" w:color="999999"/>
              <w:bottom w:val="single" w:sz="8" w:space="0" w:color="999999"/>
              <w:right w:val="single" w:sz="8" w:space="0" w:color="999999"/>
            </w:tcBorders>
          </w:tcPr>
          <w:p w14:paraId="34F06F4D" w14:textId="5901C0BF" w:rsidR="000860D9" w:rsidRPr="006378B7" w:rsidRDefault="000860D9" w:rsidP="000860D9">
            <w:pPr>
              <w:pStyle w:val="ListBullet"/>
              <w:numPr>
                <w:ilvl w:val="0"/>
                <w:numId w:val="0"/>
              </w:numPr>
            </w:pPr>
            <w:r w:rsidRPr="006378B7">
              <w:t xml:space="preserve">You are directed back to the </w:t>
            </w:r>
            <w:r w:rsidR="00F87AE9" w:rsidRPr="006378B7">
              <w:rPr>
                <w:rStyle w:val="SAPScreenElement"/>
              </w:rPr>
              <w:t>Company Structure Overview</w:t>
            </w:r>
            <w:r w:rsidR="00F87AE9" w:rsidRPr="006378B7">
              <w:t xml:space="preserve"> </w:t>
            </w:r>
            <w:r w:rsidRPr="006378B7">
              <w:t>screen.</w:t>
            </w:r>
          </w:p>
        </w:tc>
        <w:tc>
          <w:tcPr>
            <w:tcW w:w="1170" w:type="dxa"/>
            <w:tcBorders>
              <w:top w:val="single" w:sz="8" w:space="0" w:color="999999"/>
              <w:left w:val="single" w:sz="8" w:space="0" w:color="999999"/>
              <w:bottom w:val="single" w:sz="8" w:space="0" w:color="999999"/>
              <w:right w:val="single" w:sz="8" w:space="0" w:color="999999"/>
            </w:tcBorders>
          </w:tcPr>
          <w:p w14:paraId="06EA9EB0" w14:textId="77777777" w:rsidR="000860D9" w:rsidRPr="006378B7" w:rsidRDefault="000860D9" w:rsidP="000860D9"/>
        </w:tc>
      </w:tr>
      <w:tr w:rsidR="000860D9" w:rsidRPr="006378B7" w14:paraId="39271527" w14:textId="77777777" w:rsidTr="005A1B06">
        <w:trPr>
          <w:trHeight w:val="357"/>
        </w:trPr>
        <w:tc>
          <w:tcPr>
            <w:tcW w:w="692" w:type="dxa"/>
            <w:tcBorders>
              <w:top w:val="single" w:sz="8" w:space="0" w:color="999999"/>
              <w:left w:val="single" w:sz="8" w:space="0" w:color="999999"/>
              <w:bottom w:val="single" w:sz="8" w:space="0" w:color="999999"/>
              <w:right w:val="single" w:sz="8" w:space="0" w:color="999999"/>
            </w:tcBorders>
          </w:tcPr>
          <w:p w14:paraId="0C0AEC31" w14:textId="1754C732" w:rsidR="000860D9" w:rsidRPr="006378B7" w:rsidRDefault="000860D9" w:rsidP="000860D9">
            <w:r w:rsidRPr="006378B7">
              <w:t>1</w:t>
            </w:r>
            <w:r w:rsidR="00F87AE9" w:rsidRPr="006378B7">
              <w:t>1</w:t>
            </w:r>
          </w:p>
        </w:tc>
        <w:tc>
          <w:tcPr>
            <w:tcW w:w="1350" w:type="dxa"/>
            <w:tcBorders>
              <w:top w:val="single" w:sz="8" w:space="0" w:color="999999"/>
              <w:left w:val="single" w:sz="8" w:space="0" w:color="999999"/>
              <w:bottom w:val="single" w:sz="8" w:space="0" w:color="999999"/>
              <w:right w:val="single" w:sz="8" w:space="0" w:color="999999"/>
            </w:tcBorders>
          </w:tcPr>
          <w:p w14:paraId="1A13D7C3" w14:textId="62033917" w:rsidR="000860D9" w:rsidRPr="006378B7" w:rsidRDefault="000860D9" w:rsidP="000860D9">
            <w:r w:rsidRPr="006378B7">
              <w:rPr>
                <w:rStyle w:val="SAPEmphasis"/>
              </w:rPr>
              <w:t xml:space="preserve">Search Deactivated </w:t>
            </w:r>
            <w:r w:rsidR="008B6941" w:rsidRPr="006378B7">
              <w:rPr>
                <w:rStyle w:val="SAPEmphasis"/>
              </w:rPr>
              <w:t>Organization Object</w:t>
            </w:r>
          </w:p>
        </w:tc>
        <w:tc>
          <w:tcPr>
            <w:tcW w:w="4590" w:type="dxa"/>
            <w:tcBorders>
              <w:top w:val="single" w:sz="8" w:space="0" w:color="999999"/>
              <w:left w:val="single" w:sz="8" w:space="0" w:color="999999"/>
              <w:bottom w:val="single" w:sz="8" w:space="0" w:color="999999"/>
              <w:right w:val="single" w:sz="8" w:space="0" w:color="999999"/>
            </w:tcBorders>
          </w:tcPr>
          <w:p w14:paraId="06492404" w14:textId="3999992E" w:rsidR="000860D9" w:rsidRPr="006378B7" w:rsidRDefault="000860D9" w:rsidP="000860D9">
            <w:pPr>
              <w:rPr>
                <w:rStyle w:val="SAPEmphasis"/>
              </w:rPr>
            </w:pPr>
            <w:r w:rsidRPr="006378B7">
              <w:t xml:space="preserve">Search for the deactivated </w:t>
            </w:r>
            <w:r w:rsidR="00A648B3" w:rsidRPr="006378B7">
              <w:t xml:space="preserve">organization object </w:t>
            </w:r>
            <w:r w:rsidRPr="006378B7">
              <w:t>as described in test step #</w:t>
            </w:r>
            <w:r w:rsidR="00F87AE9" w:rsidRPr="006378B7">
              <w:t xml:space="preserve"> </w:t>
            </w:r>
            <w:r w:rsidRPr="006378B7">
              <w:t xml:space="preserve">3 for a date after the date chosen in test step # </w:t>
            </w:r>
            <w:r w:rsidR="00F87AE9" w:rsidRPr="006378B7">
              <w:t>7</w:t>
            </w:r>
            <w:r w:rsidRPr="006378B7">
              <w:t>.</w:t>
            </w:r>
          </w:p>
        </w:tc>
        <w:tc>
          <w:tcPr>
            <w:tcW w:w="2520" w:type="dxa"/>
            <w:tcBorders>
              <w:top w:val="single" w:sz="8" w:space="0" w:color="999999"/>
              <w:left w:val="single" w:sz="8" w:space="0" w:color="999999"/>
              <w:bottom w:val="single" w:sz="8" w:space="0" w:color="999999"/>
              <w:right w:val="single" w:sz="8" w:space="0" w:color="999999"/>
            </w:tcBorders>
          </w:tcPr>
          <w:p w14:paraId="3EF76E91" w14:textId="77777777" w:rsidR="000860D9" w:rsidRPr="006378B7" w:rsidRDefault="000860D9" w:rsidP="000860D9">
            <w:pPr>
              <w:rPr>
                <w:rFonts w:cs="Arial"/>
                <w:bCs/>
              </w:rPr>
            </w:pPr>
          </w:p>
        </w:tc>
        <w:tc>
          <w:tcPr>
            <w:tcW w:w="3420" w:type="dxa"/>
            <w:tcBorders>
              <w:top w:val="single" w:sz="8" w:space="0" w:color="999999"/>
              <w:left w:val="single" w:sz="8" w:space="0" w:color="999999"/>
              <w:bottom w:val="single" w:sz="8" w:space="0" w:color="999999"/>
              <w:right w:val="single" w:sz="8" w:space="0" w:color="999999"/>
            </w:tcBorders>
          </w:tcPr>
          <w:p w14:paraId="35598499" w14:textId="241BF066" w:rsidR="000860D9" w:rsidRPr="006378B7" w:rsidRDefault="000860D9" w:rsidP="000860D9">
            <w:pPr>
              <w:pStyle w:val="ListBullet"/>
              <w:numPr>
                <w:ilvl w:val="0"/>
                <w:numId w:val="0"/>
              </w:numPr>
            </w:pPr>
            <w:r w:rsidRPr="006378B7">
              <w:t xml:space="preserve">The </w:t>
            </w:r>
            <w:r w:rsidR="00A648B3" w:rsidRPr="006378B7">
              <w:t xml:space="preserve">organization object </w:t>
            </w:r>
            <w:r w:rsidRPr="006378B7">
              <w:t>is no longer available in the result list starting the date it has been set to inactive.</w:t>
            </w:r>
          </w:p>
        </w:tc>
        <w:tc>
          <w:tcPr>
            <w:tcW w:w="1170" w:type="dxa"/>
            <w:tcBorders>
              <w:top w:val="single" w:sz="8" w:space="0" w:color="999999"/>
              <w:left w:val="single" w:sz="8" w:space="0" w:color="999999"/>
              <w:bottom w:val="single" w:sz="8" w:space="0" w:color="999999"/>
              <w:right w:val="single" w:sz="8" w:space="0" w:color="999999"/>
            </w:tcBorders>
          </w:tcPr>
          <w:p w14:paraId="4640A5D7" w14:textId="77777777" w:rsidR="000860D9" w:rsidRPr="006378B7" w:rsidRDefault="000860D9" w:rsidP="000860D9"/>
        </w:tc>
      </w:tr>
    </w:tbl>
    <w:p w14:paraId="0181AB65" w14:textId="77777777" w:rsidR="000620A9" w:rsidRPr="006378B7" w:rsidRDefault="000620A9" w:rsidP="000620A9">
      <w:pPr>
        <w:pStyle w:val="Heading1"/>
        <w:ind w:left="432" w:hanging="432"/>
      </w:pPr>
      <w:bookmarkStart w:id="285" w:name="_Toc506462106"/>
      <w:bookmarkEnd w:id="251"/>
      <w:r w:rsidRPr="006378B7">
        <w:lastRenderedPageBreak/>
        <w:t>Appendix</w:t>
      </w:r>
      <w:bookmarkEnd w:id="252"/>
      <w:bookmarkEnd w:id="253"/>
      <w:bookmarkEnd w:id="254"/>
      <w:bookmarkEnd w:id="255"/>
      <w:bookmarkEnd w:id="285"/>
    </w:p>
    <w:p w14:paraId="6698F9F6" w14:textId="5EBAF727" w:rsidR="000620A9" w:rsidRPr="006378B7" w:rsidRDefault="000620A9" w:rsidP="000620A9">
      <w:pPr>
        <w:pStyle w:val="Heading2"/>
        <w:ind w:left="576" w:hanging="576"/>
      </w:pPr>
      <w:bookmarkStart w:id="286" w:name="_Toc435792928"/>
      <w:bookmarkStart w:id="287" w:name="_Toc435792929"/>
      <w:bookmarkStart w:id="288" w:name="_Toc435792930"/>
      <w:bookmarkStart w:id="289" w:name="_Toc435792931"/>
      <w:bookmarkStart w:id="290" w:name="_Toc435792932"/>
      <w:bookmarkStart w:id="291" w:name="_Toc435792933"/>
      <w:bookmarkStart w:id="292" w:name="_Toc435792934"/>
      <w:bookmarkStart w:id="293" w:name="_Toc435792935"/>
      <w:bookmarkStart w:id="294" w:name="_Toc435792936"/>
      <w:bookmarkStart w:id="295" w:name="_Toc435792937"/>
      <w:bookmarkStart w:id="296" w:name="_Toc386012204"/>
      <w:bookmarkStart w:id="297" w:name="_Toc401565098"/>
      <w:bookmarkStart w:id="298" w:name="_Toc416967283"/>
      <w:bookmarkStart w:id="299" w:name="_Toc435792938"/>
      <w:bookmarkStart w:id="300" w:name="_Toc506462107"/>
      <w:bookmarkEnd w:id="286"/>
      <w:bookmarkEnd w:id="287"/>
      <w:bookmarkEnd w:id="288"/>
      <w:bookmarkEnd w:id="289"/>
      <w:bookmarkEnd w:id="290"/>
      <w:bookmarkEnd w:id="291"/>
      <w:bookmarkEnd w:id="292"/>
      <w:bookmarkEnd w:id="293"/>
      <w:bookmarkEnd w:id="294"/>
      <w:bookmarkEnd w:id="295"/>
      <w:commentRangeStart w:id="301"/>
      <w:r w:rsidRPr="006378B7">
        <w:t xml:space="preserve">Process </w:t>
      </w:r>
      <w:del w:id="302" w:author="Author" w:date="2018-02-13T17:45:00Z">
        <w:r w:rsidRPr="006378B7" w:rsidDel="00F51B05">
          <w:delText>Integration</w:delText>
        </w:r>
      </w:del>
      <w:bookmarkEnd w:id="296"/>
      <w:bookmarkEnd w:id="297"/>
      <w:bookmarkEnd w:id="298"/>
      <w:bookmarkEnd w:id="299"/>
      <w:ins w:id="303" w:author="Author" w:date="2018-02-13T17:45:00Z">
        <w:r w:rsidR="00F51B05">
          <w:t>Chains</w:t>
        </w:r>
        <w:commentRangeEnd w:id="301"/>
        <w:r w:rsidR="00F51B05">
          <w:rPr>
            <w:rStyle w:val="CommentReference"/>
            <w:rFonts w:ascii="Arial" w:hAnsi="Arial"/>
            <w:color w:val="auto"/>
            <w:lang w:val="de-DE"/>
          </w:rPr>
          <w:commentReference w:id="301"/>
        </w:r>
      </w:ins>
      <w:bookmarkEnd w:id="300"/>
    </w:p>
    <w:p w14:paraId="15BA3C05" w14:textId="71EE1BBB" w:rsidR="000620A9" w:rsidRDefault="000620A9" w:rsidP="000620A9">
      <w:pPr>
        <w:rPr>
          <w:ins w:id="304" w:author="Author" w:date="2018-02-14T11:04:00Z"/>
        </w:rPr>
      </w:pPr>
      <w:r w:rsidRPr="006378B7">
        <w:t xml:space="preserve">The process to be tested in this test script is part of a chain of integrated processes. </w:t>
      </w:r>
    </w:p>
    <w:p w14:paraId="56AAB704" w14:textId="0474138D" w:rsidR="008807CC" w:rsidRPr="006378B7" w:rsidRDefault="008807CC" w:rsidP="000620A9">
      <w:ins w:id="305" w:author="Author" w:date="2018-02-14T11:04:00Z">
        <w:r>
          <w:t>In the assumption that the</w:t>
        </w:r>
      </w:ins>
      <w:ins w:id="306" w:author="Author" w:date="2018-02-14T11:09:00Z">
        <w:r>
          <w:t xml:space="preserve"> </w:t>
        </w:r>
        <w:r w:rsidRPr="00FF1F6A">
          <w:rPr>
            <w:rStyle w:val="SAPEmphasis"/>
            <w:rPrChange w:id="307" w:author="Author" w:date="2018-02-15T12:43:00Z">
              <w:rPr/>
            </w:rPrChange>
          </w:rPr>
          <w:t>Employee Central related</w:t>
        </w:r>
      </w:ins>
      <w:ins w:id="308" w:author="Author" w:date="2018-02-14T11:04:00Z">
        <w:r w:rsidRPr="00FF1F6A">
          <w:rPr>
            <w:rStyle w:val="SAPEmphasis"/>
            <w:rPrChange w:id="309" w:author="Author" w:date="2018-02-15T12:43:00Z">
              <w:rPr/>
            </w:rPrChange>
          </w:rPr>
          <w:t xml:space="preserve"> content</w:t>
        </w:r>
        <w:r w:rsidRPr="00383F3F">
          <w:t xml:space="preserve"> in your instance </w:t>
        </w:r>
        <w:r w:rsidRPr="00FF1F6A">
          <w:rPr>
            <w:rStyle w:val="SAPEmphasis"/>
            <w:rPrChange w:id="310" w:author="Author" w:date="2018-02-15T12:43:00Z">
              <w:rPr/>
            </w:rPrChange>
          </w:rPr>
          <w:t>has been deployed with the SAP Best Practices</w:t>
        </w:r>
        <w:r w:rsidRPr="00383F3F">
          <w:t>,</w:t>
        </w:r>
        <w:r>
          <w:t xml:space="preserve"> you can test</w:t>
        </w:r>
        <w:r w:rsidRPr="00383F3F">
          <w:t xml:space="preserve"> </w:t>
        </w:r>
        <w:r>
          <w:t>following</w:t>
        </w:r>
        <w:r w:rsidRPr="00383F3F">
          <w:t xml:space="preserve"> </w:t>
        </w:r>
        <w:del w:id="311" w:author="Author" w:date="2018-02-15T12:45:00Z">
          <w:r w:rsidDel="00FF1F6A">
            <w:delText xml:space="preserve">preceding </w:delText>
          </w:r>
        </w:del>
        <w:r w:rsidRPr="00383F3F">
          <w:t>business processes</w:t>
        </w:r>
        <w:r>
          <w:t>.</w:t>
        </w:r>
      </w:ins>
    </w:p>
    <w:p w14:paraId="249D4F1B" w14:textId="098718BC" w:rsidR="000620A9" w:rsidRPr="006378B7" w:rsidRDefault="000620A9" w:rsidP="000620A9">
      <w:pPr>
        <w:pStyle w:val="Heading3"/>
        <w:ind w:left="720" w:hanging="720"/>
      </w:pPr>
      <w:bookmarkStart w:id="312" w:name="_Toc188964946"/>
      <w:bookmarkStart w:id="313" w:name="_Toc357081295"/>
      <w:bookmarkStart w:id="314" w:name="_Toc401565099"/>
      <w:bookmarkStart w:id="315" w:name="_Toc416967284"/>
      <w:bookmarkStart w:id="316" w:name="_Toc435792939"/>
      <w:bookmarkStart w:id="317" w:name="_Toc506462108"/>
      <w:r w:rsidRPr="006378B7">
        <w:t>Preceding Process</w:t>
      </w:r>
      <w:bookmarkEnd w:id="312"/>
      <w:r w:rsidRPr="006378B7">
        <w:t>es</w:t>
      </w:r>
      <w:bookmarkEnd w:id="313"/>
      <w:bookmarkEnd w:id="314"/>
      <w:bookmarkEnd w:id="315"/>
      <w:bookmarkEnd w:id="316"/>
      <w:bookmarkEnd w:id="317"/>
    </w:p>
    <w:p w14:paraId="41F076A1" w14:textId="77777777" w:rsidR="000620A9" w:rsidRPr="006378B7" w:rsidRDefault="000620A9" w:rsidP="000620A9">
      <w:r w:rsidRPr="006378B7">
        <w:t>You may first have completed the following processes and conditions before you start with the test steps:</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Change w:id="318" w:author="Author" w:date="2018-02-26T13:41:00Z">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PrChange>
      </w:tblPr>
      <w:tblGrid>
        <w:gridCol w:w="7617"/>
        <w:gridCol w:w="6669"/>
        <w:tblGridChange w:id="319">
          <w:tblGrid>
            <w:gridCol w:w="3927"/>
            <w:gridCol w:w="10359"/>
          </w:tblGrid>
        </w:tblGridChange>
      </w:tblGrid>
      <w:tr w:rsidR="000620A9" w:rsidRPr="006378B7" w14:paraId="569DAAC9" w14:textId="77777777" w:rsidTr="00F16133">
        <w:trPr>
          <w:tblHeader/>
          <w:trPrChange w:id="320" w:author="Author" w:date="2018-02-26T13:41:00Z">
            <w:trPr>
              <w:tblHeader/>
            </w:trPr>
          </w:trPrChange>
        </w:trPr>
        <w:tc>
          <w:tcPr>
            <w:tcW w:w="7617" w:type="dxa"/>
            <w:tcBorders>
              <w:top w:val="single" w:sz="8" w:space="0" w:color="999999"/>
              <w:left w:val="single" w:sz="8" w:space="0" w:color="999999"/>
              <w:bottom w:val="single" w:sz="8" w:space="0" w:color="999999"/>
              <w:right w:val="single" w:sz="8" w:space="0" w:color="999999"/>
            </w:tcBorders>
            <w:shd w:val="clear" w:color="auto" w:fill="999999"/>
            <w:hideMark/>
            <w:tcPrChange w:id="321" w:author="Author" w:date="2018-02-26T13:41:00Z">
              <w:tcPr>
                <w:tcW w:w="3927"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4103E4B1" w14:textId="77777777" w:rsidR="000620A9" w:rsidRPr="006378B7" w:rsidRDefault="000620A9" w:rsidP="000620A9">
            <w:pPr>
              <w:pStyle w:val="SAPTableHeader"/>
              <w:keepLines w:val="0"/>
            </w:pPr>
            <w:r w:rsidRPr="006378B7">
              <w:t>Process</w:t>
            </w:r>
          </w:p>
        </w:tc>
        <w:tc>
          <w:tcPr>
            <w:tcW w:w="6669" w:type="dxa"/>
            <w:tcBorders>
              <w:top w:val="single" w:sz="8" w:space="0" w:color="999999"/>
              <w:left w:val="single" w:sz="8" w:space="0" w:color="999999"/>
              <w:bottom w:val="single" w:sz="8" w:space="0" w:color="999999"/>
              <w:right w:val="single" w:sz="8" w:space="0" w:color="999999"/>
            </w:tcBorders>
            <w:shd w:val="clear" w:color="auto" w:fill="999999"/>
            <w:hideMark/>
            <w:tcPrChange w:id="322" w:author="Author" w:date="2018-02-26T13:41:00Z">
              <w:tcPr>
                <w:tcW w:w="10359"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4D692AD9" w14:textId="77777777" w:rsidR="000620A9" w:rsidRPr="006378B7" w:rsidRDefault="000620A9" w:rsidP="000620A9">
            <w:pPr>
              <w:pStyle w:val="SAPTableHeader"/>
              <w:keepLines w:val="0"/>
            </w:pPr>
            <w:r w:rsidRPr="006378B7">
              <w:t>Business Condition</w:t>
            </w:r>
          </w:p>
        </w:tc>
      </w:tr>
      <w:tr w:rsidR="00186469" w:rsidRPr="006378B7" w14:paraId="238FA152" w14:textId="77777777" w:rsidTr="00F16133">
        <w:tc>
          <w:tcPr>
            <w:tcW w:w="7617" w:type="dxa"/>
            <w:tcBorders>
              <w:top w:val="single" w:sz="8" w:space="0" w:color="999999"/>
              <w:left w:val="single" w:sz="8" w:space="0" w:color="999999"/>
              <w:bottom w:val="single" w:sz="8" w:space="0" w:color="999999"/>
              <w:right w:val="single" w:sz="8" w:space="0" w:color="999999"/>
            </w:tcBorders>
            <w:tcPrChange w:id="323" w:author="Author" w:date="2018-02-26T13:41:00Z">
              <w:tcPr>
                <w:tcW w:w="3927" w:type="dxa"/>
                <w:tcBorders>
                  <w:top w:val="single" w:sz="8" w:space="0" w:color="999999"/>
                  <w:left w:val="single" w:sz="8" w:space="0" w:color="999999"/>
                  <w:bottom w:val="single" w:sz="8" w:space="0" w:color="999999"/>
                  <w:right w:val="single" w:sz="8" w:space="0" w:color="999999"/>
                </w:tcBorders>
              </w:tcPr>
            </w:tcPrChange>
          </w:tcPr>
          <w:p w14:paraId="7FE89AA6" w14:textId="32D04DED" w:rsidR="00186469" w:rsidRPr="006378B7" w:rsidRDefault="00FF1F6A" w:rsidP="000620A9">
            <w:pPr>
              <w:rPr>
                <w:rStyle w:val="SAPTextReference"/>
              </w:rPr>
            </w:pPr>
            <w:ins w:id="324" w:author="Author" w:date="2018-02-15T12:44:00Z">
              <w:r>
                <w:t>I</w:t>
              </w:r>
              <w:r w:rsidRPr="00383F3F">
                <w:t>n case</w:t>
              </w:r>
              <w:r>
                <w:t xml:space="preserve"> the</w:t>
              </w:r>
              <w:r w:rsidRPr="0073146F">
                <w:t xml:space="preserve"> </w:t>
              </w:r>
              <w:r w:rsidRPr="006378B7">
                <w:rPr>
                  <w:rStyle w:val="SAPEmphasis"/>
                </w:rPr>
                <w:t xml:space="preserve">Position Management </w:t>
              </w:r>
              <w:r w:rsidRPr="00790584">
                <w:t xml:space="preserve">content </w:t>
              </w:r>
              <w:r w:rsidRPr="0073146F">
                <w:t xml:space="preserve">has been </w:t>
              </w:r>
              <w:r>
                <w:t>deployed:</w:t>
              </w:r>
              <w:r w:rsidRPr="006378B7">
                <w:rPr>
                  <w:rStyle w:val="SAPTextReference"/>
                </w:rPr>
                <w:t xml:space="preserve"> </w:t>
              </w:r>
            </w:ins>
            <w:ins w:id="325" w:author="Author" w:date="2018-02-15T12:45:00Z">
              <w:del w:id="326" w:author="Author" w:date="2018-02-26T13:41:00Z">
                <w:r w:rsidDel="00F16133">
                  <w:rPr>
                    <w:rStyle w:val="SAPTextReference"/>
                  </w:rPr>
                  <w:br/>
                </w:r>
              </w:del>
            </w:ins>
            <w:r w:rsidR="00186469" w:rsidRPr="006378B7">
              <w:rPr>
                <w:rStyle w:val="SAPTextReference"/>
              </w:rPr>
              <w:t>Manage Positions (FK1) (Optional)</w:t>
            </w:r>
          </w:p>
        </w:tc>
        <w:tc>
          <w:tcPr>
            <w:tcW w:w="6669" w:type="dxa"/>
            <w:tcBorders>
              <w:top w:val="single" w:sz="8" w:space="0" w:color="999999"/>
              <w:left w:val="single" w:sz="8" w:space="0" w:color="999999"/>
              <w:bottom w:val="single" w:sz="8" w:space="0" w:color="999999"/>
              <w:right w:val="single" w:sz="8" w:space="0" w:color="999999"/>
            </w:tcBorders>
            <w:tcPrChange w:id="327" w:author="Author" w:date="2018-02-26T13:41:00Z">
              <w:tcPr>
                <w:tcW w:w="10359" w:type="dxa"/>
                <w:tcBorders>
                  <w:top w:val="single" w:sz="8" w:space="0" w:color="999999"/>
                  <w:left w:val="single" w:sz="8" w:space="0" w:color="999999"/>
                  <w:bottom w:val="single" w:sz="8" w:space="0" w:color="999999"/>
                  <w:right w:val="single" w:sz="8" w:space="0" w:color="999999"/>
                </w:tcBorders>
              </w:tcPr>
            </w:tcPrChange>
          </w:tcPr>
          <w:p w14:paraId="1981CC84" w14:textId="1CC4586B" w:rsidR="00186469" w:rsidRPr="006378B7" w:rsidRDefault="00186469" w:rsidP="000620A9">
            <w:del w:id="328" w:author="Author" w:date="2018-02-15T12:44:00Z">
              <w:r w:rsidRPr="006378B7" w:rsidDel="00FF1F6A">
                <w:rPr>
                  <w:rStyle w:val="SAPEmphasis"/>
                </w:rPr>
                <w:delText xml:space="preserve">In case Position Management </w:delText>
              </w:r>
              <w:r w:rsidR="00680B6C" w:rsidRPr="006378B7" w:rsidDel="00FF1F6A">
                <w:rPr>
                  <w:rStyle w:val="SAPEmphasis"/>
                </w:rPr>
                <w:delText xml:space="preserve">has been implemented </w:delText>
              </w:r>
              <w:r w:rsidRPr="006378B7" w:rsidDel="00FF1F6A">
                <w:rPr>
                  <w:rStyle w:val="SAPEmphasis"/>
                </w:rPr>
                <w:delText>in your</w:delText>
              </w:r>
              <w:r w:rsidRPr="006378B7" w:rsidDel="00FF1F6A">
                <w:rPr>
                  <w:b/>
                </w:rPr>
                <w:delText xml:space="preserve"> </w:delText>
              </w:r>
              <w:r w:rsidRPr="006378B7" w:rsidDel="00FF1F6A">
                <w:rPr>
                  <w:rStyle w:val="SAPEmphasis"/>
                </w:rPr>
                <w:delText>SAP SuccessFactors Employee Central instance</w:delText>
              </w:r>
              <w:r w:rsidRPr="006378B7" w:rsidDel="00FF1F6A">
                <w:delText>, t</w:delText>
              </w:r>
            </w:del>
            <w:ins w:id="329" w:author="Author" w:date="2018-02-15T12:44:00Z">
              <w:r w:rsidR="00FF1F6A">
                <w:t>T</w:t>
              </w:r>
            </w:ins>
            <w:r w:rsidRPr="006378B7">
              <w:t>o view positions assigned to organization objects, these must have been created with appropriate fields filled in.</w:t>
            </w:r>
          </w:p>
        </w:tc>
      </w:tr>
      <w:tr w:rsidR="000620A9" w:rsidRPr="006378B7" w14:paraId="67CA0A55" w14:textId="77777777" w:rsidTr="00F16133">
        <w:tc>
          <w:tcPr>
            <w:tcW w:w="7617" w:type="dxa"/>
            <w:tcBorders>
              <w:top w:val="single" w:sz="8" w:space="0" w:color="999999"/>
              <w:left w:val="single" w:sz="8" w:space="0" w:color="999999"/>
              <w:bottom w:val="single" w:sz="8" w:space="0" w:color="999999"/>
              <w:right w:val="single" w:sz="8" w:space="0" w:color="999999"/>
            </w:tcBorders>
            <w:hideMark/>
            <w:tcPrChange w:id="330" w:author="Author" w:date="2018-02-26T13:41:00Z">
              <w:tcPr>
                <w:tcW w:w="3927" w:type="dxa"/>
                <w:tcBorders>
                  <w:top w:val="single" w:sz="8" w:space="0" w:color="999999"/>
                  <w:left w:val="single" w:sz="8" w:space="0" w:color="999999"/>
                  <w:bottom w:val="single" w:sz="8" w:space="0" w:color="999999"/>
                  <w:right w:val="single" w:sz="8" w:space="0" w:color="999999"/>
                </w:tcBorders>
                <w:hideMark/>
              </w:tcPr>
            </w:tcPrChange>
          </w:tcPr>
          <w:p w14:paraId="79ADC6B2" w14:textId="6E855B33" w:rsidR="000620A9" w:rsidRPr="006378B7" w:rsidRDefault="00FF1F6A" w:rsidP="000620A9">
            <w:pPr>
              <w:rPr>
                <w:rStyle w:val="SAPTextReference"/>
              </w:rPr>
            </w:pPr>
            <w:ins w:id="331" w:author="Author" w:date="2018-02-15T12:44:00Z">
              <w:r>
                <w:t>I</w:t>
              </w:r>
              <w:r w:rsidRPr="00383F3F">
                <w:t>n case</w:t>
              </w:r>
              <w:r>
                <w:t xml:space="preserve"> the</w:t>
              </w:r>
              <w:r w:rsidRPr="0073146F">
                <w:t xml:space="preserve"> </w:t>
              </w:r>
              <w:r w:rsidRPr="0073146F">
                <w:rPr>
                  <w:rStyle w:val="SAPEmphasis"/>
                </w:rPr>
                <w:t xml:space="preserve">Core </w:t>
              </w:r>
              <w:r w:rsidRPr="00790584">
                <w:t xml:space="preserve">content </w:t>
              </w:r>
              <w:r w:rsidRPr="0073146F">
                <w:t xml:space="preserve">has been </w:t>
              </w:r>
              <w:r>
                <w:t>deployed</w:t>
              </w:r>
            </w:ins>
            <w:ins w:id="332" w:author="Author" w:date="2018-02-15T12:45:00Z">
              <w:r>
                <w:t xml:space="preserve">: </w:t>
              </w:r>
            </w:ins>
            <w:r w:rsidR="000620A9" w:rsidRPr="006378B7">
              <w:rPr>
                <w:rStyle w:val="SAPTextReference"/>
              </w:rPr>
              <w:t>Add New Employee / Rehire (FJ0)</w:t>
            </w:r>
            <w:r w:rsidR="00A073BA" w:rsidRPr="006378B7">
              <w:rPr>
                <w:rStyle w:val="SAPTextReference"/>
              </w:rPr>
              <w:t xml:space="preserve"> (Optional)</w:t>
            </w:r>
          </w:p>
        </w:tc>
        <w:tc>
          <w:tcPr>
            <w:tcW w:w="6669" w:type="dxa"/>
            <w:tcBorders>
              <w:top w:val="single" w:sz="8" w:space="0" w:color="999999"/>
              <w:left w:val="single" w:sz="8" w:space="0" w:color="999999"/>
              <w:bottom w:val="single" w:sz="8" w:space="0" w:color="999999"/>
              <w:right w:val="single" w:sz="8" w:space="0" w:color="999999"/>
            </w:tcBorders>
            <w:hideMark/>
            <w:tcPrChange w:id="333" w:author="Author" w:date="2018-02-26T13:41:00Z">
              <w:tcPr>
                <w:tcW w:w="10359" w:type="dxa"/>
                <w:tcBorders>
                  <w:top w:val="single" w:sz="8" w:space="0" w:color="999999"/>
                  <w:left w:val="single" w:sz="8" w:space="0" w:color="999999"/>
                  <w:bottom w:val="single" w:sz="8" w:space="0" w:color="999999"/>
                  <w:right w:val="single" w:sz="8" w:space="0" w:color="999999"/>
                </w:tcBorders>
                <w:hideMark/>
              </w:tcPr>
            </w:tcPrChange>
          </w:tcPr>
          <w:p w14:paraId="1AAC872A" w14:textId="77777777" w:rsidR="000620A9" w:rsidRPr="006378B7" w:rsidRDefault="000620A9" w:rsidP="000620A9">
            <w:r w:rsidRPr="006378B7">
              <w:t xml:space="preserve">Employees must have been hired (or rehired) and already exist in the system. </w:t>
            </w:r>
          </w:p>
        </w:tc>
      </w:tr>
    </w:tbl>
    <w:p w14:paraId="3845029E" w14:textId="77777777" w:rsidR="000620A9" w:rsidRPr="006378B7" w:rsidRDefault="000620A9" w:rsidP="000620A9"/>
    <w:p w14:paraId="4A8237F2" w14:textId="77777777" w:rsidR="000620A9" w:rsidRPr="006378B7" w:rsidRDefault="000620A9" w:rsidP="000620A9">
      <w:pPr>
        <w:spacing w:before="0" w:after="200" w:line="276" w:lineRule="auto"/>
      </w:pPr>
      <w:r w:rsidRPr="006378B7">
        <w:br w:type="page"/>
      </w:r>
    </w:p>
    <w:p w14:paraId="00A922DF" w14:textId="77777777" w:rsidR="00296EA6" w:rsidRPr="006378B7" w:rsidRDefault="00296EA6" w:rsidP="00296EA6">
      <w:pPr>
        <w:pStyle w:val="SAPHeading1NoNumber"/>
      </w:pPr>
      <w:r w:rsidRPr="006378B7">
        <w:lastRenderedPageBreak/>
        <w:t>Typographic Conventions</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20" w:firstRow="1" w:lastRow="0" w:firstColumn="0" w:lastColumn="0" w:noHBand="0" w:noVBand="1"/>
      </w:tblPr>
      <w:tblGrid>
        <w:gridCol w:w="1688"/>
        <w:gridCol w:w="12598"/>
      </w:tblGrid>
      <w:tr w:rsidR="00296EA6" w:rsidRPr="006378B7" w14:paraId="2522D649" w14:textId="77777777" w:rsidTr="004D2DCE">
        <w:trPr>
          <w:tblHeader/>
        </w:trPr>
        <w:tc>
          <w:tcPr>
            <w:tcW w:w="1554"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73AB8453" w14:textId="77777777" w:rsidR="00296EA6" w:rsidRPr="006378B7" w:rsidRDefault="00296EA6" w:rsidP="004D2DCE">
            <w:pPr>
              <w:keepNext/>
              <w:rPr>
                <w:b/>
                <w:color w:val="FFFFFF"/>
              </w:rPr>
            </w:pPr>
            <w:r w:rsidRPr="006378B7">
              <w:rPr>
                <w:b/>
                <w:color w:val="FFFFFF"/>
              </w:rPr>
              <w:t>Type Style</w:t>
            </w:r>
          </w:p>
        </w:tc>
        <w:tc>
          <w:tcPr>
            <w:tcW w:w="11598"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160050A7" w14:textId="77777777" w:rsidR="00296EA6" w:rsidRPr="006378B7" w:rsidRDefault="00296EA6" w:rsidP="004D2DCE">
            <w:pPr>
              <w:keepNext/>
              <w:rPr>
                <w:b/>
                <w:color w:val="FFFFFF"/>
              </w:rPr>
            </w:pPr>
            <w:r w:rsidRPr="006378B7">
              <w:rPr>
                <w:b/>
                <w:color w:val="FFFFFF"/>
              </w:rPr>
              <w:t>Description</w:t>
            </w:r>
          </w:p>
        </w:tc>
      </w:tr>
      <w:tr w:rsidR="00296EA6" w:rsidRPr="006378B7" w14:paraId="71F883AE" w14:textId="77777777" w:rsidTr="004D2DCE">
        <w:tc>
          <w:tcPr>
            <w:tcW w:w="1554" w:type="dxa"/>
            <w:shd w:val="clear" w:color="auto" w:fill="auto"/>
          </w:tcPr>
          <w:p w14:paraId="44836A2A" w14:textId="77777777" w:rsidR="00296EA6" w:rsidRPr="006378B7" w:rsidRDefault="00296EA6" w:rsidP="007E5BCB">
            <w:r w:rsidRPr="006378B7">
              <w:rPr>
                <w:rStyle w:val="SAPScreenElement"/>
              </w:rPr>
              <w:t>Example</w:t>
            </w:r>
          </w:p>
        </w:tc>
        <w:tc>
          <w:tcPr>
            <w:tcW w:w="11598" w:type="dxa"/>
            <w:shd w:val="clear" w:color="auto" w:fill="auto"/>
          </w:tcPr>
          <w:p w14:paraId="008C9737" w14:textId="77777777" w:rsidR="00296EA6" w:rsidRPr="006378B7" w:rsidRDefault="00296EA6" w:rsidP="007E5BCB">
            <w:r w:rsidRPr="006378B7">
              <w:t>Words or characters quoted from the screen. These include field names, screen titles, pushbuttons labels, menu names, menu paths, and menu options.</w:t>
            </w:r>
          </w:p>
          <w:p w14:paraId="2C91D72C" w14:textId="77777777" w:rsidR="00296EA6" w:rsidRPr="006378B7" w:rsidRDefault="00296EA6" w:rsidP="007E5BCB">
            <w:r w:rsidRPr="006378B7">
              <w:t>Textual cross-references to other documents.</w:t>
            </w:r>
          </w:p>
        </w:tc>
      </w:tr>
      <w:tr w:rsidR="00296EA6" w:rsidRPr="006378B7" w14:paraId="40D18923" w14:textId="77777777" w:rsidTr="004D2DCE">
        <w:tc>
          <w:tcPr>
            <w:tcW w:w="1554" w:type="dxa"/>
            <w:shd w:val="clear" w:color="auto" w:fill="F2F2F2"/>
          </w:tcPr>
          <w:p w14:paraId="65E0A79A" w14:textId="77777777" w:rsidR="00296EA6" w:rsidRPr="006378B7" w:rsidRDefault="00296EA6" w:rsidP="007E5BCB">
            <w:pPr>
              <w:rPr>
                <w:rStyle w:val="SAPEmphasis"/>
              </w:rPr>
            </w:pPr>
            <w:r w:rsidRPr="006378B7">
              <w:rPr>
                <w:rStyle w:val="SAPEmphasis"/>
              </w:rPr>
              <w:t>Example</w:t>
            </w:r>
          </w:p>
        </w:tc>
        <w:tc>
          <w:tcPr>
            <w:tcW w:w="11598" w:type="dxa"/>
            <w:shd w:val="clear" w:color="auto" w:fill="F2F2F2"/>
          </w:tcPr>
          <w:p w14:paraId="768AAB10" w14:textId="77777777" w:rsidR="00296EA6" w:rsidRPr="006378B7" w:rsidRDefault="00296EA6" w:rsidP="007E5BCB">
            <w:r w:rsidRPr="006378B7">
              <w:t>Emphasized words or expressions.</w:t>
            </w:r>
          </w:p>
        </w:tc>
      </w:tr>
      <w:tr w:rsidR="00296EA6" w:rsidRPr="006378B7" w14:paraId="2E6E039D" w14:textId="77777777" w:rsidTr="004D2DCE">
        <w:tc>
          <w:tcPr>
            <w:tcW w:w="1554" w:type="dxa"/>
            <w:shd w:val="clear" w:color="auto" w:fill="auto"/>
          </w:tcPr>
          <w:p w14:paraId="4186D52A" w14:textId="77777777" w:rsidR="00296EA6" w:rsidRPr="006378B7" w:rsidRDefault="00296EA6" w:rsidP="007E5BCB">
            <w:r w:rsidRPr="006378B7">
              <w:rPr>
                <w:rStyle w:val="SAPMonospace"/>
              </w:rPr>
              <w:t>EXAMPLE</w:t>
            </w:r>
          </w:p>
        </w:tc>
        <w:tc>
          <w:tcPr>
            <w:tcW w:w="11598" w:type="dxa"/>
            <w:shd w:val="clear" w:color="auto" w:fill="auto"/>
          </w:tcPr>
          <w:p w14:paraId="6CAC70BD" w14:textId="77777777" w:rsidR="00296EA6" w:rsidRPr="006378B7" w:rsidRDefault="00296EA6" w:rsidP="007E5BCB">
            <w:r w:rsidRPr="006378B7">
              <w:t>Technical names of system objects. These include report names, program names, transaction codes, table names, and key concepts of a programming language when they are surrounded by body text, for example, SELECT and INCLUDE.</w:t>
            </w:r>
          </w:p>
        </w:tc>
      </w:tr>
      <w:tr w:rsidR="00296EA6" w:rsidRPr="006378B7" w14:paraId="77F87DD5" w14:textId="77777777" w:rsidTr="004D2DCE">
        <w:tc>
          <w:tcPr>
            <w:tcW w:w="1554" w:type="dxa"/>
            <w:shd w:val="clear" w:color="auto" w:fill="F2F2F2"/>
          </w:tcPr>
          <w:p w14:paraId="4D8D68BD" w14:textId="77777777" w:rsidR="00296EA6" w:rsidRPr="006378B7" w:rsidRDefault="00296EA6" w:rsidP="007E5BCB">
            <w:pPr>
              <w:rPr>
                <w:rStyle w:val="SAPMonospace"/>
              </w:rPr>
            </w:pPr>
            <w:r w:rsidRPr="006378B7">
              <w:rPr>
                <w:rStyle w:val="SAPMonospace"/>
              </w:rPr>
              <w:t>Example</w:t>
            </w:r>
          </w:p>
        </w:tc>
        <w:tc>
          <w:tcPr>
            <w:tcW w:w="11598" w:type="dxa"/>
            <w:shd w:val="clear" w:color="auto" w:fill="F2F2F2"/>
          </w:tcPr>
          <w:p w14:paraId="44F7F82C" w14:textId="77777777" w:rsidR="00296EA6" w:rsidRPr="006378B7" w:rsidRDefault="00296EA6" w:rsidP="007E5BCB">
            <w:r w:rsidRPr="006378B7">
              <w:t>Output on the screen. This includes file and directory names and their paths, messages, names of variables and parameters, source text, and names of installation, upgrade and database tools.</w:t>
            </w:r>
          </w:p>
        </w:tc>
      </w:tr>
      <w:tr w:rsidR="00296EA6" w:rsidRPr="006378B7" w14:paraId="46F16405" w14:textId="77777777" w:rsidTr="004D2DCE">
        <w:tc>
          <w:tcPr>
            <w:tcW w:w="1554" w:type="dxa"/>
            <w:shd w:val="clear" w:color="auto" w:fill="auto"/>
          </w:tcPr>
          <w:p w14:paraId="13004A05" w14:textId="77777777" w:rsidR="00296EA6" w:rsidRPr="006378B7" w:rsidRDefault="00296EA6" w:rsidP="007E5BCB">
            <w:pPr>
              <w:rPr>
                <w:rStyle w:val="SAPEmphasis"/>
              </w:rPr>
            </w:pPr>
            <w:r w:rsidRPr="006378B7">
              <w:rPr>
                <w:rStyle w:val="SAPUserEntry"/>
              </w:rPr>
              <w:t>Example</w:t>
            </w:r>
          </w:p>
        </w:tc>
        <w:tc>
          <w:tcPr>
            <w:tcW w:w="11598" w:type="dxa"/>
            <w:shd w:val="clear" w:color="auto" w:fill="auto"/>
          </w:tcPr>
          <w:p w14:paraId="0D245C30" w14:textId="77777777" w:rsidR="00296EA6" w:rsidRPr="006378B7" w:rsidRDefault="00296EA6" w:rsidP="007E5BCB">
            <w:r w:rsidRPr="006378B7">
              <w:t>Exact user entry. These are words or characters that you enter in the system exactly as they appear in the documentation.</w:t>
            </w:r>
          </w:p>
        </w:tc>
      </w:tr>
      <w:tr w:rsidR="00296EA6" w:rsidRPr="006378B7" w14:paraId="31FC83E1" w14:textId="77777777" w:rsidTr="004D2DCE">
        <w:tc>
          <w:tcPr>
            <w:tcW w:w="1554" w:type="dxa"/>
            <w:shd w:val="clear" w:color="auto" w:fill="F2F2F2"/>
          </w:tcPr>
          <w:p w14:paraId="3596F1B4" w14:textId="77777777" w:rsidR="00296EA6" w:rsidRPr="006378B7" w:rsidRDefault="00296EA6" w:rsidP="007E5BCB">
            <w:pPr>
              <w:rPr>
                <w:rStyle w:val="SAPUserEntry"/>
              </w:rPr>
            </w:pPr>
            <w:r w:rsidRPr="006378B7">
              <w:rPr>
                <w:rStyle w:val="SAPUserEntry"/>
              </w:rPr>
              <w:t>&lt;Example&gt;</w:t>
            </w:r>
          </w:p>
        </w:tc>
        <w:tc>
          <w:tcPr>
            <w:tcW w:w="11598" w:type="dxa"/>
            <w:shd w:val="clear" w:color="auto" w:fill="F2F2F2"/>
          </w:tcPr>
          <w:p w14:paraId="7AC350B7" w14:textId="77777777" w:rsidR="00296EA6" w:rsidRPr="006378B7" w:rsidRDefault="00296EA6" w:rsidP="007E5BCB">
            <w:r w:rsidRPr="006378B7">
              <w:t>Variable user entry. Angle brackets indicate that you replace these words and characters with appropriate entries to make entries in the system.</w:t>
            </w:r>
          </w:p>
        </w:tc>
      </w:tr>
      <w:tr w:rsidR="00296EA6" w:rsidRPr="006378B7" w14:paraId="34A5E060" w14:textId="77777777" w:rsidTr="004D2DCE">
        <w:tc>
          <w:tcPr>
            <w:tcW w:w="1554" w:type="dxa"/>
            <w:shd w:val="clear" w:color="auto" w:fill="auto"/>
          </w:tcPr>
          <w:p w14:paraId="3F5C0AE8" w14:textId="77777777" w:rsidR="00296EA6" w:rsidRPr="006378B7" w:rsidRDefault="00296EA6" w:rsidP="007E5BCB">
            <w:pPr>
              <w:rPr>
                <w:rStyle w:val="SAPKeyboard"/>
              </w:rPr>
            </w:pPr>
            <w:r w:rsidRPr="006378B7">
              <w:rPr>
                <w:rStyle w:val="SAPKeyboard"/>
              </w:rPr>
              <w:t>EXAMPLE</w:t>
            </w:r>
          </w:p>
        </w:tc>
        <w:tc>
          <w:tcPr>
            <w:tcW w:w="11598" w:type="dxa"/>
            <w:shd w:val="clear" w:color="auto" w:fill="auto"/>
          </w:tcPr>
          <w:p w14:paraId="491B3AA6" w14:textId="77777777" w:rsidR="00296EA6" w:rsidRPr="006378B7" w:rsidRDefault="00296EA6" w:rsidP="007E5BCB">
            <w:r w:rsidRPr="006378B7">
              <w:t xml:space="preserve">Keys on the keyboard, for example, </w:t>
            </w:r>
            <w:r w:rsidRPr="006378B7">
              <w:rPr>
                <w:rStyle w:val="SAPKeyboard"/>
              </w:rPr>
              <w:t>F2</w:t>
            </w:r>
            <w:r w:rsidRPr="006378B7">
              <w:t xml:space="preserve"> or </w:t>
            </w:r>
            <w:r w:rsidRPr="006378B7">
              <w:rPr>
                <w:rStyle w:val="SAPKeyboard"/>
              </w:rPr>
              <w:t>ENTER</w:t>
            </w:r>
            <w:r w:rsidRPr="006378B7">
              <w:t>.</w:t>
            </w:r>
          </w:p>
        </w:tc>
      </w:tr>
    </w:tbl>
    <w:p w14:paraId="5A9D9632" w14:textId="77777777" w:rsidR="00296EA6" w:rsidRPr="006378B7" w:rsidRDefault="00296EA6" w:rsidP="00296EA6"/>
    <w:p w14:paraId="6A97D567" w14:textId="77777777" w:rsidR="00296EA6" w:rsidRPr="006378B7" w:rsidRDefault="00296EA6" w:rsidP="00296EA6">
      <w:pPr>
        <w:spacing w:before="0" w:after="200" w:line="276" w:lineRule="auto"/>
      </w:pPr>
    </w:p>
    <w:p w14:paraId="5DE2B711" w14:textId="77777777" w:rsidR="00296EA6" w:rsidRPr="006378B7" w:rsidRDefault="00296EA6" w:rsidP="00296EA6">
      <w:pPr>
        <w:sectPr w:rsidR="00296EA6" w:rsidRPr="006378B7" w:rsidSect="005A5D93">
          <w:pgSz w:w="15842" w:h="12242" w:orient="landscape" w:code="1"/>
          <w:pgMar w:top="885" w:right="816" w:bottom="720" w:left="720" w:header="567" w:footer="397" w:gutter="0"/>
          <w:pgBorders>
            <w:top w:val="single" w:sz="48" w:space="1" w:color="999999"/>
          </w:pgBorders>
          <w:cols w:space="708"/>
          <w:docGrid w:linePitch="360"/>
        </w:sectPr>
      </w:pPr>
    </w:p>
    <w:tbl>
      <w:tblPr>
        <w:tblpPr w:leftFromText="142" w:rightFromText="142" w:vertAnchor="text" w:horzAnchor="margin" w:tblpXSpec="right" w:tblpY="-56"/>
        <w:tblOverlap w:val="never"/>
        <w:tblW w:w="3969" w:type="dxa"/>
        <w:tblCellMar>
          <w:top w:w="85" w:type="dxa"/>
          <w:left w:w="113" w:type="dxa"/>
          <w:bottom w:w="85" w:type="dxa"/>
          <w:right w:w="113" w:type="dxa"/>
        </w:tblCellMar>
        <w:tblLook w:val="0600" w:firstRow="0" w:lastRow="0" w:firstColumn="0" w:lastColumn="0" w:noHBand="1" w:noVBand="1"/>
      </w:tblPr>
      <w:tblGrid>
        <w:gridCol w:w="3969"/>
      </w:tblGrid>
      <w:tr w:rsidR="00296EA6" w:rsidRPr="006378B7" w14:paraId="5EC5AFFF" w14:textId="77777777" w:rsidTr="004D2DCE">
        <w:trPr>
          <w:trHeight w:hRule="exact" w:val="227"/>
        </w:trPr>
        <w:tc>
          <w:tcPr>
            <w:tcW w:w="3969" w:type="dxa"/>
            <w:shd w:val="clear" w:color="auto" w:fill="000000"/>
            <w:tcMar>
              <w:top w:w="0" w:type="dxa"/>
              <w:bottom w:w="0" w:type="dxa"/>
            </w:tcMar>
          </w:tcPr>
          <w:p w14:paraId="5D960188" w14:textId="77777777" w:rsidR="00296EA6" w:rsidRPr="006378B7" w:rsidRDefault="00296EA6" w:rsidP="004D2DCE"/>
        </w:tc>
      </w:tr>
      <w:tr w:rsidR="00296EA6" w:rsidRPr="006378B7" w14:paraId="7F91B8AD" w14:textId="77777777" w:rsidTr="004D2DCE">
        <w:trPr>
          <w:trHeight w:hRule="exact" w:val="1134"/>
        </w:trPr>
        <w:tc>
          <w:tcPr>
            <w:tcW w:w="3969" w:type="dxa"/>
            <w:shd w:val="clear" w:color="auto" w:fill="FFFFFF"/>
          </w:tcPr>
          <w:p w14:paraId="60FDB190" w14:textId="77777777" w:rsidR="00296EA6" w:rsidRPr="006378B7" w:rsidRDefault="00296EA6" w:rsidP="004D2DCE">
            <w:pPr>
              <w:pStyle w:val="SAPLastPageGray"/>
              <w:rPr>
                <w:lang w:val="en-US"/>
              </w:rPr>
            </w:pPr>
            <w:r w:rsidRPr="006378B7">
              <w:rPr>
                <w:lang w:val="en-US"/>
              </w:rPr>
              <w:t>www.sap.com/contactsap</w:t>
            </w:r>
          </w:p>
        </w:tc>
      </w:tr>
      <w:tr w:rsidR="00296EA6" w:rsidRPr="006378B7" w14:paraId="10AD4BA5" w14:textId="77777777" w:rsidTr="004D2DCE">
        <w:trPr>
          <w:trHeight w:val="8902"/>
        </w:trPr>
        <w:tc>
          <w:tcPr>
            <w:tcW w:w="3969" w:type="dxa"/>
            <w:shd w:val="clear" w:color="auto" w:fill="FFFFFF"/>
            <w:vAlign w:val="bottom"/>
          </w:tcPr>
          <w:p w14:paraId="1466BD1C" w14:textId="6CDE4408" w:rsidR="00296EA6" w:rsidRPr="006378B7" w:rsidRDefault="00BB2679" w:rsidP="004D2DCE">
            <w:pPr>
              <w:pStyle w:val="SAPLastPageNormal"/>
              <w:rPr>
                <w:lang w:val="en-US"/>
              </w:rPr>
            </w:pPr>
            <w:bookmarkStart w:id="334" w:name="copyright"/>
            <w:r w:rsidRPr="006378B7">
              <w:rPr>
                <w:rFonts w:ascii="Arial" w:hAnsi="Arial"/>
                <w:lang w:val="en-US" w:eastAsia="ja-JP"/>
              </w:rPr>
              <w:t>© 201</w:t>
            </w:r>
            <w:r w:rsidR="00914DD8">
              <w:rPr>
                <w:rFonts w:ascii="Arial" w:hAnsi="Arial"/>
                <w:lang w:val="en-US" w:eastAsia="ja-JP"/>
              </w:rPr>
              <w:t>8</w:t>
            </w:r>
            <w:r w:rsidRPr="006378B7">
              <w:rPr>
                <w:rFonts w:ascii="Arial" w:hAnsi="Arial"/>
                <w:lang w:val="en-US" w:eastAsia="ja-JP"/>
              </w:rPr>
              <w:t xml:space="preserve"> SAP SE or an SAP affiliate company. All rights reserved.</w:t>
            </w:r>
            <w:bookmarkEnd w:id="334"/>
          </w:p>
          <w:p w14:paraId="3AA84EE5" w14:textId="77777777" w:rsidR="00BB2679" w:rsidRPr="006378B7" w:rsidRDefault="00BB2679" w:rsidP="00BB2679">
            <w:pPr>
              <w:spacing w:before="0" w:after="0"/>
              <w:rPr>
                <w:rFonts w:ascii="Arial" w:hAnsi="Arial" w:cs="Arial"/>
                <w:sz w:val="12"/>
                <w:szCs w:val="18"/>
              </w:rPr>
            </w:pPr>
            <w:bookmarkStart w:id="335" w:name="copyright_fulltext"/>
            <w:r w:rsidRPr="006378B7">
              <w:rPr>
                <w:rFonts w:ascii="Arial" w:hAnsi="Arial" w:cs="Arial"/>
                <w:sz w:val="12"/>
                <w:szCs w:val="18"/>
              </w:rPr>
              <w:t>No part of this publication may be reproduced or transmitted in any form or for any purpose without the express permission of SAP SE or an SAP affiliate company.</w:t>
            </w:r>
          </w:p>
          <w:p w14:paraId="65E77F15" w14:textId="77777777" w:rsidR="00BB2679" w:rsidRPr="006378B7" w:rsidRDefault="00BB2679" w:rsidP="00BB2679">
            <w:pPr>
              <w:spacing w:before="0" w:after="0"/>
              <w:rPr>
                <w:rFonts w:ascii="Arial" w:hAnsi="Arial" w:cs="Arial"/>
                <w:sz w:val="12"/>
                <w:szCs w:val="18"/>
              </w:rPr>
            </w:pPr>
            <w:r w:rsidRPr="006378B7">
              <w:rPr>
                <w:rFonts w:ascii="Arial" w:hAnsi="Arial" w:cs="Arial"/>
                <w:sz w:val="12"/>
                <w:szCs w:val="18"/>
              </w:rPr>
              <w:t xml:space="preserve">SAP and other SAP products and services mentioned herein as well as their respective logos are trademarks or registered trademarks of SAP SE (or an SAP affiliate company) in Germany and other countries. Please see </w:t>
            </w:r>
            <w:hyperlink r:id="rId29" w:anchor="trademark" w:history="1">
              <w:r w:rsidRPr="006378B7">
                <w:rPr>
                  <w:rStyle w:val="Hyperlink"/>
                  <w:rFonts w:ascii="Arial" w:hAnsi="Arial" w:cs="Arial"/>
                  <w:sz w:val="12"/>
                  <w:szCs w:val="18"/>
                </w:rPr>
                <w:t>http://global.sap.com/corporate-en/legal/copyright/index.epx#trademark</w:t>
              </w:r>
            </w:hyperlink>
            <w:r w:rsidRPr="006378B7">
              <w:rPr>
                <w:rFonts w:ascii="Arial" w:hAnsi="Arial" w:cs="Arial"/>
                <w:sz w:val="12"/>
                <w:szCs w:val="18"/>
              </w:rPr>
              <w:t xml:space="preserve"> for additional trademark information and notices.</w:t>
            </w:r>
          </w:p>
          <w:p w14:paraId="7D0324F0" w14:textId="77777777" w:rsidR="00BB2679" w:rsidRPr="006378B7" w:rsidRDefault="00BB2679" w:rsidP="00BB2679">
            <w:pPr>
              <w:spacing w:before="0" w:after="0"/>
              <w:rPr>
                <w:rFonts w:ascii="Arial" w:hAnsi="Arial" w:cs="Arial"/>
                <w:sz w:val="12"/>
                <w:szCs w:val="18"/>
              </w:rPr>
            </w:pPr>
            <w:r w:rsidRPr="006378B7">
              <w:rPr>
                <w:rFonts w:ascii="Arial" w:hAnsi="Arial" w:cs="Arial"/>
                <w:sz w:val="12"/>
                <w:szCs w:val="18"/>
              </w:rPr>
              <w:t>Some software products marketed by SAP SE and its distributors contain proprietary software components of other software vendors.</w:t>
            </w:r>
          </w:p>
          <w:p w14:paraId="7CAD02FF" w14:textId="77777777" w:rsidR="00BB2679" w:rsidRPr="006378B7" w:rsidRDefault="00BB2679" w:rsidP="00BB2679">
            <w:pPr>
              <w:spacing w:before="0" w:after="0"/>
              <w:rPr>
                <w:rFonts w:ascii="Arial" w:hAnsi="Arial" w:cs="Arial"/>
                <w:sz w:val="12"/>
                <w:szCs w:val="18"/>
              </w:rPr>
            </w:pPr>
            <w:r w:rsidRPr="006378B7">
              <w:rPr>
                <w:rFonts w:ascii="Arial" w:hAnsi="Arial" w:cs="Arial"/>
                <w:sz w:val="12"/>
                <w:szCs w:val="18"/>
              </w:rPr>
              <w:t>National product specifications may vary.</w:t>
            </w:r>
          </w:p>
          <w:p w14:paraId="1458DB90" w14:textId="77777777" w:rsidR="00BB2679" w:rsidRPr="006378B7" w:rsidRDefault="00BB2679" w:rsidP="00BB2679">
            <w:pPr>
              <w:spacing w:before="0" w:after="0"/>
              <w:rPr>
                <w:rFonts w:ascii="Arial" w:hAnsi="Arial" w:cs="Arial"/>
                <w:sz w:val="12"/>
                <w:szCs w:val="18"/>
              </w:rPr>
            </w:pPr>
            <w:r w:rsidRPr="006378B7">
              <w:rPr>
                <w:rFonts w:ascii="Arial" w:hAnsi="Arial" w:cs="Arial"/>
                <w:sz w:val="12"/>
                <w:szCs w:val="18"/>
              </w:rPr>
              <w:t>These materials are provided by SAP SE or an SAP affiliate company for informational purposes only, without representation or warranty of any kind, and SAP SE or its affiliated companies shall not be liable for errors or omissions with respect to the materials. The only warranties for SAP SE or SAP affiliate company products and services are those that are set forth in the express warranty statements accompanying such products and services, if any. Nothing herein should be construed as constituting an additional warranty.</w:t>
            </w:r>
          </w:p>
          <w:p w14:paraId="3F4480C7" w14:textId="2FEBDE95" w:rsidR="00296EA6" w:rsidRPr="006378B7" w:rsidRDefault="00BB2679" w:rsidP="00BB2679">
            <w:pPr>
              <w:pStyle w:val="SAPLastPageNormal"/>
              <w:rPr>
                <w:lang w:val="en-US"/>
              </w:rPr>
            </w:pPr>
            <w:r w:rsidRPr="006378B7">
              <w:rPr>
                <w:rFonts w:ascii="Arial" w:hAnsi="Arial"/>
                <w:lang w:val="en-US"/>
              </w:rPr>
              <w:t>In particular, SAP SE or its affiliated companies have no obligation to pursue any course of business outlined in this document or any related presentation, or to develop or release any functionality mentioned therein. This document, or any related presentation, and SAP SE’s or its affiliated companies’ strategy and possible future developments, products, and/or platform directions and functionality are all subject to change and may be changed by SAP SE or its affiliated companies at any time for any reason without notice. The information in this document is not a commitment, promise, or legal obligation to deliver any material, code, or functionality. All forward-looking statements are subject to various risks and uncertainties that could cause actual results to differ materially from expectations. Readers are cautioned not to place undue reliance on these forward-looking statements, which speak only as of their dates, and they should not be relied upon in making purchasing decisions.</w:t>
            </w:r>
            <w:bookmarkEnd w:id="335"/>
          </w:p>
          <w:p w14:paraId="420D3B6B" w14:textId="77777777" w:rsidR="00296EA6" w:rsidRPr="006378B7" w:rsidRDefault="00296EA6" w:rsidP="004D2DCE">
            <w:pPr>
              <w:pStyle w:val="SAPMaterialNumber"/>
            </w:pPr>
          </w:p>
        </w:tc>
      </w:tr>
    </w:tbl>
    <w:p w14:paraId="633BAF43" w14:textId="77777777" w:rsidR="00296EA6" w:rsidRPr="006378B7" w:rsidRDefault="003B4279" w:rsidP="00296EA6">
      <w:pPr>
        <w:pStyle w:val="SAPLastPageNormal"/>
        <w:rPr>
          <w:lang w:val="en-US"/>
        </w:rPr>
      </w:pPr>
      <w:r w:rsidRPr="006378B7">
        <w:rPr>
          <w:noProof/>
          <w:lang w:val="en-US"/>
        </w:rPr>
        <w:drawing>
          <wp:anchor distT="0" distB="0" distL="114300" distR="114300" simplePos="0" relativeHeight="251657728" behindDoc="0" locked="1" layoutInCell="1" allowOverlap="1" wp14:anchorId="2A99AF72" wp14:editId="64EC84A6">
            <wp:simplePos x="0" y="0"/>
            <wp:positionH relativeFrom="page">
              <wp:posOffset>706755</wp:posOffset>
            </wp:positionH>
            <wp:positionV relativeFrom="page">
              <wp:posOffset>6769100</wp:posOffset>
            </wp:positionV>
            <wp:extent cx="579120" cy="283845"/>
            <wp:effectExtent l="0" t="0" r="0" b="1905"/>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9120" cy="283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BF91A2" w14:textId="77777777" w:rsidR="00B56D5A" w:rsidRPr="006378B7" w:rsidRDefault="00B56D5A"/>
    <w:sectPr w:rsidR="00B56D5A" w:rsidRPr="006378B7" w:rsidSect="005A5D93">
      <w:headerReference w:type="default" r:id="rId31"/>
      <w:footerReference w:type="default" r:id="rId32"/>
      <w:headerReference w:type="first" r:id="rId33"/>
      <w:footerReference w:type="first" r:id="rId34"/>
      <w:type w:val="evenPage"/>
      <w:pgSz w:w="15842" w:h="12242" w:orient="landscape" w:code="1"/>
      <w:pgMar w:top="720" w:right="720" w:bottom="720" w:left="720" w:header="397" w:footer="284" w:gutter="0"/>
      <w:pgBorders>
        <w:top w:val="single" w:sz="48" w:space="1" w:color="999999"/>
      </w:pgBorder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4" w:author="Author" w:date="2018-02-13T17:42:00Z" w:initials="A">
    <w:p w14:paraId="4E04E893" w14:textId="3884D8DC" w:rsidR="008807CC" w:rsidRDefault="008807CC">
      <w:pPr>
        <w:pStyle w:val="CommentText"/>
      </w:pPr>
      <w:r w:rsidRPr="00F51B05">
        <w:rPr>
          <w:rStyle w:val="CommentReference"/>
          <w:highlight w:val="red"/>
        </w:rPr>
        <w:annotationRef/>
      </w:r>
      <w:r w:rsidRPr="00F51B05">
        <w:rPr>
          <w:highlight w:val="red"/>
        </w:rPr>
        <w:t>reformulate</w:t>
      </w:r>
    </w:p>
  </w:comment>
  <w:comment w:id="301" w:author="Author" w:date="2018-02-13T17:45:00Z" w:initials="A">
    <w:p w14:paraId="11CC5DAE" w14:textId="6C17D85A" w:rsidR="008807CC" w:rsidRDefault="008807CC">
      <w:pPr>
        <w:pStyle w:val="CommentText"/>
      </w:pPr>
      <w:r w:rsidRPr="00FF1F6A">
        <w:rPr>
          <w:rStyle w:val="CommentReference"/>
          <w:highlight w:val="green"/>
        </w:rPr>
        <w:annotationRef/>
      </w:r>
      <w:r w:rsidRPr="00FF1F6A">
        <w:rPr>
          <w:highlight w:val="green"/>
        </w:rPr>
        <w:t>ADAPT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04E893" w15:done="1"/>
  <w15:commentEx w15:paraId="11CC5DAE"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CFF3CF" w14:textId="77777777" w:rsidR="008807CC" w:rsidRDefault="008807CC" w:rsidP="007E5BCB">
      <w:pPr>
        <w:spacing w:before="0" w:after="0" w:line="240" w:lineRule="auto"/>
      </w:pPr>
      <w:r>
        <w:separator/>
      </w:r>
    </w:p>
  </w:endnote>
  <w:endnote w:type="continuationSeparator" w:id="0">
    <w:p w14:paraId="6F697A76" w14:textId="77777777" w:rsidR="008807CC" w:rsidRDefault="008807CC" w:rsidP="007E5B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entonSans Book">
    <w:panose1 w:val="02000503000000020004"/>
    <w:charset w:val="00"/>
    <w:family w:val="auto"/>
    <w:pitch w:val="variable"/>
    <w:sig w:usb0="A00002FF" w:usb1="5000A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BentonSans Bold">
    <w:panose1 w:val="02000803000000020004"/>
    <w:charset w:val="00"/>
    <w:family w:val="auto"/>
    <w:pitch w:val="variable"/>
    <w:sig w:usb0="A00002FF" w:usb1="5000A04B" w:usb2="00000000" w:usb3="00000000" w:csb0="0000019F" w:csb1="00000000"/>
  </w:font>
  <w:font w:name="SAPSerifRegular">
    <w:altName w:val="Times New Roman"/>
    <w:charset w:val="00"/>
    <w:family w:val="auto"/>
    <w:pitch w:val="variable"/>
    <w:sig w:usb0="00000001" w:usb1="0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entonSans Medium">
    <w:panose1 w:val="02000603000000020004"/>
    <w:charset w:val="00"/>
    <w:family w:val="auto"/>
    <w:pitch w:val="variable"/>
    <w:sig w:usb0="A00002FF" w:usb1="5000A04B" w:usb2="00000000" w:usb3="00000000" w:csb0="0000019F" w:csb1="00000000"/>
  </w:font>
  <w:font w:name="BentonSans Regular">
    <w:panose1 w:val="02000503000000020004"/>
    <w:charset w:val="00"/>
    <w:family w:val="auto"/>
    <w:pitch w:val="variable"/>
    <w:sig w:usb0="A00002FF" w:usb1="5000A04B" w:usb2="00000000" w:usb3="00000000" w:csb0="0000019F" w:csb1="00000000"/>
  </w:font>
  <w:font w:name="BentonSans Regular Italic">
    <w:panose1 w:val="02000503000000090004"/>
    <w:charset w:val="00"/>
    <w:family w:val="auto"/>
    <w:pitch w:val="variable"/>
    <w:sig w:usb0="A00002FF" w:usb1="5000A04B" w:usb2="00000000" w:usb3="00000000" w:csb0="0000019F" w:csb1="00000000"/>
  </w:font>
  <w:font w:name="BentonSans Book Italic">
    <w:panose1 w:val="02000503000000090004"/>
    <w:charset w:val="00"/>
    <w:family w:val="auto"/>
    <w:pitch w:val="variable"/>
    <w:sig w:usb0="A00002FF" w:usb1="5000A04B" w:usb2="00000000" w:usb3="00000000" w:csb0="0000019F" w:csb1="00000000"/>
  </w:font>
  <w:font w:name="Arial">
    <w:panose1 w:val="020B0604020202020204"/>
    <w:charset w:val="00"/>
    <w:family w:val="swiss"/>
    <w:pitch w:val="variable"/>
    <w:sig w:usb0="E0002EFF" w:usb1="C0007843" w:usb2="00000009" w:usb3="00000000" w:csb0="000001FF" w:csb1="00000000"/>
  </w:font>
  <w:font w:name="BentonSans">
    <w:altName w:val="Calibri"/>
    <w:panose1 w:val="00000000000000000000"/>
    <w:charset w:val="00"/>
    <w:family w:val="swiss"/>
    <w:notTrueType/>
    <w:pitch w:val="default"/>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154" w:type="dxa"/>
      <w:tblLayout w:type="fixed"/>
      <w:tblCellMar>
        <w:left w:w="0" w:type="dxa"/>
        <w:right w:w="0" w:type="dxa"/>
      </w:tblCellMar>
      <w:tblLook w:val="04A0" w:firstRow="1" w:lastRow="0" w:firstColumn="1" w:lastColumn="0" w:noHBand="0" w:noVBand="1"/>
    </w:tblPr>
    <w:tblGrid>
      <w:gridCol w:w="797"/>
      <w:gridCol w:w="4983"/>
      <w:gridCol w:w="7374"/>
    </w:tblGrid>
    <w:tr w:rsidR="008807CC" w:rsidRPr="005D1853" w14:paraId="5A5AEF74" w14:textId="77777777" w:rsidTr="004D2DCE">
      <w:tc>
        <w:tcPr>
          <w:tcW w:w="567" w:type="dxa"/>
          <w:shd w:val="clear" w:color="auto" w:fill="auto"/>
          <w:vAlign w:val="bottom"/>
        </w:tcPr>
        <w:p w14:paraId="65F1C6A5" w14:textId="3C9A0C7C" w:rsidR="008807CC" w:rsidRPr="004319A4" w:rsidRDefault="008807CC" w:rsidP="007E5BCB">
          <w:pPr>
            <w:pStyle w:val="SAPFooterlef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Pr>
              <w:rStyle w:val="SAPFooterPageNumber"/>
              <w:noProof/>
            </w:rPr>
            <w:t>4</w:t>
          </w:r>
          <w:r w:rsidRPr="004319A4">
            <w:rPr>
              <w:rStyle w:val="SAPFooterPageNumber"/>
            </w:rPr>
            <w:fldChar w:fldCharType="end"/>
          </w:r>
        </w:p>
      </w:tc>
      <w:tc>
        <w:tcPr>
          <w:tcW w:w="3544" w:type="dxa"/>
          <w:shd w:val="clear" w:color="auto" w:fill="auto"/>
          <w:vAlign w:val="bottom"/>
        </w:tcPr>
        <w:p w14:paraId="075E85D5" w14:textId="040CEC49" w:rsidR="008807CC" w:rsidRPr="00860C35" w:rsidRDefault="00F16133" w:rsidP="007E5BCB">
          <w:pPr>
            <w:pStyle w:val="SAPFooterleft"/>
          </w:pPr>
          <w:fldSimple w:instr=" REF securitylevel \* MERGEFORMAT " w:fldLock="1">
            <w:r w:rsidR="008807CC" w:rsidRPr="001A58BA">
              <w:rPr>
                <w:rStyle w:val="SAPFooterSecurityLevel"/>
              </w:rPr>
              <w:t>Customer</w:t>
            </w:r>
          </w:fldSimple>
          <w:r w:rsidR="008807CC" w:rsidRPr="00860C35">
            <w:rPr>
              <w:rStyle w:val="SAPFooterSecurityLevel"/>
            </w:rPr>
            <w:t xml:space="preserve"> </w:t>
          </w:r>
          <w:r w:rsidR="008807CC" w:rsidRPr="00860C35">
            <w:br/>
          </w:r>
          <w:fldSimple w:instr=" REF copyright \* MERGEFORMAT ">
            <w:r w:rsidR="008807CC" w:rsidRPr="00BB2679">
              <w:t>© 2017 SAP SE or an SAP affiliate company. All rights reserved.</w:t>
            </w:r>
          </w:fldSimple>
        </w:p>
      </w:tc>
      <w:tc>
        <w:tcPr>
          <w:tcW w:w="5245" w:type="dxa"/>
          <w:shd w:val="clear" w:color="auto" w:fill="auto"/>
          <w:vAlign w:val="bottom"/>
        </w:tcPr>
        <w:p w14:paraId="5040E058" w14:textId="3E3223CB" w:rsidR="008807CC" w:rsidRDefault="00F16133" w:rsidP="007E5BCB">
          <w:pPr>
            <w:pStyle w:val="SAPFooterright"/>
          </w:pPr>
          <w:fldSimple w:instr=" REF maintitle \* MERGEFORMAT ">
            <w:r w:rsidR="008807CC" w:rsidRPr="00792B4E">
              <w:t>Manage Leave Of Absence</w:t>
            </w:r>
          </w:fldSimple>
        </w:p>
        <w:p w14:paraId="63EB7100" w14:textId="5CD21237" w:rsidR="008807CC" w:rsidRPr="001B2C66" w:rsidRDefault="00F16133" w:rsidP="007E5BCB">
          <w:pPr>
            <w:pStyle w:val="SAPFooterCurrentTopicRight"/>
          </w:pPr>
          <w:fldSimple w:instr=" STYLEREF &quot;Heading 1&quot; \l \* MERGEFORMAT ">
            <w:r w:rsidR="008807CC">
              <w:t>Purpose</w:t>
            </w:r>
          </w:fldSimple>
        </w:p>
      </w:tc>
    </w:tr>
  </w:tbl>
  <w:p w14:paraId="6DA128E7" w14:textId="77777777" w:rsidR="008807CC" w:rsidRPr="00E63F4C" w:rsidRDefault="008807CC" w:rsidP="007E5B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288" w:type="dxa"/>
      <w:tblCellMar>
        <w:left w:w="0" w:type="dxa"/>
        <w:right w:w="0" w:type="dxa"/>
      </w:tblCellMar>
      <w:tblLook w:val="04A0" w:firstRow="1" w:lastRow="0" w:firstColumn="1" w:lastColumn="0" w:noHBand="0" w:noVBand="1"/>
    </w:tblPr>
    <w:tblGrid>
      <w:gridCol w:w="8010"/>
      <w:gridCol w:w="5412"/>
      <w:gridCol w:w="866"/>
    </w:tblGrid>
    <w:tr w:rsidR="008807CC" w:rsidRPr="005D1853" w14:paraId="360E34CC" w14:textId="77777777" w:rsidTr="004D2DCE">
      <w:tc>
        <w:tcPr>
          <w:tcW w:w="5245" w:type="dxa"/>
          <w:shd w:val="clear" w:color="auto" w:fill="auto"/>
          <w:vAlign w:val="bottom"/>
        </w:tcPr>
        <w:p w14:paraId="70C8BD1D" w14:textId="62209991" w:rsidR="008807CC" w:rsidRDefault="00F16133" w:rsidP="007E5BCB">
          <w:pPr>
            <w:pStyle w:val="SAPFooterleft"/>
          </w:pPr>
          <w:fldSimple w:instr=" REF maintitle \* MERGEFORMAT ">
            <w:r w:rsidR="008807CC" w:rsidRPr="00065519">
              <w:t xml:space="preserve">Manage Company </w:t>
            </w:r>
          </w:fldSimple>
          <w:r w:rsidR="008807CC">
            <w:t>Structure</w:t>
          </w:r>
          <w:r w:rsidR="008807CC" w:rsidRPr="00065519">
            <w:t xml:space="preserve"> (2OY)</w:t>
          </w:r>
        </w:p>
        <w:p w14:paraId="600C04A8" w14:textId="6C9BB784" w:rsidR="008807CC" w:rsidRPr="001B2C66" w:rsidRDefault="00F16133" w:rsidP="007E5BCB">
          <w:pPr>
            <w:pStyle w:val="SAPFooterCurrentTopicLeft"/>
          </w:pPr>
          <w:fldSimple w:instr=" STYLEREF &quot;Heading 1&quot; \l \* MERGEFORMAT ">
            <w:r w:rsidR="00DB4580">
              <w:rPr>
                <w:noProof/>
              </w:rPr>
              <w:t>Test Procedures</w:t>
            </w:r>
          </w:fldSimple>
        </w:p>
      </w:tc>
      <w:tc>
        <w:tcPr>
          <w:tcW w:w="3544" w:type="dxa"/>
          <w:shd w:val="clear" w:color="auto" w:fill="auto"/>
          <w:vAlign w:val="bottom"/>
        </w:tcPr>
        <w:p w14:paraId="481B9C70" w14:textId="44118D2B" w:rsidR="008807CC" w:rsidRPr="00860C35" w:rsidRDefault="008807CC" w:rsidP="007E5BCB">
          <w:pPr>
            <w:pStyle w:val="SAPFooterright"/>
            <w:rPr>
              <w:rStyle w:val="SAPFooterSecurityLevel"/>
            </w:rPr>
          </w:pPr>
          <w:r w:rsidRPr="00860C35">
            <w:rPr>
              <w:rStyle w:val="SAPFooterSecurityLevel"/>
            </w:rPr>
            <w:t xml:space="preserve"> </w:t>
          </w:r>
          <w:fldSimple w:instr=" REF securitylevel \* MERGEFORMAT ">
            <w:r w:rsidRPr="00BB2679">
              <w:rPr>
                <w:rStyle w:val="SAPFooterSecurityLevel"/>
              </w:rPr>
              <w:t>Customer</w:t>
            </w:r>
          </w:fldSimple>
          <w:r w:rsidRPr="00860C35">
            <w:rPr>
              <w:rStyle w:val="SAPFooterSecurityLevel"/>
            </w:rPr>
            <w:t xml:space="preserve"> </w:t>
          </w:r>
        </w:p>
        <w:p w14:paraId="664D54BE" w14:textId="6AFBF3E8" w:rsidR="008807CC" w:rsidRPr="00860C35" w:rsidRDefault="00F16133" w:rsidP="007E5BCB">
          <w:pPr>
            <w:pStyle w:val="SAPFooterright"/>
          </w:pPr>
          <w:fldSimple w:instr=" REF copyright \* MERGEFORMAT ">
            <w:r w:rsidR="008807CC">
              <w:t>© 2018</w:t>
            </w:r>
            <w:r w:rsidR="008807CC" w:rsidRPr="00BB2679">
              <w:t xml:space="preserve"> SAP SE or an SAP affiliate company. All rights reserved.</w:t>
            </w:r>
          </w:fldSimple>
          <w:r w:rsidR="008807CC" w:rsidRPr="00860C35">
            <w:t xml:space="preserve"> </w:t>
          </w:r>
        </w:p>
      </w:tc>
      <w:tc>
        <w:tcPr>
          <w:tcW w:w="567" w:type="dxa"/>
          <w:shd w:val="clear" w:color="auto" w:fill="auto"/>
          <w:vAlign w:val="bottom"/>
        </w:tcPr>
        <w:p w14:paraId="3FB8F7FB" w14:textId="0B3D0FEE" w:rsidR="008807CC" w:rsidRPr="004319A4" w:rsidRDefault="008807CC" w:rsidP="007E5BCB">
          <w:pPr>
            <w:pStyle w:val="SAPFooterrigh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sidR="00DB4580">
            <w:rPr>
              <w:rStyle w:val="SAPFooterPageNumber"/>
            </w:rPr>
            <w:t>28</w:t>
          </w:r>
          <w:r w:rsidRPr="004319A4">
            <w:rPr>
              <w:rStyle w:val="SAPFooterPageNumber"/>
            </w:rPr>
            <w:fldChar w:fldCharType="end"/>
          </w:r>
        </w:p>
      </w:tc>
    </w:tr>
  </w:tbl>
  <w:p w14:paraId="5A0C3D11" w14:textId="77777777" w:rsidR="008807CC" w:rsidRPr="00E63F4C" w:rsidRDefault="008807CC" w:rsidP="007E5B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85819" w14:textId="77777777" w:rsidR="008807CC" w:rsidRPr="005A5CB4" w:rsidRDefault="008807CC" w:rsidP="007E5BC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46DF32" w14:textId="77777777" w:rsidR="008807CC" w:rsidRPr="00B02C27" w:rsidRDefault="008807CC" w:rsidP="007E5B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412A5A" w14:textId="77777777" w:rsidR="008807CC" w:rsidRDefault="008807CC" w:rsidP="007E5BCB">
      <w:pPr>
        <w:spacing w:before="0" w:after="0" w:line="240" w:lineRule="auto"/>
      </w:pPr>
      <w:r>
        <w:separator/>
      </w:r>
    </w:p>
  </w:footnote>
  <w:footnote w:type="continuationSeparator" w:id="0">
    <w:p w14:paraId="760D182A" w14:textId="77777777" w:rsidR="008807CC" w:rsidRDefault="008807CC" w:rsidP="007E5BC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827D37" w14:textId="77777777" w:rsidR="008807CC" w:rsidRPr="0002171C" w:rsidRDefault="008807CC" w:rsidP="007E5B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E200D" w14:textId="77777777" w:rsidR="008807CC" w:rsidRPr="0002171C" w:rsidRDefault="008807CC" w:rsidP="007E5BCB">
    <w:pPr>
      <w:pStyle w:val="Header"/>
    </w:pPr>
    <w:r>
      <w:rPr>
        <w:noProof/>
      </w:rPr>
      <w:drawing>
        <wp:anchor distT="0" distB="0" distL="114300" distR="114300" simplePos="0" relativeHeight="251657728" behindDoc="0" locked="1" layoutInCell="1" allowOverlap="1" wp14:anchorId="270D2E86" wp14:editId="3FBE8426">
          <wp:simplePos x="0" y="0"/>
          <wp:positionH relativeFrom="page">
            <wp:posOffset>360045</wp:posOffset>
          </wp:positionH>
          <wp:positionV relativeFrom="page">
            <wp:posOffset>9937115</wp:posOffset>
          </wp:positionV>
          <wp:extent cx="579755" cy="284480"/>
          <wp:effectExtent l="0" t="0" r="0" b="127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9755" cy="2844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8B12A586"/>
    <w:lvl w:ilvl="0">
      <w:start w:val="1"/>
      <w:numFmt w:val="decimal"/>
      <w:lvlText w:val="%1."/>
      <w:lvlJc w:val="left"/>
      <w:pPr>
        <w:ind w:left="643" w:hanging="360"/>
      </w:pPr>
      <w:rPr>
        <w:rFonts w:cs="Times New Roman"/>
      </w:rPr>
    </w:lvl>
  </w:abstractNum>
  <w:abstractNum w:abstractNumId="1" w15:restartNumberingAfterBreak="0">
    <w:nsid w:val="FFFFFF82"/>
    <w:multiLevelType w:val="singleLevel"/>
    <w:tmpl w:val="E640DC7E"/>
    <w:lvl w:ilvl="0">
      <w:start w:val="1"/>
      <w:numFmt w:val="bullet"/>
      <w:pStyle w:val="ListBullet3"/>
      <w:lvlText w:val="o"/>
      <w:lvlJc w:val="left"/>
      <w:pPr>
        <w:ind w:left="926" w:hanging="360"/>
      </w:pPr>
      <w:rPr>
        <w:rFonts w:ascii="Courier New" w:hAnsi="Courier New" w:hint="default"/>
      </w:rPr>
    </w:lvl>
  </w:abstractNum>
  <w:abstractNum w:abstractNumId="2" w15:restartNumberingAfterBreak="0">
    <w:nsid w:val="FFFFFF83"/>
    <w:multiLevelType w:val="singleLevel"/>
    <w:tmpl w:val="D92AE24E"/>
    <w:lvl w:ilvl="0">
      <w:start w:val="1"/>
      <w:numFmt w:val="bullet"/>
      <w:pStyle w:val="ListBullet2"/>
      <w:lvlText w:val="o"/>
      <w:lvlJc w:val="left"/>
      <w:pPr>
        <w:ind w:left="643" w:hanging="360"/>
      </w:pPr>
      <w:rPr>
        <w:rFonts w:ascii="Courier New" w:hAnsi="Courier New" w:hint="default"/>
      </w:rPr>
    </w:lvl>
  </w:abstractNum>
  <w:abstractNum w:abstractNumId="3" w15:restartNumberingAfterBreak="0">
    <w:nsid w:val="FFFFFF88"/>
    <w:multiLevelType w:val="singleLevel"/>
    <w:tmpl w:val="2B2CB9A2"/>
    <w:lvl w:ilvl="0">
      <w:start w:val="1"/>
      <w:numFmt w:val="decimal"/>
      <w:lvlText w:val="%1."/>
      <w:lvlJc w:val="left"/>
      <w:pPr>
        <w:tabs>
          <w:tab w:val="num" w:pos="360"/>
        </w:tabs>
        <w:ind w:left="360" w:hanging="360"/>
      </w:pPr>
      <w:rPr>
        <w:rFonts w:cs="Times New Roman"/>
      </w:rPr>
    </w:lvl>
  </w:abstractNum>
  <w:abstractNum w:abstractNumId="4" w15:restartNumberingAfterBreak="0">
    <w:nsid w:val="FFFFFF89"/>
    <w:multiLevelType w:val="singleLevel"/>
    <w:tmpl w:val="8EFA8466"/>
    <w:lvl w:ilvl="0">
      <w:start w:val="1"/>
      <w:numFmt w:val="bullet"/>
      <w:pStyle w:val="ListBullet"/>
      <w:lvlText w:val=""/>
      <w:lvlJc w:val="left"/>
      <w:pPr>
        <w:ind w:left="417" w:hanging="360"/>
      </w:pPr>
      <w:rPr>
        <w:rFonts w:ascii="Symbol" w:hAnsi="Symbol" w:hint="default"/>
      </w:rPr>
    </w:lvl>
  </w:abstractNum>
  <w:abstractNum w:abstractNumId="5" w15:restartNumberingAfterBreak="0">
    <w:nsid w:val="00876D67"/>
    <w:multiLevelType w:val="hybridMultilevel"/>
    <w:tmpl w:val="86AC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A90A11"/>
    <w:multiLevelType w:val="multilevel"/>
    <w:tmpl w:val="CB2CCBE4"/>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7" w15:restartNumberingAfterBreak="0">
    <w:nsid w:val="02594B11"/>
    <w:multiLevelType w:val="multilevel"/>
    <w:tmpl w:val="07A49A50"/>
    <w:lvl w:ilvl="0">
      <w:start w:val="1"/>
      <w:numFmt w:val="decimal"/>
      <w:pStyle w:val="ListNumber"/>
      <w:lvlText w:val="%1."/>
      <w:lvlJc w:val="left"/>
      <w:pPr>
        <w:ind w:left="340" w:hanging="340"/>
      </w:pPr>
      <w:rPr>
        <w:rFonts w:ascii="BentonSans Book" w:hAnsi="BentonSans Book" w:cs="Times New Roman" w:hint="default"/>
        <w:sz w:val="18"/>
      </w:rPr>
    </w:lvl>
    <w:lvl w:ilvl="1">
      <w:start w:val="1"/>
      <w:numFmt w:val="decimal"/>
      <w:pStyle w:val="ListNumber2"/>
      <w:lvlText w:val="%2."/>
      <w:lvlJc w:val="left"/>
      <w:pPr>
        <w:ind w:left="680" w:hanging="340"/>
      </w:pPr>
      <w:rPr>
        <w:rFonts w:hint="default"/>
      </w:rPr>
    </w:lvl>
    <w:lvl w:ilvl="2">
      <w:start w:val="1"/>
      <w:numFmt w:val="decimal"/>
      <w:pStyle w:val="ListNumber3"/>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decimal"/>
      <w:lvlText w:val="%5."/>
      <w:lvlJc w:val="left"/>
      <w:pPr>
        <w:ind w:left="1700" w:hanging="340"/>
      </w:pPr>
      <w:rPr>
        <w:rFonts w:hint="default"/>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8" w15:restartNumberingAfterBreak="0">
    <w:nsid w:val="15D53C18"/>
    <w:multiLevelType w:val="hybridMultilevel"/>
    <w:tmpl w:val="441C76CC"/>
    <w:lvl w:ilvl="0" w:tplc="088E9288">
      <w:start w:val="1"/>
      <w:numFmt w:val="bullet"/>
      <w:lvlText w:val="-"/>
      <w:lvlJc w:val="left"/>
      <w:pPr>
        <w:ind w:left="701" w:hanging="360"/>
      </w:pPr>
      <w:rPr>
        <w:rFonts w:ascii="Courier New" w:hAnsi="Courier New" w:hint="default"/>
      </w:rPr>
    </w:lvl>
    <w:lvl w:ilvl="1" w:tplc="04070003" w:tentative="1">
      <w:start w:val="1"/>
      <w:numFmt w:val="bullet"/>
      <w:lvlText w:val="o"/>
      <w:lvlJc w:val="left"/>
      <w:pPr>
        <w:ind w:left="1421" w:hanging="360"/>
      </w:pPr>
      <w:rPr>
        <w:rFonts w:ascii="Courier New" w:hAnsi="Courier New" w:cs="Courier New" w:hint="default"/>
      </w:rPr>
    </w:lvl>
    <w:lvl w:ilvl="2" w:tplc="04070005" w:tentative="1">
      <w:start w:val="1"/>
      <w:numFmt w:val="bullet"/>
      <w:lvlText w:val=""/>
      <w:lvlJc w:val="left"/>
      <w:pPr>
        <w:ind w:left="2141" w:hanging="360"/>
      </w:pPr>
      <w:rPr>
        <w:rFonts w:ascii="Wingdings" w:hAnsi="Wingdings" w:hint="default"/>
      </w:rPr>
    </w:lvl>
    <w:lvl w:ilvl="3" w:tplc="04070001" w:tentative="1">
      <w:start w:val="1"/>
      <w:numFmt w:val="bullet"/>
      <w:lvlText w:val=""/>
      <w:lvlJc w:val="left"/>
      <w:pPr>
        <w:ind w:left="2861" w:hanging="360"/>
      </w:pPr>
      <w:rPr>
        <w:rFonts w:ascii="Symbol" w:hAnsi="Symbol" w:hint="default"/>
      </w:rPr>
    </w:lvl>
    <w:lvl w:ilvl="4" w:tplc="04070003" w:tentative="1">
      <w:start w:val="1"/>
      <w:numFmt w:val="bullet"/>
      <w:lvlText w:val="o"/>
      <w:lvlJc w:val="left"/>
      <w:pPr>
        <w:ind w:left="3581" w:hanging="360"/>
      </w:pPr>
      <w:rPr>
        <w:rFonts w:ascii="Courier New" w:hAnsi="Courier New" w:cs="Courier New" w:hint="default"/>
      </w:rPr>
    </w:lvl>
    <w:lvl w:ilvl="5" w:tplc="04070005" w:tentative="1">
      <w:start w:val="1"/>
      <w:numFmt w:val="bullet"/>
      <w:lvlText w:val=""/>
      <w:lvlJc w:val="left"/>
      <w:pPr>
        <w:ind w:left="4301" w:hanging="360"/>
      </w:pPr>
      <w:rPr>
        <w:rFonts w:ascii="Wingdings" w:hAnsi="Wingdings" w:hint="default"/>
      </w:rPr>
    </w:lvl>
    <w:lvl w:ilvl="6" w:tplc="04070001" w:tentative="1">
      <w:start w:val="1"/>
      <w:numFmt w:val="bullet"/>
      <w:lvlText w:val=""/>
      <w:lvlJc w:val="left"/>
      <w:pPr>
        <w:ind w:left="5021" w:hanging="360"/>
      </w:pPr>
      <w:rPr>
        <w:rFonts w:ascii="Symbol" w:hAnsi="Symbol" w:hint="default"/>
      </w:rPr>
    </w:lvl>
    <w:lvl w:ilvl="7" w:tplc="04070003" w:tentative="1">
      <w:start w:val="1"/>
      <w:numFmt w:val="bullet"/>
      <w:lvlText w:val="o"/>
      <w:lvlJc w:val="left"/>
      <w:pPr>
        <w:ind w:left="5741" w:hanging="360"/>
      </w:pPr>
      <w:rPr>
        <w:rFonts w:ascii="Courier New" w:hAnsi="Courier New" w:cs="Courier New" w:hint="default"/>
      </w:rPr>
    </w:lvl>
    <w:lvl w:ilvl="8" w:tplc="04070005" w:tentative="1">
      <w:start w:val="1"/>
      <w:numFmt w:val="bullet"/>
      <w:lvlText w:val=""/>
      <w:lvlJc w:val="left"/>
      <w:pPr>
        <w:ind w:left="6461" w:hanging="360"/>
      </w:pPr>
      <w:rPr>
        <w:rFonts w:ascii="Wingdings" w:hAnsi="Wingdings" w:hint="default"/>
      </w:rPr>
    </w:lvl>
  </w:abstractNum>
  <w:abstractNum w:abstractNumId="9" w15:restartNumberingAfterBreak="0">
    <w:nsid w:val="1B1E158F"/>
    <w:multiLevelType w:val="hybridMultilevel"/>
    <w:tmpl w:val="9F0E89B2"/>
    <w:lvl w:ilvl="0" w:tplc="7CD43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1B2E62"/>
    <w:multiLevelType w:val="hybridMultilevel"/>
    <w:tmpl w:val="ED986BFA"/>
    <w:lvl w:ilvl="0" w:tplc="735ADF10">
      <w:start w:val="5"/>
      <w:numFmt w:val="bullet"/>
      <w:lvlText w:val=""/>
      <w:lvlJc w:val="left"/>
      <w:pPr>
        <w:ind w:left="720" w:hanging="360"/>
      </w:pPr>
      <w:rPr>
        <w:rFonts w:ascii="Symbol" w:eastAsia="SimSun"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D5B441F"/>
    <w:multiLevelType w:val="hybridMultilevel"/>
    <w:tmpl w:val="2A8CC8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6F126E4"/>
    <w:multiLevelType w:val="hybridMultilevel"/>
    <w:tmpl w:val="11124E5C"/>
    <w:lvl w:ilvl="0" w:tplc="0407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1"/>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1"/>
  </w:num>
  <w:num w:numId="9">
    <w:abstractNumId w:val="8"/>
  </w:num>
  <w:num w:numId="10">
    <w:abstractNumId w:val="3"/>
  </w:num>
  <w:num w:numId="11">
    <w:abstractNumId w:val="0"/>
  </w:num>
  <w:num w:numId="12">
    <w:abstractNumId w:val="5"/>
  </w:num>
  <w:num w:numId="13">
    <w:abstractNumId w:val="12"/>
  </w:num>
  <w:num w:numId="14">
    <w:abstractNumId w:val="9"/>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4"/>
  </w:num>
  <w:num w:numId="40">
    <w:abstractNumId w:val="4"/>
  </w:num>
  <w:num w:numId="41">
    <w:abstractNumId w:val="4"/>
  </w:num>
  <w:num w:numId="42">
    <w:abstractNumId w:val="4"/>
  </w:num>
  <w:num w:numId="43">
    <w:abstractNumId w:val="4"/>
  </w:num>
  <w:num w:numId="44">
    <w:abstractNumId w:val="4"/>
  </w:num>
  <w:num w:numId="45">
    <w:abstractNumId w:val="4"/>
  </w:num>
  <w:num w:numId="46">
    <w:abstractNumId w:val="4"/>
  </w:num>
  <w:num w:numId="47">
    <w:abstractNumId w:val="4"/>
  </w:num>
  <w:num w:numId="48">
    <w:abstractNumId w:val="4"/>
  </w:num>
  <w:num w:numId="49">
    <w:abstractNumId w:val="4"/>
  </w:num>
  <w:num w:numId="50">
    <w:abstractNumId w:val="4"/>
  </w:num>
  <w:num w:numId="51">
    <w:abstractNumId w:val="4"/>
  </w:num>
  <w:num w:numId="52">
    <w:abstractNumId w:val="4"/>
  </w:num>
  <w:num w:numId="53">
    <w:abstractNumId w:val="4"/>
  </w:num>
  <w:num w:numId="54">
    <w:abstractNumId w:val="4"/>
  </w:num>
  <w:num w:numId="55">
    <w:abstractNumId w:val="4"/>
  </w:num>
  <w:num w:numId="56">
    <w:abstractNumId w:val="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activeWritingStyle w:appName="MSWord" w:lang="en-US" w:vendorID="64" w:dllVersion="0" w:nlCheck="1" w:checkStyle="0"/>
  <w:activeWritingStyle w:appName="MSWord" w:lang="de-DE" w:vendorID="64" w:dllVersion="0" w:nlCheck="1" w:checkStyle="0"/>
  <w:attachedTemplate r:id="rId1"/>
  <w:linkStyles/>
  <w:trackRevisions/>
  <w:defaultTabStop w:val="720"/>
  <w:hyphenationZone w:val="425"/>
  <w:characterSpacingControl w:val="doNotCompress"/>
  <w:hdrShapeDefaults>
    <o:shapedefaults v:ext="edit" spidmax="614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EA6"/>
    <w:rsid w:val="00000BE9"/>
    <w:rsid w:val="00001269"/>
    <w:rsid w:val="00005F3A"/>
    <w:rsid w:val="00007329"/>
    <w:rsid w:val="00014DB2"/>
    <w:rsid w:val="000151A8"/>
    <w:rsid w:val="00016337"/>
    <w:rsid w:val="000231DB"/>
    <w:rsid w:val="0002706E"/>
    <w:rsid w:val="00030693"/>
    <w:rsid w:val="00032986"/>
    <w:rsid w:val="0003550A"/>
    <w:rsid w:val="00036B6C"/>
    <w:rsid w:val="0004399A"/>
    <w:rsid w:val="0004429D"/>
    <w:rsid w:val="000470FA"/>
    <w:rsid w:val="00050646"/>
    <w:rsid w:val="0005149C"/>
    <w:rsid w:val="000534EA"/>
    <w:rsid w:val="00055AA4"/>
    <w:rsid w:val="000564F1"/>
    <w:rsid w:val="000620A9"/>
    <w:rsid w:val="000622E7"/>
    <w:rsid w:val="00062D2C"/>
    <w:rsid w:val="00065519"/>
    <w:rsid w:val="00066217"/>
    <w:rsid w:val="00071132"/>
    <w:rsid w:val="00072B51"/>
    <w:rsid w:val="00076FEB"/>
    <w:rsid w:val="00081A64"/>
    <w:rsid w:val="000823F4"/>
    <w:rsid w:val="00082625"/>
    <w:rsid w:val="000833C7"/>
    <w:rsid w:val="000860D9"/>
    <w:rsid w:val="000879B3"/>
    <w:rsid w:val="000A1A65"/>
    <w:rsid w:val="000A5189"/>
    <w:rsid w:val="000B0E39"/>
    <w:rsid w:val="000B2AF1"/>
    <w:rsid w:val="000B2D2F"/>
    <w:rsid w:val="000B7C29"/>
    <w:rsid w:val="000C24D4"/>
    <w:rsid w:val="000C41EE"/>
    <w:rsid w:val="000D0B9C"/>
    <w:rsid w:val="000D1BC6"/>
    <w:rsid w:val="000D29B2"/>
    <w:rsid w:val="000D3D22"/>
    <w:rsid w:val="000D413B"/>
    <w:rsid w:val="000D5030"/>
    <w:rsid w:val="000D5282"/>
    <w:rsid w:val="000D5815"/>
    <w:rsid w:val="000D61A7"/>
    <w:rsid w:val="000E10D6"/>
    <w:rsid w:val="000E183A"/>
    <w:rsid w:val="000E6BEB"/>
    <w:rsid w:val="000F7019"/>
    <w:rsid w:val="000F74CD"/>
    <w:rsid w:val="0010015B"/>
    <w:rsid w:val="001002ED"/>
    <w:rsid w:val="00104A5F"/>
    <w:rsid w:val="00105A53"/>
    <w:rsid w:val="00107796"/>
    <w:rsid w:val="0011595B"/>
    <w:rsid w:val="00117FD9"/>
    <w:rsid w:val="001226D2"/>
    <w:rsid w:val="00123F96"/>
    <w:rsid w:val="001242BD"/>
    <w:rsid w:val="001254B9"/>
    <w:rsid w:val="0012776E"/>
    <w:rsid w:val="00131B0F"/>
    <w:rsid w:val="00135761"/>
    <w:rsid w:val="00137E6F"/>
    <w:rsid w:val="00143038"/>
    <w:rsid w:val="00145E73"/>
    <w:rsid w:val="00150634"/>
    <w:rsid w:val="001518EA"/>
    <w:rsid w:val="00153820"/>
    <w:rsid w:val="0015783F"/>
    <w:rsid w:val="0016040D"/>
    <w:rsid w:val="00161825"/>
    <w:rsid w:val="0016560E"/>
    <w:rsid w:val="00165D25"/>
    <w:rsid w:val="00166119"/>
    <w:rsid w:val="00166A21"/>
    <w:rsid w:val="001733BD"/>
    <w:rsid w:val="00174068"/>
    <w:rsid w:val="00175FC0"/>
    <w:rsid w:val="001760A5"/>
    <w:rsid w:val="00177C1A"/>
    <w:rsid w:val="00186469"/>
    <w:rsid w:val="001927B0"/>
    <w:rsid w:val="00194CDB"/>
    <w:rsid w:val="00195EE1"/>
    <w:rsid w:val="001A42A0"/>
    <w:rsid w:val="001A5A65"/>
    <w:rsid w:val="001B008F"/>
    <w:rsid w:val="001B0923"/>
    <w:rsid w:val="001B2ABD"/>
    <w:rsid w:val="001C08D4"/>
    <w:rsid w:val="001D1888"/>
    <w:rsid w:val="001D1942"/>
    <w:rsid w:val="001D624C"/>
    <w:rsid w:val="001D62C2"/>
    <w:rsid w:val="001D7780"/>
    <w:rsid w:val="001E099B"/>
    <w:rsid w:val="001E1302"/>
    <w:rsid w:val="001E174C"/>
    <w:rsid w:val="001E17A0"/>
    <w:rsid w:val="001E2381"/>
    <w:rsid w:val="001E64A9"/>
    <w:rsid w:val="001F0303"/>
    <w:rsid w:val="001F0896"/>
    <w:rsid w:val="001F28AC"/>
    <w:rsid w:val="001F3248"/>
    <w:rsid w:val="001F333E"/>
    <w:rsid w:val="001F4412"/>
    <w:rsid w:val="001F4FF5"/>
    <w:rsid w:val="001F734E"/>
    <w:rsid w:val="00200F69"/>
    <w:rsid w:val="0020175D"/>
    <w:rsid w:val="0020201E"/>
    <w:rsid w:val="002071E3"/>
    <w:rsid w:val="0021338C"/>
    <w:rsid w:val="00213F5B"/>
    <w:rsid w:val="00216628"/>
    <w:rsid w:val="002226D1"/>
    <w:rsid w:val="00224ED7"/>
    <w:rsid w:val="00225E52"/>
    <w:rsid w:val="00226C55"/>
    <w:rsid w:val="00227284"/>
    <w:rsid w:val="00230793"/>
    <w:rsid w:val="002341A3"/>
    <w:rsid w:val="00236DF2"/>
    <w:rsid w:val="002378BF"/>
    <w:rsid w:val="00241922"/>
    <w:rsid w:val="00242261"/>
    <w:rsid w:val="00244E46"/>
    <w:rsid w:val="00247322"/>
    <w:rsid w:val="00250889"/>
    <w:rsid w:val="00251A9B"/>
    <w:rsid w:val="00254E90"/>
    <w:rsid w:val="00256B37"/>
    <w:rsid w:val="002622CB"/>
    <w:rsid w:val="002628DD"/>
    <w:rsid w:val="00263366"/>
    <w:rsid w:val="002650B1"/>
    <w:rsid w:val="00273C11"/>
    <w:rsid w:val="002775DB"/>
    <w:rsid w:val="00280328"/>
    <w:rsid w:val="002818CC"/>
    <w:rsid w:val="002819B7"/>
    <w:rsid w:val="00282CAC"/>
    <w:rsid w:val="00283035"/>
    <w:rsid w:val="00284881"/>
    <w:rsid w:val="002858C0"/>
    <w:rsid w:val="00286E9A"/>
    <w:rsid w:val="00294020"/>
    <w:rsid w:val="002951FB"/>
    <w:rsid w:val="00296EA6"/>
    <w:rsid w:val="00297CC7"/>
    <w:rsid w:val="002A1A12"/>
    <w:rsid w:val="002A5AFC"/>
    <w:rsid w:val="002A5D47"/>
    <w:rsid w:val="002B4FFE"/>
    <w:rsid w:val="002B7B1F"/>
    <w:rsid w:val="002C0532"/>
    <w:rsid w:val="002C0715"/>
    <w:rsid w:val="002C1477"/>
    <w:rsid w:val="002C14C8"/>
    <w:rsid w:val="002C3A96"/>
    <w:rsid w:val="002C5215"/>
    <w:rsid w:val="002C583A"/>
    <w:rsid w:val="002C66DD"/>
    <w:rsid w:val="002C6ED8"/>
    <w:rsid w:val="002C770B"/>
    <w:rsid w:val="002C7FA4"/>
    <w:rsid w:val="002D3766"/>
    <w:rsid w:val="002D3910"/>
    <w:rsid w:val="002D3C52"/>
    <w:rsid w:val="002D4E2C"/>
    <w:rsid w:val="002D61D4"/>
    <w:rsid w:val="002D7FB6"/>
    <w:rsid w:val="002E0AA2"/>
    <w:rsid w:val="002E314B"/>
    <w:rsid w:val="002E6B8A"/>
    <w:rsid w:val="002F244D"/>
    <w:rsid w:val="002F47AC"/>
    <w:rsid w:val="002F59E4"/>
    <w:rsid w:val="00302618"/>
    <w:rsid w:val="00303492"/>
    <w:rsid w:val="0030367B"/>
    <w:rsid w:val="00303A4D"/>
    <w:rsid w:val="0030751A"/>
    <w:rsid w:val="00310801"/>
    <w:rsid w:val="003131F7"/>
    <w:rsid w:val="00314268"/>
    <w:rsid w:val="0031676A"/>
    <w:rsid w:val="00320972"/>
    <w:rsid w:val="00331310"/>
    <w:rsid w:val="0033201F"/>
    <w:rsid w:val="00333A2E"/>
    <w:rsid w:val="00334226"/>
    <w:rsid w:val="00334A55"/>
    <w:rsid w:val="00341847"/>
    <w:rsid w:val="00343592"/>
    <w:rsid w:val="003477CA"/>
    <w:rsid w:val="00350B81"/>
    <w:rsid w:val="003548EB"/>
    <w:rsid w:val="00355D02"/>
    <w:rsid w:val="003567A8"/>
    <w:rsid w:val="00361F77"/>
    <w:rsid w:val="003640BC"/>
    <w:rsid w:val="00367D1B"/>
    <w:rsid w:val="00371B76"/>
    <w:rsid w:val="00377154"/>
    <w:rsid w:val="00382B24"/>
    <w:rsid w:val="00383E81"/>
    <w:rsid w:val="003847F1"/>
    <w:rsid w:val="00386AD9"/>
    <w:rsid w:val="00387443"/>
    <w:rsid w:val="00390973"/>
    <w:rsid w:val="0039299B"/>
    <w:rsid w:val="00392AB2"/>
    <w:rsid w:val="00395814"/>
    <w:rsid w:val="00396861"/>
    <w:rsid w:val="003972E9"/>
    <w:rsid w:val="003A024F"/>
    <w:rsid w:val="003A150D"/>
    <w:rsid w:val="003A26AD"/>
    <w:rsid w:val="003A4295"/>
    <w:rsid w:val="003A468F"/>
    <w:rsid w:val="003A7056"/>
    <w:rsid w:val="003A7F2F"/>
    <w:rsid w:val="003B1B21"/>
    <w:rsid w:val="003B1EEC"/>
    <w:rsid w:val="003B2EFE"/>
    <w:rsid w:val="003B4279"/>
    <w:rsid w:val="003B70AF"/>
    <w:rsid w:val="003C043A"/>
    <w:rsid w:val="003C50A6"/>
    <w:rsid w:val="003C7153"/>
    <w:rsid w:val="003D1247"/>
    <w:rsid w:val="003D1864"/>
    <w:rsid w:val="003E0429"/>
    <w:rsid w:val="003E115C"/>
    <w:rsid w:val="003E1D37"/>
    <w:rsid w:val="003E3779"/>
    <w:rsid w:val="003E383D"/>
    <w:rsid w:val="003E4CD4"/>
    <w:rsid w:val="003E56B8"/>
    <w:rsid w:val="003E6C75"/>
    <w:rsid w:val="003F2BB7"/>
    <w:rsid w:val="003F3D81"/>
    <w:rsid w:val="003F50B0"/>
    <w:rsid w:val="003F5FCC"/>
    <w:rsid w:val="004028B5"/>
    <w:rsid w:val="004036A1"/>
    <w:rsid w:val="00405A55"/>
    <w:rsid w:val="004106E7"/>
    <w:rsid w:val="00411036"/>
    <w:rsid w:val="00412C54"/>
    <w:rsid w:val="0041498C"/>
    <w:rsid w:val="00415EEC"/>
    <w:rsid w:val="00425CDF"/>
    <w:rsid w:val="004266E2"/>
    <w:rsid w:val="00431A96"/>
    <w:rsid w:val="00432B1F"/>
    <w:rsid w:val="00433C29"/>
    <w:rsid w:val="00433C2C"/>
    <w:rsid w:val="00436F5D"/>
    <w:rsid w:val="00446DD7"/>
    <w:rsid w:val="004474A6"/>
    <w:rsid w:val="00451CD5"/>
    <w:rsid w:val="00453B93"/>
    <w:rsid w:val="00453C07"/>
    <w:rsid w:val="00453F3D"/>
    <w:rsid w:val="00460AB8"/>
    <w:rsid w:val="00465840"/>
    <w:rsid w:val="00466F0A"/>
    <w:rsid w:val="004670FD"/>
    <w:rsid w:val="00470483"/>
    <w:rsid w:val="00473529"/>
    <w:rsid w:val="004774F8"/>
    <w:rsid w:val="00480ABE"/>
    <w:rsid w:val="00484097"/>
    <w:rsid w:val="00485493"/>
    <w:rsid w:val="00486FBE"/>
    <w:rsid w:val="00490BE9"/>
    <w:rsid w:val="00494D6C"/>
    <w:rsid w:val="00495A01"/>
    <w:rsid w:val="0049795F"/>
    <w:rsid w:val="00497BB9"/>
    <w:rsid w:val="004A4A2E"/>
    <w:rsid w:val="004A7B36"/>
    <w:rsid w:val="004B22BF"/>
    <w:rsid w:val="004B33C3"/>
    <w:rsid w:val="004B4C40"/>
    <w:rsid w:val="004B7045"/>
    <w:rsid w:val="004C1D86"/>
    <w:rsid w:val="004C2FE7"/>
    <w:rsid w:val="004C403F"/>
    <w:rsid w:val="004D2DCE"/>
    <w:rsid w:val="004D3444"/>
    <w:rsid w:val="004D3C1F"/>
    <w:rsid w:val="004E20CB"/>
    <w:rsid w:val="004E2369"/>
    <w:rsid w:val="004E5941"/>
    <w:rsid w:val="004E5E02"/>
    <w:rsid w:val="004F0B7A"/>
    <w:rsid w:val="004F173E"/>
    <w:rsid w:val="004F2DCB"/>
    <w:rsid w:val="004F3FF9"/>
    <w:rsid w:val="00500CD0"/>
    <w:rsid w:val="00503A01"/>
    <w:rsid w:val="00506CB4"/>
    <w:rsid w:val="00506FA8"/>
    <w:rsid w:val="00507913"/>
    <w:rsid w:val="0052103E"/>
    <w:rsid w:val="005232DE"/>
    <w:rsid w:val="0052442E"/>
    <w:rsid w:val="00526023"/>
    <w:rsid w:val="0053013A"/>
    <w:rsid w:val="00531D94"/>
    <w:rsid w:val="00534950"/>
    <w:rsid w:val="00537F28"/>
    <w:rsid w:val="005445C5"/>
    <w:rsid w:val="00545E92"/>
    <w:rsid w:val="0055457C"/>
    <w:rsid w:val="00556C8E"/>
    <w:rsid w:val="00560287"/>
    <w:rsid w:val="00561488"/>
    <w:rsid w:val="00562A40"/>
    <w:rsid w:val="005631E4"/>
    <w:rsid w:val="0057076F"/>
    <w:rsid w:val="00571824"/>
    <w:rsid w:val="005720ED"/>
    <w:rsid w:val="00572246"/>
    <w:rsid w:val="00572612"/>
    <w:rsid w:val="005733CB"/>
    <w:rsid w:val="00581828"/>
    <w:rsid w:val="00581CF9"/>
    <w:rsid w:val="00584E57"/>
    <w:rsid w:val="00585BB3"/>
    <w:rsid w:val="00586E5F"/>
    <w:rsid w:val="00592933"/>
    <w:rsid w:val="0059768F"/>
    <w:rsid w:val="005A0041"/>
    <w:rsid w:val="005A04E8"/>
    <w:rsid w:val="005A1B06"/>
    <w:rsid w:val="005A46B3"/>
    <w:rsid w:val="005A5D93"/>
    <w:rsid w:val="005B0E03"/>
    <w:rsid w:val="005B4ACE"/>
    <w:rsid w:val="005B62BA"/>
    <w:rsid w:val="005B6D06"/>
    <w:rsid w:val="005C40B2"/>
    <w:rsid w:val="005C7125"/>
    <w:rsid w:val="005D23D7"/>
    <w:rsid w:val="005D27E8"/>
    <w:rsid w:val="005D3ABA"/>
    <w:rsid w:val="005E7370"/>
    <w:rsid w:val="005F29D1"/>
    <w:rsid w:val="005F2F2A"/>
    <w:rsid w:val="005F5199"/>
    <w:rsid w:val="005F70F0"/>
    <w:rsid w:val="005F77C4"/>
    <w:rsid w:val="00604319"/>
    <w:rsid w:val="00605D61"/>
    <w:rsid w:val="00605E04"/>
    <w:rsid w:val="00607FE0"/>
    <w:rsid w:val="00611AEA"/>
    <w:rsid w:val="00613B86"/>
    <w:rsid w:val="00621578"/>
    <w:rsid w:val="006215E2"/>
    <w:rsid w:val="00624901"/>
    <w:rsid w:val="006331D2"/>
    <w:rsid w:val="0063348A"/>
    <w:rsid w:val="006378B7"/>
    <w:rsid w:val="00646780"/>
    <w:rsid w:val="00650289"/>
    <w:rsid w:val="006516BF"/>
    <w:rsid w:val="006520BF"/>
    <w:rsid w:val="00652F2F"/>
    <w:rsid w:val="00652F6A"/>
    <w:rsid w:val="006530BB"/>
    <w:rsid w:val="0065461C"/>
    <w:rsid w:val="0065585D"/>
    <w:rsid w:val="006615AB"/>
    <w:rsid w:val="0066214F"/>
    <w:rsid w:val="00663A24"/>
    <w:rsid w:val="00664F9A"/>
    <w:rsid w:val="00665091"/>
    <w:rsid w:val="00670316"/>
    <w:rsid w:val="00671193"/>
    <w:rsid w:val="00673730"/>
    <w:rsid w:val="00673901"/>
    <w:rsid w:val="00676FBB"/>
    <w:rsid w:val="0067776D"/>
    <w:rsid w:val="00680B6C"/>
    <w:rsid w:val="00683592"/>
    <w:rsid w:val="00686B1D"/>
    <w:rsid w:val="00687289"/>
    <w:rsid w:val="00690502"/>
    <w:rsid w:val="00690907"/>
    <w:rsid w:val="00690F4C"/>
    <w:rsid w:val="00691360"/>
    <w:rsid w:val="006974BB"/>
    <w:rsid w:val="00697508"/>
    <w:rsid w:val="00697FCE"/>
    <w:rsid w:val="006A3204"/>
    <w:rsid w:val="006A63DE"/>
    <w:rsid w:val="006A6417"/>
    <w:rsid w:val="006A6B9F"/>
    <w:rsid w:val="006A6F76"/>
    <w:rsid w:val="006A7EA6"/>
    <w:rsid w:val="006B46DB"/>
    <w:rsid w:val="006C38C9"/>
    <w:rsid w:val="006E17BA"/>
    <w:rsid w:val="006E2C14"/>
    <w:rsid w:val="006E48CB"/>
    <w:rsid w:val="006E4D8E"/>
    <w:rsid w:val="006E7BAB"/>
    <w:rsid w:val="006F3A3F"/>
    <w:rsid w:val="006F3A9C"/>
    <w:rsid w:val="006F45A5"/>
    <w:rsid w:val="006F55D7"/>
    <w:rsid w:val="006F72CB"/>
    <w:rsid w:val="00701E77"/>
    <w:rsid w:val="00702720"/>
    <w:rsid w:val="00702853"/>
    <w:rsid w:val="00705DD9"/>
    <w:rsid w:val="00706A92"/>
    <w:rsid w:val="00707169"/>
    <w:rsid w:val="00714708"/>
    <w:rsid w:val="00715B8D"/>
    <w:rsid w:val="00715CF7"/>
    <w:rsid w:val="007174CB"/>
    <w:rsid w:val="00721368"/>
    <w:rsid w:val="00721914"/>
    <w:rsid w:val="007221CA"/>
    <w:rsid w:val="007271E5"/>
    <w:rsid w:val="00727CDC"/>
    <w:rsid w:val="00730C35"/>
    <w:rsid w:val="00732540"/>
    <w:rsid w:val="00732A7F"/>
    <w:rsid w:val="007354DD"/>
    <w:rsid w:val="007364DE"/>
    <w:rsid w:val="0073688B"/>
    <w:rsid w:val="00736894"/>
    <w:rsid w:val="00746DEF"/>
    <w:rsid w:val="00747FCF"/>
    <w:rsid w:val="007511D6"/>
    <w:rsid w:val="00752FDF"/>
    <w:rsid w:val="00756D51"/>
    <w:rsid w:val="00757E4C"/>
    <w:rsid w:val="00757E8A"/>
    <w:rsid w:val="00761389"/>
    <w:rsid w:val="0076225D"/>
    <w:rsid w:val="00770C2A"/>
    <w:rsid w:val="00770C70"/>
    <w:rsid w:val="007738D5"/>
    <w:rsid w:val="007750F6"/>
    <w:rsid w:val="007829CE"/>
    <w:rsid w:val="0078353F"/>
    <w:rsid w:val="0078539D"/>
    <w:rsid w:val="00785D0C"/>
    <w:rsid w:val="00792B4E"/>
    <w:rsid w:val="00792E33"/>
    <w:rsid w:val="0079641D"/>
    <w:rsid w:val="007A11D7"/>
    <w:rsid w:val="007A32A0"/>
    <w:rsid w:val="007B3117"/>
    <w:rsid w:val="007B3822"/>
    <w:rsid w:val="007B3E32"/>
    <w:rsid w:val="007C010C"/>
    <w:rsid w:val="007C0E27"/>
    <w:rsid w:val="007C10E2"/>
    <w:rsid w:val="007C15F7"/>
    <w:rsid w:val="007C18E8"/>
    <w:rsid w:val="007C497E"/>
    <w:rsid w:val="007C4E30"/>
    <w:rsid w:val="007D1A5A"/>
    <w:rsid w:val="007D2354"/>
    <w:rsid w:val="007D240B"/>
    <w:rsid w:val="007D2D0F"/>
    <w:rsid w:val="007D5C46"/>
    <w:rsid w:val="007E4896"/>
    <w:rsid w:val="007E5BCB"/>
    <w:rsid w:val="007F0D63"/>
    <w:rsid w:val="007F11DB"/>
    <w:rsid w:val="007F307C"/>
    <w:rsid w:val="007F7565"/>
    <w:rsid w:val="00801611"/>
    <w:rsid w:val="00803813"/>
    <w:rsid w:val="00803F96"/>
    <w:rsid w:val="00806BD9"/>
    <w:rsid w:val="00806D9A"/>
    <w:rsid w:val="008128A3"/>
    <w:rsid w:val="00812C35"/>
    <w:rsid w:val="008132F3"/>
    <w:rsid w:val="00813DA2"/>
    <w:rsid w:val="00817A38"/>
    <w:rsid w:val="008213D1"/>
    <w:rsid w:val="00823B87"/>
    <w:rsid w:val="00824149"/>
    <w:rsid w:val="00826036"/>
    <w:rsid w:val="00826277"/>
    <w:rsid w:val="00826788"/>
    <w:rsid w:val="00827B48"/>
    <w:rsid w:val="00831AFA"/>
    <w:rsid w:val="0083484A"/>
    <w:rsid w:val="00836CC0"/>
    <w:rsid w:val="00837FEE"/>
    <w:rsid w:val="008413B3"/>
    <w:rsid w:val="008422AB"/>
    <w:rsid w:val="008436D3"/>
    <w:rsid w:val="00850D4A"/>
    <w:rsid w:val="00854778"/>
    <w:rsid w:val="0085628E"/>
    <w:rsid w:val="00857132"/>
    <w:rsid w:val="008607A5"/>
    <w:rsid w:val="00864041"/>
    <w:rsid w:val="00865FC9"/>
    <w:rsid w:val="00874A86"/>
    <w:rsid w:val="00875375"/>
    <w:rsid w:val="008766D3"/>
    <w:rsid w:val="00877209"/>
    <w:rsid w:val="008775E1"/>
    <w:rsid w:val="008807CC"/>
    <w:rsid w:val="0089403A"/>
    <w:rsid w:val="008947EE"/>
    <w:rsid w:val="00896EBB"/>
    <w:rsid w:val="008A0BA6"/>
    <w:rsid w:val="008B2CE7"/>
    <w:rsid w:val="008B6941"/>
    <w:rsid w:val="008B7372"/>
    <w:rsid w:val="008C17C9"/>
    <w:rsid w:val="008C1F5A"/>
    <w:rsid w:val="008C30F1"/>
    <w:rsid w:val="008C3B27"/>
    <w:rsid w:val="008C6B46"/>
    <w:rsid w:val="008C7EA5"/>
    <w:rsid w:val="008D55CB"/>
    <w:rsid w:val="008E082D"/>
    <w:rsid w:val="008E497B"/>
    <w:rsid w:val="008E5802"/>
    <w:rsid w:val="008F0231"/>
    <w:rsid w:val="008F032F"/>
    <w:rsid w:val="008F04FB"/>
    <w:rsid w:val="008F0BE0"/>
    <w:rsid w:val="008F2BAF"/>
    <w:rsid w:val="008F3363"/>
    <w:rsid w:val="009042CD"/>
    <w:rsid w:val="0090739F"/>
    <w:rsid w:val="00912435"/>
    <w:rsid w:val="00914672"/>
    <w:rsid w:val="00914DD8"/>
    <w:rsid w:val="009157D8"/>
    <w:rsid w:val="0092215E"/>
    <w:rsid w:val="0092434F"/>
    <w:rsid w:val="0092596E"/>
    <w:rsid w:val="0092783E"/>
    <w:rsid w:val="00927B38"/>
    <w:rsid w:val="009313DF"/>
    <w:rsid w:val="00932A7B"/>
    <w:rsid w:val="00934C96"/>
    <w:rsid w:val="0093594F"/>
    <w:rsid w:val="009361CF"/>
    <w:rsid w:val="00936847"/>
    <w:rsid w:val="00940F0B"/>
    <w:rsid w:val="0094184C"/>
    <w:rsid w:val="009430C3"/>
    <w:rsid w:val="009457EC"/>
    <w:rsid w:val="00955B52"/>
    <w:rsid w:val="0096069A"/>
    <w:rsid w:val="0096074A"/>
    <w:rsid w:val="009628D6"/>
    <w:rsid w:val="0097076A"/>
    <w:rsid w:val="00972336"/>
    <w:rsid w:val="00980AC3"/>
    <w:rsid w:val="00981D69"/>
    <w:rsid w:val="00983D64"/>
    <w:rsid w:val="009847A3"/>
    <w:rsid w:val="00986D2B"/>
    <w:rsid w:val="00987C59"/>
    <w:rsid w:val="00990832"/>
    <w:rsid w:val="009A1456"/>
    <w:rsid w:val="009B028B"/>
    <w:rsid w:val="009B0449"/>
    <w:rsid w:val="009B33E5"/>
    <w:rsid w:val="009C6AC9"/>
    <w:rsid w:val="009D11BE"/>
    <w:rsid w:val="009D4D52"/>
    <w:rsid w:val="009D5831"/>
    <w:rsid w:val="009E13F9"/>
    <w:rsid w:val="009E4ECC"/>
    <w:rsid w:val="009E4F1C"/>
    <w:rsid w:val="009E5B09"/>
    <w:rsid w:val="009E680B"/>
    <w:rsid w:val="009E712D"/>
    <w:rsid w:val="009F1995"/>
    <w:rsid w:val="009F1CBE"/>
    <w:rsid w:val="00A01B28"/>
    <w:rsid w:val="00A030EF"/>
    <w:rsid w:val="00A04094"/>
    <w:rsid w:val="00A073BA"/>
    <w:rsid w:val="00A07EC7"/>
    <w:rsid w:val="00A11657"/>
    <w:rsid w:val="00A12A8C"/>
    <w:rsid w:val="00A14C71"/>
    <w:rsid w:val="00A166B9"/>
    <w:rsid w:val="00A16C99"/>
    <w:rsid w:val="00A211BD"/>
    <w:rsid w:val="00A22C47"/>
    <w:rsid w:val="00A22DB0"/>
    <w:rsid w:val="00A24ACA"/>
    <w:rsid w:val="00A26CB7"/>
    <w:rsid w:val="00A35896"/>
    <w:rsid w:val="00A36D44"/>
    <w:rsid w:val="00A36DAB"/>
    <w:rsid w:val="00A37EEE"/>
    <w:rsid w:val="00A42274"/>
    <w:rsid w:val="00A43FDD"/>
    <w:rsid w:val="00A5147F"/>
    <w:rsid w:val="00A54698"/>
    <w:rsid w:val="00A54EEA"/>
    <w:rsid w:val="00A56CB2"/>
    <w:rsid w:val="00A60845"/>
    <w:rsid w:val="00A60A0C"/>
    <w:rsid w:val="00A6218B"/>
    <w:rsid w:val="00A63552"/>
    <w:rsid w:val="00A648B3"/>
    <w:rsid w:val="00A65DA5"/>
    <w:rsid w:val="00A67A30"/>
    <w:rsid w:val="00A715FA"/>
    <w:rsid w:val="00A716C4"/>
    <w:rsid w:val="00A71B1B"/>
    <w:rsid w:val="00A72D4F"/>
    <w:rsid w:val="00A7377F"/>
    <w:rsid w:val="00A7415B"/>
    <w:rsid w:val="00A74BE6"/>
    <w:rsid w:val="00A81F4B"/>
    <w:rsid w:val="00A864C5"/>
    <w:rsid w:val="00A906D0"/>
    <w:rsid w:val="00A96213"/>
    <w:rsid w:val="00AA3BE6"/>
    <w:rsid w:val="00AA450A"/>
    <w:rsid w:val="00AA49E0"/>
    <w:rsid w:val="00AA624B"/>
    <w:rsid w:val="00AA65FE"/>
    <w:rsid w:val="00AA715B"/>
    <w:rsid w:val="00AB6E52"/>
    <w:rsid w:val="00AB6E95"/>
    <w:rsid w:val="00AC15CF"/>
    <w:rsid w:val="00AC55BA"/>
    <w:rsid w:val="00AC5A00"/>
    <w:rsid w:val="00AD1435"/>
    <w:rsid w:val="00AD4675"/>
    <w:rsid w:val="00AD705F"/>
    <w:rsid w:val="00AE015C"/>
    <w:rsid w:val="00AE04A0"/>
    <w:rsid w:val="00AE45A1"/>
    <w:rsid w:val="00AF05D8"/>
    <w:rsid w:val="00AF0A71"/>
    <w:rsid w:val="00AF2480"/>
    <w:rsid w:val="00B0210B"/>
    <w:rsid w:val="00B05E35"/>
    <w:rsid w:val="00B073F3"/>
    <w:rsid w:val="00B07D5B"/>
    <w:rsid w:val="00B102D6"/>
    <w:rsid w:val="00B10D2D"/>
    <w:rsid w:val="00B12518"/>
    <w:rsid w:val="00B173C1"/>
    <w:rsid w:val="00B212E4"/>
    <w:rsid w:val="00B2343C"/>
    <w:rsid w:val="00B25346"/>
    <w:rsid w:val="00B256DA"/>
    <w:rsid w:val="00B305E1"/>
    <w:rsid w:val="00B30ABF"/>
    <w:rsid w:val="00B31556"/>
    <w:rsid w:val="00B33CDC"/>
    <w:rsid w:val="00B40122"/>
    <w:rsid w:val="00B420CD"/>
    <w:rsid w:val="00B4221A"/>
    <w:rsid w:val="00B42604"/>
    <w:rsid w:val="00B46767"/>
    <w:rsid w:val="00B54D22"/>
    <w:rsid w:val="00B559ED"/>
    <w:rsid w:val="00B5614B"/>
    <w:rsid w:val="00B56D5A"/>
    <w:rsid w:val="00B71E41"/>
    <w:rsid w:val="00B73C32"/>
    <w:rsid w:val="00B7561D"/>
    <w:rsid w:val="00B8072D"/>
    <w:rsid w:val="00B84BD5"/>
    <w:rsid w:val="00B84F49"/>
    <w:rsid w:val="00B90334"/>
    <w:rsid w:val="00B9446C"/>
    <w:rsid w:val="00B94896"/>
    <w:rsid w:val="00BB2679"/>
    <w:rsid w:val="00BC0CA9"/>
    <w:rsid w:val="00BC4080"/>
    <w:rsid w:val="00BD045B"/>
    <w:rsid w:val="00BD4CB7"/>
    <w:rsid w:val="00BD4F7D"/>
    <w:rsid w:val="00BE014F"/>
    <w:rsid w:val="00BE3025"/>
    <w:rsid w:val="00BE3EB2"/>
    <w:rsid w:val="00BE654D"/>
    <w:rsid w:val="00BF3765"/>
    <w:rsid w:val="00BF4C2B"/>
    <w:rsid w:val="00C02C0E"/>
    <w:rsid w:val="00C0389C"/>
    <w:rsid w:val="00C075BC"/>
    <w:rsid w:val="00C100CF"/>
    <w:rsid w:val="00C149CD"/>
    <w:rsid w:val="00C17DDD"/>
    <w:rsid w:val="00C31EB6"/>
    <w:rsid w:val="00C3216E"/>
    <w:rsid w:val="00C341B1"/>
    <w:rsid w:val="00C37543"/>
    <w:rsid w:val="00C41FC4"/>
    <w:rsid w:val="00C42F0E"/>
    <w:rsid w:val="00C44417"/>
    <w:rsid w:val="00C46875"/>
    <w:rsid w:val="00C478CA"/>
    <w:rsid w:val="00C51263"/>
    <w:rsid w:val="00C51C79"/>
    <w:rsid w:val="00C53EF9"/>
    <w:rsid w:val="00C57E86"/>
    <w:rsid w:val="00C66A16"/>
    <w:rsid w:val="00C7228C"/>
    <w:rsid w:val="00C742D8"/>
    <w:rsid w:val="00C77DFC"/>
    <w:rsid w:val="00C87904"/>
    <w:rsid w:val="00CA1C16"/>
    <w:rsid w:val="00CA3EA2"/>
    <w:rsid w:val="00CA5522"/>
    <w:rsid w:val="00CB00D9"/>
    <w:rsid w:val="00CB3405"/>
    <w:rsid w:val="00CC27CE"/>
    <w:rsid w:val="00CC2977"/>
    <w:rsid w:val="00CC309E"/>
    <w:rsid w:val="00CC39D9"/>
    <w:rsid w:val="00CD0852"/>
    <w:rsid w:val="00CD0C6E"/>
    <w:rsid w:val="00CD13A8"/>
    <w:rsid w:val="00CD616C"/>
    <w:rsid w:val="00CE12F0"/>
    <w:rsid w:val="00CE33ED"/>
    <w:rsid w:val="00CE3EC6"/>
    <w:rsid w:val="00CE4A4E"/>
    <w:rsid w:val="00CE4B3C"/>
    <w:rsid w:val="00CE6043"/>
    <w:rsid w:val="00CF0342"/>
    <w:rsid w:val="00CF391F"/>
    <w:rsid w:val="00CF553B"/>
    <w:rsid w:val="00CF58E3"/>
    <w:rsid w:val="00CF706A"/>
    <w:rsid w:val="00D00EBB"/>
    <w:rsid w:val="00D0537F"/>
    <w:rsid w:val="00D065D8"/>
    <w:rsid w:val="00D06A27"/>
    <w:rsid w:val="00D13623"/>
    <w:rsid w:val="00D141C3"/>
    <w:rsid w:val="00D14F07"/>
    <w:rsid w:val="00D23BB6"/>
    <w:rsid w:val="00D254B1"/>
    <w:rsid w:val="00D269DD"/>
    <w:rsid w:val="00D26FD6"/>
    <w:rsid w:val="00D27934"/>
    <w:rsid w:val="00D376AF"/>
    <w:rsid w:val="00D419F5"/>
    <w:rsid w:val="00D427CE"/>
    <w:rsid w:val="00D4679C"/>
    <w:rsid w:val="00D476E2"/>
    <w:rsid w:val="00D47C2B"/>
    <w:rsid w:val="00D53782"/>
    <w:rsid w:val="00D5721F"/>
    <w:rsid w:val="00D57FD5"/>
    <w:rsid w:val="00D6032A"/>
    <w:rsid w:val="00D701AF"/>
    <w:rsid w:val="00D72BD2"/>
    <w:rsid w:val="00D77D94"/>
    <w:rsid w:val="00D81FA3"/>
    <w:rsid w:val="00D82EAD"/>
    <w:rsid w:val="00D8440D"/>
    <w:rsid w:val="00D85243"/>
    <w:rsid w:val="00D854A9"/>
    <w:rsid w:val="00D85DE0"/>
    <w:rsid w:val="00D907F4"/>
    <w:rsid w:val="00D947A2"/>
    <w:rsid w:val="00D94D73"/>
    <w:rsid w:val="00D958E6"/>
    <w:rsid w:val="00DA00F3"/>
    <w:rsid w:val="00DA1170"/>
    <w:rsid w:val="00DA56C7"/>
    <w:rsid w:val="00DA6311"/>
    <w:rsid w:val="00DB0671"/>
    <w:rsid w:val="00DB1438"/>
    <w:rsid w:val="00DB1965"/>
    <w:rsid w:val="00DB2258"/>
    <w:rsid w:val="00DB4580"/>
    <w:rsid w:val="00DB489E"/>
    <w:rsid w:val="00DC22A5"/>
    <w:rsid w:val="00DC3FA7"/>
    <w:rsid w:val="00DC77B9"/>
    <w:rsid w:val="00DD6B7A"/>
    <w:rsid w:val="00DD7DB2"/>
    <w:rsid w:val="00DF0F66"/>
    <w:rsid w:val="00DF271F"/>
    <w:rsid w:val="00DF379D"/>
    <w:rsid w:val="00DF50BB"/>
    <w:rsid w:val="00E02BBB"/>
    <w:rsid w:val="00E02BD6"/>
    <w:rsid w:val="00E05DC4"/>
    <w:rsid w:val="00E14458"/>
    <w:rsid w:val="00E20A47"/>
    <w:rsid w:val="00E21242"/>
    <w:rsid w:val="00E23A12"/>
    <w:rsid w:val="00E24560"/>
    <w:rsid w:val="00E26813"/>
    <w:rsid w:val="00E35F75"/>
    <w:rsid w:val="00E365FD"/>
    <w:rsid w:val="00E36F9E"/>
    <w:rsid w:val="00E411D2"/>
    <w:rsid w:val="00E41DF9"/>
    <w:rsid w:val="00E448D4"/>
    <w:rsid w:val="00E44E9C"/>
    <w:rsid w:val="00E46A4C"/>
    <w:rsid w:val="00E47181"/>
    <w:rsid w:val="00E51729"/>
    <w:rsid w:val="00E52E56"/>
    <w:rsid w:val="00E55A2E"/>
    <w:rsid w:val="00E56614"/>
    <w:rsid w:val="00E631B4"/>
    <w:rsid w:val="00E638D3"/>
    <w:rsid w:val="00E63DBC"/>
    <w:rsid w:val="00E643F9"/>
    <w:rsid w:val="00E7319F"/>
    <w:rsid w:val="00E80B4F"/>
    <w:rsid w:val="00E81BC8"/>
    <w:rsid w:val="00E9039B"/>
    <w:rsid w:val="00E936E9"/>
    <w:rsid w:val="00EA4D0A"/>
    <w:rsid w:val="00EB0198"/>
    <w:rsid w:val="00EB5052"/>
    <w:rsid w:val="00EB7918"/>
    <w:rsid w:val="00EB7F34"/>
    <w:rsid w:val="00EC0D18"/>
    <w:rsid w:val="00EC3195"/>
    <w:rsid w:val="00EC51DF"/>
    <w:rsid w:val="00ED27E5"/>
    <w:rsid w:val="00ED38F3"/>
    <w:rsid w:val="00ED67A5"/>
    <w:rsid w:val="00EF15BB"/>
    <w:rsid w:val="00EF52A4"/>
    <w:rsid w:val="00EF668A"/>
    <w:rsid w:val="00F011F0"/>
    <w:rsid w:val="00F05227"/>
    <w:rsid w:val="00F077ED"/>
    <w:rsid w:val="00F07888"/>
    <w:rsid w:val="00F07E9A"/>
    <w:rsid w:val="00F10220"/>
    <w:rsid w:val="00F118B7"/>
    <w:rsid w:val="00F12570"/>
    <w:rsid w:val="00F16133"/>
    <w:rsid w:val="00F22312"/>
    <w:rsid w:val="00F228D9"/>
    <w:rsid w:val="00F2331C"/>
    <w:rsid w:val="00F30817"/>
    <w:rsid w:val="00F363D1"/>
    <w:rsid w:val="00F431E7"/>
    <w:rsid w:val="00F4742D"/>
    <w:rsid w:val="00F47570"/>
    <w:rsid w:val="00F51B05"/>
    <w:rsid w:val="00F52E07"/>
    <w:rsid w:val="00F542A8"/>
    <w:rsid w:val="00F5446F"/>
    <w:rsid w:val="00F55A0D"/>
    <w:rsid w:val="00F55D49"/>
    <w:rsid w:val="00F60540"/>
    <w:rsid w:val="00F667D8"/>
    <w:rsid w:val="00F704A9"/>
    <w:rsid w:val="00F70CF6"/>
    <w:rsid w:val="00F7545C"/>
    <w:rsid w:val="00F755C9"/>
    <w:rsid w:val="00F76260"/>
    <w:rsid w:val="00F76F87"/>
    <w:rsid w:val="00F84E70"/>
    <w:rsid w:val="00F84E78"/>
    <w:rsid w:val="00F86172"/>
    <w:rsid w:val="00F87AE9"/>
    <w:rsid w:val="00F90613"/>
    <w:rsid w:val="00F94D28"/>
    <w:rsid w:val="00F97517"/>
    <w:rsid w:val="00FA1064"/>
    <w:rsid w:val="00FA4896"/>
    <w:rsid w:val="00FA6A79"/>
    <w:rsid w:val="00FA7293"/>
    <w:rsid w:val="00FA7794"/>
    <w:rsid w:val="00FA7A71"/>
    <w:rsid w:val="00FB2307"/>
    <w:rsid w:val="00FB6332"/>
    <w:rsid w:val="00FC0A16"/>
    <w:rsid w:val="00FC1E2A"/>
    <w:rsid w:val="00FC3D52"/>
    <w:rsid w:val="00FC3EBD"/>
    <w:rsid w:val="00FC769D"/>
    <w:rsid w:val="00FC7E9E"/>
    <w:rsid w:val="00FD1265"/>
    <w:rsid w:val="00FD3FBC"/>
    <w:rsid w:val="00FD40B0"/>
    <w:rsid w:val="00FD4363"/>
    <w:rsid w:val="00FD6529"/>
    <w:rsid w:val="00FD6F1F"/>
    <w:rsid w:val="00FE0297"/>
    <w:rsid w:val="00FE5B9E"/>
    <w:rsid w:val="00FF1F6A"/>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14:docId w14:val="636239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de-DE"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13B86"/>
    <w:pPr>
      <w:spacing w:before="60" w:after="60" w:line="264" w:lineRule="auto"/>
    </w:pPr>
    <w:rPr>
      <w:rFonts w:ascii="BentonSans Book" w:eastAsia="MS Mincho" w:hAnsi="BentonSans Book"/>
      <w:sz w:val="18"/>
      <w:szCs w:val="24"/>
      <w:lang w:val="en-US" w:eastAsia="en-US"/>
    </w:rPr>
  </w:style>
  <w:style w:type="paragraph" w:styleId="Heading1">
    <w:name w:val="heading 1"/>
    <w:basedOn w:val="Normal"/>
    <w:next w:val="Normal"/>
    <w:link w:val="Heading1Char"/>
    <w:uiPriority w:val="9"/>
    <w:qFormat/>
    <w:rsid w:val="00613B86"/>
    <w:pPr>
      <w:keepNext/>
      <w:keepLines/>
      <w:pageBreakBefore/>
      <w:numPr>
        <w:numId w:val="5"/>
      </w:numPr>
      <w:spacing w:before="120" w:after="560" w:line="480" w:lineRule="exact"/>
      <w:ind w:left="851" w:hanging="851"/>
      <w:outlineLvl w:val="0"/>
    </w:pPr>
    <w:rPr>
      <w:rFonts w:ascii="BentonSans Bold" w:eastAsia="SimSun" w:hAnsi="BentonSans Bold"/>
      <w:bCs/>
      <w:color w:val="666666"/>
      <w:sz w:val="40"/>
      <w:szCs w:val="28"/>
    </w:rPr>
  </w:style>
  <w:style w:type="paragraph" w:styleId="Heading2">
    <w:name w:val="heading 2"/>
    <w:aliases w:val="Chapter Title"/>
    <w:basedOn w:val="Heading1"/>
    <w:next w:val="Normal"/>
    <w:link w:val="Heading2Char"/>
    <w:unhideWhenUsed/>
    <w:qFormat/>
    <w:rsid w:val="00613B86"/>
    <w:pPr>
      <w:pageBreakBefore w:val="0"/>
      <w:numPr>
        <w:ilvl w:val="1"/>
      </w:numPr>
      <w:spacing w:before="560" w:after="320" w:line="360" w:lineRule="exact"/>
      <w:ind w:left="851" w:hanging="851"/>
      <w:outlineLvl w:val="1"/>
    </w:pPr>
    <w:rPr>
      <w:bCs w:val="0"/>
      <w:sz w:val="30"/>
      <w:szCs w:val="26"/>
    </w:rPr>
  </w:style>
  <w:style w:type="paragraph" w:styleId="Heading3">
    <w:name w:val="heading 3"/>
    <w:basedOn w:val="Heading2"/>
    <w:next w:val="Normal"/>
    <w:link w:val="Heading3Char"/>
    <w:unhideWhenUsed/>
    <w:qFormat/>
    <w:rsid w:val="00613B86"/>
    <w:pPr>
      <w:numPr>
        <w:ilvl w:val="2"/>
      </w:numPr>
      <w:ind w:left="1134" w:hanging="1134"/>
      <w:outlineLvl w:val="2"/>
    </w:pPr>
    <w:rPr>
      <w:bCs/>
    </w:rPr>
  </w:style>
  <w:style w:type="paragraph" w:styleId="Heading4">
    <w:name w:val="heading 4"/>
    <w:aliases w:val="Map Title,Bullet 1,PA Micro Section,ASAPHeading 4"/>
    <w:basedOn w:val="Heading2"/>
    <w:next w:val="Normal"/>
    <w:link w:val="Heading4Char"/>
    <w:unhideWhenUsed/>
    <w:qFormat/>
    <w:rsid w:val="00613B86"/>
    <w:pPr>
      <w:numPr>
        <w:ilvl w:val="3"/>
      </w:numPr>
      <w:ind w:left="1418" w:hanging="1418"/>
      <w:outlineLvl w:val="3"/>
    </w:pPr>
    <w:rPr>
      <w:bCs/>
      <w:iCs/>
    </w:rPr>
  </w:style>
  <w:style w:type="paragraph" w:styleId="Heading5">
    <w:name w:val="heading 5"/>
    <w:basedOn w:val="Heading2"/>
    <w:next w:val="Normal"/>
    <w:link w:val="Heading5Char"/>
    <w:unhideWhenUsed/>
    <w:qFormat/>
    <w:rsid w:val="00613B86"/>
    <w:pPr>
      <w:numPr>
        <w:ilvl w:val="4"/>
      </w:numPr>
      <w:ind w:left="1701" w:hanging="1701"/>
      <w:outlineLvl w:val="4"/>
    </w:pPr>
  </w:style>
  <w:style w:type="paragraph" w:styleId="Heading6">
    <w:name w:val="heading 6"/>
    <w:basedOn w:val="Heading2"/>
    <w:next w:val="Normal"/>
    <w:link w:val="Heading6Char"/>
    <w:uiPriority w:val="9"/>
    <w:unhideWhenUsed/>
    <w:rsid w:val="00613B86"/>
    <w:pPr>
      <w:numPr>
        <w:ilvl w:val="5"/>
      </w:numPr>
      <w:ind w:left="1871" w:hanging="1871"/>
      <w:outlineLvl w:val="5"/>
    </w:pPr>
    <w:rPr>
      <w:iCs/>
    </w:rPr>
  </w:style>
  <w:style w:type="paragraph" w:styleId="Heading7">
    <w:name w:val="heading 7"/>
    <w:basedOn w:val="Heading2"/>
    <w:next w:val="Normal"/>
    <w:link w:val="Heading7Char"/>
    <w:uiPriority w:val="9"/>
    <w:unhideWhenUsed/>
    <w:rsid w:val="00613B86"/>
    <w:pPr>
      <w:numPr>
        <w:ilvl w:val="6"/>
      </w:numPr>
      <w:ind w:left="1985" w:hanging="1985"/>
      <w:outlineLvl w:val="6"/>
    </w:pPr>
    <w:rPr>
      <w:iCs/>
    </w:rPr>
  </w:style>
  <w:style w:type="paragraph" w:styleId="Heading8">
    <w:name w:val="heading 8"/>
    <w:basedOn w:val="Heading2"/>
    <w:next w:val="Normal"/>
    <w:link w:val="Heading8Char"/>
    <w:uiPriority w:val="9"/>
    <w:unhideWhenUsed/>
    <w:rsid w:val="00613B86"/>
    <w:pPr>
      <w:numPr>
        <w:ilvl w:val="7"/>
      </w:numPr>
      <w:ind w:left="2268" w:hanging="2268"/>
      <w:outlineLvl w:val="7"/>
    </w:pPr>
    <w:rPr>
      <w:szCs w:val="20"/>
    </w:rPr>
  </w:style>
  <w:style w:type="paragraph" w:styleId="Heading9">
    <w:name w:val="heading 9"/>
    <w:basedOn w:val="Heading2"/>
    <w:next w:val="Normal"/>
    <w:link w:val="Heading9Char"/>
    <w:uiPriority w:val="9"/>
    <w:unhideWhenUsed/>
    <w:rsid w:val="00613B86"/>
    <w:pPr>
      <w:numPr>
        <w:ilvl w:val="8"/>
      </w:numPr>
      <w:ind w:left="2495" w:hanging="2495"/>
      <w:outlineLvl w:val="8"/>
    </w:pPr>
    <w:rPr>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13B86"/>
    <w:rPr>
      <w:rFonts w:ascii="BentonSans Bold" w:hAnsi="BentonSans Bold"/>
      <w:bCs/>
      <w:color w:val="666666"/>
      <w:sz w:val="40"/>
      <w:szCs w:val="28"/>
      <w:lang w:val="en-US" w:eastAsia="en-US"/>
    </w:rPr>
  </w:style>
  <w:style w:type="character" w:customStyle="1" w:styleId="Heading2Char">
    <w:name w:val="Heading 2 Char"/>
    <w:aliases w:val="Chapter Title Char"/>
    <w:link w:val="Heading2"/>
    <w:rsid w:val="00613B86"/>
    <w:rPr>
      <w:rFonts w:ascii="BentonSans Bold" w:hAnsi="BentonSans Bold"/>
      <w:color w:val="666666"/>
      <w:sz w:val="30"/>
      <w:szCs w:val="26"/>
      <w:lang w:val="en-US" w:eastAsia="en-US"/>
    </w:rPr>
  </w:style>
  <w:style w:type="character" w:customStyle="1" w:styleId="Heading3Char">
    <w:name w:val="Heading 3 Char"/>
    <w:link w:val="Heading3"/>
    <w:rsid w:val="00613B86"/>
    <w:rPr>
      <w:rFonts w:ascii="BentonSans Bold" w:hAnsi="BentonSans Bold"/>
      <w:bCs/>
      <w:color w:val="666666"/>
      <w:sz w:val="30"/>
      <w:szCs w:val="26"/>
      <w:lang w:val="en-US" w:eastAsia="en-US"/>
    </w:rPr>
  </w:style>
  <w:style w:type="character" w:customStyle="1" w:styleId="Heading4Char">
    <w:name w:val="Heading 4 Char"/>
    <w:aliases w:val="Map Title Char,Bullet 1 Char,PA Micro Section Char,ASAPHeading 4 Char"/>
    <w:link w:val="Heading4"/>
    <w:rsid w:val="00613B86"/>
    <w:rPr>
      <w:rFonts w:ascii="BentonSans Bold" w:hAnsi="BentonSans Bold"/>
      <w:bCs/>
      <w:iCs/>
      <w:color w:val="666666"/>
      <w:sz w:val="30"/>
      <w:szCs w:val="26"/>
      <w:lang w:val="en-US" w:eastAsia="en-US"/>
    </w:rPr>
  </w:style>
  <w:style w:type="character" w:customStyle="1" w:styleId="Heading5Char">
    <w:name w:val="Heading 5 Char"/>
    <w:link w:val="Heading5"/>
    <w:rsid w:val="00613B86"/>
    <w:rPr>
      <w:rFonts w:ascii="BentonSans Bold" w:hAnsi="BentonSans Bold"/>
      <w:color w:val="666666"/>
      <w:sz w:val="30"/>
      <w:szCs w:val="26"/>
      <w:lang w:val="en-US" w:eastAsia="en-US"/>
    </w:rPr>
  </w:style>
  <w:style w:type="character" w:customStyle="1" w:styleId="Heading6Char">
    <w:name w:val="Heading 6 Char"/>
    <w:link w:val="Heading6"/>
    <w:uiPriority w:val="9"/>
    <w:rsid w:val="00613B86"/>
    <w:rPr>
      <w:rFonts w:ascii="BentonSans Bold" w:hAnsi="BentonSans Bold"/>
      <w:iCs/>
      <w:color w:val="666666"/>
      <w:sz w:val="30"/>
      <w:szCs w:val="26"/>
      <w:lang w:val="en-US" w:eastAsia="en-US"/>
    </w:rPr>
  </w:style>
  <w:style w:type="character" w:customStyle="1" w:styleId="Heading7Char">
    <w:name w:val="Heading 7 Char"/>
    <w:link w:val="Heading7"/>
    <w:uiPriority w:val="9"/>
    <w:rsid w:val="00613B86"/>
    <w:rPr>
      <w:rFonts w:ascii="BentonSans Bold" w:hAnsi="BentonSans Bold"/>
      <w:iCs/>
      <w:color w:val="666666"/>
      <w:sz w:val="30"/>
      <w:szCs w:val="26"/>
      <w:lang w:val="en-US" w:eastAsia="en-US"/>
    </w:rPr>
  </w:style>
  <w:style w:type="character" w:customStyle="1" w:styleId="Heading8Char">
    <w:name w:val="Heading 8 Char"/>
    <w:link w:val="Heading8"/>
    <w:uiPriority w:val="9"/>
    <w:rsid w:val="00613B86"/>
    <w:rPr>
      <w:rFonts w:ascii="BentonSans Bold" w:hAnsi="BentonSans Bold"/>
      <w:color w:val="666666"/>
      <w:sz w:val="30"/>
      <w:lang w:val="en-US" w:eastAsia="en-US"/>
    </w:rPr>
  </w:style>
  <w:style w:type="character" w:customStyle="1" w:styleId="Heading9Char">
    <w:name w:val="Heading 9 Char"/>
    <w:link w:val="Heading9"/>
    <w:uiPriority w:val="9"/>
    <w:rsid w:val="00613B86"/>
    <w:rPr>
      <w:rFonts w:ascii="BentonSans Bold" w:hAnsi="BentonSans Bold"/>
      <w:iCs/>
      <w:color w:val="666666"/>
      <w:sz w:val="30"/>
      <w:lang w:val="en-US" w:eastAsia="en-US"/>
    </w:rPr>
  </w:style>
  <w:style w:type="paragraph" w:customStyle="1" w:styleId="SAPCollateralType">
    <w:name w:val="SAP_CollateralType"/>
    <w:basedOn w:val="SAPMainTitle"/>
    <w:locked/>
    <w:rsid w:val="00613B86"/>
    <w:rPr>
      <w:color w:val="auto"/>
      <w:sz w:val="24"/>
    </w:rPr>
  </w:style>
  <w:style w:type="paragraph" w:customStyle="1" w:styleId="SAPMainTitle">
    <w:name w:val="SAP_MainTitle"/>
    <w:basedOn w:val="Normal"/>
    <w:next w:val="SAPSubTitle"/>
    <w:rsid w:val="00613B86"/>
    <w:pPr>
      <w:spacing w:before="0" w:after="0" w:line="240" w:lineRule="auto"/>
      <w:ind w:left="170" w:right="170"/>
    </w:pPr>
    <w:rPr>
      <w:rFonts w:ascii="BentonSans Bold" w:hAnsi="BentonSans Bold"/>
      <w:color w:val="FFFFFF"/>
      <w:sz w:val="40"/>
      <w:u w:color="000000"/>
    </w:rPr>
  </w:style>
  <w:style w:type="paragraph" w:customStyle="1" w:styleId="SAPSubTitle">
    <w:name w:val="SAP_SubTitle"/>
    <w:basedOn w:val="SAPMainTitle"/>
    <w:rsid w:val="00613B86"/>
    <w:pPr>
      <w:spacing w:before="120"/>
    </w:pPr>
    <w:rPr>
      <w:sz w:val="28"/>
    </w:rPr>
  </w:style>
  <w:style w:type="paragraph" w:customStyle="1" w:styleId="SAPSecurityLevel">
    <w:name w:val="SAP_SecurityLevel"/>
    <w:basedOn w:val="SAPMainTitle"/>
    <w:locked/>
    <w:rsid w:val="00613B86"/>
    <w:pPr>
      <w:spacing w:line="260" w:lineRule="exact"/>
      <w:jc w:val="right"/>
    </w:pPr>
    <w:rPr>
      <w:caps/>
      <w:color w:val="auto"/>
      <w:spacing w:val="10"/>
      <w:sz w:val="20"/>
    </w:rPr>
  </w:style>
  <w:style w:type="paragraph" w:customStyle="1" w:styleId="SAPDocumentVersion">
    <w:name w:val="SAP_DocumentVersion"/>
    <w:basedOn w:val="SAPSecurityLevel"/>
    <w:rsid w:val="00613B86"/>
    <w:pPr>
      <w:spacing w:line="300" w:lineRule="exact"/>
      <w:jc w:val="left"/>
    </w:pPr>
    <w:rPr>
      <w:rFonts w:ascii="BentonSans Book" w:hAnsi="BentonSans Book"/>
      <w:caps w:val="0"/>
      <w:spacing w:val="0"/>
      <w:sz w:val="24"/>
    </w:rPr>
  </w:style>
  <w:style w:type="paragraph" w:customStyle="1" w:styleId="SAPMaterialNumber">
    <w:name w:val="SAP_MaterialNumber"/>
    <w:basedOn w:val="SAPDocumentVersion"/>
    <w:locked/>
    <w:rsid w:val="00613B86"/>
    <w:pPr>
      <w:spacing w:before="120" w:line="180" w:lineRule="exact"/>
      <w:ind w:left="0" w:right="0"/>
      <w:jc w:val="center"/>
    </w:pPr>
    <w:rPr>
      <w:rFonts w:ascii="BentonSans Bold" w:hAnsi="BentonSans Bold"/>
      <w:sz w:val="12"/>
    </w:rPr>
  </w:style>
  <w:style w:type="table" w:styleId="TableGrid">
    <w:name w:val="Table Grid"/>
    <w:basedOn w:val="TableNormal"/>
    <w:uiPriority w:val="59"/>
    <w:rsid w:val="00613B86"/>
    <w:rPr>
      <w:rFonts w:ascii="SAPSerifRegular" w:eastAsia="MS Mincho" w:hAnsi="SAPSerifRegular"/>
      <w:sz w:val="24"/>
      <w:szCs w:val="24"/>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613B86"/>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613B86"/>
    <w:rPr>
      <w:rFonts w:ascii="Tahoma" w:eastAsia="MS Mincho" w:hAnsi="Tahoma" w:cs="Tahoma"/>
      <w:sz w:val="16"/>
      <w:szCs w:val="16"/>
      <w:lang w:eastAsia="en-US"/>
    </w:rPr>
  </w:style>
  <w:style w:type="paragraph" w:customStyle="1" w:styleId="SAPTargetAudienceTitle">
    <w:name w:val="SAP_TargetAudienceTitle"/>
    <w:basedOn w:val="SAPMainTitle"/>
    <w:locked/>
    <w:rsid w:val="00613B86"/>
    <w:pPr>
      <w:spacing w:before="1080"/>
    </w:pPr>
    <w:rPr>
      <w:b/>
      <w:color w:val="999999"/>
      <w:sz w:val="20"/>
    </w:rPr>
  </w:style>
  <w:style w:type="paragraph" w:customStyle="1" w:styleId="SAPTargetAudience">
    <w:name w:val="SAP_TargetAudience"/>
    <w:basedOn w:val="Normal"/>
    <w:locked/>
    <w:rsid w:val="00613B86"/>
    <w:pPr>
      <w:ind w:left="170" w:right="170"/>
    </w:pPr>
  </w:style>
  <w:style w:type="paragraph" w:customStyle="1" w:styleId="SAPHeading1NoNumber">
    <w:name w:val="SAP_Heading1NoNumber"/>
    <w:basedOn w:val="Heading1"/>
    <w:next w:val="Normal"/>
    <w:locked/>
    <w:rsid w:val="00613B86"/>
    <w:pPr>
      <w:numPr>
        <w:numId w:val="0"/>
      </w:numPr>
      <w:outlineLvl w:val="9"/>
    </w:pPr>
  </w:style>
  <w:style w:type="table" w:customStyle="1" w:styleId="LightShading1">
    <w:name w:val="Light Shading1"/>
    <w:basedOn w:val="TableNormal"/>
    <w:uiPriority w:val="60"/>
    <w:locked/>
    <w:rsid w:val="00613B86"/>
    <w:rPr>
      <w:rFonts w:ascii="SAPSerifRegular" w:eastAsia="MS Mincho" w:hAnsi="SAPSerifRegular"/>
      <w:color w:val="000000"/>
      <w:sz w:val="24"/>
      <w:szCs w:val="24"/>
      <w:lang w:eastAsia="en-US"/>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locked/>
    <w:rsid w:val="00613B86"/>
    <w:rPr>
      <w:rFonts w:ascii="SAPSerifRegular" w:eastAsia="MS Mincho" w:hAnsi="SAPSerifRegular"/>
      <w:color w:val="365F91"/>
      <w:sz w:val="24"/>
      <w:szCs w:val="24"/>
      <w:lang w:eastAsia="en-US"/>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613B86"/>
    <w:rPr>
      <w:rFonts w:ascii="SAPSerifRegular" w:eastAsia="MS Mincho" w:hAnsi="SAPSerifRegular"/>
      <w:color w:val="943634"/>
      <w:sz w:val="24"/>
      <w:szCs w:val="24"/>
      <w:lang w:eastAsia="en-US"/>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customStyle="1" w:styleId="LightList1">
    <w:name w:val="Light List1"/>
    <w:basedOn w:val="TableNormal"/>
    <w:uiPriority w:val="61"/>
    <w:locked/>
    <w:rsid w:val="00613B86"/>
    <w:rPr>
      <w:rFonts w:ascii="SAPSerifRegular" w:eastAsia="MS Mincho" w:hAnsi="SAPSerifRegular"/>
      <w:sz w:val="24"/>
      <w:szCs w:val="24"/>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MediumList11">
    <w:name w:val="Medium List 11"/>
    <w:basedOn w:val="TableNormal"/>
    <w:uiPriority w:val="65"/>
    <w:locked/>
    <w:rsid w:val="00613B86"/>
    <w:rPr>
      <w:rFonts w:ascii="SAPSerifRegular" w:eastAsia="MS Mincho" w:hAnsi="SAPSerifRegular"/>
      <w:color w:val="000000"/>
      <w:sz w:val="24"/>
      <w:szCs w:val="24"/>
      <w:lang w:eastAsia="en-US"/>
    </w:rPr>
    <w:tblPr>
      <w:tblStyleRowBandSize w:val="1"/>
      <w:tblStyleColBandSize w:val="1"/>
      <w:tblBorders>
        <w:top w:val="single" w:sz="8" w:space="0" w:color="000000"/>
        <w:bottom w:val="single" w:sz="8" w:space="0" w:color="000000"/>
      </w:tblBorders>
    </w:tblPr>
    <w:tblStylePr w:type="firstRow">
      <w:rPr>
        <w:rFonts w:ascii="Cambria" w:eastAsia="SimSun" w:hAnsi="Cambria" w:cs="Times New Roman"/>
      </w:rPr>
      <w:tblPr/>
      <w:tcPr>
        <w:tcBorders>
          <w:top w:val="nil"/>
          <w:bottom w:val="single" w:sz="8" w:space="0" w:color="000000"/>
        </w:tcBorders>
      </w:tcPr>
    </w:tblStylePr>
    <w:tblStylePr w:type="lastRow">
      <w:rPr>
        <w:rFonts w:cs="Times New Roman"/>
        <w:b/>
        <w:bCs/>
        <w:color w:val="1F497D"/>
      </w:rPr>
      <w:tblPr/>
      <w:tcPr>
        <w:tcBorders>
          <w:top w:val="single" w:sz="8" w:space="0" w:color="000000"/>
          <w:bottom w:val="single" w:sz="8" w:space="0" w:color="000000"/>
        </w:tcBorders>
      </w:tcPr>
    </w:tblStylePr>
    <w:tblStylePr w:type="firstCol">
      <w:rPr>
        <w:rFonts w:cs="Times New Roman"/>
        <w:b/>
        <w:bCs/>
      </w:rPr>
    </w:tblStylePr>
    <w:tblStylePr w:type="lastCol">
      <w:rPr>
        <w:rFonts w:cs="Times New Roman"/>
        <w:b/>
        <w:bCs/>
      </w:rPr>
      <w:tblPr/>
      <w:tcPr>
        <w:tcBorders>
          <w:top w:val="single" w:sz="8" w:space="0" w:color="000000"/>
          <w:bottom w:val="single" w:sz="8" w:space="0" w:color="000000"/>
        </w:tcBorders>
      </w:tcPr>
    </w:tblStylePr>
    <w:tblStylePr w:type="band1Vert">
      <w:rPr>
        <w:rFonts w:cs="Times New Roman"/>
      </w:rPr>
      <w:tblPr/>
      <w:tcPr>
        <w:shd w:val="clear" w:color="auto" w:fill="C0C0C0"/>
      </w:tcPr>
    </w:tblStylePr>
    <w:tblStylePr w:type="band1Horz">
      <w:rPr>
        <w:rFonts w:cs="Times New Roman"/>
      </w:rPr>
      <w:tblPr/>
      <w:tcPr>
        <w:shd w:val="clear" w:color="auto" w:fill="C0C0C0"/>
      </w:tcPr>
    </w:tblStylePr>
  </w:style>
  <w:style w:type="table" w:customStyle="1" w:styleId="LightGrid1">
    <w:name w:val="Light Grid1"/>
    <w:basedOn w:val="TableNormal"/>
    <w:uiPriority w:val="62"/>
    <w:locked/>
    <w:rsid w:val="00613B86"/>
    <w:rPr>
      <w:rFonts w:ascii="SAPSerifRegular" w:eastAsia="MS Mincho" w:hAnsi="SAPSerifRegular"/>
      <w:sz w:val="24"/>
      <w:szCs w:val="24"/>
      <w:lang w:eastAsia="en-US"/>
    </w:rPr>
    <w:tblPr>
      <w:tblStyleRowBandSize w:val="1"/>
      <w:tblStyleColBandSize w:val="1"/>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spacing w:before="0" w:after="0"/>
      </w:pPr>
      <w:rPr>
        <w:rFonts w:ascii="BentonSans Medium" w:eastAsia="SimSun" w:hAnsi="BentonSans Medium" w:cs="Times New Roman"/>
        <w:b w:val="0"/>
        <w:bCs/>
      </w:rPr>
      <w:tblPr/>
      <w:tcPr>
        <w:shd w:val="clear" w:color="auto" w:fill="999999"/>
      </w:tcPr>
    </w:tblStylePr>
    <w:tblStylePr w:type="lastRow">
      <w:pPr>
        <w:spacing w:before="0" w:after="0"/>
      </w:pPr>
      <w:rPr>
        <w:rFonts w:ascii="Cambria" w:eastAsia="SimSu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SAPStandardTable">
    <w:name w:val="SAP_StandardTable"/>
    <w:basedOn w:val="TableGrid"/>
    <w:uiPriority w:val="99"/>
    <w:qFormat/>
    <w:rsid w:val="00613B86"/>
    <w:rPr>
      <w:rFonts w:ascii="BentonSans Book" w:hAnsi="BentonSans Book"/>
      <w:sz w:val="18"/>
    </w:rPr>
    <w:tblPr>
      <w:tblStyleRowBandSize w:val="1"/>
      <w:tblStyleColBandSize w:val="1"/>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keepNext/>
        <w:widowControl/>
      </w:pPr>
      <w:rPr>
        <w:rFonts w:ascii="BentonSans Medium" w:hAnsi="BentonSans Medium" w:cs="Times New Roman"/>
        <w:b/>
        <w:i w:val="0"/>
        <w:color w:val="FFFFFF"/>
        <w:sz w:val="18"/>
      </w:rPr>
      <w:tblPr/>
      <w:trPr>
        <w:tblHeader/>
      </w:trPr>
      <w:tcPr>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l2br w:val="nil"/>
          <w:tr2bl w:val="nil"/>
        </w:tcBorders>
        <w:shd w:val="clear" w:color="auto" w:fill="999999"/>
      </w:tcPr>
    </w:tblStylePr>
    <w:tblStylePr w:type="lastRow">
      <w:rPr>
        <w:rFonts w:cs="Times New Roman"/>
      </w:rPr>
      <w:tblPr/>
      <w:tcPr>
        <w:shd w:val="clear" w:color="auto" w:fill="F2F2F2"/>
      </w:tcPr>
    </w:tblStylePr>
    <w:tblStylePr w:type="firstCol">
      <w:rPr>
        <w:rFonts w:cs="Times New Roman"/>
      </w:rPr>
      <w:tblPr/>
      <w:tcPr>
        <w:shd w:val="clear" w:color="auto" w:fill="F2F2F2"/>
      </w:tcPr>
    </w:tblStylePr>
    <w:tblStylePr w:type="lastCol">
      <w:rPr>
        <w:rFonts w:cs="Times New Roman"/>
      </w:rPr>
      <w:tblPr/>
      <w:tcPr>
        <w:shd w:val="clear" w:color="auto" w:fill="F2F2F2"/>
      </w:tcPr>
    </w:tblStylePr>
    <w:tblStylePr w:type="band2Vert">
      <w:rPr>
        <w:rFonts w:cs="Times New Roman"/>
      </w:rPr>
      <w:tblPr/>
      <w:tcPr>
        <w:shd w:val="clear" w:color="auto" w:fill="F2F2F2"/>
      </w:tcPr>
    </w:tblStylePr>
    <w:tblStylePr w:type="band2Horz">
      <w:rPr>
        <w:rFonts w:cs="Times New Roman"/>
      </w:rPr>
      <w:tblPr/>
      <w:tcPr>
        <w:shd w:val="clear" w:color="auto" w:fill="F2F2F2"/>
      </w:tcPr>
    </w:tblStylePr>
  </w:style>
  <w:style w:type="paragraph" w:styleId="TOCHeading">
    <w:name w:val="TOC Heading"/>
    <w:basedOn w:val="Heading1"/>
    <w:next w:val="Normal"/>
    <w:uiPriority w:val="39"/>
    <w:semiHidden/>
    <w:unhideWhenUsed/>
    <w:qFormat/>
    <w:rsid w:val="00613B86"/>
    <w:pPr>
      <w:pageBreakBefore w:val="0"/>
      <w:numPr>
        <w:numId w:val="0"/>
      </w:numPr>
      <w:spacing w:before="480" w:after="0" w:line="276" w:lineRule="auto"/>
      <w:outlineLvl w:val="9"/>
    </w:pPr>
    <w:rPr>
      <w:rFonts w:ascii="Cambria" w:hAnsi="Cambria"/>
      <w:b/>
      <w:color w:val="365F91"/>
      <w:sz w:val="28"/>
    </w:rPr>
  </w:style>
  <w:style w:type="paragraph" w:styleId="TOC2">
    <w:name w:val="toc 2"/>
    <w:basedOn w:val="TOC1"/>
    <w:autoRedefine/>
    <w:uiPriority w:val="39"/>
    <w:unhideWhenUsed/>
    <w:rsid w:val="00613B86"/>
    <w:pPr>
      <w:keepNext w:val="0"/>
      <w:spacing w:before="0"/>
    </w:pPr>
  </w:style>
  <w:style w:type="paragraph" w:styleId="TOC1">
    <w:name w:val="toc 1"/>
    <w:basedOn w:val="Normal"/>
    <w:autoRedefine/>
    <w:uiPriority w:val="39"/>
    <w:unhideWhenUsed/>
    <w:rsid w:val="00D23BB6"/>
    <w:pPr>
      <w:keepNext/>
      <w:keepLines/>
      <w:tabs>
        <w:tab w:val="left" w:pos="624"/>
        <w:tab w:val="right" w:pos="14288"/>
      </w:tabs>
      <w:spacing w:before="240" w:after="0"/>
      <w:ind w:left="851" w:right="624" w:hanging="851"/>
    </w:pPr>
  </w:style>
  <w:style w:type="paragraph" w:styleId="TOC3">
    <w:name w:val="toc 3"/>
    <w:basedOn w:val="TOC1"/>
    <w:autoRedefine/>
    <w:uiPriority w:val="39"/>
    <w:unhideWhenUsed/>
    <w:rsid w:val="00613B86"/>
    <w:pPr>
      <w:keepNext w:val="0"/>
      <w:tabs>
        <w:tab w:val="left" w:pos="1418"/>
      </w:tabs>
      <w:spacing w:before="0"/>
      <w:ind w:left="1418" w:hanging="794"/>
    </w:pPr>
  </w:style>
  <w:style w:type="paragraph" w:styleId="TOC4">
    <w:name w:val="toc 4"/>
    <w:basedOn w:val="TOC3"/>
    <w:next w:val="Normal"/>
    <w:autoRedefine/>
    <w:uiPriority w:val="39"/>
    <w:unhideWhenUsed/>
    <w:rsid w:val="00613B86"/>
    <w:pPr>
      <w:tabs>
        <w:tab w:val="left" w:pos="1985"/>
      </w:tabs>
      <w:ind w:right="851"/>
    </w:pPr>
  </w:style>
  <w:style w:type="paragraph" w:styleId="TOC5">
    <w:name w:val="toc 5"/>
    <w:basedOn w:val="TOC4"/>
    <w:next w:val="Normal"/>
    <w:autoRedefine/>
    <w:uiPriority w:val="39"/>
    <w:unhideWhenUsed/>
    <w:rsid w:val="00613B86"/>
  </w:style>
  <w:style w:type="paragraph" w:customStyle="1" w:styleId="SAPKeyblockTitle">
    <w:name w:val="SAP_KeyblockTitle"/>
    <w:basedOn w:val="Normal"/>
    <w:next w:val="Normal"/>
    <w:qFormat/>
    <w:rsid w:val="00613B86"/>
    <w:pPr>
      <w:keepNext/>
      <w:keepLines/>
      <w:spacing w:before="560" w:after="280" w:line="280" w:lineRule="exact"/>
    </w:pPr>
    <w:rPr>
      <w:rFonts w:ascii="BentonSans Bold" w:hAnsi="BentonSans Bold"/>
      <w:color w:val="666666"/>
      <w:sz w:val="24"/>
    </w:rPr>
  </w:style>
  <w:style w:type="paragraph" w:customStyle="1" w:styleId="SAPNoteHeading">
    <w:name w:val="SAP_NoteHeading"/>
    <w:basedOn w:val="Normal"/>
    <w:next w:val="NoteParagraph"/>
    <w:qFormat/>
    <w:rsid w:val="00613B86"/>
    <w:pPr>
      <w:keepNext/>
      <w:keepLines/>
      <w:spacing w:before="0" w:after="0" w:line="500" w:lineRule="exact"/>
      <w:ind w:left="624"/>
    </w:pPr>
    <w:rPr>
      <w:rFonts w:ascii="BentonSans Regular" w:hAnsi="BentonSans Regular"/>
      <w:color w:val="666666"/>
      <w:sz w:val="22"/>
    </w:rPr>
  </w:style>
  <w:style w:type="paragraph" w:customStyle="1" w:styleId="NoteParagraph">
    <w:name w:val="Note Paragraph"/>
    <w:basedOn w:val="Normal"/>
    <w:link w:val="NoteParagraphChar"/>
    <w:qFormat/>
    <w:rsid w:val="00613B86"/>
    <w:pPr>
      <w:ind w:left="680"/>
    </w:pPr>
  </w:style>
  <w:style w:type="paragraph" w:styleId="ListContinue">
    <w:name w:val="List Continue"/>
    <w:basedOn w:val="Normal"/>
    <w:uiPriority w:val="99"/>
    <w:unhideWhenUsed/>
    <w:qFormat/>
    <w:rsid w:val="00613B86"/>
    <w:pPr>
      <w:ind w:left="340"/>
    </w:pPr>
  </w:style>
  <w:style w:type="paragraph" w:styleId="ListContinue2">
    <w:name w:val="List Continue 2"/>
    <w:basedOn w:val="Normal"/>
    <w:uiPriority w:val="99"/>
    <w:unhideWhenUsed/>
    <w:qFormat/>
    <w:rsid w:val="00613B86"/>
    <w:pPr>
      <w:ind w:left="680"/>
    </w:pPr>
  </w:style>
  <w:style w:type="paragraph" w:styleId="ListContinue3">
    <w:name w:val="List Continue 3"/>
    <w:basedOn w:val="Normal"/>
    <w:uiPriority w:val="99"/>
    <w:unhideWhenUsed/>
    <w:qFormat/>
    <w:rsid w:val="00613B86"/>
    <w:pPr>
      <w:ind w:left="1021"/>
    </w:pPr>
  </w:style>
  <w:style w:type="character" w:styleId="Hyperlink">
    <w:name w:val="Hyperlink"/>
    <w:uiPriority w:val="99"/>
    <w:unhideWhenUsed/>
    <w:rsid w:val="00613B86"/>
    <w:rPr>
      <w:rFonts w:ascii="BentonSans Book" w:hAnsi="BentonSans Book" w:cs="Times New Roman"/>
      <w:color w:val="0076CB"/>
      <w:sz w:val="18"/>
      <w:u w:val="none"/>
    </w:rPr>
  </w:style>
  <w:style w:type="paragraph" w:customStyle="1" w:styleId="SAPGreenTextNotPrinted">
    <w:name w:val="SAP_GreenText_(NotPrinted)"/>
    <w:basedOn w:val="Normal"/>
    <w:next w:val="Normal"/>
    <w:link w:val="SAPGreenTextNotPrintedChar"/>
    <w:qFormat/>
    <w:rsid w:val="00613B86"/>
    <w:rPr>
      <w:rFonts w:ascii="BentonSans Regular Italic" w:hAnsi="BentonSans Regular Italic"/>
      <w:vanish/>
      <w:color w:val="76923C"/>
    </w:rPr>
  </w:style>
  <w:style w:type="paragraph" w:customStyle="1" w:styleId="SAPSectionTitleWithinKeyblocks">
    <w:name w:val="SAP_SectionTitle_(WithinKeyblocks)"/>
    <w:basedOn w:val="Normal"/>
    <w:next w:val="Normal"/>
    <w:qFormat/>
    <w:rsid w:val="00613B86"/>
    <w:pPr>
      <w:keepNext/>
      <w:keepLines/>
      <w:spacing w:before="240" w:after="120" w:line="240" w:lineRule="exact"/>
    </w:pPr>
    <w:rPr>
      <w:rFonts w:ascii="BentonSans Bold" w:hAnsi="BentonSans Bold"/>
      <w:color w:val="666666"/>
      <w:sz w:val="20"/>
    </w:rPr>
  </w:style>
  <w:style w:type="character" w:customStyle="1" w:styleId="SAPMonospace">
    <w:name w:val="SAP_Monospace"/>
    <w:uiPriority w:val="1"/>
    <w:qFormat/>
    <w:rsid w:val="00613B86"/>
    <w:rPr>
      <w:rFonts w:ascii="Courier New" w:hAnsi="Courier New" w:cs="Times New Roman"/>
      <w:sz w:val="18"/>
    </w:rPr>
  </w:style>
  <w:style w:type="paragraph" w:styleId="Header">
    <w:name w:val="header"/>
    <w:basedOn w:val="Normal"/>
    <w:link w:val="HeaderChar"/>
    <w:uiPriority w:val="99"/>
    <w:unhideWhenUsed/>
    <w:rsid w:val="00613B86"/>
    <w:pPr>
      <w:tabs>
        <w:tab w:val="center" w:pos="4703"/>
        <w:tab w:val="right" w:pos="9406"/>
      </w:tabs>
      <w:spacing w:before="0" w:after="0" w:line="240" w:lineRule="auto"/>
    </w:pPr>
  </w:style>
  <w:style w:type="character" w:customStyle="1" w:styleId="HeaderChar">
    <w:name w:val="Header Char"/>
    <w:link w:val="Header"/>
    <w:uiPriority w:val="99"/>
    <w:rsid w:val="00613B86"/>
    <w:rPr>
      <w:rFonts w:ascii="BentonSans Book" w:eastAsia="MS Mincho" w:hAnsi="BentonSans Book"/>
      <w:sz w:val="18"/>
      <w:szCs w:val="24"/>
      <w:lang w:eastAsia="en-US"/>
    </w:rPr>
  </w:style>
  <w:style w:type="paragraph" w:styleId="Footer">
    <w:name w:val="footer"/>
    <w:basedOn w:val="Normal"/>
    <w:link w:val="FooterChar"/>
    <w:uiPriority w:val="99"/>
    <w:unhideWhenUsed/>
    <w:rsid w:val="00613B86"/>
    <w:pPr>
      <w:tabs>
        <w:tab w:val="center" w:pos="4703"/>
        <w:tab w:val="right" w:pos="9406"/>
      </w:tabs>
      <w:spacing w:before="0" w:after="0" w:line="240" w:lineRule="auto"/>
    </w:pPr>
  </w:style>
  <w:style w:type="character" w:customStyle="1" w:styleId="FooterChar">
    <w:name w:val="Footer Char"/>
    <w:link w:val="Footer"/>
    <w:uiPriority w:val="99"/>
    <w:rsid w:val="00613B86"/>
    <w:rPr>
      <w:rFonts w:ascii="BentonSans Book" w:eastAsia="MS Mincho" w:hAnsi="BentonSans Book"/>
      <w:sz w:val="18"/>
      <w:szCs w:val="24"/>
      <w:lang w:eastAsia="en-US"/>
    </w:rPr>
  </w:style>
  <w:style w:type="paragraph" w:customStyle="1" w:styleId="SAPFooterleft">
    <w:name w:val="SAP_Footer_left"/>
    <w:basedOn w:val="Footer"/>
    <w:locked/>
    <w:rsid w:val="00613B86"/>
    <w:pPr>
      <w:tabs>
        <w:tab w:val="clear" w:pos="4703"/>
        <w:tab w:val="clear" w:pos="9406"/>
      </w:tabs>
      <w:spacing w:line="180" w:lineRule="exact"/>
    </w:pPr>
    <w:rPr>
      <w:sz w:val="12"/>
    </w:rPr>
  </w:style>
  <w:style w:type="character" w:customStyle="1" w:styleId="SAPUserEntry">
    <w:name w:val="SAP_UserEntry"/>
    <w:uiPriority w:val="1"/>
    <w:qFormat/>
    <w:rsid w:val="00613B86"/>
    <w:rPr>
      <w:rFonts w:ascii="Courier New" w:hAnsi="Courier New" w:cs="Times New Roman"/>
      <w:b/>
      <w:color w:val="45157E"/>
      <w:sz w:val="18"/>
    </w:rPr>
  </w:style>
  <w:style w:type="character" w:customStyle="1" w:styleId="SAPScreenElement">
    <w:name w:val="SAP_ScreenElement"/>
    <w:uiPriority w:val="1"/>
    <w:qFormat/>
    <w:rsid w:val="00613B86"/>
    <w:rPr>
      <w:rFonts w:ascii="BentonSans Book Italic" w:hAnsi="BentonSans Book Italic" w:cs="Times New Roman"/>
      <w:color w:val="003283"/>
    </w:rPr>
  </w:style>
  <w:style w:type="character" w:customStyle="1" w:styleId="SAPEmphasis">
    <w:name w:val="SAP_Emphasis"/>
    <w:uiPriority w:val="1"/>
    <w:qFormat/>
    <w:rsid w:val="00613B86"/>
    <w:rPr>
      <w:rFonts w:ascii="BentonSans Medium" w:hAnsi="BentonSans Medium" w:cs="Times New Roman"/>
    </w:rPr>
  </w:style>
  <w:style w:type="character" w:customStyle="1" w:styleId="SAPKeyboard">
    <w:name w:val="SAP_Keyboard"/>
    <w:uiPriority w:val="1"/>
    <w:qFormat/>
    <w:rsid w:val="00613B86"/>
    <w:rPr>
      <w:rFonts w:ascii="Courier New" w:hAnsi="Courier New" w:cs="Times New Roman"/>
      <w:spacing w:val="20"/>
      <w:sz w:val="16"/>
      <w:bdr w:val="single" w:sz="4" w:space="0" w:color="595959"/>
      <w:shd w:val="clear" w:color="auto" w:fill="auto"/>
    </w:rPr>
  </w:style>
  <w:style w:type="paragraph" w:customStyle="1" w:styleId="SAPHeader">
    <w:name w:val="SAP_Header"/>
    <w:basedOn w:val="Normal"/>
    <w:locked/>
    <w:rsid w:val="00613B86"/>
    <w:pPr>
      <w:pBdr>
        <w:bottom w:val="single" w:sz="48" w:space="1" w:color="353535"/>
      </w:pBdr>
      <w:tabs>
        <w:tab w:val="right" w:pos="9356"/>
      </w:tabs>
      <w:spacing w:before="0" w:after="0"/>
    </w:pPr>
    <w:rPr>
      <w:color w:val="666666"/>
    </w:rPr>
  </w:style>
  <w:style w:type="character" w:customStyle="1" w:styleId="SAPFooterPageNumber">
    <w:name w:val="SAP_Footer_PageNumber"/>
    <w:uiPriority w:val="1"/>
    <w:qFormat/>
    <w:locked/>
    <w:rsid w:val="00613B86"/>
    <w:rPr>
      <w:rFonts w:ascii="BentonSans Bold" w:hAnsi="BentonSans Bold" w:cs="Times New Roman"/>
    </w:rPr>
  </w:style>
  <w:style w:type="character" w:customStyle="1" w:styleId="SAPFooterSecurityLevel">
    <w:name w:val="SAP_Footer_SecurityLevel"/>
    <w:uiPriority w:val="1"/>
    <w:locked/>
    <w:rsid w:val="00613B86"/>
    <w:rPr>
      <w:rFonts w:cs="Times New Roman"/>
      <w:caps/>
      <w:spacing w:val="6"/>
    </w:rPr>
  </w:style>
  <w:style w:type="character" w:styleId="PlaceholderText">
    <w:name w:val="Placeholder Text"/>
    <w:uiPriority w:val="99"/>
    <w:semiHidden/>
    <w:rsid w:val="00613B86"/>
    <w:rPr>
      <w:rFonts w:cs="Times New Roman"/>
      <w:color w:val="808080"/>
    </w:rPr>
  </w:style>
  <w:style w:type="paragraph" w:customStyle="1" w:styleId="SAPGraphicParagraph">
    <w:name w:val="SAP_GraphicParagraph"/>
    <w:basedOn w:val="Normal"/>
    <w:next w:val="Normal"/>
    <w:rsid w:val="00613B86"/>
    <w:pPr>
      <w:keepLines/>
      <w:spacing w:before="240" w:after="240" w:line="360" w:lineRule="auto"/>
      <w:jc w:val="center"/>
    </w:pPr>
    <w:rPr>
      <w:sz w:val="16"/>
    </w:rPr>
  </w:style>
  <w:style w:type="character" w:styleId="FollowedHyperlink">
    <w:name w:val="FollowedHyperlink"/>
    <w:uiPriority w:val="99"/>
    <w:semiHidden/>
    <w:unhideWhenUsed/>
    <w:rsid w:val="00613B86"/>
    <w:rPr>
      <w:rFonts w:cs="Times New Roman"/>
      <w:color w:val="800080"/>
      <w:u w:val="single"/>
    </w:rPr>
  </w:style>
  <w:style w:type="character" w:styleId="SubtleEmphasis">
    <w:name w:val="Subtle Emphasis"/>
    <w:uiPriority w:val="19"/>
    <w:rsid w:val="00613B86"/>
    <w:rPr>
      <w:rFonts w:cs="Times New Roman"/>
      <w:i/>
      <w:iCs/>
      <w:color w:val="808080"/>
    </w:rPr>
  </w:style>
  <w:style w:type="character" w:styleId="Strong">
    <w:name w:val="Strong"/>
    <w:uiPriority w:val="22"/>
    <w:rsid w:val="00613B86"/>
    <w:rPr>
      <w:rFonts w:cs="Times New Roman"/>
      <w:b/>
      <w:bCs/>
    </w:rPr>
  </w:style>
  <w:style w:type="paragraph" w:customStyle="1" w:styleId="SAPCopyrightShort">
    <w:name w:val="SAP_CopyrightShort"/>
    <w:basedOn w:val="Normal"/>
    <w:locked/>
    <w:rsid w:val="00613B86"/>
    <w:pPr>
      <w:spacing w:before="11760" w:after="0" w:line="220" w:lineRule="exact"/>
      <w:ind w:left="-1418" w:right="-567"/>
    </w:pPr>
  </w:style>
  <w:style w:type="paragraph" w:customStyle="1" w:styleId="SAPLastPageGray">
    <w:name w:val="SAP_LastPage_Gray"/>
    <w:basedOn w:val="Normal"/>
    <w:locked/>
    <w:rsid w:val="00613B86"/>
    <w:pPr>
      <w:spacing w:before="480" w:after="0" w:line="240" w:lineRule="auto"/>
    </w:pPr>
    <w:rPr>
      <w:rFonts w:ascii="BentonSans Bold" w:hAnsi="BentonSans Bold" w:cs="Arial"/>
      <w:sz w:val="24"/>
      <w:szCs w:val="18"/>
      <w:lang w:val="de-DE"/>
    </w:rPr>
  </w:style>
  <w:style w:type="paragraph" w:customStyle="1" w:styleId="SAPLastPageNormal">
    <w:name w:val="SAP_LastPage_Normal"/>
    <w:basedOn w:val="Normal"/>
    <w:locked/>
    <w:rsid w:val="00613B86"/>
    <w:pPr>
      <w:spacing w:before="0" w:after="0" w:line="180" w:lineRule="exact"/>
    </w:pPr>
    <w:rPr>
      <w:rFonts w:cs="Arial"/>
      <w:sz w:val="12"/>
      <w:szCs w:val="18"/>
      <w:lang w:val="de-DE"/>
    </w:rPr>
  </w:style>
  <w:style w:type="paragraph" w:customStyle="1" w:styleId="SAPLastPageCopyright">
    <w:name w:val="SAP_LastPage_Copyright"/>
    <w:basedOn w:val="SAPCopyrightShort"/>
    <w:locked/>
    <w:rsid w:val="00613B86"/>
  </w:style>
  <w:style w:type="paragraph" w:styleId="List">
    <w:name w:val="List"/>
    <w:basedOn w:val="Normal"/>
    <w:uiPriority w:val="99"/>
    <w:unhideWhenUsed/>
    <w:rsid w:val="00613B86"/>
    <w:pPr>
      <w:ind w:left="340" w:hanging="340"/>
      <w:contextualSpacing/>
    </w:pPr>
  </w:style>
  <w:style w:type="paragraph" w:styleId="ListBullet">
    <w:name w:val="List Bullet"/>
    <w:basedOn w:val="Normal"/>
    <w:uiPriority w:val="99"/>
    <w:unhideWhenUsed/>
    <w:qFormat/>
    <w:rsid w:val="00613B86"/>
    <w:pPr>
      <w:numPr>
        <w:numId w:val="2"/>
      </w:numPr>
    </w:pPr>
  </w:style>
  <w:style w:type="paragraph" w:styleId="ListBullet2">
    <w:name w:val="List Bullet 2"/>
    <w:basedOn w:val="Normal"/>
    <w:uiPriority w:val="99"/>
    <w:unhideWhenUsed/>
    <w:qFormat/>
    <w:rsid w:val="00613B86"/>
    <w:pPr>
      <w:numPr>
        <w:numId w:val="3"/>
      </w:numPr>
      <w:ind w:left="681" w:hanging="284"/>
    </w:pPr>
  </w:style>
  <w:style w:type="paragraph" w:styleId="ListBullet3">
    <w:name w:val="List Bullet 3"/>
    <w:basedOn w:val="Normal"/>
    <w:uiPriority w:val="99"/>
    <w:unhideWhenUsed/>
    <w:qFormat/>
    <w:rsid w:val="00613B86"/>
    <w:pPr>
      <w:numPr>
        <w:numId w:val="4"/>
      </w:numPr>
      <w:ind w:left="1021" w:hanging="284"/>
    </w:pPr>
  </w:style>
  <w:style w:type="paragraph" w:styleId="ListNumber">
    <w:name w:val="List Number"/>
    <w:basedOn w:val="Normal"/>
    <w:uiPriority w:val="99"/>
    <w:unhideWhenUsed/>
    <w:qFormat/>
    <w:rsid w:val="00613B86"/>
    <w:pPr>
      <w:numPr>
        <w:numId w:val="1"/>
      </w:numPr>
    </w:pPr>
  </w:style>
  <w:style w:type="paragraph" w:styleId="ListNumber2">
    <w:name w:val="List Number 2"/>
    <w:basedOn w:val="Normal"/>
    <w:uiPriority w:val="99"/>
    <w:unhideWhenUsed/>
    <w:qFormat/>
    <w:rsid w:val="00613B86"/>
    <w:pPr>
      <w:numPr>
        <w:ilvl w:val="1"/>
        <w:numId w:val="1"/>
      </w:numPr>
    </w:pPr>
  </w:style>
  <w:style w:type="paragraph" w:styleId="ListNumber3">
    <w:name w:val="List Number 3"/>
    <w:basedOn w:val="Normal"/>
    <w:uiPriority w:val="99"/>
    <w:unhideWhenUsed/>
    <w:qFormat/>
    <w:rsid w:val="00613B86"/>
    <w:pPr>
      <w:numPr>
        <w:ilvl w:val="2"/>
        <w:numId w:val="1"/>
      </w:numPr>
    </w:pPr>
  </w:style>
  <w:style w:type="paragraph" w:styleId="List2">
    <w:name w:val="List 2"/>
    <w:basedOn w:val="Normal"/>
    <w:uiPriority w:val="99"/>
    <w:unhideWhenUsed/>
    <w:rsid w:val="00613B86"/>
    <w:pPr>
      <w:ind w:left="680" w:hanging="340"/>
      <w:contextualSpacing/>
    </w:pPr>
  </w:style>
  <w:style w:type="paragraph" w:styleId="List3">
    <w:name w:val="List 3"/>
    <w:basedOn w:val="Normal"/>
    <w:uiPriority w:val="99"/>
    <w:unhideWhenUsed/>
    <w:rsid w:val="00613B86"/>
    <w:pPr>
      <w:ind w:left="1020" w:hanging="340"/>
      <w:contextualSpacing/>
    </w:pPr>
  </w:style>
  <w:style w:type="paragraph" w:styleId="DocumentMap">
    <w:name w:val="Document Map"/>
    <w:basedOn w:val="Normal"/>
    <w:link w:val="DocumentMapChar"/>
    <w:uiPriority w:val="99"/>
    <w:semiHidden/>
    <w:unhideWhenUsed/>
    <w:rsid w:val="00613B86"/>
    <w:pPr>
      <w:spacing w:before="0" w:after="0" w:line="240" w:lineRule="auto"/>
    </w:pPr>
    <w:rPr>
      <w:rFonts w:ascii="Tahoma" w:hAnsi="Tahoma" w:cs="Tahoma"/>
      <w:sz w:val="16"/>
      <w:szCs w:val="16"/>
    </w:rPr>
  </w:style>
  <w:style w:type="character" w:customStyle="1" w:styleId="DocumentMapChar">
    <w:name w:val="Document Map Char"/>
    <w:link w:val="DocumentMap"/>
    <w:uiPriority w:val="99"/>
    <w:semiHidden/>
    <w:rsid w:val="00613B86"/>
    <w:rPr>
      <w:rFonts w:ascii="Tahoma" w:eastAsia="MS Mincho" w:hAnsi="Tahoma" w:cs="Tahoma"/>
      <w:sz w:val="16"/>
      <w:szCs w:val="16"/>
      <w:lang w:eastAsia="en-US"/>
    </w:rPr>
  </w:style>
  <w:style w:type="paragraph" w:styleId="NoSpacing">
    <w:name w:val="No Spacing"/>
    <w:link w:val="NoSpacingChar"/>
    <w:uiPriority w:val="1"/>
    <w:rsid w:val="00613B86"/>
    <w:rPr>
      <w:sz w:val="22"/>
      <w:szCs w:val="22"/>
      <w:lang w:val="en-US" w:eastAsia="en-US"/>
    </w:rPr>
  </w:style>
  <w:style w:type="character" w:customStyle="1" w:styleId="NoSpacingChar">
    <w:name w:val="No Spacing Char"/>
    <w:link w:val="NoSpacing"/>
    <w:uiPriority w:val="1"/>
    <w:locked/>
    <w:rsid w:val="00613B86"/>
    <w:rPr>
      <w:sz w:val="22"/>
      <w:szCs w:val="22"/>
      <w:lang w:eastAsia="en-US"/>
    </w:rPr>
  </w:style>
  <w:style w:type="paragraph" w:customStyle="1" w:styleId="SAPFooterright">
    <w:name w:val="SAP_Footer_right"/>
    <w:basedOn w:val="SAPFooterleft"/>
    <w:locked/>
    <w:rsid w:val="00613B86"/>
    <w:pPr>
      <w:jc w:val="right"/>
    </w:pPr>
    <w:rPr>
      <w:noProof/>
    </w:rPr>
  </w:style>
  <w:style w:type="character" w:styleId="Emphasis">
    <w:name w:val="Emphasis"/>
    <w:uiPriority w:val="20"/>
    <w:rsid w:val="00613B86"/>
    <w:rPr>
      <w:rFonts w:cs="Times New Roman"/>
      <w:i/>
      <w:iCs/>
    </w:rPr>
  </w:style>
  <w:style w:type="paragraph" w:styleId="Quote">
    <w:name w:val="Quote"/>
    <w:basedOn w:val="Normal"/>
    <w:next w:val="Normal"/>
    <w:link w:val="QuoteChar"/>
    <w:uiPriority w:val="29"/>
    <w:rsid w:val="00613B86"/>
    <w:rPr>
      <w:i/>
      <w:iCs/>
      <w:color w:val="000000"/>
    </w:rPr>
  </w:style>
  <w:style w:type="character" w:customStyle="1" w:styleId="QuoteChar">
    <w:name w:val="Quote Char"/>
    <w:link w:val="Quote"/>
    <w:uiPriority w:val="29"/>
    <w:rsid w:val="00613B86"/>
    <w:rPr>
      <w:rFonts w:ascii="BentonSans Book" w:eastAsia="MS Mincho" w:hAnsi="BentonSans Book"/>
      <w:i/>
      <w:iCs/>
      <w:color w:val="000000"/>
      <w:sz w:val="18"/>
      <w:szCs w:val="24"/>
      <w:lang w:eastAsia="en-US"/>
    </w:rPr>
  </w:style>
  <w:style w:type="character" w:styleId="SubtleReference">
    <w:name w:val="Subtle Reference"/>
    <w:uiPriority w:val="31"/>
    <w:rsid w:val="00613B86"/>
    <w:rPr>
      <w:rFonts w:cs="Times New Roman"/>
      <w:smallCaps/>
      <w:color w:val="C0504D"/>
      <w:u w:val="single"/>
    </w:rPr>
  </w:style>
  <w:style w:type="paragraph" w:styleId="IntenseQuote">
    <w:name w:val="Intense Quote"/>
    <w:basedOn w:val="Normal"/>
    <w:next w:val="Normal"/>
    <w:link w:val="IntenseQuoteChar"/>
    <w:uiPriority w:val="30"/>
    <w:rsid w:val="00613B8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613B86"/>
    <w:rPr>
      <w:rFonts w:ascii="BentonSans Book" w:eastAsia="MS Mincho" w:hAnsi="BentonSans Book"/>
      <w:b/>
      <w:bCs/>
      <w:i/>
      <w:iCs/>
      <w:color w:val="4F81BD"/>
      <w:sz w:val="18"/>
      <w:szCs w:val="24"/>
      <w:lang w:eastAsia="en-US"/>
    </w:rPr>
  </w:style>
  <w:style w:type="character" w:styleId="IntenseReference">
    <w:name w:val="Intense Reference"/>
    <w:uiPriority w:val="32"/>
    <w:rsid w:val="00613B86"/>
    <w:rPr>
      <w:rFonts w:cs="Times New Roman"/>
      <w:b/>
      <w:bCs/>
      <w:smallCaps/>
      <w:color w:val="C0504D"/>
      <w:spacing w:val="5"/>
      <w:u w:val="single"/>
    </w:rPr>
  </w:style>
  <w:style w:type="character" w:styleId="IntenseEmphasis">
    <w:name w:val="Intense Emphasis"/>
    <w:uiPriority w:val="21"/>
    <w:rsid w:val="00613B86"/>
    <w:rPr>
      <w:rFonts w:cs="Times New Roman"/>
      <w:b/>
      <w:bCs/>
      <w:i/>
      <w:iCs/>
      <w:color w:val="4F81BD"/>
    </w:rPr>
  </w:style>
  <w:style w:type="paragraph" w:styleId="ListParagraph">
    <w:name w:val="List Paragraph"/>
    <w:basedOn w:val="Normal"/>
    <w:uiPriority w:val="34"/>
    <w:qFormat/>
    <w:rsid w:val="00613B86"/>
    <w:pPr>
      <w:ind w:left="720"/>
      <w:contextualSpacing/>
    </w:pPr>
  </w:style>
  <w:style w:type="character" w:styleId="BookTitle">
    <w:name w:val="Book Title"/>
    <w:uiPriority w:val="33"/>
    <w:rsid w:val="00613B86"/>
    <w:rPr>
      <w:rFonts w:cs="Times New Roman"/>
      <w:b/>
      <w:bCs/>
      <w:smallCaps/>
      <w:spacing w:val="5"/>
    </w:rPr>
  </w:style>
  <w:style w:type="character" w:customStyle="1" w:styleId="SAPTextReference">
    <w:name w:val="SAP_TextReference"/>
    <w:uiPriority w:val="1"/>
    <w:qFormat/>
    <w:rsid w:val="00613B86"/>
    <w:rPr>
      <w:rFonts w:ascii="BentonSans Book Italic" w:hAnsi="BentonSans Book Italic" w:cs="Times New Roman"/>
      <w:color w:val="auto"/>
    </w:rPr>
  </w:style>
  <w:style w:type="paragraph" w:customStyle="1" w:styleId="SAPTableHeader">
    <w:name w:val="SAP_TableHeader"/>
    <w:basedOn w:val="SAPSectionTitleWithinKeyblocks"/>
    <w:next w:val="Normal"/>
    <w:qFormat/>
    <w:rsid w:val="00613B86"/>
    <w:pPr>
      <w:spacing w:before="60" w:after="60"/>
    </w:pPr>
    <w:rPr>
      <w:color w:val="FFFFFF"/>
      <w:sz w:val="18"/>
    </w:rPr>
  </w:style>
  <w:style w:type="paragraph" w:customStyle="1" w:styleId="SAPFooterCurrentTopicRight">
    <w:name w:val="SAP_Footer_CurrentTopicRight"/>
    <w:basedOn w:val="SAPFooterright"/>
    <w:qFormat/>
    <w:locked/>
    <w:rsid w:val="00613B86"/>
    <w:rPr>
      <w:rFonts w:ascii="BentonSans Bold" w:hAnsi="BentonSans Bold"/>
    </w:rPr>
  </w:style>
  <w:style w:type="paragraph" w:customStyle="1" w:styleId="SAPFooterCurrentTopicLeft">
    <w:name w:val="SAP_Footer_CurrentTopicLeft"/>
    <w:basedOn w:val="SAPFooterleft"/>
    <w:qFormat/>
    <w:locked/>
    <w:rsid w:val="00613B86"/>
    <w:rPr>
      <w:rFonts w:ascii="BentonSans Bold" w:hAnsi="BentonSans Bold"/>
    </w:rPr>
  </w:style>
  <w:style w:type="character" w:customStyle="1" w:styleId="Superscript">
    <w:name w:val="Superscript"/>
    <w:uiPriority w:val="1"/>
    <w:rsid w:val="00613B86"/>
    <w:rPr>
      <w:rFonts w:cs="Times New Roman"/>
      <w:vertAlign w:val="superscript"/>
    </w:rPr>
  </w:style>
  <w:style w:type="character" w:customStyle="1" w:styleId="SAPGreenTextNotPrintedChar">
    <w:name w:val="SAP_GreenText_(NotPrinted) Char"/>
    <w:link w:val="SAPGreenTextNotPrinted"/>
    <w:rsid w:val="00613B86"/>
    <w:rPr>
      <w:rFonts w:ascii="BentonSans Regular Italic" w:eastAsia="MS Mincho" w:hAnsi="BentonSans Regular Italic"/>
      <w:vanish/>
      <w:color w:val="76923C"/>
      <w:sz w:val="18"/>
      <w:szCs w:val="24"/>
      <w:lang w:eastAsia="en-US"/>
    </w:rPr>
  </w:style>
  <w:style w:type="character" w:customStyle="1" w:styleId="SAPGreenTextNotPrintedCharacter">
    <w:name w:val="SAP_GreenText_(NotPrinted) Character"/>
    <w:uiPriority w:val="1"/>
    <w:qFormat/>
    <w:rsid w:val="00613B86"/>
    <w:rPr>
      <w:rFonts w:ascii="BentonSans Regular Italic" w:hAnsi="BentonSans Regular Italic"/>
      <w:vanish/>
      <w:color w:val="76923C"/>
      <w:sz w:val="18"/>
    </w:rPr>
  </w:style>
  <w:style w:type="paragraph" w:styleId="BodyText">
    <w:name w:val="Body Text"/>
    <w:basedOn w:val="Normal"/>
    <w:link w:val="BodyTextChar"/>
    <w:rsid w:val="00613B86"/>
    <w:pPr>
      <w:spacing w:line="240" w:lineRule="auto"/>
    </w:pPr>
    <w:rPr>
      <w:rFonts w:ascii="Arial" w:eastAsia="Times New Roman" w:hAnsi="Arial"/>
      <w:i/>
      <w:iCs/>
      <w:color w:val="008000"/>
      <w:sz w:val="20"/>
      <w:szCs w:val="20"/>
    </w:rPr>
  </w:style>
  <w:style w:type="character" w:customStyle="1" w:styleId="BodyTextChar">
    <w:name w:val="Body Text Char"/>
    <w:link w:val="BodyText"/>
    <w:rsid w:val="00613B86"/>
    <w:rPr>
      <w:rFonts w:ascii="Arial" w:eastAsia="Times New Roman" w:hAnsi="Arial"/>
      <w:i/>
      <w:iCs/>
      <w:color w:val="008000"/>
      <w:lang w:eastAsia="en-US"/>
    </w:rPr>
  </w:style>
  <w:style w:type="character" w:customStyle="1" w:styleId="TableHeadingChar">
    <w:name w:val="Table Heading Char"/>
    <w:link w:val="TableHeading"/>
    <w:locked/>
    <w:rsid w:val="008413B3"/>
    <w:rPr>
      <w:rFonts w:ascii="Arial" w:eastAsia="SimSun" w:hAnsi="Arial" w:cs="Arial"/>
      <w:b/>
      <w:sz w:val="20"/>
      <w:szCs w:val="20"/>
      <w:lang w:val="de-DE"/>
    </w:rPr>
  </w:style>
  <w:style w:type="paragraph" w:customStyle="1" w:styleId="TableHeading">
    <w:name w:val="Table Heading"/>
    <w:basedOn w:val="Normal"/>
    <w:link w:val="TableHeadingChar"/>
    <w:rsid w:val="008413B3"/>
    <w:pPr>
      <w:spacing w:line="240" w:lineRule="auto"/>
    </w:pPr>
    <w:rPr>
      <w:rFonts w:ascii="Arial" w:eastAsia="SimSun" w:hAnsi="Arial" w:cs="Arial"/>
      <w:b/>
      <w:sz w:val="20"/>
      <w:szCs w:val="20"/>
      <w:lang w:val="de-DE" w:eastAsia="zh-CN"/>
    </w:rPr>
  </w:style>
  <w:style w:type="character" w:customStyle="1" w:styleId="UserInput">
    <w:name w:val="User Input"/>
    <w:qFormat/>
    <w:rsid w:val="00F05227"/>
    <w:rPr>
      <w:rFonts w:ascii="Courier New" w:hAnsi="Courier New"/>
      <w:b/>
      <w:sz w:val="20"/>
    </w:rPr>
  </w:style>
  <w:style w:type="paragraph" w:styleId="CommentText">
    <w:name w:val="annotation text"/>
    <w:basedOn w:val="Normal"/>
    <w:link w:val="CommentTextChar"/>
    <w:uiPriority w:val="99"/>
    <w:rsid w:val="00F05227"/>
    <w:pPr>
      <w:spacing w:line="240" w:lineRule="auto"/>
    </w:pPr>
    <w:rPr>
      <w:rFonts w:ascii="Arial" w:eastAsia="SimSun" w:hAnsi="Arial"/>
      <w:sz w:val="20"/>
      <w:szCs w:val="20"/>
      <w:lang w:val="de-DE"/>
    </w:rPr>
  </w:style>
  <w:style w:type="character" w:customStyle="1" w:styleId="CommentTextChar">
    <w:name w:val="Comment Text Char"/>
    <w:link w:val="CommentText"/>
    <w:uiPriority w:val="99"/>
    <w:rsid w:val="00F05227"/>
    <w:rPr>
      <w:rFonts w:ascii="Arial" w:eastAsia="SimSun" w:hAnsi="Arial" w:cs="Times New Roman"/>
      <w:sz w:val="20"/>
      <w:szCs w:val="20"/>
      <w:lang w:val="de-DE" w:eastAsia="en-US"/>
    </w:rPr>
  </w:style>
  <w:style w:type="character" w:customStyle="1" w:styleId="NoteParagraphChar">
    <w:name w:val="Note Paragraph Char"/>
    <w:link w:val="NoteParagraph"/>
    <w:locked/>
    <w:rsid w:val="00F05227"/>
    <w:rPr>
      <w:rFonts w:ascii="BentonSans Book" w:eastAsia="MS Mincho" w:hAnsi="BentonSans Book"/>
      <w:sz w:val="18"/>
      <w:szCs w:val="24"/>
      <w:lang w:eastAsia="en-US"/>
    </w:rPr>
  </w:style>
  <w:style w:type="character" w:customStyle="1" w:styleId="Object">
    <w:name w:val="Object"/>
    <w:qFormat/>
    <w:rsid w:val="00690907"/>
    <w:rPr>
      <w:rFonts w:ascii="Arial" w:hAnsi="Arial" w:cs="Arial" w:hint="default"/>
      <w:i/>
      <w:iCs w:val="0"/>
      <w:sz w:val="20"/>
    </w:rPr>
  </w:style>
  <w:style w:type="character" w:customStyle="1" w:styleId="UserKey">
    <w:name w:val="User Key"/>
    <w:rsid w:val="001E2381"/>
    <w:rPr>
      <w:rFonts w:ascii="Courier New" w:hAnsi="Courier New"/>
      <w:sz w:val="16"/>
    </w:rPr>
  </w:style>
  <w:style w:type="character" w:styleId="CommentReference">
    <w:name w:val="annotation reference"/>
    <w:uiPriority w:val="99"/>
    <w:semiHidden/>
    <w:unhideWhenUsed/>
    <w:rsid w:val="000A1A65"/>
    <w:rPr>
      <w:sz w:val="16"/>
      <w:szCs w:val="16"/>
    </w:rPr>
  </w:style>
  <w:style w:type="paragraph" w:styleId="CommentSubject">
    <w:name w:val="annotation subject"/>
    <w:basedOn w:val="CommentText"/>
    <w:next w:val="CommentText"/>
    <w:link w:val="CommentSubjectChar"/>
    <w:uiPriority w:val="99"/>
    <w:semiHidden/>
    <w:unhideWhenUsed/>
    <w:rsid w:val="000A1A65"/>
    <w:rPr>
      <w:rFonts w:ascii="BentonSans Book" w:eastAsia="MS Mincho" w:hAnsi="BentonSans Book"/>
      <w:b/>
      <w:bCs/>
      <w:lang w:val="en-US"/>
    </w:rPr>
  </w:style>
  <w:style w:type="character" w:customStyle="1" w:styleId="CommentSubjectChar">
    <w:name w:val="Comment Subject Char"/>
    <w:link w:val="CommentSubject"/>
    <w:uiPriority w:val="99"/>
    <w:semiHidden/>
    <w:rsid w:val="000A1A65"/>
    <w:rPr>
      <w:rFonts w:ascii="BentonSans Book" w:eastAsia="MS Mincho" w:hAnsi="BentonSans Book" w:cs="Times New Roman"/>
      <w:b/>
      <w:bCs/>
      <w:sz w:val="20"/>
      <w:szCs w:val="20"/>
      <w:lang w:val="de-DE" w:eastAsia="en-US"/>
    </w:rPr>
  </w:style>
  <w:style w:type="table" w:styleId="LightList-Accent3">
    <w:name w:val="Light List Accent 3"/>
    <w:basedOn w:val="TableNormal"/>
    <w:uiPriority w:val="61"/>
    <w:rsid w:val="00CD0852"/>
    <w:rPr>
      <w:rFonts w:eastAsia="Times New Roman"/>
      <w:sz w:val="22"/>
      <w:szCs w:val="22"/>
      <w:lang w:val="en-US" w:eastAsia="en-US"/>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paragraph" w:styleId="Revision">
    <w:name w:val="Revision"/>
    <w:hidden/>
    <w:uiPriority w:val="99"/>
    <w:semiHidden/>
    <w:rsid w:val="00C149CD"/>
    <w:rPr>
      <w:rFonts w:ascii="BentonSans Book" w:eastAsia="MS Mincho" w:hAnsi="BentonSans Book"/>
      <w:sz w:val="18"/>
      <w:szCs w:val="24"/>
      <w:lang w:val="en-US" w:eastAsia="en-US"/>
    </w:rPr>
  </w:style>
  <w:style w:type="paragraph" w:styleId="NormalWeb">
    <w:name w:val="Normal (Web)"/>
    <w:basedOn w:val="Normal"/>
    <w:uiPriority w:val="99"/>
    <w:semiHidden/>
    <w:unhideWhenUsed/>
    <w:rsid w:val="00D947A2"/>
    <w:pPr>
      <w:spacing w:before="100" w:beforeAutospacing="1" w:after="100" w:afterAutospacing="1" w:line="240" w:lineRule="auto"/>
    </w:pPr>
    <w:rPr>
      <w:rFonts w:ascii="Times New Roman" w:eastAsia="Times New Roman" w:hAnsi="Times New Roman"/>
      <w:sz w:val="24"/>
    </w:rPr>
  </w:style>
  <w:style w:type="paragraph" w:customStyle="1" w:styleId="Default">
    <w:name w:val="Default"/>
    <w:rsid w:val="00072B51"/>
    <w:pPr>
      <w:autoSpaceDE w:val="0"/>
      <w:autoSpaceDN w:val="0"/>
      <w:adjustRightInd w:val="0"/>
    </w:pPr>
    <w:rPr>
      <w:rFonts w:ascii="BentonSans" w:hAnsi="BentonSans" w:cs="BentonSans"/>
      <w:color w:val="000000"/>
      <w:sz w:val="24"/>
      <w:szCs w:val="24"/>
      <w:lang w:val="en-US" w:eastAsia="en-US"/>
    </w:rPr>
  </w:style>
  <w:style w:type="paragraph" w:styleId="Caption">
    <w:name w:val="caption"/>
    <w:basedOn w:val="Normal"/>
    <w:next w:val="Normal"/>
    <w:qFormat/>
    <w:rsid w:val="00E52E56"/>
    <w:pPr>
      <w:spacing w:before="120" w:after="120" w:line="240" w:lineRule="auto"/>
    </w:pPr>
    <w:rPr>
      <w:rFonts w:ascii="Arial" w:eastAsia="Times New Roman" w:hAnsi="Arial"/>
      <w:b/>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32522">
      <w:bodyDiv w:val="1"/>
      <w:marLeft w:val="0"/>
      <w:marRight w:val="0"/>
      <w:marTop w:val="0"/>
      <w:marBottom w:val="0"/>
      <w:divBdr>
        <w:top w:val="none" w:sz="0" w:space="0" w:color="auto"/>
        <w:left w:val="none" w:sz="0" w:space="0" w:color="auto"/>
        <w:bottom w:val="none" w:sz="0" w:space="0" w:color="auto"/>
        <w:right w:val="none" w:sz="0" w:space="0" w:color="auto"/>
      </w:divBdr>
    </w:div>
    <w:div w:id="50275899">
      <w:bodyDiv w:val="1"/>
      <w:marLeft w:val="0"/>
      <w:marRight w:val="0"/>
      <w:marTop w:val="0"/>
      <w:marBottom w:val="0"/>
      <w:divBdr>
        <w:top w:val="none" w:sz="0" w:space="0" w:color="auto"/>
        <w:left w:val="none" w:sz="0" w:space="0" w:color="auto"/>
        <w:bottom w:val="none" w:sz="0" w:space="0" w:color="auto"/>
        <w:right w:val="none" w:sz="0" w:space="0" w:color="auto"/>
      </w:divBdr>
    </w:div>
    <w:div w:id="92670372">
      <w:bodyDiv w:val="1"/>
      <w:marLeft w:val="0"/>
      <w:marRight w:val="0"/>
      <w:marTop w:val="0"/>
      <w:marBottom w:val="0"/>
      <w:divBdr>
        <w:top w:val="none" w:sz="0" w:space="0" w:color="auto"/>
        <w:left w:val="none" w:sz="0" w:space="0" w:color="auto"/>
        <w:bottom w:val="none" w:sz="0" w:space="0" w:color="auto"/>
        <w:right w:val="none" w:sz="0" w:space="0" w:color="auto"/>
      </w:divBdr>
    </w:div>
    <w:div w:id="162626461">
      <w:bodyDiv w:val="1"/>
      <w:marLeft w:val="0"/>
      <w:marRight w:val="0"/>
      <w:marTop w:val="0"/>
      <w:marBottom w:val="0"/>
      <w:divBdr>
        <w:top w:val="none" w:sz="0" w:space="0" w:color="auto"/>
        <w:left w:val="none" w:sz="0" w:space="0" w:color="auto"/>
        <w:bottom w:val="none" w:sz="0" w:space="0" w:color="auto"/>
        <w:right w:val="none" w:sz="0" w:space="0" w:color="auto"/>
      </w:divBdr>
    </w:div>
    <w:div w:id="173570775">
      <w:bodyDiv w:val="1"/>
      <w:marLeft w:val="0"/>
      <w:marRight w:val="0"/>
      <w:marTop w:val="0"/>
      <w:marBottom w:val="0"/>
      <w:divBdr>
        <w:top w:val="none" w:sz="0" w:space="0" w:color="auto"/>
        <w:left w:val="none" w:sz="0" w:space="0" w:color="auto"/>
        <w:bottom w:val="none" w:sz="0" w:space="0" w:color="auto"/>
        <w:right w:val="none" w:sz="0" w:space="0" w:color="auto"/>
      </w:divBdr>
    </w:div>
    <w:div w:id="256989543">
      <w:bodyDiv w:val="1"/>
      <w:marLeft w:val="0"/>
      <w:marRight w:val="0"/>
      <w:marTop w:val="0"/>
      <w:marBottom w:val="0"/>
      <w:divBdr>
        <w:top w:val="none" w:sz="0" w:space="0" w:color="auto"/>
        <w:left w:val="none" w:sz="0" w:space="0" w:color="auto"/>
        <w:bottom w:val="none" w:sz="0" w:space="0" w:color="auto"/>
        <w:right w:val="none" w:sz="0" w:space="0" w:color="auto"/>
      </w:divBdr>
    </w:div>
    <w:div w:id="262610932">
      <w:bodyDiv w:val="1"/>
      <w:marLeft w:val="0"/>
      <w:marRight w:val="0"/>
      <w:marTop w:val="0"/>
      <w:marBottom w:val="0"/>
      <w:divBdr>
        <w:top w:val="none" w:sz="0" w:space="0" w:color="auto"/>
        <w:left w:val="none" w:sz="0" w:space="0" w:color="auto"/>
        <w:bottom w:val="none" w:sz="0" w:space="0" w:color="auto"/>
        <w:right w:val="none" w:sz="0" w:space="0" w:color="auto"/>
      </w:divBdr>
    </w:div>
    <w:div w:id="277839737">
      <w:bodyDiv w:val="1"/>
      <w:marLeft w:val="0"/>
      <w:marRight w:val="0"/>
      <w:marTop w:val="0"/>
      <w:marBottom w:val="0"/>
      <w:divBdr>
        <w:top w:val="none" w:sz="0" w:space="0" w:color="auto"/>
        <w:left w:val="none" w:sz="0" w:space="0" w:color="auto"/>
        <w:bottom w:val="none" w:sz="0" w:space="0" w:color="auto"/>
        <w:right w:val="none" w:sz="0" w:space="0" w:color="auto"/>
      </w:divBdr>
    </w:div>
    <w:div w:id="298387290">
      <w:bodyDiv w:val="1"/>
      <w:marLeft w:val="0"/>
      <w:marRight w:val="0"/>
      <w:marTop w:val="0"/>
      <w:marBottom w:val="0"/>
      <w:divBdr>
        <w:top w:val="none" w:sz="0" w:space="0" w:color="auto"/>
        <w:left w:val="none" w:sz="0" w:space="0" w:color="auto"/>
        <w:bottom w:val="none" w:sz="0" w:space="0" w:color="auto"/>
        <w:right w:val="none" w:sz="0" w:space="0" w:color="auto"/>
      </w:divBdr>
    </w:div>
    <w:div w:id="355039695">
      <w:bodyDiv w:val="1"/>
      <w:marLeft w:val="0"/>
      <w:marRight w:val="0"/>
      <w:marTop w:val="0"/>
      <w:marBottom w:val="0"/>
      <w:divBdr>
        <w:top w:val="none" w:sz="0" w:space="0" w:color="auto"/>
        <w:left w:val="none" w:sz="0" w:space="0" w:color="auto"/>
        <w:bottom w:val="none" w:sz="0" w:space="0" w:color="auto"/>
        <w:right w:val="none" w:sz="0" w:space="0" w:color="auto"/>
      </w:divBdr>
    </w:div>
    <w:div w:id="358244460">
      <w:bodyDiv w:val="1"/>
      <w:marLeft w:val="0"/>
      <w:marRight w:val="0"/>
      <w:marTop w:val="0"/>
      <w:marBottom w:val="0"/>
      <w:divBdr>
        <w:top w:val="none" w:sz="0" w:space="0" w:color="auto"/>
        <w:left w:val="none" w:sz="0" w:space="0" w:color="auto"/>
        <w:bottom w:val="none" w:sz="0" w:space="0" w:color="auto"/>
        <w:right w:val="none" w:sz="0" w:space="0" w:color="auto"/>
      </w:divBdr>
    </w:div>
    <w:div w:id="407968470">
      <w:bodyDiv w:val="1"/>
      <w:marLeft w:val="0"/>
      <w:marRight w:val="0"/>
      <w:marTop w:val="0"/>
      <w:marBottom w:val="0"/>
      <w:divBdr>
        <w:top w:val="none" w:sz="0" w:space="0" w:color="auto"/>
        <w:left w:val="none" w:sz="0" w:space="0" w:color="auto"/>
        <w:bottom w:val="none" w:sz="0" w:space="0" w:color="auto"/>
        <w:right w:val="none" w:sz="0" w:space="0" w:color="auto"/>
      </w:divBdr>
    </w:div>
    <w:div w:id="410200047">
      <w:bodyDiv w:val="1"/>
      <w:marLeft w:val="0"/>
      <w:marRight w:val="0"/>
      <w:marTop w:val="0"/>
      <w:marBottom w:val="0"/>
      <w:divBdr>
        <w:top w:val="none" w:sz="0" w:space="0" w:color="auto"/>
        <w:left w:val="none" w:sz="0" w:space="0" w:color="auto"/>
        <w:bottom w:val="none" w:sz="0" w:space="0" w:color="auto"/>
        <w:right w:val="none" w:sz="0" w:space="0" w:color="auto"/>
      </w:divBdr>
    </w:div>
    <w:div w:id="444735327">
      <w:bodyDiv w:val="1"/>
      <w:marLeft w:val="0"/>
      <w:marRight w:val="0"/>
      <w:marTop w:val="0"/>
      <w:marBottom w:val="0"/>
      <w:divBdr>
        <w:top w:val="none" w:sz="0" w:space="0" w:color="auto"/>
        <w:left w:val="none" w:sz="0" w:space="0" w:color="auto"/>
        <w:bottom w:val="none" w:sz="0" w:space="0" w:color="auto"/>
        <w:right w:val="none" w:sz="0" w:space="0" w:color="auto"/>
      </w:divBdr>
    </w:div>
    <w:div w:id="455609661">
      <w:bodyDiv w:val="1"/>
      <w:marLeft w:val="0"/>
      <w:marRight w:val="0"/>
      <w:marTop w:val="0"/>
      <w:marBottom w:val="0"/>
      <w:divBdr>
        <w:top w:val="none" w:sz="0" w:space="0" w:color="auto"/>
        <w:left w:val="none" w:sz="0" w:space="0" w:color="auto"/>
        <w:bottom w:val="none" w:sz="0" w:space="0" w:color="auto"/>
        <w:right w:val="none" w:sz="0" w:space="0" w:color="auto"/>
      </w:divBdr>
    </w:div>
    <w:div w:id="573852613">
      <w:bodyDiv w:val="1"/>
      <w:marLeft w:val="0"/>
      <w:marRight w:val="0"/>
      <w:marTop w:val="0"/>
      <w:marBottom w:val="0"/>
      <w:divBdr>
        <w:top w:val="none" w:sz="0" w:space="0" w:color="auto"/>
        <w:left w:val="none" w:sz="0" w:space="0" w:color="auto"/>
        <w:bottom w:val="none" w:sz="0" w:space="0" w:color="auto"/>
        <w:right w:val="none" w:sz="0" w:space="0" w:color="auto"/>
      </w:divBdr>
    </w:div>
    <w:div w:id="577977867">
      <w:bodyDiv w:val="1"/>
      <w:marLeft w:val="0"/>
      <w:marRight w:val="0"/>
      <w:marTop w:val="0"/>
      <w:marBottom w:val="0"/>
      <w:divBdr>
        <w:top w:val="none" w:sz="0" w:space="0" w:color="auto"/>
        <w:left w:val="none" w:sz="0" w:space="0" w:color="auto"/>
        <w:bottom w:val="none" w:sz="0" w:space="0" w:color="auto"/>
        <w:right w:val="none" w:sz="0" w:space="0" w:color="auto"/>
      </w:divBdr>
    </w:div>
    <w:div w:id="615523099">
      <w:bodyDiv w:val="1"/>
      <w:marLeft w:val="0"/>
      <w:marRight w:val="0"/>
      <w:marTop w:val="0"/>
      <w:marBottom w:val="0"/>
      <w:divBdr>
        <w:top w:val="none" w:sz="0" w:space="0" w:color="auto"/>
        <w:left w:val="none" w:sz="0" w:space="0" w:color="auto"/>
        <w:bottom w:val="none" w:sz="0" w:space="0" w:color="auto"/>
        <w:right w:val="none" w:sz="0" w:space="0" w:color="auto"/>
      </w:divBdr>
    </w:div>
    <w:div w:id="654916520">
      <w:bodyDiv w:val="1"/>
      <w:marLeft w:val="0"/>
      <w:marRight w:val="0"/>
      <w:marTop w:val="0"/>
      <w:marBottom w:val="0"/>
      <w:divBdr>
        <w:top w:val="none" w:sz="0" w:space="0" w:color="auto"/>
        <w:left w:val="none" w:sz="0" w:space="0" w:color="auto"/>
        <w:bottom w:val="none" w:sz="0" w:space="0" w:color="auto"/>
        <w:right w:val="none" w:sz="0" w:space="0" w:color="auto"/>
      </w:divBdr>
    </w:div>
    <w:div w:id="663168358">
      <w:bodyDiv w:val="1"/>
      <w:marLeft w:val="0"/>
      <w:marRight w:val="0"/>
      <w:marTop w:val="0"/>
      <w:marBottom w:val="0"/>
      <w:divBdr>
        <w:top w:val="none" w:sz="0" w:space="0" w:color="auto"/>
        <w:left w:val="none" w:sz="0" w:space="0" w:color="auto"/>
        <w:bottom w:val="none" w:sz="0" w:space="0" w:color="auto"/>
        <w:right w:val="none" w:sz="0" w:space="0" w:color="auto"/>
      </w:divBdr>
    </w:div>
    <w:div w:id="719086633">
      <w:bodyDiv w:val="1"/>
      <w:marLeft w:val="0"/>
      <w:marRight w:val="0"/>
      <w:marTop w:val="0"/>
      <w:marBottom w:val="0"/>
      <w:divBdr>
        <w:top w:val="none" w:sz="0" w:space="0" w:color="auto"/>
        <w:left w:val="none" w:sz="0" w:space="0" w:color="auto"/>
        <w:bottom w:val="none" w:sz="0" w:space="0" w:color="auto"/>
        <w:right w:val="none" w:sz="0" w:space="0" w:color="auto"/>
      </w:divBdr>
    </w:div>
    <w:div w:id="876544867">
      <w:bodyDiv w:val="1"/>
      <w:marLeft w:val="0"/>
      <w:marRight w:val="0"/>
      <w:marTop w:val="0"/>
      <w:marBottom w:val="0"/>
      <w:divBdr>
        <w:top w:val="none" w:sz="0" w:space="0" w:color="auto"/>
        <w:left w:val="none" w:sz="0" w:space="0" w:color="auto"/>
        <w:bottom w:val="none" w:sz="0" w:space="0" w:color="auto"/>
        <w:right w:val="none" w:sz="0" w:space="0" w:color="auto"/>
      </w:divBdr>
    </w:div>
    <w:div w:id="938871886">
      <w:bodyDiv w:val="1"/>
      <w:marLeft w:val="0"/>
      <w:marRight w:val="0"/>
      <w:marTop w:val="0"/>
      <w:marBottom w:val="0"/>
      <w:divBdr>
        <w:top w:val="none" w:sz="0" w:space="0" w:color="auto"/>
        <w:left w:val="none" w:sz="0" w:space="0" w:color="auto"/>
        <w:bottom w:val="none" w:sz="0" w:space="0" w:color="auto"/>
        <w:right w:val="none" w:sz="0" w:space="0" w:color="auto"/>
      </w:divBdr>
    </w:div>
    <w:div w:id="958607901">
      <w:bodyDiv w:val="1"/>
      <w:marLeft w:val="0"/>
      <w:marRight w:val="0"/>
      <w:marTop w:val="0"/>
      <w:marBottom w:val="0"/>
      <w:divBdr>
        <w:top w:val="none" w:sz="0" w:space="0" w:color="auto"/>
        <w:left w:val="none" w:sz="0" w:space="0" w:color="auto"/>
        <w:bottom w:val="none" w:sz="0" w:space="0" w:color="auto"/>
        <w:right w:val="none" w:sz="0" w:space="0" w:color="auto"/>
      </w:divBdr>
    </w:div>
    <w:div w:id="1011756908">
      <w:bodyDiv w:val="1"/>
      <w:marLeft w:val="0"/>
      <w:marRight w:val="0"/>
      <w:marTop w:val="0"/>
      <w:marBottom w:val="0"/>
      <w:divBdr>
        <w:top w:val="none" w:sz="0" w:space="0" w:color="auto"/>
        <w:left w:val="none" w:sz="0" w:space="0" w:color="auto"/>
        <w:bottom w:val="none" w:sz="0" w:space="0" w:color="auto"/>
        <w:right w:val="none" w:sz="0" w:space="0" w:color="auto"/>
      </w:divBdr>
    </w:div>
    <w:div w:id="1110734834">
      <w:bodyDiv w:val="1"/>
      <w:marLeft w:val="0"/>
      <w:marRight w:val="0"/>
      <w:marTop w:val="0"/>
      <w:marBottom w:val="0"/>
      <w:divBdr>
        <w:top w:val="none" w:sz="0" w:space="0" w:color="auto"/>
        <w:left w:val="none" w:sz="0" w:space="0" w:color="auto"/>
        <w:bottom w:val="none" w:sz="0" w:space="0" w:color="auto"/>
        <w:right w:val="none" w:sz="0" w:space="0" w:color="auto"/>
      </w:divBdr>
    </w:div>
    <w:div w:id="1176268056">
      <w:bodyDiv w:val="1"/>
      <w:marLeft w:val="0"/>
      <w:marRight w:val="0"/>
      <w:marTop w:val="0"/>
      <w:marBottom w:val="0"/>
      <w:divBdr>
        <w:top w:val="none" w:sz="0" w:space="0" w:color="auto"/>
        <w:left w:val="none" w:sz="0" w:space="0" w:color="auto"/>
        <w:bottom w:val="none" w:sz="0" w:space="0" w:color="auto"/>
        <w:right w:val="none" w:sz="0" w:space="0" w:color="auto"/>
      </w:divBdr>
    </w:div>
    <w:div w:id="1226719502">
      <w:bodyDiv w:val="1"/>
      <w:marLeft w:val="0"/>
      <w:marRight w:val="0"/>
      <w:marTop w:val="0"/>
      <w:marBottom w:val="0"/>
      <w:divBdr>
        <w:top w:val="none" w:sz="0" w:space="0" w:color="auto"/>
        <w:left w:val="none" w:sz="0" w:space="0" w:color="auto"/>
        <w:bottom w:val="none" w:sz="0" w:space="0" w:color="auto"/>
        <w:right w:val="none" w:sz="0" w:space="0" w:color="auto"/>
      </w:divBdr>
    </w:div>
    <w:div w:id="1251352534">
      <w:bodyDiv w:val="1"/>
      <w:marLeft w:val="0"/>
      <w:marRight w:val="0"/>
      <w:marTop w:val="0"/>
      <w:marBottom w:val="0"/>
      <w:divBdr>
        <w:top w:val="none" w:sz="0" w:space="0" w:color="auto"/>
        <w:left w:val="none" w:sz="0" w:space="0" w:color="auto"/>
        <w:bottom w:val="none" w:sz="0" w:space="0" w:color="auto"/>
        <w:right w:val="none" w:sz="0" w:space="0" w:color="auto"/>
      </w:divBdr>
    </w:div>
    <w:div w:id="1339847982">
      <w:bodyDiv w:val="1"/>
      <w:marLeft w:val="0"/>
      <w:marRight w:val="0"/>
      <w:marTop w:val="0"/>
      <w:marBottom w:val="0"/>
      <w:divBdr>
        <w:top w:val="none" w:sz="0" w:space="0" w:color="auto"/>
        <w:left w:val="none" w:sz="0" w:space="0" w:color="auto"/>
        <w:bottom w:val="none" w:sz="0" w:space="0" w:color="auto"/>
        <w:right w:val="none" w:sz="0" w:space="0" w:color="auto"/>
      </w:divBdr>
    </w:div>
    <w:div w:id="1340431426">
      <w:bodyDiv w:val="1"/>
      <w:marLeft w:val="0"/>
      <w:marRight w:val="0"/>
      <w:marTop w:val="0"/>
      <w:marBottom w:val="0"/>
      <w:divBdr>
        <w:top w:val="none" w:sz="0" w:space="0" w:color="auto"/>
        <w:left w:val="none" w:sz="0" w:space="0" w:color="auto"/>
        <w:bottom w:val="none" w:sz="0" w:space="0" w:color="auto"/>
        <w:right w:val="none" w:sz="0" w:space="0" w:color="auto"/>
      </w:divBdr>
    </w:div>
    <w:div w:id="1375152768">
      <w:bodyDiv w:val="1"/>
      <w:marLeft w:val="0"/>
      <w:marRight w:val="0"/>
      <w:marTop w:val="0"/>
      <w:marBottom w:val="0"/>
      <w:divBdr>
        <w:top w:val="none" w:sz="0" w:space="0" w:color="auto"/>
        <w:left w:val="none" w:sz="0" w:space="0" w:color="auto"/>
        <w:bottom w:val="none" w:sz="0" w:space="0" w:color="auto"/>
        <w:right w:val="none" w:sz="0" w:space="0" w:color="auto"/>
      </w:divBdr>
    </w:div>
    <w:div w:id="1542283580">
      <w:bodyDiv w:val="1"/>
      <w:marLeft w:val="0"/>
      <w:marRight w:val="0"/>
      <w:marTop w:val="0"/>
      <w:marBottom w:val="0"/>
      <w:divBdr>
        <w:top w:val="none" w:sz="0" w:space="0" w:color="auto"/>
        <w:left w:val="none" w:sz="0" w:space="0" w:color="auto"/>
        <w:bottom w:val="none" w:sz="0" w:space="0" w:color="auto"/>
        <w:right w:val="none" w:sz="0" w:space="0" w:color="auto"/>
      </w:divBdr>
    </w:div>
    <w:div w:id="1549102693">
      <w:bodyDiv w:val="1"/>
      <w:marLeft w:val="0"/>
      <w:marRight w:val="0"/>
      <w:marTop w:val="0"/>
      <w:marBottom w:val="0"/>
      <w:divBdr>
        <w:top w:val="none" w:sz="0" w:space="0" w:color="auto"/>
        <w:left w:val="none" w:sz="0" w:space="0" w:color="auto"/>
        <w:bottom w:val="none" w:sz="0" w:space="0" w:color="auto"/>
        <w:right w:val="none" w:sz="0" w:space="0" w:color="auto"/>
      </w:divBdr>
    </w:div>
    <w:div w:id="1581331876">
      <w:bodyDiv w:val="1"/>
      <w:marLeft w:val="0"/>
      <w:marRight w:val="0"/>
      <w:marTop w:val="0"/>
      <w:marBottom w:val="0"/>
      <w:divBdr>
        <w:top w:val="none" w:sz="0" w:space="0" w:color="auto"/>
        <w:left w:val="none" w:sz="0" w:space="0" w:color="auto"/>
        <w:bottom w:val="none" w:sz="0" w:space="0" w:color="auto"/>
        <w:right w:val="none" w:sz="0" w:space="0" w:color="auto"/>
      </w:divBdr>
    </w:div>
    <w:div w:id="1954361590">
      <w:bodyDiv w:val="1"/>
      <w:marLeft w:val="0"/>
      <w:marRight w:val="0"/>
      <w:marTop w:val="0"/>
      <w:marBottom w:val="0"/>
      <w:divBdr>
        <w:top w:val="none" w:sz="0" w:space="0" w:color="auto"/>
        <w:left w:val="none" w:sz="0" w:space="0" w:color="auto"/>
        <w:bottom w:val="none" w:sz="0" w:space="0" w:color="auto"/>
        <w:right w:val="none" w:sz="0" w:space="0" w:color="auto"/>
      </w:divBdr>
    </w:div>
    <w:div w:id="1956868187">
      <w:bodyDiv w:val="1"/>
      <w:marLeft w:val="0"/>
      <w:marRight w:val="0"/>
      <w:marTop w:val="0"/>
      <w:marBottom w:val="0"/>
      <w:divBdr>
        <w:top w:val="none" w:sz="0" w:space="0" w:color="auto"/>
        <w:left w:val="none" w:sz="0" w:space="0" w:color="auto"/>
        <w:bottom w:val="none" w:sz="0" w:space="0" w:color="auto"/>
        <w:right w:val="none" w:sz="0" w:space="0" w:color="auto"/>
      </w:divBdr>
    </w:div>
    <w:div w:id="1965962765">
      <w:bodyDiv w:val="1"/>
      <w:marLeft w:val="0"/>
      <w:marRight w:val="0"/>
      <w:marTop w:val="0"/>
      <w:marBottom w:val="0"/>
      <w:divBdr>
        <w:top w:val="none" w:sz="0" w:space="0" w:color="auto"/>
        <w:left w:val="none" w:sz="0" w:space="0" w:color="auto"/>
        <w:bottom w:val="none" w:sz="0" w:space="0" w:color="auto"/>
        <w:right w:val="none" w:sz="0" w:space="0" w:color="auto"/>
      </w:divBdr>
    </w:div>
    <w:div w:id="2002734307">
      <w:bodyDiv w:val="1"/>
      <w:marLeft w:val="0"/>
      <w:marRight w:val="0"/>
      <w:marTop w:val="0"/>
      <w:marBottom w:val="0"/>
      <w:divBdr>
        <w:top w:val="none" w:sz="0" w:space="0" w:color="auto"/>
        <w:left w:val="none" w:sz="0" w:space="0" w:color="auto"/>
        <w:bottom w:val="none" w:sz="0" w:space="0" w:color="auto"/>
        <w:right w:val="none" w:sz="0" w:space="0" w:color="auto"/>
      </w:divBdr>
    </w:div>
    <w:div w:id="2004311428">
      <w:bodyDiv w:val="1"/>
      <w:marLeft w:val="0"/>
      <w:marRight w:val="0"/>
      <w:marTop w:val="0"/>
      <w:marBottom w:val="0"/>
      <w:divBdr>
        <w:top w:val="none" w:sz="0" w:space="0" w:color="auto"/>
        <w:left w:val="none" w:sz="0" w:space="0" w:color="auto"/>
        <w:bottom w:val="none" w:sz="0" w:space="0" w:color="auto"/>
        <w:right w:val="none" w:sz="0" w:space="0" w:color="auto"/>
      </w:divBdr>
    </w:div>
    <w:div w:id="204401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customXml" Target="../customXml/item4.xml"/><Relationship Id="rId21" Type="http://schemas.openxmlformats.org/officeDocument/2006/relationships/image" Target="media/image10.png"/><Relationship Id="rId34" Type="http://schemas.openxmlformats.org/officeDocument/2006/relationships/footer" Target="footer4.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2.xml"/><Relationship Id="rId38"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global.sap.com/corporate-en/legal/copyright/index.e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3.png"/><Relationship Id="rId32" Type="http://schemas.openxmlformats.org/officeDocument/2006/relationships/footer" Target="footer3.xml"/><Relationship Id="rId37"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308247\Desktop\Project\Template\NewTestScriptTemplate\Test%20script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91F3FD2C2A417242A6F9161FD68FD384" ma:contentTypeVersion="4" ma:contentTypeDescription="Crear nuevo documento." ma:contentTypeScope="" ma:versionID="44127cff55ab6780605ee9e9958367e3">
  <xsd:schema xmlns:xsd="http://www.w3.org/2001/XMLSchema" xmlns:xs="http://www.w3.org/2001/XMLSchema" xmlns:p="http://schemas.microsoft.com/office/2006/metadata/properties" xmlns:ns2="8472a5a2-f65c-451e-ada5-7880f2511c86" targetNamespace="http://schemas.microsoft.com/office/2006/metadata/properties" ma:root="true" ma:fieldsID="ed2f4f098c908f40752cfe73fe1648c6" ns2:_="">
    <xsd:import namespace="8472a5a2-f65c-451e-ada5-7880f2511c8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72a5a2-f65c-451e-ada5-7880f2511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907E37-0666-4B6C-9922-F3C4D5B115F7}">
  <ds:schemaRefs>
    <ds:schemaRef ds:uri="http://schemas.openxmlformats.org/officeDocument/2006/bibliography"/>
  </ds:schemaRefs>
</ds:datastoreItem>
</file>

<file path=customXml/itemProps2.xml><?xml version="1.0" encoding="utf-8"?>
<ds:datastoreItem xmlns:ds="http://schemas.openxmlformats.org/officeDocument/2006/customXml" ds:itemID="{9017AF71-FEAD-4169-95E8-CE5BE953E1AC}"/>
</file>

<file path=customXml/itemProps3.xml><?xml version="1.0" encoding="utf-8"?>
<ds:datastoreItem xmlns:ds="http://schemas.openxmlformats.org/officeDocument/2006/customXml" ds:itemID="{CE7FE18D-9E72-4E10-AAF5-BBBE4BCEC22C}"/>
</file>

<file path=customXml/itemProps4.xml><?xml version="1.0" encoding="utf-8"?>
<ds:datastoreItem xmlns:ds="http://schemas.openxmlformats.org/officeDocument/2006/customXml" ds:itemID="{1BFC19BF-ABF8-4A79-9A03-28C2C5407490}"/>
</file>

<file path=docProps/app.xml><?xml version="1.0" encoding="utf-8"?>
<Properties xmlns="http://schemas.openxmlformats.org/officeDocument/2006/extended-properties" xmlns:vt="http://schemas.openxmlformats.org/officeDocument/2006/docPropsVTypes">
  <Template>Test scripts.dotm</Template>
  <TotalTime>0</TotalTime>
  <Pages>32</Pages>
  <Words>7180</Words>
  <Characters>40929</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48013</CharactersWithSpaces>
  <SharedDoc>false</SharedDoc>
  <HLinks>
    <vt:vector size="114" baseType="variant">
      <vt:variant>
        <vt:i4>5046273</vt:i4>
      </vt:variant>
      <vt:variant>
        <vt:i4>114</vt:i4>
      </vt:variant>
      <vt:variant>
        <vt:i4>0</vt:i4>
      </vt:variant>
      <vt:variant>
        <vt:i4>5</vt:i4>
      </vt:variant>
      <vt:variant>
        <vt:lpwstr>http://global.sap.com/corporate-en/legal/copyright/index.epx</vt:lpwstr>
      </vt:variant>
      <vt:variant>
        <vt:lpwstr>trademark</vt:lpwstr>
      </vt:variant>
      <vt:variant>
        <vt:i4>1900602</vt:i4>
      </vt:variant>
      <vt:variant>
        <vt:i4>104</vt:i4>
      </vt:variant>
      <vt:variant>
        <vt:i4>0</vt:i4>
      </vt:variant>
      <vt:variant>
        <vt:i4>5</vt:i4>
      </vt:variant>
      <vt:variant>
        <vt:lpwstr/>
      </vt:variant>
      <vt:variant>
        <vt:lpwstr>_Toc437608971</vt:lpwstr>
      </vt:variant>
      <vt:variant>
        <vt:i4>1900602</vt:i4>
      </vt:variant>
      <vt:variant>
        <vt:i4>98</vt:i4>
      </vt:variant>
      <vt:variant>
        <vt:i4>0</vt:i4>
      </vt:variant>
      <vt:variant>
        <vt:i4>5</vt:i4>
      </vt:variant>
      <vt:variant>
        <vt:lpwstr/>
      </vt:variant>
      <vt:variant>
        <vt:lpwstr>_Toc437608970</vt:lpwstr>
      </vt:variant>
      <vt:variant>
        <vt:i4>1835066</vt:i4>
      </vt:variant>
      <vt:variant>
        <vt:i4>92</vt:i4>
      </vt:variant>
      <vt:variant>
        <vt:i4>0</vt:i4>
      </vt:variant>
      <vt:variant>
        <vt:i4>5</vt:i4>
      </vt:variant>
      <vt:variant>
        <vt:lpwstr/>
      </vt:variant>
      <vt:variant>
        <vt:lpwstr>_Toc437608969</vt:lpwstr>
      </vt:variant>
      <vt:variant>
        <vt:i4>1835066</vt:i4>
      </vt:variant>
      <vt:variant>
        <vt:i4>86</vt:i4>
      </vt:variant>
      <vt:variant>
        <vt:i4>0</vt:i4>
      </vt:variant>
      <vt:variant>
        <vt:i4>5</vt:i4>
      </vt:variant>
      <vt:variant>
        <vt:lpwstr/>
      </vt:variant>
      <vt:variant>
        <vt:lpwstr>_Toc437608968</vt:lpwstr>
      </vt:variant>
      <vt:variant>
        <vt:i4>1835066</vt:i4>
      </vt:variant>
      <vt:variant>
        <vt:i4>80</vt:i4>
      </vt:variant>
      <vt:variant>
        <vt:i4>0</vt:i4>
      </vt:variant>
      <vt:variant>
        <vt:i4>5</vt:i4>
      </vt:variant>
      <vt:variant>
        <vt:lpwstr/>
      </vt:variant>
      <vt:variant>
        <vt:lpwstr>_Toc437608967</vt:lpwstr>
      </vt:variant>
      <vt:variant>
        <vt:i4>1835066</vt:i4>
      </vt:variant>
      <vt:variant>
        <vt:i4>74</vt:i4>
      </vt:variant>
      <vt:variant>
        <vt:i4>0</vt:i4>
      </vt:variant>
      <vt:variant>
        <vt:i4>5</vt:i4>
      </vt:variant>
      <vt:variant>
        <vt:lpwstr/>
      </vt:variant>
      <vt:variant>
        <vt:lpwstr>_Toc437608966</vt:lpwstr>
      </vt:variant>
      <vt:variant>
        <vt:i4>1835066</vt:i4>
      </vt:variant>
      <vt:variant>
        <vt:i4>68</vt:i4>
      </vt:variant>
      <vt:variant>
        <vt:i4>0</vt:i4>
      </vt:variant>
      <vt:variant>
        <vt:i4>5</vt:i4>
      </vt:variant>
      <vt:variant>
        <vt:lpwstr/>
      </vt:variant>
      <vt:variant>
        <vt:lpwstr>_Toc437608965</vt:lpwstr>
      </vt:variant>
      <vt:variant>
        <vt:i4>1835066</vt:i4>
      </vt:variant>
      <vt:variant>
        <vt:i4>62</vt:i4>
      </vt:variant>
      <vt:variant>
        <vt:i4>0</vt:i4>
      </vt:variant>
      <vt:variant>
        <vt:i4>5</vt:i4>
      </vt:variant>
      <vt:variant>
        <vt:lpwstr/>
      </vt:variant>
      <vt:variant>
        <vt:lpwstr>_Toc437608964</vt:lpwstr>
      </vt:variant>
      <vt:variant>
        <vt:i4>1835066</vt:i4>
      </vt:variant>
      <vt:variant>
        <vt:i4>56</vt:i4>
      </vt:variant>
      <vt:variant>
        <vt:i4>0</vt:i4>
      </vt:variant>
      <vt:variant>
        <vt:i4>5</vt:i4>
      </vt:variant>
      <vt:variant>
        <vt:lpwstr/>
      </vt:variant>
      <vt:variant>
        <vt:lpwstr>_Toc437608963</vt:lpwstr>
      </vt:variant>
      <vt:variant>
        <vt:i4>1835066</vt:i4>
      </vt:variant>
      <vt:variant>
        <vt:i4>50</vt:i4>
      </vt:variant>
      <vt:variant>
        <vt:i4>0</vt:i4>
      </vt:variant>
      <vt:variant>
        <vt:i4>5</vt:i4>
      </vt:variant>
      <vt:variant>
        <vt:lpwstr/>
      </vt:variant>
      <vt:variant>
        <vt:lpwstr>_Toc437608962</vt:lpwstr>
      </vt:variant>
      <vt:variant>
        <vt:i4>1835066</vt:i4>
      </vt:variant>
      <vt:variant>
        <vt:i4>44</vt:i4>
      </vt:variant>
      <vt:variant>
        <vt:i4>0</vt:i4>
      </vt:variant>
      <vt:variant>
        <vt:i4>5</vt:i4>
      </vt:variant>
      <vt:variant>
        <vt:lpwstr/>
      </vt:variant>
      <vt:variant>
        <vt:lpwstr>_Toc437608961</vt:lpwstr>
      </vt:variant>
      <vt:variant>
        <vt:i4>1835066</vt:i4>
      </vt:variant>
      <vt:variant>
        <vt:i4>38</vt:i4>
      </vt:variant>
      <vt:variant>
        <vt:i4>0</vt:i4>
      </vt:variant>
      <vt:variant>
        <vt:i4>5</vt:i4>
      </vt:variant>
      <vt:variant>
        <vt:lpwstr/>
      </vt:variant>
      <vt:variant>
        <vt:lpwstr>_Toc437608960</vt:lpwstr>
      </vt:variant>
      <vt:variant>
        <vt:i4>2031674</vt:i4>
      </vt:variant>
      <vt:variant>
        <vt:i4>32</vt:i4>
      </vt:variant>
      <vt:variant>
        <vt:i4>0</vt:i4>
      </vt:variant>
      <vt:variant>
        <vt:i4>5</vt:i4>
      </vt:variant>
      <vt:variant>
        <vt:lpwstr/>
      </vt:variant>
      <vt:variant>
        <vt:lpwstr>_Toc437608959</vt:lpwstr>
      </vt:variant>
      <vt:variant>
        <vt:i4>2031674</vt:i4>
      </vt:variant>
      <vt:variant>
        <vt:i4>26</vt:i4>
      </vt:variant>
      <vt:variant>
        <vt:i4>0</vt:i4>
      </vt:variant>
      <vt:variant>
        <vt:i4>5</vt:i4>
      </vt:variant>
      <vt:variant>
        <vt:lpwstr/>
      </vt:variant>
      <vt:variant>
        <vt:lpwstr>_Toc437608958</vt:lpwstr>
      </vt:variant>
      <vt:variant>
        <vt:i4>2031674</vt:i4>
      </vt:variant>
      <vt:variant>
        <vt:i4>20</vt:i4>
      </vt:variant>
      <vt:variant>
        <vt:i4>0</vt:i4>
      </vt:variant>
      <vt:variant>
        <vt:i4>5</vt:i4>
      </vt:variant>
      <vt:variant>
        <vt:lpwstr/>
      </vt:variant>
      <vt:variant>
        <vt:lpwstr>_Toc437608957</vt:lpwstr>
      </vt:variant>
      <vt:variant>
        <vt:i4>2031674</vt:i4>
      </vt:variant>
      <vt:variant>
        <vt:i4>14</vt:i4>
      </vt:variant>
      <vt:variant>
        <vt:i4>0</vt:i4>
      </vt:variant>
      <vt:variant>
        <vt:i4>5</vt:i4>
      </vt:variant>
      <vt:variant>
        <vt:lpwstr/>
      </vt:variant>
      <vt:variant>
        <vt:lpwstr>_Toc437608956</vt:lpwstr>
      </vt:variant>
      <vt:variant>
        <vt:i4>2031674</vt:i4>
      </vt:variant>
      <vt:variant>
        <vt:i4>8</vt:i4>
      </vt:variant>
      <vt:variant>
        <vt:i4>0</vt:i4>
      </vt:variant>
      <vt:variant>
        <vt:i4>5</vt:i4>
      </vt:variant>
      <vt:variant>
        <vt:lpwstr/>
      </vt:variant>
      <vt:variant>
        <vt:lpwstr>_Toc437608955</vt:lpwstr>
      </vt:variant>
      <vt:variant>
        <vt:i4>2031674</vt:i4>
      </vt:variant>
      <vt:variant>
        <vt:i4>2</vt:i4>
      </vt:variant>
      <vt:variant>
        <vt:i4>0</vt:i4>
      </vt:variant>
      <vt:variant>
        <vt:i4>5</vt:i4>
      </vt:variant>
      <vt:variant>
        <vt:lpwstr/>
      </vt:variant>
      <vt:variant>
        <vt:lpwstr>_Toc437608954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2015-12-21T12:45:00Z</dcterms:created>
  <dcterms:modified xsi:type="dcterms:W3CDTF">2018-02-26T15:44:00Z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0x01010091F3FD2C2A417242A6F9161FD68FD384</vt:lpwstr>
  </property>
</Properties>
</file>