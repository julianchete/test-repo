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985A3A" w:rsidRPr="00BA74AF" w14:paraId="2BAD10E2" w14:textId="77777777" w:rsidTr="00505EBE">
        <w:trPr>
          <w:trHeight w:hRule="exact" w:val="227"/>
        </w:trPr>
        <w:tc>
          <w:tcPr>
            <w:tcW w:w="4962" w:type="dxa"/>
            <w:tcBorders>
              <w:bottom w:val="single" w:sz="4" w:space="0" w:color="auto"/>
            </w:tcBorders>
            <w:shd w:val="clear" w:color="auto" w:fill="000000"/>
          </w:tcPr>
          <w:p w14:paraId="27A06EA5" w14:textId="77777777" w:rsidR="00985A3A" w:rsidRPr="00BA74AF" w:rsidRDefault="00985A3A" w:rsidP="00505EBE">
            <w:pPr>
              <w:pStyle w:val="ListNumber"/>
              <w:numPr>
                <w:ilvl w:val="0"/>
                <w:numId w:val="0"/>
              </w:numPr>
              <w:ind w:left="340"/>
            </w:pPr>
          </w:p>
        </w:tc>
        <w:tc>
          <w:tcPr>
            <w:tcW w:w="9383" w:type="dxa"/>
            <w:tcBorders>
              <w:bottom w:val="single" w:sz="4" w:space="0" w:color="auto"/>
            </w:tcBorders>
            <w:shd w:val="clear" w:color="auto" w:fill="000000"/>
          </w:tcPr>
          <w:p w14:paraId="50C188E1" w14:textId="77777777" w:rsidR="00985A3A" w:rsidRPr="00BA74AF" w:rsidRDefault="00985A3A" w:rsidP="00505EBE"/>
        </w:tc>
      </w:tr>
      <w:tr w:rsidR="00985A3A" w:rsidRPr="00BA74AF" w14:paraId="1A9ED77B" w14:textId="77777777" w:rsidTr="00505EBE">
        <w:trPr>
          <w:trHeight w:val="636"/>
        </w:trPr>
        <w:tc>
          <w:tcPr>
            <w:tcW w:w="4962" w:type="dxa"/>
            <w:vMerge w:val="restart"/>
            <w:tcBorders>
              <w:top w:val="single" w:sz="4" w:space="0" w:color="auto"/>
              <w:bottom w:val="nil"/>
              <w:right w:val="nil"/>
            </w:tcBorders>
            <w:shd w:val="clear" w:color="auto" w:fill="F0AB00"/>
            <w:tcMar>
              <w:top w:w="113" w:type="dxa"/>
            </w:tcMar>
          </w:tcPr>
          <w:p w14:paraId="296D6C38" w14:textId="77777777" w:rsidR="00985A3A" w:rsidRPr="00BA74AF" w:rsidRDefault="00985A3A" w:rsidP="00505EBE">
            <w:pPr>
              <w:pStyle w:val="SAPCollateralType"/>
            </w:pPr>
            <w:r w:rsidRPr="00BA74AF">
              <w:t>Test Script</w:t>
            </w:r>
          </w:p>
          <w:p w14:paraId="1B1CD846" w14:textId="77777777" w:rsidR="00FE1B9C" w:rsidRPr="00BA74AF" w:rsidRDefault="00FE1B9C" w:rsidP="00FE1B9C">
            <w:pPr>
              <w:pStyle w:val="SAPDocumentVersion"/>
              <w:rPr>
                <w:rStyle w:val="PlaceholderText"/>
                <w:rFonts w:eastAsia="SimSun"/>
                <w:color w:val="000000"/>
                <w:lang w:eastAsia="zh-CN"/>
              </w:rPr>
            </w:pPr>
            <w:r w:rsidRPr="00BA74AF">
              <w:rPr>
                <w:rStyle w:val="PlaceholderText"/>
                <w:color w:val="000000"/>
              </w:rPr>
              <w:t>SAP SuccessFactors HCM Core</w:t>
            </w:r>
          </w:p>
          <w:p w14:paraId="3CA1A862" w14:textId="27E9383C" w:rsidR="00FE1B9C" w:rsidRPr="00BA74AF" w:rsidRDefault="00857B74" w:rsidP="00FE1B9C">
            <w:pPr>
              <w:pStyle w:val="SAPDocumentVersion"/>
              <w:rPr>
                <w:rFonts w:eastAsia="SimSun"/>
                <w:lang w:eastAsia="zh-CN"/>
              </w:rPr>
            </w:pPr>
            <w:r>
              <w:t>April</w:t>
            </w:r>
            <w:r w:rsidR="00DC61F2" w:rsidRPr="00BA74AF">
              <w:t xml:space="preserve"> 2018</w:t>
            </w:r>
          </w:p>
          <w:p w14:paraId="4ADC4049" w14:textId="20C57EDC" w:rsidR="00985A3A" w:rsidRPr="00BA74AF" w:rsidRDefault="00FE1B9C" w:rsidP="00FE1B9C">
            <w:pPr>
              <w:pStyle w:val="SAPDocumentVersion"/>
            </w:pPr>
            <w:r w:rsidRPr="00BA74AF">
              <w:t>English</w:t>
            </w:r>
          </w:p>
        </w:tc>
        <w:tc>
          <w:tcPr>
            <w:tcW w:w="9383" w:type="dxa"/>
            <w:tcBorders>
              <w:top w:val="single" w:sz="4" w:space="0" w:color="auto"/>
              <w:left w:val="nil"/>
              <w:bottom w:val="nil"/>
            </w:tcBorders>
            <w:shd w:val="clear" w:color="auto" w:fill="F0AB00"/>
            <w:tcMar>
              <w:top w:w="113" w:type="dxa"/>
            </w:tcMar>
          </w:tcPr>
          <w:p w14:paraId="7E9AFB12" w14:textId="77777777" w:rsidR="00985A3A" w:rsidRPr="00BA74AF" w:rsidRDefault="00985A3A" w:rsidP="00505EBE">
            <w:pPr>
              <w:pStyle w:val="SAPSecurityLevel"/>
            </w:pPr>
            <w:bookmarkStart w:id="0" w:name="securitylevel"/>
            <w:r w:rsidRPr="00BA74AF">
              <w:t>Customer</w:t>
            </w:r>
            <w:bookmarkEnd w:id="0"/>
          </w:p>
        </w:tc>
      </w:tr>
      <w:tr w:rsidR="00985A3A" w:rsidRPr="00BA74AF" w14:paraId="2A236BAB" w14:textId="77777777" w:rsidTr="00505EBE">
        <w:trPr>
          <w:trHeight w:hRule="exact" w:val="2402"/>
        </w:trPr>
        <w:tc>
          <w:tcPr>
            <w:tcW w:w="4962" w:type="dxa"/>
            <w:vMerge/>
            <w:tcBorders>
              <w:top w:val="nil"/>
              <w:bottom w:val="nil"/>
              <w:right w:val="nil"/>
            </w:tcBorders>
            <w:shd w:val="clear" w:color="auto" w:fill="F0AB00"/>
            <w:tcMar>
              <w:top w:w="113" w:type="dxa"/>
            </w:tcMar>
          </w:tcPr>
          <w:p w14:paraId="5ABD3990" w14:textId="77777777" w:rsidR="00985A3A" w:rsidRPr="00BA74AF" w:rsidRDefault="00985A3A" w:rsidP="00505EBE">
            <w:pPr>
              <w:pStyle w:val="SAPCollateralType"/>
            </w:pPr>
          </w:p>
        </w:tc>
        <w:tc>
          <w:tcPr>
            <w:tcW w:w="9383" w:type="dxa"/>
            <w:tcBorders>
              <w:top w:val="nil"/>
              <w:left w:val="nil"/>
              <w:bottom w:val="nil"/>
            </w:tcBorders>
            <w:shd w:val="clear" w:color="auto" w:fill="F0AB00"/>
            <w:tcMar>
              <w:top w:w="113" w:type="dxa"/>
            </w:tcMar>
          </w:tcPr>
          <w:p w14:paraId="285625C7" w14:textId="77777777" w:rsidR="00985A3A" w:rsidRPr="00BA74AF" w:rsidRDefault="00472CAD" w:rsidP="00505EBE">
            <w:pPr>
              <w:pStyle w:val="SAPMainTitle"/>
            </w:pPr>
            <w:bookmarkStart w:id="1" w:name="maintitle"/>
            <w:r w:rsidRPr="00BA74AF">
              <w:t xml:space="preserve">Data Change Employee File </w:t>
            </w:r>
            <w:bookmarkEnd w:id="1"/>
          </w:p>
          <w:p w14:paraId="0BF3FC51" w14:textId="04582ECC" w:rsidR="00985A3A" w:rsidRPr="00BA74AF" w:rsidRDefault="00985A3A" w:rsidP="00505EBE">
            <w:pPr>
              <w:pStyle w:val="SAPSubTitle"/>
            </w:pPr>
            <w:r w:rsidRPr="00BA74AF">
              <w:t xml:space="preserve">ID: </w:t>
            </w:r>
            <w:r w:rsidR="00472CAD" w:rsidRPr="00BA74AF">
              <w:t>FJ5</w:t>
            </w:r>
            <w:r w:rsidR="00DC1885" w:rsidRPr="00BA74AF">
              <w:t xml:space="preserve"> </w:t>
            </w:r>
            <w:del w:id="2" w:author="Author" w:date="2018-02-26T15:54:00Z">
              <w:r w:rsidR="00D316FB" w:rsidRPr="00BA74AF" w:rsidDel="00532217">
                <w:delText>(</w:delText>
              </w:r>
              <w:r w:rsidR="00422784" w:rsidRPr="00857B74" w:rsidDel="00532217">
                <w:rPr>
                  <w:strike/>
                  <w:highlight w:val="yellow"/>
                </w:rPr>
                <w:delText>France</w:delText>
              </w:r>
              <w:r w:rsidR="008227E3" w:rsidRPr="00BA74AF" w:rsidDel="00532217">
                <w:delText>)</w:delText>
              </w:r>
            </w:del>
          </w:p>
        </w:tc>
      </w:tr>
    </w:tbl>
    <w:p w14:paraId="2BE65A76" w14:textId="77777777" w:rsidR="00985A3A" w:rsidRPr="00BA74AF" w:rsidRDefault="00985A3A" w:rsidP="00985A3A">
      <w:pPr>
        <w:pStyle w:val="SAPKeyblockTitle"/>
      </w:pPr>
      <w:r w:rsidRPr="00BA74AF">
        <w:t>Table of Contents</w:t>
      </w:r>
    </w:p>
    <w:p w14:paraId="3691F920" w14:textId="568EA207" w:rsidR="00AF7812" w:rsidRDefault="00985A3A">
      <w:pPr>
        <w:pStyle w:val="TOC1"/>
        <w:rPr>
          <w:rFonts w:asciiTheme="minorHAnsi" w:eastAsiaTheme="minorEastAsia" w:hAnsiTheme="minorHAnsi" w:cstheme="minorBidi"/>
          <w:noProof/>
          <w:sz w:val="22"/>
          <w:szCs w:val="22"/>
        </w:rPr>
      </w:pPr>
      <w:r w:rsidRPr="00BA74AF">
        <w:rPr>
          <w:rFonts w:ascii="BentonSans Bold" w:hAnsi="BentonSans Bold"/>
        </w:rPr>
        <w:fldChar w:fldCharType="begin"/>
      </w:r>
      <w:r w:rsidRPr="00BA74AF">
        <w:rPr>
          <w:rFonts w:ascii="BentonSans Bold" w:hAnsi="BentonSans Bold"/>
        </w:rPr>
        <w:instrText xml:space="preserve"> TOC \o "1-5" \h \z \u </w:instrText>
      </w:r>
      <w:r w:rsidRPr="00BA74AF">
        <w:rPr>
          <w:rFonts w:ascii="BentonSans Bold" w:hAnsi="BentonSans Bold"/>
        </w:rPr>
        <w:fldChar w:fldCharType="separate"/>
      </w:r>
      <w:hyperlink w:anchor="_Toc507150309" w:history="1">
        <w:r w:rsidR="00AF7812" w:rsidRPr="0035428E">
          <w:rPr>
            <w:rStyle w:val="Hyperlink"/>
            <w:noProof/>
          </w:rPr>
          <w:t>1</w:t>
        </w:r>
        <w:r w:rsidR="00AF7812">
          <w:rPr>
            <w:rFonts w:asciiTheme="minorHAnsi" w:eastAsiaTheme="minorEastAsia" w:hAnsiTheme="minorHAnsi" w:cstheme="minorBidi"/>
            <w:noProof/>
            <w:sz w:val="22"/>
            <w:szCs w:val="22"/>
          </w:rPr>
          <w:tab/>
        </w:r>
        <w:r w:rsidR="00AF7812" w:rsidRPr="0035428E">
          <w:rPr>
            <w:rStyle w:val="Hyperlink"/>
            <w:noProof/>
          </w:rPr>
          <w:t>Purpose</w:t>
        </w:r>
        <w:r w:rsidR="00AF7812">
          <w:rPr>
            <w:noProof/>
            <w:webHidden/>
          </w:rPr>
          <w:tab/>
        </w:r>
        <w:r w:rsidR="00AF7812">
          <w:rPr>
            <w:noProof/>
            <w:webHidden/>
          </w:rPr>
          <w:fldChar w:fldCharType="begin"/>
        </w:r>
        <w:r w:rsidR="00AF7812">
          <w:rPr>
            <w:noProof/>
            <w:webHidden/>
          </w:rPr>
          <w:instrText xml:space="preserve"> PAGEREF _Toc507150309 \h </w:instrText>
        </w:r>
        <w:r w:rsidR="00AF7812">
          <w:rPr>
            <w:noProof/>
            <w:webHidden/>
          </w:rPr>
        </w:r>
        <w:r w:rsidR="00AF7812">
          <w:rPr>
            <w:noProof/>
            <w:webHidden/>
          </w:rPr>
          <w:fldChar w:fldCharType="separate"/>
        </w:r>
        <w:r w:rsidR="00AF7812">
          <w:rPr>
            <w:noProof/>
            <w:webHidden/>
          </w:rPr>
          <w:t>4</w:t>
        </w:r>
        <w:r w:rsidR="00AF7812">
          <w:rPr>
            <w:noProof/>
            <w:webHidden/>
          </w:rPr>
          <w:fldChar w:fldCharType="end"/>
        </w:r>
      </w:hyperlink>
    </w:p>
    <w:p w14:paraId="190F0ACF" w14:textId="453B4A57" w:rsidR="00AF7812" w:rsidRDefault="00CA5CAA">
      <w:pPr>
        <w:pStyle w:val="TOC2"/>
        <w:rPr>
          <w:rFonts w:asciiTheme="minorHAnsi" w:eastAsiaTheme="minorEastAsia" w:hAnsiTheme="minorHAnsi" w:cstheme="minorBidi"/>
          <w:noProof/>
          <w:sz w:val="22"/>
          <w:szCs w:val="22"/>
        </w:rPr>
      </w:pPr>
      <w:hyperlink w:anchor="_Toc507150310" w:history="1">
        <w:r w:rsidR="00AF7812" w:rsidRPr="0035428E">
          <w:rPr>
            <w:rStyle w:val="Hyperlink"/>
            <w:noProof/>
          </w:rPr>
          <w:t>1.1</w:t>
        </w:r>
        <w:r w:rsidR="00AF7812">
          <w:rPr>
            <w:rFonts w:asciiTheme="minorHAnsi" w:eastAsiaTheme="minorEastAsia" w:hAnsiTheme="minorHAnsi" w:cstheme="minorBidi"/>
            <w:noProof/>
            <w:sz w:val="22"/>
            <w:szCs w:val="22"/>
          </w:rPr>
          <w:tab/>
        </w:r>
        <w:r w:rsidR="00AF7812" w:rsidRPr="0035428E">
          <w:rPr>
            <w:rStyle w:val="Hyperlink"/>
            <w:noProof/>
          </w:rPr>
          <w:t>Purpose of the Document</w:t>
        </w:r>
        <w:r w:rsidR="00AF7812">
          <w:rPr>
            <w:noProof/>
            <w:webHidden/>
          </w:rPr>
          <w:tab/>
        </w:r>
        <w:r w:rsidR="00AF7812">
          <w:rPr>
            <w:noProof/>
            <w:webHidden/>
          </w:rPr>
          <w:fldChar w:fldCharType="begin"/>
        </w:r>
        <w:r w:rsidR="00AF7812">
          <w:rPr>
            <w:noProof/>
            <w:webHidden/>
          </w:rPr>
          <w:instrText xml:space="preserve"> PAGEREF _Toc507150310 \h </w:instrText>
        </w:r>
        <w:r w:rsidR="00AF7812">
          <w:rPr>
            <w:noProof/>
            <w:webHidden/>
          </w:rPr>
        </w:r>
        <w:r w:rsidR="00AF7812">
          <w:rPr>
            <w:noProof/>
            <w:webHidden/>
          </w:rPr>
          <w:fldChar w:fldCharType="separate"/>
        </w:r>
        <w:r w:rsidR="00AF7812">
          <w:rPr>
            <w:noProof/>
            <w:webHidden/>
          </w:rPr>
          <w:t>4</w:t>
        </w:r>
        <w:r w:rsidR="00AF7812">
          <w:rPr>
            <w:noProof/>
            <w:webHidden/>
          </w:rPr>
          <w:fldChar w:fldCharType="end"/>
        </w:r>
      </w:hyperlink>
    </w:p>
    <w:p w14:paraId="711E53EE" w14:textId="52B39044" w:rsidR="00AF7812" w:rsidRDefault="00CA5CAA">
      <w:pPr>
        <w:pStyle w:val="TOC2"/>
        <w:rPr>
          <w:rFonts w:asciiTheme="minorHAnsi" w:eastAsiaTheme="minorEastAsia" w:hAnsiTheme="minorHAnsi" w:cstheme="minorBidi"/>
          <w:noProof/>
          <w:sz w:val="22"/>
          <w:szCs w:val="22"/>
        </w:rPr>
      </w:pPr>
      <w:hyperlink w:anchor="_Toc507150311" w:history="1">
        <w:r w:rsidR="00AF7812" w:rsidRPr="0035428E">
          <w:rPr>
            <w:rStyle w:val="Hyperlink"/>
            <w:noProof/>
          </w:rPr>
          <w:t>1.2</w:t>
        </w:r>
        <w:r w:rsidR="00AF7812">
          <w:rPr>
            <w:rFonts w:asciiTheme="minorHAnsi" w:eastAsiaTheme="minorEastAsia" w:hAnsiTheme="minorHAnsi" w:cstheme="minorBidi"/>
            <w:noProof/>
            <w:sz w:val="22"/>
            <w:szCs w:val="22"/>
          </w:rPr>
          <w:tab/>
        </w:r>
        <w:r w:rsidR="00AF7812" w:rsidRPr="0035428E">
          <w:rPr>
            <w:rStyle w:val="Hyperlink"/>
            <w:noProof/>
          </w:rPr>
          <w:t>Purpose of Data Change Employee File</w:t>
        </w:r>
        <w:r w:rsidR="00AF7812">
          <w:rPr>
            <w:noProof/>
            <w:webHidden/>
          </w:rPr>
          <w:tab/>
        </w:r>
        <w:r w:rsidR="00AF7812">
          <w:rPr>
            <w:noProof/>
            <w:webHidden/>
          </w:rPr>
          <w:fldChar w:fldCharType="begin"/>
        </w:r>
        <w:r w:rsidR="00AF7812">
          <w:rPr>
            <w:noProof/>
            <w:webHidden/>
          </w:rPr>
          <w:instrText xml:space="preserve"> PAGEREF _Toc507150311 \h </w:instrText>
        </w:r>
        <w:r w:rsidR="00AF7812">
          <w:rPr>
            <w:noProof/>
            <w:webHidden/>
          </w:rPr>
        </w:r>
        <w:r w:rsidR="00AF7812">
          <w:rPr>
            <w:noProof/>
            <w:webHidden/>
          </w:rPr>
          <w:fldChar w:fldCharType="separate"/>
        </w:r>
        <w:r w:rsidR="00AF7812">
          <w:rPr>
            <w:noProof/>
            <w:webHidden/>
          </w:rPr>
          <w:t>4</w:t>
        </w:r>
        <w:r w:rsidR="00AF7812">
          <w:rPr>
            <w:noProof/>
            <w:webHidden/>
          </w:rPr>
          <w:fldChar w:fldCharType="end"/>
        </w:r>
      </w:hyperlink>
    </w:p>
    <w:p w14:paraId="3386BC29" w14:textId="3CFA99D5" w:rsidR="00AF7812" w:rsidRDefault="00CA5CAA">
      <w:pPr>
        <w:pStyle w:val="TOC1"/>
        <w:rPr>
          <w:rFonts w:asciiTheme="minorHAnsi" w:eastAsiaTheme="minorEastAsia" w:hAnsiTheme="minorHAnsi" w:cstheme="minorBidi"/>
          <w:noProof/>
          <w:sz w:val="22"/>
          <w:szCs w:val="22"/>
        </w:rPr>
      </w:pPr>
      <w:hyperlink w:anchor="_Toc507150324" w:history="1">
        <w:r w:rsidR="00AF7812" w:rsidRPr="0035428E">
          <w:rPr>
            <w:rStyle w:val="Hyperlink"/>
            <w:noProof/>
          </w:rPr>
          <w:t>2</w:t>
        </w:r>
        <w:r w:rsidR="00AF7812">
          <w:rPr>
            <w:rFonts w:asciiTheme="minorHAnsi" w:eastAsiaTheme="minorEastAsia" w:hAnsiTheme="minorHAnsi" w:cstheme="minorBidi"/>
            <w:noProof/>
            <w:sz w:val="22"/>
            <w:szCs w:val="22"/>
          </w:rPr>
          <w:tab/>
        </w:r>
        <w:r w:rsidR="00AF7812" w:rsidRPr="0035428E">
          <w:rPr>
            <w:rStyle w:val="Hyperlink"/>
            <w:noProof/>
          </w:rPr>
          <w:t>Prerequisites</w:t>
        </w:r>
        <w:r w:rsidR="00AF7812">
          <w:rPr>
            <w:noProof/>
            <w:webHidden/>
          </w:rPr>
          <w:tab/>
        </w:r>
        <w:r w:rsidR="00AF7812">
          <w:rPr>
            <w:noProof/>
            <w:webHidden/>
          </w:rPr>
          <w:fldChar w:fldCharType="begin"/>
        </w:r>
        <w:r w:rsidR="00AF7812">
          <w:rPr>
            <w:noProof/>
            <w:webHidden/>
          </w:rPr>
          <w:instrText xml:space="preserve"> PAGEREF _Toc507150324 \h </w:instrText>
        </w:r>
        <w:r w:rsidR="00AF7812">
          <w:rPr>
            <w:noProof/>
            <w:webHidden/>
          </w:rPr>
        </w:r>
        <w:r w:rsidR="00AF7812">
          <w:rPr>
            <w:noProof/>
            <w:webHidden/>
          </w:rPr>
          <w:fldChar w:fldCharType="separate"/>
        </w:r>
        <w:r w:rsidR="00AF7812">
          <w:rPr>
            <w:noProof/>
            <w:webHidden/>
          </w:rPr>
          <w:t>6</w:t>
        </w:r>
        <w:r w:rsidR="00AF7812">
          <w:rPr>
            <w:noProof/>
            <w:webHidden/>
          </w:rPr>
          <w:fldChar w:fldCharType="end"/>
        </w:r>
      </w:hyperlink>
    </w:p>
    <w:p w14:paraId="52ED3D8C" w14:textId="11C966EF" w:rsidR="00AF7812" w:rsidRDefault="00CA5CAA">
      <w:pPr>
        <w:pStyle w:val="TOC2"/>
        <w:rPr>
          <w:rFonts w:asciiTheme="minorHAnsi" w:eastAsiaTheme="minorEastAsia" w:hAnsiTheme="minorHAnsi" w:cstheme="minorBidi"/>
          <w:noProof/>
          <w:sz w:val="22"/>
          <w:szCs w:val="22"/>
        </w:rPr>
      </w:pPr>
      <w:hyperlink w:anchor="_Toc507150325" w:history="1">
        <w:r w:rsidR="00AF7812" w:rsidRPr="0035428E">
          <w:rPr>
            <w:rStyle w:val="Hyperlink"/>
            <w:noProof/>
          </w:rPr>
          <w:t>2.1</w:t>
        </w:r>
        <w:r w:rsidR="00AF7812">
          <w:rPr>
            <w:rFonts w:asciiTheme="minorHAnsi" w:eastAsiaTheme="minorEastAsia" w:hAnsiTheme="minorHAnsi" w:cstheme="minorBidi"/>
            <w:noProof/>
            <w:sz w:val="22"/>
            <w:szCs w:val="22"/>
          </w:rPr>
          <w:tab/>
        </w:r>
        <w:r w:rsidR="00AF7812" w:rsidRPr="0035428E">
          <w:rPr>
            <w:rStyle w:val="Hyperlink"/>
            <w:noProof/>
          </w:rPr>
          <w:t>Configuration</w:t>
        </w:r>
        <w:r w:rsidR="00AF7812">
          <w:rPr>
            <w:noProof/>
            <w:webHidden/>
          </w:rPr>
          <w:tab/>
        </w:r>
        <w:r w:rsidR="00AF7812">
          <w:rPr>
            <w:noProof/>
            <w:webHidden/>
          </w:rPr>
          <w:fldChar w:fldCharType="begin"/>
        </w:r>
        <w:r w:rsidR="00AF7812">
          <w:rPr>
            <w:noProof/>
            <w:webHidden/>
          </w:rPr>
          <w:instrText xml:space="preserve"> PAGEREF _Toc507150325 \h </w:instrText>
        </w:r>
        <w:r w:rsidR="00AF7812">
          <w:rPr>
            <w:noProof/>
            <w:webHidden/>
          </w:rPr>
        </w:r>
        <w:r w:rsidR="00AF7812">
          <w:rPr>
            <w:noProof/>
            <w:webHidden/>
          </w:rPr>
          <w:fldChar w:fldCharType="separate"/>
        </w:r>
        <w:r w:rsidR="00AF7812">
          <w:rPr>
            <w:noProof/>
            <w:webHidden/>
          </w:rPr>
          <w:t>6</w:t>
        </w:r>
        <w:r w:rsidR="00AF7812">
          <w:rPr>
            <w:noProof/>
            <w:webHidden/>
          </w:rPr>
          <w:fldChar w:fldCharType="end"/>
        </w:r>
      </w:hyperlink>
    </w:p>
    <w:p w14:paraId="725EF6BA" w14:textId="3B3AFC19" w:rsidR="00AF7812" w:rsidRDefault="00CA5CAA">
      <w:pPr>
        <w:pStyle w:val="TOC2"/>
        <w:rPr>
          <w:rFonts w:asciiTheme="minorHAnsi" w:eastAsiaTheme="minorEastAsia" w:hAnsiTheme="minorHAnsi" w:cstheme="minorBidi"/>
          <w:noProof/>
          <w:sz w:val="22"/>
          <w:szCs w:val="22"/>
        </w:rPr>
      </w:pPr>
      <w:hyperlink w:anchor="_Toc507150326" w:history="1">
        <w:r w:rsidR="00AF7812" w:rsidRPr="0035428E">
          <w:rPr>
            <w:rStyle w:val="Hyperlink"/>
            <w:noProof/>
          </w:rPr>
          <w:t>2.2</w:t>
        </w:r>
        <w:r w:rsidR="00AF7812">
          <w:rPr>
            <w:rFonts w:asciiTheme="minorHAnsi" w:eastAsiaTheme="minorEastAsia" w:hAnsiTheme="minorHAnsi" w:cstheme="minorBidi"/>
            <w:noProof/>
            <w:sz w:val="22"/>
            <w:szCs w:val="22"/>
          </w:rPr>
          <w:tab/>
        </w:r>
        <w:r w:rsidR="00AF7812" w:rsidRPr="0035428E">
          <w:rPr>
            <w:rStyle w:val="Hyperlink"/>
            <w:noProof/>
          </w:rPr>
          <w:t>System Access</w:t>
        </w:r>
        <w:r w:rsidR="00AF7812">
          <w:rPr>
            <w:noProof/>
            <w:webHidden/>
          </w:rPr>
          <w:tab/>
        </w:r>
        <w:r w:rsidR="00AF7812">
          <w:rPr>
            <w:noProof/>
            <w:webHidden/>
          </w:rPr>
          <w:fldChar w:fldCharType="begin"/>
        </w:r>
        <w:r w:rsidR="00AF7812">
          <w:rPr>
            <w:noProof/>
            <w:webHidden/>
          </w:rPr>
          <w:instrText xml:space="preserve"> PAGEREF _Toc507150326 \h </w:instrText>
        </w:r>
        <w:r w:rsidR="00AF7812">
          <w:rPr>
            <w:noProof/>
            <w:webHidden/>
          </w:rPr>
        </w:r>
        <w:r w:rsidR="00AF7812">
          <w:rPr>
            <w:noProof/>
            <w:webHidden/>
          </w:rPr>
          <w:fldChar w:fldCharType="separate"/>
        </w:r>
        <w:r w:rsidR="00AF7812">
          <w:rPr>
            <w:noProof/>
            <w:webHidden/>
          </w:rPr>
          <w:t>6</w:t>
        </w:r>
        <w:r w:rsidR="00AF7812">
          <w:rPr>
            <w:noProof/>
            <w:webHidden/>
          </w:rPr>
          <w:fldChar w:fldCharType="end"/>
        </w:r>
      </w:hyperlink>
    </w:p>
    <w:p w14:paraId="402C39BA" w14:textId="1E88D157" w:rsidR="00AF7812" w:rsidRDefault="00CA5CAA">
      <w:pPr>
        <w:pStyle w:val="TOC2"/>
        <w:rPr>
          <w:rFonts w:asciiTheme="minorHAnsi" w:eastAsiaTheme="minorEastAsia" w:hAnsiTheme="minorHAnsi" w:cstheme="minorBidi"/>
          <w:noProof/>
          <w:sz w:val="22"/>
          <w:szCs w:val="22"/>
        </w:rPr>
      </w:pPr>
      <w:hyperlink w:anchor="_Toc507150327" w:history="1">
        <w:r w:rsidR="00AF7812" w:rsidRPr="0035428E">
          <w:rPr>
            <w:rStyle w:val="Hyperlink"/>
            <w:noProof/>
          </w:rPr>
          <w:t>2.3</w:t>
        </w:r>
        <w:r w:rsidR="00AF7812">
          <w:rPr>
            <w:rFonts w:asciiTheme="minorHAnsi" w:eastAsiaTheme="minorEastAsia" w:hAnsiTheme="minorHAnsi" w:cstheme="minorBidi"/>
            <w:noProof/>
            <w:sz w:val="22"/>
            <w:szCs w:val="22"/>
          </w:rPr>
          <w:tab/>
        </w:r>
        <w:r w:rsidR="00AF7812" w:rsidRPr="0035428E">
          <w:rPr>
            <w:rStyle w:val="Hyperlink"/>
            <w:noProof/>
          </w:rPr>
          <w:t>Roles</w:t>
        </w:r>
        <w:r w:rsidR="00AF7812">
          <w:rPr>
            <w:noProof/>
            <w:webHidden/>
          </w:rPr>
          <w:tab/>
        </w:r>
        <w:r w:rsidR="00AF7812">
          <w:rPr>
            <w:noProof/>
            <w:webHidden/>
          </w:rPr>
          <w:fldChar w:fldCharType="begin"/>
        </w:r>
        <w:r w:rsidR="00AF7812">
          <w:rPr>
            <w:noProof/>
            <w:webHidden/>
          </w:rPr>
          <w:instrText xml:space="preserve"> PAGEREF _Toc507150327 \h </w:instrText>
        </w:r>
        <w:r w:rsidR="00AF7812">
          <w:rPr>
            <w:noProof/>
            <w:webHidden/>
          </w:rPr>
        </w:r>
        <w:r w:rsidR="00AF7812">
          <w:rPr>
            <w:noProof/>
            <w:webHidden/>
          </w:rPr>
          <w:fldChar w:fldCharType="separate"/>
        </w:r>
        <w:r w:rsidR="00AF7812">
          <w:rPr>
            <w:noProof/>
            <w:webHidden/>
          </w:rPr>
          <w:t>6</w:t>
        </w:r>
        <w:r w:rsidR="00AF7812">
          <w:rPr>
            <w:noProof/>
            <w:webHidden/>
          </w:rPr>
          <w:fldChar w:fldCharType="end"/>
        </w:r>
      </w:hyperlink>
    </w:p>
    <w:p w14:paraId="7BAF6DA8" w14:textId="3858ECC1" w:rsidR="00AF7812" w:rsidRDefault="00CA5CAA">
      <w:pPr>
        <w:pStyle w:val="TOC2"/>
        <w:rPr>
          <w:rFonts w:asciiTheme="minorHAnsi" w:eastAsiaTheme="minorEastAsia" w:hAnsiTheme="minorHAnsi" w:cstheme="minorBidi"/>
          <w:noProof/>
          <w:sz w:val="22"/>
          <w:szCs w:val="22"/>
        </w:rPr>
      </w:pPr>
      <w:hyperlink w:anchor="_Toc507150328" w:history="1">
        <w:r w:rsidR="00AF7812" w:rsidRPr="0035428E">
          <w:rPr>
            <w:rStyle w:val="Hyperlink"/>
            <w:noProof/>
          </w:rPr>
          <w:t>2.4</w:t>
        </w:r>
        <w:r w:rsidR="00AF7812">
          <w:rPr>
            <w:rFonts w:asciiTheme="minorHAnsi" w:eastAsiaTheme="minorEastAsia" w:hAnsiTheme="minorHAnsi" w:cstheme="minorBidi"/>
            <w:noProof/>
            <w:sz w:val="22"/>
            <w:szCs w:val="22"/>
          </w:rPr>
          <w:tab/>
        </w:r>
        <w:r w:rsidR="00AF7812" w:rsidRPr="0035428E">
          <w:rPr>
            <w:rStyle w:val="Hyperlink"/>
            <w:noProof/>
          </w:rPr>
          <w:t>Master Data, Organizational Data, and Other Data</w:t>
        </w:r>
        <w:r w:rsidR="00AF7812">
          <w:rPr>
            <w:noProof/>
            <w:webHidden/>
          </w:rPr>
          <w:tab/>
        </w:r>
        <w:r w:rsidR="00AF7812">
          <w:rPr>
            <w:noProof/>
            <w:webHidden/>
          </w:rPr>
          <w:fldChar w:fldCharType="begin"/>
        </w:r>
        <w:r w:rsidR="00AF7812">
          <w:rPr>
            <w:noProof/>
            <w:webHidden/>
          </w:rPr>
          <w:instrText xml:space="preserve"> PAGEREF _Toc507150328 \h </w:instrText>
        </w:r>
        <w:r w:rsidR="00AF7812">
          <w:rPr>
            <w:noProof/>
            <w:webHidden/>
          </w:rPr>
        </w:r>
        <w:r w:rsidR="00AF7812">
          <w:rPr>
            <w:noProof/>
            <w:webHidden/>
          </w:rPr>
          <w:fldChar w:fldCharType="separate"/>
        </w:r>
        <w:r w:rsidR="00AF7812">
          <w:rPr>
            <w:noProof/>
            <w:webHidden/>
          </w:rPr>
          <w:t>7</w:t>
        </w:r>
        <w:r w:rsidR="00AF7812">
          <w:rPr>
            <w:noProof/>
            <w:webHidden/>
          </w:rPr>
          <w:fldChar w:fldCharType="end"/>
        </w:r>
      </w:hyperlink>
    </w:p>
    <w:p w14:paraId="140EC51D" w14:textId="5BF166EC" w:rsidR="00AF7812" w:rsidRDefault="00CA5CAA">
      <w:pPr>
        <w:pStyle w:val="TOC2"/>
        <w:rPr>
          <w:rFonts w:asciiTheme="minorHAnsi" w:eastAsiaTheme="minorEastAsia" w:hAnsiTheme="minorHAnsi" w:cstheme="minorBidi"/>
          <w:noProof/>
          <w:sz w:val="22"/>
          <w:szCs w:val="22"/>
        </w:rPr>
      </w:pPr>
      <w:hyperlink w:anchor="_Toc507150329" w:history="1">
        <w:r w:rsidR="00AF7812" w:rsidRPr="0035428E">
          <w:rPr>
            <w:rStyle w:val="Hyperlink"/>
            <w:noProof/>
          </w:rPr>
          <w:t>2.5</w:t>
        </w:r>
        <w:r w:rsidR="00AF7812">
          <w:rPr>
            <w:rFonts w:asciiTheme="minorHAnsi" w:eastAsiaTheme="minorEastAsia" w:hAnsiTheme="minorHAnsi" w:cstheme="minorBidi"/>
            <w:noProof/>
            <w:sz w:val="22"/>
            <w:szCs w:val="22"/>
          </w:rPr>
          <w:tab/>
        </w:r>
        <w:r w:rsidR="00AF7812" w:rsidRPr="0035428E">
          <w:rPr>
            <w:rStyle w:val="Hyperlink"/>
            <w:noProof/>
          </w:rPr>
          <w:t>Business Conditions</w:t>
        </w:r>
        <w:r w:rsidR="00AF7812">
          <w:rPr>
            <w:noProof/>
            <w:webHidden/>
          </w:rPr>
          <w:tab/>
        </w:r>
        <w:r w:rsidR="00AF7812">
          <w:rPr>
            <w:noProof/>
            <w:webHidden/>
          </w:rPr>
          <w:fldChar w:fldCharType="begin"/>
        </w:r>
        <w:r w:rsidR="00AF7812">
          <w:rPr>
            <w:noProof/>
            <w:webHidden/>
          </w:rPr>
          <w:instrText xml:space="preserve"> PAGEREF _Toc507150329 \h </w:instrText>
        </w:r>
        <w:r w:rsidR="00AF7812">
          <w:rPr>
            <w:noProof/>
            <w:webHidden/>
          </w:rPr>
        </w:r>
        <w:r w:rsidR="00AF7812">
          <w:rPr>
            <w:noProof/>
            <w:webHidden/>
          </w:rPr>
          <w:fldChar w:fldCharType="separate"/>
        </w:r>
        <w:r w:rsidR="00AF7812">
          <w:rPr>
            <w:noProof/>
            <w:webHidden/>
          </w:rPr>
          <w:t>7</w:t>
        </w:r>
        <w:r w:rsidR="00AF7812">
          <w:rPr>
            <w:noProof/>
            <w:webHidden/>
          </w:rPr>
          <w:fldChar w:fldCharType="end"/>
        </w:r>
      </w:hyperlink>
    </w:p>
    <w:p w14:paraId="15AC9F69" w14:textId="342CCC0A" w:rsidR="00AF7812" w:rsidRDefault="00CA5CAA">
      <w:pPr>
        <w:pStyle w:val="TOC1"/>
        <w:rPr>
          <w:rFonts w:asciiTheme="minorHAnsi" w:eastAsiaTheme="minorEastAsia" w:hAnsiTheme="minorHAnsi" w:cstheme="minorBidi"/>
          <w:noProof/>
          <w:sz w:val="22"/>
          <w:szCs w:val="22"/>
        </w:rPr>
      </w:pPr>
      <w:hyperlink w:anchor="_Toc507150330" w:history="1">
        <w:r w:rsidR="00AF7812" w:rsidRPr="0035428E">
          <w:rPr>
            <w:rStyle w:val="Hyperlink"/>
            <w:noProof/>
          </w:rPr>
          <w:t>3</w:t>
        </w:r>
        <w:r w:rsidR="00AF7812">
          <w:rPr>
            <w:rFonts w:asciiTheme="minorHAnsi" w:eastAsiaTheme="minorEastAsia" w:hAnsiTheme="minorHAnsi" w:cstheme="minorBidi"/>
            <w:noProof/>
            <w:sz w:val="22"/>
            <w:szCs w:val="22"/>
          </w:rPr>
          <w:tab/>
        </w:r>
        <w:r w:rsidR="00AF7812" w:rsidRPr="0035428E">
          <w:rPr>
            <w:rStyle w:val="Hyperlink"/>
            <w:noProof/>
          </w:rPr>
          <w:t>Overview Table</w:t>
        </w:r>
        <w:r w:rsidR="00AF7812">
          <w:rPr>
            <w:noProof/>
            <w:webHidden/>
          </w:rPr>
          <w:tab/>
        </w:r>
        <w:r w:rsidR="00AF7812">
          <w:rPr>
            <w:noProof/>
            <w:webHidden/>
          </w:rPr>
          <w:fldChar w:fldCharType="begin"/>
        </w:r>
        <w:r w:rsidR="00AF7812">
          <w:rPr>
            <w:noProof/>
            <w:webHidden/>
          </w:rPr>
          <w:instrText xml:space="preserve"> PAGEREF _Toc507150330 \h </w:instrText>
        </w:r>
        <w:r w:rsidR="00AF7812">
          <w:rPr>
            <w:noProof/>
            <w:webHidden/>
          </w:rPr>
        </w:r>
        <w:r w:rsidR="00AF7812">
          <w:rPr>
            <w:noProof/>
            <w:webHidden/>
          </w:rPr>
          <w:fldChar w:fldCharType="separate"/>
        </w:r>
        <w:r w:rsidR="00AF7812">
          <w:rPr>
            <w:noProof/>
            <w:webHidden/>
          </w:rPr>
          <w:t>8</w:t>
        </w:r>
        <w:r w:rsidR="00AF7812">
          <w:rPr>
            <w:noProof/>
            <w:webHidden/>
          </w:rPr>
          <w:fldChar w:fldCharType="end"/>
        </w:r>
      </w:hyperlink>
    </w:p>
    <w:p w14:paraId="1A6C49A0" w14:textId="2DC667C1" w:rsidR="00AF7812" w:rsidRDefault="00CA5CAA">
      <w:pPr>
        <w:pStyle w:val="TOC1"/>
        <w:rPr>
          <w:rFonts w:asciiTheme="minorHAnsi" w:eastAsiaTheme="minorEastAsia" w:hAnsiTheme="minorHAnsi" w:cstheme="minorBidi"/>
          <w:noProof/>
          <w:sz w:val="22"/>
          <w:szCs w:val="22"/>
        </w:rPr>
      </w:pPr>
      <w:hyperlink w:anchor="_Toc507150331" w:history="1">
        <w:r w:rsidR="00AF7812" w:rsidRPr="0035428E">
          <w:rPr>
            <w:rStyle w:val="Hyperlink"/>
            <w:noProof/>
          </w:rPr>
          <w:t>4</w:t>
        </w:r>
        <w:r w:rsidR="00AF7812">
          <w:rPr>
            <w:rFonts w:asciiTheme="minorHAnsi" w:eastAsiaTheme="minorEastAsia" w:hAnsiTheme="minorHAnsi" w:cstheme="minorBidi"/>
            <w:noProof/>
            <w:sz w:val="22"/>
            <w:szCs w:val="22"/>
          </w:rPr>
          <w:tab/>
        </w:r>
        <w:r w:rsidR="00AF7812" w:rsidRPr="0035428E">
          <w:rPr>
            <w:rStyle w:val="Hyperlink"/>
            <w:noProof/>
          </w:rPr>
          <w:t>Testing the Process Steps</w:t>
        </w:r>
        <w:r w:rsidR="00AF7812">
          <w:rPr>
            <w:noProof/>
            <w:webHidden/>
          </w:rPr>
          <w:tab/>
        </w:r>
        <w:r w:rsidR="00AF7812">
          <w:rPr>
            <w:noProof/>
            <w:webHidden/>
          </w:rPr>
          <w:fldChar w:fldCharType="begin"/>
        </w:r>
        <w:r w:rsidR="00AF7812">
          <w:rPr>
            <w:noProof/>
            <w:webHidden/>
          </w:rPr>
          <w:instrText xml:space="preserve"> PAGEREF _Toc507150331 \h </w:instrText>
        </w:r>
        <w:r w:rsidR="00AF7812">
          <w:rPr>
            <w:noProof/>
            <w:webHidden/>
          </w:rPr>
        </w:r>
        <w:r w:rsidR="00AF7812">
          <w:rPr>
            <w:noProof/>
            <w:webHidden/>
          </w:rPr>
          <w:fldChar w:fldCharType="separate"/>
        </w:r>
        <w:r w:rsidR="00AF7812">
          <w:rPr>
            <w:noProof/>
            <w:webHidden/>
          </w:rPr>
          <w:t>10</w:t>
        </w:r>
        <w:r w:rsidR="00AF7812">
          <w:rPr>
            <w:noProof/>
            <w:webHidden/>
          </w:rPr>
          <w:fldChar w:fldCharType="end"/>
        </w:r>
      </w:hyperlink>
    </w:p>
    <w:p w14:paraId="475147BB" w14:textId="7EE6A107" w:rsidR="00AF7812" w:rsidRDefault="00CA5CAA">
      <w:pPr>
        <w:pStyle w:val="TOC2"/>
        <w:rPr>
          <w:rFonts w:asciiTheme="minorHAnsi" w:eastAsiaTheme="minorEastAsia" w:hAnsiTheme="minorHAnsi" w:cstheme="minorBidi"/>
          <w:noProof/>
          <w:sz w:val="22"/>
          <w:szCs w:val="22"/>
        </w:rPr>
      </w:pPr>
      <w:hyperlink w:anchor="_Toc507150346" w:history="1">
        <w:r w:rsidR="00AF7812" w:rsidRPr="0035428E">
          <w:rPr>
            <w:rStyle w:val="Hyperlink"/>
            <w:noProof/>
          </w:rPr>
          <w:t>4.1</w:t>
        </w:r>
        <w:r w:rsidR="00AF7812">
          <w:rPr>
            <w:rFonts w:asciiTheme="minorHAnsi" w:eastAsiaTheme="minorEastAsia" w:hAnsiTheme="minorHAnsi" w:cstheme="minorBidi"/>
            <w:noProof/>
            <w:sz w:val="22"/>
            <w:szCs w:val="22"/>
          </w:rPr>
          <w:tab/>
        </w:r>
        <w:r w:rsidR="00AF7812" w:rsidRPr="0035428E">
          <w:rPr>
            <w:rStyle w:val="Hyperlink"/>
            <w:noProof/>
          </w:rPr>
          <w:t>Enter</w:t>
        </w:r>
        <w:r w:rsidR="00AF7812" w:rsidRPr="0035428E">
          <w:rPr>
            <w:rStyle w:val="Hyperlink"/>
            <w:noProof/>
            <w:lang w:eastAsia="zh-CN"/>
          </w:rPr>
          <w:t>ing</w:t>
        </w:r>
        <w:r w:rsidR="00AF7812" w:rsidRPr="0035428E">
          <w:rPr>
            <w:rStyle w:val="Hyperlink"/>
            <w:noProof/>
          </w:rPr>
          <w:t xml:space="preserve"> Data Change in Employee File</w:t>
        </w:r>
        <w:r w:rsidR="00AF7812">
          <w:rPr>
            <w:noProof/>
            <w:webHidden/>
          </w:rPr>
          <w:tab/>
        </w:r>
        <w:r w:rsidR="00AF7812">
          <w:rPr>
            <w:noProof/>
            <w:webHidden/>
          </w:rPr>
          <w:fldChar w:fldCharType="begin"/>
        </w:r>
        <w:r w:rsidR="00AF7812">
          <w:rPr>
            <w:noProof/>
            <w:webHidden/>
          </w:rPr>
          <w:instrText xml:space="preserve"> PAGEREF _Toc507150346 \h </w:instrText>
        </w:r>
        <w:r w:rsidR="00AF7812">
          <w:rPr>
            <w:noProof/>
            <w:webHidden/>
          </w:rPr>
        </w:r>
        <w:r w:rsidR="00AF7812">
          <w:rPr>
            <w:noProof/>
            <w:webHidden/>
          </w:rPr>
          <w:fldChar w:fldCharType="separate"/>
        </w:r>
        <w:r w:rsidR="00AF7812">
          <w:rPr>
            <w:noProof/>
            <w:webHidden/>
          </w:rPr>
          <w:t>11</w:t>
        </w:r>
        <w:r w:rsidR="00AF7812">
          <w:rPr>
            <w:noProof/>
            <w:webHidden/>
          </w:rPr>
          <w:fldChar w:fldCharType="end"/>
        </w:r>
      </w:hyperlink>
    </w:p>
    <w:p w14:paraId="1439AB26" w14:textId="5638C3AA" w:rsidR="00AF7812" w:rsidRDefault="00CA5CAA">
      <w:pPr>
        <w:pStyle w:val="TOC2"/>
        <w:rPr>
          <w:rFonts w:asciiTheme="minorHAnsi" w:eastAsiaTheme="minorEastAsia" w:hAnsiTheme="minorHAnsi" w:cstheme="minorBidi"/>
          <w:noProof/>
          <w:sz w:val="22"/>
          <w:szCs w:val="22"/>
        </w:rPr>
      </w:pPr>
      <w:hyperlink w:anchor="_Toc507150347" w:history="1">
        <w:r w:rsidR="00AF7812" w:rsidRPr="0035428E">
          <w:rPr>
            <w:rStyle w:val="Hyperlink"/>
            <w:noProof/>
          </w:rPr>
          <w:t>4.2</w:t>
        </w:r>
        <w:r w:rsidR="00AF7812">
          <w:rPr>
            <w:rFonts w:asciiTheme="minorHAnsi" w:eastAsiaTheme="minorEastAsia" w:hAnsiTheme="minorHAnsi" w:cstheme="minorBidi"/>
            <w:noProof/>
            <w:sz w:val="22"/>
            <w:szCs w:val="22"/>
          </w:rPr>
          <w:tab/>
        </w:r>
        <w:r w:rsidR="00AF7812" w:rsidRPr="0035428E">
          <w:rPr>
            <w:rStyle w:val="Hyperlink"/>
            <w:noProof/>
          </w:rPr>
          <w:t>Maintenance of Employee’s Personal Information</w:t>
        </w:r>
        <w:r w:rsidR="00AF7812">
          <w:rPr>
            <w:noProof/>
            <w:webHidden/>
          </w:rPr>
          <w:tab/>
        </w:r>
        <w:r w:rsidR="00AF7812">
          <w:rPr>
            <w:noProof/>
            <w:webHidden/>
          </w:rPr>
          <w:fldChar w:fldCharType="begin"/>
        </w:r>
        <w:r w:rsidR="00AF7812">
          <w:rPr>
            <w:noProof/>
            <w:webHidden/>
          </w:rPr>
          <w:instrText xml:space="preserve"> PAGEREF _Toc507150347 \h </w:instrText>
        </w:r>
        <w:r w:rsidR="00AF7812">
          <w:rPr>
            <w:noProof/>
            <w:webHidden/>
          </w:rPr>
        </w:r>
        <w:r w:rsidR="00AF7812">
          <w:rPr>
            <w:noProof/>
            <w:webHidden/>
          </w:rPr>
          <w:fldChar w:fldCharType="separate"/>
        </w:r>
        <w:r w:rsidR="00AF7812">
          <w:rPr>
            <w:noProof/>
            <w:webHidden/>
          </w:rPr>
          <w:t>14</w:t>
        </w:r>
        <w:r w:rsidR="00AF7812">
          <w:rPr>
            <w:noProof/>
            <w:webHidden/>
          </w:rPr>
          <w:fldChar w:fldCharType="end"/>
        </w:r>
      </w:hyperlink>
    </w:p>
    <w:p w14:paraId="03679EF5" w14:textId="14D86B9B" w:rsidR="00AF7812" w:rsidRDefault="00CA5CAA">
      <w:pPr>
        <w:pStyle w:val="TOC3"/>
        <w:rPr>
          <w:rFonts w:asciiTheme="minorHAnsi" w:eastAsiaTheme="minorEastAsia" w:hAnsiTheme="minorHAnsi" w:cstheme="minorBidi"/>
          <w:noProof/>
          <w:sz w:val="22"/>
          <w:szCs w:val="22"/>
        </w:rPr>
      </w:pPr>
      <w:hyperlink w:anchor="_Toc507150348" w:history="1">
        <w:r w:rsidR="00AF7812" w:rsidRPr="0035428E">
          <w:rPr>
            <w:rStyle w:val="Hyperlink"/>
            <w:noProof/>
          </w:rPr>
          <w:t>4.2.1</w:t>
        </w:r>
        <w:r w:rsidR="00AF7812">
          <w:rPr>
            <w:rFonts w:asciiTheme="minorHAnsi" w:eastAsiaTheme="minorEastAsia" w:hAnsiTheme="minorHAnsi" w:cstheme="minorBidi"/>
            <w:noProof/>
            <w:sz w:val="22"/>
            <w:szCs w:val="22"/>
          </w:rPr>
          <w:tab/>
        </w:r>
        <w:r w:rsidR="00AF7812" w:rsidRPr="0035428E">
          <w:rPr>
            <w:rStyle w:val="Hyperlink"/>
            <w:noProof/>
          </w:rPr>
          <w:t>Entering Change in Personal Information</w:t>
        </w:r>
        <w:r w:rsidR="00AF7812">
          <w:rPr>
            <w:noProof/>
            <w:webHidden/>
          </w:rPr>
          <w:tab/>
        </w:r>
        <w:r w:rsidR="00AF7812">
          <w:rPr>
            <w:noProof/>
            <w:webHidden/>
          </w:rPr>
          <w:fldChar w:fldCharType="begin"/>
        </w:r>
        <w:r w:rsidR="00AF7812">
          <w:rPr>
            <w:noProof/>
            <w:webHidden/>
          </w:rPr>
          <w:instrText xml:space="preserve"> PAGEREF _Toc507150348 \h </w:instrText>
        </w:r>
        <w:r w:rsidR="00AF7812">
          <w:rPr>
            <w:noProof/>
            <w:webHidden/>
          </w:rPr>
        </w:r>
        <w:r w:rsidR="00AF7812">
          <w:rPr>
            <w:noProof/>
            <w:webHidden/>
          </w:rPr>
          <w:fldChar w:fldCharType="separate"/>
        </w:r>
        <w:r w:rsidR="00AF7812">
          <w:rPr>
            <w:noProof/>
            <w:webHidden/>
          </w:rPr>
          <w:t>15</w:t>
        </w:r>
        <w:r w:rsidR="00AF7812">
          <w:rPr>
            <w:noProof/>
            <w:webHidden/>
          </w:rPr>
          <w:fldChar w:fldCharType="end"/>
        </w:r>
      </w:hyperlink>
    </w:p>
    <w:p w14:paraId="3949E1CA" w14:textId="7E8018FE" w:rsidR="00AF7812" w:rsidRDefault="00CA5CAA">
      <w:pPr>
        <w:pStyle w:val="TOC3"/>
        <w:rPr>
          <w:rFonts w:asciiTheme="minorHAnsi" w:eastAsiaTheme="minorEastAsia" w:hAnsiTheme="minorHAnsi" w:cstheme="minorBidi"/>
          <w:noProof/>
          <w:sz w:val="22"/>
          <w:szCs w:val="22"/>
        </w:rPr>
      </w:pPr>
      <w:hyperlink w:anchor="_Toc507150349" w:history="1">
        <w:r w:rsidR="00AF7812" w:rsidRPr="0035428E">
          <w:rPr>
            <w:rStyle w:val="Hyperlink"/>
            <w:noProof/>
          </w:rPr>
          <w:t>4.2.2</w:t>
        </w:r>
        <w:r w:rsidR="00AF7812">
          <w:rPr>
            <w:rFonts w:asciiTheme="minorHAnsi" w:eastAsiaTheme="minorEastAsia" w:hAnsiTheme="minorHAnsi" w:cstheme="minorBidi"/>
            <w:noProof/>
            <w:sz w:val="22"/>
            <w:szCs w:val="22"/>
          </w:rPr>
          <w:tab/>
        </w:r>
        <w:r w:rsidR="00AF7812" w:rsidRPr="0035428E">
          <w:rPr>
            <w:rStyle w:val="Hyperlink"/>
            <w:noProof/>
          </w:rPr>
          <w:t>Approving Change in Personal Information</w:t>
        </w:r>
        <w:r w:rsidR="00AF7812">
          <w:rPr>
            <w:noProof/>
            <w:webHidden/>
          </w:rPr>
          <w:tab/>
        </w:r>
        <w:r w:rsidR="00AF7812">
          <w:rPr>
            <w:noProof/>
            <w:webHidden/>
          </w:rPr>
          <w:fldChar w:fldCharType="begin"/>
        </w:r>
        <w:r w:rsidR="00AF7812">
          <w:rPr>
            <w:noProof/>
            <w:webHidden/>
          </w:rPr>
          <w:instrText xml:space="preserve"> PAGEREF _Toc507150349 \h </w:instrText>
        </w:r>
        <w:r w:rsidR="00AF7812">
          <w:rPr>
            <w:noProof/>
            <w:webHidden/>
          </w:rPr>
        </w:r>
        <w:r w:rsidR="00AF7812">
          <w:rPr>
            <w:noProof/>
            <w:webHidden/>
          </w:rPr>
          <w:fldChar w:fldCharType="separate"/>
        </w:r>
        <w:r w:rsidR="00AF7812">
          <w:rPr>
            <w:noProof/>
            <w:webHidden/>
          </w:rPr>
          <w:t>17</w:t>
        </w:r>
        <w:r w:rsidR="00AF7812">
          <w:rPr>
            <w:noProof/>
            <w:webHidden/>
          </w:rPr>
          <w:fldChar w:fldCharType="end"/>
        </w:r>
      </w:hyperlink>
    </w:p>
    <w:p w14:paraId="6267D27B" w14:textId="0AD2B0DB" w:rsidR="00AF7812" w:rsidRDefault="00CA5CAA">
      <w:pPr>
        <w:pStyle w:val="TOC2"/>
        <w:rPr>
          <w:rFonts w:asciiTheme="minorHAnsi" w:eastAsiaTheme="minorEastAsia" w:hAnsiTheme="minorHAnsi" w:cstheme="minorBidi"/>
          <w:noProof/>
          <w:sz w:val="22"/>
          <w:szCs w:val="22"/>
        </w:rPr>
      </w:pPr>
      <w:hyperlink w:anchor="_Toc507150350" w:history="1">
        <w:r w:rsidR="00AF7812" w:rsidRPr="0035428E">
          <w:rPr>
            <w:rStyle w:val="Hyperlink"/>
            <w:noProof/>
          </w:rPr>
          <w:t>4.3</w:t>
        </w:r>
        <w:r w:rsidR="00AF7812">
          <w:rPr>
            <w:rFonts w:asciiTheme="minorHAnsi" w:eastAsiaTheme="minorEastAsia" w:hAnsiTheme="minorHAnsi" w:cstheme="minorBidi"/>
            <w:noProof/>
            <w:sz w:val="22"/>
            <w:szCs w:val="22"/>
          </w:rPr>
          <w:tab/>
        </w:r>
        <w:r w:rsidR="00AF7812" w:rsidRPr="0035428E">
          <w:rPr>
            <w:rStyle w:val="Hyperlink"/>
            <w:noProof/>
          </w:rPr>
          <w:t>Maintenance of Employee’s Work Eligibility Data</w:t>
        </w:r>
        <w:r w:rsidR="00AF7812">
          <w:rPr>
            <w:noProof/>
            <w:webHidden/>
          </w:rPr>
          <w:tab/>
        </w:r>
        <w:r w:rsidR="00AF7812">
          <w:rPr>
            <w:noProof/>
            <w:webHidden/>
          </w:rPr>
          <w:fldChar w:fldCharType="begin"/>
        </w:r>
        <w:r w:rsidR="00AF7812">
          <w:rPr>
            <w:noProof/>
            <w:webHidden/>
          </w:rPr>
          <w:instrText xml:space="preserve"> PAGEREF _Toc507150350 \h </w:instrText>
        </w:r>
        <w:r w:rsidR="00AF7812">
          <w:rPr>
            <w:noProof/>
            <w:webHidden/>
          </w:rPr>
        </w:r>
        <w:r w:rsidR="00AF7812">
          <w:rPr>
            <w:noProof/>
            <w:webHidden/>
          </w:rPr>
          <w:fldChar w:fldCharType="separate"/>
        </w:r>
        <w:r w:rsidR="00AF7812">
          <w:rPr>
            <w:noProof/>
            <w:webHidden/>
          </w:rPr>
          <w:t>19</w:t>
        </w:r>
        <w:r w:rsidR="00AF7812">
          <w:rPr>
            <w:noProof/>
            <w:webHidden/>
          </w:rPr>
          <w:fldChar w:fldCharType="end"/>
        </w:r>
      </w:hyperlink>
    </w:p>
    <w:p w14:paraId="44029931" w14:textId="0893F033" w:rsidR="00AF7812" w:rsidRDefault="00CA5CAA">
      <w:pPr>
        <w:pStyle w:val="TOC3"/>
        <w:rPr>
          <w:rFonts w:asciiTheme="minorHAnsi" w:eastAsiaTheme="minorEastAsia" w:hAnsiTheme="minorHAnsi" w:cstheme="minorBidi"/>
          <w:noProof/>
          <w:sz w:val="22"/>
          <w:szCs w:val="22"/>
        </w:rPr>
      </w:pPr>
      <w:hyperlink w:anchor="_Toc507150351" w:history="1">
        <w:r w:rsidR="00AF7812" w:rsidRPr="0035428E">
          <w:rPr>
            <w:rStyle w:val="Hyperlink"/>
            <w:noProof/>
          </w:rPr>
          <w:t>4.3.1</w:t>
        </w:r>
        <w:r w:rsidR="00AF7812">
          <w:rPr>
            <w:rFonts w:asciiTheme="minorHAnsi" w:eastAsiaTheme="minorEastAsia" w:hAnsiTheme="minorHAnsi" w:cstheme="minorBidi"/>
            <w:noProof/>
            <w:sz w:val="22"/>
            <w:szCs w:val="22"/>
          </w:rPr>
          <w:tab/>
        </w:r>
        <w:r w:rsidR="00AF7812" w:rsidRPr="0035428E">
          <w:rPr>
            <w:rStyle w:val="Hyperlink"/>
            <w:noProof/>
          </w:rPr>
          <w:t>Maintaining Work Permit Information</w:t>
        </w:r>
        <w:r w:rsidR="00AF7812">
          <w:rPr>
            <w:noProof/>
            <w:webHidden/>
          </w:rPr>
          <w:tab/>
        </w:r>
        <w:r w:rsidR="00AF7812">
          <w:rPr>
            <w:noProof/>
            <w:webHidden/>
          </w:rPr>
          <w:fldChar w:fldCharType="begin"/>
        </w:r>
        <w:r w:rsidR="00AF7812">
          <w:rPr>
            <w:noProof/>
            <w:webHidden/>
          </w:rPr>
          <w:instrText xml:space="preserve"> PAGEREF _Toc507150351 \h </w:instrText>
        </w:r>
        <w:r w:rsidR="00AF7812">
          <w:rPr>
            <w:noProof/>
            <w:webHidden/>
          </w:rPr>
        </w:r>
        <w:r w:rsidR="00AF7812">
          <w:rPr>
            <w:noProof/>
            <w:webHidden/>
          </w:rPr>
          <w:fldChar w:fldCharType="separate"/>
        </w:r>
        <w:r w:rsidR="00AF7812">
          <w:rPr>
            <w:noProof/>
            <w:webHidden/>
          </w:rPr>
          <w:t>20</w:t>
        </w:r>
        <w:r w:rsidR="00AF7812">
          <w:rPr>
            <w:noProof/>
            <w:webHidden/>
          </w:rPr>
          <w:fldChar w:fldCharType="end"/>
        </w:r>
      </w:hyperlink>
    </w:p>
    <w:p w14:paraId="32BBC4D8" w14:textId="77C9CB7F" w:rsidR="00AF7812" w:rsidRDefault="00CA5CAA">
      <w:pPr>
        <w:pStyle w:val="TOC3"/>
        <w:rPr>
          <w:rFonts w:asciiTheme="minorHAnsi" w:eastAsiaTheme="minorEastAsia" w:hAnsiTheme="minorHAnsi" w:cstheme="minorBidi"/>
          <w:noProof/>
          <w:sz w:val="22"/>
          <w:szCs w:val="22"/>
        </w:rPr>
      </w:pPr>
      <w:hyperlink w:anchor="_Toc507150352" w:history="1">
        <w:r w:rsidR="00AF7812" w:rsidRPr="0035428E">
          <w:rPr>
            <w:rStyle w:val="Hyperlink"/>
            <w:noProof/>
          </w:rPr>
          <w:t>4.3.2</w:t>
        </w:r>
        <w:r w:rsidR="00AF7812">
          <w:rPr>
            <w:rFonts w:asciiTheme="minorHAnsi" w:eastAsiaTheme="minorEastAsia" w:hAnsiTheme="minorHAnsi" w:cstheme="minorBidi"/>
            <w:noProof/>
            <w:sz w:val="22"/>
            <w:szCs w:val="22"/>
          </w:rPr>
          <w:tab/>
        </w:r>
        <w:r w:rsidR="00AF7812" w:rsidRPr="0035428E">
          <w:rPr>
            <w:rStyle w:val="Hyperlink"/>
            <w:noProof/>
          </w:rPr>
          <w:t>Approving Work Permit Information</w:t>
        </w:r>
        <w:r w:rsidR="00AF7812">
          <w:rPr>
            <w:noProof/>
            <w:webHidden/>
          </w:rPr>
          <w:tab/>
        </w:r>
        <w:r w:rsidR="00AF7812">
          <w:rPr>
            <w:noProof/>
            <w:webHidden/>
          </w:rPr>
          <w:fldChar w:fldCharType="begin"/>
        </w:r>
        <w:r w:rsidR="00AF7812">
          <w:rPr>
            <w:noProof/>
            <w:webHidden/>
          </w:rPr>
          <w:instrText xml:space="preserve"> PAGEREF _Toc507150352 \h </w:instrText>
        </w:r>
        <w:r w:rsidR="00AF7812">
          <w:rPr>
            <w:noProof/>
            <w:webHidden/>
          </w:rPr>
        </w:r>
        <w:r w:rsidR="00AF7812">
          <w:rPr>
            <w:noProof/>
            <w:webHidden/>
          </w:rPr>
          <w:fldChar w:fldCharType="separate"/>
        </w:r>
        <w:r w:rsidR="00AF7812">
          <w:rPr>
            <w:noProof/>
            <w:webHidden/>
          </w:rPr>
          <w:t>22</w:t>
        </w:r>
        <w:r w:rsidR="00AF7812">
          <w:rPr>
            <w:noProof/>
            <w:webHidden/>
          </w:rPr>
          <w:fldChar w:fldCharType="end"/>
        </w:r>
      </w:hyperlink>
    </w:p>
    <w:p w14:paraId="687B565A" w14:textId="359005FF" w:rsidR="00AF7812" w:rsidRDefault="00CA5CAA">
      <w:pPr>
        <w:pStyle w:val="TOC4"/>
        <w:rPr>
          <w:rFonts w:asciiTheme="minorHAnsi" w:eastAsiaTheme="minorEastAsia" w:hAnsiTheme="minorHAnsi" w:cstheme="minorBidi"/>
          <w:noProof/>
          <w:sz w:val="22"/>
          <w:szCs w:val="22"/>
        </w:rPr>
      </w:pPr>
      <w:hyperlink w:anchor="_Toc507150353" w:history="1">
        <w:r w:rsidR="00AF7812" w:rsidRPr="0035428E">
          <w:rPr>
            <w:rStyle w:val="Hyperlink"/>
            <w:noProof/>
          </w:rPr>
          <w:t>4.3.2.1</w:t>
        </w:r>
        <w:r w:rsidR="00AF7812">
          <w:rPr>
            <w:rFonts w:asciiTheme="minorHAnsi" w:eastAsiaTheme="minorEastAsia" w:hAnsiTheme="minorHAnsi" w:cstheme="minorBidi"/>
            <w:noProof/>
            <w:sz w:val="22"/>
            <w:szCs w:val="22"/>
          </w:rPr>
          <w:tab/>
        </w:r>
        <w:r w:rsidR="00AF7812" w:rsidRPr="0035428E">
          <w:rPr>
            <w:rStyle w:val="Hyperlink"/>
            <w:noProof/>
          </w:rPr>
          <w:t>Sending E-mail Notification about Work Permit Information Approval</w:t>
        </w:r>
        <w:r w:rsidR="00AF7812">
          <w:rPr>
            <w:noProof/>
            <w:webHidden/>
          </w:rPr>
          <w:tab/>
        </w:r>
        <w:r w:rsidR="00AF7812">
          <w:rPr>
            <w:noProof/>
            <w:webHidden/>
          </w:rPr>
          <w:fldChar w:fldCharType="begin"/>
        </w:r>
        <w:r w:rsidR="00AF7812">
          <w:rPr>
            <w:noProof/>
            <w:webHidden/>
          </w:rPr>
          <w:instrText xml:space="preserve"> PAGEREF _Toc507150353 \h </w:instrText>
        </w:r>
        <w:r w:rsidR="00AF7812">
          <w:rPr>
            <w:noProof/>
            <w:webHidden/>
          </w:rPr>
        </w:r>
        <w:r w:rsidR="00AF7812">
          <w:rPr>
            <w:noProof/>
            <w:webHidden/>
          </w:rPr>
          <w:fldChar w:fldCharType="separate"/>
        </w:r>
        <w:r w:rsidR="00AF7812">
          <w:rPr>
            <w:noProof/>
            <w:webHidden/>
          </w:rPr>
          <w:t>24</w:t>
        </w:r>
        <w:r w:rsidR="00AF7812">
          <w:rPr>
            <w:noProof/>
            <w:webHidden/>
          </w:rPr>
          <w:fldChar w:fldCharType="end"/>
        </w:r>
      </w:hyperlink>
    </w:p>
    <w:p w14:paraId="5EACAA43" w14:textId="2FC25717" w:rsidR="00AF7812" w:rsidRDefault="00CA5CAA">
      <w:pPr>
        <w:pStyle w:val="TOC4"/>
        <w:rPr>
          <w:rFonts w:asciiTheme="minorHAnsi" w:eastAsiaTheme="minorEastAsia" w:hAnsiTheme="minorHAnsi" w:cstheme="minorBidi"/>
          <w:noProof/>
          <w:sz w:val="22"/>
          <w:szCs w:val="22"/>
        </w:rPr>
      </w:pPr>
      <w:hyperlink w:anchor="_Toc507150354" w:history="1">
        <w:r w:rsidR="00AF7812" w:rsidRPr="0035428E">
          <w:rPr>
            <w:rStyle w:val="Hyperlink"/>
            <w:noProof/>
          </w:rPr>
          <w:t>4.3.2.2</w:t>
        </w:r>
        <w:r w:rsidR="00AF7812">
          <w:rPr>
            <w:rFonts w:asciiTheme="minorHAnsi" w:eastAsiaTheme="minorEastAsia" w:hAnsiTheme="minorHAnsi" w:cstheme="minorBidi"/>
            <w:noProof/>
            <w:sz w:val="22"/>
            <w:szCs w:val="22"/>
          </w:rPr>
          <w:tab/>
        </w:r>
        <w:r w:rsidR="00AF7812" w:rsidRPr="0035428E">
          <w:rPr>
            <w:rStyle w:val="Hyperlink"/>
            <w:noProof/>
          </w:rPr>
          <w:t>Receiving E-mail Notification about Approval of my Work Permit Information</w:t>
        </w:r>
        <w:r w:rsidR="00AF7812">
          <w:rPr>
            <w:noProof/>
            <w:webHidden/>
          </w:rPr>
          <w:tab/>
        </w:r>
        <w:r w:rsidR="00AF7812">
          <w:rPr>
            <w:noProof/>
            <w:webHidden/>
          </w:rPr>
          <w:fldChar w:fldCharType="begin"/>
        </w:r>
        <w:r w:rsidR="00AF7812">
          <w:rPr>
            <w:noProof/>
            <w:webHidden/>
          </w:rPr>
          <w:instrText xml:space="preserve"> PAGEREF _Toc507150354 \h </w:instrText>
        </w:r>
        <w:r w:rsidR="00AF7812">
          <w:rPr>
            <w:noProof/>
            <w:webHidden/>
          </w:rPr>
        </w:r>
        <w:r w:rsidR="00AF7812">
          <w:rPr>
            <w:noProof/>
            <w:webHidden/>
          </w:rPr>
          <w:fldChar w:fldCharType="separate"/>
        </w:r>
        <w:r w:rsidR="00AF7812">
          <w:rPr>
            <w:noProof/>
            <w:webHidden/>
          </w:rPr>
          <w:t>25</w:t>
        </w:r>
        <w:r w:rsidR="00AF7812">
          <w:rPr>
            <w:noProof/>
            <w:webHidden/>
          </w:rPr>
          <w:fldChar w:fldCharType="end"/>
        </w:r>
      </w:hyperlink>
    </w:p>
    <w:p w14:paraId="210CB7F0" w14:textId="4E18ACFC" w:rsidR="00AF7812" w:rsidRDefault="00CA5CAA">
      <w:pPr>
        <w:pStyle w:val="TOC4"/>
        <w:rPr>
          <w:rFonts w:asciiTheme="minorHAnsi" w:eastAsiaTheme="minorEastAsia" w:hAnsiTheme="minorHAnsi" w:cstheme="minorBidi"/>
          <w:noProof/>
          <w:sz w:val="22"/>
          <w:szCs w:val="22"/>
        </w:rPr>
      </w:pPr>
      <w:hyperlink w:anchor="_Toc507150355" w:history="1">
        <w:r w:rsidR="00AF7812" w:rsidRPr="0035428E">
          <w:rPr>
            <w:rStyle w:val="Hyperlink"/>
            <w:noProof/>
          </w:rPr>
          <w:t>4.3.2.3</w:t>
        </w:r>
        <w:r w:rsidR="00AF7812">
          <w:rPr>
            <w:rFonts w:asciiTheme="minorHAnsi" w:eastAsiaTheme="minorEastAsia" w:hAnsiTheme="minorHAnsi" w:cstheme="minorBidi"/>
            <w:noProof/>
            <w:sz w:val="22"/>
            <w:szCs w:val="22"/>
          </w:rPr>
          <w:tab/>
        </w:r>
        <w:r w:rsidR="00AF7812" w:rsidRPr="0035428E">
          <w:rPr>
            <w:rStyle w:val="Hyperlink"/>
            <w:noProof/>
          </w:rPr>
          <w:t>Receiving E-mail Notification about Approval of Employee Work Permit Information</w:t>
        </w:r>
        <w:r w:rsidR="00AF7812">
          <w:rPr>
            <w:noProof/>
            <w:webHidden/>
          </w:rPr>
          <w:tab/>
        </w:r>
        <w:r w:rsidR="00AF7812">
          <w:rPr>
            <w:noProof/>
            <w:webHidden/>
          </w:rPr>
          <w:fldChar w:fldCharType="begin"/>
        </w:r>
        <w:r w:rsidR="00AF7812">
          <w:rPr>
            <w:noProof/>
            <w:webHidden/>
          </w:rPr>
          <w:instrText xml:space="preserve"> PAGEREF _Toc507150355 \h </w:instrText>
        </w:r>
        <w:r w:rsidR="00AF7812">
          <w:rPr>
            <w:noProof/>
            <w:webHidden/>
          </w:rPr>
        </w:r>
        <w:r w:rsidR="00AF7812">
          <w:rPr>
            <w:noProof/>
            <w:webHidden/>
          </w:rPr>
          <w:fldChar w:fldCharType="separate"/>
        </w:r>
        <w:r w:rsidR="00AF7812">
          <w:rPr>
            <w:noProof/>
            <w:webHidden/>
          </w:rPr>
          <w:t>25</w:t>
        </w:r>
        <w:r w:rsidR="00AF7812">
          <w:rPr>
            <w:noProof/>
            <w:webHidden/>
          </w:rPr>
          <w:fldChar w:fldCharType="end"/>
        </w:r>
      </w:hyperlink>
    </w:p>
    <w:p w14:paraId="7FF945BB" w14:textId="6EE87FCC" w:rsidR="00AF7812" w:rsidRDefault="00CA5CAA">
      <w:pPr>
        <w:pStyle w:val="TOC1"/>
        <w:rPr>
          <w:rFonts w:asciiTheme="minorHAnsi" w:eastAsiaTheme="minorEastAsia" w:hAnsiTheme="minorHAnsi" w:cstheme="minorBidi"/>
          <w:noProof/>
          <w:sz w:val="22"/>
          <w:szCs w:val="22"/>
        </w:rPr>
      </w:pPr>
      <w:hyperlink w:anchor="_Toc507150356" w:history="1">
        <w:r w:rsidR="00AF7812" w:rsidRPr="0035428E">
          <w:rPr>
            <w:rStyle w:val="Hyperlink"/>
            <w:noProof/>
          </w:rPr>
          <w:t>5</w:t>
        </w:r>
        <w:r w:rsidR="00AF7812">
          <w:rPr>
            <w:rFonts w:asciiTheme="minorHAnsi" w:eastAsiaTheme="minorEastAsia" w:hAnsiTheme="minorHAnsi" w:cstheme="minorBidi"/>
            <w:noProof/>
            <w:sz w:val="22"/>
            <w:szCs w:val="22"/>
          </w:rPr>
          <w:tab/>
        </w:r>
        <w:r w:rsidR="00AF7812" w:rsidRPr="0035428E">
          <w:rPr>
            <w:rStyle w:val="Hyperlink"/>
            <w:noProof/>
          </w:rPr>
          <w:t>Country-Specific Fields</w:t>
        </w:r>
        <w:r w:rsidR="00AF7812">
          <w:rPr>
            <w:noProof/>
            <w:webHidden/>
          </w:rPr>
          <w:tab/>
        </w:r>
        <w:r w:rsidR="00AF7812">
          <w:rPr>
            <w:noProof/>
            <w:webHidden/>
          </w:rPr>
          <w:fldChar w:fldCharType="begin"/>
        </w:r>
        <w:r w:rsidR="00AF7812">
          <w:rPr>
            <w:noProof/>
            <w:webHidden/>
          </w:rPr>
          <w:instrText xml:space="preserve"> PAGEREF _Toc507150356 \h </w:instrText>
        </w:r>
        <w:r w:rsidR="00AF7812">
          <w:rPr>
            <w:noProof/>
            <w:webHidden/>
          </w:rPr>
        </w:r>
        <w:r w:rsidR="00AF7812">
          <w:rPr>
            <w:noProof/>
            <w:webHidden/>
          </w:rPr>
          <w:fldChar w:fldCharType="separate"/>
        </w:r>
        <w:r w:rsidR="00AF7812">
          <w:rPr>
            <w:noProof/>
            <w:webHidden/>
          </w:rPr>
          <w:t>26</w:t>
        </w:r>
        <w:r w:rsidR="00AF7812">
          <w:rPr>
            <w:noProof/>
            <w:webHidden/>
          </w:rPr>
          <w:fldChar w:fldCharType="end"/>
        </w:r>
      </w:hyperlink>
    </w:p>
    <w:p w14:paraId="18F50515" w14:textId="0FF14E5F" w:rsidR="00AF7812" w:rsidRDefault="00CA5CAA">
      <w:pPr>
        <w:pStyle w:val="TOC2"/>
        <w:rPr>
          <w:rFonts w:asciiTheme="minorHAnsi" w:eastAsiaTheme="minorEastAsia" w:hAnsiTheme="minorHAnsi" w:cstheme="minorBidi"/>
          <w:noProof/>
          <w:sz w:val="22"/>
          <w:szCs w:val="22"/>
        </w:rPr>
      </w:pPr>
      <w:hyperlink w:anchor="_Toc507150357" w:history="1">
        <w:r w:rsidR="00AF7812" w:rsidRPr="0035428E">
          <w:rPr>
            <w:rStyle w:val="Hyperlink"/>
            <w:noProof/>
          </w:rPr>
          <w:t>5.1</w:t>
        </w:r>
        <w:r w:rsidR="00AF7812">
          <w:rPr>
            <w:rFonts w:asciiTheme="minorHAnsi" w:eastAsiaTheme="minorEastAsia" w:hAnsiTheme="minorHAnsi" w:cstheme="minorBidi"/>
            <w:noProof/>
            <w:sz w:val="22"/>
            <w:szCs w:val="22"/>
          </w:rPr>
          <w:tab/>
        </w:r>
        <w:r w:rsidR="00AF7812" w:rsidRPr="0035428E">
          <w:rPr>
            <w:rStyle w:val="Hyperlink"/>
            <w:noProof/>
          </w:rPr>
          <w:t>Home Address</w:t>
        </w:r>
        <w:r w:rsidR="00AF7812">
          <w:rPr>
            <w:noProof/>
            <w:webHidden/>
          </w:rPr>
          <w:tab/>
        </w:r>
        <w:r w:rsidR="00AF7812">
          <w:rPr>
            <w:noProof/>
            <w:webHidden/>
          </w:rPr>
          <w:fldChar w:fldCharType="begin"/>
        </w:r>
        <w:r w:rsidR="00AF7812">
          <w:rPr>
            <w:noProof/>
            <w:webHidden/>
          </w:rPr>
          <w:instrText xml:space="preserve"> PAGEREF _Toc507150357 \h </w:instrText>
        </w:r>
        <w:r w:rsidR="00AF7812">
          <w:rPr>
            <w:noProof/>
            <w:webHidden/>
          </w:rPr>
        </w:r>
        <w:r w:rsidR="00AF7812">
          <w:rPr>
            <w:noProof/>
            <w:webHidden/>
          </w:rPr>
          <w:fldChar w:fldCharType="separate"/>
        </w:r>
        <w:r w:rsidR="00AF7812">
          <w:rPr>
            <w:noProof/>
            <w:webHidden/>
          </w:rPr>
          <w:t>26</w:t>
        </w:r>
        <w:r w:rsidR="00AF7812">
          <w:rPr>
            <w:noProof/>
            <w:webHidden/>
          </w:rPr>
          <w:fldChar w:fldCharType="end"/>
        </w:r>
      </w:hyperlink>
    </w:p>
    <w:p w14:paraId="0AD0AAB5" w14:textId="7020E741" w:rsidR="00AF7812" w:rsidRDefault="00CA5CAA">
      <w:pPr>
        <w:pStyle w:val="TOC3"/>
        <w:rPr>
          <w:rFonts w:asciiTheme="minorHAnsi" w:eastAsiaTheme="minorEastAsia" w:hAnsiTheme="minorHAnsi" w:cstheme="minorBidi"/>
          <w:noProof/>
          <w:sz w:val="22"/>
          <w:szCs w:val="22"/>
        </w:rPr>
      </w:pPr>
      <w:hyperlink w:anchor="_Toc507150358" w:history="1">
        <w:r w:rsidR="00AF7812" w:rsidRPr="0035428E">
          <w:rPr>
            <w:rStyle w:val="Hyperlink"/>
            <w:noProof/>
          </w:rPr>
          <w:t>5.1.1</w:t>
        </w:r>
        <w:r w:rsidR="00AF7812">
          <w:rPr>
            <w:rFonts w:asciiTheme="minorHAnsi" w:eastAsiaTheme="minorEastAsia" w:hAnsiTheme="minorHAnsi" w:cstheme="minorBidi"/>
            <w:noProof/>
            <w:sz w:val="22"/>
            <w:szCs w:val="22"/>
          </w:rPr>
          <w:tab/>
        </w:r>
        <w:r w:rsidR="00AF7812" w:rsidRPr="0035428E">
          <w:rPr>
            <w:rStyle w:val="Hyperlink"/>
            <w:noProof/>
          </w:rPr>
          <w:t>United Arab Emirates (AE)</w:t>
        </w:r>
        <w:r w:rsidR="00AF7812">
          <w:rPr>
            <w:noProof/>
            <w:webHidden/>
          </w:rPr>
          <w:tab/>
        </w:r>
        <w:r w:rsidR="00AF7812">
          <w:rPr>
            <w:noProof/>
            <w:webHidden/>
          </w:rPr>
          <w:fldChar w:fldCharType="begin"/>
        </w:r>
        <w:r w:rsidR="00AF7812">
          <w:rPr>
            <w:noProof/>
            <w:webHidden/>
          </w:rPr>
          <w:instrText xml:space="preserve"> PAGEREF _Toc507150358 \h </w:instrText>
        </w:r>
        <w:r w:rsidR="00AF7812">
          <w:rPr>
            <w:noProof/>
            <w:webHidden/>
          </w:rPr>
        </w:r>
        <w:r w:rsidR="00AF7812">
          <w:rPr>
            <w:noProof/>
            <w:webHidden/>
          </w:rPr>
          <w:fldChar w:fldCharType="separate"/>
        </w:r>
        <w:r w:rsidR="00AF7812">
          <w:rPr>
            <w:noProof/>
            <w:webHidden/>
          </w:rPr>
          <w:t>26</w:t>
        </w:r>
        <w:r w:rsidR="00AF7812">
          <w:rPr>
            <w:noProof/>
            <w:webHidden/>
          </w:rPr>
          <w:fldChar w:fldCharType="end"/>
        </w:r>
      </w:hyperlink>
    </w:p>
    <w:p w14:paraId="02319E73" w14:textId="70C5E97C" w:rsidR="00AF7812" w:rsidRDefault="00CA5CAA">
      <w:pPr>
        <w:pStyle w:val="TOC3"/>
        <w:rPr>
          <w:rFonts w:asciiTheme="minorHAnsi" w:eastAsiaTheme="minorEastAsia" w:hAnsiTheme="minorHAnsi" w:cstheme="minorBidi"/>
          <w:noProof/>
          <w:sz w:val="22"/>
          <w:szCs w:val="22"/>
        </w:rPr>
      </w:pPr>
      <w:hyperlink w:anchor="_Toc507150359" w:history="1">
        <w:r w:rsidR="00AF7812" w:rsidRPr="0035428E">
          <w:rPr>
            <w:rStyle w:val="Hyperlink"/>
            <w:noProof/>
          </w:rPr>
          <w:t>5.1.2</w:t>
        </w:r>
        <w:r w:rsidR="00AF7812">
          <w:rPr>
            <w:rFonts w:asciiTheme="minorHAnsi" w:eastAsiaTheme="minorEastAsia" w:hAnsiTheme="minorHAnsi" w:cstheme="minorBidi"/>
            <w:noProof/>
            <w:sz w:val="22"/>
            <w:szCs w:val="22"/>
          </w:rPr>
          <w:tab/>
        </w:r>
        <w:r w:rsidR="00AF7812" w:rsidRPr="0035428E">
          <w:rPr>
            <w:rStyle w:val="Hyperlink"/>
            <w:noProof/>
          </w:rPr>
          <w:t>Australia (AU)</w:t>
        </w:r>
        <w:r w:rsidR="00AF7812">
          <w:rPr>
            <w:noProof/>
            <w:webHidden/>
          </w:rPr>
          <w:tab/>
        </w:r>
        <w:r w:rsidR="00AF7812">
          <w:rPr>
            <w:noProof/>
            <w:webHidden/>
          </w:rPr>
          <w:fldChar w:fldCharType="begin"/>
        </w:r>
        <w:r w:rsidR="00AF7812">
          <w:rPr>
            <w:noProof/>
            <w:webHidden/>
          </w:rPr>
          <w:instrText xml:space="preserve"> PAGEREF _Toc507150359 \h </w:instrText>
        </w:r>
        <w:r w:rsidR="00AF7812">
          <w:rPr>
            <w:noProof/>
            <w:webHidden/>
          </w:rPr>
        </w:r>
        <w:r w:rsidR="00AF7812">
          <w:rPr>
            <w:noProof/>
            <w:webHidden/>
          </w:rPr>
          <w:fldChar w:fldCharType="separate"/>
        </w:r>
        <w:r w:rsidR="00AF7812">
          <w:rPr>
            <w:noProof/>
            <w:webHidden/>
          </w:rPr>
          <w:t>27</w:t>
        </w:r>
        <w:r w:rsidR="00AF7812">
          <w:rPr>
            <w:noProof/>
            <w:webHidden/>
          </w:rPr>
          <w:fldChar w:fldCharType="end"/>
        </w:r>
      </w:hyperlink>
    </w:p>
    <w:p w14:paraId="44985A33" w14:textId="5512F5D2" w:rsidR="00AF7812" w:rsidRDefault="00CA5CAA">
      <w:pPr>
        <w:pStyle w:val="TOC3"/>
        <w:rPr>
          <w:rFonts w:asciiTheme="minorHAnsi" w:eastAsiaTheme="minorEastAsia" w:hAnsiTheme="minorHAnsi" w:cstheme="minorBidi"/>
          <w:noProof/>
          <w:sz w:val="22"/>
          <w:szCs w:val="22"/>
        </w:rPr>
      </w:pPr>
      <w:hyperlink w:anchor="_Toc507150366" w:history="1">
        <w:r w:rsidR="00AF7812" w:rsidRPr="0035428E">
          <w:rPr>
            <w:rStyle w:val="Hyperlink"/>
            <w:noProof/>
          </w:rPr>
          <w:t>5.1.3</w:t>
        </w:r>
        <w:r w:rsidR="00AF7812">
          <w:rPr>
            <w:rFonts w:asciiTheme="minorHAnsi" w:eastAsiaTheme="minorEastAsia" w:hAnsiTheme="minorHAnsi" w:cstheme="minorBidi"/>
            <w:noProof/>
            <w:sz w:val="22"/>
            <w:szCs w:val="22"/>
          </w:rPr>
          <w:tab/>
        </w:r>
        <w:r w:rsidR="00AF7812" w:rsidRPr="0035428E">
          <w:rPr>
            <w:rStyle w:val="Hyperlink"/>
            <w:noProof/>
          </w:rPr>
          <w:t>China (CN)</w:t>
        </w:r>
        <w:r w:rsidR="00AF7812">
          <w:rPr>
            <w:noProof/>
            <w:webHidden/>
          </w:rPr>
          <w:tab/>
        </w:r>
        <w:r w:rsidR="00AF7812">
          <w:rPr>
            <w:noProof/>
            <w:webHidden/>
          </w:rPr>
          <w:fldChar w:fldCharType="begin"/>
        </w:r>
        <w:r w:rsidR="00AF7812">
          <w:rPr>
            <w:noProof/>
            <w:webHidden/>
          </w:rPr>
          <w:instrText xml:space="preserve"> PAGEREF _Toc507150366 \h </w:instrText>
        </w:r>
        <w:r w:rsidR="00AF7812">
          <w:rPr>
            <w:noProof/>
            <w:webHidden/>
          </w:rPr>
        </w:r>
        <w:r w:rsidR="00AF7812">
          <w:rPr>
            <w:noProof/>
            <w:webHidden/>
          </w:rPr>
          <w:fldChar w:fldCharType="separate"/>
        </w:r>
        <w:r w:rsidR="00AF7812">
          <w:rPr>
            <w:noProof/>
            <w:webHidden/>
          </w:rPr>
          <w:t>27</w:t>
        </w:r>
        <w:r w:rsidR="00AF7812">
          <w:rPr>
            <w:noProof/>
            <w:webHidden/>
          </w:rPr>
          <w:fldChar w:fldCharType="end"/>
        </w:r>
      </w:hyperlink>
    </w:p>
    <w:p w14:paraId="23C927C1" w14:textId="0CA4A5BB" w:rsidR="00AF7812" w:rsidRDefault="00CA5CAA">
      <w:pPr>
        <w:pStyle w:val="TOC3"/>
        <w:rPr>
          <w:rFonts w:asciiTheme="minorHAnsi" w:eastAsiaTheme="minorEastAsia" w:hAnsiTheme="minorHAnsi" w:cstheme="minorBidi"/>
          <w:noProof/>
          <w:sz w:val="22"/>
          <w:szCs w:val="22"/>
        </w:rPr>
      </w:pPr>
      <w:hyperlink w:anchor="_Toc507150367" w:history="1">
        <w:r w:rsidR="00AF7812" w:rsidRPr="0035428E">
          <w:rPr>
            <w:rStyle w:val="Hyperlink"/>
            <w:noProof/>
          </w:rPr>
          <w:t>5.1.4</w:t>
        </w:r>
        <w:r w:rsidR="00AF7812">
          <w:rPr>
            <w:rFonts w:asciiTheme="minorHAnsi" w:eastAsiaTheme="minorEastAsia" w:hAnsiTheme="minorHAnsi" w:cstheme="minorBidi"/>
            <w:noProof/>
            <w:sz w:val="22"/>
            <w:szCs w:val="22"/>
          </w:rPr>
          <w:tab/>
        </w:r>
        <w:r w:rsidR="00AF7812" w:rsidRPr="0035428E">
          <w:rPr>
            <w:rStyle w:val="Hyperlink"/>
            <w:noProof/>
          </w:rPr>
          <w:t>Germany (DE)</w:t>
        </w:r>
        <w:r w:rsidR="00AF7812">
          <w:rPr>
            <w:noProof/>
            <w:webHidden/>
          </w:rPr>
          <w:tab/>
        </w:r>
        <w:r w:rsidR="00AF7812">
          <w:rPr>
            <w:noProof/>
            <w:webHidden/>
          </w:rPr>
          <w:fldChar w:fldCharType="begin"/>
        </w:r>
        <w:r w:rsidR="00AF7812">
          <w:rPr>
            <w:noProof/>
            <w:webHidden/>
          </w:rPr>
          <w:instrText xml:space="preserve"> PAGEREF _Toc507150367 \h </w:instrText>
        </w:r>
        <w:r w:rsidR="00AF7812">
          <w:rPr>
            <w:noProof/>
            <w:webHidden/>
          </w:rPr>
        </w:r>
        <w:r w:rsidR="00AF7812">
          <w:rPr>
            <w:noProof/>
            <w:webHidden/>
          </w:rPr>
          <w:fldChar w:fldCharType="separate"/>
        </w:r>
        <w:r w:rsidR="00AF7812">
          <w:rPr>
            <w:noProof/>
            <w:webHidden/>
          </w:rPr>
          <w:t>28</w:t>
        </w:r>
        <w:r w:rsidR="00AF7812">
          <w:rPr>
            <w:noProof/>
            <w:webHidden/>
          </w:rPr>
          <w:fldChar w:fldCharType="end"/>
        </w:r>
      </w:hyperlink>
    </w:p>
    <w:p w14:paraId="7706DDB1" w14:textId="141648F5" w:rsidR="00AF7812" w:rsidRDefault="00CA5CAA">
      <w:pPr>
        <w:pStyle w:val="TOC3"/>
        <w:rPr>
          <w:rFonts w:asciiTheme="minorHAnsi" w:eastAsiaTheme="minorEastAsia" w:hAnsiTheme="minorHAnsi" w:cstheme="minorBidi"/>
          <w:noProof/>
          <w:sz w:val="22"/>
          <w:szCs w:val="22"/>
        </w:rPr>
      </w:pPr>
      <w:hyperlink w:anchor="_Toc507150372" w:history="1">
        <w:r w:rsidR="00AF7812" w:rsidRPr="0035428E">
          <w:rPr>
            <w:rStyle w:val="Hyperlink"/>
            <w:noProof/>
          </w:rPr>
          <w:t>5.1.5</w:t>
        </w:r>
        <w:r w:rsidR="00AF7812">
          <w:rPr>
            <w:rFonts w:asciiTheme="minorHAnsi" w:eastAsiaTheme="minorEastAsia" w:hAnsiTheme="minorHAnsi" w:cstheme="minorBidi"/>
            <w:noProof/>
            <w:sz w:val="22"/>
            <w:szCs w:val="22"/>
          </w:rPr>
          <w:tab/>
        </w:r>
        <w:r w:rsidR="00AF7812" w:rsidRPr="0035428E">
          <w:rPr>
            <w:rStyle w:val="Hyperlink"/>
            <w:noProof/>
          </w:rPr>
          <w:t>France (FR)</w:t>
        </w:r>
        <w:r w:rsidR="00AF7812">
          <w:rPr>
            <w:noProof/>
            <w:webHidden/>
          </w:rPr>
          <w:tab/>
        </w:r>
        <w:r w:rsidR="00AF7812">
          <w:rPr>
            <w:noProof/>
            <w:webHidden/>
          </w:rPr>
          <w:fldChar w:fldCharType="begin"/>
        </w:r>
        <w:r w:rsidR="00AF7812">
          <w:rPr>
            <w:noProof/>
            <w:webHidden/>
          </w:rPr>
          <w:instrText xml:space="preserve"> PAGEREF _Toc507150372 \h </w:instrText>
        </w:r>
        <w:r w:rsidR="00AF7812">
          <w:rPr>
            <w:noProof/>
            <w:webHidden/>
          </w:rPr>
        </w:r>
        <w:r w:rsidR="00AF7812">
          <w:rPr>
            <w:noProof/>
            <w:webHidden/>
          </w:rPr>
          <w:fldChar w:fldCharType="separate"/>
        </w:r>
        <w:r w:rsidR="00AF7812">
          <w:rPr>
            <w:noProof/>
            <w:webHidden/>
          </w:rPr>
          <w:t>28</w:t>
        </w:r>
        <w:r w:rsidR="00AF7812">
          <w:rPr>
            <w:noProof/>
            <w:webHidden/>
          </w:rPr>
          <w:fldChar w:fldCharType="end"/>
        </w:r>
      </w:hyperlink>
    </w:p>
    <w:p w14:paraId="5D73D38C" w14:textId="060F51EB" w:rsidR="00AF7812" w:rsidRDefault="00CA5CAA">
      <w:pPr>
        <w:pStyle w:val="TOC3"/>
        <w:rPr>
          <w:rFonts w:asciiTheme="minorHAnsi" w:eastAsiaTheme="minorEastAsia" w:hAnsiTheme="minorHAnsi" w:cstheme="minorBidi"/>
          <w:noProof/>
          <w:sz w:val="22"/>
          <w:szCs w:val="22"/>
        </w:rPr>
      </w:pPr>
      <w:hyperlink w:anchor="_Toc507150373" w:history="1">
        <w:r w:rsidR="00AF7812" w:rsidRPr="0035428E">
          <w:rPr>
            <w:rStyle w:val="Hyperlink"/>
            <w:noProof/>
          </w:rPr>
          <w:t>5.1.6</w:t>
        </w:r>
        <w:r w:rsidR="00AF7812">
          <w:rPr>
            <w:rFonts w:asciiTheme="minorHAnsi" w:eastAsiaTheme="minorEastAsia" w:hAnsiTheme="minorHAnsi" w:cstheme="minorBidi"/>
            <w:noProof/>
            <w:sz w:val="22"/>
            <w:szCs w:val="22"/>
          </w:rPr>
          <w:tab/>
        </w:r>
        <w:r w:rsidR="00AF7812" w:rsidRPr="0035428E">
          <w:rPr>
            <w:rStyle w:val="Hyperlink"/>
            <w:noProof/>
          </w:rPr>
          <w:t>United Kingdom (GB)</w:t>
        </w:r>
        <w:r w:rsidR="00AF7812">
          <w:rPr>
            <w:noProof/>
            <w:webHidden/>
          </w:rPr>
          <w:tab/>
        </w:r>
        <w:r w:rsidR="00AF7812">
          <w:rPr>
            <w:noProof/>
            <w:webHidden/>
          </w:rPr>
          <w:fldChar w:fldCharType="begin"/>
        </w:r>
        <w:r w:rsidR="00AF7812">
          <w:rPr>
            <w:noProof/>
            <w:webHidden/>
          </w:rPr>
          <w:instrText xml:space="preserve"> PAGEREF _Toc507150373 \h </w:instrText>
        </w:r>
        <w:r w:rsidR="00AF7812">
          <w:rPr>
            <w:noProof/>
            <w:webHidden/>
          </w:rPr>
        </w:r>
        <w:r w:rsidR="00AF7812">
          <w:rPr>
            <w:noProof/>
            <w:webHidden/>
          </w:rPr>
          <w:fldChar w:fldCharType="separate"/>
        </w:r>
        <w:r w:rsidR="00AF7812">
          <w:rPr>
            <w:noProof/>
            <w:webHidden/>
          </w:rPr>
          <w:t>28</w:t>
        </w:r>
        <w:r w:rsidR="00AF7812">
          <w:rPr>
            <w:noProof/>
            <w:webHidden/>
          </w:rPr>
          <w:fldChar w:fldCharType="end"/>
        </w:r>
      </w:hyperlink>
    </w:p>
    <w:p w14:paraId="3F8792A0" w14:textId="14A644EB" w:rsidR="00AF7812" w:rsidRDefault="00CA5CAA">
      <w:pPr>
        <w:pStyle w:val="TOC3"/>
        <w:rPr>
          <w:rFonts w:asciiTheme="minorHAnsi" w:eastAsiaTheme="minorEastAsia" w:hAnsiTheme="minorHAnsi" w:cstheme="minorBidi"/>
          <w:noProof/>
          <w:sz w:val="22"/>
          <w:szCs w:val="22"/>
        </w:rPr>
      </w:pPr>
      <w:hyperlink w:anchor="_Toc507150374" w:history="1">
        <w:r w:rsidR="00AF7812" w:rsidRPr="0035428E">
          <w:rPr>
            <w:rStyle w:val="Hyperlink"/>
            <w:noProof/>
          </w:rPr>
          <w:t>5.1.7</w:t>
        </w:r>
        <w:r w:rsidR="00AF7812">
          <w:rPr>
            <w:rFonts w:asciiTheme="minorHAnsi" w:eastAsiaTheme="minorEastAsia" w:hAnsiTheme="minorHAnsi" w:cstheme="minorBidi"/>
            <w:noProof/>
            <w:sz w:val="22"/>
            <w:szCs w:val="22"/>
          </w:rPr>
          <w:tab/>
        </w:r>
        <w:r w:rsidR="00AF7812" w:rsidRPr="0035428E">
          <w:rPr>
            <w:rStyle w:val="Hyperlink"/>
            <w:noProof/>
          </w:rPr>
          <w:t>Kingdom of Saudi Arabia (SA)</w:t>
        </w:r>
        <w:r w:rsidR="00AF7812">
          <w:rPr>
            <w:noProof/>
            <w:webHidden/>
          </w:rPr>
          <w:tab/>
        </w:r>
        <w:r w:rsidR="00AF7812">
          <w:rPr>
            <w:noProof/>
            <w:webHidden/>
          </w:rPr>
          <w:fldChar w:fldCharType="begin"/>
        </w:r>
        <w:r w:rsidR="00AF7812">
          <w:rPr>
            <w:noProof/>
            <w:webHidden/>
          </w:rPr>
          <w:instrText xml:space="preserve"> PAGEREF _Toc507150374 \h </w:instrText>
        </w:r>
        <w:r w:rsidR="00AF7812">
          <w:rPr>
            <w:noProof/>
            <w:webHidden/>
          </w:rPr>
        </w:r>
        <w:r w:rsidR="00AF7812">
          <w:rPr>
            <w:noProof/>
            <w:webHidden/>
          </w:rPr>
          <w:fldChar w:fldCharType="separate"/>
        </w:r>
        <w:r w:rsidR="00AF7812">
          <w:rPr>
            <w:noProof/>
            <w:webHidden/>
          </w:rPr>
          <w:t>29</w:t>
        </w:r>
        <w:r w:rsidR="00AF7812">
          <w:rPr>
            <w:noProof/>
            <w:webHidden/>
          </w:rPr>
          <w:fldChar w:fldCharType="end"/>
        </w:r>
      </w:hyperlink>
    </w:p>
    <w:p w14:paraId="4F10EC20" w14:textId="5E9AAC35" w:rsidR="00AF7812" w:rsidRDefault="00CA5CAA">
      <w:pPr>
        <w:pStyle w:val="TOC3"/>
        <w:rPr>
          <w:rFonts w:asciiTheme="minorHAnsi" w:eastAsiaTheme="minorEastAsia" w:hAnsiTheme="minorHAnsi" w:cstheme="minorBidi"/>
          <w:noProof/>
          <w:sz w:val="22"/>
          <w:szCs w:val="22"/>
        </w:rPr>
      </w:pPr>
      <w:hyperlink w:anchor="_Toc507150384" w:history="1">
        <w:r w:rsidR="00AF7812" w:rsidRPr="0035428E">
          <w:rPr>
            <w:rStyle w:val="Hyperlink"/>
            <w:noProof/>
          </w:rPr>
          <w:t>5.1.8</w:t>
        </w:r>
        <w:r w:rsidR="00AF7812">
          <w:rPr>
            <w:rFonts w:asciiTheme="minorHAnsi" w:eastAsiaTheme="minorEastAsia" w:hAnsiTheme="minorHAnsi" w:cstheme="minorBidi"/>
            <w:noProof/>
            <w:sz w:val="22"/>
            <w:szCs w:val="22"/>
          </w:rPr>
          <w:tab/>
        </w:r>
        <w:r w:rsidR="00AF7812" w:rsidRPr="0035428E">
          <w:rPr>
            <w:rStyle w:val="Hyperlink"/>
            <w:noProof/>
          </w:rPr>
          <w:t>United States (US)</w:t>
        </w:r>
        <w:r w:rsidR="00AF7812">
          <w:rPr>
            <w:noProof/>
            <w:webHidden/>
          </w:rPr>
          <w:tab/>
        </w:r>
        <w:r w:rsidR="00AF7812">
          <w:rPr>
            <w:noProof/>
            <w:webHidden/>
          </w:rPr>
          <w:fldChar w:fldCharType="begin"/>
        </w:r>
        <w:r w:rsidR="00AF7812">
          <w:rPr>
            <w:noProof/>
            <w:webHidden/>
          </w:rPr>
          <w:instrText xml:space="preserve"> PAGEREF _Toc507150384 \h </w:instrText>
        </w:r>
        <w:r w:rsidR="00AF7812">
          <w:rPr>
            <w:noProof/>
            <w:webHidden/>
          </w:rPr>
        </w:r>
        <w:r w:rsidR="00AF7812">
          <w:rPr>
            <w:noProof/>
            <w:webHidden/>
          </w:rPr>
          <w:fldChar w:fldCharType="separate"/>
        </w:r>
        <w:r w:rsidR="00AF7812">
          <w:rPr>
            <w:noProof/>
            <w:webHidden/>
          </w:rPr>
          <w:t>29</w:t>
        </w:r>
        <w:r w:rsidR="00AF7812">
          <w:rPr>
            <w:noProof/>
            <w:webHidden/>
          </w:rPr>
          <w:fldChar w:fldCharType="end"/>
        </w:r>
      </w:hyperlink>
    </w:p>
    <w:p w14:paraId="573F65F5" w14:textId="732637D1" w:rsidR="00AF7812" w:rsidRDefault="00CA5CAA">
      <w:pPr>
        <w:pStyle w:val="TOC1"/>
        <w:rPr>
          <w:rFonts w:asciiTheme="minorHAnsi" w:eastAsiaTheme="minorEastAsia" w:hAnsiTheme="minorHAnsi" w:cstheme="minorBidi"/>
          <w:noProof/>
          <w:sz w:val="22"/>
          <w:szCs w:val="22"/>
        </w:rPr>
      </w:pPr>
      <w:hyperlink w:anchor="_Toc507150385" w:history="1">
        <w:r w:rsidR="00AF7812" w:rsidRPr="0035428E">
          <w:rPr>
            <w:rStyle w:val="Hyperlink"/>
            <w:noProof/>
          </w:rPr>
          <w:t>6</w:t>
        </w:r>
        <w:r w:rsidR="00AF7812">
          <w:rPr>
            <w:rFonts w:asciiTheme="minorHAnsi" w:eastAsiaTheme="minorEastAsia" w:hAnsiTheme="minorHAnsi" w:cstheme="minorBidi"/>
            <w:noProof/>
            <w:sz w:val="22"/>
            <w:szCs w:val="22"/>
          </w:rPr>
          <w:tab/>
        </w:r>
        <w:r w:rsidR="00AF7812" w:rsidRPr="0035428E">
          <w:rPr>
            <w:rStyle w:val="Hyperlink"/>
            <w:noProof/>
          </w:rPr>
          <w:t>Appendix</w:t>
        </w:r>
        <w:r w:rsidR="00AF7812">
          <w:rPr>
            <w:noProof/>
            <w:webHidden/>
          </w:rPr>
          <w:tab/>
        </w:r>
        <w:r w:rsidR="00AF7812">
          <w:rPr>
            <w:noProof/>
            <w:webHidden/>
          </w:rPr>
          <w:fldChar w:fldCharType="begin"/>
        </w:r>
        <w:r w:rsidR="00AF7812">
          <w:rPr>
            <w:noProof/>
            <w:webHidden/>
          </w:rPr>
          <w:instrText xml:space="preserve"> PAGEREF _Toc507150385 \h </w:instrText>
        </w:r>
        <w:r w:rsidR="00AF7812">
          <w:rPr>
            <w:noProof/>
            <w:webHidden/>
          </w:rPr>
        </w:r>
        <w:r w:rsidR="00AF7812">
          <w:rPr>
            <w:noProof/>
            <w:webHidden/>
          </w:rPr>
          <w:fldChar w:fldCharType="separate"/>
        </w:r>
        <w:r w:rsidR="00AF7812">
          <w:rPr>
            <w:noProof/>
            <w:webHidden/>
          </w:rPr>
          <w:t>30</w:t>
        </w:r>
        <w:r w:rsidR="00AF7812">
          <w:rPr>
            <w:noProof/>
            <w:webHidden/>
          </w:rPr>
          <w:fldChar w:fldCharType="end"/>
        </w:r>
      </w:hyperlink>
    </w:p>
    <w:p w14:paraId="36375C25" w14:textId="6CE8E5A5" w:rsidR="00AF7812" w:rsidRDefault="00CA5CAA">
      <w:pPr>
        <w:pStyle w:val="TOC2"/>
        <w:rPr>
          <w:rFonts w:asciiTheme="minorHAnsi" w:eastAsiaTheme="minorEastAsia" w:hAnsiTheme="minorHAnsi" w:cstheme="minorBidi"/>
          <w:noProof/>
          <w:sz w:val="22"/>
          <w:szCs w:val="22"/>
        </w:rPr>
      </w:pPr>
      <w:hyperlink w:anchor="_Toc507150386" w:history="1">
        <w:r w:rsidR="00AF7812" w:rsidRPr="0035428E">
          <w:rPr>
            <w:rStyle w:val="Hyperlink"/>
            <w:noProof/>
          </w:rPr>
          <w:t>6.1</w:t>
        </w:r>
        <w:r w:rsidR="00AF7812">
          <w:rPr>
            <w:rFonts w:asciiTheme="minorHAnsi" w:eastAsiaTheme="minorEastAsia" w:hAnsiTheme="minorHAnsi" w:cstheme="minorBidi"/>
            <w:noProof/>
            <w:sz w:val="22"/>
            <w:szCs w:val="22"/>
          </w:rPr>
          <w:tab/>
        </w:r>
        <w:r w:rsidR="00AF7812" w:rsidRPr="0035428E">
          <w:rPr>
            <w:rStyle w:val="Hyperlink"/>
            <w:noProof/>
          </w:rPr>
          <w:t>Executing Process Steps using Mobile App</w:t>
        </w:r>
        <w:r w:rsidR="00AF7812">
          <w:rPr>
            <w:noProof/>
            <w:webHidden/>
          </w:rPr>
          <w:tab/>
        </w:r>
        <w:r w:rsidR="00AF7812">
          <w:rPr>
            <w:noProof/>
            <w:webHidden/>
          </w:rPr>
          <w:fldChar w:fldCharType="begin"/>
        </w:r>
        <w:r w:rsidR="00AF7812">
          <w:rPr>
            <w:noProof/>
            <w:webHidden/>
          </w:rPr>
          <w:instrText xml:space="preserve"> PAGEREF _Toc507150386 \h </w:instrText>
        </w:r>
        <w:r w:rsidR="00AF7812">
          <w:rPr>
            <w:noProof/>
            <w:webHidden/>
          </w:rPr>
        </w:r>
        <w:r w:rsidR="00AF7812">
          <w:rPr>
            <w:noProof/>
            <w:webHidden/>
          </w:rPr>
          <w:fldChar w:fldCharType="separate"/>
        </w:r>
        <w:r w:rsidR="00AF7812">
          <w:rPr>
            <w:noProof/>
            <w:webHidden/>
          </w:rPr>
          <w:t>30</w:t>
        </w:r>
        <w:r w:rsidR="00AF7812">
          <w:rPr>
            <w:noProof/>
            <w:webHidden/>
          </w:rPr>
          <w:fldChar w:fldCharType="end"/>
        </w:r>
      </w:hyperlink>
    </w:p>
    <w:p w14:paraId="04D6BFC0" w14:textId="2F125939" w:rsidR="00AF7812" w:rsidRDefault="00CA5CAA">
      <w:pPr>
        <w:pStyle w:val="TOC3"/>
        <w:rPr>
          <w:rFonts w:asciiTheme="minorHAnsi" w:eastAsiaTheme="minorEastAsia" w:hAnsiTheme="minorHAnsi" w:cstheme="minorBidi"/>
          <w:noProof/>
          <w:sz w:val="22"/>
          <w:szCs w:val="22"/>
        </w:rPr>
      </w:pPr>
      <w:hyperlink w:anchor="_Toc507150387" w:history="1">
        <w:r w:rsidR="00AF7812" w:rsidRPr="0035428E">
          <w:rPr>
            <w:rStyle w:val="Hyperlink"/>
            <w:noProof/>
          </w:rPr>
          <w:t>6.1.1</w:t>
        </w:r>
        <w:r w:rsidR="00AF7812">
          <w:rPr>
            <w:rFonts w:asciiTheme="minorHAnsi" w:eastAsiaTheme="minorEastAsia" w:hAnsiTheme="minorHAnsi" w:cstheme="minorBidi"/>
            <w:noProof/>
            <w:sz w:val="22"/>
            <w:szCs w:val="22"/>
          </w:rPr>
          <w:tab/>
        </w:r>
        <w:r w:rsidR="00AF7812" w:rsidRPr="0035428E">
          <w:rPr>
            <w:rStyle w:val="Hyperlink"/>
            <w:noProof/>
          </w:rPr>
          <w:t>Processing Requests</w:t>
        </w:r>
        <w:r w:rsidR="00AF7812">
          <w:rPr>
            <w:noProof/>
            <w:webHidden/>
          </w:rPr>
          <w:tab/>
        </w:r>
        <w:r w:rsidR="00AF7812">
          <w:rPr>
            <w:noProof/>
            <w:webHidden/>
          </w:rPr>
          <w:fldChar w:fldCharType="begin"/>
        </w:r>
        <w:r w:rsidR="00AF7812">
          <w:rPr>
            <w:noProof/>
            <w:webHidden/>
          </w:rPr>
          <w:instrText xml:space="preserve"> PAGEREF _Toc507150387 \h </w:instrText>
        </w:r>
        <w:r w:rsidR="00AF7812">
          <w:rPr>
            <w:noProof/>
            <w:webHidden/>
          </w:rPr>
        </w:r>
        <w:r w:rsidR="00AF7812">
          <w:rPr>
            <w:noProof/>
            <w:webHidden/>
          </w:rPr>
          <w:fldChar w:fldCharType="separate"/>
        </w:r>
        <w:r w:rsidR="00AF7812">
          <w:rPr>
            <w:noProof/>
            <w:webHidden/>
          </w:rPr>
          <w:t>30</w:t>
        </w:r>
        <w:r w:rsidR="00AF7812">
          <w:rPr>
            <w:noProof/>
            <w:webHidden/>
          </w:rPr>
          <w:fldChar w:fldCharType="end"/>
        </w:r>
      </w:hyperlink>
    </w:p>
    <w:p w14:paraId="3D86E717" w14:textId="09FCAFFB" w:rsidR="00AF7812" w:rsidRDefault="00CA5CAA">
      <w:pPr>
        <w:pStyle w:val="TOC2"/>
        <w:rPr>
          <w:rFonts w:asciiTheme="minorHAnsi" w:eastAsiaTheme="minorEastAsia" w:hAnsiTheme="minorHAnsi" w:cstheme="minorBidi"/>
          <w:noProof/>
          <w:sz w:val="22"/>
          <w:szCs w:val="22"/>
        </w:rPr>
      </w:pPr>
      <w:hyperlink w:anchor="_Toc507150388" w:history="1">
        <w:r w:rsidR="00AF7812" w:rsidRPr="0035428E">
          <w:rPr>
            <w:rStyle w:val="Hyperlink"/>
            <w:noProof/>
          </w:rPr>
          <w:t>6.2</w:t>
        </w:r>
        <w:r w:rsidR="00AF7812">
          <w:rPr>
            <w:rFonts w:asciiTheme="minorHAnsi" w:eastAsiaTheme="minorEastAsia" w:hAnsiTheme="minorHAnsi" w:cstheme="minorBidi"/>
            <w:noProof/>
            <w:sz w:val="22"/>
            <w:szCs w:val="22"/>
          </w:rPr>
          <w:tab/>
        </w:r>
        <w:r w:rsidR="00AF7812" w:rsidRPr="0035428E">
          <w:rPr>
            <w:rStyle w:val="Hyperlink"/>
            <w:noProof/>
          </w:rPr>
          <w:t>Process Chains</w:t>
        </w:r>
        <w:r w:rsidR="00AF7812">
          <w:rPr>
            <w:noProof/>
            <w:webHidden/>
          </w:rPr>
          <w:tab/>
        </w:r>
        <w:r w:rsidR="00AF7812">
          <w:rPr>
            <w:noProof/>
            <w:webHidden/>
          </w:rPr>
          <w:fldChar w:fldCharType="begin"/>
        </w:r>
        <w:r w:rsidR="00AF7812">
          <w:rPr>
            <w:noProof/>
            <w:webHidden/>
          </w:rPr>
          <w:instrText xml:space="preserve"> PAGEREF _Toc507150388 \h </w:instrText>
        </w:r>
        <w:r w:rsidR="00AF7812">
          <w:rPr>
            <w:noProof/>
            <w:webHidden/>
          </w:rPr>
        </w:r>
        <w:r w:rsidR="00AF7812">
          <w:rPr>
            <w:noProof/>
            <w:webHidden/>
          </w:rPr>
          <w:fldChar w:fldCharType="separate"/>
        </w:r>
        <w:r w:rsidR="00AF7812">
          <w:rPr>
            <w:noProof/>
            <w:webHidden/>
          </w:rPr>
          <w:t>31</w:t>
        </w:r>
        <w:r w:rsidR="00AF7812">
          <w:rPr>
            <w:noProof/>
            <w:webHidden/>
          </w:rPr>
          <w:fldChar w:fldCharType="end"/>
        </w:r>
      </w:hyperlink>
    </w:p>
    <w:p w14:paraId="7B5C3BFD" w14:textId="25B0A8CD" w:rsidR="00AF7812" w:rsidRDefault="00CA5CAA">
      <w:pPr>
        <w:pStyle w:val="TOC3"/>
        <w:rPr>
          <w:rFonts w:asciiTheme="minorHAnsi" w:eastAsiaTheme="minorEastAsia" w:hAnsiTheme="minorHAnsi" w:cstheme="minorBidi"/>
          <w:noProof/>
          <w:sz w:val="22"/>
          <w:szCs w:val="22"/>
        </w:rPr>
      </w:pPr>
      <w:hyperlink w:anchor="_Toc507150389" w:history="1">
        <w:r w:rsidR="00AF7812" w:rsidRPr="0035428E">
          <w:rPr>
            <w:rStyle w:val="Hyperlink"/>
            <w:noProof/>
          </w:rPr>
          <w:t>6.2.1</w:t>
        </w:r>
        <w:r w:rsidR="00AF7812">
          <w:rPr>
            <w:rFonts w:asciiTheme="minorHAnsi" w:eastAsiaTheme="minorEastAsia" w:hAnsiTheme="minorHAnsi" w:cstheme="minorBidi"/>
            <w:noProof/>
            <w:sz w:val="22"/>
            <w:szCs w:val="22"/>
          </w:rPr>
          <w:tab/>
        </w:r>
        <w:r w:rsidR="00AF7812" w:rsidRPr="0035428E">
          <w:rPr>
            <w:rStyle w:val="Hyperlink"/>
            <w:noProof/>
          </w:rPr>
          <w:t>Preceding Processes</w:t>
        </w:r>
        <w:r w:rsidR="00AF7812">
          <w:rPr>
            <w:noProof/>
            <w:webHidden/>
          </w:rPr>
          <w:tab/>
        </w:r>
        <w:r w:rsidR="00AF7812">
          <w:rPr>
            <w:noProof/>
            <w:webHidden/>
          </w:rPr>
          <w:fldChar w:fldCharType="begin"/>
        </w:r>
        <w:r w:rsidR="00AF7812">
          <w:rPr>
            <w:noProof/>
            <w:webHidden/>
          </w:rPr>
          <w:instrText xml:space="preserve"> PAGEREF _Toc507150389 \h </w:instrText>
        </w:r>
        <w:r w:rsidR="00AF7812">
          <w:rPr>
            <w:noProof/>
            <w:webHidden/>
          </w:rPr>
        </w:r>
        <w:r w:rsidR="00AF7812">
          <w:rPr>
            <w:noProof/>
            <w:webHidden/>
          </w:rPr>
          <w:fldChar w:fldCharType="separate"/>
        </w:r>
        <w:r w:rsidR="00AF7812">
          <w:rPr>
            <w:noProof/>
            <w:webHidden/>
          </w:rPr>
          <w:t>31</w:t>
        </w:r>
        <w:r w:rsidR="00AF7812">
          <w:rPr>
            <w:noProof/>
            <w:webHidden/>
          </w:rPr>
          <w:fldChar w:fldCharType="end"/>
        </w:r>
      </w:hyperlink>
    </w:p>
    <w:p w14:paraId="1C764290" w14:textId="058B95B1" w:rsidR="00AF7812" w:rsidRDefault="00CA5CAA">
      <w:pPr>
        <w:pStyle w:val="TOC3"/>
        <w:rPr>
          <w:rFonts w:asciiTheme="minorHAnsi" w:eastAsiaTheme="minorEastAsia" w:hAnsiTheme="minorHAnsi" w:cstheme="minorBidi"/>
          <w:noProof/>
          <w:sz w:val="22"/>
          <w:szCs w:val="22"/>
        </w:rPr>
      </w:pPr>
      <w:hyperlink w:anchor="_Toc507150390" w:history="1">
        <w:r w:rsidR="00AF7812" w:rsidRPr="0035428E">
          <w:rPr>
            <w:rStyle w:val="Hyperlink"/>
            <w:noProof/>
          </w:rPr>
          <w:t>6.2.2</w:t>
        </w:r>
        <w:r w:rsidR="00AF7812">
          <w:rPr>
            <w:rFonts w:asciiTheme="minorHAnsi" w:eastAsiaTheme="minorEastAsia" w:hAnsiTheme="minorHAnsi" w:cstheme="minorBidi"/>
            <w:noProof/>
            <w:sz w:val="22"/>
            <w:szCs w:val="22"/>
          </w:rPr>
          <w:tab/>
        </w:r>
        <w:r w:rsidR="00AF7812" w:rsidRPr="0035428E">
          <w:rPr>
            <w:rStyle w:val="Hyperlink"/>
            <w:noProof/>
          </w:rPr>
          <w:t>Succeeding Processes</w:t>
        </w:r>
        <w:r w:rsidR="00AF7812">
          <w:rPr>
            <w:noProof/>
            <w:webHidden/>
          </w:rPr>
          <w:tab/>
        </w:r>
        <w:r w:rsidR="00AF7812">
          <w:rPr>
            <w:noProof/>
            <w:webHidden/>
          </w:rPr>
          <w:fldChar w:fldCharType="begin"/>
        </w:r>
        <w:r w:rsidR="00AF7812">
          <w:rPr>
            <w:noProof/>
            <w:webHidden/>
          </w:rPr>
          <w:instrText xml:space="preserve"> PAGEREF _Toc507150390 \h </w:instrText>
        </w:r>
        <w:r w:rsidR="00AF7812">
          <w:rPr>
            <w:noProof/>
            <w:webHidden/>
          </w:rPr>
        </w:r>
        <w:r w:rsidR="00AF7812">
          <w:rPr>
            <w:noProof/>
            <w:webHidden/>
          </w:rPr>
          <w:fldChar w:fldCharType="separate"/>
        </w:r>
        <w:r w:rsidR="00AF7812">
          <w:rPr>
            <w:noProof/>
            <w:webHidden/>
          </w:rPr>
          <w:t>31</w:t>
        </w:r>
        <w:r w:rsidR="00AF7812">
          <w:rPr>
            <w:noProof/>
            <w:webHidden/>
          </w:rPr>
          <w:fldChar w:fldCharType="end"/>
        </w:r>
      </w:hyperlink>
    </w:p>
    <w:p w14:paraId="46DBFB9B" w14:textId="302FD883" w:rsidR="00985A3A" w:rsidRPr="00BA74AF" w:rsidRDefault="00985A3A" w:rsidP="00985A3A">
      <w:pPr>
        <w:tabs>
          <w:tab w:val="right" w:leader="dot" w:pos="14317"/>
        </w:tabs>
      </w:pPr>
      <w:r w:rsidRPr="00BA74AF">
        <w:rPr>
          <w:rFonts w:ascii="BentonSans Bold" w:hAnsi="BentonSans Bold"/>
        </w:rPr>
        <w:fldChar w:fldCharType="end"/>
      </w:r>
    </w:p>
    <w:p w14:paraId="00504579" w14:textId="77777777" w:rsidR="00985A3A" w:rsidRPr="00BA74AF" w:rsidRDefault="00985A3A" w:rsidP="00985A3A"/>
    <w:p w14:paraId="2285F678" w14:textId="77777777" w:rsidR="00985A3A" w:rsidRPr="00BA74AF" w:rsidRDefault="00985A3A" w:rsidP="00985A3A">
      <w:pPr>
        <w:sectPr w:rsidR="00985A3A" w:rsidRPr="00BA74AF" w:rsidSect="00025C46">
          <w:headerReference w:type="even" r:id="rId8"/>
          <w:headerReference w:type="default" r:id="rId9"/>
          <w:footerReference w:type="even" r:id="rId10"/>
          <w:footerReference w:type="default" r:id="rId11"/>
          <w:headerReference w:type="first" r:id="rId12"/>
          <w:footerReference w:type="first" r:id="rId13"/>
          <w:pgSz w:w="15842" w:h="12242" w:orient="landscape" w:code="1"/>
          <w:pgMar w:top="720" w:right="720" w:bottom="720" w:left="720" w:header="624" w:footer="362" w:gutter="0"/>
          <w:cols w:space="708"/>
          <w:titlePg/>
          <w:docGrid w:linePitch="360"/>
        </w:sectPr>
      </w:pPr>
    </w:p>
    <w:p w14:paraId="084D2653" w14:textId="77777777" w:rsidR="00985A3A" w:rsidRPr="00BA74AF" w:rsidRDefault="00985A3A" w:rsidP="00985A3A">
      <w:pPr>
        <w:pStyle w:val="SAPKeyblockTitle"/>
      </w:pPr>
      <w:r w:rsidRPr="00BA74AF">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985A3A" w:rsidRPr="00BA74AF" w14:paraId="75B5E2AC" w14:textId="77777777" w:rsidTr="00505EB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2C40004" w14:textId="77777777" w:rsidR="00985A3A" w:rsidRPr="00BA74AF" w:rsidRDefault="00985A3A" w:rsidP="00505EBE">
            <w:pPr>
              <w:keepNext/>
              <w:rPr>
                <w:b/>
                <w:color w:val="FFFFFF"/>
              </w:rPr>
            </w:pPr>
            <w:r w:rsidRPr="00BA74AF">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416655" w14:textId="77777777" w:rsidR="00985A3A" w:rsidRPr="00BA74AF" w:rsidRDefault="00985A3A" w:rsidP="00505EBE">
            <w:pPr>
              <w:keepNext/>
              <w:rPr>
                <w:b/>
                <w:color w:val="FFFFFF"/>
              </w:rPr>
            </w:pPr>
            <w:r w:rsidRPr="00BA74AF">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BFF8C4A" w14:textId="77777777" w:rsidR="00985A3A" w:rsidRPr="00BA74AF" w:rsidRDefault="00985A3A" w:rsidP="00505EBE">
            <w:pPr>
              <w:keepNext/>
              <w:rPr>
                <w:b/>
                <w:color w:val="FFFFFF"/>
              </w:rPr>
            </w:pPr>
            <w:r w:rsidRPr="00BA74AF">
              <w:rPr>
                <w:b/>
                <w:color w:val="FFFFFF"/>
              </w:rPr>
              <w:t>Description</w:t>
            </w:r>
          </w:p>
        </w:tc>
      </w:tr>
      <w:tr w:rsidR="00985A3A" w:rsidRPr="00BA74AF" w14:paraId="2F1BC9BE" w14:textId="77777777" w:rsidTr="00505EBE">
        <w:tc>
          <w:tcPr>
            <w:tcW w:w="1129" w:type="dxa"/>
            <w:shd w:val="clear" w:color="auto" w:fill="auto"/>
          </w:tcPr>
          <w:p w14:paraId="5DC5E0FC" w14:textId="77777777" w:rsidR="00985A3A" w:rsidRPr="00BA74AF" w:rsidRDefault="00985A3A" w:rsidP="00025C46"/>
        </w:tc>
        <w:tc>
          <w:tcPr>
            <w:tcW w:w="1560" w:type="dxa"/>
            <w:shd w:val="clear" w:color="auto" w:fill="auto"/>
          </w:tcPr>
          <w:p w14:paraId="0B55112C" w14:textId="77777777" w:rsidR="00985A3A" w:rsidRPr="00BA74AF" w:rsidRDefault="00985A3A" w:rsidP="00025C46"/>
        </w:tc>
        <w:tc>
          <w:tcPr>
            <w:tcW w:w="6662" w:type="dxa"/>
            <w:shd w:val="clear" w:color="auto" w:fill="auto"/>
          </w:tcPr>
          <w:p w14:paraId="59806E7E" w14:textId="77777777" w:rsidR="00985A3A" w:rsidRPr="00BA74AF" w:rsidRDefault="00985A3A" w:rsidP="00025C46"/>
        </w:tc>
      </w:tr>
    </w:tbl>
    <w:p w14:paraId="58173C10" w14:textId="77777777" w:rsidR="00985A3A" w:rsidRPr="00BA74AF" w:rsidRDefault="00985A3A" w:rsidP="00985A3A"/>
    <w:p w14:paraId="0E681AF1" w14:textId="77777777" w:rsidR="00985A3A" w:rsidRPr="00BA74AF" w:rsidRDefault="00985A3A" w:rsidP="00985A3A">
      <w:bookmarkStart w:id="3" w:name="_&lt;Title_of_Chapter"/>
      <w:bookmarkStart w:id="4" w:name="_Toc189547007"/>
      <w:bookmarkStart w:id="5" w:name="_Toc27368457"/>
      <w:bookmarkStart w:id="6" w:name="_Toc266256886"/>
      <w:bookmarkStart w:id="7" w:name="_Toc401568654"/>
      <w:bookmarkEnd w:id="3"/>
    </w:p>
    <w:p w14:paraId="4ADE3CF5" w14:textId="77777777" w:rsidR="00472CAD" w:rsidRPr="00BA74AF" w:rsidRDefault="00472CAD" w:rsidP="00472CAD">
      <w:pPr>
        <w:pStyle w:val="Heading1"/>
      </w:pPr>
      <w:bookmarkStart w:id="8" w:name="_Toc391586487"/>
      <w:bookmarkStart w:id="9" w:name="_Toc391586861"/>
      <w:bookmarkStart w:id="10" w:name="_Toc410685012"/>
      <w:bookmarkStart w:id="11" w:name="_Toc507150309"/>
      <w:bookmarkStart w:id="12" w:name="_Toc386012203"/>
      <w:bookmarkStart w:id="13" w:name="_Toc401565097"/>
      <w:bookmarkEnd w:id="4"/>
      <w:bookmarkEnd w:id="5"/>
      <w:bookmarkEnd w:id="6"/>
      <w:bookmarkEnd w:id="7"/>
      <w:r w:rsidRPr="00BA74AF">
        <w:lastRenderedPageBreak/>
        <w:t>Purpose</w:t>
      </w:r>
      <w:bookmarkEnd w:id="8"/>
      <w:bookmarkEnd w:id="9"/>
      <w:bookmarkEnd w:id="10"/>
      <w:bookmarkEnd w:id="11"/>
      <w:r w:rsidRPr="00BA74AF">
        <w:t xml:space="preserve"> </w:t>
      </w:r>
    </w:p>
    <w:p w14:paraId="4AD55FB1" w14:textId="77777777" w:rsidR="00472CAD" w:rsidRPr="00BA74AF" w:rsidRDefault="00472CAD" w:rsidP="00472CAD">
      <w:pPr>
        <w:pStyle w:val="Heading2"/>
      </w:pPr>
      <w:bookmarkStart w:id="14" w:name="_Toc391586488"/>
      <w:bookmarkStart w:id="15" w:name="_Toc391586862"/>
      <w:bookmarkStart w:id="16" w:name="_Toc410685013"/>
      <w:bookmarkStart w:id="17" w:name="_Toc507150310"/>
      <w:r w:rsidRPr="00BA74AF">
        <w:t>Purpose of the Document</w:t>
      </w:r>
      <w:bookmarkEnd w:id="14"/>
      <w:bookmarkEnd w:id="15"/>
      <w:bookmarkEnd w:id="16"/>
      <w:bookmarkEnd w:id="17"/>
    </w:p>
    <w:p w14:paraId="76C4D739" w14:textId="77777777" w:rsidR="00472CAD" w:rsidRPr="00BA74AF" w:rsidRDefault="00472CAD" w:rsidP="00472CAD">
      <w:pPr>
        <w:rPr>
          <w:rFonts w:eastAsia="SimSun"/>
        </w:rPr>
      </w:pPr>
      <w:r w:rsidRPr="00BA74AF">
        <w:t xml:space="preserve">This document provides a detailed procedure for testing the scope item </w:t>
      </w:r>
      <w:r w:rsidRPr="00BA74AF">
        <w:rPr>
          <w:rStyle w:val="SAPTextReference"/>
        </w:rPr>
        <w:t>Data Change Employee File</w:t>
      </w:r>
      <w:r w:rsidRPr="00BA74AF">
        <w:rPr>
          <w:rStyle w:val="SAPEmphasis"/>
        </w:rPr>
        <w:t xml:space="preserve"> </w:t>
      </w:r>
      <w:r w:rsidRPr="00BA74AF">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BA74AF">
        <w:rPr>
          <w:rStyle w:val="SAPScreenElement"/>
        </w:rPr>
        <w:t>Test Step</w:t>
      </w:r>
      <w:r w:rsidRPr="00BA74AF">
        <w:t>). Customer-project-specific steps must be added.</w:t>
      </w:r>
    </w:p>
    <w:p w14:paraId="7881A24F" w14:textId="19A74279" w:rsidR="00472CAD" w:rsidRPr="00BA74AF" w:rsidRDefault="00472CAD" w:rsidP="00472CAD">
      <w:r w:rsidRPr="00BA74AF">
        <w:t xml:space="preserve">Note for the customer project team: Instructions for the customer project team are </w:t>
      </w:r>
      <w:r w:rsidR="00417297" w:rsidRPr="00BA74AF">
        <w:t xml:space="preserve">mentioned between brackets </w:t>
      </w:r>
      <w:r w:rsidRPr="00BA74AF">
        <w:t>an</w:t>
      </w:r>
      <w:r w:rsidR="00AC5C05" w:rsidRPr="00BA74AF">
        <w:t>d should be removed before hand</w:t>
      </w:r>
      <w:r w:rsidRPr="00BA74AF">
        <w:t xml:space="preserve">-over to project testers. The appendix is included for internal reference, in particular to support A2O, and should also be deleted before hand-over to the customer, unless deemed helpful to explain the larger context. </w:t>
      </w:r>
    </w:p>
    <w:p w14:paraId="203CB39A" w14:textId="77777777" w:rsidR="00472CAD" w:rsidRPr="00BA74AF" w:rsidRDefault="00472CAD" w:rsidP="00472CAD">
      <w:pPr>
        <w:pStyle w:val="Heading2"/>
      </w:pPr>
      <w:bookmarkStart w:id="18" w:name="_Toc391586489"/>
      <w:bookmarkStart w:id="19" w:name="_Toc391586863"/>
      <w:bookmarkStart w:id="20" w:name="_Toc410685014"/>
      <w:bookmarkStart w:id="21" w:name="_Toc507150311"/>
      <w:r w:rsidRPr="00BA74AF">
        <w:t>Purpose of Data Change Employee File</w:t>
      </w:r>
      <w:bookmarkEnd w:id="18"/>
      <w:bookmarkEnd w:id="19"/>
      <w:bookmarkEnd w:id="20"/>
      <w:bookmarkEnd w:id="21"/>
    </w:p>
    <w:p w14:paraId="74F196CD" w14:textId="77777777" w:rsidR="00920ABB" w:rsidRPr="001D5D35" w:rsidRDefault="00920ABB">
      <w:pPr>
        <w:pStyle w:val="SAPNoteHeading"/>
        <w:ind w:left="360"/>
        <w:rPr>
          <w:ins w:id="22" w:author="Author" w:date="2018-02-16T14:21:00Z"/>
        </w:rPr>
        <w:pPrChange w:id="23" w:author="Author" w:date="2018-02-16T14:21:00Z">
          <w:pPr>
            <w:pStyle w:val="SAPNoteHeading"/>
            <w:ind w:left="0"/>
          </w:pPr>
        </w:pPrChange>
      </w:pPr>
      <w:commentRangeStart w:id="24"/>
      <w:ins w:id="25" w:author="Author" w:date="2018-02-16T14:21:00Z">
        <w:r w:rsidRPr="001D5D35">
          <w:rPr>
            <w:noProof/>
          </w:rPr>
          <w:drawing>
            <wp:inline distT="0" distB="0" distL="0" distR="0" wp14:anchorId="378DD6FA" wp14:editId="577D0CDC">
              <wp:extent cx="225425" cy="225425"/>
              <wp:effectExtent l="0" t="0" r="0" b="317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1D5D35">
          <w:t> Note</w:t>
        </w:r>
      </w:ins>
    </w:p>
    <w:p w14:paraId="73332045" w14:textId="77777777" w:rsidR="00920ABB" w:rsidRPr="001D5D35" w:rsidRDefault="00920ABB">
      <w:pPr>
        <w:spacing w:after="0"/>
        <w:ind w:left="360"/>
        <w:rPr>
          <w:ins w:id="26" w:author="Author" w:date="2018-02-16T14:21:00Z"/>
        </w:rPr>
        <w:pPrChange w:id="27" w:author="Author" w:date="2018-02-16T14:21:00Z">
          <w:pPr>
            <w:spacing w:after="0"/>
          </w:pPr>
        </w:pPrChange>
      </w:pPr>
      <w:ins w:id="28" w:author="Author" w:date="2018-02-16T14:21:00Z">
        <w:r w:rsidRPr="001D5D35">
          <w:t>The document is, unless otherwise specified, valid for all countries in scope of this SAP Best Practices, with country-specific details also being described.</w:t>
        </w:r>
        <w:r w:rsidRPr="001D5D35">
          <w:br/>
          <w:t>In the following, instead of spelling out the country names, we will use the two-letter code for the countries, as follows:</w:t>
        </w:r>
      </w:ins>
    </w:p>
    <w:p w14:paraId="0B69E331" w14:textId="77777777" w:rsidR="00920ABB" w:rsidRPr="001D5D35" w:rsidRDefault="00920ABB" w:rsidP="00920ABB">
      <w:pPr>
        <w:pStyle w:val="ListParagraph"/>
        <w:numPr>
          <w:ilvl w:val="0"/>
          <w:numId w:val="37"/>
        </w:numPr>
        <w:spacing w:before="0" w:after="120"/>
        <w:rPr>
          <w:ins w:id="29" w:author="Author" w:date="2018-02-16T14:21:00Z"/>
        </w:rPr>
      </w:pPr>
      <w:ins w:id="30" w:author="Author" w:date="2018-02-16T14:21:00Z">
        <w:r w:rsidRPr="001D5D35">
          <w:t>AE – United Arab Emirates</w:t>
        </w:r>
      </w:ins>
    </w:p>
    <w:p w14:paraId="783D8678" w14:textId="77777777" w:rsidR="00920ABB" w:rsidRPr="001D5D35" w:rsidRDefault="00920ABB" w:rsidP="00920ABB">
      <w:pPr>
        <w:pStyle w:val="ListParagraph"/>
        <w:numPr>
          <w:ilvl w:val="0"/>
          <w:numId w:val="37"/>
        </w:numPr>
        <w:rPr>
          <w:ins w:id="31" w:author="Author" w:date="2018-02-16T14:21:00Z"/>
        </w:rPr>
      </w:pPr>
      <w:ins w:id="32" w:author="Author" w:date="2018-02-16T14:21:00Z">
        <w:r w:rsidRPr="001D5D35">
          <w:t>AU – Australia</w:t>
        </w:r>
      </w:ins>
    </w:p>
    <w:p w14:paraId="6B5CA838" w14:textId="77777777" w:rsidR="00920ABB" w:rsidRPr="001D5D35" w:rsidRDefault="00920ABB" w:rsidP="00920ABB">
      <w:pPr>
        <w:pStyle w:val="ListParagraph"/>
        <w:numPr>
          <w:ilvl w:val="0"/>
          <w:numId w:val="37"/>
        </w:numPr>
        <w:rPr>
          <w:ins w:id="33" w:author="Author" w:date="2018-02-16T14:21:00Z"/>
        </w:rPr>
      </w:pPr>
      <w:ins w:id="34" w:author="Author" w:date="2018-02-16T14:21:00Z">
        <w:r w:rsidRPr="001D5D35">
          <w:t>CN – China</w:t>
        </w:r>
      </w:ins>
    </w:p>
    <w:p w14:paraId="5CAE6BA5" w14:textId="77777777" w:rsidR="00920ABB" w:rsidRPr="001D5D35" w:rsidRDefault="00920ABB" w:rsidP="00920ABB">
      <w:pPr>
        <w:pStyle w:val="ListParagraph"/>
        <w:numPr>
          <w:ilvl w:val="0"/>
          <w:numId w:val="37"/>
        </w:numPr>
        <w:rPr>
          <w:ins w:id="35" w:author="Author" w:date="2018-02-16T14:21:00Z"/>
        </w:rPr>
      </w:pPr>
      <w:ins w:id="36" w:author="Author" w:date="2018-02-16T14:21:00Z">
        <w:r w:rsidRPr="001D5D35">
          <w:t>DE – Germany</w:t>
        </w:r>
      </w:ins>
    </w:p>
    <w:p w14:paraId="2A648A29" w14:textId="77777777" w:rsidR="00920ABB" w:rsidRPr="001D5D35" w:rsidRDefault="00920ABB" w:rsidP="00920ABB">
      <w:pPr>
        <w:pStyle w:val="ListParagraph"/>
        <w:numPr>
          <w:ilvl w:val="0"/>
          <w:numId w:val="37"/>
        </w:numPr>
        <w:rPr>
          <w:ins w:id="37" w:author="Author" w:date="2018-02-16T14:21:00Z"/>
        </w:rPr>
      </w:pPr>
      <w:ins w:id="38" w:author="Author" w:date="2018-02-16T14:21:00Z">
        <w:r w:rsidRPr="001D5D35">
          <w:t>FR – France</w:t>
        </w:r>
      </w:ins>
    </w:p>
    <w:p w14:paraId="6E150BFA" w14:textId="77777777" w:rsidR="00920ABB" w:rsidRPr="001D5D35" w:rsidRDefault="00920ABB" w:rsidP="00920ABB">
      <w:pPr>
        <w:pStyle w:val="ListParagraph"/>
        <w:numPr>
          <w:ilvl w:val="0"/>
          <w:numId w:val="37"/>
        </w:numPr>
        <w:rPr>
          <w:ins w:id="39" w:author="Author" w:date="2018-02-16T14:21:00Z"/>
        </w:rPr>
      </w:pPr>
      <w:ins w:id="40" w:author="Author" w:date="2018-02-16T14:21:00Z">
        <w:r w:rsidRPr="001D5D35">
          <w:t>GB – United Kingdom</w:t>
        </w:r>
      </w:ins>
    </w:p>
    <w:p w14:paraId="387961CB" w14:textId="77777777" w:rsidR="00920ABB" w:rsidRPr="001D5D35" w:rsidRDefault="00920ABB" w:rsidP="00920ABB">
      <w:pPr>
        <w:pStyle w:val="ListParagraph"/>
        <w:numPr>
          <w:ilvl w:val="0"/>
          <w:numId w:val="37"/>
        </w:numPr>
        <w:rPr>
          <w:ins w:id="41" w:author="Author" w:date="2018-02-16T14:21:00Z"/>
        </w:rPr>
      </w:pPr>
      <w:ins w:id="42" w:author="Author" w:date="2018-02-16T14:21:00Z">
        <w:r w:rsidRPr="001D5D35">
          <w:t>SA – Kingdom of Saudi Arabia</w:t>
        </w:r>
      </w:ins>
    </w:p>
    <w:p w14:paraId="23A978D9" w14:textId="77777777" w:rsidR="00920ABB" w:rsidRPr="001D5D35" w:rsidRDefault="00920ABB" w:rsidP="00920ABB">
      <w:pPr>
        <w:pStyle w:val="ListParagraph"/>
        <w:numPr>
          <w:ilvl w:val="0"/>
          <w:numId w:val="37"/>
        </w:numPr>
        <w:rPr>
          <w:ins w:id="43" w:author="Author" w:date="2018-02-16T14:21:00Z"/>
        </w:rPr>
      </w:pPr>
      <w:ins w:id="44" w:author="Author" w:date="2018-02-16T14:21:00Z">
        <w:r w:rsidRPr="001D5D35">
          <w:t>US – United States</w:t>
        </w:r>
        <w:commentRangeEnd w:id="24"/>
        <w:r w:rsidRPr="001D5D35">
          <w:rPr>
            <w:rStyle w:val="CommentReference"/>
          </w:rPr>
          <w:commentReference w:id="24"/>
        </w:r>
      </w:ins>
    </w:p>
    <w:p w14:paraId="22D0A429" w14:textId="77777777" w:rsidR="00920ABB" w:rsidRDefault="00920ABB" w:rsidP="00472CAD">
      <w:pPr>
        <w:rPr>
          <w:ins w:id="45" w:author="Author" w:date="2018-02-16T14:21:00Z"/>
        </w:rPr>
      </w:pPr>
    </w:p>
    <w:p w14:paraId="53C2DB02" w14:textId="45993D47" w:rsidR="00472CAD" w:rsidRPr="00BA74AF" w:rsidRDefault="00472CAD" w:rsidP="00472CAD">
      <w:r w:rsidRPr="00BA74AF">
        <w:t xml:space="preserve">This document describes how an employee’s file can be updated and/or viewed within the </w:t>
      </w:r>
      <w:r w:rsidR="00740741" w:rsidRPr="00BA74AF">
        <w:t xml:space="preserve">SAP </w:t>
      </w:r>
      <w:r w:rsidRPr="00BA74AF">
        <w:t>SuccessFactors E</w:t>
      </w:r>
      <w:r w:rsidR="008D0FBC" w:rsidRPr="00BA74AF">
        <w:t xml:space="preserve">mployee </w:t>
      </w:r>
      <w:r w:rsidRPr="00BA74AF">
        <w:t>C</w:t>
      </w:r>
      <w:r w:rsidR="008D0FBC" w:rsidRPr="00BA74AF">
        <w:t>entral</w:t>
      </w:r>
      <w:r w:rsidRPr="00BA74AF">
        <w:t xml:space="preserve"> system. </w:t>
      </w:r>
    </w:p>
    <w:p w14:paraId="264D4B43" w14:textId="77777777" w:rsidR="00BB7083" w:rsidRPr="00BA74AF" w:rsidRDefault="005667E1" w:rsidP="00472CAD">
      <w:r w:rsidRPr="00BA74AF">
        <w:t>As example</w:t>
      </w:r>
      <w:r w:rsidR="001D554C" w:rsidRPr="00BA74AF">
        <w:t>,</w:t>
      </w:r>
      <w:r w:rsidRPr="00BA74AF">
        <w:t xml:space="preserve"> we consider maintenance of data related to the employee's personal information</w:t>
      </w:r>
      <w:r w:rsidR="000C6DD5" w:rsidRPr="00BA74AF">
        <w:t>,</w:t>
      </w:r>
      <w:r w:rsidR="003B1474" w:rsidRPr="00BA74AF">
        <w:t xml:space="preserve"> namely</w:t>
      </w:r>
      <w:r w:rsidR="00BB7083" w:rsidRPr="00BA74AF">
        <w:t>:</w:t>
      </w:r>
    </w:p>
    <w:p w14:paraId="78548C10" w14:textId="5BAD2221" w:rsidR="00BB7083" w:rsidRPr="00BA74AF" w:rsidRDefault="00CF32CD" w:rsidP="00B82631">
      <w:pPr>
        <w:pStyle w:val="ListParagraph"/>
        <w:numPr>
          <w:ilvl w:val="0"/>
          <w:numId w:val="32"/>
        </w:numPr>
        <w:ind w:left="360"/>
      </w:pPr>
      <w:r w:rsidRPr="00BA74AF">
        <w:t>adaption of</w:t>
      </w:r>
      <w:r w:rsidR="003B1474" w:rsidRPr="00BA74AF">
        <w:t xml:space="preserve"> </w:t>
      </w:r>
      <w:r w:rsidR="00FE656D" w:rsidRPr="00BA74AF">
        <w:t>the h</w:t>
      </w:r>
      <w:r w:rsidR="003B1474" w:rsidRPr="00BA74AF">
        <w:t xml:space="preserve">ome </w:t>
      </w:r>
      <w:r w:rsidR="00FE656D" w:rsidRPr="00BA74AF">
        <w:t>a</w:t>
      </w:r>
      <w:r w:rsidR="003B1474" w:rsidRPr="00BA74AF">
        <w:t>ddress</w:t>
      </w:r>
      <w:r w:rsidR="000E6DD2" w:rsidRPr="00BA74AF">
        <w:t>,</w:t>
      </w:r>
      <w:r w:rsidR="003B1474" w:rsidRPr="00BA74AF">
        <w:t xml:space="preserve"> </w:t>
      </w:r>
    </w:p>
    <w:p w14:paraId="1AEEF3B1" w14:textId="24F36B66" w:rsidR="00BB7083" w:rsidRPr="00920ABB" w:rsidRDefault="00CF32CD" w:rsidP="00B82631">
      <w:pPr>
        <w:pStyle w:val="ListParagraph"/>
        <w:numPr>
          <w:ilvl w:val="0"/>
          <w:numId w:val="32"/>
        </w:numPr>
        <w:ind w:left="360"/>
      </w:pPr>
      <w:r w:rsidRPr="00920ABB">
        <w:t xml:space="preserve">creation of </w:t>
      </w:r>
      <w:r w:rsidR="00FE656D" w:rsidRPr="00920ABB">
        <w:t>a p</w:t>
      </w:r>
      <w:r w:rsidR="003B1474" w:rsidRPr="00920ABB">
        <w:t xml:space="preserve">rimary </w:t>
      </w:r>
      <w:r w:rsidR="00FE656D" w:rsidRPr="00920ABB">
        <w:t>e</w:t>
      </w:r>
      <w:r w:rsidR="003B1474" w:rsidRPr="00920ABB">
        <w:t xml:space="preserve">mergency </w:t>
      </w:r>
      <w:r w:rsidR="00FE656D" w:rsidRPr="00920ABB">
        <w:t>c</w:t>
      </w:r>
      <w:r w:rsidR="003B1474" w:rsidRPr="00920ABB">
        <w:t>ontact</w:t>
      </w:r>
      <w:r w:rsidR="000E6DD2" w:rsidRPr="00920ABB">
        <w:t xml:space="preserve">, </w:t>
      </w:r>
    </w:p>
    <w:p w14:paraId="21BC7341" w14:textId="296BE2BA" w:rsidR="00BB7083" w:rsidRPr="00920ABB" w:rsidRDefault="00CF32CD" w:rsidP="00B82631">
      <w:pPr>
        <w:pStyle w:val="ListParagraph"/>
        <w:numPr>
          <w:ilvl w:val="0"/>
          <w:numId w:val="32"/>
        </w:numPr>
        <w:ind w:left="360"/>
      </w:pPr>
      <w:r w:rsidRPr="00920ABB">
        <w:t xml:space="preserve">change in </w:t>
      </w:r>
      <w:r w:rsidR="000E6DD2" w:rsidRPr="00920ABB">
        <w:t xml:space="preserve">naming </w:t>
      </w:r>
      <w:r w:rsidR="000C6DD5" w:rsidRPr="00920ABB">
        <w:t xml:space="preserve">and possibly marital status </w:t>
      </w:r>
      <w:r w:rsidR="000E6DD2" w:rsidRPr="00920ABB">
        <w:t>information</w:t>
      </w:r>
      <w:r w:rsidR="00BB7083" w:rsidRPr="00920ABB">
        <w:t>, and</w:t>
      </w:r>
      <w:r w:rsidR="000E6DD2" w:rsidRPr="00920ABB">
        <w:t xml:space="preserve"> </w:t>
      </w:r>
    </w:p>
    <w:p w14:paraId="61C6ABA5" w14:textId="3D71118C" w:rsidR="00BB7083" w:rsidRPr="006A4301" w:rsidRDefault="00124D63" w:rsidP="00B82631">
      <w:pPr>
        <w:pStyle w:val="ListParagraph"/>
        <w:numPr>
          <w:ilvl w:val="0"/>
          <w:numId w:val="32"/>
        </w:numPr>
        <w:ind w:left="360"/>
        <w:rPr>
          <w:rPrChange w:id="46" w:author="Author" w:date="2018-02-16T14:18:00Z">
            <w:rPr>
              <w:highlight w:val="yellow"/>
            </w:rPr>
          </w:rPrChange>
        </w:rPr>
      </w:pPr>
      <w:r w:rsidRPr="006A4301">
        <w:rPr>
          <w:rPrChange w:id="47" w:author="Author" w:date="2018-02-16T14:18:00Z">
            <w:rPr>
              <w:highlight w:val="cyan"/>
            </w:rPr>
          </w:rPrChange>
        </w:rPr>
        <w:t xml:space="preserve">for countries </w:t>
      </w:r>
      <w:r w:rsidRPr="006A4301">
        <w:rPr>
          <w:rStyle w:val="SAPEmphasis"/>
          <w:rPrChange w:id="48" w:author="Author" w:date="2018-02-16T14:18:00Z">
            <w:rPr>
              <w:rStyle w:val="SAPEmphasis"/>
              <w:highlight w:val="cyan"/>
            </w:rPr>
          </w:rPrChange>
        </w:rPr>
        <w:t>AE, AU,</w:t>
      </w:r>
      <w:r w:rsidR="00857B74" w:rsidRPr="006A4301">
        <w:rPr>
          <w:rStyle w:val="SAPEmphasis"/>
          <w:rPrChange w:id="49" w:author="Author" w:date="2018-02-16T14:18:00Z">
            <w:rPr>
              <w:rStyle w:val="SAPEmphasis"/>
              <w:highlight w:val="cyan"/>
            </w:rPr>
          </w:rPrChange>
        </w:rPr>
        <w:t xml:space="preserve"> CN,</w:t>
      </w:r>
      <w:r w:rsidRPr="006A4301">
        <w:rPr>
          <w:rStyle w:val="SAPEmphasis"/>
          <w:rPrChange w:id="50" w:author="Author" w:date="2018-02-16T14:18:00Z">
            <w:rPr>
              <w:rStyle w:val="SAPEmphasis"/>
              <w:highlight w:val="cyan"/>
            </w:rPr>
          </w:rPrChange>
        </w:rPr>
        <w:t xml:space="preserve"> FR, </w:t>
      </w:r>
      <w:r w:rsidRPr="006A4301">
        <w:rPr>
          <w:rPrChange w:id="51" w:author="Author" w:date="2018-02-16T14:18:00Z">
            <w:rPr>
              <w:highlight w:val="cyan"/>
            </w:rPr>
          </w:rPrChange>
        </w:rPr>
        <w:t xml:space="preserve">and </w:t>
      </w:r>
      <w:r w:rsidRPr="006A4301">
        <w:rPr>
          <w:rStyle w:val="SAPEmphasis"/>
          <w:rPrChange w:id="52" w:author="Author" w:date="2018-02-16T14:18:00Z">
            <w:rPr>
              <w:rStyle w:val="SAPEmphasis"/>
              <w:highlight w:val="cyan"/>
            </w:rPr>
          </w:rPrChange>
        </w:rPr>
        <w:t>SA</w:t>
      </w:r>
      <w:r w:rsidRPr="006A4301">
        <w:rPr>
          <w:rPrChange w:id="53" w:author="Author" w:date="2018-02-16T14:18:00Z">
            <w:rPr>
              <w:highlight w:val="cyan"/>
            </w:rPr>
          </w:rPrChange>
        </w:rPr>
        <w:t xml:space="preserve">, the </w:t>
      </w:r>
      <w:r w:rsidR="00B604F6" w:rsidRPr="006A4301">
        <w:rPr>
          <w:rPrChange w:id="54" w:author="Author" w:date="2018-02-16T14:18:00Z">
            <w:rPr>
              <w:highlight w:val="yellow"/>
            </w:rPr>
          </w:rPrChange>
        </w:rPr>
        <w:t>maintenance of work permit information.</w:t>
      </w:r>
    </w:p>
    <w:p w14:paraId="25AC7C9A" w14:textId="42838547" w:rsidR="00FE656D" w:rsidRPr="006A4301" w:rsidRDefault="00FE656D" w:rsidP="00FE656D">
      <w:r w:rsidRPr="00920ABB">
        <w:t>Most likely, the employee him- or herself will keep this data up-to-date.</w:t>
      </w:r>
    </w:p>
    <w:p w14:paraId="7558C12D" w14:textId="2E682F38" w:rsidR="00472CAD" w:rsidRPr="00920ABB" w:rsidRDefault="00FE656D" w:rsidP="00FE656D">
      <w:pPr>
        <w:rPr>
          <w:ins w:id="55" w:author="Author" w:date="2018-02-05T11:46:00Z"/>
        </w:rPr>
      </w:pPr>
      <w:commentRangeStart w:id="56"/>
      <w:commentRangeStart w:id="57"/>
      <w:r w:rsidRPr="006A4301">
        <w:t>T</w:t>
      </w:r>
      <w:r w:rsidR="00B604F6" w:rsidRPr="006A4301">
        <w:t>he</w:t>
      </w:r>
      <w:r w:rsidR="000E6DD2" w:rsidRPr="006A4301">
        <w:t xml:space="preserve"> change in name</w:t>
      </w:r>
      <w:r w:rsidR="000C6DD5" w:rsidRPr="006A4301">
        <w:t>/marital status</w:t>
      </w:r>
      <w:r w:rsidR="000E6DD2" w:rsidRPr="006A4301">
        <w:t xml:space="preserve"> </w:t>
      </w:r>
      <w:r w:rsidR="00B604F6" w:rsidRPr="006A4301">
        <w:t xml:space="preserve">and </w:t>
      </w:r>
      <w:r w:rsidR="00B604F6" w:rsidRPr="006A4301">
        <w:rPr>
          <w:rPrChange w:id="58" w:author="Author" w:date="2018-02-16T14:18:00Z">
            <w:rPr>
              <w:highlight w:val="yellow"/>
            </w:rPr>
          </w:rPrChange>
        </w:rPr>
        <w:t>the maintenance of work permit information</w:t>
      </w:r>
      <w:r w:rsidR="00B604F6" w:rsidRPr="00920ABB">
        <w:t xml:space="preserve"> </w:t>
      </w:r>
      <w:r w:rsidR="000E6DD2" w:rsidRPr="00920ABB">
        <w:t>trigger a workflow</w:t>
      </w:r>
      <w:r w:rsidR="000C6DD5" w:rsidRPr="006A4301">
        <w:t>,</w:t>
      </w:r>
      <w:r w:rsidR="000E6DD2" w:rsidRPr="006A4301">
        <w:t xml:space="preserve"> which needs to be approved by the HR </w:t>
      </w:r>
      <w:r w:rsidR="0085608E" w:rsidRPr="006A4301">
        <w:t>Business Partner of</w:t>
      </w:r>
      <w:r w:rsidR="000E6DD2" w:rsidRPr="006A4301">
        <w:t xml:space="preserve"> the employee, before the changes become effective in the system.</w:t>
      </w:r>
      <w:commentRangeEnd w:id="56"/>
      <w:r w:rsidR="00124D63" w:rsidRPr="00920ABB">
        <w:rPr>
          <w:rStyle w:val="CommentReference"/>
        </w:rPr>
        <w:commentReference w:id="56"/>
      </w:r>
      <w:commentRangeEnd w:id="57"/>
      <w:r w:rsidR="00C07F45" w:rsidRPr="00920ABB">
        <w:rPr>
          <w:rStyle w:val="CommentReference"/>
        </w:rPr>
        <w:commentReference w:id="57"/>
      </w:r>
    </w:p>
    <w:p w14:paraId="6DE83B60" w14:textId="77777777" w:rsidR="009B2834" w:rsidRPr="00920ABB" w:rsidRDefault="009B2834" w:rsidP="00FE656D">
      <w:pPr>
        <w:rPr>
          <w:ins w:id="59" w:author="Author" w:date="2018-02-02T18:02:00Z"/>
        </w:rPr>
      </w:pPr>
    </w:p>
    <w:p w14:paraId="492A70B2" w14:textId="6937E62A" w:rsidR="00595515" w:rsidRPr="006A4301" w:rsidDel="00920ABB" w:rsidRDefault="00595515" w:rsidP="00595515">
      <w:pPr>
        <w:pStyle w:val="SAPNoteHeading"/>
        <w:ind w:left="0"/>
        <w:rPr>
          <w:ins w:id="60" w:author="Author" w:date="2018-02-02T18:02:00Z"/>
          <w:del w:id="61" w:author="Author" w:date="2018-02-16T14:21:00Z"/>
          <w:rPrChange w:id="62" w:author="Author" w:date="2018-02-16T14:18:00Z">
            <w:rPr>
              <w:ins w:id="63" w:author="Author" w:date="2018-02-02T18:02:00Z"/>
              <w:del w:id="64" w:author="Author" w:date="2018-02-16T14:21:00Z"/>
              <w:highlight w:val="cyan"/>
            </w:rPr>
          </w:rPrChange>
        </w:rPr>
      </w:pPr>
      <w:commentRangeStart w:id="65"/>
      <w:ins w:id="66" w:author="Author" w:date="2018-02-02T18:02:00Z">
        <w:del w:id="67" w:author="Author" w:date="2018-02-16T14:21:00Z">
          <w:r w:rsidRPr="00920ABB" w:rsidDel="00920ABB">
            <w:rPr>
              <w:noProof/>
            </w:rPr>
            <w:drawing>
              <wp:inline distT="0" distB="0" distL="0" distR="0" wp14:anchorId="24C232FA" wp14:editId="6B148C1E">
                <wp:extent cx="225425" cy="22542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A4301" w:rsidDel="00920ABB">
            <w:rPr>
              <w:rPrChange w:id="68" w:author="Author" w:date="2018-02-16T14:18:00Z">
                <w:rPr>
                  <w:highlight w:val="cyan"/>
                </w:rPr>
              </w:rPrChange>
            </w:rPr>
            <w:delText> Note</w:delText>
          </w:r>
          <w:bookmarkStart w:id="69" w:name="_Toc506554834"/>
          <w:bookmarkStart w:id="70" w:name="_Toc507150312"/>
          <w:bookmarkEnd w:id="69"/>
          <w:bookmarkEnd w:id="70"/>
        </w:del>
      </w:ins>
    </w:p>
    <w:p w14:paraId="7C322843" w14:textId="40723548" w:rsidR="00595515" w:rsidRPr="006A4301" w:rsidDel="00920ABB" w:rsidRDefault="00595515" w:rsidP="00595515">
      <w:pPr>
        <w:spacing w:after="0"/>
        <w:rPr>
          <w:ins w:id="71" w:author="Author" w:date="2018-02-02T18:02:00Z"/>
          <w:del w:id="72" w:author="Author" w:date="2018-02-16T14:21:00Z"/>
          <w:rPrChange w:id="73" w:author="Author" w:date="2018-02-16T14:18:00Z">
            <w:rPr>
              <w:ins w:id="74" w:author="Author" w:date="2018-02-02T18:02:00Z"/>
              <w:del w:id="75" w:author="Author" w:date="2018-02-16T14:21:00Z"/>
              <w:highlight w:val="cyan"/>
            </w:rPr>
          </w:rPrChange>
        </w:rPr>
      </w:pPr>
      <w:ins w:id="76" w:author="Author" w:date="2018-02-02T18:02:00Z">
        <w:del w:id="77" w:author="Author" w:date="2018-02-16T14:21:00Z">
          <w:r w:rsidRPr="006A4301" w:rsidDel="00920ABB">
            <w:rPr>
              <w:rPrChange w:id="78" w:author="Author" w:date="2018-02-16T14:18:00Z">
                <w:rPr>
                  <w:highlight w:val="cyan"/>
                </w:rPr>
              </w:rPrChange>
            </w:rPr>
            <w:delText>The document is, unless otherwise specified, valid for all countries in scope of this SAP Best Practices solution</w:delText>
          </w:r>
        </w:del>
      </w:ins>
      <w:ins w:id="79" w:author="Author" w:date="2018-02-05T11:45:00Z">
        <w:del w:id="80" w:author="Author" w:date="2018-02-16T14:21:00Z">
          <w:r w:rsidR="009721C9" w:rsidRPr="006A4301" w:rsidDel="00920ABB">
            <w:rPr>
              <w:rPrChange w:id="81" w:author="Author" w:date="2018-02-16T14:18:00Z">
                <w:rPr>
                  <w:highlight w:val="cyan"/>
                </w:rPr>
              </w:rPrChange>
            </w:rPr>
            <w:delText>, with. Ccountry-specific details are also being described</w:delText>
          </w:r>
        </w:del>
      </w:ins>
      <w:ins w:id="82" w:author="Author" w:date="2018-02-02T18:02:00Z">
        <w:del w:id="83" w:author="Author" w:date="2018-02-16T14:21:00Z">
          <w:r w:rsidRPr="006A4301" w:rsidDel="00920ABB">
            <w:rPr>
              <w:rPrChange w:id="84" w:author="Author" w:date="2018-02-16T14:18:00Z">
                <w:rPr>
                  <w:highlight w:val="cyan"/>
                </w:rPr>
              </w:rPrChange>
            </w:rPr>
            <w:delText>.</w:delText>
          </w:r>
          <w:r w:rsidRPr="006A4301" w:rsidDel="00920ABB">
            <w:rPr>
              <w:rPrChange w:id="85" w:author="Author" w:date="2018-02-16T14:18:00Z">
                <w:rPr>
                  <w:highlight w:val="cyan"/>
                </w:rPr>
              </w:rPrChange>
            </w:rPr>
            <w:br/>
            <w:delText>In the following, instead of spelling out the country names, we will use the two-letter code for the countries, as follows:</w:delText>
          </w:r>
          <w:bookmarkStart w:id="86" w:name="_Toc506554835"/>
          <w:bookmarkStart w:id="87" w:name="_Toc507150313"/>
          <w:bookmarkEnd w:id="86"/>
          <w:bookmarkEnd w:id="87"/>
        </w:del>
      </w:ins>
    </w:p>
    <w:p w14:paraId="2B3F9D1C" w14:textId="694DDD46" w:rsidR="00595515" w:rsidRPr="006A4301" w:rsidDel="00920ABB" w:rsidRDefault="00595515" w:rsidP="00595515">
      <w:pPr>
        <w:pStyle w:val="ListParagraph"/>
        <w:numPr>
          <w:ilvl w:val="0"/>
          <w:numId w:val="37"/>
        </w:numPr>
        <w:spacing w:before="0" w:after="120"/>
        <w:rPr>
          <w:ins w:id="88" w:author="Author" w:date="2018-02-02T18:02:00Z"/>
          <w:del w:id="89" w:author="Author" w:date="2018-02-16T14:21:00Z"/>
          <w:rPrChange w:id="90" w:author="Author" w:date="2018-02-16T14:18:00Z">
            <w:rPr>
              <w:ins w:id="91" w:author="Author" w:date="2018-02-02T18:02:00Z"/>
              <w:del w:id="92" w:author="Author" w:date="2018-02-16T14:21:00Z"/>
              <w:highlight w:val="cyan"/>
            </w:rPr>
          </w:rPrChange>
        </w:rPr>
      </w:pPr>
      <w:ins w:id="93" w:author="Author" w:date="2018-02-02T18:02:00Z">
        <w:del w:id="94" w:author="Author" w:date="2018-02-16T14:21:00Z">
          <w:r w:rsidRPr="006A4301" w:rsidDel="00920ABB">
            <w:rPr>
              <w:rPrChange w:id="95" w:author="Author" w:date="2018-02-16T14:18:00Z">
                <w:rPr>
                  <w:highlight w:val="cyan"/>
                </w:rPr>
              </w:rPrChange>
            </w:rPr>
            <w:delText>AE – United Arab Emirates</w:delText>
          </w:r>
          <w:bookmarkStart w:id="96" w:name="_Toc506554836"/>
          <w:bookmarkStart w:id="97" w:name="_Toc507150314"/>
          <w:bookmarkEnd w:id="96"/>
          <w:bookmarkEnd w:id="97"/>
        </w:del>
      </w:ins>
    </w:p>
    <w:p w14:paraId="427AFDEF" w14:textId="7CA984F8" w:rsidR="00595515" w:rsidRPr="006A4301" w:rsidDel="00920ABB" w:rsidRDefault="00595515" w:rsidP="00595515">
      <w:pPr>
        <w:pStyle w:val="ListParagraph"/>
        <w:numPr>
          <w:ilvl w:val="0"/>
          <w:numId w:val="37"/>
        </w:numPr>
        <w:rPr>
          <w:ins w:id="98" w:author="Author" w:date="2018-02-02T18:02:00Z"/>
          <w:del w:id="99" w:author="Author" w:date="2018-02-16T14:21:00Z"/>
          <w:rPrChange w:id="100" w:author="Author" w:date="2018-02-16T14:18:00Z">
            <w:rPr>
              <w:ins w:id="101" w:author="Author" w:date="2018-02-02T18:02:00Z"/>
              <w:del w:id="102" w:author="Author" w:date="2018-02-16T14:21:00Z"/>
              <w:highlight w:val="cyan"/>
            </w:rPr>
          </w:rPrChange>
        </w:rPr>
      </w:pPr>
      <w:ins w:id="103" w:author="Author" w:date="2018-02-02T18:02:00Z">
        <w:del w:id="104" w:author="Author" w:date="2018-02-16T14:21:00Z">
          <w:r w:rsidRPr="006A4301" w:rsidDel="00920ABB">
            <w:rPr>
              <w:rPrChange w:id="105" w:author="Author" w:date="2018-02-16T14:18:00Z">
                <w:rPr>
                  <w:highlight w:val="cyan"/>
                </w:rPr>
              </w:rPrChange>
            </w:rPr>
            <w:delText>AU – Australia</w:delText>
          </w:r>
          <w:bookmarkStart w:id="106" w:name="_Toc506554837"/>
          <w:bookmarkStart w:id="107" w:name="_Toc507150315"/>
          <w:bookmarkEnd w:id="106"/>
          <w:bookmarkEnd w:id="107"/>
        </w:del>
      </w:ins>
    </w:p>
    <w:p w14:paraId="036C8D99" w14:textId="70652F03" w:rsidR="00595515" w:rsidRPr="006A4301" w:rsidDel="00920ABB" w:rsidRDefault="00595515" w:rsidP="00595515">
      <w:pPr>
        <w:pStyle w:val="ListParagraph"/>
        <w:numPr>
          <w:ilvl w:val="0"/>
          <w:numId w:val="37"/>
        </w:numPr>
        <w:rPr>
          <w:ins w:id="108" w:author="Author" w:date="2018-02-02T18:02:00Z"/>
          <w:del w:id="109" w:author="Author" w:date="2018-02-16T14:21:00Z"/>
          <w:rPrChange w:id="110" w:author="Author" w:date="2018-02-16T14:18:00Z">
            <w:rPr>
              <w:ins w:id="111" w:author="Author" w:date="2018-02-02T18:02:00Z"/>
              <w:del w:id="112" w:author="Author" w:date="2018-02-16T14:21:00Z"/>
              <w:highlight w:val="cyan"/>
            </w:rPr>
          </w:rPrChange>
        </w:rPr>
      </w:pPr>
      <w:ins w:id="113" w:author="Author" w:date="2018-02-02T18:02:00Z">
        <w:del w:id="114" w:author="Author" w:date="2018-02-16T14:21:00Z">
          <w:r w:rsidRPr="006A4301" w:rsidDel="00920ABB">
            <w:rPr>
              <w:rPrChange w:id="115" w:author="Author" w:date="2018-02-16T14:18:00Z">
                <w:rPr>
                  <w:highlight w:val="cyan"/>
                </w:rPr>
              </w:rPrChange>
            </w:rPr>
            <w:delText>CN – China</w:delText>
          </w:r>
          <w:bookmarkStart w:id="116" w:name="_Toc506554838"/>
          <w:bookmarkStart w:id="117" w:name="_Toc507150316"/>
          <w:bookmarkEnd w:id="116"/>
          <w:bookmarkEnd w:id="117"/>
        </w:del>
      </w:ins>
    </w:p>
    <w:p w14:paraId="7680DCE7" w14:textId="6F4EFE4D" w:rsidR="00595515" w:rsidRPr="006A4301" w:rsidDel="00920ABB" w:rsidRDefault="00595515" w:rsidP="00595515">
      <w:pPr>
        <w:pStyle w:val="ListParagraph"/>
        <w:numPr>
          <w:ilvl w:val="0"/>
          <w:numId w:val="37"/>
        </w:numPr>
        <w:rPr>
          <w:ins w:id="118" w:author="Author" w:date="2018-02-02T18:02:00Z"/>
          <w:del w:id="119" w:author="Author" w:date="2018-02-16T14:21:00Z"/>
          <w:rPrChange w:id="120" w:author="Author" w:date="2018-02-16T14:18:00Z">
            <w:rPr>
              <w:ins w:id="121" w:author="Author" w:date="2018-02-02T18:02:00Z"/>
              <w:del w:id="122" w:author="Author" w:date="2018-02-16T14:21:00Z"/>
              <w:highlight w:val="cyan"/>
            </w:rPr>
          </w:rPrChange>
        </w:rPr>
      </w:pPr>
      <w:ins w:id="123" w:author="Author" w:date="2018-02-02T18:02:00Z">
        <w:del w:id="124" w:author="Author" w:date="2018-02-16T14:21:00Z">
          <w:r w:rsidRPr="006A4301" w:rsidDel="00920ABB">
            <w:rPr>
              <w:rPrChange w:id="125" w:author="Author" w:date="2018-02-16T14:18:00Z">
                <w:rPr>
                  <w:highlight w:val="cyan"/>
                </w:rPr>
              </w:rPrChange>
            </w:rPr>
            <w:delText>DE – Germany</w:delText>
          </w:r>
          <w:bookmarkStart w:id="126" w:name="_Toc506554839"/>
          <w:bookmarkStart w:id="127" w:name="_Toc507150317"/>
          <w:bookmarkEnd w:id="126"/>
          <w:bookmarkEnd w:id="127"/>
        </w:del>
      </w:ins>
    </w:p>
    <w:p w14:paraId="48A77E35" w14:textId="4FCBA2AE" w:rsidR="00595515" w:rsidRPr="006A4301" w:rsidDel="00920ABB" w:rsidRDefault="00595515" w:rsidP="00595515">
      <w:pPr>
        <w:pStyle w:val="ListParagraph"/>
        <w:numPr>
          <w:ilvl w:val="0"/>
          <w:numId w:val="37"/>
        </w:numPr>
        <w:rPr>
          <w:ins w:id="128" w:author="Author" w:date="2018-02-02T18:02:00Z"/>
          <w:del w:id="129" w:author="Author" w:date="2018-02-16T14:21:00Z"/>
          <w:rPrChange w:id="130" w:author="Author" w:date="2018-02-16T14:18:00Z">
            <w:rPr>
              <w:ins w:id="131" w:author="Author" w:date="2018-02-02T18:02:00Z"/>
              <w:del w:id="132" w:author="Author" w:date="2018-02-16T14:21:00Z"/>
              <w:highlight w:val="cyan"/>
            </w:rPr>
          </w:rPrChange>
        </w:rPr>
      </w:pPr>
      <w:ins w:id="133" w:author="Author" w:date="2018-02-02T18:02:00Z">
        <w:del w:id="134" w:author="Author" w:date="2018-02-16T14:21:00Z">
          <w:r w:rsidRPr="006A4301" w:rsidDel="00920ABB">
            <w:rPr>
              <w:rPrChange w:id="135" w:author="Author" w:date="2018-02-16T14:18:00Z">
                <w:rPr>
                  <w:highlight w:val="cyan"/>
                </w:rPr>
              </w:rPrChange>
            </w:rPr>
            <w:delText>FR – France</w:delText>
          </w:r>
          <w:bookmarkStart w:id="136" w:name="_Toc506554840"/>
          <w:bookmarkStart w:id="137" w:name="_Toc507150318"/>
          <w:bookmarkEnd w:id="136"/>
          <w:bookmarkEnd w:id="137"/>
        </w:del>
      </w:ins>
    </w:p>
    <w:p w14:paraId="5CA18D7F" w14:textId="1CB19A51" w:rsidR="00595515" w:rsidRPr="006A4301" w:rsidDel="00920ABB" w:rsidRDefault="00595515" w:rsidP="00595515">
      <w:pPr>
        <w:pStyle w:val="ListParagraph"/>
        <w:numPr>
          <w:ilvl w:val="0"/>
          <w:numId w:val="37"/>
        </w:numPr>
        <w:rPr>
          <w:ins w:id="138" w:author="Author" w:date="2018-02-02T18:02:00Z"/>
          <w:del w:id="139" w:author="Author" w:date="2018-02-16T14:21:00Z"/>
          <w:rPrChange w:id="140" w:author="Author" w:date="2018-02-16T14:18:00Z">
            <w:rPr>
              <w:ins w:id="141" w:author="Author" w:date="2018-02-02T18:02:00Z"/>
              <w:del w:id="142" w:author="Author" w:date="2018-02-16T14:21:00Z"/>
              <w:highlight w:val="cyan"/>
            </w:rPr>
          </w:rPrChange>
        </w:rPr>
      </w:pPr>
      <w:ins w:id="143" w:author="Author" w:date="2018-02-02T18:02:00Z">
        <w:del w:id="144" w:author="Author" w:date="2018-02-16T14:21:00Z">
          <w:r w:rsidRPr="006A4301" w:rsidDel="00920ABB">
            <w:rPr>
              <w:rPrChange w:id="145" w:author="Author" w:date="2018-02-16T14:18:00Z">
                <w:rPr>
                  <w:highlight w:val="cyan"/>
                </w:rPr>
              </w:rPrChange>
            </w:rPr>
            <w:delText>GB – United Kingdom</w:delText>
          </w:r>
          <w:bookmarkStart w:id="146" w:name="_Toc506554841"/>
          <w:bookmarkStart w:id="147" w:name="_Toc507150319"/>
          <w:bookmarkEnd w:id="146"/>
          <w:bookmarkEnd w:id="147"/>
        </w:del>
      </w:ins>
    </w:p>
    <w:p w14:paraId="3CBE1D99" w14:textId="31DD57E8" w:rsidR="00595515" w:rsidRPr="006A4301" w:rsidDel="00920ABB" w:rsidRDefault="00595515" w:rsidP="00595515">
      <w:pPr>
        <w:pStyle w:val="ListParagraph"/>
        <w:numPr>
          <w:ilvl w:val="0"/>
          <w:numId w:val="37"/>
        </w:numPr>
        <w:rPr>
          <w:ins w:id="148" w:author="Author" w:date="2018-02-02T18:02:00Z"/>
          <w:del w:id="149" w:author="Author" w:date="2018-02-16T14:21:00Z"/>
          <w:rPrChange w:id="150" w:author="Author" w:date="2018-02-16T14:18:00Z">
            <w:rPr>
              <w:ins w:id="151" w:author="Author" w:date="2018-02-02T18:02:00Z"/>
              <w:del w:id="152" w:author="Author" w:date="2018-02-16T14:21:00Z"/>
              <w:highlight w:val="cyan"/>
            </w:rPr>
          </w:rPrChange>
        </w:rPr>
      </w:pPr>
      <w:ins w:id="153" w:author="Author" w:date="2018-02-02T18:02:00Z">
        <w:del w:id="154" w:author="Author" w:date="2018-02-16T14:21:00Z">
          <w:r w:rsidRPr="006A4301" w:rsidDel="00920ABB">
            <w:rPr>
              <w:rPrChange w:id="155" w:author="Author" w:date="2018-02-16T14:18:00Z">
                <w:rPr>
                  <w:highlight w:val="cyan"/>
                </w:rPr>
              </w:rPrChange>
            </w:rPr>
            <w:delText>SA – Kingdom of Saudi Arabia</w:delText>
          </w:r>
          <w:bookmarkStart w:id="156" w:name="_Toc506554842"/>
          <w:bookmarkStart w:id="157" w:name="_Toc507150320"/>
          <w:bookmarkEnd w:id="156"/>
          <w:bookmarkEnd w:id="157"/>
        </w:del>
      </w:ins>
    </w:p>
    <w:p w14:paraId="648255F7" w14:textId="37E461B1" w:rsidR="00595515" w:rsidRPr="006A4301" w:rsidDel="00920ABB" w:rsidRDefault="00595515" w:rsidP="00595515">
      <w:pPr>
        <w:pStyle w:val="ListParagraph"/>
        <w:numPr>
          <w:ilvl w:val="0"/>
          <w:numId w:val="37"/>
        </w:numPr>
        <w:rPr>
          <w:ins w:id="158" w:author="Author" w:date="2018-02-02T18:02:00Z"/>
          <w:del w:id="159" w:author="Author" w:date="2018-02-16T14:21:00Z"/>
          <w:rPrChange w:id="160" w:author="Author" w:date="2018-02-16T14:18:00Z">
            <w:rPr>
              <w:ins w:id="161" w:author="Author" w:date="2018-02-02T18:02:00Z"/>
              <w:del w:id="162" w:author="Author" w:date="2018-02-16T14:21:00Z"/>
              <w:highlight w:val="cyan"/>
            </w:rPr>
          </w:rPrChange>
        </w:rPr>
      </w:pPr>
      <w:ins w:id="163" w:author="Author" w:date="2018-02-02T18:02:00Z">
        <w:del w:id="164" w:author="Author" w:date="2018-02-16T14:21:00Z">
          <w:r w:rsidRPr="006A4301" w:rsidDel="00920ABB">
            <w:rPr>
              <w:rPrChange w:id="165" w:author="Author" w:date="2018-02-16T14:18:00Z">
                <w:rPr>
                  <w:highlight w:val="cyan"/>
                </w:rPr>
              </w:rPrChange>
            </w:rPr>
            <w:delText>US – United States</w:delText>
          </w:r>
          <w:commentRangeEnd w:id="65"/>
          <w:r w:rsidRPr="00920ABB" w:rsidDel="00920ABB">
            <w:rPr>
              <w:rStyle w:val="CommentReference"/>
            </w:rPr>
            <w:commentReference w:id="65"/>
          </w:r>
          <w:bookmarkStart w:id="166" w:name="_Toc506554843"/>
          <w:bookmarkStart w:id="167" w:name="_Toc507150321"/>
          <w:bookmarkEnd w:id="166"/>
          <w:bookmarkEnd w:id="167"/>
        </w:del>
      </w:ins>
    </w:p>
    <w:p w14:paraId="2D30C416" w14:textId="2BC8E96C" w:rsidR="00595515" w:rsidRPr="00BA74AF" w:rsidDel="00595515" w:rsidRDefault="00595515" w:rsidP="00FE656D">
      <w:pPr>
        <w:rPr>
          <w:del w:id="168" w:author="Author" w:date="2018-02-02T18:02:00Z"/>
        </w:rPr>
      </w:pPr>
      <w:bookmarkStart w:id="169" w:name="_Toc506554844"/>
      <w:bookmarkStart w:id="170" w:name="_Toc507150322"/>
      <w:bookmarkEnd w:id="169"/>
      <w:bookmarkEnd w:id="170"/>
    </w:p>
    <w:p w14:paraId="68F7D94D" w14:textId="6424AA82" w:rsidR="005667E1" w:rsidRPr="00BA74AF" w:rsidDel="009B2834" w:rsidRDefault="005667E1" w:rsidP="00472CAD">
      <w:pPr>
        <w:rPr>
          <w:del w:id="171" w:author="Author" w:date="2018-02-05T11:46:00Z"/>
        </w:rPr>
      </w:pPr>
      <w:bookmarkStart w:id="172" w:name="_Toc506554845"/>
      <w:bookmarkStart w:id="173" w:name="_Toc507150323"/>
      <w:bookmarkEnd w:id="172"/>
      <w:bookmarkEnd w:id="173"/>
    </w:p>
    <w:p w14:paraId="075845DA" w14:textId="77777777" w:rsidR="00472CAD" w:rsidRPr="00BA74AF" w:rsidRDefault="00472CAD" w:rsidP="00472CAD">
      <w:pPr>
        <w:pStyle w:val="Heading1"/>
      </w:pPr>
      <w:bookmarkStart w:id="174" w:name="_Toc391586490"/>
      <w:bookmarkStart w:id="175" w:name="_Toc391586864"/>
      <w:bookmarkStart w:id="176" w:name="_Toc410685015"/>
      <w:bookmarkStart w:id="177" w:name="_Toc507150324"/>
      <w:r w:rsidRPr="00BA74AF">
        <w:lastRenderedPageBreak/>
        <w:t>Prerequisites</w:t>
      </w:r>
      <w:bookmarkEnd w:id="174"/>
      <w:bookmarkEnd w:id="175"/>
      <w:bookmarkEnd w:id="176"/>
      <w:bookmarkEnd w:id="177"/>
    </w:p>
    <w:p w14:paraId="607C7EBB" w14:textId="77777777" w:rsidR="00472CAD" w:rsidRPr="00BA74AF" w:rsidRDefault="00472CAD" w:rsidP="00472CAD">
      <w:pPr>
        <w:rPr>
          <w:rFonts w:eastAsia="SimSun"/>
        </w:rPr>
      </w:pPr>
      <w:r w:rsidRPr="00BA74AF">
        <w:t>This section summarizes all prerequisites needed to conduct the test in terms of system, user, master data, organizational data, and other test data and business conditions.</w:t>
      </w:r>
    </w:p>
    <w:p w14:paraId="2316B12A" w14:textId="77777777" w:rsidR="00472CAD" w:rsidRPr="00BA74AF" w:rsidRDefault="00472CAD" w:rsidP="00472CAD">
      <w:pPr>
        <w:pStyle w:val="Heading2"/>
      </w:pPr>
      <w:bookmarkStart w:id="178" w:name="_Toc391586492"/>
      <w:bookmarkStart w:id="179" w:name="_Toc391586866"/>
      <w:bookmarkStart w:id="180" w:name="_Toc410685016"/>
      <w:bookmarkStart w:id="181" w:name="_Toc507150325"/>
      <w:r w:rsidRPr="00BA74AF">
        <w:t>Configuration</w:t>
      </w:r>
      <w:bookmarkEnd w:id="178"/>
      <w:bookmarkEnd w:id="179"/>
      <w:bookmarkEnd w:id="180"/>
      <w:bookmarkEnd w:id="181"/>
    </w:p>
    <w:p w14:paraId="38975AF2" w14:textId="77777777" w:rsidR="00472CAD" w:rsidRPr="00BA74AF" w:rsidRDefault="00472CAD" w:rsidP="00472CAD">
      <w:pPr>
        <w:rPr>
          <w:rFonts w:eastAsia="SimSun"/>
          <w:lang w:eastAsia="zh-CN"/>
        </w:rPr>
      </w:pPr>
      <w:r w:rsidRPr="00BA74AF">
        <w:t xml:space="preserve">Please ensure to follow the correct installation sequence of building blocks as specified in the </w:t>
      </w:r>
      <w:r w:rsidRPr="00BA74AF">
        <w:rPr>
          <w:rStyle w:val="SAPScreenElement"/>
          <w:color w:val="auto"/>
        </w:rPr>
        <w:t>Prerequisite Matrix</w:t>
      </w:r>
      <w:r w:rsidRPr="00BA74AF">
        <w:t>.</w:t>
      </w:r>
    </w:p>
    <w:p w14:paraId="2188C2B8" w14:textId="77777777" w:rsidR="00472CAD" w:rsidRPr="00BA74AF" w:rsidRDefault="00472CAD" w:rsidP="00472CAD">
      <w:pPr>
        <w:pStyle w:val="Heading2"/>
      </w:pPr>
      <w:bookmarkStart w:id="182" w:name="_Toc410685017"/>
      <w:bookmarkStart w:id="183" w:name="_Toc507150326"/>
      <w:bookmarkStart w:id="184" w:name="_Toc391586493"/>
      <w:bookmarkStart w:id="185" w:name="_Toc391586867"/>
      <w:r w:rsidRPr="00BA74AF">
        <w:t>System Access</w:t>
      </w:r>
      <w:bookmarkEnd w:id="182"/>
      <w:bookmarkEnd w:id="183"/>
      <w:r w:rsidRPr="00BA74AF">
        <w:t xml:space="preserve"> </w:t>
      </w:r>
      <w:bookmarkEnd w:id="184"/>
      <w:bookmarkEnd w:id="185"/>
    </w:p>
    <w:p w14:paraId="16A2C74A" w14:textId="77777777" w:rsidR="00472CAD" w:rsidRPr="00BA74AF" w:rsidRDefault="00472CAD" w:rsidP="00472CAD">
      <w:pPr>
        <w:rPr>
          <w:rFonts w:eastAsia="SimSun"/>
        </w:rPr>
      </w:pPr>
      <w:r w:rsidRPr="00BA74AF">
        <w:t>The test should be conducted with the following system and users: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014"/>
        <w:gridCol w:w="4780"/>
        <w:gridCol w:w="7492"/>
      </w:tblGrid>
      <w:tr w:rsidR="00472CAD" w:rsidRPr="00BA74AF" w14:paraId="62484CB3" w14:textId="77777777" w:rsidTr="000C6DD5">
        <w:trPr>
          <w:tblHeader/>
        </w:trPr>
        <w:tc>
          <w:tcPr>
            <w:tcW w:w="2014" w:type="dxa"/>
            <w:shd w:val="clear" w:color="auto" w:fill="999999"/>
          </w:tcPr>
          <w:p w14:paraId="7DC42F6E" w14:textId="77777777" w:rsidR="00472CAD" w:rsidRPr="00BA74AF" w:rsidRDefault="00472CAD">
            <w:pPr>
              <w:pStyle w:val="SAPTableHeader"/>
            </w:pPr>
          </w:p>
        </w:tc>
        <w:tc>
          <w:tcPr>
            <w:tcW w:w="4780" w:type="dxa"/>
            <w:shd w:val="clear" w:color="auto" w:fill="999999"/>
            <w:hideMark/>
          </w:tcPr>
          <w:p w14:paraId="6A5C8F16" w14:textId="77777777" w:rsidR="00472CAD" w:rsidRPr="00BA74AF" w:rsidRDefault="00472CAD">
            <w:pPr>
              <w:pStyle w:val="SAPTableHeader"/>
            </w:pPr>
            <w:r w:rsidRPr="00BA74AF">
              <w:t>Type of Data</w:t>
            </w:r>
          </w:p>
        </w:tc>
        <w:tc>
          <w:tcPr>
            <w:tcW w:w="7492" w:type="dxa"/>
            <w:shd w:val="clear" w:color="auto" w:fill="999999"/>
            <w:hideMark/>
          </w:tcPr>
          <w:p w14:paraId="7BEA3035" w14:textId="77777777" w:rsidR="00472CAD" w:rsidRPr="00BA74AF" w:rsidRDefault="00472CAD">
            <w:pPr>
              <w:pStyle w:val="SAPTableHeader"/>
            </w:pPr>
            <w:r w:rsidRPr="00BA74AF">
              <w:t>Details</w:t>
            </w:r>
          </w:p>
        </w:tc>
      </w:tr>
      <w:tr w:rsidR="00472CAD" w:rsidRPr="00BA74AF" w14:paraId="38518969" w14:textId="77777777" w:rsidTr="000C6DD5">
        <w:tc>
          <w:tcPr>
            <w:tcW w:w="2014" w:type="dxa"/>
            <w:hideMark/>
          </w:tcPr>
          <w:p w14:paraId="0AB35B27" w14:textId="77777777" w:rsidR="00472CAD" w:rsidRPr="00BA74AF" w:rsidRDefault="00472CAD">
            <w:r w:rsidRPr="00BA74AF">
              <w:t>System</w:t>
            </w:r>
          </w:p>
        </w:tc>
        <w:tc>
          <w:tcPr>
            <w:tcW w:w="4780" w:type="dxa"/>
            <w:hideMark/>
          </w:tcPr>
          <w:p w14:paraId="1DBC9EC4" w14:textId="15383BF6" w:rsidR="00472CAD" w:rsidRPr="00BA74AF" w:rsidRDefault="00F233CF">
            <w:r w:rsidRPr="00BA74AF">
              <w:t xml:space="preserve">SAP </w:t>
            </w:r>
            <w:r w:rsidR="00472CAD" w:rsidRPr="00BA74AF">
              <w:t>SuccessFactors Employee Central</w:t>
            </w:r>
          </w:p>
        </w:tc>
        <w:tc>
          <w:tcPr>
            <w:tcW w:w="7492" w:type="dxa"/>
            <w:hideMark/>
          </w:tcPr>
          <w:p w14:paraId="68239680" w14:textId="77777777" w:rsidR="00472CAD" w:rsidRPr="00BA74AF" w:rsidRDefault="00472CAD">
            <w:r w:rsidRPr="00BA74AF">
              <w:t>&lt;Provide details on how to access system, e.g. system client or URL&gt;</w:t>
            </w:r>
          </w:p>
        </w:tc>
      </w:tr>
      <w:tr w:rsidR="00940C49" w:rsidRPr="00BA74AF" w14:paraId="65E4203E" w14:textId="77777777" w:rsidTr="000C6DD5">
        <w:tc>
          <w:tcPr>
            <w:tcW w:w="2014" w:type="dxa"/>
          </w:tcPr>
          <w:p w14:paraId="6F909C79" w14:textId="2266A885" w:rsidR="00940C49" w:rsidRPr="00BA74AF" w:rsidRDefault="00940C49" w:rsidP="00940C49">
            <w:r w:rsidRPr="00BA74AF">
              <w:t>Standard User</w:t>
            </w:r>
          </w:p>
        </w:tc>
        <w:tc>
          <w:tcPr>
            <w:tcW w:w="4780" w:type="dxa"/>
          </w:tcPr>
          <w:p w14:paraId="19CFC878" w14:textId="575BBB2D" w:rsidR="00940C49" w:rsidRPr="00BA74AF" w:rsidRDefault="00940C49" w:rsidP="00940C49">
            <w:r w:rsidRPr="00BA74AF">
              <w:t>Employee</w:t>
            </w:r>
          </w:p>
        </w:tc>
        <w:tc>
          <w:tcPr>
            <w:tcW w:w="7492" w:type="dxa"/>
          </w:tcPr>
          <w:p w14:paraId="534A5678" w14:textId="75288469" w:rsidR="00940C49" w:rsidRPr="00BA74AF" w:rsidRDefault="00940C49" w:rsidP="00940C49">
            <w:r w:rsidRPr="00BA74AF">
              <w:t>&lt;Provide Standard User Id and Password for test, if applicable&gt;</w:t>
            </w:r>
          </w:p>
        </w:tc>
      </w:tr>
      <w:tr w:rsidR="00940C49" w:rsidRPr="00BA74AF" w14:paraId="162A5C4C" w14:textId="77777777" w:rsidTr="000C6DD5">
        <w:tc>
          <w:tcPr>
            <w:tcW w:w="2014" w:type="dxa"/>
          </w:tcPr>
          <w:p w14:paraId="0E29B16C" w14:textId="2E6CB2E5" w:rsidR="00940C49" w:rsidRPr="00BA74AF" w:rsidRDefault="00940C49" w:rsidP="00940C49">
            <w:r w:rsidRPr="00BA74AF">
              <w:t>Standard User</w:t>
            </w:r>
          </w:p>
        </w:tc>
        <w:tc>
          <w:tcPr>
            <w:tcW w:w="4780" w:type="dxa"/>
          </w:tcPr>
          <w:p w14:paraId="708827EA" w14:textId="44B03BE5" w:rsidR="00940C49" w:rsidRPr="00BA74AF" w:rsidRDefault="00940C49" w:rsidP="0085608E">
            <w:r w:rsidRPr="00BA74AF">
              <w:t xml:space="preserve">Employee’s HR </w:t>
            </w:r>
            <w:r w:rsidR="0085608E" w:rsidRPr="00BA74AF">
              <w:t>Business Partner</w:t>
            </w:r>
          </w:p>
        </w:tc>
        <w:tc>
          <w:tcPr>
            <w:tcW w:w="7492" w:type="dxa"/>
          </w:tcPr>
          <w:p w14:paraId="3270383D" w14:textId="7C20A7E7" w:rsidR="00940C49" w:rsidRPr="00BA74AF" w:rsidRDefault="00940C49" w:rsidP="00940C49">
            <w:r w:rsidRPr="00BA74AF">
              <w:t>&lt;Provide Standard User Id and Password for test, if applicable&gt;</w:t>
            </w:r>
          </w:p>
        </w:tc>
      </w:tr>
      <w:tr w:rsidR="00940C49" w:rsidRPr="00BA74AF" w14:paraId="16127ADB" w14:textId="77777777" w:rsidTr="000C6DD5">
        <w:tc>
          <w:tcPr>
            <w:tcW w:w="2014" w:type="dxa"/>
            <w:hideMark/>
          </w:tcPr>
          <w:p w14:paraId="2B1163FA" w14:textId="77777777" w:rsidR="00940C49" w:rsidRPr="00BA74AF" w:rsidRDefault="00940C49" w:rsidP="00940C49">
            <w:r w:rsidRPr="00BA74AF">
              <w:t>Standard User</w:t>
            </w:r>
          </w:p>
        </w:tc>
        <w:tc>
          <w:tcPr>
            <w:tcW w:w="4780" w:type="dxa"/>
            <w:hideMark/>
          </w:tcPr>
          <w:p w14:paraId="553537B3" w14:textId="098BA193" w:rsidR="00940C49" w:rsidRPr="00BA74AF" w:rsidRDefault="00940C49" w:rsidP="0085608E">
            <w:r w:rsidRPr="00BA74AF">
              <w:t xml:space="preserve">HR </w:t>
            </w:r>
            <w:r w:rsidR="0085608E" w:rsidRPr="00BA74AF">
              <w:t xml:space="preserve">Administrator </w:t>
            </w:r>
            <w:r w:rsidRPr="00BA74AF">
              <w:t>(Optional)</w:t>
            </w:r>
          </w:p>
        </w:tc>
        <w:tc>
          <w:tcPr>
            <w:tcW w:w="7492" w:type="dxa"/>
            <w:hideMark/>
          </w:tcPr>
          <w:p w14:paraId="75A6AB9C" w14:textId="77777777" w:rsidR="00940C49" w:rsidRPr="00BA74AF" w:rsidRDefault="00940C49" w:rsidP="00940C49">
            <w:r w:rsidRPr="00BA74AF">
              <w:t>&lt;Provide Standard User Id and Password for test, if applicable&gt;</w:t>
            </w:r>
          </w:p>
        </w:tc>
      </w:tr>
    </w:tbl>
    <w:p w14:paraId="5DFFEEB6" w14:textId="77777777" w:rsidR="002C7D25" w:rsidRPr="00BA74AF" w:rsidRDefault="004C0E9A" w:rsidP="00AC5C05">
      <w:pPr>
        <w:pStyle w:val="SAPNoteHeading"/>
        <w:ind w:left="720"/>
      </w:pPr>
      <w:bookmarkStart w:id="186" w:name="_Toc394394066"/>
      <w:bookmarkStart w:id="187" w:name="_Toc394394107"/>
      <w:bookmarkStart w:id="188" w:name="_Toc394394148"/>
      <w:bookmarkStart w:id="189" w:name="_Toc391586494"/>
      <w:bookmarkStart w:id="190" w:name="_Toc391586868"/>
      <w:bookmarkStart w:id="191" w:name="_Toc410685018"/>
      <w:bookmarkEnd w:id="186"/>
      <w:bookmarkEnd w:id="187"/>
      <w:bookmarkEnd w:id="188"/>
      <w:r w:rsidRPr="00BA74AF">
        <w:rPr>
          <w:noProof/>
        </w:rPr>
        <w:drawing>
          <wp:inline distT="0" distB="0" distL="0" distR="0" wp14:anchorId="2C8A7A09" wp14:editId="57788149">
            <wp:extent cx="228600" cy="22860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D25" w:rsidRPr="00BA74AF">
        <w:t> Note</w:t>
      </w:r>
    </w:p>
    <w:p w14:paraId="3E759D13" w14:textId="77777777" w:rsidR="002C7D25" w:rsidRPr="00BA74AF" w:rsidRDefault="002C7D25" w:rsidP="00AC5C05">
      <w:pPr>
        <w:pStyle w:val="NoteParagraph"/>
        <w:ind w:left="720"/>
      </w:pPr>
      <w:r w:rsidRPr="00BA74AF">
        <w:t>In the following, we will use the following abbreviations for the systems:</w:t>
      </w:r>
    </w:p>
    <w:p w14:paraId="4117BD64" w14:textId="529CCBBB" w:rsidR="002C7D25" w:rsidRPr="00BA74AF" w:rsidRDefault="00F233CF" w:rsidP="00AC56A5">
      <w:pPr>
        <w:pStyle w:val="NoteParagraph"/>
        <w:numPr>
          <w:ilvl w:val="0"/>
          <w:numId w:val="29"/>
        </w:numPr>
        <w:ind w:left="1080"/>
        <w:rPr>
          <w:rStyle w:val="SAPTextReference"/>
          <w:rFonts w:ascii="BentonSans Book" w:hAnsi="BentonSans Book"/>
        </w:rPr>
      </w:pPr>
      <w:r w:rsidRPr="00BA74AF">
        <w:rPr>
          <w:rStyle w:val="SAPTextReference"/>
        </w:rPr>
        <w:t xml:space="preserve">SAP </w:t>
      </w:r>
      <w:r w:rsidR="002C7D25" w:rsidRPr="00BA74AF">
        <w:rPr>
          <w:rStyle w:val="SAPTextReference"/>
        </w:rPr>
        <w:t>SuccessFactors Employee Central</w:t>
      </w:r>
      <w:r w:rsidR="002C7D25" w:rsidRPr="00BA74AF">
        <w:t xml:space="preserve"> will </w:t>
      </w:r>
      <w:r w:rsidR="00E54CF7" w:rsidRPr="00BA74AF">
        <w:t xml:space="preserve">be referenced as </w:t>
      </w:r>
      <w:r w:rsidR="00E54CF7" w:rsidRPr="00BA74AF">
        <w:rPr>
          <w:rStyle w:val="SAPTextReference"/>
        </w:rPr>
        <w:t>Employee Central</w:t>
      </w:r>
      <w:r w:rsidR="00AC56A5" w:rsidRPr="00BA74AF">
        <w:rPr>
          <w:rStyle w:val="SAPTextReference"/>
        </w:rPr>
        <w:t>.</w:t>
      </w:r>
    </w:p>
    <w:p w14:paraId="46C976DA" w14:textId="7DB6030C" w:rsidR="002C7D25" w:rsidRPr="00BA74AF" w:rsidRDefault="002B3FEF" w:rsidP="00AC56A5">
      <w:pPr>
        <w:pStyle w:val="NoteParagraph"/>
        <w:numPr>
          <w:ilvl w:val="0"/>
          <w:numId w:val="29"/>
        </w:numPr>
        <w:ind w:left="1080"/>
      </w:pPr>
      <w:r w:rsidRPr="00BA74AF">
        <w:t>As the customer might also consider integration to</w:t>
      </w:r>
      <w:r w:rsidRPr="00BA74AF">
        <w:rPr>
          <w:rStyle w:val="SAPTextReference"/>
        </w:rPr>
        <w:t xml:space="preserve"> </w:t>
      </w:r>
      <w:r w:rsidR="00F233CF" w:rsidRPr="00BA74AF">
        <w:rPr>
          <w:rStyle w:val="SAPTextReference"/>
        </w:rPr>
        <w:t xml:space="preserve">SAP </w:t>
      </w:r>
      <w:r w:rsidR="002C7D25" w:rsidRPr="00BA74AF">
        <w:rPr>
          <w:rStyle w:val="SAPTextReference"/>
        </w:rPr>
        <w:t>SuccessFactors Employee Central Payroll</w:t>
      </w:r>
      <w:r w:rsidRPr="00BA74AF">
        <w:t>, this system</w:t>
      </w:r>
      <w:r w:rsidR="002C7D25" w:rsidRPr="00BA74AF">
        <w:t xml:space="preserve"> will be </w:t>
      </w:r>
      <w:r w:rsidR="002948D9" w:rsidRPr="00BA74AF">
        <w:t xml:space="preserve">referenced as </w:t>
      </w:r>
      <w:r w:rsidR="002948D9" w:rsidRPr="00BA74AF">
        <w:rPr>
          <w:rStyle w:val="SAPTextReference"/>
        </w:rPr>
        <w:t>Employee Central Payroll</w:t>
      </w:r>
      <w:r w:rsidR="00AC56A5" w:rsidRPr="00BA74AF">
        <w:rPr>
          <w:rStyle w:val="SAPTextReference"/>
        </w:rPr>
        <w:t>.</w:t>
      </w:r>
    </w:p>
    <w:p w14:paraId="39E154A6" w14:textId="77777777" w:rsidR="00472CAD" w:rsidRPr="00BA74AF" w:rsidRDefault="00472CAD" w:rsidP="00472CAD">
      <w:pPr>
        <w:pStyle w:val="Heading2"/>
      </w:pPr>
      <w:bookmarkStart w:id="192" w:name="_Toc507150327"/>
      <w:r w:rsidRPr="00BA74AF">
        <w:t>Roles</w:t>
      </w:r>
      <w:bookmarkEnd w:id="189"/>
      <w:bookmarkEnd w:id="190"/>
      <w:bookmarkEnd w:id="191"/>
      <w:bookmarkEnd w:id="192"/>
    </w:p>
    <w:p w14:paraId="14793AC6" w14:textId="5AB394D4" w:rsidR="00472CAD" w:rsidRPr="00BA74AF" w:rsidRDefault="00472CAD" w:rsidP="00472CAD">
      <w:pPr>
        <w:rPr>
          <w:rFonts w:eastAsia="SimSun"/>
        </w:rPr>
      </w:pPr>
      <w:r w:rsidRPr="00BA74AF">
        <w:t xml:space="preserve">For non-standard users, the following roles must be assigned in </w:t>
      </w:r>
      <w:r w:rsidR="00A6261D" w:rsidRPr="00BA74AF">
        <w:t xml:space="preserve">Employee Central </w:t>
      </w:r>
      <w:r w:rsidRPr="00BA74AF">
        <w:t>to the system user(s) testing this scenario.</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912"/>
        <w:gridCol w:w="2700"/>
        <w:gridCol w:w="1620"/>
        <w:gridCol w:w="4054"/>
      </w:tblGrid>
      <w:tr w:rsidR="00472CAD" w:rsidRPr="00BA74AF" w14:paraId="4369E678" w14:textId="77777777" w:rsidTr="00FE0019">
        <w:trPr>
          <w:tblHeader/>
        </w:trPr>
        <w:tc>
          <w:tcPr>
            <w:tcW w:w="5912" w:type="dxa"/>
            <w:shd w:val="clear" w:color="auto" w:fill="999999"/>
            <w:hideMark/>
          </w:tcPr>
          <w:p w14:paraId="09D088F0" w14:textId="77777777" w:rsidR="00472CAD" w:rsidRPr="00BA74AF" w:rsidRDefault="00472CAD">
            <w:pPr>
              <w:pStyle w:val="SAPTableHeader"/>
            </w:pPr>
            <w:r w:rsidRPr="00BA74AF">
              <w:t>Business Role</w:t>
            </w:r>
          </w:p>
        </w:tc>
        <w:tc>
          <w:tcPr>
            <w:tcW w:w="2700" w:type="dxa"/>
            <w:shd w:val="clear" w:color="auto" w:fill="999999"/>
            <w:hideMark/>
          </w:tcPr>
          <w:p w14:paraId="20220BD9" w14:textId="77777777" w:rsidR="00472CAD" w:rsidRPr="00BA74AF" w:rsidRDefault="00472CAD">
            <w:pPr>
              <w:pStyle w:val="SAPTableHeader"/>
            </w:pPr>
            <w:r w:rsidRPr="00BA74AF">
              <w:t>Permission Role</w:t>
            </w:r>
          </w:p>
        </w:tc>
        <w:tc>
          <w:tcPr>
            <w:tcW w:w="1620" w:type="dxa"/>
            <w:shd w:val="clear" w:color="auto" w:fill="999999"/>
            <w:hideMark/>
          </w:tcPr>
          <w:p w14:paraId="552D4133" w14:textId="77777777" w:rsidR="00472CAD" w:rsidRPr="00BA74AF" w:rsidRDefault="00472CAD">
            <w:pPr>
              <w:pStyle w:val="SAPTableHeader"/>
            </w:pPr>
            <w:r w:rsidRPr="00BA74AF">
              <w:t>Process Step</w:t>
            </w:r>
          </w:p>
        </w:tc>
        <w:tc>
          <w:tcPr>
            <w:tcW w:w="4054" w:type="dxa"/>
            <w:shd w:val="clear" w:color="auto" w:fill="999999"/>
            <w:hideMark/>
          </w:tcPr>
          <w:p w14:paraId="442B124D" w14:textId="77777777" w:rsidR="00472CAD" w:rsidRPr="00BA74AF" w:rsidRDefault="00472CAD">
            <w:pPr>
              <w:pStyle w:val="SAPTableHeader"/>
            </w:pPr>
            <w:r w:rsidRPr="00BA74AF">
              <w:t>Sample data</w:t>
            </w:r>
          </w:p>
        </w:tc>
      </w:tr>
      <w:tr w:rsidR="005A4E90" w:rsidRPr="00BA74AF" w14:paraId="7451D880" w14:textId="77777777" w:rsidTr="00FE0019">
        <w:tc>
          <w:tcPr>
            <w:tcW w:w="5912" w:type="dxa"/>
          </w:tcPr>
          <w:p w14:paraId="78B5166E" w14:textId="13A03D09" w:rsidR="005A4E90" w:rsidRPr="00BA74AF" w:rsidRDefault="005A4E90" w:rsidP="005A4E90">
            <w:r w:rsidRPr="00BA74AF">
              <w:t>Employee</w:t>
            </w:r>
          </w:p>
        </w:tc>
        <w:tc>
          <w:tcPr>
            <w:tcW w:w="2700" w:type="dxa"/>
          </w:tcPr>
          <w:p w14:paraId="562A6C27" w14:textId="4421DA38" w:rsidR="005A4E90" w:rsidRPr="00BA74AF" w:rsidRDefault="00BE5CC9">
            <w:r w:rsidRPr="00BA74AF">
              <w:t xml:space="preserve">SAP BestPractices </w:t>
            </w:r>
            <w:r w:rsidR="005A4E90" w:rsidRPr="00BA74AF">
              <w:t>Employee (</w:t>
            </w:r>
            <w:r w:rsidR="00A61232" w:rsidRPr="00BA74AF">
              <w:t>Self Service for EC</w:t>
            </w:r>
            <w:r w:rsidR="005A4E90" w:rsidRPr="00BA74AF">
              <w:t>)</w:t>
            </w:r>
          </w:p>
        </w:tc>
        <w:tc>
          <w:tcPr>
            <w:tcW w:w="1620" w:type="dxa"/>
          </w:tcPr>
          <w:p w14:paraId="3483E71D" w14:textId="1FB1A3AB" w:rsidR="005A4E90" w:rsidRPr="00BA74AF" w:rsidRDefault="005A4E90" w:rsidP="000C6DD5">
            <w:r w:rsidRPr="00BA74AF">
              <w:rPr>
                <w:rStyle w:val="Hyperlink"/>
                <w:noProof/>
                <w:color w:val="000000"/>
              </w:rPr>
              <w:t xml:space="preserve">Refer to chapter </w:t>
            </w:r>
            <w:r w:rsidRPr="00BA74AF">
              <w:rPr>
                <w:rStyle w:val="SAPTextReference"/>
              </w:rPr>
              <w:t>Overview Table</w:t>
            </w:r>
          </w:p>
        </w:tc>
        <w:tc>
          <w:tcPr>
            <w:tcW w:w="4054" w:type="dxa"/>
          </w:tcPr>
          <w:p w14:paraId="660FEE91" w14:textId="77777777" w:rsidR="005A4E90" w:rsidRPr="00BA74AF" w:rsidRDefault="005A4E90" w:rsidP="005A4E90">
            <w:pPr>
              <w:rPr>
                <w:rStyle w:val="SAPUserEntry"/>
              </w:rPr>
            </w:pPr>
            <w:r w:rsidRPr="00BA74AF">
              <w:t xml:space="preserve">Test user: </w:t>
            </w:r>
            <w:r w:rsidRPr="00BA74AF">
              <w:rPr>
                <w:rStyle w:val="SAPUserEntry"/>
              </w:rPr>
              <w:t>&lt;userid&gt;</w:t>
            </w:r>
            <w:r w:rsidRPr="00BA74AF">
              <w:t xml:space="preserve">; Password: </w:t>
            </w:r>
            <w:r w:rsidRPr="00BA74AF">
              <w:rPr>
                <w:rStyle w:val="SAPUserEntry"/>
              </w:rPr>
              <w:t>&lt;password&gt;</w:t>
            </w:r>
          </w:p>
          <w:p w14:paraId="4346204C" w14:textId="4A8A881C" w:rsidR="005A4E90" w:rsidRPr="00BA74AF" w:rsidRDefault="005A4E90" w:rsidP="005A4E90">
            <w:r w:rsidRPr="00BA74AF">
              <w:lastRenderedPageBreak/>
              <w:t>For testing purpose</w:t>
            </w:r>
            <w:r w:rsidR="00AC56A5" w:rsidRPr="00BA74AF">
              <w:t>,</w:t>
            </w:r>
            <w:r w:rsidRPr="00BA74AF">
              <w:t xml:space="preserve"> you can proxy as the role using </w:t>
            </w:r>
            <w:r w:rsidR="00BE5CC9" w:rsidRPr="00BA74AF">
              <w:rPr>
                <w:rStyle w:val="SAPTextReference"/>
              </w:rPr>
              <w:t xml:space="preserve">SAP BestPractices Super Admin </w:t>
            </w:r>
            <w:r w:rsidRPr="00BA74AF">
              <w:t>role</w:t>
            </w:r>
            <w:r w:rsidR="00AC56A5" w:rsidRPr="00BA74AF">
              <w:t>.</w:t>
            </w:r>
          </w:p>
        </w:tc>
      </w:tr>
      <w:tr w:rsidR="005A4E90" w:rsidRPr="00BA74AF" w14:paraId="07D1257D" w14:textId="77777777" w:rsidTr="00FE0019">
        <w:tc>
          <w:tcPr>
            <w:tcW w:w="5912" w:type="dxa"/>
          </w:tcPr>
          <w:p w14:paraId="47353E24" w14:textId="4CC23C73" w:rsidR="005A4E90" w:rsidRPr="00BA74AF" w:rsidRDefault="005A4E90" w:rsidP="005A4E90">
            <w:commentRangeStart w:id="193"/>
            <w:commentRangeStart w:id="194"/>
            <w:commentRangeStart w:id="195"/>
            <w:r w:rsidRPr="00BA74AF">
              <w:lastRenderedPageBreak/>
              <w:t xml:space="preserve">(Employee’s) HR </w:t>
            </w:r>
            <w:r w:rsidR="0085608E" w:rsidRPr="00BA74AF">
              <w:t>Business Partner</w:t>
            </w:r>
            <w:commentRangeEnd w:id="193"/>
            <w:r w:rsidR="00066524">
              <w:rPr>
                <w:rStyle w:val="CommentReference"/>
              </w:rPr>
              <w:commentReference w:id="193"/>
            </w:r>
            <w:commentRangeEnd w:id="194"/>
            <w:r w:rsidR="00DD2CC2">
              <w:rPr>
                <w:rStyle w:val="CommentReference"/>
              </w:rPr>
              <w:commentReference w:id="194"/>
            </w:r>
            <w:commentRangeEnd w:id="195"/>
            <w:r w:rsidR="00C07F45">
              <w:rPr>
                <w:rStyle w:val="CommentReference"/>
              </w:rPr>
              <w:commentReference w:id="195"/>
            </w:r>
          </w:p>
          <w:p w14:paraId="609DB9AD" w14:textId="77777777" w:rsidR="005A4E90" w:rsidRPr="00BA74AF" w:rsidRDefault="005A4E90" w:rsidP="005A4E90">
            <w:pPr>
              <w:pStyle w:val="SAPNoteHeading"/>
              <w:ind w:left="0"/>
            </w:pPr>
            <w:r w:rsidRPr="00BA74AF">
              <w:rPr>
                <w:noProof/>
              </w:rPr>
              <w:drawing>
                <wp:inline distT="0" distB="0" distL="0" distR="0" wp14:anchorId="11289CCA" wp14:editId="5E13ADC6">
                  <wp:extent cx="225425" cy="225425"/>
                  <wp:effectExtent l="0" t="0" r="0" b="317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74AF">
              <w:t> Note</w:t>
            </w:r>
          </w:p>
          <w:p w14:paraId="56B4307F" w14:textId="38CD88C5" w:rsidR="005A4E90" w:rsidRPr="00BA74AF" w:rsidRDefault="005A4E90" w:rsidP="00A6261D">
            <w:r w:rsidRPr="00BA74AF">
              <w:t xml:space="preserve">This is the person having </w:t>
            </w:r>
            <w:r w:rsidRPr="00BA74AF">
              <w:rPr>
                <w:rStyle w:val="SAPScreenElement"/>
              </w:rPr>
              <w:t>Relationship Type</w:t>
            </w:r>
            <w:r w:rsidRPr="00BA74AF">
              <w:rPr>
                <w:rStyle w:val="UserInput"/>
                <w:sz w:val="18"/>
              </w:rPr>
              <w:t xml:space="preserve"> HR Manager </w:t>
            </w:r>
            <w:r w:rsidRPr="00BA74AF">
              <w:t xml:space="preserve">to the employee; visible in the </w:t>
            </w:r>
            <w:r w:rsidRPr="00BA74AF">
              <w:rPr>
                <w:rStyle w:val="SAPScreenElement"/>
              </w:rPr>
              <w:t>Job Relationships</w:t>
            </w:r>
            <w:r w:rsidRPr="00BA74AF">
              <w:t xml:space="preserve"> </w:t>
            </w:r>
            <w:r w:rsidR="00A6261D" w:rsidRPr="00BA74AF">
              <w:t xml:space="preserve">block </w:t>
            </w:r>
            <w:r w:rsidRPr="00BA74AF">
              <w:t>of the employee</w:t>
            </w:r>
            <w:r w:rsidR="00A6261D" w:rsidRPr="00BA74AF">
              <w:t xml:space="preserve">. The </w:t>
            </w:r>
            <w:r w:rsidR="00A6261D" w:rsidRPr="00BA74AF">
              <w:rPr>
                <w:rStyle w:val="SAPScreenElement"/>
              </w:rPr>
              <w:t>Job Relationships</w:t>
            </w:r>
            <w:r w:rsidR="00A6261D" w:rsidRPr="00BA74AF">
              <w:t xml:space="preserve"> block is located in the </w:t>
            </w:r>
            <w:r w:rsidR="00A6261D" w:rsidRPr="00BA74AF">
              <w:rPr>
                <w:rStyle w:val="SAPScreenElement"/>
              </w:rPr>
              <w:t xml:space="preserve">Employment Information </w:t>
            </w:r>
            <w:r w:rsidR="00A6261D" w:rsidRPr="00BA74AF">
              <w:t>section</w:t>
            </w:r>
            <w:r w:rsidR="00AC56A5" w:rsidRPr="00BA74AF">
              <w:t xml:space="preserve"> &gt; </w:t>
            </w:r>
            <w:r w:rsidR="00A6261D" w:rsidRPr="00BA74AF">
              <w:rPr>
                <w:rStyle w:val="SAPScreenElement"/>
              </w:rPr>
              <w:t>Job Relationships</w:t>
            </w:r>
            <w:r w:rsidR="00A6261D" w:rsidRPr="00BA74AF">
              <w:t xml:space="preserve"> subsection</w:t>
            </w:r>
            <w:r w:rsidR="00AC56A5" w:rsidRPr="00BA74AF">
              <w:t>.</w:t>
            </w:r>
          </w:p>
        </w:tc>
        <w:tc>
          <w:tcPr>
            <w:tcW w:w="2700" w:type="dxa"/>
          </w:tcPr>
          <w:p w14:paraId="59B551F9" w14:textId="756F4CFD" w:rsidR="005A4E90" w:rsidRPr="00BA74AF" w:rsidRDefault="00BE5CC9" w:rsidP="005A4E90">
            <w:r w:rsidRPr="00BA74AF">
              <w:t xml:space="preserve">SAP BestPractices </w:t>
            </w:r>
            <w:r w:rsidR="005A4E90" w:rsidRPr="00BA74AF">
              <w:t>Employee (</w:t>
            </w:r>
            <w:r w:rsidR="00A61232" w:rsidRPr="00BA74AF">
              <w:t>Self Service for EC</w:t>
            </w:r>
            <w:r w:rsidR="005A4E90" w:rsidRPr="00BA74AF">
              <w:t>)</w:t>
            </w:r>
          </w:p>
        </w:tc>
        <w:tc>
          <w:tcPr>
            <w:tcW w:w="1620" w:type="dxa"/>
          </w:tcPr>
          <w:p w14:paraId="1C16B57F" w14:textId="7CE0A352" w:rsidR="005A4E90" w:rsidRPr="00BA74AF" w:rsidRDefault="005A4E90" w:rsidP="000C6DD5">
            <w:r w:rsidRPr="00BA74AF">
              <w:rPr>
                <w:rStyle w:val="Hyperlink"/>
                <w:noProof/>
                <w:color w:val="000000"/>
              </w:rPr>
              <w:t xml:space="preserve">Refer to chapter </w:t>
            </w:r>
            <w:r w:rsidRPr="00BA74AF">
              <w:rPr>
                <w:rStyle w:val="SAPTextReference"/>
              </w:rPr>
              <w:t>Overview Table</w:t>
            </w:r>
          </w:p>
        </w:tc>
        <w:tc>
          <w:tcPr>
            <w:tcW w:w="4054" w:type="dxa"/>
          </w:tcPr>
          <w:p w14:paraId="2993A0FB" w14:textId="77777777" w:rsidR="005A4E90" w:rsidRPr="00BA74AF" w:rsidRDefault="005A4E90" w:rsidP="005A4E90">
            <w:pPr>
              <w:rPr>
                <w:rStyle w:val="SAPUserEntry"/>
              </w:rPr>
            </w:pPr>
            <w:r w:rsidRPr="00BA74AF">
              <w:t xml:space="preserve">Test user: </w:t>
            </w:r>
            <w:r w:rsidRPr="00BA74AF">
              <w:rPr>
                <w:rStyle w:val="SAPUserEntry"/>
              </w:rPr>
              <w:t>&lt;userid&gt;</w:t>
            </w:r>
            <w:r w:rsidRPr="00BA74AF">
              <w:t xml:space="preserve">; Password: </w:t>
            </w:r>
            <w:r w:rsidRPr="00BA74AF">
              <w:rPr>
                <w:rStyle w:val="SAPUserEntry"/>
              </w:rPr>
              <w:t>&lt;password&gt;</w:t>
            </w:r>
          </w:p>
          <w:p w14:paraId="2E3D7C2A" w14:textId="727310EE" w:rsidR="005A4E90" w:rsidRPr="00BA74AF" w:rsidRDefault="005A4E90" w:rsidP="005A4E90">
            <w:r w:rsidRPr="00BA74AF">
              <w:t>For testing purpose</w:t>
            </w:r>
            <w:r w:rsidR="00AC56A5" w:rsidRPr="00BA74AF">
              <w:t>,</w:t>
            </w:r>
            <w:r w:rsidRPr="00BA74AF">
              <w:t xml:space="preserve"> you can proxy as the role using </w:t>
            </w:r>
            <w:r w:rsidR="00BE5CC9" w:rsidRPr="00BA74AF">
              <w:rPr>
                <w:rStyle w:val="SAPTextReference"/>
              </w:rPr>
              <w:t xml:space="preserve">SAP BestPractices Super Admin </w:t>
            </w:r>
            <w:r w:rsidRPr="00BA74AF">
              <w:t>role</w:t>
            </w:r>
            <w:r w:rsidR="00AC56A5" w:rsidRPr="00BA74AF">
              <w:t>.</w:t>
            </w:r>
          </w:p>
        </w:tc>
      </w:tr>
    </w:tbl>
    <w:p w14:paraId="220B64F4" w14:textId="77777777" w:rsidR="00940C49" w:rsidRPr="00BA74AF" w:rsidRDefault="00940C49" w:rsidP="00AC5C05">
      <w:pPr>
        <w:pStyle w:val="SAPNoteHeading"/>
        <w:ind w:left="720"/>
      </w:pPr>
      <w:bookmarkStart w:id="196" w:name="_Toc394394068"/>
      <w:bookmarkStart w:id="197" w:name="_Toc394394109"/>
      <w:bookmarkStart w:id="198" w:name="_Toc394394150"/>
      <w:bookmarkStart w:id="199" w:name="_Toc394394069"/>
      <w:bookmarkStart w:id="200" w:name="_Toc394394110"/>
      <w:bookmarkStart w:id="201" w:name="_Toc394394151"/>
      <w:bookmarkStart w:id="202" w:name="_Toc391586495"/>
      <w:bookmarkStart w:id="203" w:name="_Toc391586870"/>
      <w:bookmarkStart w:id="204" w:name="_Toc410685019"/>
      <w:bookmarkEnd w:id="196"/>
      <w:bookmarkEnd w:id="197"/>
      <w:bookmarkEnd w:id="198"/>
      <w:bookmarkEnd w:id="199"/>
      <w:bookmarkEnd w:id="200"/>
      <w:bookmarkEnd w:id="201"/>
      <w:r w:rsidRPr="00BA74AF">
        <w:rPr>
          <w:noProof/>
        </w:rPr>
        <w:drawing>
          <wp:inline distT="0" distB="0" distL="0" distR="0" wp14:anchorId="2A2CA588" wp14:editId="0DD7116D">
            <wp:extent cx="225425" cy="225425"/>
            <wp:effectExtent l="0" t="0" r="0" b="317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74AF">
        <w:t> Note</w:t>
      </w:r>
    </w:p>
    <w:p w14:paraId="6E117A71" w14:textId="54B86F7B" w:rsidR="00940C49" w:rsidRPr="00BA74AF" w:rsidRDefault="00940C49" w:rsidP="00AC5C05">
      <w:pPr>
        <w:ind w:left="720"/>
      </w:pPr>
      <w:r w:rsidRPr="00BA74AF">
        <w:t xml:space="preserve">Optionally, the HR </w:t>
      </w:r>
      <w:r w:rsidR="0085608E" w:rsidRPr="00BA74AF">
        <w:t xml:space="preserve">Administrator </w:t>
      </w:r>
      <w:r w:rsidRPr="00BA74AF">
        <w:t xml:space="preserve">can execute the process steps instead of the Employee, too. In this case, use for testing purposes only the </w:t>
      </w:r>
      <w:r w:rsidR="00BE5CC9" w:rsidRPr="00BA74AF">
        <w:rPr>
          <w:rStyle w:val="SAPTextReference"/>
        </w:rPr>
        <w:t xml:space="preserve">SAP BestPractices Super Admin </w:t>
      </w:r>
      <w:r w:rsidRPr="00BA74AF">
        <w:t>role.</w:t>
      </w:r>
    </w:p>
    <w:p w14:paraId="0E03AD02" w14:textId="77777777" w:rsidR="00472CAD" w:rsidRPr="00BA74AF" w:rsidRDefault="00472CAD" w:rsidP="00472CAD">
      <w:pPr>
        <w:pStyle w:val="Heading2"/>
      </w:pPr>
      <w:bookmarkStart w:id="205" w:name="_Toc507150328"/>
      <w:r w:rsidRPr="00BA74AF">
        <w:t>Master Data, Organizational Data, and Other Data</w:t>
      </w:r>
      <w:bookmarkEnd w:id="202"/>
      <w:bookmarkEnd w:id="203"/>
      <w:bookmarkEnd w:id="204"/>
      <w:bookmarkEnd w:id="205"/>
    </w:p>
    <w:p w14:paraId="3E10DC0D" w14:textId="172722E8" w:rsidR="00472CAD" w:rsidRPr="00BA74AF" w:rsidRDefault="00472CAD" w:rsidP="00472CAD">
      <w:pPr>
        <w:rPr>
          <w:rFonts w:eastAsia="SimSun"/>
        </w:rPr>
      </w:pPr>
      <w:r w:rsidRPr="00BA74AF">
        <w:t>The organizational structure and master data of your company ha</w:t>
      </w:r>
      <w:r w:rsidR="00A6261D" w:rsidRPr="00BA74AF">
        <w:t>ve</w:t>
      </w:r>
      <w:r w:rsidRPr="00BA74AF">
        <w:t xml:space="preserve"> been created in your system during implementation. The organizational structure reflects the structure of your company and includes the company, cost center and location in the system. </w:t>
      </w:r>
      <w:r w:rsidR="00AC56A5" w:rsidRPr="00BA74AF">
        <w:t>The master data reflects employee specific data</w:t>
      </w:r>
      <w:r w:rsidRPr="00BA74AF">
        <w:t>.</w:t>
      </w:r>
    </w:p>
    <w:p w14:paraId="27D6B827" w14:textId="77777777" w:rsidR="00472CAD" w:rsidRPr="00BA74AF" w:rsidRDefault="00472CAD" w:rsidP="00472CAD">
      <w:pPr>
        <w:pStyle w:val="Heading2"/>
      </w:pPr>
      <w:bookmarkStart w:id="206" w:name="_Toc394394071"/>
      <w:bookmarkStart w:id="207" w:name="_Toc394394112"/>
      <w:bookmarkStart w:id="208" w:name="_Toc394394153"/>
      <w:bookmarkStart w:id="209" w:name="_Toc384797912"/>
      <w:bookmarkStart w:id="210" w:name="_Toc384797945"/>
      <w:bookmarkStart w:id="211" w:name="_Toc386109854"/>
      <w:bookmarkStart w:id="212" w:name="_Toc391586496"/>
      <w:bookmarkStart w:id="213" w:name="_Toc391586871"/>
      <w:bookmarkStart w:id="214" w:name="_Toc410685020"/>
      <w:bookmarkStart w:id="215" w:name="_Toc507150329"/>
      <w:bookmarkStart w:id="216" w:name="_Toc371939849"/>
      <w:bookmarkEnd w:id="206"/>
      <w:bookmarkEnd w:id="207"/>
      <w:bookmarkEnd w:id="208"/>
      <w:r w:rsidRPr="00BA74AF">
        <w:t>Business Conditions</w:t>
      </w:r>
      <w:bookmarkEnd w:id="209"/>
      <w:bookmarkEnd w:id="210"/>
      <w:bookmarkEnd w:id="211"/>
      <w:bookmarkEnd w:id="212"/>
      <w:bookmarkEnd w:id="213"/>
      <w:bookmarkEnd w:id="214"/>
      <w:bookmarkEnd w:id="215"/>
    </w:p>
    <w:p w14:paraId="73636EA8" w14:textId="77777777" w:rsidR="00472CAD" w:rsidRPr="00BA74AF" w:rsidRDefault="00472CAD" w:rsidP="00472CAD">
      <w:pPr>
        <w:rPr>
          <w:rFonts w:eastAsia="SimSun"/>
        </w:rPr>
      </w:pPr>
      <w:r w:rsidRPr="00BA74AF">
        <w:t xml:space="preserve">Before this scope item can be tested, the following business conditions must be met.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217" w:author="Author" w:date="2018-02-13T09:45:00Z">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454"/>
        <w:gridCol w:w="6628"/>
        <w:gridCol w:w="7204"/>
        <w:tblGridChange w:id="218">
          <w:tblGrid>
            <w:gridCol w:w="454"/>
            <w:gridCol w:w="7016"/>
            <w:gridCol w:w="6816"/>
          </w:tblGrid>
        </w:tblGridChange>
      </w:tblGrid>
      <w:tr w:rsidR="00472CAD" w:rsidRPr="00BA74AF" w14:paraId="4D52208A" w14:textId="77777777" w:rsidTr="009E35E5">
        <w:trPr>
          <w:tblHeader/>
          <w:trPrChange w:id="219" w:author="Author" w:date="2018-02-13T09:45:00Z">
            <w:trPr>
              <w:tblHeader/>
            </w:trPr>
          </w:trPrChange>
        </w:trPr>
        <w:tc>
          <w:tcPr>
            <w:tcW w:w="454" w:type="dxa"/>
            <w:shd w:val="clear" w:color="auto" w:fill="999999"/>
            <w:tcPrChange w:id="220" w:author="Author" w:date="2018-02-13T09:45:00Z">
              <w:tcPr>
                <w:tcW w:w="454" w:type="dxa"/>
                <w:shd w:val="clear" w:color="auto" w:fill="999999"/>
              </w:tcPr>
            </w:tcPrChange>
          </w:tcPr>
          <w:p w14:paraId="48990F9A" w14:textId="77777777" w:rsidR="00472CAD" w:rsidRPr="00BA74AF" w:rsidRDefault="00472CAD">
            <w:pPr>
              <w:pStyle w:val="SAPTableHeader"/>
            </w:pPr>
          </w:p>
        </w:tc>
        <w:tc>
          <w:tcPr>
            <w:tcW w:w="6628" w:type="dxa"/>
            <w:shd w:val="clear" w:color="auto" w:fill="999999"/>
            <w:hideMark/>
            <w:tcPrChange w:id="221" w:author="Author" w:date="2018-02-13T09:45:00Z">
              <w:tcPr>
                <w:tcW w:w="7016" w:type="dxa"/>
                <w:shd w:val="clear" w:color="auto" w:fill="999999"/>
                <w:hideMark/>
              </w:tcPr>
            </w:tcPrChange>
          </w:tcPr>
          <w:p w14:paraId="32F8686E" w14:textId="77777777" w:rsidR="00472CAD" w:rsidRPr="00BA74AF" w:rsidRDefault="00472CAD">
            <w:pPr>
              <w:pStyle w:val="SAPTableHeader"/>
              <w:rPr>
                <w:b/>
              </w:rPr>
            </w:pPr>
            <w:r w:rsidRPr="00BA74AF">
              <w:t>Business Condition</w:t>
            </w:r>
          </w:p>
        </w:tc>
        <w:tc>
          <w:tcPr>
            <w:tcW w:w="7204" w:type="dxa"/>
            <w:shd w:val="clear" w:color="auto" w:fill="999999"/>
            <w:hideMark/>
            <w:tcPrChange w:id="222" w:author="Author" w:date="2018-02-13T09:45:00Z">
              <w:tcPr>
                <w:tcW w:w="6816" w:type="dxa"/>
                <w:shd w:val="clear" w:color="auto" w:fill="999999"/>
                <w:hideMark/>
              </w:tcPr>
            </w:tcPrChange>
          </w:tcPr>
          <w:p w14:paraId="7ECB037F" w14:textId="77777777" w:rsidR="00472CAD" w:rsidRPr="00BA74AF" w:rsidRDefault="00472CAD">
            <w:pPr>
              <w:pStyle w:val="SAPTableHeader"/>
            </w:pPr>
            <w:r w:rsidRPr="00BA74AF">
              <w:t>Comment</w:t>
            </w:r>
          </w:p>
        </w:tc>
      </w:tr>
      <w:bookmarkEnd w:id="216"/>
      <w:tr w:rsidR="00BA0D46" w:rsidRPr="00BA74AF" w14:paraId="7EC45004" w14:textId="77777777" w:rsidTr="009E35E5">
        <w:tc>
          <w:tcPr>
            <w:tcW w:w="454" w:type="dxa"/>
            <w:tcPrChange w:id="223" w:author="Author" w:date="2018-02-13T09:45:00Z">
              <w:tcPr>
                <w:tcW w:w="454" w:type="dxa"/>
              </w:tcPr>
            </w:tcPrChange>
          </w:tcPr>
          <w:p w14:paraId="31103C1E" w14:textId="7753C8D5" w:rsidR="00BA0D46" w:rsidRPr="00BA74AF" w:rsidRDefault="00BA0D46" w:rsidP="00BA0D46">
            <w:r w:rsidRPr="00BA74AF">
              <w:t>1</w:t>
            </w:r>
          </w:p>
        </w:tc>
        <w:tc>
          <w:tcPr>
            <w:tcW w:w="6628" w:type="dxa"/>
            <w:tcPrChange w:id="224" w:author="Author" w:date="2018-02-13T09:45:00Z">
              <w:tcPr>
                <w:tcW w:w="7016" w:type="dxa"/>
              </w:tcPr>
            </w:tcPrChange>
          </w:tcPr>
          <w:p w14:paraId="56DF238A" w14:textId="128C51B9" w:rsidR="00BA0D46" w:rsidRPr="00BA74AF" w:rsidRDefault="00BA0D46" w:rsidP="00BA0D46">
            <w:pPr>
              <w:rPr>
                <w:lang w:eastAsia="de-DE"/>
              </w:rPr>
            </w:pPr>
            <w:r w:rsidRPr="00BA74AF">
              <w:rPr>
                <w:lang w:eastAsia="de-DE"/>
              </w:rPr>
              <w:t xml:space="preserve">One administrator user with the complete access to all employee views and fields must exist. </w:t>
            </w:r>
          </w:p>
        </w:tc>
        <w:tc>
          <w:tcPr>
            <w:tcW w:w="7204" w:type="dxa"/>
            <w:tcPrChange w:id="225" w:author="Author" w:date="2018-02-13T09:45:00Z">
              <w:tcPr>
                <w:tcW w:w="6816" w:type="dxa"/>
              </w:tcPr>
            </w:tcPrChange>
          </w:tcPr>
          <w:p w14:paraId="49633A67" w14:textId="7EA0D4AF" w:rsidR="00BA0D46" w:rsidRPr="00BA74AF" w:rsidRDefault="00BA0D46" w:rsidP="00BA0D46">
            <w:pPr>
              <w:rPr>
                <w:lang w:eastAsia="de-DE"/>
              </w:rPr>
            </w:pPr>
            <w:r w:rsidRPr="00BA74AF">
              <w:rPr>
                <w:lang w:eastAsia="de-DE"/>
              </w:rPr>
              <w:t xml:space="preserve">Permission </w:t>
            </w:r>
            <w:r w:rsidR="00AE3E09">
              <w:t xml:space="preserve">group </w:t>
            </w:r>
            <w:r w:rsidRPr="00BA74AF">
              <w:rPr>
                <w:rStyle w:val="SAPTextReference"/>
              </w:rPr>
              <w:t xml:space="preserve">SAP BestPractices Super Admin </w:t>
            </w:r>
            <w:r w:rsidRPr="00BA74AF">
              <w:rPr>
                <w:lang w:eastAsia="de-DE"/>
              </w:rPr>
              <w:t xml:space="preserve">can be used as reference. </w:t>
            </w:r>
          </w:p>
        </w:tc>
      </w:tr>
      <w:tr w:rsidR="00BA0D46" w:rsidRPr="00BA74AF" w14:paraId="76B5ABD4" w14:textId="77777777" w:rsidTr="009E35E5">
        <w:tc>
          <w:tcPr>
            <w:tcW w:w="454" w:type="dxa"/>
            <w:hideMark/>
            <w:tcPrChange w:id="226" w:author="Author" w:date="2018-02-13T09:45:00Z">
              <w:tcPr>
                <w:tcW w:w="454" w:type="dxa"/>
                <w:hideMark/>
              </w:tcPr>
            </w:tcPrChange>
          </w:tcPr>
          <w:p w14:paraId="62B71C48" w14:textId="1DD07D94" w:rsidR="00BA0D46" w:rsidRPr="00BA74AF" w:rsidRDefault="00BA0D46" w:rsidP="00BA0D46">
            <w:r w:rsidRPr="00BA74AF">
              <w:t>2</w:t>
            </w:r>
          </w:p>
        </w:tc>
        <w:tc>
          <w:tcPr>
            <w:tcW w:w="6628" w:type="dxa"/>
            <w:hideMark/>
            <w:tcPrChange w:id="227" w:author="Author" w:date="2018-02-13T09:45:00Z">
              <w:tcPr>
                <w:tcW w:w="7016" w:type="dxa"/>
                <w:hideMark/>
              </w:tcPr>
            </w:tcPrChange>
          </w:tcPr>
          <w:p w14:paraId="25C4E14E" w14:textId="77777777" w:rsidR="00BA0D46" w:rsidRPr="00BA74AF" w:rsidRDefault="00BA0D46" w:rsidP="00BA0D46">
            <w:r w:rsidRPr="00BA74AF">
              <w:rPr>
                <w:lang w:eastAsia="de-DE"/>
              </w:rPr>
              <w:t>Employees must have been hired (or rehired) and already exist in the system.</w:t>
            </w:r>
          </w:p>
        </w:tc>
        <w:tc>
          <w:tcPr>
            <w:tcW w:w="7204" w:type="dxa"/>
            <w:hideMark/>
            <w:tcPrChange w:id="228" w:author="Author" w:date="2018-02-13T09:45:00Z">
              <w:tcPr>
                <w:tcW w:w="6816" w:type="dxa"/>
                <w:hideMark/>
              </w:tcPr>
            </w:tcPrChange>
          </w:tcPr>
          <w:p w14:paraId="0D043D70" w14:textId="563E7F29" w:rsidR="00BA0D46" w:rsidRPr="00BA74AF" w:rsidRDefault="00BA74AF" w:rsidP="00BA0D46">
            <w:pPr>
              <w:rPr>
                <w:lang w:eastAsia="de-DE"/>
              </w:rPr>
            </w:pPr>
            <w:commentRangeStart w:id="229"/>
            <w:del w:id="230" w:author="Author" w:date="2018-02-13T09:44:00Z">
              <w:r w:rsidRPr="00BA74AF" w:rsidDel="00A55E05">
                <w:delText xml:space="preserve">As example of how to hire or rehire somebody, you can </w:delText>
              </w:r>
              <w:r w:rsidRPr="00BA74AF" w:rsidDel="00A55E05">
                <w:rPr>
                  <w:lang w:eastAsia="de-DE"/>
                </w:rPr>
                <w:delText>r</w:delText>
              </w:r>
            </w:del>
            <w:ins w:id="231" w:author="Author" w:date="2018-02-13T09:44:00Z">
              <w:r w:rsidR="00A55E05">
                <w:rPr>
                  <w:lang w:eastAsia="de-DE"/>
                </w:rPr>
                <w:t>R</w:t>
              </w:r>
            </w:ins>
            <w:r w:rsidRPr="00BA74AF">
              <w:rPr>
                <w:lang w:eastAsia="de-DE"/>
              </w:rPr>
              <w:t xml:space="preserve">efer </w:t>
            </w:r>
            <w:r w:rsidR="00BA0D46" w:rsidRPr="00BA74AF">
              <w:rPr>
                <w:lang w:eastAsia="de-DE"/>
              </w:rPr>
              <w:t xml:space="preserve">to the appropriate </w:t>
            </w:r>
            <w:commentRangeStart w:id="232"/>
            <w:ins w:id="233" w:author="Author" w:date="2018-02-06T17:48:00Z">
              <w:r w:rsidR="007B428E">
                <w:rPr>
                  <w:lang w:eastAsia="de-DE"/>
                </w:rPr>
                <w:t>process</w:t>
              </w:r>
              <w:commentRangeEnd w:id="232"/>
              <w:r w:rsidR="007B428E">
                <w:rPr>
                  <w:rStyle w:val="CommentReference"/>
                </w:rPr>
                <w:commentReference w:id="232"/>
              </w:r>
              <w:r w:rsidR="007B428E">
                <w:rPr>
                  <w:lang w:eastAsia="de-DE"/>
                </w:rPr>
                <w:t xml:space="preserve"> </w:t>
              </w:r>
            </w:ins>
            <w:r w:rsidR="00BA0D46" w:rsidRPr="00BA74AF">
              <w:rPr>
                <w:lang w:eastAsia="de-DE"/>
              </w:rPr>
              <w:t xml:space="preserve">step of scope item </w:t>
            </w:r>
            <w:r w:rsidR="00BA0D46" w:rsidRPr="00BA74AF">
              <w:rPr>
                <w:rStyle w:val="SAPScreenElement"/>
                <w:color w:val="auto"/>
              </w:rPr>
              <w:t>Add New Employee / Rehire (FJ0).</w:t>
            </w:r>
            <w:commentRangeEnd w:id="229"/>
            <w:r w:rsidR="00A55E05">
              <w:rPr>
                <w:rStyle w:val="CommentReference"/>
              </w:rPr>
              <w:commentReference w:id="229"/>
            </w:r>
          </w:p>
        </w:tc>
      </w:tr>
    </w:tbl>
    <w:p w14:paraId="13AE6D2A" w14:textId="77777777" w:rsidR="00472CAD" w:rsidRPr="00BA74AF" w:rsidRDefault="00472CAD" w:rsidP="005F1462">
      <w:pPr>
        <w:pStyle w:val="Heading1"/>
      </w:pPr>
      <w:bookmarkStart w:id="234" w:name="_Toc391586498"/>
      <w:bookmarkStart w:id="235" w:name="_Toc391586873"/>
      <w:bookmarkStart w:id="236" w:name="_Toc410685021"/>
      <w:bookmarkStart w:id="237" w:name="_Toc507150330"/>
      <w:r w:rsidRPr="00BA74AF">
        <w:lastRenderedPageBreak/>
        <w:t>Overview Table</w:t>
      </w:r>
      <w:bookmarkEnd w:id="234"/>
      <w:bookmarkEnd w:id="235"/>
      <w:bookmarkEnd w:id="236"/>
      <w:bookmarkEnd w:id="237"/>
    </w:p>
    <w:p w14:paraId="259E9231" w14:textId="02AB24FE" w:rsidR="00472CAD" w:rsidRPr="00BA74AF" w:rsidRDefault="00472CAD" w:rsidP="00472CAD">
      <w:pPr>
        <w:rPr>
          <w:iCs/>
        </w:rPr>
      </w:pPr>
      <w:r w:rsidRPr="00BA74AF">
        <w:rPr>
          <w:iCs/>
        </w:rPr>
        <w:t xml:space="preserve">The scope item </w:t>
      </w:r>
      <w:r w:rsidRPr="00BA74AF">
        <w:rPr>
          <w:rStyle w:val="SAPScreenElement"/>
          <w:color w:val="auto"/>
        </w:rPr>
        <w:t>Data Change Employee File</w:t>
      </w:r>
      <w:r w:rsidRPr="00BA74AF">
        <w:rPr>
          <w:iCs/>
        </w:rPr>
        <w:t xml:space="preserve"> consists of several process steps provided in the table below.</w:t>
      </w:r>
    </w:p>
    <w:p w14:paraId="4483D4E3" w14:textId="77777777" w:rsidR="00062D38" w:rsidRPr="00BA74AF" w:rsidRDefault="00062D38" w:rsidP="00AC5C05">
      <w:pPr>
        <w:pStyle w:val="SAPNoteHeading"/>
        <w:ind w:left="720"/>
        <w:rPr>
          <w:rFonts w:eastAsia="SimSun"/>
          <w:lang w:eastAsia="zh-CN"/>
        </w:rPr>
      </w:pPr>
      <w:r w:rsidRPr="00BA74AF">
        <w:rPr>
          <w:noProof/>
        </w:rPr>
        <w:drawing>
          <wp:inline distT="0" distB="0" distL="0" distR="0" wp14:anchorId="395B100E" wp14:editId="7583B50F">
            <wp:extent cx="228600" cy="228600"/>
            <wp:effectExtent l="0" t="0" r="0" b="0"/>
            <wp:docPr id="2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108AD6B1" w14:textId="739F83B7" w:rsidR="00062D38" w:rsidRPr="00BA74AF" w:rsidRDefault="00062D38" w:rsidP="00AC5C05">
      <w:pPr>
        <w:ind w:left="720"/>
      </w:pPr>
      <w:r w:rsidRPr="00BA74AF">
        <w:t xml:space="preserve">Some of the process steps can be executed using the Mobile App. These process steps are mentioned accordingly, for details see the </w:t>
      </w:r>
      <w:r w:rsidRPr="00B00CAF">
        <w:rPr>
          <w:rStyle w:val="SAPScreenElement"/>
          <w:color w:val="auto"/>
          <w:rPrChange w:id="238" w:author="Author" w:date="2018-02-06T17:49:00Z">
            <w:rPr>
              <w:rStyle w:val="SAPScreenElement"/>
            </w:rPr>
          </w:rPrChange>
        </w:rPr>
        <w:t>Transaction Code</w:t>
      </w:r>
      <w:r w:rsidRPr="00B00CAF">
        <w:t xml:space="preserve"> </w:t>
      </w:r>
      <w:r w:rsidRPr="00BA74AF">
        <w:t xml:space="preserve">column of below table. The procedure of executing these process steps using Mobile App is sketched </w:t>
      </w:r>
      <w:r w:rsidR="0093138C">
        <w:t xml:space="preserve">in </w:t>
      </w:r>
      <w:r w:rsidRPr="00BA74AF">
        <w:t xml:space="preserve">the </w:t>
      </w:r>
      <w:r w:rsidRPr="00BA74AF">
        <w:rPr>
          <w:rFonts w:ascii="BentonSans Bold" w:hAnsi="BentonSans Bold"/>
          <w:color w:val="666666"/>
        </w:rPr>
        <w:t>Appendix</w:t>
      </w:r>
      <w:r w:rsidRPr="00BA74AF">
        <w:t xml:space="preserve"> of this document.</w:t>
      </w:r>
    </w:p>
    <w:p w14:paraId="7AB6DB31" w14:textId="77777777" w:rsidR="00062D38" w:rsidRPr="00BA74AF" w:rsidRDefault="00062D38" w:rsidP="00472CAD">
      <w:pPr>
        <w:rPr>
          <w:iCs/>
        </w:rPr>
      </w:pPr>
    </w:p>
    <w:tbl>
      <w:tblPr>
        <w:tblW w:w="1428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420"/>
        <w:gridCol w:w="1080"/>
        <w:gridCol w:w="3600"/>
        <w:gridCol w:w="1530"/>
        <w:gridCol w:w="1800"/>
        <w:gridCol w:w="3856"/>
      </w:tblGrid>
      <w:tr w:rsidR="00472CAD" w:rsidRPr="00BA74AF" w14:paraId="2ED647ED" w14:textId="77777777" w:rsidTr="00532217">
        <w:trPr>
          <w:tblHeader/>
        </w:trPr>
        <w:tc>
          <w:tcPr>
            <w:tcW w:w="2420" w:type="dxa"/>
            <w:shd w:val="clear" w:color="auto" w:fill="999999"/>
          </w:tcPr>
          <w:p w14:paraId="4F5B228A" w14:textId="77777777" w:rsidR="00472CAD" w:rsidRPr="00BA74AF" w:rsidRDefault="00472CAD" w:rsidP="00025C46">
            <w:pPr>
              <w:pStyle w:val="TableHeading"/>
              <w:rPr>
                <w:rFonts w:ascii="BentonSans Bold" w:hAnsi="BentonSans Bold"/>
                <w:b w:val="0"/>
                <w:bCs/>
                <w:color w:val="FFFFFF"/>
                <w:sz w:val="18"/>
                <w:szCs w:val="18"/>
              </w:rPr>
            </w:pPr>
            <w:r w:rsidRPr="00BA74AF">
              <w:rPr>
                <w:rFonts w:ascii="BentonSans Bold" w:hAnsi="BentonSans Bold"/>
                <w:b w:val="0"/>
                <w:bCs/>
                <w:color w:val="FFFFFF"/>
                <w:sz w:val="18"/>
                <w:szCs w:val="18"/>
              </w:rPr>
              <w:t>Process Step</w:t>
            </w:r>
          </w:p>
        </w:tc>
        <w:tc>
          <w:tcPr>
            <w:tcW w:w="1080" w:type="dxa"/>
            <w:shd w:val="clear" w:color="auto" w:fill="999999"/>
          </w:tcPr>
          <w:p w14:paraId="7648DF92" w14:textId="77777777" w:rsidR="00472CAD" w:rsidRPr="00BA74AF" w:rsidRDefault="00472CAD" w:rsidP="00025C46">
            <w:pPr>
              <w:pStyle w:val="TableHeading"/>
              <w:rPr>
                <w:rFonts w:ascii="BentonSans Bold" w:hAnsi="BentonSans Bold"/>
                <w:b w:val="0"/>
                <w:bCs/>
                <w:color w:val="FFFFFF"/>
                <w:sz w:val="18"/>
                <w:szCs w:val="18"/>
              </w:rPr>
            </w:pPr>
            <w:r w:rsidRPr="00BA74AF">
              <w:rPr>
                <w:rFonts w:ascii="BentonSans Bold" w:hAnsi="BentonSans Bold"/>
                <w:b w:val="0"/>
                <w:bCs/>
                <w:color w:val="FFFFFF"/>
                <w:sz w:val="18"/>
                <w:szCs w:val="18"/>
              </w:rPr>
              <w:t>UI Type</w:t>
            </w:r>
          </w:p>
        </w:tc>
        <w:tc>
          <w:tcPr>
            <w:tcW w:w="3600" w:type="dxa"/>
            <w:shd w:val="clear" w:color="auto" w:fill="999999"/>
          </w:tcPr>
          <w:p w14:paraId="64B5E344" w14:textId="77777777" w:rsidR="00472CAD" w:rsidRPr="00BA74AF" w:rsidRDefault="00472CAD" w:rsidP="00025C46">
            <w:pPr>
              <w:pStyle w:val="TableHeading"/>
              <w:rPr>
                <w:rFonts w:ascii="BentonSans Bold" w:hAnsi="BentonSans Bold"/>
                <w:b w:val="0"/>
                <w:bCs/>
                <w:color w:val="FFFFFF"/>
                <w:sz w:val="18"/>
                <w:szCs w:val="18"/>
              </w:rPr>
            </w:pPr>
            <w:r w:rsidRPr="00BA74AF">
              <w:rPr>
                <w:rFonts w:ascii="BentonSans Bold" w:hAnsi="BentonSans Bold"/>
                <w:b w:val="0"/>
                <w:bCs/>
                <w:color w:val="FFFFFF"/>
                <w:sz w:val="18"/>
                <w:szCs w:val="18"/>
              </w:rPr>
              <w:t>Business Condition</w:t>
            </w:r>
          </w:p>
        </w:tc>
        <w:tc>
          <w:tcPr>
            <w:tcW w:w="1530" w:type="dxa"/>
            <w:shd w:val="clear" w:color="auto" w:fill="999999"/>
          </w:tcPr>
          <w:p w14:paraId="30DC9207" w14:textId="77777777" w:rsidR="00472CAD" w:rsidRPr="00BA74AF" w:rsidRDefault="00472CAD" w:rsidP="00025C46">
            <w:pPr>
              <w:pStyle w:val="TableHeading"/>
              <w:rPr>
                <w:rFonts w:ascii="BentonSans Bold" w:hAnsi="BentonSans Bold"/>
                <w:b w:val="0"/>
                <w:bCs/>
                <w:color w:val="FFFFFF"/>
                <w:sz w:val="18"/>
                <w:szCs w:val="18"/>
              </w:rPr>
            </w:pPr>
            <w:r w:rsidRPr="00BA74AF">
              <w:rPr>
                <w:rFonts w:ascii="BentonSans Bold" w:hAnsi="BentonSans Bold"/>
                <w:b w:val="0"/>
                <w:bCs/>
                <w:color w:val="FFFFFF"/>
                <w:sz w:val="18"/>
                <w:szCs w:val="18"/>
              </w:rPr>
              <w:t>Business Role</w:t>
            </w:r>
          </w:p>
        </w:tc>
        <w:tc>
          <w:tcPr>
            <w:tcW w:w="1800" w:type="dxa"/>
            <w:shd w:val="clear" w:color="auto" w:fill="999999"/>
          </w:tcPr>
          <w:p w14:paraId="18DAE6B8" w14:textId="77777777" w:rsidR="00472CAD" w:rsidRPr="00BA74AF" w:rsidRDefault="00072D1D" w:rsidP="00A25579">
            <w:pPr>
              <w:pStyle w:val="TableHeading"/>
              <w:rPr>
                <w:rFonts w:ascii="BentonSans Bold" w:hAnsi="BentonSans Bold"/>
                <w:b w:val="0"/>
                <w:bCs/>
                <w:color w:val="FFFFFF"/>
                <w:sz w:val="18"/>
                <w:szCs w:val="18"/>
              </w:rPr>
            </w:pPr>
            <w:r w:rsidRPr="00BA74AF">
              <w:rPr>
                <w:rFonts w:ascii="BentonSans Bold" w:hAnsi="BentonSans Bold"/>
                <w:b w:val="0"/>
                <w:bCs/>
                <w:color w:val="FFFFFF"/>
                <w:sz w:val="18"/>
                <w:szCs w:val="18"/>
              </w:rPr>
              <w:t>Transaction</w:t>
            </w:r>
            <w:r w:rsidR="00472CAD" w:rsidRPr="00BA74AF">
              <w:rPr>
                <w:rFonts w:ascii="BentonSans Bold" w:hAnsi="BentonSans Bold"/>
                <w:b w:val="0"/>
                <w:bCs/>
                <w:color w:val="FFFFFF"/>
                <w:sz w:val="18"/>
                <w:szCs w:val="18"/>
              </w:rPr>
              <w:t xml:space="preserve"> Code </w:t>
            </w:r>
          </w:p>
        </w:tc>
        <w:tc>
          <w:tcPr>
            <w:tcW w:w="3856" w:type="dxa"/>
            <w:shd w:val="clear" w:color="auto" w:fill="999999"/>
          </w:tcPr>
          <w:p w14:paraId="20D1E1F5" w14:textId="77777777" w:rsidR="00472CAD" w:rsidRPr="00BA74AF" w:rsidRDefault="00472CAD" w:rsidP="00025C46">
            <w:pPr>
              <w:pStyle w:val="TableHeading"/>
              <w:rPr>
                <w:rFonts w:ascii="BentonSans Bold" w:hAnsi="BentonSans Bold"/>
                <w:b w:val="0"/>
                <w:bCs/>
                <w:color w:val="FFFFFF"/>
                <w:sz w:val="18"/>
                <w:szCs w:val="18"/>
              </w:rPr>
            </w:pPr>
            <w:r w:rsidRPr="00BA74AF">
              <w:rPr>
                <w:rFonts w:ascii="BentonSans Bold" w:hAnsi="BentonSans Bold"/>
                <w:b w:val="0"/>
                <w:bCs/>
                <w:color w:val="FFFFFF"/>
                <w:sz w:val="18"/>
                <w:szCs w:val="18"/>
              </w:rPr>
              <w:t>Expected Results</w:t>
            </w:r>
          </w:p>
        </w:tc>
      </w:tr>
      <w:tr w:rsidR="00472CAD" w:rsidRPr="00BA74AF" w14:paraId="17853D98" w14:textId="77777777" w:rsidTr="00532217">
        <w:tc>
          <w:tcPr>
            <w:tcW w:w="2420" w:type="dxa"/>
            <w:shd w:val="clear" w:color="auto" w:fill="auto"/>
          </w:tcPr>
          <w:p w14:paraId="6D92135B" w14:textId="77777777" w:rsidR="00472CAD" w:rsidRPr="00BA74AF" w:rsidRDefault="00472CAD" w:rsidP="004B3526">
            <w:pPr>
              <w:rPr>
                <w:b/>
                <w:lang w:eastAsia="zh-CN"/>
              </w:rPr>
            </w:pPr>
            <w:r w:rsidRPr="00BA74AF">
              <w:rPr>
                <w:rStyle w:val="SAPEmphasis"/>
              </w:rPr>
              <w:t>Enter Data Change in Employee File</w:t>
            </w:r>
          </w:p>
        </w:tc>
        <w:tc>
          <w:tcPr>
            <w:tcW w:w="1080" w:type="dxa"/>
            <w:shd w:val="clear" w:color="auto" w:fill="auto"/>
          </w:tcPr>
          <w:p w14:paraId="17FD761C" w14:textId="73F3AB25" w:rsidR="00472CAD" w:rsidRPr="00BA74AF" w:rsidRDefault="00A6261D" w:rsidP="00030535">
            <w:pPr>
              <w:spacing w:after="120"/>
            </w:pPr>
            <w:r w:rsidRPr="00BA74AF">
              <w:t>Employee Central</w:t>
            </w:r>
            <w:r w:rsidR="00472CAD" w:rsidRPr="00BA74AF">
              <w:t xml:space="preserve"> UI</w:t>
            </w:r>
          </w:p>
        </w:tc>
        <w:tc>
          <w:tcPr>
            <w:tcW w:w="3600" w:type="dxa"/>
            <w:shd w:val="clear" w:color="auto" w:fill="auto"/>
          </w:tcPr>
          <w:p w14:paraId="71A8C0F3" w14:textId="77777777" w:rsidR="00472CAD" w:rsidRPr="00BA74AF" w:rsidRDefault="00F7572D" w:rsidP="007B428E">
            <w:r w:rsidRPr="00BA74AF">
              <w:t>Changes in the employee’s file are required.</w:t>
            </w:r>
          </w:p>
        </w:tc>
        <w:tc>
          <w:tcPr>
            <w:tcW w:w="1530" w:type="dxa"/>
            <w:shd w:val="clear" w:color="auto" w:fill="auto"/>
          </w:tcPr>
          <w:p w14:paraId="71FF0DA1" w14:textId="53B1975C" w:rsidR="00472CAD" w:rsidRPr="00BA74AF" w:rsidRDefault="00940C49" w:rsidP="007B428E">
            <w:r w:rsidRPr="00BA74AF">
              <w:t>Employee</w:t>
            </w:r>
          </w:p>
        </w:tc>
        <w:tc>
          <w:tcPr>
            <w:tcW w:w="1800" w:type="dxa"/>
            <w:shd w:val="clear" w:color="auto" w:fill="auto"/>
          </w:tcPr>
          <w:p w14:paraId="60BAD44B" w14:textId="65F99EBA" w:rsidR="00472CAD" w:rsidRPr="00BA74AF" w:rsidRDefault="00A6261D" w:rsidP="007B428E">
            <w:r w:rsidRPr="00BA74AF">
              <w:t>Company Instance</w:t>
            </w:r>
            <w:r w:rsidR="005178CD" w:rsidRPr="00BA74AF">
              <w:t xml:space="preserve"> URL</w:t>
            </w:r>
          </w:p>
        </w:tc>
        <w:tc>
          <w:tcPr>
            <w:tcW w:w="3856" w:type="dxa"/>
            <w:shd w:val="clear" w:color="auto" w:fill="auto"/>
          </w:tcPr>
          <w:p w14:paraId="7A6F365B" w14:textId="77777777" w:rsidR="00472CAD" w:rsidRPr="00BA74AF" w:rsidRDefault="00F7572D" w:rsidP="007B428E">
            <w:r w:rsidRPr="00BA74AF">
              <w:t>The employee’s home address and primary emergency contact have been updated.</w:t>
            </w:r>
          </w:p>
        </w:tc>
      </w:tr>
      <w:tr w:rsidR="00F7572D" w:rsidRPr="00BA74AF" w14:paraId="132BBC95" w14:textId="77777777" w:rsidTr="00E857DC">
        <w:tc>
          <w:tcPr>
            <w:tcW w:w="14286" w:type="dxa"/>
            <w:gridSpan w:val="6"/>
            <w:shd w:val="clear" w:color="auto" w:fill="auto"/>
          </w:tcPr>
          <w:p w14:paraId="6D989F7F" w14:textId="77777777" w:rsidR="00F7572D" w:rsidRPr="00BA74AF" w:rsidRDefault="00F7572D" w:rsidP="004B3526">
            <w:r w:rsidRPr="00BA74AF">
              <w:rPr>
                <w:rStyle w:val="SAPEmphasis"/>
              </w:rPr>
              <w:t xml:space="preserve">Maintenance of </w:t>
            </w:r>
            <w:r w:rsidR="00F8675E" w:rsidRPr="00BA74AF">
              <w:rPr>
                <w:rStyle w:val="SAPEmphasis"/>
              </w:rPr>
              <w:t xml:space="preserve">Employee’s </w:t>
            </w:r>
            <w:r w:rsidRPr="00BA74AF">
              <w:rPr>
                <w:rStyle w:val="SAPEmphasis"/>
              </w:rPr>
              <w:t>Personal Information</w:t>
            </w:r>
          </w:p>
        </w:tc>
      </w:tr>
      <w:tr w:rsidR="006147B5" w:rsidRPr="00BA74AF" w14:paraId="3DE12300" w14:textId="77777777" w:rsidTr="00532217">
        <w:tc>
          <w:tcPr>
            <w:tcW w:w="2420" w:type="dxa"/>
            <w:shd w:val="clear" w:color="auto" w:fill="auto"/>
          </w:tcPr>
          <w:p w14:paraId="0FEE53E8" w14:textId="77777777" w:rsidR="006147B5" w:rsidRPr="00BA74AF" w:rsidRDefault="006147B5" w:rsidP="006147B5">
            <w:pPr>
              <w:rPr>
                <w:rStyle w:val="SAPEmphasis"/>
              </w:rPr>
            </w:pPr>
            <w:r w:rsidRPr="00BA74AF">
              <w:rPr>
                <w:rStyle w:val="SAPEmphasis"/>
              </w:rPr>
              <w:t>Enter Change in Personal Information</w:t>
            </w:r>
          </w:p>
        </w:tc>
        <w:tc>
          <w:tcPr>
            <w:tcW w:w="1080" w:type="dxa"/>
            <w:shd w:val="clear" w:color="auto" w:fill="auto"/>
          </w:tcPr>
          <w:p w14:paraId="4515B277" w14:textId="344B422D" w:rsidR="006147B5" w:rsidRPr="00BA74AF" w:rsidRDefault="006147B5" w:rsidP="006147B5">
            <w:r w:rsidRPr="00BA74AF">
              <w:t>Employee Central UI</w:t>
            </w:r>
          </w:p>
        </w:tc>
        <w:tc>
          <w:tcPr>
            <w:tcW w:w="3600" w:type="dxa"/>
            <w:shd w:val="clear" w:color="auto" w:fill="auto"/>
          </w:tcPr>
          <w:p w14:paraId="6C6C4822" w14:textId="67BA95A7" w:rsidR="006147B5" w:rsidRPr="00BA74AF" w:rsidRDefault="006147B5" w:rsidP="007B428E">
            <w:r w:rsidRPr="00BA74AF">
              <w:t>The employee has changed first name, middle name or last name, or marital status.</w:t>
            </w:r>
          </w:p>
        </w:tc>
        <w:tc>
          <w:tcPr>
            <w:tcW w:w="1530" w:type="dxa"/>
            <w:shd w:val="clear" w:color="auto" w:fill="auto"/>
          </w:tcPr>
          <w:p w14:paraId="11183671" w14:textId="7C0C06F9" w:rsidR="006147B5" w:rsidRPr="00BA74AF" w:rsidRDefault="006147B5" w:rsidP="007B428E">
            <w:r w:rsidRPr="00BA74AF">
              <w:t>Employee</w:t>
            </w:r>
          </w:p>
        </w:tc>
        <w:tc>
          <w:tcPr>
            <w:tcW w:w="1800" w:type="dxa"/>
            <w:shd w:val="clear" w:color="auto" w:fill="auto"/>
          </w:tcPr>
          <w:p w14:paraId="68ED4AB7" w14:textId="65388C5A" w:rsidR="006147B5" w:rsidRPr="00BA74AF" w:rsidRDefault="006147B5" w:rsidP="007B428E">
            <w:r w:rsidRPr="00BA74AF">
              <w:t>Company Instance URL</w:t>
            </w:r>
          </w:p>
        </w:tc>
        <w:tc>
          <w:tcPr>
            <w:tcW w:w="3856" w:type="dxa"/>
            <w:shd w:val="clear" w:color="auto" w:fill="auto"/>
          </w:tcPr>
          <w:p w14:paraId="72583B20" w14:textId="7159662B" w:rsidR="006147B5" w:rsidRPr="00BA74AF" w:rsidRDefault="006147B5" w:rsidP="007B428E">
            <w:r w:rsidRPr="00BA74AF">
              <w:t>Changes in the employee’s personal information have been performed. A workflow has been triggered and sent to the HR Business Partner</w:t>
            </w:r>
            <w:r w:rsidRPr="00BA74AF" w:rsidDel="004D6316">
              <w:t xml:space="preserve"> </w:t>
            </w:r>
            <w:r w:rsidRPr="00BA74AF">
              <w:t>for approval.</w:t>
            </w:r>
          </w:p>
        </w:tc>
      </w:tr>
      <w:tr w:rsidR="006147B5" w:rsidRPr="00BA74AF" w14:paraId="02C94E82" w14:textId="77777777" w:rsidTr="00532217">
        <w:tc>
          <w:tcPr>
            <w:tcW w:w="2420" w:type="dxa"/>
            <w:shd w:val="clear" w:color="auto" w:fill="auto"/>
          </w:tcPr>
          <w:p w14:paraId="010891E4" w14:textId="77777777" w:rsidR="006147B5" w:rsidRPr="00BA74AF" w:rsidRDefault="006147B5" w:rsidP="006147B5">
            <w:pPr>
              <w:rPr>
                <w:rStyle w:val="SAPEmphasis"/>
              </w:rPr>
            </w:pPr>
            <w:r w:rsidRPr="00BA74AF">
              <w:rPr>
                <w:rStyle w:val="SAPEmphasis"/>
              </w:rPr>
              <w:t>Approve Change in Personal Information</w:t>
            </w:r>
          </w:p>
        </w:tc>
        <w:tc>
          <w:tcPr>
            <w:tcW w:w="1080" w:type="dxa"/>
            <w:shd w:val="clear" w:color="auto" w:fill="auto"/>
          </w:tcPr>
          <w:p w14:paraId="40D197F8" w14:textId="36F7A895" w:rsidR="006147B5" w:rsidRPr="00BA74AF" w:rsidRDefault="006147B5" w:rsidP="006147B5">
            <w:r w:rsidRPr="00BA74AF">
              <w:t>Employee Central UI</w:t>
            </w:r>
          </w:p>
        </w:tc>
        <w:tc>
          <w:tcPr>
            <w:tcW w:w="3600" w:type="dxa"/>
            <w:shd w:val="clear" w:color="auto" w:fill="auto"/>
          </w:tcPr>
          <w:p w14:paraId="43BFCB27" w14:textId="77777777" w:rsidR="006147B5" w:rsidRPr="00BA74AF" w:rsidRDefault="006147B5" w:rsidP="006147B5">
            <w:pPr>
              <w:spacing w:after="120"/>
            </w:pPr>
          </w:p>
        </w:tc>
        <w:tc>
          <w:tcPr>
            <w:tcW w:w="1530" w:type="dxa"/>
            <w:shd w:val="clear" w:color="auto" w:fill="auto"/>
          </w:tcPr>
          <w:p w14:paraId="2FE1761A" w14:textId="0F2AFE80" w:rsidR="006147B5" w:rsidRPr="00BA74AF" w:rsidRDefault="006147B5" w:rsidP="007B428E">
            <w:r w:rsidRPr="00C07F45">
              <w:t>HR Business Partner</w:t>
            </w:r>
            <w:r w:rsidRPr="00C07F45" w:rsidDel="004D6316">
              <w:t xml:space="preserve"> </w:t>
            </w:r>
            <w:r w:rsidRPr="00C07F45">
              <w:t>(of the employee)</w:t>
            </w:r>
          </w:p>
        </w:tc>
        <w:tc>
          <w:tcPr>
            <w:tcW w:w="1800" w:type="dxa"/>
            <w:shd w:val="clear" w:color="auto" w:fill="auto"/>
          </w:tcPr>
          <w:p w14:paraId="777CA29A" w14:textId="0C186256" w:rsidR="006147B5" w:rsidRPr="00BA74AF" w:rsidRDefault="006147B5" w:rsidP="007B428E">
            <w:r w:rsidRPr="00BA74AF">
              <w:t>Company Instance URL</w:t>
            </w:r>
            <w:r w:rsidR="00062D38" w:rsidRPr="00BA74AF">
              <w:t xml:space="preserve"> or Mobile App</w:t>
            </w:r>
            <w:r w:rsidR="00062D38" w:rsidRPr="00BA74AF" w:rsidDel="00F96A47">
              <w:t xml:space="preserve"> </w:t>
            </w:r>
          </w:p>
        </w:tc>
        <w:tc>
          <w:tcPr>
            <w:tcW w:w="3856" w:type="dxa"/>
            <w:shd w:val="clear" w:color="auto" w:fill="auto"/>
          </w:tcPr>
          <w:p w14:paraId="0376E203" w14:textId="59D06F5A" w:rsidR="006147B5" w:rsidRPr="00BA74AF" w:rsidRDefault="006147B5" w:rsidP="007B428E">
            <w:r w:rsidRPr="00BA74AF">
              <w:t>The HR Business Partner</w:t>
            </w:r>
            <w:r w:rsidRPr="00BA74AF" w:rsidDel="004D6316">
              <w:t xml:space="preserve"> </w:t>
            </w:r>
            <w:r w:rsidRPr="00BA74AF">
              <w:t>has approved the change in personal information. The change has become effective in the system.</w:t>
            </w:r>
          </w:p>
        </w:tc>
      </w:tr>
      <w:tr w:rsidR="006147B5" w:rsidRPr="00BA74AF" w14:paraId="7174BABD" w14:textId="77777777" w:rsidTr="0097145A">
        <w:tc>
          <w:tcPr>
            <w:tcW w:w="14286" w:type="dxa"/>
            <w:gridSpan w:val="6"/>
            <w:shd w:val="clear" w:color="auto" w:fill="auto"/>
          </w:tcPr>
          <w:p w14:paraId="1E8F19D9" w14:textId="247FAABC" w:rsidR="006147B5" w:rsidRPr="00BA74AF" w:rsidRDefault="006147B5">
            <w:pPr>
              <w:spacing w:after="120"/>
              <w:rPr>
                <w:rStyle w:val="SAPEmphasis"/>
              </w:rPr>
            </w:pPr>
            <w:r w:rsidRPr="00BA74AF">
              <w:rPr>
                <w:rStyle w:val="SAPEmphasis"/>
              </w:rPr>
              <w:t>Maintenance of Employee’s Work Eligibility</w:t>
            </w:r>
            <w:r w:rsidR="00506A1C" w:rsidRPr="00BA74AF">
              <w:rPr>
                <w:rStyle w:val="SAPEmphasis"/>
              </w:rPr>
              <w:t xml:space="preserve"> Data</w:t>
            </w:r>
          </w:p>
          <w:p w14:paraId="0461DAF3" w14:textId="038CF8E8" w:rsidR="00B35651" w:rsidRPr="006A4301" w:rsidRDefault="00940C5A" w:rsidP="00B35651">
            <w:pPr>
              <w:spacing w:after="120"/>
              <w:rPr>
                <w:rStyle w:val="SAPEmphasis"/>
                <w:rPrChange w:id="239" w:author="Author" w:date="2018-02-16T14:22:00Z">
                  <w:rPr>
                    <w:rStyle w:val="SAPEmphasis"/>
                    <w:highlight w:val="cyan"/>
                  </w:rPr>
                </w:rPrChange>
              </w:rPr>
            </w:pPr>
            <w:r w:rsidRPr="006A4301">
              <w:rPr>
                <w:rStyle w:val="SAPEmphasis"/>
                <w:rPrChange w:id="240" w:author="Author" w:date="2018-02-16T14:22:00Z">
                  <w:rPr>
                    <w:rStyle w:val="SAPEmphasis"/>
                    <w:highlight w:val="cyan"/>
                  </w:rPr>
                </w:rPrChange>
              </w:rPr>
              <w:t xml:space="preserve">* relevant only for </w:t>
            </w:r>
            <w:r w:rsidR="00B35651" w:rsidRPr="006A4301">
              <w:rPr>
                <w:rStyle w:val="SAPEmphasis"/>
                <w:rPrChange w:id="241" w:author="Author" w:date="2018-02-16T14:22:00Z">
                  <w:rPr>
                    <w:rStyle w:val="SAPEmphasis"/>
                    <w:highlight w:val="cyan"/>
                  </w:rPr>
                </w:rPrChange>
              </w:rPr>
              <w:t>following countries:</w:t>
            </w:r>
            <w:r w:rsidR="00B35651" w:rsidRPr="006A4301">
              <w:rPr>
                <w:rPrChange w:id="242" w:author="Author" w:date="2018-02-16T14:22:00Z">
                  <w:rPr>
                    <w:highlight w:val="cyan"/>
                  </w:rPr>
                </w:rPrChange>
              </w:rPr>
              <w:t xml:space="preserve"> </w:t>
            </w:r>
            <w:r w:rsidR="00B35651" w:rsidRPr="006A4301">
              <w:rPr>
                <w:rStyle w:val="SAPEmphasis"/>
                <w:rPrChange w:id="243" w:author="Author" w:date="2018-02-16T14:22:00Z">
                  <w:rPr>
                    <w:rStyle w:val="SAPEmphasis"/>
                    <w:highlight w:val="cyan"/>
                  </w:rPr>
                </w:rPrChange>
              </w:rPr>
              <w:t xml:space="preserve">AE, AU, </w:t>
            </w:r>
            <w:r w:rsidR="00857B74" w:rsidRPr="006A4301">
              <w:rPr>
                <w:rStyle w:val="SAPEmphasis"/>
                <w:rPrChange w:id="244" w:author="Author" w:date="2018-02-16T14:22:00Z">
                  <w:rPr>
                    <w:rStyle w:val="SAPEmphasis"/>
                    <w:highlight w:val="cyan"/>
                  </w:rPr>
                </w:rPrChange>
              </w:rPr>
              <w:t xml:space="preserve">CN, </w:t>
            </w:r>
            <w:r w:rsidR="00B35651" w:rsidRPr="006A4301">
              <w:rPr>
                <w:rStyle w:val="SAPEmphasis"/>
                <w:rPrChange w:id="245" w:author="Author" w:date="2018-02-16T14:22:00Z">
                  <w:rPr>
                    <w:rStyle w:val="SAPEmphasis"/>
                    <w:highlight w:val="cyan"/>
                  </w:rPr>
                </w:rPrChange>
              </w:rPr>
              <w:t>FR, SA</w:t>
            </w:r>
            <w:del w:id="246" w:author="Author" w:date="2018-01-29T15:30:00Z">
              <w:r w:rsidR="00B35651" w:rsidRPr="006A4301" w:rsidDel="00B219DE">
                <w:rPr>
                  <w:rStyle w:val="SAPEmphasis"/>
                  <w:rPrChange w:id="247" w:author="Author" w:date="2018-02-16T14:22:00Z">
                    <w:rPr>
                      <w:rStyle w:val="SAPEmphasis"/>
                      <w:highlight w:val="cyan"/>
                    </w:rPr>
                  </w:rPrChange>
                </w:rPr>
                <w:delText>.</w:delText>
              </w:r>
            </w:del>
          </w:p>
          <w:p w14:paraId="72D85D00" w14:textId="74540CD4" w:rsidR="00B35651" w:rsidRPr="00B35651" w:rsidRDefault="00B35651" w:rsidP="00B35651">
            <w:pPr>
              <w:spacing w:after="120"/>
              <w:rPr>
                <w:rFonts w:ascii="BentonSans Medium" w:hAnsi="BentonSans Medium"/>
              </w:rPr>
            </w:pPr>
            <w:r w:rsidRPr="006A4301">
              <w:rPr>
                <w:rStyle w:val="SAPEmphasis"/>
                <w:rPrChange w:id="248" w:author="Author" w:date="2018-02-16T14:22:00Z">
                  <w:rPr>
                    <w:rStyle w:val="SAPEmphasis"/>
                    <w:highlight w:val="cyan"/>
                  </w:rPr>
                </w:rPrChange>
              </w:rPr>
              <w:t>* relevant only for nationals of countries other than the country where the company is located</w:t>
            </w:r>
          </w:p>
        </w:tc>
      </w:tr>
      <w:tr w:rsidR="006147B5" w:rsidRPr="00BA74AF" w14:paraId="6DA27223" w14:textId="77777777" w:rsidTr="00532217">
        <w:tc>
          <w:tcPr>
            <w:tcW w:w="2420" w:type="dxa"/>
            <w:shd w:val="clear" w:color="auto" w:fill="auto"/>
          </w:tcPr>
          <w:p w14:paraId="71C1010C" w14:textId="5681BBC4" w:rsidR="006147B5" w:rsidRPr="00BA74AF" w:rsidRDefault="0005286C" w:rsidP="006147B5">
            <w:pPr>
              <w:rPr>
                <w:rStyle w:val="SAPEmphasis"/>
              </w:rPr>
            </w:pPr>
            <w:r w:rsidRPr="00BA74AF">
              <w:rPr>
                <w:rStyle w:val="SAPEmphasis"/>
              </w:rPr>
              <w:t>Maintain Work Permit Information</w:t>
            </w:r>
          </w:p>
        </w:tc>
        <w:tc>
          <w:tcPr>
            <w:tcW w:w="1080" w:type="dxa"/>
            <w:shd w:val="clear" w:color="auto" w:fill="auto"/>
          </w:tcPr>
          <w:p w14:paraId="14522D29" w14:textId="07A5D4DD" w:rsidR="006147B5" w:rsidRPr="00BA74AF" w:rsidRDefault="006147B5" w:rsidP="006147B5">
            <w:r w:rsidRPr="00BA74AF">
              <w:t>Employee Central UI</w:t>
            </w:r>
          </w:p>
        </w:tc>
        <w:tc>
          <w:tcPr>
            <w:tcW w:w="3600" w:type="dxa"/>
            <w:shd w:val="clear" w:color="auto" w:fill="auto"/>
          </w:tcPr>
          <w:p w14:paraId="19AB22CE" w14:textId="7D2154F4" w:rsidR="000335F6" w:rsidRPr="00BA74AF" w:rsidRDefault="000335F6">
            <w:pPr>
              <w:spacing w:after="120"/>
            </w:pPr>
            <w:r w:rsidRPr="00BA74AF">
              <w:t>One or both following use cases are showing up:</w:t>
            </w:r>
          </w:p>
          <w:p w14:paraId="26FE76E5" w14:textId="4B4B7D24" w:rsidR="000335F6" w:rsidRPr="00BA74AF" w:rsidRDefault="00F745AA" w:rsidP="00B82631">
            <w:pPr>
              <w:pStyle w:val="ListParagraph"/>
              <w:numPr>
                <w:ilvl w:val="0"/>
                <w:numId w:val="29"/>
              </w:numPr>
              <w:spacing w:after="120"/>
              <w:ind w:left="161" w:hanging="180"/>
            </w:pPr>
            <w:r w:rsidRPr="00BA74AF">
              <w:t>The expiry date of the employee’s work permit document is approaching</w:t>
            </w:r>
            <w:r w:rsidR="000335F6" w:rsidRPr="00BA74AF">
              <w:t xml:space="preserve"> and</w:t>
            </w:r>
            <w:r w:rsidRPr="00BA74AF">
              <w:t xml:space="preserve"> </w:t>
            </w:r>
            <w:r w:rsidR="000335F6" w:rsidRPr="00BA74AF">
              <w:t>t</w:t>
            </w:r>
            <w:r w:rsidRPr="00BA74AF">
              <w:t>he document needs to be updated.</w:t>
            </w:r>
          </w:p>
          <w:p w14:paraId="2F9B44DA" w14:textId="2A0CA6A5" w:rsidR="006147B5" w:rsidRPr="00BA74AF" w:rsidRDefault="000335F6" w:rsidP="007B428E">
            <w:pPr>
              <w:pStyle w:val="ListParagraph"/>
              <w:numPr>
                <w:ilvl w:val="0"/>
                <w:numId w:val="29"/>
              </w:numPr>
              <w:ind w:left="161" w:hanging="180"/>
            </w:pPr>
            <w:r w:rsidRPr="00BA74AF">
              <w:t>A new work permit record needs to be created in the system.</w:t>
            </w:r>
          </w:p>
        </w:tc>
        <w:tc>
          <w:tcPr>
            <w:tcW w:w="1530" w:type="dxa"/>
            <w:shd w:val="clear" w:color="auto" w:fill="auto"/>
          </w:tcPr>
          <w:p w14:paraId="72AD398E" w14:textId="7D6C55A2" w:rsidR="006147B5" w:rsidRPr="00BA74AF" w:rsidRDefault="006147B5" w:rsidP="006147B5">
            <w:pPr>
              <w:spacing w:after="120"/>
            </w:pPr>
            <w:r w:rsidRPr="00BA74AF">
              <w:t>Employee</w:t>
            </w:r>
          </w:p>
        </w:tc>
        <w:tc>
          <w:tcPr>
            <w:tcW w:w="1800" w:type="dxa"/>
            <w:shd w:val="clear" w:color="auto" w:fill="auto"/>
          </w:tcPr>
          <w:p w14:paraId="7A85FF08" w14:textId="56EC85D2" w:rsidR="006147B5" w:rsidRPr="00BA74AF" w:rsidRDefault="006147B5" w:rsidP="007B428E">
            <w:r w:rsidRPr="00BA74AF">
              <w:t>Company Instance URL</w:t>
            </w:r>
          </w:p>
        </w:tc>
        <w:tc>
          <w:tcPr>
            <w:tcW w:w="3856" w:type="dxa"/>
            <w:shd w:val="clear" w:color="auto" w:fill="auto"/>
          </w:tcPr>
          <w:p w14:paraId="0195DF41" w14:textId="5140FCFD" w:rsidR="006147B5" w:rsidRPr="00BA74AF" w:rsidRDefault="00402E54" w:rsidP="007B428E">
            <w:r w:rsidRPr="00BA74AF">
              <w:t>Details of the employee’s work permit document have been maintained. A workflow has been triggered and sent to the HR Business Partner</w:t>
            </w:r>
            <w:r w:rsidRPr="00BA74AF" w:rsidDel="004D6316">
              <w:t xml:space="preserve"> </w:t>
            </w:r>
            <w:r w:rsidRPr="00BA74AF">
              <w:t>for approval.</w:t>
            </w:r>
          </w:p>
        </w:tc>
      </w:tr>
      <w:tr w:rsidR="006147B5" w:rsidRPr="00BA74AF" w14:paraId="1B30AC4E" w14:textId="77777777" w:rsidTr="00532217">
        <w:tc>
          <w:tcPr>
            <w:tcW w:w="2420" w:type="dxa"/>
            <w:shd w:val="clear" w:color="auto" w:fill="auto"/>
          </w:tcPr>
          <w:p w14:paraId="3777BA92" w14:textId="71500BA5" w:rsidR="006147B5" w:rsidRPr="00BA74AF" w:rsidRDefault="0005286C" w:rsidP="006147B5">
            <w:pPr>
              <w:rPr>
                <w:rStyle w:val="SAPEmphasis"/>
              </w:rPr>
            </w:pPr>
            <w:r w:rsidRPr="00BA74AF">
              <w:rPr>
                <w:rStyle w:val="SAPEmphasis"/>
              </w:rPr>
              <w:t>Approve Work Permit Information</w:t>
            </w:r>
          </w:p>
        </w:tc>
        <w:tc>
          <w:tcPr>
            <w:tcW w:w="1080" w:type="dxa"/>
            <w:shd w:val="clear" w:color="auto" w:fill="auto"/>
          </w:tcPr>
          <w:p w14:paraId="073D4012" w14:textId="7FE3C44D" w:rsidR="006147B5" w:rsidRPr="00BA74AF" w:rsidRDefault="006147B5" w:rsidP="006147B5">
            <w:r w:rsidRPr="00BA74AF">
              <w:t>Employee Central UI</w:t>
            </w:r>
          </w:p>
        </w:tc>
        <w:tc>
          <w:tcPr>
            <w:tcW w:w="3600" w:type="dxa"/>
            <w:shd w:val="clear" w:color="auto" w:fill="auto"/>
          </w:tcPr>
          <w:p w14:paraId="53CF9B86" w14:textId="77777777" w:rsidR="006147B5" w:rsidRPr="00BA74AF" w:rsidRDefault="006147B5" w:rsidP="006147B5">
            <w:pPr>
              <w:spacing w:after="120"/>
            </w:pPr>
          </w:p>
        </w:tc>
        <w:tc>
          <w:tcPr>
            <w:tcW w:w="1530" w:type="dxa"/>
            <w:shd w:val="clear" w:color="auto" w:fill="auto"/>
          </w:tcPr>
          <w:p w14:paraId="5E8E4B3B" w14:textId="401E2608" w:rsidR="006147B5" w:rsidRPr="00BA74AF" w:rsidRDefault="006147B5" w:rsidP="007B428E">
            <w:r w:rsidRPr="00C07F45">
              <w:t>HR Business Partner</w:t>
            </w:r>
            <w:r w:rsidRPr="00C07F45" w:rsidDel="004D6316">
              <w:t xml:space="preserve"> </w:t>
            </w:r>
            <w:r w:rsidRPr="00C07F45">
              <w:t>(of the employee)</w:t>
            </w:r>
          </w:p>
        </w:tc>
        <w:tc>
          <w:tcPr>
            <w:tcW w:w="1800" w:type="dxa"/>
            <w:shd w:val="clear" w:color="auto" w:fill="auto"/>
          </w:tcPr>
          <w:p w14:paraId="13E8F153" w14:textId="49A8D59D" w:rsidR="006147B5" w:rsidRPr="00BA74AF" w:rsidRDefault="006147B5" w:rsidP="007B428E">
            <w:r w:rsidRPr="00BA74AF">
              <w:t>Company Instance URL</w:t>
            </w:r>
            <w:r w:rsidR="00062D38" w:rsidRPr="00BA74AF">
              <w:t xml:space="preserve"> or Mobile App</w:t>
            </w:r>
          </w:p>
        </w:tc>
        <w:tc>
          <w:tcPr>
            <w:tcW w:w="3856" w:type="dxa"/>
            <w:shd w:val="clear" w:color="auto" w:fill="auto"/>
          </w:tcPr>
          <w:p w14:paraId="6A7EBD4A" w14:textId="153A89C6" w:rsidR="006147B5" w:rsidRPr="00BA74AF" w:rsidRDefault="00F745AA" w:rsidP="007B428E">
            <w:r w:rsidRPr="00BA74AF">
              <w:t>The HR Business Partner</w:t>
            </w:r>
            <w:r w:rsidRPr="00BA74AF" w:rsidDel="004D6316">
              <w:t xml:space="preserve"> </w:t>
            </w:r>
            <w:r w:rsidRPr="00BA74AF">
              <w:t>has approved the work permit information. The work permit document has become effective in the system.</w:t>
            </w:r>
          </w:p>
        </w:tc>
      </w:tr>
      <w:tr w:rsidR="006147B5" w:rsidRPr="00BA74AF" w14:paraId="6DE32F86" w14:textId="77777777" w:rsidTr="00532217">
        <w:tc>
          <w:tcPr>
            <w:tcW w:w="2420" w:type="dxa"/>
            <w:shd w:val="clear" w:color="auto" w:fill="auto"/>
          </w:tcPr>
          <w:p w14:paraId="75E6D5F1" w14:textId="39C29D9D" w:rsidR="006147B5" w:rsidRPr="00BA74AF" w:rsidRDefault="0005286C" w:rsidP="0005286C">
            <w:pPr>
              <w:rPr>
                <w:rStyle w:val="SAPEmphasis"/>
              </w:rPr>
            </w:pPr>
            <w:r w:rsidRPr="00BA74AF">
              <w:rPr>
                <w:rStyle w:val="SAPEmphasis"/>
              </w:rPr>
              <w:lastRenderedPageBreak/>
              <w:t>Send E-mail Notification about Work Permit Information Approval</w:t>
            </w:r>
          </w:p>
        </w:tc>
        <w:tc>
          <w:tcPr>
            <w:tcW w:w="1080" w:type="dxa"/>
            <w:shd w:val="clear" w:color="auto" w:fill="auto"/>
          </w:tcPr>
          <w:p w14:paraId="33AA837A" w14:textId="329A95DC" w:rsidR="006147B5" w:rsidRPr="00BA74AF" w:rsidRDefault="006147B5" w:rsidP="006147B5">
            <w:r w:rsidRPr="00BA74AF">
              <w:t>Back-ground</w:t>
            </w:r>
          </w:p>
        </w:tc>
        <w:tc>
          <w:tcPr>
            <w:tcW w:w="3600" w:type="dxa"/>
            <w:shd w:val="clear" w:color="auto" w:fill="auto"/>
          </w:tcPr>
          <w:p w14:paraId="2F829BCA" w14:textId="41BE2B55" w:rsidR="006147B5" w:rsidRPr="00BA74AF" w:rsidRDefault="00F745AA" w:rsidP="007B428E">
            <w:r w:rsidRPr="00BA74AF">
              <w:t>E-Mail address of both employee and line manager are maintained in their employee file.</w:t>
            </w:r>
          </w:p>
        </w:tc>
        <w:tc>
          <w:tcPr>
            <w:tcW w:w="1530" w:type="dxa"/>
            <w:shd w:val="clear" w:color="auto" w:fill="auto"/>
          </w:tcPr>
          <w:p w14:paraId="409F5E43" w14:textId="77777777" w:rsidR="006147B5" w:rsidRPr="00BA74AF" w:rsidRDefault="006147B5" w:rsidP="006147B5">
            <w:pPr>
              <w:spacing w:after="120"/>
            </w:pPr>
          </w:p>
        </w:tc>
        <w:tc>
          <w:tcPr>
            <w:tcW w:w="1800" w:type="dxa"/>
            <w:shd w:val="clear" w:color="auto" w:fill="auto"/>
          </w:tcPr>
          <w:p w14:paraId="3CF00DED" w14:textId="77777777" w:rsidR="006147B5" w:rsidRPr="00BA74AF" w:rsidRDefault="006147B5" w:rsidP="007B428E"/>
        </w:tc>
        <w:tc>
          <w:tcPr>
            <w:tcW w:w="3856" w:type="dxa"/>
            <w:shd w:val="clear" w:color="auto" w:fill="auto"/>
          </w:tcPr>
          <w:p w14:paraId="605311EA" w14:textId="75BB4333" w:rsidR="00F745AA" w:rsidRPr="00BA74AF" w:rsidRDefault="00F745AA" w:rsidP="007B428E">
            <w:r w:rsidRPr="00BA74AF">
              <w:t xml:space="preserve">An email has been sent out to the employee and the line manager of the employee, notifying them about the approved </w:t>
            </w:r>
            <w:r w:rsidRPr="00BA74AF">
              <w:rPr>
                <w:rStyle w:val="SAPScreenElement"/>
                <w:color w:val="auto"/>
              </w:rPr>
              <w:t xml:space="preserve">Add Work Permit Info </w:t>
            </w:r>
            <w:r w:rsidRPr="00BA74AF">
              <w:t>action.</w:t>
            </w:r>
          </w:p>
        </w:tc>
      </w:tr>
      <w:tr w:rsidR="006147B5" w:rsidRPr="00BA74AF" w14:paraId="70FD2A3A" w14:textId="77777777" w:rsidTr="00532217">
        <w:tc>
          <w:tcPr>
            <w:tcW w:w="2420" w:type="dxa"/>
            <w:shd w:val="clear" w:color="auto" w:fill="auto"/>
          </w:tcPr>
          <w:p w14:paraId="159C548E" w14:textId="73BCDB3F" w:rsidR="006147B5" w:rsidRPr="00BA74AF" w:rsidRDefault="0005286C" w:rsidP="0005286C">
            <w:pPr>
              <w:rPr>
                <w:rStyle w:val="SAPEmphasis"/>
              </w:rPr>
            </w:pPr>
            <w:r w:rsidRPr="00BA74AF">
              <w:rPr>
                <w:rStyle w:val="SAPEmphasis"/>
              </w:rPr>
              <w:t>Receive E-mail Notification about Approval of my Work Permit Information</w:t>
            </w:r>
          </w:p>
        </w:tc>
        <w:tc>
          <w:tcPr>
            <w:tcW w:w="1080" w:type="dxa"/>
            <w:shd w:val="clear" w:color="auto" w:fill="auto"/>
          </w:tcPr>
          <w:p w14:paraId="296499F6" w14:textId="2B7171DA" w:rsidR="006147B5" w:rsidRPr="00BA74AF" w:rsidRDefault="006147B5" w:rsidP="006147B5">
            <w:r w:rsidRPr="00BA74AF">
              <w:t>E-Mail</w:t>
            </w:r>
          </w:p>
        </w:tc>
        <w:tc>
          <w:tcPr>
            <w:tcW w:w="3600" w:type="dxa"/>
            <w:shd w:val="clear" w:color="auto" w:fill="auto"/>
          </w:tcPr>
          <w:p w14:paraId="13734C0F" w14:textId="77777777" w:rsidR="006147B5" w:rsidRPr="00BA74AF" w:rsidRDefault="006147B5" w:rsidP="006147B5">
            <w:pPr>
              <w:spacing w:after="120"/>
            </w:pPr>
          </w:p>
        </w:tc>
        <w:tc>
          <w:tcPr>
            <w:tcW w:w="1530" w:type="dxa"/>
            <w:shd w:val="clear" w:color="auto" w:fill="auto"/>
          </w:tcPr>
          <w:p w14:paraId="49399F2F" w14:textId="4C4A2CDF" w:rsidR="006147B5" w:rsidRPr="00BA74AF" w:rsidRDefault="0005286C" w:rsidP="007B428E">
            <w:r w:rsidRPr="00BA74AF">
              <w:t>Employee</w:t>
            </w:r>
          </w:p>
        </w:tc>
        <w:tc>
          <w:tcPr>
            <w:tcW w:w="1800" w:type="dxa"/>
            <w:shd w:val="clear" w:color="auto" w:fill="auto"/>
          </w:tcPr>
          <w:p w14:paraId="429CAFB5" w14:textId="62EC0D74" w:rsidR="006147B5" w:rsidRPr="00BA74AF" w:rsidRDefault="006147B5" w:rsidP="007B428E">
            <w:r w:rsidRPr="00BA74AF">
              <w:t>outside software</w:t>
            </w:r>
          </w:p>
        </w:tc>
        <w:tc>
          <w:tcPr>
            <w:tcW w:w="3856" w:type="dxa"/>
            <w:shd w:val="clear" w:color="auto" w:fill="auto"/>
          </w:tcPr>
          <w:p w14:paraId="100D803C" w14:textId="74113D09" w:rsidR="00940C5A" w:rsidRPr="00BA74AF" w:rsidRDefault="00F745AA" w:rsidP="007B428E">
            <w:r w:rsidRPr="00BA74AF">
              <w:t xml:space="preserve">The employee has received an email notification informing him or her </w:t>
            </w:r>
            <w:r w:rsidR="00940C5A" w:rsidRPr="00BA74AF">
              <w:t>about the approval of</w:t>
            </w:r>
            <w:r w:rsidRPr="00BA74AF">
              <w:t xml:space="preserve"> the work permit information </w:t>
            </w:r>
            <w:r w:rsidR="00940C5A" w:rsidRPr="00BA74AF">
              <w:t xml:space="preserve">updates </w:t>
            </w:r>
            <w:r w:rsidRPr="00BA74AF">
              <w:t>he or she has maintained</w:t>
            </w:r>
            <w:r w:rsidR="00940C5A" w:rsidRPr="00BA74AF">
              <w:t>.</w:t>
            </w:r>
          </w:p>
        </w:tc>
      </w:tr>
      <w:tr w:rsidR="006147B5" w:rsidRPr="00BA74AF" w14:paraId="46679C28" w14:textId="77777777" w:rsidTr="00532217">
        <w:tc>
          <w:tcPr>
            <w:tcW w:w="2420" w:type="dxa"/>
            <w:shd w:val="clear" w:color="auto" w:fill="auto"/>
          </w:tcPr>
          <w:p w14:paraId="771C9DA7" w14:textId="0FC31BA7" w:rsidR="006147B5" w:rsidRPr="00BA74AF" w:rsidRDefault="0005286C" w:rsidP="0005286C">
            <w:pPr>
              <w:rPr>
                <w:rStyle w:val="SAPEmphasis"/>
              </w:rPr>
            </w:pPr>
            <w:r w:rsidRPr="00BA74AF">
              <w:rPr>
                <w:rStyle w:val="SAPEmphasis"/>
              </w:rPr>
              <w:t>Receive E-mail Notification about Approval of Employee Work Permit Information</w:t>
            </w:r>
          </w:p>
        </w:tc>
        <w:tc>
          <w:tcPr>
            <w:tcW w:w="1080" w:type="dxa"/>
            <w:shd w:val="clear" w:color="auto" w:fill="auto"/>
          </w:tcPr>
          <w:p w14:paraId="1FD90E4D" w14:textId="1038E734" w:rsidR="006147B5" w:rsidRPr="00BA74AF" w:rsidRDefault="006147B5" w:rsidP="006147B5">
            <w:r w:rsidRPr="00BA74AF">
              <w:t>E-Mail</w:t>
            </w:r>
          </w:p>
        </w:tc>
        <w:tc>
          <w:tcPr>
            <w:tcW w:w="3600" w:type="dxa"/>
            <w:shd w:val="clear" w:color="auto" w:fill="auto"/>
          </w:tcPr>
          <w:p w14:paraId="6506528C" w14:textId="77777777" w:rsidR="006147B5" w:rsidRPr="00BA74AF" w:rsidRDefault="006147B5" w:rsidP="006147B5">
            <w:pPr>
              <w:spacing w:after="120"/>
            </w:pPr>
          </w:p>
        </w:tc>
        <w:tc>
          <w:tcPr>
            <w:tcW w:w="1530" w:type="dxa"/>
            <w:shd w:val="clear" w:color="auto" w:fill="auto"/>
          </w:tcPr>
          <w:p w14:paraId="3E99B600" w14:textId="1C0732EC" w:rsidR="006147B5" w:rsidRPr="00BA74AF" w:rsidRDefault="0005286C" w:rsidP="007B428E">
            <w:r w:rsidRPr="00BA74AF">
              <w:t xml:space="preserve">Line Manager </w:t>
            </w:r>
          </w:p>
        </w:tc>
        <w:tc>
          <w:tcPr>
            <w:tcW w:w="1800" w:type="dxa"/>
            <w:shd w:val="clear" w:color="auto" w:fill="auto"/>
          </w:tcPr>
          <w:p w14:paraId="29E8027B" w14:textId="7E7B4DF4" w:rsidR="006147B5" w:rsidRPr="00BA74AF" w:rsidRDefault="006147B5" w:rsidP="007B428E">
            <w:r w:rsidRPr="00BA74AF">
              <w:t>outside software</w:t>
            </w:r>
          </w:p>
        </w:tc>
        <w:tc>
          <w:tcPr>
            <w:tcW w:w="3856" w:type="dxa"/>
            <w:shd w:val="clear" w:color="auto" w:fill="auto"/>
          </w:tcPr>
          <w:p w14:paraId="44B3F26A" w14:textId="45D343FC" w:rsidR="006147B5" w:rsidRPr="00BA74AF" w:rsidRDefault="00940C5A" w:rsidP="007B428E">
            <w:r w:rsidRPr="00BA74AF">
              <w:t>The employee’s line manager has received an email notification about the approval of work permit information updates for his or her direct report.</w:t>
            </w:r>
          </w:p>
        </w:tc>
      </w:tr>
    </w:tbl>
    <w:p w14:paraId="7FD5744A" w14:textId="77777777" w:rsidR="00472CAD" w:rsidRPr="00BA74AF" w:rsidRDefault="00472CAD" w:rsidP="00472CAD">
      <w:pPr>
        <w:pStyle w:val="Heading1"/>
        <w:keepNext w:val="0"/>
        <w:tabs>
          <w:tab w:val="num" w:pos="426"/>
        </w:tabs>
        <w:spacing w:after="360"/>
        <w:ind w:left="573" w:hanging="573"/>
      </w:pPr>
      <w:bookmarkStart w:id="249" w:name="_Toc394394083"/>
      <w:bookmarkStart w:id="250" w:name="_Toc394394124"/>
      <w:bookmarkStart w:id="251" w:name="_Toc394394165"/>
      <w:bookmarkStart w:id="252" w:name="_Toc435198734"/>
      <w:bookmarkStart w:id="253" w:name="_Toc435630000"/>
      <w:bookmarkStart w:id="254" w:name="_Toc435632674"/>
      <w:bookmarkStart w:id="255" w:name="_Toc435198737"/>
      <w:bookmarkStart w:id="256" w:name="_Toc435630003"/>
      <w:bookmarkStart w:id="257" w:name="_Toc435632677"/>
      <w:bookmarkStart w:id="258" w:name="_Toc391586499"/>
      <w:bookmarkStart w:id="259" w:name="_Toc391586874"/>
      <w:bookmarkStart w:id="260" w:name="_Toc410685022"/>
      <w:bookmarkStart w:id="261" w:name="_Toc507150331"/>
      <w:bookmarkEnd w:id="249"/>
      <w:bookmarkEnd w:id="250"/>
      <w:bookmarkEnd w:id="251"/>
      <w:bookmarkEnd w:id="252"/>
      <w:bookmarkEnd w:id="253"/>
      <w:bookmarkEnd w:id="254"/>
      <w:bookmarkEnd w:id="255"/>
      <w:bookmarkEnd w:id="256"/>
      <w:bookmarkEnd w:id="257"/>
      <w:r w:rsidRPr="00BA74AF">
        <w:lastRenderedPageBreak/>
        <w:t>Testing the Process Steps</w:t>
      </w:r>
      <w:bookmarkEnd w:id="258"/>
      <w:bookmarkEnd w:id="259"/>
      <w:bookmarkEnd w:id="260"/>
      <w:bookmarkEnd w:id="261"/>
    </w:p>
    <w:p w14:paraId="3ADB3B63" w14:textId="079E3946" w:rsidR="00472CAD" w:rsidRPr="006A4301" w:rsidRDefault="00472CAD" w:rsidP="00472CAD">
      <w:pPr>
        <w:rPr>
          <w:ins w:id="262" w:author="Author" w:date="2018-01-23T16:20:00Z"/>
        </w:rPr>
      </w:pPr>
      <w:r w:rsidRPr="00BA74AF">
        <w:t xml:space="preserve">This </w:t>
      </w:r>
      <w:r w:rsidRPr="00920ABB">
        <w:t>section describes test procedures for each process step that belongs to this scope item.</w:t>
      </w:r>
    </w:p>
    <w:p w14:paraId="62166046" w14:textId="77777777" w:rsidR="00BE1809" w:rsidRPr="006A4301" w:rsidRDefault="00BE1809" w:rsidP="00BE1809">
      <w:pPr>
        <w:rPr>
          <w:moveTo w:id="263" w:author="Author" w:date="2018-01-23T16:20:00Z"/>
        </w:rPr>
      </w:pPr>
      <w:moveToRangeStart w:id="264" w:author="Author" w:date="2018-01-23T16:20:00Z" w:name="move504487748"/>
      <w:moveTo w:id="265" w:author="Author" w:date="2018-01-23T16:20:00Z">
        <w:r w:rsidRPr="006A4301">
          <w:t>The test should take around 30 minutes.</w:t>
        </w:r>
      </w:moveTo>
    </w:p>
    <w:moveToRangeEnd w:id="264"/>
    <w:p w14:paraId="5C07E30F" w14:textId="59D47798" w:rsidR="00BE1809" w:rsidRPr="006A4301" w:rsidRDefault="00BE1809" w:rsidP="00472CAD">
      <w:pPr>
        <w:rPr>
          <w:ins w:id="266" w:author="Author" w:date="2018-01-23T16:20:00Z"/>
        </w:rPr>
      </w:pPr>
    </w:p>
    <w:p w14:paraId="6929B8FE" w14:textId="77777777" w:rsidR="00BE1809" w:rsidRPr="006A4301" w:rsidRDefault="00BE1809" w:rsidP="00BE1809">
      <w:pPr>
        <w:pStyle w:val="SAPNoteHeading"/>
        <w:ind w:left="0"/>
        <w:rPr>
          <w:ins w:id="267" w:author="Author" w:date="2018-01-23T16:20:00Z"/>
          <w:rPrChange w:id="268" w:author="Author" w:date="2018-02-16T14:23:00Z">
            <w:rPr>
              <w:ins w:id="269" w:author="Author" w:date="2018-01-23T16:20:00Z"/>
              <w:highlight w:val="cyan"/>
            </w:rPr>
          </w:rPrChange>
        </w:rPr>
      </w:pPr>
      <w:commentRangeStart w:id="270"/>
      <w:ins w:id="271" w:author="Author" w:date="2018-01-23T16:20:00Z">
        <w:r w:rsidRPr="006A4301">
          <w:rPr>
            <w:noProof/>
            <w:rPrChange w:id="272" w:author="Author" w:date="2018-02-16T14:23:00Z">
              <w:rPr>
                <w:noProof/>
                <w:highlight w:val="cyan"/>
              </w:rPr>
            </w:rPrChange>
          </w:rPr>
          <w:drawing>
            <wp:inline distT="0" distB="0" distL="0" distR="0" wp14:anchorId="18FA0F10" wp14:editId="4C2098A7">
              <wp:extent cx="228600" cy="22860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A4301">
          <w:rPr>
            <w:rPrChange w:id="273" w:author="Author" w:date="2018-02-16T14:23:00Z">
              <w:rPr>
                <w:highlight w:val="cyan"/>
              </w:rPr>
            </w:rPrChange>
          </w:rPr>
          <w:t> Note</w:t>
        </w:r>
      </w:ins>
    </w:p>
    <w:p w14:paraId="00AAD633" w14:textId="618ABBD4" w:rsidR="00BE1809" w:rsidRPr="006A4301" w:rsidRDefault="00BE1809" w:rsidP="00BE1809">
      <w:pPr>
        <w:rPr>
          <w:ins w:id="274" w:author="Author" w:date="2018-01-23T16:20:00Z"/>
          <w:rPrChange w:id="275" w:author="Author" w:date="2018-02-16T14:23:00Z">
            <w:rPr>
              <w:ins w:id="276" w:author="Author" w:date="2018-01-23T16:20:00Z"/>
              <w:highlight w:val="cyan"/>
            </w:rPr>
          </w:rPrChange>
        </w:rPr>
      </w:pPr>
      <w:ins w:id="277" w:author="Author" w:date="2018-01-23T16:20:00Z">
        <w:r w:rsidRPr="006A4301">
          <w:rPr>
            <w:rPrChange w:id="278" w:author="Author" w:date="2018-02-16T14:23:00Z">
              <w:rPr>
                <w:highlight w:val="cyan"/>
              </w:rPr>
            </w:rPrChange>
          </w:rPr>
          <w:t>The document is generally valid for all countries in scope of this SAP Best Practices</w:t>
        </w:r>
        <w:del w:id="279" w:author="Author" w:date="2018-02-12T18:18:00Z">
          <w:r w:rsidRPr="006A4301" w:rsidDel="00ED3A88">
            <w:rPr>
              <w:rPrChange w:id="280" w:author="Author" w:date="2018-02-16T14:23:00Z">
                <w:rPr>
                  <w:highlight w:val="cyan"/>
                </w:rPr>
              </w:rPrChange>
            </w:rPr>
            <w:delText xml:space="preserve"> solution</w:delText>
          </w:r>
        </w:del>
        <w:r w:rsidRPr="006A4301">
          <w:rPr>
            <w:rPrChange w:id="281" w:author="Author" w:date="2018-02-16T14:23:00Z">
              <w:rPr>
                <w:highlight w:val="cyan"/>
              </w:rPr>
            </w:rPrChange>
          </w:rPr>
          <w:t xml:space="preserve">. Country-specific details are also described, be it directly in the </w:t>
        </w:r>
        <w:r w:rsidRPr="006A4301">
          <w:rPr>
            <w:rFonts w:ascii="BentonSans Bold" w:hAnsi="BentonSans Bold"/>
            <w:color w:val="666666"/>
            <w:rPrChange w:id="282" w:author="Author" w:date="2018-02-16T14:23:00Z">
              <w:rPr>
                <w:rFonts w:ascii="BentonSans Bold" w:hAnsi="BentonSans Bold"/>
                <w:color w:val="666666"/>
                <w:highlight w:val="cyan"/>
              </w:rPr>
            </w:rPrChange>
          </w:rPr>
          <w:t>Procedure</w:t>
        </w:r>
        <w:r w:rsidRPr="006A4301">
          <w:rPr>
            <w:rFonts w:cs="Arial"/>
            <w:bCs/>
            <w:rPrChange w:id="283" w:author="Author" w:date="2018-02-16T14:23:00Z">
              <w:rPr>
                <w:rFonts w:cs="Arial"/>
                <w:bCs/>
                <w:highlight w:val="cyan"/>
              </w:rPr>
            </w:rPrChange>
          </w:rPr>
          <w:t xml:space="preserve"> tables or</w:t>
        </w:r>
        <w:r w:rsidRPr="006A4301">
          <w:rPr>
            <w:rPrChange w:id="284" w:author="Author" w:date="2018-02-16T14:23:00Z">
              <w:rPr>
                <w:highlight w:val="cyan"/>
              </w:rPr>
            </w:rPrChange>
          </w:rPr>
          <w:t xml:space="preserve"> in</w:t>
        </w:r>
      </w:ins>
      <w:ins w:id="285" w:author="Author" w:date="2018-03-01T14:10:00Z">
        <w:r w:rsidR="00CA5CAA">
          <w:t xml:space="preserve"> the</w:t>
        </w:r>
      </w:ins>
      <w:ins w:id="286" w:author="Author" w:date="2018-01-23T16:20:00Z">
        <w:r w:rsidRPr="006A4301">
          <w:rPr>
            <w:rPrChange w:id="287" w:author="Author" w:date="2018-02-16T14:23:00Z">
              <w:rPr>
                <w:highlight w:val="cyan"/>
              </w:rPr>
            </w:rPrChange>
          </w:rPr>
          <w:t xml:space="preserve"> separate </w:t>
        </w:r>
      </w:ins>
      <w:ins w:id="288" w:author="Author" w:date="2018-03-01T14:10:00Z">
        <w:r w:rsidR="00CA5CAA" w:rsidRPr="00AF6955">
          <w:t>chapter</w:t>
        </w:r>
        <w:r w:rsidR="00CA5CAA">
          <w:t xml:space="preserve"> </w:t>
        </w:r>
        <w:r w:rsidR="00CA5CAA" w:rsidRPr="00DD6484">
          <w:rPr>
            <w:rStyle w:val="SAPScreenElement"/>
            <w:color w:val="auto"/>
          </w:rPr>
          <w:t>Country-Specific Field</w:t>
        </w:r>
        <w:r w:rsidR="00CA5CAA">
          <w:rPr>
            <w:rStyle w:val="SAPScreenElement"/>
            <w:color w:val="auto"/>
          </w:rPr>
          <w:t>s</w:t>
        </w:r>
        <w:r w:rsidR="00CA5CAA" w:rsidRPr="00DD6484">
          <w:rPr>
            <w:rStyle w:val="SAPScreenElement"/>
            <w:color w:val="auto"/>
          </w:rPr>
          <w:t xml:space="preserve"> </w:t>
        </w:r>
      </w:ins>
      <w:ins w:id="289" w:author="Author" w:date="2018-01-23T16:20:00Z">
        <w:del w:id="290" w:author="Author" w:date="2018-03-01T14:10:00Z">
          <w:r w:rsidRPr="006A4301" w:rsidDel="00CA5CAA">
            <w:rPr>
              <w:rPrChange w:id="291" w:author="Author" w:date="2018-02-16T14:23:00Z">
                <w:rPr>
                  <w:highlight w:val="cyan"/>
                </w:rPr>
              </w:rPrChange>
            </w:rPr>
            <w:delText xml:space="preserve">chapters </w:delText>
          </w:r>
        </w:del>
        <w:r w:rsidRPr="006A4301">
          <w:rPr>
            <w:rPrChange w:id="292" w:author="Author" w:date="2018-02-16T14:23:00Z">
              <w:rPr>
                <w:highlight w:val="cyan"/>
              </w:rPr>
            </w:rPrChange>
          </w:rPr>
          <w:t xml:space="preserve">and </w:t>
        </w:r>
      </w:ins>
      <w:ins w:id="293" w:author="Author" w:date="2018-03-01T14:10:00Z">
        <w:r w:rsidR="00CA5CAA">
          <w:t xml:space="preserve">its </w:t>
        </w:r>
      </w:ins>
      <w:ins w:id="294" w:author="Author" w:date="2018-01-23T16:20:00Z">
        <w:r w:rsidRPr="006A4301">
          <w:rPr>
            <w:rPrChange w:id="295" w:author="Author" w:date="2018-02-16T14:23:00Z">
              <w:rPr>
                <w:highlight w:val="cyan"/>
              </w:rPr>
            </w:rPrChange>
          </w:rPr>
          <w:t xml:space="preserve">subchapters towards the end of the document. Hyperlinks to </w:t>
        </w:r>
      </w:ins>
      <w:ins w:id="296" w:author="Author" w:date="2018-03-01T14:11:00Z">
        <w:r w:rsidR="00CA5CAA" w:rsidRPr="00AF6955">
          <w:t>chapter</w:t>
        </w:r>
        <w:r w:rsidR="00CA5CAA">
          <w:t xml:space="preserve"> </w:t>
        </w:r>
        <w:r w:rsidR="00CA5CAA" w:rsidRPr="00DD6484">
          <w:rPr>
            <w:rStyle w:val="SAPScreenElement"/>
            <w:color w:val="auto"/>
          </w:rPr>
          <w:t>Country-Specific Field</w:t>
        </w:r>
        <w:r w:rsidR="00CA5CAA">
          <w:rPr>
            <w:rStyle w:val="SAPScreenElement"/>
            <w:color w:val="auto"/>
          </w:rPr>
          <w:t>s</w:t>
        </w:r>
        <w:r w:rsidR="00CA5CAA" w:rsidRPr="00DD6484">
          <w:rPr>
            <w:rStyle w:val="SAPScreenElement"/>
            <w:color w:val="auto"/>
          </w:rPr>
          <w:t xml:space="preserve"> </w:t>
        </w:r>
      </w:ins>
      <w:ins w:id="297" w:author="Author" w:date="2018-01-23T16:20:00Z">
        <w:del w:id="298" w:author="Author" w:date="2018-03-01T14:11:00Z">
          <w:r w:rsidRPr="006A4301" w:rsidDel="00CA5CAA">
            <w:rPr>
              <w:rPrChange w:id="299" w:author="Author" w:date="2018-02-16T14:23:00Z">
                <w:rPr>
                  <w:highlight w:val="cyan"/>
                </w:rPr>
              </w:rPrChange>
            </w:rPr>
            <w:delText xml:space="preserve">these </w:delText>
          </w:r>
        </w:del>
        <w:r w:rsidRPr="006A4301">
          <w:rPr>
            <w:rPrChange w:id="300" w:author="Author" w:date="2018-02-16T14:23:00Z">
              <w:rPr>
                <w:highlight w:val="cyan"/>
              </w:rPr>
            </w:rPrChange>
          </w:rPr>
          <w:t xml:space="preserve">have been added, where applicable, in the </w:t>
        </w:r>
        <w:r w:rsidRPr="006A4301">
          <w:rPr>
            <w:rFonts w:ascii="BentonSans Bold" w:hAnsi="BentonSans Bold"/>
            <w:color w:val="666666"/>
            <w:rPrChange w:id="301" w:author="Author" w:date="2018-02-16T14:23:00Z">
              <w:rPr>
                <w:rFonts w:ascii="BentonSans Bold" w:hAnsi="BentonSans Bold"/>
                <w:color w:val="666666"/>
                <w:highlight w:val="cyan"/>
              </w:rPr>
            </w:rPrChange>
          </w:rPr>
          <w:t>Procedure</w:t>
        </w:r>
        <w:r w:rsidRPr="006A4301">
          <w:rPr>
            <w:rFonts w:cs="Arial"/>
            <w:bCs/>
            <w:rPrChange w:id="302" w:author="Author" w:date="2018-02-16T14:23:00Z">
              <w:rPr>
                <w:rFonts w:cs="Arial"/>
                <w:bCs/>
                <w:highlight w:val="cyan"/>
              </w:rPr>
            </w:rPrChange>
          </w:rPr>
          <w:t xml:space="preserve"> tables</w:t>
        </w:r>
        <w:r w:rsidRPr="006A4301">
          <w:rPr>
            <w:rPrChange w:id="303" w:author="Author" w:date="2018-02-16T14:23:00Z">
              <w:rPr>
                <w:highlight w:val="cyan"/>
              </w:rPr>
            </w:rPrChange>
          </w:rPr>
          <w:t xml:space="preserve"> within this chapter. You can always jump back by using the </w:t>
        </w:r>
        <w:r w:rsidRPr="006A4301">
          <w:rPr>
            <w:rStyle w:val="SAPScreenElement"/>
            <w:rPrChange w:id="304" w:author="Author" w:date="2018-02-16T14:23:00Z">
              <w:rPr>
                <w:rStyle w:val="SAPScreenElement"/>
                <w:highlight w:val="cyan"/>
              </w:rPr>
            </w:rPrChange>
          </w:rPr>
          <w:t>Back</w:t>
        </w:r>
        <w:r w:rsidRPr="006A4301">
          <w:rPr>
            <w:rPrChange w:id="305" w:author="Author" w:date="2018-02-16T14:23:00Z">
              <w:rPr>
                <w:highlight w:val="cyan"/>
              </w:rPr>
            </w:rPrChange>
          </w:rPr>
          <w:t xml:space="preserve">  </w:t>
        </w:r>
        <w:r w:rsidRPr="006A4301">
          <w:rPr>
            <w:noProof/>
            <w:rPrChange w:id="306" w:author="Author" w:date="2018-02-16T14:23:00Z">
              <w:rPr>
                <w:noProof/>
                <w:highlight w:val="cyan"/>
              </w:rPr>
            </w:rPrChange>
          </w:rPr>
          <w:drawing>
            <wp:inline distT="0" distB="0" distL="0" distR="0" wp14:anchorId="198D0F38" wp14:editId="538D94EF">
              <wp:extent cx="24765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 cy="180975"/>
                      </a:xfrm>
                      <a:prstGeom prst="rect">
                        <a:avLst/>
                      </a:prstGeom>
                    </pic:spPr>
                  </pic:pic>
                </a:graphicData>
              </a:graphic>
            </wp:inline>
          </w:drawing>
        </w:r>
        <w:r w:rsidRPr="006A4301">
          <w:rPr>
            <w:rPrChange w:id="307" w:author="Author" w:date="2018-02-16T14:23:00Z">
              <w:rPr>
                <w:highlight w:val="cyan"/>
              </w:rPr>
            </w:rPrChange>
          </w:rPr>
          <w:t xml:space="preserve"> button on the </w:t>
        </w:r>
        <w:r w:rsidRPr="006A4301">
          <w:rPr>
            <w:rStyle w:val="SAPScreenElement"/>
            <w:rPrChange w:id="308" w:author="Author" w:date="2018-02-16T14:23:00Z">
              <w:rPr>
                <w:rStyle w:val="SAPScreenElement"/>
                <w:highlight w:val="cyan"/>
              </w:rPr>
            </w:rPrChange>
          </w:rPr>
          <w:t xml:space="preserve">Quick Access Toolbar </w:t>
        </w:r>
        <w:r w:rsidRPr="006A4301">
          <w:rPr>
            <w:rPrChange w:id="309" w:author="Author" w:date="2018-02-16T14:23:00Z">
              <w:rPr>
                <w:highlight w:val="cyan"/>
              </w:rPr>
            </w:rPrChange>
          </w:rPr>
          <w:t>of the Word document.</w:t>
        </w:r>
      </w:ins>
    </w:p>
    <w:p w14:paraId="34E8018C" w14:textId="77777777" w:rsidR="00BE1809" w:rsidRPr="006A4301" w:rsidRDefault="00BE1809" w:rsidP="00BE1809">
      <w:pPr>
        <w:pStyle w:val="SAPNoteHeading"/>
        <w:ind w:left="720"/>
        <w:rPr>
          <w:ins w:id="310" w:author="Author" w:date="2018-01-23T16:20:00Z"/>
          <w:rPrChange w:id="311" w:author="Author" w:date="2018-02-16T14:23:00Z">
            <w:rPr>
              <w:ins w:id="312" w:author="Author" w:date="2018-01-23T16:20:00Z"/>
              <w:highlight w:val="cyan"/>
            </w:rPr>
          </w:rPrChange>
        </w:rPr>
      </w:pPr>
      <w:ins w:id="313" w:author="Author" w:date="2018-01-23T16:20:00Z">
        <w:r w:rsidRPr="006A4301">
          <w:rPr>
            <w:noProof/>
            <w:rPrChange w:id="314" w:author="Author" w:date="2018-02-16T14:23:00Z">
              <w:rPr>
                <w:noProof/>
                <w:highlight w:val="cyan"/>
              </w:rPr>
            </w:rPrChange>
          </w:rPr>
          <w:drawing>
            <wp:inline distT="0" distB="0" distL="0" distR="0" wp14:anchorId="79977A80" wp14:editId="43436CFF">
              <wp:extent cx="228600" cy="2286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A4301">
          <w:rPr>
            <w:rPrChange w:id="315" w:author="Author" w:date="2018-02-16T14:23:00Z">
              <w:rPr>
                <w:highlight w:val="cyan"/>
              </w:rPr>
            </w:rPrChange>
          </w:rPr>
          <w:t> Recommendation</w:t>
        </w:r>
      </w:ins>
    </w:p>
    <w:p w14:paraId="43903958" w14:textId="77777777" w:rsidR="00BE1809" w:rsidRPr="00920ABB" w:rsidRDefault="00BE1809" w:rsidP="00BE1809">
      <w:pPr>
        <w:ind w:left="720"/>
        <w:rPr>
          <w:ins w:id="316" w:author="Author" w:date="2018-01-23T16:20:00Z"/>
          <w:rStyle w:val="SAPScreenElement"/>
        </w:rPr>
      </w:pPr>
      <w:ins w:id="317" w:author="Author" w:date="2018-01-23T16:20:00Z">
        <w:r w:rsidRPr="006A4301">
          <w:rPr>
            <w:rPrChange w:id="318" w:author="Author" w:date="2018-02-16T14:23:00Z">
              <w:rPr>
                <w:highlight w:val="cyan"/>
              </w:rPr>
            </w:rPrChange>
          </w:rPr>
          <w:t xml:space="preserve">To add the </w:t>
        </w:r>
        <w:r w:rsidRPr="006A4301">
          <w:rPr>
            <w:rStyle w:val="SAPScreenElement"/>
            <w:rPrChange w:id="319" w:author="Author" w:date="2018-02-16T14:23:00Z">
              <w:rPr>
                <w:rStyle w:val="SAPScreenElement"/>
                <w:highlight w:val="cyan"/>
              </w:rPr>
            </w:rPrChange>
          </w:rPr>
          <w:t>Back</w:t>
        </w:r>
        <w:r w:rsidRPr="006A4301">
          <w:rPr>
            <w:rPrChange w:id="320" w:author="Author" w:date="2018-02-16T14:23:00Z">
              <w:rPr>
                <w:highlight w:val="cyan"/>
              </w:rPr>
            </w:rPrChange>
          </w:rPr>
          <w:t xml:space="preserve"> button, select the </w:t>
        </w:r>
        <w:r w:rsidRPr="006A4301">
          <w:rPr>
            <w:rStyle w:val="SAPScreenElement"/>
            <w:rPrChange w:id="321" w:author="Author" w:date="2018-02-16T14:23:00Z">
              <w:rPr>
                <w:rStyle w:val="SAPScreenElement"/>
                <w:highlight w:val="cyan"/>
              </w:rPr>
            </w:rPrChange>
          </w:rPr>
          <w:t xml:space="preserve">Customize Quick Access Toolbar  </w:t>
        </w:r>
        <w:r w:rsidRPr="006A4301">
          <w:rPr>
            <w:noProof/>
            <w:rPrChange w:id="322" w:author="Author" w:date="2018-02-16T14:23:00Z">
              <w:rPr>
                <w:noProof/>
                <w:highlight w:val="cyan"/>
              </w:rPr>
            </w:rPrChange>
          </w:rPr>
          <w:drawing>
            <wp:inline distT="0" distB="0" distL="0" distR="0" wp14:anchorId="0CB94D14" wp14:editId="3BCEB4F5">
              <wp:extent cx="238125" cy="2286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28600"/>
                      </a:xfrm>
                      <a:prstGeom prst="rect">
                        <a:avLst/>
                      </a:prstGeom>
                    </pic:spPr>
                  </pic:pic>
                </a:graphicData>
              </a:graphic>
            </wp:inline>
          </w:drawing>
        </w:r>
        <w:r w:rsidRPr="006A4301">
          <w:rPr>
            <w:rPrChange w:id="323" w:author="Author" w:date="2018-02-16T14:23:00Z">
              <w:rPr>
                <w:highlight w:val="cyan"/>
              </w:rPr>
            </w:rPrChange>
          </w:rPr>
          <w:t xml:space="preserve"> drop-down and select </w:t>
        </w:r>
        <w:r w:rsidRPr="006A4301">
          <w:rPr>
            <w:rStyle w:val="SAPScreenElement"/>
            <w:rPrChange w:id="324" w:author="Author" w:date="2018-02-16T14:23:00Z">
              <w:rPr>
                <w:rStyle w:val="SAPScreenElement"/>
                <w:highlight w:val="cyan"/>
              </w:rPr>
            </w:rPrChange>
          </w:rPr>
          <w:t>More Commands</w:t>
        </w:r>
        <w:r w:rsidRPr="006A4301">
          <w:rPr>
            <w:rPrChange w:id="325" w:author="Author" w:date="2018-02-16T14:23:00Z">
              <w:rPr>
                <w:highlight w:val="cyan"/>
              </w:rPr>
            </w:rPrChange>
          </w:rPr>
          <w:t xml:space="preserve">. In the </w:t>
        </w:r>
        <w:bookmarkStart w:id="326" w:name="_GoBack"/>
        <w:bookmarkEnd w:id="326"/>
        <w:r w:rsidRPr="006A4301">
          <w:rPr>
            <w:rStyle w:val="SAPScreenElement"/>
            <w:rPrChange w:id="327" w:author="Author" w:date="2018-02-16T14:23:00Z">
              <w:rPr>
                <w:rStyle w:val="SAPScreenElement"/>
                <w:highlight w:val="cyan"/>
              </w:rPr>
            </w:rPrChange>
          </w:rPr>
          <w:t>Choose commands from</w:t>
        </w:r>
        <w:r w:rsidRPr="006A4301">
          <w:rPr>
            <w:rPrChange w:id="328" w:author="Author" w:date="2018-02-16T14:23:00Z">
              <w:rPr>
                <w:highlight w:val="cyan"/>
              </w:rPr>
            </w:rPrChange>
          </w:rPr>
          <w:t xml:space="preserve"> drop-down list, choose </w:t>
        </w:r>
        <w:r w:rsidRPr="006A4301">
          <w:rPr>
            <w:rStyle w:val="SAPScreenElement"/>
            <w:rPrChange w:id="329" w:author="Author" w:date="2018-02-16T14:23:00Z">
              <w:rPr>
                <w:rStyle w:val="SAPScreenElement"/>
                <w:highlight w:val="cyan"/>
              </w:rPr>
            </w:rPrChange>
          </w:rPr>
          <w:t>Commands Not in the Ribbon</w:t>
        </w:r>
        <w:r w:rsidRPr="006A4301">
          <w:rPr>
            <w:rPrChange w:id="330" w:author="Author" w:date="2018-02-16T14:23:00Z">
              <w:rPr>
                <w:highlight w:val="cyan"/>
              </w:rPr>
            </w:rPrChange>
          </w:rPr>
          <w:t xml:space="preserve">. Scroll down in the list and select </w:t>
        </w:r>
        <w:r w:rsidRPr="006A4301">
          <w:rPr>
            <w:rStyle w:val="SAPScreenElement"/>
            <w:rPrChange w:id="331" w:author="Author" w:date="2018-02-16T14:23:00Z">
              <w:rPr>
                <w:rStyle w:val="SAPScreenElement"/>
                <w:highlight w:val="cyan"/>
              </w:rPr>
            </w:rPrChange>
          </w:rPr>
          <w:t>Back</w:t>
        </w:r>
        <w:r w:rsidRPr="006A4301">
          <w:rPr>
            <w:rPrChange w:id="332" w:author="Author" w:date="2018-02-16T14:23:00Z">
              <w:rPr>
                <w:highlight w:val="cyan"/>
              </w:rPr>
            </w:rPrChange>
          </w:rPr>
          <w:t xml:space="preserve">. Select </w:t>
        </w:r>
        <w:r w:rsidRPr="006A4301">
          <w:rPr>
            <w:rStyle w:val="SAPScreenElement"/>
            <w:rPrChange w:id="333" w:author="Author" w:date="2018-02-16T14:23:00Z">
              <w:rPr>
                <w:rStyle w:val="SAPScreenElement"/>
                <w:highlight w:val="cyan"/>
              </w:rPr>
            </w:rPrChange>
          </w:rPr>
          <w:t>Add</w:t>
        </w:r>
        <w:r w:rsidRPr="006A4301">
          <w:rPr>
            <w:rPrChange w:id="334" w:author="Author" w:date="2018-02-16T14:23:00Z">
              <w:rPr>
                <w:highlight w:val="cyan"/>
              </w:rPr>
            </w:rPrChange>
          </w:rPr>
          <w:t xml:space="preserve">, then select </w:t>
        </w:r>
        <w:r w:rsidRPr="006A4301">
          <w:rPr>
            <w:rStyle w:val="SAPScreenElement"/>
            <w:rPrChange w:id="335" w:author="Author" w:date="2018-02-16T14:23:00Z">
              <w:rPr>
                <w:rStyle w:val="SAPScreenElement"/>
                <w:highlight w:val="cyan"/>
              </w:rPr>
            </w:rPrChange>
          </w:rPr>
          <w:t>OK.</w:t>
        </w:r>
        <w:commentRangeEnd w:id="270"/>
        <w:r w:rsidRPr="00920ABB">
          <w:rPr>
            <w:rStyle w:val="CommentReference"/>
          </w:rPr>
          <w:commentReference w:id="270"/>
        </w:r>
      </w:ins>
    </w:p>
    <w:p w14:paraId="0EF4B003" w14:textId="77777777" w:rsidR="00BE1809" w:rsidRPr="006A4301" w:rsidRDefault="00BE1809" w:rsidP="00BE1809">
      <w:pPr>
        <w:pStyle w:val="SAPNoteHeading"/>
        <w:ind w:left="720"/>
        <w:rPr>
          <w:ins w:id="336" w:author="Author" w:date="2018-01-23T16:20:00Z"/>
          <w:rPrChange w:id="337" w:author="Author" w:date="2018-02-16T14:23:00Z">
            <w:rPr>
              <w:ins w:id="338" w:author="Author" w:date="2018-01-23T16:20:00Z"/>
              <w:highlight w:val="cyan"/>
            </w:rPr>
          </w:rPrChange>
        </w:rPr>
      </w:pPr>
      <w:ins w:id="339" w:author="Author" w:date="2018-01-23T16:20:00Z">
        <w:r w:rsidRPr="006A4301">
          <w:rPr>
            <w:noProof/>
            <w:rPrChange w:id="340" w:author="Author" w:date="2018-02-16T14:23:00Z">
              <w:rPr>
                <w:noProof/>
                <w:highlight w:val="cyan"/>
              </w:rPr>
            </w:rPrChange>
          </w:rPr>
          <w:drawing>
            <wp:inline distT="0" distB="0" distL="0" distR="0" wp14:anchorId="0400F9CB" wp14:editId="347B8B9B">
              <wp:extent cx="228600" cy="228600"/>
              <wp:effectExtent l="0" t="0" r="0" b="0"/>
              <wp:docPr id="2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A4301">
          <w:rPr>
            <w:rPrChange w:id="341" w:author="Author" w:date="2018-02-16T14:23:00Z">
              <w:rPr>
                <w:highlight w:val="cyan"/>
              </w:rPr>
            </w:rPrChange>
          </w:rPr>
          <w:t> Recommendation</w:t>
        </w:r>
      </w:ins>
    </w:p>
    <w:p w14:paraId="46FCD936" w14:textId="4B21E1E6" w:rsidR="00BE1809" w:rsidRPr="00920ABB" w:rsidRDefault="00BE1809" w:rsidP="00BE1809">
      <w:pPr>
        <w:ind w:left="720"/>
        <w:rPr>
          <w:ins w:id="342" w:author="Author" w:date="2018-01-23T16:20:00Z"/>
        </w:rPr>
      </w:pPr>
      <w:ins w:id="343" w:author="Author" w:date="2018-01-23T16:20:00Z">
        <w:r w:rsidRPr="006A4301">
          <w:rPr>
            <w:rPrChange w:id="344" w:author="Author" w:date="2018-02-16T14:23:00Z">
              <w:rPr>
                <w:highlight w:val="cyan"/>
              </w:rPr>
            </w:rPrChange>
          </w:rPr>
          <w:t xml:space="preserve">Once you have jumped to the subchapter containing the country-specific information, we recommend enabling </w:t>
        </w:r>
        <w:r w:rsidRPr="006A4301">
          <w:rPr>
            <w:rStyle w:val="SAPScreenElement"/>
            <w:rPrChange w:id="345" w:author="Author" w:date="2018-02-16T14:23:00Z">
              <w:rPr>
                <w:rStyle w:val="SAPScreenElement"/>
                <w:highlight w:val="cyan"/>
              </w:rPr>
            </w:rPrChange>
          </w:rPr>
          <w:t xml:space="preserve">View </w:t>
        </w:r>
        <w:r w:rsidRPr="006A4301">
          <w:rPr>
            <w:rStyle w:val="SAPScreenElement"/>
            <w:rPrChange w:id="346" w:author="Author" w:date="2018-02-16T14:23:00Z">
              <w:rPr>
                <w:rStyle w:val="SAPScreenElement"/>
                <w:highlight w:val="cyan"/>
              </w:rPr>
            </w:rPrChange>
          </w:rPr>
          <w:sym w:font="Symbol" w:char="F0AE"/>
        </w:r>
        <w:r w:rsidRPr="006A4301">
          <w:rPr>
            <w:rStyle w:val="SAPScreenElement"/>
            <w:rPrChange w:id="347" w:author="Author" w:date="2018-02-16T14:23:00Z">
              <w:rPr>
                <w:rStyle w:val="SAPScreenElement"/>
                <w:highlight w:val="cyan"/>
              </w:rPr>
            </w:rPrChange>
          </w:rPr>
          <w:t xml:space="preserve"> Navigation Pane</w:t>
        </w:r>
      </w:ins>
      <w:ins w:id="348" w:author="Author" w:date="2018-01-30T14:33:00Z">
        <w:r w:rsidR="00235BCE" w:rsidRPr="006A4301">
          <w:rPr>
            <w:rStyle w:val="SAPScreenElement"/>
            <w:rPrChange w:id="349" w:author="Author" w:date="2018-02-16T14:23:00Z">
              <w:rPr>
                <w:rStyle w:val="SAPScreenElement"/>
                <w:highlight w:val="cyan"/>
              </w:rPr>
            </w:rPrChange>
          </w:rPr>
          <w:t xml:space="preserve"> </w:t>
        </w:r>
        <w:r w:rsidR="00235BCE" w:rsidRPr="006A4301">
          <w:rPr>
            <w:rStyle w:val="SAPScreenElement"/>
            <w:rPrChange w:id="350" w:author="Author" w:date="2018-02-16T14:23:00Z">
              <w:rPr>
                <w:rStyle w:val="SAPScreenElement"/>
                <w:highlight w:val="cyan"/>
              </w:rPr>
            </w:rPrChange>
          </w:rPr>
          <w:sym w:font="Symbol" w:char="F0AE"/>
        </w:r>
        <w:r w:rsidR="00235BCE" w:rsidRPr="006A4301">
          <w:rPr>
            <w:rStyle w:val="SAPScreenElement"/>
            <w:rPrChange w:id="351" w:author="Author" w:date="2018-02-16T14:23:00Z">
              <w:rPr>
                <w:highlight w:val="yellow"/>
              </w:rPr>
            </w:rPrChange>
          </w:rPr>
          <w:t xml:space="preserve"> </w:t>
        </w:r>
        <w:r w:rsidR="00235BCE" w:rsidRPr="006A4301">
          <w:rPr>
            <w:rStyle w:val="SAPScreenElement"/>
            <w:rPrChange w:id="352" w:author="Author" w:date="2018-02-16T14:23:00Z">
              <w:rPr>
                <w:rStyle w:val="SAPScreenElement"/>
                <w:highlight w:val="cyan"/>
              </w:rPr>
            </w:rPrChange>
          </w:rPr>
          <w:t>Headings</w:t>
        </w:r>
      </w:ins>
      <w:ins w:id="353" w:author="Author" w:date="2018-01-23T16:20:00Z">
        <w:r w:rsidRPr="006A4301">
          <w:rPr>
            <w:rPrChange w:id="354" w:author="Author" w:date="2018-02-16T14:23:00Z">
              <w:rPr>
                <w:highlight w:val="cyan"/>
              </w:rPr>
            </w:rPrChange>
          </w:rPr>
          <w:t xml:space="preserve"> from the top menu to have the navigation pane shown in the left side of the screen. Thus you will be able to navigate to your country.</w:t>
        </w:r>
      </w:ins>
    </w:p>
    <w:p w14:paraId="3E9169C8" w14:textId="77777777" w:rsidR="00BE1809" w:rsidRPr="006A4301" w:rsidRDefault="00BE1809" w:rsidP="00BE1809">
      <w:pPr>
        <w:ind w:left="720"/>
        <w:rPr>
          <w:ins w:id="355" w:author="Author" w:date="2018-01-23T16:20:00Z"/>
        </w:rPr>
      </w:pPr>
    </w:p>
    <w:p w14:paraId="4200CF7F" w14:textId="77777777" w:rsidR="00BE1809" w:rsidRPr="006A4301" w:rsidRDefault="00BE1809" w:rsidP="00472CAD"/>
    <w:p w14:paraId="40D6FD46" w14:textId="26152D3C" w:rsidR="005B0C0E" w:rsidRPr="006A4301" w:rsidRDefault="005B0C0E" w:rsidP="005B0C0E">
      <w:r w:rsidRPr="006A4301">
        <w:t>Th</w:t>
      </w:r>
      <w:ins w:id="356" w:author="Author" w:date="2018-01-23T16:22:00Z">
        <w:r w:rsidR="00BE1809" w:rsidRPr="006A4301">
          <w:t>is</w:t>
        </w:r>
      </w:ins>
      <w:del w:id="357" w:author="Author" w:date="2018-01-23T16:22:00Z">
        <w:r w:rsidRPr="006A4301" w:rsidDel="00BE1809">
          <w:delText>e</w:delText>
        </w:r>
      </w:del>
      <w:r w:rsidRPr="006A4301">
        <w:t xml:space="preserve"> chapter is grouped into three subchapters:</w:t>
      </w:r>
    </w:p>
    <w:p w14:paraId="12BF419F" w14:textId="77ED3659" w:rsidR="005B0C0E" w:rsidRPr="006A4301" w:rsidRDefault="005B0C0E" w:rsidP="00AC5C05">
      <w:pPr>
        <w:numPr>
          <w:ilvl w:val="0"/>
          <w:numId w:val="29"/>
        </w:numPr>
        <w:ind w:left="360"/>
      </w:pPr>
      <w:r w:rsidRPr="006A4301">
        <w:t>Changes in the employee file without triggering of a workflow;</w:t>
      </w:r>
    </w:p>
    <w:p w14:paraId="4E452669" w14:textId="74E52773" w:rsidR="005B0C0E" w:rsidRPr="006A4301" w:rsidRDefault="00D34F29" w:rsidP="00AC5C05">
      <w:pPr>
        <w:numPr>
          <w:ilvl w:val="0"/>
          <w:numId w:val="29"/>
        </w:numPr>
        <w:ind w:left="360"/>
      </w:pPr>
      <w:r w:rsidRPr="006A4301">
        <w:t>Maintenance</w:t>
      </w:r>
      <w:r w:rsidR="005B0C0E" w:rsidRPr="006A4301">
        <w:t xml:space="preserve"> </w:t>
      </w:r>
      <w:r w:rsidRPr="006A4301">
        <w:t>of</w:t>
      </w:r>
      <w:r w:rsidR="005B0C0E" w:rsidRPr="006A4301">
        <w:t xml:space="preserve"> </w:t>
      </w:r>
      <w:r w:rsidRPr="006A4301">
        <w:t>personal information</w:t>
      </w:r>
      <w:r w:rsidR="005B0C0E" w:rsidRPr="006A4301">
        <w:t xml:space="preserve"> with triggering of a workflow; </w:t>
      </w:r>
    </w:p>
    <w:p w14:paraId="0E5C089A" w14:textId="70CA9EB3" w:rsidR="005B0C0E" w:rsidRPr="006A4301" w:rsidRDefault="00124D63" w:rsidP="00AC5C05">
      <w:pPr>
        <w:numPr>
          <w:ilvl w:val="0"/>
          <w:numId w:val="29"/>
        </w:numPr>
        <w:ind w:left="360"/>
        <w:rPr>
          <w:rPrChange w:id="358" w:author="Author" w:date="2018-02-16T14:23:00Z">
            <w:rPr>
              <w:highlight w:val="yellow"/>
            </w:rPr>
          </w:rPrChange>
        </w:rPr>
      </w:pPr>
      <w:r w:rsidRPr="006A4301">
        <w:rPr>
          <w:rPrChange w:id="359" w:author="Author" w:date="2018-02-16T14:23:00Z">
            <w:rPr>
              <w:highlight w:val="cyan"/>
            </w:rPr>
          </w:rPrChange>
        </w:rPr>
        <w:t xml:space="preserve">for countries </w:t>
      </w:r>
      <w:r w:rsidRPr="006A4301">
        <w:rPr>
          <w:rStyle w:val="SAPEmphasis"/>
          <w:rPrChange w:id="360" w:author="Author" w:date="2018-02-16T14:23:00Z">
            <w:rPr>
              <w:rStyle w:val="SAPEmphasis"/>
              <w:highlight w:val="cyan"/>
            </w:rPr>
          </w:rPrChange>
        </w:rPr>
        <w:t xml:space="preserve">AE, AU, </w:t>
      </w:r>
      <w:r w:rsidR="00857B74" w:rsidRPr="006A4301">
        <w:rPr>
          <w:rStyle w:val="SAPEmphasis"/>
          <w:rPrChange w:id="361" w:author="Author" w:date="2018-02-16T14:23:00Z">
            <w:rPr>
              <w:rStyle w:val="SAPEmphasis"/>
              <w:highlight w:val="cyan"/>
            </w:rPr>
          </w:rPrChange>
        </w:rPr>
        <w:t xml:space="preserve">CN, </w:t>
      </w:r>
      <w:r w:rsidRPr="006A4301">
        <w:rPr>
          <w:rStyle w:val="SAPEmphasis"/>
          <w:rPrChange w:id="362" w:author="Author" w:date="2018-02-16T14:23:00Z">
            <w:rPr>
              <w:rStyle w:val="SAPEmphasis"/>
              <w:highlight w:val="cyan"/>
            </w:rPr>
          </w:rPrChange>
        </w:rPr>
        <w:t xml:space="preserve">FR, </w:t>
      </w:r>
      <w:r w:rsidRPr="006A4301">
        <w:rPr>
          <w:rPrChange w:id="363" w:author="Author" w:date="2018-02-16T14:23:00Z">
            <w:rPr>
              <w:highlight w:val="cyan"/>
            </w:rPr>
          </w:rPrChange>
        </w:rPr>
        <w:t xml:space="preserve">and </w:t>
      </w:r>
      <w:r w:rsidRPr="006A4301">
        <w:rPr>
          <w:rStyle w:val="SAPEmphasis"/>
          <w:rPrChange w:id="364" w:author="Author" w:date="2018-02-16T14:23:00Z">
            <w:rPr>
              <w:rStyle w:val="SAPEmphasis"/>
              <w:highlight w:val="cyan"/>
            </w:rPr>
          </w:rPrChange>
        </w:rPr>
        <w:t>SA</w:t>
      </w:r>
      <w:r w:rsidRPr="006A4301">
        <w:rPr>
          <w:rPrChange w:id="365" w:author="Author" w:date="2018-02-16T14:23:00Z">
            <w:rPr>
              <w:highlight w:val="cyan"/>
            </w:rPr>
          </w:rPrChange>
        </w:rPr>
        <w:t xml:space="preserve">: </w:t>
      </w:r>
      <w:r w:rsidR="00D34F29" w:rsidRPr="006A4301">
        <w:rPr>
          <w:rPrChange w:id="366" w:author="Author" w:date="2018-02-16T14:23:00Z">
            <w:rPr>
              <w:highlight w:val="yellow"/>
            </w:rPr>
          </w:rPrChange>
        </w:rPr>
        <w:t>Maintenance of work eligibility data with triggering of a workflow</w:t>
      </w:r>
      <w:r w:rsidR="005B0C0E" w:rsidRPr="006A4301">
        <w:rPr>
          <w:rPrChange w:id="367" w:author="Author" w:date="2018-02-16T14:23:00Z">
            <w:rPr>
              <w:highlight w:val="yellow"/>
            </w:rPr>
          </w:rPrChange>
        </w:rPr>
        <w:t>.</w:t>
      </w:r>
    </w:p>
    <w:p w14:paraId="636E705D" w14:textId="77777777" w:rsidR="001C6168" w:rsidRPr="00BA74AF" w:rsidRDefault="001C6168" w:rsidP="00D34F29"/>
    <w:p w14:paraId="075DDF26" w14:textId="78B56EF4" w:rsidR="00D34F29" w:rsidRPr="00BA74AF" w:rsidRDefault="00D34F29" w:rsidP="00D34F29">
      <w:r w:rsidRPr="00BA74AF">
        <w:t xml:space="preserve">Maintenance of personal information as well as of work eligibility data needs to be approved by the employee’s HR Business Partner, before the change becomes effective in the system. For this purpose, the </w:t>
      </w:r>
      <w:r w:rsidRPr="00BA74AF">
        <w:rPr>
          <w:rStyle w:val="SAPScreenElement"/>
        </w:rPr>
        <w:t>Relationship Type</w:t>
      </w:r>
      <w:r w:rsidRPr="00BA74AF">
        <w:rPr>
          <w:rStyle w:val="UserInput"/>
          <w:sz w:val="18"/>
        </w:rPr>
        <w:t xml:space="preserve"> HR Manager </w:t>
      </w:r>
      <w:r w:rsidRPr="00BA74AF">
        <w:t>must have been maintained for the employee before he or she performs changes to the personal information or work eligibility.</w:t>
      </w:r>
    </w:p>
    <w:p w14:paraId="3746637C" w14:textId="77777777" w:rsidR="00D34F29" w:rsidRPr="00BA74AF" w:rsidRDefault="00D34F29" w:rsidP="00AC5C05">
      <w:pPr>
        <w:pStyle w:val="SAPNoteHeading"/>
        <w:ind w:left="720"/>
      </w:pPr>
      <w:r w:rsidRPr="00BA74AF">
        <w:rPr>
          <w:noProof/>
        </w:rPr>
        <w:drawing>
          <wp:inline distT="0" distB="0" distL="0" distR="0" wp14:anchorId="3BD06AF5" wp14:editId="45A4097A">
            <wp:extent cx="225425" cy="225425"/>
            <wp:effectExtent l="0" t="0" r="3175" b="3175"/>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74AF">
        <w:t> Recommendation</w:t>
      </w:r>
    </w:p>
    <w:p w14:paraId="22636C1B" w14:textId="77777777" w:rsidR="00D34F29" w:rsidRPr="00BA74AF" w:rsidRDefault="00D34F29" w:rsidP="00AC5C05">
      <w:pPr>
        <w:pStyle w:val="NoteParagraph"/>
        <w:ind w:left="720"/>
      </w:pPr>
      <w:r w:rsidRPr="00BA74AF">
        <w:t xml:space="preserve">In case you have missed to maintain the </w:t>
      </w:r>
      <w:r w:rsidRPr="00BA74AF">
        <w:rPr>
          <w:rStyle w:val="SAPScreenElement"/>
        </w:rPr>
        <w:t>Relationship Type</w:t>
      </w:r>
      <w:r w:rsidRPr="00BA74AF">
        <w:rPr>
          <w:rStyle w:val="UserInput"/>
          <w:sz w:val="18"/>
        </w:rPr>
        <w:t xml:space="preserve"> HR Manager</w:t>
      </w:r>
      <w:r w:rsidRPr="00BA74AF">
        <w:t>, you can add it as briefly described below:</w:t>
      </w:r>
    </w:p>
    <w:p w14:paraId="5B371C67" w14:textId="77777777" w:rsidR="00D34F29" w:rsidRPr="00BA74AF" w:rsidRDefault="00D34F29" w:rsidP="00AC5C05">
      <w:pPr>
        <w:pStyle w:val="ListBullet3"/>
        <w:numPr>
          <w:ilvl w:val="0"/>
          <w:numId w:val="31"/>
        </w:numPr>
        <w:ind w:left="1080"/>
      </w:pPr>
      <w:r w:rsidRPr="00BA74AF">
        <w:rPr>
          <w:noProof/>
        </w:rPr>
        <w:t xml:space="preserve">Log on to </w:t>
      </w:r>
      <w:r w:rsidRPr="00BA74AF">
        <w:rPr>
          <w:rStyle w:val="SAPScreenElement"/>
          <w:color w:val="auto"/>
        </w:rPr>
        <w:t>Employee Central</w:t>
      </w:r>
      <w:r w:rsidRPr="00BA74AF">
        <w:rPr>
          <w:noProof/>
        </w:rPr>
        <w:t xml:space="preserve"> as HR Administrator.</w:t>
      </w:r>
    </w:p>
    <w:p w14:paraId="6C497807" w14:textId="77777777" w:rsidR="00D34F29" w:rsidRPr="00BA74AF" w:rsidRDefault="00D34F29" w:rsidP="00AC5C05">
      <w:pPr>
        <w:pStyle w:val="ListBullet3"/>
        <w:numPr>
          <w:ilvl w:val="0"/>
          <w:numId w:val="31"/>
        </w:numPr>
        <w:ind w:left="1080"/>
      </w:pPr>
      <w:r w:rsidRPr="00BA74AF">
        <w:rPr>
          <w:noProof/>
        </w:rPr>
        <w:t xml:space="preserve">Select from the </w:t>
      </w:r>
      <w:r w:rsidRPr="00BA74AF">
        <w:rPr>
          <w:rStyle w:val="SAPScreenElement"/>
        </w:rPr>
        <w:t xml:space="preserve">Home </w:t>
      </w:r>
      <w:r w:rsidRPr="00BA74AF">
        <w:rPr>
          <w:noProof/>
        </w:rPr>
        <w:t xml:space="preserve">drop-down </w:t>
      </w:r>
      <w:r w:rsidRPr="00BA74AF">
        <w:rPr>
          <w:rStyle w:val="SAPScreenElement"/>
        </w:rPr>
        <w:t>My Employee Files.</w:t>
      </w:r>
      <w:r w:rsidRPr="00BA74AF">
        <w:rPr>
          <w:noProof/>
        </w:rPr>
        <w:t xml:space="preserve"> Select the drop-down next to your name to enter the employee’s name in the search box, and choose</w:t>
      </w:r>
      <w:r w:rsidRPr="00BA74AF">
        <w:t xml:space="preserve"> in the list of employees matching the search criteria the appropriate employee.</w:t>
      </w:r>
    </w:p>
    <w:p w14:paraId="598E91DD" w14:textId="0977733E" w:rsidR="00D34F29" w:rsidRPr="00BA74AF" w:rsidRDefault="00D34F29" w:rsidP="00AC5C05">
      <w:pPr>
        <w:pStyle w:val="ListBullet3"/>
        <w:numPr>
          <w:ilvl w:val="0"/>
          <w:numId w:val="31"/>
        </w:numPr>
        <w:ind w:left="1080"/>
      </w:pPr>
      <w:r w:rsidRPr="00BA74AF">
        <w:lastRenderedPageBreak/>
        <w:t xml:space="preserve">Go to the </w:t>
      </w:r>
      <w:r w:rsidRPr="00BA74AF">
        <w:rPr>
          <w:rStyle w:val="SAPScreenElement"/>
        </w:rPr>
        <w:t>Employment Information</w:t>
      </w:r>
      <w:r w:rsidRPr="00BA74AF">
        <w:t xml:space="preserve"> section and there scroll down to the </w:t>
      </w:r>
      <w:r w:rsidRPr="00BA74AF">
        <w:rPr>
          <w:rStyle w:val="SAPScreenElement"/>
        </w:rPr>
        <w:t>Job Relationships</w:t>
      </w:r>
      <w:r w:rsidRPr="00BA74AF">
        <w:t xml:space="preserve"> subsection. </w:t>
      </w:r>
    </w:p>
    <w:p w14:paraId="4D7EA5B9" w14:textId="77777777" w:rsidR="00D34F29" w:rsidRPr="00BA74AF" w:rsidRDefault="00D34F29" w:rsidP="00AC5C05">
      <w:pPr>
        <w:pStyle w:val="ListBullet3"/>
        <w:numPr>
          <w:ilvl w:val="0"/>
          <w:numId w:val="31"/>
        </w:numPr>
        <w:ind w:left="1080"/>
      </w:pPr>
      <w:r w:rsidRPr="00BA74AF">
        <w:t xml:space="preserve">Select the </w:t>
      </w:r>
      <w:r w:rsidRPr="00BA74AF">
        <w:rPr>
          <w:rStyle w:val="SAPScreenElement"/>
        </w:rPr>
        <w:t>Pencil (Edit)</w:t>
      </w:r>
      <w:r w:rsidRPr="00BA74AF">
        <w:t xml:space="preserve"> icon next to the </w:t>
      </w:r>
      <w:r w:rsidRPr="00BA74AF">
        <w:rPr>
          <w:rStyle w:val="SAPScreenElement"/>
        </w:rPr>
        <w:t>Job Relationships</w:t>
      </w:r>
      <w:r w:rsidRPr="00BA74AF">
        <w:t xml:space="preserve"> block. </w:t>
      </w:r>
    </w:p>
    <w:p w14:paraId="0EA88D44" w14:textId="579D779C" w:rsidR="00D34F29" w:rsidRPr="00BA74AF" w:rsidRDefault="00D34F29" w:rsidP="00AC5C05">
      <w:pPr>
        <w:pStyle w:val="ListBullet3"/>
        <w:numPr>
          <w:ilvl w:val="0"/>
          <w:numId w:val="31"/>
        </w:numPr>
        <w:ind w:left="1080"/>
      </w:pPr>
      <w:r w:rsidRPr="00BA74AF">
        <w:t xml:space="preserve">In the upcoming </w:t>
      </w:r>
      <w:r w:rsidRPr="00BA74AF">
        <w:rPr>
          <w:rStyle w:val="SAPScreenElement"/>
        </w:rPr>
        <w:t>Job Relationships</w:t>
      </w:r>
      <w:r w:rsidRPr="00BA74AF">
        <w:t xml:space="preserve"> dialog box, enter in the </w:t>
      </w:r>
      <w:r w:rsidRPr="00BA74AF">
        <w:rPr>
          <w:rStyle w:val="SAPScreenElement"/>
        </w:rPr>
        <w:t>When would you like your changes to take effect?</w:t>
      </w:r>
      <w:r w:rsidRPr="00BA74AF">
        <w:t xml:space="preserve"> field the date the change is to become valid (most likely the hiring date of the employee). </w:t>
      </w:r>
      <w:r w:rsidR="00607B67" w:rsidRPr="00BA74AF">
        <w:t xml:space="preserve">The </w:t>
      </w:r>
      <w:r w:rsidR="00607B67" w:rsidRPr="00BA74AF">
        <w:rPr>
          <w:rStyle w:val="SAPScreenElement"/>
        </w:rPr>
        <w:t>Job Relationships</w:t>
      </w:r>
      <w:r w:rsidR="00607B67" w:rsidRPr="00BA74AF">
        <w:t xml:space="preserve"> block shows up in the dialog box. </w:t>
      </w:r>
      <w:r w:rsidRPr="00BA74AF">
        <w:t xml:space="preserve">Select the </w:t>
      </w:r>
      <w:r w:rsidRPr="00BA74AF">
        <w:rPr>
          <w:rStyle w:val="SAPScreenElement"/>
        </w:rPr>
        <w:sym w:font="Symbol" w:char="F0C5"/>
      </w:r>
      <w:r w:rsidRPr="00BA74AF">
        <w:rPr>
          <w:rStyle w:val="SAPScreenElement"/>
        </w:rPr>
        <w:t xml:space="preserve"> Add</w:t>
      </w:r>
      <w:r w:rsidRPr="00BA74AF">
        <w:t xml:space="preserve"> link and make the following entries:</w:t>
      </w:r>
    </w:p>
    <w:p w14:paraId="7340221F" w14:textId="77777777" w:rsidR="00D34F29" w:rsidRPr="00BA74AF" w:rsidRDefault="00D34F29" w:rsidP="00AC5C05">
      <w:pPr>
        <w:pStyle w:val="ListBullet3"/>
        <w:numPr>
          <w:ilvl w:val="0"/>
          <w:numId w:val="0"/>
        </w:numPr>
        <w:spacing w:line="240" w:lineRule="auto"/>
        <w:ind w:left="1080"/>
      </w:pPr>
      <w:r w:rsidRPr="00BA74AF">
        <w:t xml:space="preserve">For field </w:t>
      </w:r>
      <w:r w:rsidRPr="00BA74AF">
        <w:rPr>
          <w:rStyle w:val="SAPScreenElement"/>
        </w:rPr>
        <w:t>Relationship Type</w:t>
      </w:r>
      <w:r w:rsidRPr="00BA74AF">
        <w:t>, select</w:t>
      </w:r>
      <w:r w:rsidRPr="00BA74AF">
        <w:rPr>
          <w:rStyle w:val="SAPUserEntry"/>
        </w:rPr>
        <w:t xml:space="preserve"> HR Manager</w:t>
      </w:r>
      <w:r w:rsidRPr="00BA74AF">
        <w:rPr>
          <w:rStyle w:val="UserInput"/>
        </w:rPr>
        <w:t xml:space="preserve"> </w:t>
      </w:r>
      <w:r w:rsidRPr="00BA74AF">
        <w:t xml:space="preserve">from the drop-down, and for field </w:t>
      </w:r>
      <w:r w:rsidRPr="00BA74AF">
        <w:rPr>
          <w:rStyle w:val="SAPScreenElement"/>
        </w:rPr>
        <w:t>Name</w:t>
      </w:r>
      <w:r w:rsidRPr="00BA74AF">
        <w:t>, select the appropriate employee from the drop-down.</w:t>
      </w:r>
    </w:p>
    <w:p w14:paraId="7E69F6D8" w14:textId="77777777" w:rsidR="00D34F29" w:rsidRPr="00BA74AF" w:rsidRDefault="00D34F29" w:rsidP="00AC5C05">
      <w:pPr>
        <w:pStyle w:val="ListBullet3"/>
        <w:numPr>
          <w:ilvl w:val="0"/>
          <w:numId w:val="31"/>
        </w:numPr>
        <w:spacing w:line="240" w:lineRule="auto"/>
        <w:ind w:left="1080"/>
      </w:pPr>
      <w:r w:rsidRPr="00BA74AF">
        <w:t xml:space="preserve">To add additional relationship types, which should become effective the same data, select the </w:t>
      </w:r>
      <w:r w:rsidRPr="00BA74AF">
        <w:rPr>
          <w:rStyle w:val="SAPScreenElement"/>
        </w:rPr>
        <w:sym w:font="Symbol" w:char="F0C5"/>
      </w:r>
      <w:r w:rsidRPr="00BA74AF">
        <w:rPr>
          <w:rStyle w:val="SAPScreenElement"/>
        </w:rPr>
        <w:t xml:space="preserve"> Add</w:t>
      </w:r>
      <w:r w:rsidRPr="00BA74AF">
        <w:t xml:space="preserve"> link and make entries as appropriate.</w:t>
      </w:r>
    </w:p>
    <w:p w14:paraId="2065D6EE" w14:textId="6E72D090" w:rsidR="005B0C0E" w:rsidRPr="00BA74AF" w:rsidRDefault="00D34F29" w:rsidP="00AC5C05">
      <w:pPr>
        <w:pStyle w:val="ListBullet3"/>
        <w:numPr>
          <w:ilvl w:val="0"/>
          <w:numId w:val="31"/>
        </w:numPr>
        <w:ind w:left="1080"/>
      </w:pPr>
      <w:r w:rsidRPr="00BA74AF">
        <w:t xml:space="preserve">Choose the </w:t>
      </w:r>
      <w:r w:rsidRPr="00BA74AF">
        <w:rPr>
          <w:rStyle w:val="SAPScreenElement"/>
        </w:rPr>
        <w:t xml:space="preserve">Save </w:t>
      </w:r>
      <w:r w:rsidRPr="00BA74AF">
        <w:t xml:space="preserve">button. The data is saved and is visible in the employee’s </w:t>
      </w:r>
      <w:r w:rsidRPr="00BA74AF">
        <w:rPr>
          <w:rStyle w:val="SAPScreenElement"/>
        </w:rPr>
        <w:t xml:space="preserve">Job Relationships </w:t>
      </w:r>
      <w:r w:rsidRPr="00BA74AF">
        <w:t>subsection of the</w:t>
      </w:r>
      <w:r w:rsidRPr="00BA74AF">
        <w:rPr>
          <w:rStyle w:val="SAPScreenElement"/>
        </w:rPr>
        <w:t xml:space="preserve"> Employment Information</w:t>
      </w:r>
      <w:r w:rsidRPr="00BA74AF">
        <w:t xml:space="preserve"> section. Note, that also the </w:t>
      </w:r>
      <w:r w:rsidRPr="00BA74AF">
        <w:rPr>
          <w:rStyle w:val="SAPScreenElement"/>
        </w:rPr>
        <w:t xml:space="preserve">Clock (History) </w:t>
      </w:r>
      <w:r w:rsidRPr="00BA74AF">
        <w:t xml:space="preserve">icon becomes now visible. You can use it, for example, to make corrections on an existing </w:t>
      </w:r>
      <w:r w:rsidRPr="00BA74AF">
        <w:rPr>
          <w:rStyle w:val="SAPScreenElement"/>
        </w:rPr>
        <w:t>Job Relationships</w:t>
      </w:r>
      <w:r w:rsidRPr="00BA74AF">
        <w:t xml:space="preserve"> record, if needed.</w:t>
      </w:r>
    </w:p>
    <w:p w14:paraId="0E07D4C5" w14:textId="22BD1FC7" w:rsidR="005B0C0E" w:rsidRPr="00BA74AF" w:rsidDel="00BE1809" w:rsidRDefault="005B0C0E" w:rsidP="00472CAD">
      <w:pPr>
        <w:rPr>
          <w:del w:id="368" w:author="Author" w:date="2018-01-23T16:22:00Z"/>
        </w:rPr>
      </w:pPr>
      <w:bookmarkStart w:id="369" w:name="_Toc504748638"/>
      <w:bookmarkStart w:id="370" w:name="_Toc506554854"/>
      <w:bookmarkStart w:id="371" w:name="_Toc507150332"/>
      <w:bookmarkEnd w:id="369"/>
      <w:bookmarkEnd w:id="370"/>
      <w:bookmarkEnd w:id="371"/>
    </w:p>
    <w:p w14:paraId="07822327" w14:textId="22C45C51" w:rsidR="00472CAD" w:rsidDel="00BE1809" w:rsidRDefault="00472CAD" w:rsidP="00472CAD">
      <w:pPr>
        <w:rPr>
          <w:ins w:id="372" w:author="Author" w:date="2018-01-23T13:42:00Z"/>
          <w:del w:id="373" w:author="Author" w:date="2018-01-23T16:22:00Z"/>
          <w:moveFrom w:id="374" w:author="Author" w:date="2018-01-23T16:20:00Z"/>
        </w:rPr>
      </w:pPr>
      <w:moveFromRangeStart w:id="375" w:author="Author" w:date="2018-01-23T16:20:00Z" w:name="move504487748"/>
      <w:moveFrom w:id="376" w:author="Author" w:date="2018-01-23T16:20:00Z">
        <w:r w:rsidRPr="00BA74AF" w:rsidDel="00BE1809">
          <w:t>The test should take</w:t>
        </w:r>
        <w:r w:rsidR="00FC63BA" w:rsidRPr="00BA74AF" w:rsidDel="00BE1809">
          <w:t xml:space="preserve"> around</w:t>
        </w:r>
        <w:r w:rsidRPr="00BA74AF" w:rsidDel="00BE1809">
          <w:t xml:space="preserve"> </w:t>
        </w:r>
        <w:r w:rsidR="00A50F68" w:rsidRPr="00BA74AF" w:rsidDel="00BE1809">
          <w:t>30 minutes</w:t>
        </w:r>
        <w:del w:id="377" w:author="Author" w:date="2018-01-23T16:22:00Z">
          <w:r w:rsidRPr="00BA74AF" w:rsidDel="00BE1809">
            <w:delText>.</w:delText>
          </w:r>
        </w:del>
        <w:bookmarkStart w:id="378" w:name="_Toc504748639"/>
        <w:bookmarkStart w:id="379" w:name="_Toc506554855"/>
        <w:bookmarkStart w:id="380" w:name="_Toc507150333"/>
        <w:bookmarkEnd w:id="378"/>
        <w:bookmarkEnd w:id="379"/>
        <w:bookmarkEnd w:id="380"/>
      </w:moveFrom>
    </w:p>
    <w:p w14:paraId="4E9B6928" w14:textId="59947241" w:rsidR="00B50D8E" w:rsidDel="00BE1809" w:rsidRDefault="00B50D8E" w:rsidP="00472CAD">
      <w:pPr>
        <w:rPr>
          <w:ins w:id="381" w:author="Author" w:date="2018-01-23T13:42:00Z"/>
          <w:del w:id="382" w:author="Author" w:date="2018-01-23T16:22:00Z"/>
        </w:rPr>
      </w:pPr>
      <w:bookmarkStart w:id="383" w:name="_Toc504748640"/>
      <w:bookmarkStart w:id="384" w:name="_Toc506554856"/>
      <w:bookmarkStart w:id="385" w:name="_Toc507150334"/>
      <w:bookmarkEnd w:id="383"/>
      <w:bookmarkEnd w:id="384"/>
      <w:bookmarkEnd w:id="385"/>
      <w:moveFromRangeEnd w:id="375"/>
    </w:p>
    <w:p w14:paraId="4C771333" w14:textId="76AE56F4" w:rsidR="00B50D8E" w:rsidRPr="00D07FE0" w:rsidDel="00BE1809" w:rsidRDefault="00B50D8E">
      <w:pPr>
        <w:pStyle w:val="SAPNoteHeading"/>
        <w:ind w:left="0"/>
        <w:rPr>
          <w:ins w:id="386" w:author="Author" w:date="2018-01-23T13:42:00Z"/>
          <w:del w:id="387" w:author="Author" w:date="2018-01-23T16:20:00Z"/>
          <w:highlight w:val="cyan"/>
        </w:rPr>
      </w:pPr>
      <w:commentRangeStart w:id="388"/>
      <w:ins w:id="389" w:author="Author" w:date="2018-01-23T13:42:00Z">
        <w:del w:id="390" w:author="Author" w:date="2018-01-23T16:20:00Z">
          <w:r w:rsidRPr="00D07FE0" w:rsidDel="00BE1809">
            <w:rPr>
              <w:noProof/>
              <w:highlight w:val="cyan"/>
            </w:rPr>
            <w:drawing>
              <wp:inline distT="0" distB="0" distL="0" distR="0" wp14:anchorId="4D3E8643" wp14:editId="72B19B3E">
                <wp:extent cx="228600" cy="228600"/>
                <wp:effectExtent l="0" t="0" r="0" b="0"/>
                <wp:docPr id="3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BE1809">
            <w:rPr>
              <w:highlight w:val="cyan"/>
            </w:rPr>
            <w:delText> Note</w:delText>
          </w:r>
          <w:bookmarkStart w:id="391" w:name="_Toc504748641"/>
          <w:bookmarkStart w:id="392" w:name="_Toc506554857"/>
          <w:bookmarkStart w:id="393" w:name="_Toc507150335"/>
          <w:bookmarkEnd w:id="391"/>
          <w:bookmarkEnd w:id="392"/>
          <w:bookmarkEnd w:id="393"/>
        </w:del>
      </w:ins>
    </w:p>
    <w:p w14:paraId="0F286B97" w14:textId="139AE134" w:rsidR="00B50D8E" w:rsidRPr="00D07FE0" w:rsidDel="00BE1809" w:rsidRDefault="00B50D8E">
      <w:pPr>
        <w:rPr>
          <w:ins w:id="394" w:author="Author" w:date="2018-01-23T13:42:00Z"/>
          <w:del w:id="395" w:author="Author" w:date="2018-01-23T16:20:00Z"/>
          <w:highlight w:val="cyan"/>
        </w:rPr>
      </w:pPr>
      <w:ins w:id="396" w:author="Author" w:date="2018-01-23T13:42:00Z">
        <w:del w:id="397" w:author="Author" w:date="2018-01-23T16:20:00Z">
          <w:r w:rsidRPr="00D07FE0" w:rsidDel="00BE1809">
            <w:rPr>
              <w:highlight w:val="cyan"/>
            </w:rPr>
            <w:delText xml:space="preserve">The document is generally valid for all countries in scope of this SAP Best Practices solution. Country-specific details are also described, be it directly in the </w:delText>
          </w:r>
          <w:r w:rsidRPr="00D07FE0" w:rsidDel="00BE1809">
            <w:rPr>
              <w:rFonts w:ascii="BentonSans Bold" w:hAnsi="BentonSans Bold"/>
              <w:color w:val="666666"/>
              <w:highlight w:val="cyan"/>
            </w:rPr>
            <w:delText>Procedure</w:delText>
          </w:r>
          <w:r w:rsidRPr="00D07FE0" w:rsidDel="00BE1809">
            <w:rPr>
              <w:rFonts w:cs="Arial"/>
              <w:bCs/>
              <w:highlight w:val="cyan"/>
            </w:rPr>
            <w:delText xml:space="preserve"> table</w:delText>
          </w:r>
          <w:r w:rsidDel="00BE1809">
            <w:rPr>
              <w:rFonts w:cs="Arial"/>
              <w:bCs/>
              <w:highlight w:val="cyan"/>
            </w:rPr>
            <w:delText>s</w:delText>
          </w:r>
          <w:r w:rsidRPr="00D07FE0" w:rsidDel="00BE1809">
            <w:rPr>
              <w:rFonts w:cs="Arial"/>
              <w:bCs/>
              <w:highlight w:val="cyan"/>
            </w:rPr>
            <w:delText xml:space="preserve"> or</w:delText>
          </w:r>
          <w:r w:rsidRPr="00D07FE0" w:rsidDel="00BE1809">
            <w:rPr>
              <w:highlight w:val="cyan"/>
            </w:rPr>
            <w:delText xml:space="preserve"> in separate chapters and subchapters towards the end of the document. Hyperlinks to these have been added, where applicable, in the </w:delText>
          </w:r>
          <w:r w:rsidRPr="00D07FE0" w:rsidDel="00BE1809">
            <w:rPr>
              <w:rFonts w:ascii="BentonSans Bold" w:hAnsi="BentonSans Bold"/>
              <w:color w:val="666666"/>
              <w:highlight w:val="cyan"/>
            </w:rPr>
            <w:delText>Procedure</w:delText>
          </w:r>
          <w:r w:rsidRPr="00D07FE0" w:rsidDel="00BE1809">
            <w:rPr>
              <w:rFonts w:cs="Arial"/>
              <w:bCs/>
              <w:highlight w:val="cyan"/>
            </w:rPr>
            <w:delText xml:space="preserve"> table</w:delText>
          </w:r>
          <w:r w:rsidDel="00BE1809">
            <w:rPr>
              <w:rFonts w:cs="Arial"/>
              <w:bCs/>
              <w:highlight w:val="cyan"/>
            </w:rPr>
            <w:delText>s</w:delText>
          </w:r>
          <w:r w:rsidRPr="00D07FE0" w:rsidDel="00BE1809">
            <w:rPr>
              <w:highlight w:val="cyan"/>
            </w:rPr>
            <w:delText xml:space="preserve"> </w:delText>
          </w:r>
          <w:r w:rsidDel="00BE1809">
            <w:rPr>
              <w:highlight w:val="cyan"/>
            </w:rPr>
            <w:delText>within this chapter</w:delText>
          </w:r>
          <w:r w:rsidRPr="00D07FE0" w:rsidDel="00BE1809">
            <w:rPr>
              <w:highlight w:val="cyan"/>
            </w:rPr>
            <w:delText xml:space="preserve">. You can always jump back by using the </w:delText>
          </w:r>
          <w:r w:rsidRPr="00D07FE0" w:rsidDel="00BE1809">
            <w:rPr>
              <w:rStyle w:val="SAPScreenElement"/>
              <w:highlight w:val="cyan"/>
            </w:rPr>
            <w:delText>Back</w:delText>
          </w:r>
          <w:r w:rsidRPr="00D07FE0" w:rsidDel="00BE1809">
            <w:rPr>
              <w:highlight w:val="cyan"/>
            </w:rPr>
            <w:delText xml:space="preserve">  </w:delText>
          </w:r>
          <w:r w:rsidRPr="00D07FE0" w:rsidDel="00BE1809">
            <w:rPr>
              <w:noProof/>
              <w:highlight w:val="cyan"/>
            </w:rPr>
            <w:drawing>
              <wp:inline distT="0" distB="0" distL="0" distR="0" wp14:anchorId="229D90BD" wp14:editId="11C655D7">
                <wp:extent cx="247650" cy="180975"/>
                <wp:effectExtent l="0" t="0" r="0" b="952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 cy="180975"/>
                        </a:xfrm>
                        <a:prstGeom prst="rect">
                          <a:avLst/>
                        </a:prstGeom>
                      </pic:spPr>
                    </pic:pic>
                  </a:graphicData>
                </a:graphic>
              </wp:inline>
            </w:drawing>
          </w:r>
          <w:r w:rsidRPr="00D07FE0" w:rsidDel="00BE1809">
            <w:rPr>
              <w:highlight w:val="cyan"/>
            </w:rPr>
            <w:delText xml:space="preserve"> button on the </w:delText>
          </w:r>
          <w:r w:rsidRPr="00D07FE0" w:rsidDel="00BE1809">
            <w:rPr>
              <w:rStyle w:val="SAPScreenElement"/>
              <w:highlight w:val="cyan"/>
            </w:rPr>
            <w:delText xml:space="preserve">Quick Access Toolbar </w:delText>
          </w:r>
          <w:r w:rsidRPr="00D07FE0" w:rsidDel="00BE1809">
            <w:rPr>
              <w:highlight w:val="cyan"/>
            </w:rPr>
            <w:delText>of the Word document.</w:delText>
          </w:r>
          <w:bookmarkStart w:id="398" w:name="_Toc504748642"/>
          <w:bookmarkStart w:id="399" w:name="_Toc506554858"/>
          <w:bookmarkStart w:id="400" w:name="_Toc507150336"/>
          <w:bookmarkEnd w:id="398"/>
          <w:bookmarkEnd w:id="399"/>
          <w:bookmarkEnd w:id="400"/>
        </w:del>
      </w:ins>
    </w:p>
    <w:p w14:paraId="1CB42E17" w14:textId="75D5AF12" w:rsidR="00B50D8E" w:rsidRPr="00D07FE0" w:rsidDel="00BE1809" w:rsidRDefault="00B50D8E">
      <w:pPr>
        <w:pStyle w:val="SAPNoteHeading"/>
        <w:ind w:left="0"/>
        <w:rPr>
          <w:ins w:id="401" w:author="Author" w:date="2018-01-23T13:42:00Z"/>
          <w:del w:id="402" w:author="Author" w:date="2018-01-23T16:20:00Z"/>
          <w:highlight w:val="cyan"/>
        </w:rPr>
        <w:pPrChange w:id="403" w:author="Reidl, Monica" w:date="2018-01-23T16:22:00Z">
          <w:pPr>
            <w:pStyle w:val="SAPNoteHeading"/>
            <w:ind w:left="720"/>
          </w:pPr>
        </w:pPrChange>
      </w:pPr>
      <w:ins w:id="404" w:author="Author" w:date="2018-01-23T13:42:00Z">
        <w:del w:id="405" w:author="Author" w:date="2018-01-23T16:20:00Z">
          <w:r w:rsidRPr="00D07FE0" w:rsidDel="00BE1809">
            <w:rPr>
              <w:noProof/>
              <w:highlight w:val="cyan"/>
            </w:rPr>
            <w:drawing>
              <wp:inline distT="0" distB="0" distL="0" distR="0" wp14:anchorId="00D7CEE8" wp14:editId="72295DCA">
                <wp:extent cx="228600" cy="228600"/>
                <wp:effectExtent l="0" t="0" r="0" b="0"/>
                <wp:docPr id="3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BE1809">
            <w:rPr>
              <w:highlight w:val="cyan"/>
            </w:rPr>
            <w:delText> Recommendation</w:delText>
          </w:r>
          <w:bookmarkStart w:id="406" w:name="_Toc504748643"/>
          <w:bookmarkStart w:id="407" w:name="_Toc506554859"/>
          <w:bookmarkStart w:id="408" w:name="_Toc507150337"/>
          <w:bookmarkEnd w:id="406"/>
          <w:bookmarkEnd w:id="407"/>
          <w:bookmarkEnd w:id="408"/>
        </w:del>
      </w:ins>
    </w:p>
    <w:p w14:paraId="4758DE9A" w14:textId="1B76C7B6" w:rsidR="00B50D8E" w:rsidDel="00BE1809" w:rsidRDefault="00B50D8E">
      <w:pPr>
        <w:rPr>
          <w:ins w:id="409" w:author="Author" w:date="2018-01-23T13:42:00Z"/>
          <w:del w:id="410" w:author="Author" w:date="2018-01-23T16:20:00Z"/>
          <w:rStyle w:val="SAPScreenElement"/>
        </w:rPr>
        <w:pPrChange w:id="411" w:author="Reidl, Monica" w:date="2018-01-23T16:22:00Z">
          <w:pPr>
            <w:ind w:left="720"/>
          </w:pPr>
        </w:pPrChange>
      </w:pPr>
      <w:ins w:id="412" w:author="Author" w:date="2018-01-23T13:42:00Z">
        <w:del w:id="413" w:author="Author" w:date="2018-01-23T16:20:00Z">
          <w:r w:rsidRPr="00D07FE0" w:rsidDel="00BE1809">
            <w:rPr>
              <w:highlight w:val="cyan"/>
            </w:rPr>
            <w:delText xml:space="preserve">To add the </w:delText>
          </w:r>
          <w:r w:rsidRPr="00D07FE0" w:rsidDel="00BE1809">
            <w:rPr>
              <w:rStyle w:val="SAPScreenElement"/>
              <w:highlight w:val="cyan"/>
            </w:rPr>
            <w:delText>Back</w:delText>
          </w:r>
          <w:r w:rsidRPr="00D07FE0" w:rsidDel="00BE1809">
            <w:rPr>
              <w:highlight w:val="cyan"/>
            </w:rPr>
            <w:delText xml:space="preserve"> button, select the </w:delText>
          </w:r>
          <w:r w:rsidRPr="00D07FE0" w:rsidDel="00BE1809">
            <w:rPr>
              <w:rStyle w:val="SAPScreenElement"/>
              <w:highlight w:val="cyan"/>
            </w:rPr>
            <w:delText xml:space="preserve">Customize Quick Access Toolbar  </w:delText>
          </w:r>
          <w:r w:rsidRPr="00D07FE0" w:rsidDel="00BE1809">
            <w:rPr>
              <w:noProof/>
              <w:highlight w:val="cyan"/>
            </w:rPr>
            <w:drawing>
              <wp:inline distT="0" distB="0" distL="0" distR="0" wp14:anchorId="3800017A" wp14:editId="73456455">
                <wp:extent cx="23812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28600"/>
                        </a:xfrm>
                        <a:prstGeom prst="rect">
                          <a:avLst/>
                        </a:prstGeom>
                      </pic:spPr>
                    </pic:pic>
                  </a:graphicData>
                </a:graphic>
              </wp:inline>
            </w:drawing>
          </w:r>
          <w:r w:rsidRPr="00D07FE0" w:rsidDel="00BE1809">
            <w:rPr>
              <w:highlight w:val="cyan"/>
            </w:rPr>
            <w:delText xml:space="preserve"> drop-down and select </w:delText>
          </w:r>
          <w:r w:rsidRPr="00D07FE0" w:rsidDel="00BE1809">
            <w:rPr>
              <w:rStyle w:val="SAPScreenElement"/>
              <w:highlight w:val="cyan"/>
            </w:rPr>
            <w:delText>More Commands</w:delText>
          </w:r>
          <w:r w:rsidRPr="00D07FE0" w:rsidDel="00BE1809">
            <w:rPr>
              <w:highlight w:val="cyan"/>
            </w:rPr>
            <w:delText xml:space="preserve">. In the </w:delText>
          </w:r>
          <w:r w:rsidRPr="00D07FE0" w:rsidDel="00BE1809">
            <w:rPr>
              <w:rStyle w:val="SAPScreenElement"/>
              <w:highlight w:val="cyan"/>
            </w:rPr>
            <w:delText>Choose commands from</w:delText>
          </w:r>
          <w:r w:rsidRPr="00D07FE0" w:rsidDel="00BE1809">
            <w:rPr>
              <w:highlight w:val="cyan"/>
            </w:rPr>
            <w:delText xml:space="preserve"> drop-down list, choose </w:delText>
          </w:r>
          <w:r w:rsidRPr="00D07FE0" w:rsidDel="00BE1809">
            <w:rPr>
              <w:rStyle w:val="SAPScreenElement"/>
              <w:highlight w:val="cyan"/>
            </w:rPr>
            <w:delText>Commands Not in the Ribbon</w:delText>
          </w:r>
          <w:r w:rsidRPr="00D07FE0" w:rsidDel="00BE1809">
            <w:rPr>
              <w:highlight w:val="cyan"/>
            </w:rPr>
            <w:delText xml:space="preserve">. Scroll down in the list and select </w:delText>
          </w:r>
          <w:r w:rsidRPr="00D07FE0" w:rsidDel="00BE1809">
            <w:rPr>
              <w:rStyle w:val="SAPScreenElement"/>
              <w:highlight w:val="cyan"/>
            </w:rPr>
            <w:delText>Back</w:delText>
          </w:r>
          <w:r w:rsidRPr="00D07FE0" w:rsidDel="00BE1809">
            <w:rPr>
              <w:highlight w:val="cyan"/>
            </w:rPr>
            <w:delText xml:space="preserve">. Select </w:delText>
          </w:r>
          <w:r w:rsidRPr="00D07FE0" w:rsidDel="00BE1809">
            <w:rPr>
              <w:rStyle w:val="SAPScreenElement"/>
              <w:highlight w:val="cyan"/>
            </w:rPr>
            <w:delText>Add</w:delText>
          </w:r>
          <w:r w:rsidRPr="00D07FE0" w:rsidDel="00BE1809">
            <w:rPr>
              <w:highlight w:val="cyan"/>
            </w:rPr>
            <w:delText xml:space="preserve">, then select </w:delText>
          </w:r>
          <w:r w:rsidRPr="00D07FE0" w:rsidDel="00BE1809">
            <w:rPr>
              <w:rStyle w:val="SAPScreenElement"/>
              <w:highlight w:val="cyan"/>
            </w:rPr>
            <w:delText>OK.</w:delText>
          </w:r>
          <w:commentRangeEnd w:id="388"/>
          <w:r w:rsidDel="00BE1809">
            <w:rPr>
              <w:rStyle w:val="CommentReference"/>
            </w:rPr>
            <w:commentReference w:id="388"/>
          </w:r>
          <w:bookmarkStart w:id="414" w:name="_Toc504748644"/>
          <w:bookmarkStart w:id="415" w:name="_Toc506554860"/>
          <w:bookmarkStart w:id="416" w:name="_Toc507150338"/>
          <w:bookmarkEnd w:id="414"/>
          <w:bookmarkEnd w:id="415"/>
          <w:bookmarkEnd w:id="416"/>
        </w:del>
      </w:ins>
    </w:p>
    <w:p w14:paraId="3760A744" w14:textId="18123857" w:rsidR="00B50D8E" w:rsidRPr="00076EDD" w:rsidDel="00BE1809" w:rsidRDefault="00B50D8E">
      <w:pPr>
        <w:pStyle w:val="SAPNoteHeading"/>
        <w:ind w:left="0"/>
        <w:rPr>
          <w:ins w:id="417" w:author="Author" w:date="2018-01-23T13:42:00Z"/>
          <w:del w:id="418" w:author="Author" w:date="2018-01-23T16:20:00Z"/>
          <w:highlight w:val="cyan"/>
          <w:rPrChange w:id="419" w:author="Author" w:date="2017-12-29T11:45:00Z">
            <w:rPr>
              <w:ins w:id="420" w:author="Author" w:date="2018-01-23T13:42:00Z"/>
              <w:del w:id="421" w:author="Author" w:date="2018-01-23T16:20:00Z"/>
              <w:highlight w:val="yellow"/>
            </w:rPr>
          </w:rPrChange>
        </w:rPr>
        <w:pPrChange w:id="422" w:author="Reidl, Monica" w:date="2018-01-23T16:22:00Z">
          <w:pPr>
            <w:pStyle w:val="SAPNoteHeading"/>
            <w:ind w:left="720"/>
          </w:pPr>
        </w:pPrChange>
      </w:pPr>
      <w:ins w:id="423" w:author="Author" w:date="2018-01-23T13:42:00Z">
        <w:del w:id="424" w:author="Author" w:date="2018-01-23T16:20:00Z">
          <w:r w:rsidRPr="00076EDD" w:rsidDel="00BE1809">
            <w:rPr>
              <w:noProof/>
              <w:highlight w:val="cyan"/>
              <w:rPrChange w:id="425" w:author="Author" w:date="2017-12-29T11:45:00Z">
                <w:rPr>
                  <w:noProof/>
                  <w:highlight w:val="yellow"/>
                </w:rPr>
              </w:rPrChange>
            </w:rPr>
            <w:drawing>
              <wp:inline distT="0" distB="0" distL="0" distR="0" wp14:anchorId="482707DD" wp14:editId="1C659436">
                <wp:extent cx="228600" cy="228600"/>
                <wp:effectExtent l="0" t="0" r="0" b="0"/>
                <wp:docPr id="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76EDD" w:rsidDel="00BE1809">
            <w:rPr>
              <w:highlight w:val="cyan"/>
              <w:rPrChange w:id="426" w:author="Author" w:date="2017-12-29T11:45:00Z">
                <w:rPr>
                  <w:highlight w:val="yellow"/>
                </w:rPr>
              </w:rPrChange>
            </w:rPr>
            <w:delText> Recommendation</w:delText>
          </w:r>
          <w:bookmarkStart w:id="427" w:name="_Toc504748645"/>
          <w:bookmarkStart w:id="428" w:name="_Toc506554861"/>
          <w:bookmarkStart w:id="429" w:name="_Toc507150339"/>
          <w:bookmarkEnd w:id="427"/>
          <w:bookmarkEnd w:id="428"/>
          <w:bookmarkEnd w:id="429"/>
        </w:del>
      </w:ins>
    </w:p>
    <w:p w14:paraId="2EEFFAEF" w14:textId="5BB0D1C4" w:rsidR="00B50D8E" w:rsidRPr="00B50D8E" w:rsidDel="00BE1809" w:rsidRDefault="00B50D8E">
      <w:pPr>
        <w:rPr>
          <w:del w:id="430" w:author="Author" w:date="2018-01-23T16:20:00Z"/>
          <w:lang w:val="de-DE"/>
          <w:rPrChange w:id="431" w:author="Author" w:date="2018-01-23T13:42:00Z">
            <w:rPr>
              <w:del w:id="432" w:author="Author" w:date="2018-01-23T16:20:00Z"/>
            </w:rPr>
          </w:rPrChange>
        </w:rPr>
      </w:pPr>
      <w:ins w:id="433" w:author="Author" w:date="2018-01-23T13:42:00Z">
        <w:del w:id="434" w:author="Author" w:date="2018-01-23T16:20:00Z">
          <w:r w:rsidRPr="00076EDD" w:rsidDel="00BE1809">
            <w:rPr>
              <w:highlight w:val="cyan"/>
              <w:rPrChange w:id="435" w:author="Author" w:date="2017-12-29T11:45:00Z">
                <w:rPr>
                  <w:highlight w:val="yellow"/>
                </w:rPr>
              </w:rPrChange>
            </w:rPr>
            <w:delText>Once you have jumped to the subchapter containing the country-specific information, we recommend using</w:delText>
          </w:r>
          <w:r w:rsidDel="00BE1809">
            <w:rPr>
              <w:highlight w:val="cyan"/>
            </w:rPr>
            <w:delText>enabling</w:delText>
          </w:r>
          <w:r w:rsidRPr="00076EDD" w:rsidDel="00BE1809">
            <w:rPr>
              <w:highlight w:val="cyan"/>
              <w:rPrChange w:id="436" w:author="Author" w:date="2017-12-29T11:45:00Z">
                <w:rPr>
                  <w:highlight w:val="yellow"/>
                </w:rPr>
              </w:rPrChange>
            </w:rPr>
            <w:delText xml:space="preserve"> </w:delText>
          </w:r>
          <w:r w:rsidRPr="00FC26A6" w:rsidDel="00BE1809">
            <w:rPr>
              <w:rStyle w:val="SAPScreenElement"/>
              <w:highlight w:val="cyan"/>
              <w:rPrChange w:id="437" w:author="Author" w:date="2017-12-29T12:38:00Z">
                <w:rPr>
                  <w:highlight w:val="yellow"/>
                </w:rPr>
              </w:rPrChange>
            </w:rPr>
            <w:delText xml:space="preserve">View </w:delText>
          </w:r>
          <w:r w:rsidRPr="00076EDD" w:rsidDel="00BE1809">
            <w:rPr>
              <w:rStyle w:val="SAPScreenElement"/>
              <w:highlight w:val="cyan"/>
            </w:rPr>
            <w:sym w:font="Symbol" w:char="F0AE"/>
          </w:r>
          <w:r w:rsidRPr="00FC26A6" w:rsidDel="00BE1809">
            <w:rPr>
              <w:rStyle w:val="SAPScreenElement"/>
              <w:highlight w:val="cyan"/>
              <w:rPrChange w:id="438" w:author="Author" w:date="2017-12-29T12:38:00Z">
                <w:rPr>
                  <w:highlight w:val="yellow"/>
                </w:rPr>
              </w:rPrChange>
            </w:rPr>
            <w:delText xml:space="preserve"> Navigation Pane</w:delText>
          </w:r>
          <w:r w:rsidRPr="00076EDD" w:rsidDel="00BE1809">
            <w:rPr>
              <w:highlight w:val="cyan"/>
              <w:rPrChange w:id="439" w:author="Author" w:date="2017-12-29T11:45:00Z">
                <w:rPr>
                  <w:highlight w:val="yellow"/>
                </w:rPr>
              </w:rPrChange>
            </w:rPr>
            <w:delText xml:space="preserve"> from the top menu </w:delText>
          </w:r>
          <w:r w:rsidRPr="003F6ED7" w:rsidDel="00BE1809">
            <w:rPr>
              <w:highlight w:val="cyan"/>
            </w:rPr>
            <w:delText>to have the navigation pane shown in the left side of the screen</w:delText>
          </w:r>
          <w:r w:rsidDel="00BE1809">
            <w:rPr>
              <w:highlight w:val="cyan"/>
            </w:rPr>
            <w:delText>. Thus you will</w:delText>
          </w:r>
          <w:r w:rsidRPr="00076EDD" w:rsidDel="00BE1809">
            <w:rPr>
              <w:highlight w:val="cyan"/>
              <w:rPrChange w:id="440" w:author="Author" w:date="2017-12-29T11:45:00Z">
                <w:rPr>
                  <w:highlight w:val="yellow"/>
                </w:rPr>
              </w:rPrChange>
            </w:rPr>
            <w:delText>to be able to navigate to your country.</w:delText>
          </w:r>
          <w:r w:rsidDel="00BE1809">
            <w:delText xml:space="preserve"> </w:delText>
          </w:r>
          <w:r w:rsidRPr="00B50D8E" w:rsidDel="00BE1809">
            <w:rPr>
              <w:strike/>
              <w:highlight w:val="red"/>
              <w:lang w:val="de-DE"/>
              <w:rPrChange w:id="441" w:author="Author" w:date="2018-01-23T13:42:00Z">
                <w:rPr>
                  <w:strike/>
                  <w:highlight w:val="red"/>
                </w:rPr>
              </w:rPrChange>
            </w:rPr>
            <w:delText>ALLERDINGS WENN MAN DAS MACHT, GEHT MAN BEI BACK AUF DEN TOC!!! DAHER EVTL LIEBER HYPERLINKS FÜR JEDES LAND???</w:delText>
          </w:r>
          <w:r w:rsidRPr="00B50D8E" w:rsidDel="00BE1809">
            <w:rPr>
              <w:lang w:val="de-DE"/>
              <w:rPrChange w:id="442" w:author="Author" w:date="2018-01-23T13:42:00Z">
                <w:rPr/>
              </w:rPrChange>
            </w:rPr>
            <w:delText xml:space="preserve"> </w:delText>
          </w:r>
          <w:r w:rsidRPr="00B50D8E" w:rsidDel="00BE1809">
            <w:rPr>
              <w:highlight w:val="green"/>
              <w:lang w:val="de-DE"/>
              <w:rPrChange w:id="443" w:author="Author" w:date="2018-01-23T13:42:00Z">
                <w:rPr>
                  <w:highlight w:val="green"/>
                </w:rPr>
              </w:rPrChange>
            </w:rPr>
            <w:delText>OTES STIMMT NET SCHEINT KORREKT ZUTUN, MUSS ICH NOCH BISL AUSTESTEN!</w:delText>
          </w:r>
        </w:del>
      </w:ins>
      <w:bookmarkStart w:id="444" w:name="_Toc504748646"/>
      <w:bookmarkStart w:id="445" w:name="_Toc506554862"/>
      <w:bookmarkStart w:id="446" w:name="_Toc507150340"/>
      <w:bookmarkEnd w:id="444"/>
      <w:bookmarkEnd w:id="445"/>
      <w:bookmarkEnd w:id="446"/>
    </w:p>
    <w:p w14:paraId="5C074968" w14:textId="04DA64D9" w:rsidR="00FE0019" w:rsidRPr="00B50D8E" w:rsidDel="00B50D8E" w:rsidRDefault="00FE0019">
      <w:pPr>
        <w:rPr>
          <w:del w:id="447" w:author="Author" w:date="2018-01-23T13:42:00Z"/>
          <w:lang w:val="de-DE"/>
          <w:rPrChange w:id="448" w:author="Author" w:date="2018-01-23T13:42:00Z">
            <w:rPr>
              <w:del w:id="449" w:author="Author" w:date="2018-01-23T13:42:00Z"/>
            </w:rPr>
          </w:rPrChange>
        </w:rPr>
        <w:pPrChange w:id="450" w:author="Reidl, Monica" w:date="2018-01-23T16:22:00Z">
          <w:pPr>
            <w:ind w:left="720"/>
          </w:pPr>
        </w:pPrChange>
      </w:pPr>
      <w:bookmarkStart w:id="451" w:name="_Toc504748647"/>
      <w:bookmarkStart w:id="452" w:name="_Toc506554863"/>
      <w:bookmarkStart w:id="453" w:name="_Toc507150341"/>
      <w:bookmarkEnd w:id="451"/>
      <w:bookmarkEnd w:id="452"/>
      <w:bookmarkEnd w:id="453"/>
    </w:p>
    <w:p w14:paraId="495B7D52" w14:textId="555BD2D3" w:rsidR="00FE0019" w:rsidRPr="00B50D8E" w:rsidDel="00B50D8E" w:rsidRDefault="00FE0019">
      <w:pPr>
        <w:rPr>
          <w:del w:id="454" w:author="Author" w:date="2018-01-23T13:42:00Z"/>
          <w:lang w:val="de-DE"/>
          <w:rPrChange w:id="455" w:author="Author" w:date="2018-01-23T13:42:00Z">
            <w:rPr>
              <w:del w:id="456" w:author="Author" w:date="2018-01-23T13:42:00Z"/>
            </w:rPr>
          </w:rPrChange>
        </w:rPr>
        <w:pPrChange w:id="457" w:author="Reidl, Monica" w:date="2018-01-23T16:22:00Z">
          <w:pPr>
            <w:ind w:left="720"/>
          </w:pPr>
        </w:pPrChange>
      </w:pPr>
      <w:bookmarkStart w:id="458" w:name="_Toc504748648"/>
      <w:bookmarkStart w:id="459" w:name="_Toc506554864"/>
      <w:bookmarkStart w:id="460" w:name="_Toc507150342"/>
      <w:bookmarkEnd w:id="458"/>
      <w:bookmarkEnd w:id="459"/>
      <w:bookmarkEnd w:id="460"/>
    </w:p>
    <w:p w14:paraId="3EB3C3FE" w14:textId="67FB009B" w:rsidR="00FE0019" w:rsidRPr="00B50D8E" w:rsidDel="00B50D8E" w:rsidRDefault="00FE0019">
      <w:pPr>
        <w:rPr>
          <w:del w:id="461" w:author="Author" w:date="2018-01-23T13:42:00Z"/>
          <w:lang w:val="de-DE"/>
          <w:rPrChange w:id="462" w:author="Author" w:date="2018-01-23T13:42:00Z">
            <w:rPr>
              <w:del w:id="463" w:author="Author" w:date="2018-01-23T13:42:00Z"/>
            </w:rPr>
          </w:rPrChange>
        </w:rPr>
        <w:pPrChange w:id="464" w:author="Reidl, Monica" w:date="2018-01-23T16:22:00Z">
          <w:pPr>
            <w:ind w:left="720"/>
          </w:pPr>
        </w:pPrChange>
      </w:pPr>
      <w:bookmarkStart w:id="465" w:name="_Toc504748649"/>
      <w:bookmarkStart w:id="466" w:name="_Toc506554865"/>
      <w:bookmarkStart w:id="467" w:name="_Toc507150343"/>
      <w:bookmarkEnd w:id="465"/>
      <w:bookmarkEnd w:id="466"/>
      <w:bookmarkEnd w:id="467"/>
    </w:p>
    <w:p w14:paraId="23531C2B" w14:textId="346BA36B" w:rsidR="00FE0019" w:rsidRPr="00B50D8E" w:rsidDel="00B50D8E" w:rsidRDefault="00FE0019">
      <w:pPr>
        <w:rPr>
          <w:del w:id="468" w:author="Author" w:date="2018-01-23T13:42:00Z"/>
          <w:lang w:val="de-DE"/>
          <w:rPrChange w:id="469" w:author="Author" w:date="2018-01-23T13:42:00Z">
            <w:rPr>
              <w:del w:id="470" w:author="Author" w:date="2018-01-23T13:42:00Z"/>
            </w:rPr>
          </w:rPrChange>
        </w:rPr>
        <w:pPrChange w:id="471" w:author="Reidl, Monica" w:date="2018-01-23T16:22:00Z">
          <w:pPr>
            <w:ind w:left="720"/>
          </w:pPr>
        </w:pPrChange>
      </w:pPr>
      <w:bookmarkStart w:id="472" w:name="_Toc504748650"/>
      <w:bookmarkStart w:id="473" w:name="_Toc506554866"/>
      <w:bookmarkStart w:id="474" w:name="_Toc507150344"/>
      <w:bookmarkEnd w:id="472"/>
      <w:bookmarkEnd w:id="473"/>
      <w:bookmarkEnd w:id="474"/>
    </w:p>
    <w:p w14:paraId="20690B40" w14:textId="31EC197E" w:rsidR="00FE0019" w:rsidRPr="00B50D8E" w:rsidDel="00BE1809" w:rsidRDefault="00FE0019">
      <w:pPr>
        <w:rPr>
          <w:del w:id="475" w:author="Author" w:date="2018-01-23T16:22:00Z"/>
          <w:lang w:val="de-DE"/>
          <w:rPrChange w:id="476" w:author="Author" w:date="2018-01-23T13:42:00Z">
            <w:rPr>
              <w:del w:id="477" w:author="Author" w:date="2018-01-23T16:22:00Z"/>
            </w:rPr>
          </w:rPrChange>
        </w:rPr>
        <w:pPrChange w:id="478" w:author="Reidl, Monica" w:date="2018-01-23T16:22:00Z">
          <w:pPr>
            <w:ind w:left="720"/>
          </w:pPr>
        </w:pPrChange>
      </w:pPr>
      <w:bookmarkStart w:id="479" w:name="_Toc504748651"/>
      <w:bookmarkStart w:id="480" w:name="_Toc506554867"/>
      <w:bookmarkStart w:id="481" w:name="_Toc507150345"/>
      <w:bookmarkEnd w:id="479"/>
      <w:bookmarkEnd w:id="480"/>
      <w:bookmarkEnd w:id="481"/>
    </w:p>
    <w:p w14:paraId="268B4F02" w14:textId="77777777" w:rsidR="00472CAD" w:rsidRPr="00BA74AF" w:rsidRDefault="00472CAD" w:rsidP="00472CAD">
      <w:pPr>
        <w:pStyle w:val="Heading2"/>
        <w:keepNext w:val="0"/>
      </w:pPr>
      <w:bookmarkStart w:id="482" w:name="_Toc394394085"/>
      <w:bookmarkStart w:id="483" w:name="_Toc394394126"/>
      <w:bookmarkStart w:id="484" w:name="_Toc394394167"/>
      <w:bookmarkStart w:id="485" w:name="_Toc391586500"/>
      <w:bookmarkStart w:id="486" w:name="_Toc391586875"/>
      <w:bookmarkStart w:id="487" w:name="_Toc410685023"/>
      <w:bookmarkStart w:id="488" w:name="_Toc507150346"/>
      <w:bookmarkEnd w:id="482"/>
      <w:bookmarkEnd w:id="483"/>
      <w:bookmarkEnd w:id="484"/>
      <w:r w:rsidRPr="00BA74AF">
        <w:t>Enter</w:t>
      </w:r>
      <w:r w:rsidRPr="00BA74AF">
        <w:rPr>
          <w:lang w:eastAsia="zh-CN"/>
        </w:rPr>
        <w:t>ing</w:t>
      </w:r>
      <w:r w:rsidRPr="00BA74AF">
        <w:t xml:space="preserve"> Data Change in Employee File</w:t>
      </w:r>
      <w:bookmarkEnd w:id="485"/>
      <w:bookmarkEnd w:id="486"/>
      <w:bookmarkEnd w:id="487"/>
      <w:bookmarkEnd w:id="488"/>
    </w:p>
    <w:p w14:paraId="4962D046" w14:textId="77777777" w:rsidR="006856D2" w:rsidRPr="00BA74AF" w:rsidRDefault="006856D2" w:rsidP="006856D2">
      <w:pPr>
        <w:pStyle w:val="SAPKeyblockTitle"/>
      </w:pPr>
      <w:r w:rsidRPr="00BA74AF">
        <w:t>Test Administration</w:t>
      </w:r>
    </w:p>
    <w:p w14:paraId="6EDCF162" w14:textId="1923E1E0" w:rsidR="006856D2" w:rsidRPr="00BA74AF" w:rsidRDefault="006856D2" w:rsidP="006856D2">
      <w:r w:rsidRPr="00BA74AF">
        <w:t>Customer project: Fill in the project-specific parts (</w:t>
      </w:r>
      <w:r w:rsidR="00B9053A" w:rsidRPr="00BA74AF">
        <w:t>between &lt;brackets&gt;</w:t>
      </w:r>
      <w:r w:rsidRPr="00BA74AF">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856D2" w:rsidRPr="00BA74AF" w14:paraId="2A9DA456"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2D252248" w14:textId="77777777" w:rsidR="006856D2" w:rsidRPr="00BA74AF" w:rsidRDefault="006856D2">
            <w:pPr>
              <w:rPr>
                <w:rStyle w:val="SAPEmphasis"/>
              </w:rPr>
            </w:pPr>
            <w:r w:rsidRPr="00BA74AF">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4A0EA5E" w14:textId="77777777" w:rsidR="006856D2" w:rsidRPr="00BA74AF" w:rsidRDefault="006856D2">
            <w:r w:rsidRPr="00BA74AF">
              <w:t>&lt;X.XX&gt;</w:t>
            </w:r>
          </w:p>
        </w:tc>
        <w:tc>
          <w:tcPr>
            <w:tcW w:w="2401" w:type="dxa"/>
            <w:tcBorders>
              <w:top w:val="single" w:sz="8" w:space="0" w:color="999999"/>
              <w:left w:val="single" w:sz="8" w:space="0" w:color="999999"/>
              <w:bottom w:val="single" w:sz="8" w:space="0" w:color="999999"/>
              <w:right w:val="single" w:sz="8" w:space="0" w:color="999999"/>
            </w:tcBorders>
            <w:hideMark/>
          </w:tcPr>
          <w:p w14:paraId="2C4BD332" w14:textId="77777777" w:rsidR="006856D2" w:rsidRPr="00BA74AF" w:rsidRDefault="006856D2">
            <w:pPr>
              <w:rPr>
                <w:rStyle w:val="SAPEmphasis"/>
              </w:rPr>
            </w:pPr>
            <w:r w:rsidRPr="00BA74AF">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F1DDBB" w14:textId="77777777" w:rsidR="006856D2" w:rsidRPr="00BA74AF" w:rsidRDefault="00B9053A">
            <w:r w:rsidRPr="00BA74AF">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0D45475" w14:textId="77777777" w:rsidR="006856D2" w:rsidRPr="00BA74AF" w:rsidRDefault="006856D2">
            <w:pPr>
              <w:rPr>
                <w:rStyle w:val="SAPEmphasis"/>
              </w:rPr>
            </w:pPr>
            <w:r w:rsidRPr="00BA74AF">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CB8DA5C" w14:textId="4A0A3FB0" w:rsidR="006856D2" w:rsidRPr="00BA74AF" w:rsidRDefault="00295630">
            <w:r w:rsidRPr="00BA74AF">
              <w:t>&lt;date&gt;</w:t>
            </w:r>
          </w:p>
        </w:tc>
      </w:tr>
      <w:tr w:rsidR="006856D2" w:rsidRPr="00BA74AF" w14:paraId="7A6F2980"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7CB63175" w14:textId="77777777" w:rsidR="006856D2" w:rsidRPr="00BA74AF" w:rsidRDefault="006856D2">
            <w:pPr>
              <w:rPr>
                <w:rStyle w:val="SAPEmphasis"/>
              </w:rPr>
            </w:pPr>
            <w:r w:rsidRPr="00BA74AF">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4945AE0" w14:textId="109D0F31" w:rsidR="006856D2" w:rsidRPr="00BA74AF" w:rsidRDefault="00940C49">
            <w:r w:rsidRPr="00BA74AF">
              <w:t>Employee</w:t>
            </w:r>
          </w:p>
        </w:tc>
      </w:tr>
      <w:tr w:rsidR="003635DF" w:rsidRPr="00BA74AF" w14:paraId="0D806927" w14:textId="77777777" w:rsidTr="006856D2">
        <w:tc>
          <w:tcPr>
            <w:tcW w:w="2280" w:type="dxa"/>
            <w:tcBorders>
              <w:top w:val="single" w:sz="8" w:space="0" w:color="999999"/>
              <w:left w:val="single" w:sz="8" w:space="0" w:color="999999"/>
              <w:bottom w:val="single" w:sz="8" w:space="0" w:color="999999"/>
              <w:right w:val="single" w:sz="8" w:space="0" w:color="999999"/>
            </w:tcBorders>
            <w:hideMark/>
          </w:tcPr>
          <w:p w14:paraId="15980385" w14:textId="77777777" w:rsidR="003635DF" w:rsidRPr="00BA74AF" w:rsidRDefault="003635DF" w:rsidP="003635DF">
            <w:pPr>
              <w:rPr>
                <w:rStyle w:val="SAPEmphasis"/>
              </w:rPr>
            </w:pPr>
            <w:r w:rsidRPr="00BA74AF">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3CBCE13" w14:textId="77777777" w:rsidR="003635DF" w:rsidRPr="00BA74AF" w:rsidRDefault="003635DF" w:rsidP="003635DF">
            <w:r w:rsidRPr="00BA74AF">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CAD70B1" w14:textId="77777777" w:rsidR="003635DF" w:rsidRPr="00BA74AF" w:rsidRDefault="003635DF" w:rsidP="003635DF">
            <w:pPr>
              <w:rPr>
                <w:rStyle w:val="SAPEmphasis"/>
              </w:rPr>
            </w:pPr>
            <w:r w:rsidRPr="00BA74AF">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4C8FC35" w14:textId="6370289C" w:rsidR="003635DF" w:rsidRPr="00BA74AF" w:rsidRDefault="003635DF" w:rsidP="003635DF">
            <w:r>
              <w:t>&lt;duration&gt;</w:t>
            </w:r>
          </w:p>
        </w:tc>
      </w:tr>
    </w:tbl>
    <w:p w14:paraId="124EC63A" w14:textId="77777777" w:rsidR="00472CAD" w:rsidRPr="00BA74AF" w:rsidRDefault="00472CAD" w:rsidP="00940F75">
      <w:pPr>
        <w:pStyle w:val="SAPKeyblockTitle"/>
      </w:pPr>
      <w:r w:rsidRPr="00BA74AF">
        <w:t>Purpose</w:t>
      </w:r>
    </w:p>
    <w:p w14:paraId="7317565D" w14:textId="5C6E5906" w:rsidR="00472CAD" w:rsidRPr="00BA74AF" w:rsidRDefault="00472CAD" w:rsidP="00472CAD">
      <w:r w:rsidRPr="00BA74AF">
        <w:t xml:space="preserve">The </w:t>
      </w:r>
      <w:r w:rsidR="00940C49" w:rsidRPr="00BA74AF">
        <w:t>Employee</w:t>
      </w:r>
      <w:r w:rsidRPr="00BA74AF">
        <w:t xml:space="preserve"> enters a data change in </w:t>
      </w:r>
      <w:r w:rsidR="00940C49" w:rsidRPr="00BA74AF">
        <w:t xml:space="preserve">his or her </w:t>
      </w:r>
      <w:r w:rsidRPr="00BA74AF">
        <w:t>Employee File</w:t>
      </w:r>
      <w:r w:rsidR="00940C49" w:rsidRPr="00BA74AF">
        <w:t>, based on the granted permissions</w:t>
      </w:r>
      <w:r w:rsidRPr="00BA74AF">
        <w:t>.</w:t>
      </w:r>
    </w:p>
    <w:p w14:paraId="187449C8" w14:textId="1E20E973" w:rsidR="004B1E11" w:rsidRPr="00BA74AF" w:rsidRDefault="004B1E11" w:rsidP="004B1E11">
      <w:r w:rsidRPr="00BA74AF">
        <w:t xml:space="preserve">In this document, we consider following examples: </w:t>
      </w:r>
    </w:p>
    <w:p w14:paraId="141D1B40" w14:textId="600D7E1C" w:rsidR="004B1E11" w:rsidRPr="00BA74AF" w:rsidRDefault="004B1E11" w:rsidP="006147B5">
      <w:pPr>
        <w:pStyle w:val="ListParagraph"/>
        <w:numPr>
          <w:ilvl w:val="0"/>
          <w:numId w:val="29"/>
        </w:numPr>
        <w:ind w:left="360"/>
      </w:pPr>
      <w:r w:rsidRPr="00BA74AF">
        <w:t>the change of the employee’s home address,</w:t>
      </w:r>
    </w:p>
    <w:p w14:paraId="7D3976FA" w14:textId="72ECEADE" w:rsidR="004B1E11" w:rsidRPr="00BA74AF" w:rsidRDefault="004B1E11" w:rsidP="006147B5">
      <w:pPr>
        <w:pStyle w:val="ListParagraph"/>
        <w:numPr>
          <w:ilvl w:val="0"/>
          <w:numId w:val="29"/>
        </w:numPr>
        <w:ind w:left="360"/>
      </w:pPr>
      <w:r w:rsidRPr="00BA74AF">
        <w:t>the creation of the data of the person to be contacted in case of an emergency suffered by the employee.</w:t>
      </w:r>
    </w:p>
    <w:p w14:paraId="6BCC3F1A" w14:textId="77777777" w:rsidR="00A61232" w:rsidRPr="00BA74AF" w:rsidRDefault="00A61232" w:rsidP="006147B5">
      <w:pPr>
        <w:pStyle w:val="SAPNoteHeading"/>
        <w:ind w:left="360"/>
      </w:pPr>
      <w:r w:rsidRPr="00BA74AF">
        <w:rPr>
          <w:noProof/>
        </w:rPr>
        <w:drawing>
          <wp:inline distT="0" distB="0" distL="0" distR="0" wp14:anchorId="5F612E7C" wp14:editId="2E412A5B">
            <wp:extent cx="228600" cy="22860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6834F980" w14:textId="71762F83" w:rsidR="00A61232" w:rsidRPr="00BA74AF" w:rsidRDefault="00A61232" w:rsidP="006147B5">
      <w:pPr>
        <w:pStyle w:val="ListParagraph"/>
        <w:ind w:left="360"/>
      </w:pPr>
      <w:r w:rsidRPr="00BA74AF">
        <w:t>Depending on the permissions granted to the employee, he or she can update also other data than the ones described here, for example payment information</w:t>
      </w:r>
      <w:ins w:id="489" w:author="Author" w:date="2018-01-19T09:35:00Z">
        <w:r w:rsidR="007A0914">
          <w:t xml:space="preserve"> or social accounts</w:t>
        </w:r>
      </w:ins>
      <w:r w:rsidRPr="00BA74AF">
        <w:t xml:space="preserve">. </w:t>
      </w:r>
    </w:p>
    <w:p w14:paraId="3590D14C" w14:textId="77777777" w:rsidR="00472CAD" w:rsidRPr="00BA74AF" w:rsidRDefault="00472CAD" w:rsidP="00940F75">
      <w:pPr>
        <w:pStyle w:val="SAPKeyblockTitle"/>
      </w:pPr>
      <w:r w:rsidRPr="00BA74AF">
        <w:lastRenderedPageBreak/>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3780"/>
        <w:gridCol w:w="3600"/>
        <w:gridCol w:w="3330"/>
        <w:gridCol w:w="1264"/>
      </w:tblGrid>
      <w:tr w:rsidR="00472CAD" w:rsidRPr="00BA74AF" w14:paraId="50FACCAF" w14:textId="77777777" w:rsidTr="00532217">
        <w:trPr>
          <w:trHeight w:val="432"/>
          <w:tblHeader/>
        </w:trPr>
        <w:tc>
          <w:tcPr>
            <w:tcW w:w="872" w:type="dxa"/>
            <w:shd w:val="clear" w:color="auto" w:fill="999999"/>
          </w:tcPr>
          <w:p w14:paraId="0FBA128D" w14:textId="77777777" w:rsidR="00472CAD" w:rsidRPr="00BA74AF" w:rsidRDefault="00472CAD" w:rsidP="00025C46">
            <w:pPr>
              <w:pStyle w:val="TableHeading"/>
              <w:rPr>
                <w:rFonts w:ascii="BentonSans Bold" w:hAnsi="BentonSans Bold"/>
                <w:bCs/>
                <w:color w:val="FFFFFF"/>
                <w:sz w:val="18"/>
              </w:rPr>
            </w:pPr>
            <w:r w:rsidRPr="00BA74AF">
              <w:rPr>
                <w:rFonts w:ascii="BentonSans Bold" w:hAnsi="BentonSans Bold"/>
                <w:bCs/>
                <w:color w:val="FFFFFF"/>
                <w:sz w:val="18"/>
              </w:rPr>
              <w:t>Test Step #</w:t>
            </w:r>
          </w:p>
        </w:tc>
        <w:tc>
          <w:tcPr>
            <w:tcW w:w="1440" w:type="dxa"/>
            <w:shd w:val="clear" w:color="auto" w:fill="999999"/>
          </w:tcPr>
          <w:p w14:paraId="706658B4" w14:textId="77777777" w:rsidR="00472CAD" w:rsidRPr="00BA74AF" w:rsidRDefault="00472CAD" w:rsidP="00025C46">
            <w:pPr>
              <w:pStyle w:val="TableHeading"/>
              <w:rPr>
                <w:rFonts w:ascii="BentonSans Bold" w:hAnsi="BentonSans Bold"/>
                <w:bCs/>
                <w:color w:val="FFFFFF"/>
                <w:sz w:val="18"/>
              </w:rPr>
            </w:pPr>
            <w:r w:rsidRPr="00BA74AF">
              <w:rPr>
                <w:rFonts w:ascii="BentonSans Bold" w:hAnsi="BentonSans Bold"/>
                <w:bCs/>
                <w:color w:val="FFFFFF"/>
                <w:sz w:val="18"/>
              </w:rPr>
              <w:t>Test Step Name</w:t>
            </w:r>
          </w:p>
        </w:tc>
        <w:tc>
          <w:tcPr>
            <w:tcW w:w="3780" w:type="dxa"/>
            <w:shd w:val="clear" w:color="auto" w:fill="999999"/>
          </w:tcPr>
          <w:p w14:paraId="2165D50C" w14:textId="77777777" w:rsidR="00472CAD" w:rsidRPr="00BA74AF" w:rsidRDefault="00472CAD" w:rsidP="00025C46">
            <w:pPr>
              <w:pStyle w:val="TableHeading"/>
              <w:rPr>
                <w:rFonts w:ascii="BentonSans Bold" w:hAnsi="BentonSans Bold"/>
                <w:bCs/>
                <w:color w:val="FFFFFF"/>
                <w:sz w:val="18"/>
              </w:rPr>
            </w:pPr>
            <w:r w:rsidRPr="00BA74AF">
              <w:rPr>
                <w:rFonts w:ascii="BentonSans Bold" w:hAnsi="BentonSans Bold"/>
                <w:bCs/>
                <w:color w:val="FFFFFF"/>
                <w:sz w:val="18"/>
              </w:rPr>
              <w:t>Instruction</w:t>
            </w:r>
          </w:p>
        </w:tc>
        <w:tc>
          <w:tcPr>
            <w:tcW w:w="3600" w:type="dxa"/>
            <w:shd w:val="clear" w:color="auto" w:fill="999999"/>
          </w:tcPr>
          <w:p w14:paraId="5AAAF750" w14:textId="77777777" w:rsidR="00472CAD" w:rsidRPr="00BA74AF" w:rsidRDefault="002F1945" w:rsidP="00025C46">
            <w:pPr>
              <w:pStyle w:val="TableHeading"/>
              <w:rPr>
                <w:rFonts w:ascii="BentonSans Bold" w:hAnsi="BentonSans Bold"/>
                <w:bCs/>
                <w:color w:val="FFFFFF"/>
                <w:sz w:val="18"/>
              </w:rPr>
            </w:pPr>
            <w:r w:rsidRPr="00BA74AF">
              <w:rPr>
                <w:rFonts w:ascii="BentonSans Bold" w:hAnsi="BentonSans Bold"/>
                <w:bCs/>
                <w:color w:val="FFFFFF"/>
                <w:sz w:val="18"/>
              </w:rPr>
              <w:t>User Entries:</w:t>
            </w:r>
            <w:r w:rsidRPr="00BA74AF">
              <w:rPr>
                <w:rFonts w:ascii="BentonSans Bold" w:hAnsi="BentonSans Bold"/>
                <w:bCs/>
                <w:color w:val="FFFFFF"/>
                <w:sz w:val="18"/>
              </w:rPr>
              <w:br/>
              <w:t>Field Name: User Action and Value</w:t>
            </w:r>
          </w:p>
        </w:tc>
        <w:tc>
          <w:tcPr>
            <w:tcW w:w="3330" w:type="dxa"/>
            <w:shd w:val="clear" w:color="auto" w:fill="999999"/>
          </w:tcPr>
          <w:p w14:paraId="6BDE9C9D" w14:textId="77777777" w:rsidR="00472CAD" w:rsidRPr="00BA74AF" w:rsidRDefault="00472CAD" w:rsidP="00025C46">
            <w:pPr>
              <w:pStyle w:val="TableHeading"/>
              <w:rPr>
                <w:rFonts w:ascii="BentonSans Bold" w:hAnsi="BentonSans Bold"/>
                <w:bCs/>
                <w:color w:val="FFFFFF"/>
                <w:sz w:val="18"/>
              </w:rPr>
            </w:pPr>
            <w:r w:rsidRPr="00BA74AF">
              <w:rPr>
                <w:rFonts w:ascii="BentonSans Bold" w:hAnsi="BentonSans Bold"/>
                <w:bCs/>
                <w:color w:val="FFFFFF"/>
                <w:sz w:val="18"/>
              </w:rPr>
              <w:t>Expected Result</w:t>
            </w:r>
          </w:p>
        </w:tc>
        <w:tc>
          <w:tcPr>
            <w:tcW w:w="1264" w:type="dxa"/>
            <w:shd w:val="clear" w:color="auto" w:fill="999999"/>
          </w:tcPr>
          <w:p w14:paraId="562B2A18" w14:textId="77777777" w:rsidR="00472CAD" w:rsidRPr="00BA74AF" w:rsidRDefault="00472CAD" w:rsidP="00025C46">
            <w:pPr>
              <w:pStyle w:val="TableHeading"/>
              <w:rPr>
                <w:rFonts w:ascii="BentonSans Bold" w:hAnsi="BentonSans Bold"/>
                <w:bCs/>
                <w:color w:val="FFFFFF"/>
                <w:sz w:val="18"/>
              </w:rPr>
            </w:pPr>
            <w:r w:rsidRPr="00BA74AF">
              <w:rPr>
                <w:rFonts w:ascii="BentonSans Bold" w:hAnsi="BentonSans Bold"/>
                <w:bCs/>
                <w:color w:val="FFFFFF"/>
                <w:sz w:val="18"/>
              </w:rPr>
              <w:t>Pass / Fail / Comment</w:t>
            </w:r>
          </w:p>
        </w:tc>
      </w:tr>
      <w:tr w:rsidR="00472CAD" w:rsidRPr="00BA74AF" w14:paraId="62B70944" w14:textId="77777777" w:rsidTr="00532217">
        <w:trPr>
          <w:trHeight w:val="288"/>
        </w:trPr>
        <w:tc>
          <w:tcPr>
            <w:tcW w:w="872" w:type="dxa"/>
            <w:shd w:val="clear" w:color="auto" w:fill="auto"/>
          </w:tcPr>
          <w:p w14:paraId="408B39FA" w14:textId="77777777" w:rsidR="00472CAD" w:rsidRPr="00BA74AF" w:rsidRDefault="00472CAD" w:rsidP="00025C46">
            <w:r w:rsidRPr="00BA74AF">
              <w:t>1</w:t>
            </w:r>
          </w:p>
        </w:tc>
        <w:tc>
          <w:tcPr>
            <w:tcW w:w="1440" w:type="dxa"/>
            <w:shd w:val="clear" w:color="auto" w:fill="auto"/>
          </w:tcPr>
          <w:p w14:paraId="383C14F2" w14:textId="77777777" w:rsidR="00472CAD" w:rsidRPr="00BA74AF" w:rsidRDefault="00472CAD" w:rsidP="00025C46">
            <w:r w:rsidRPr="00BA74AF">
              <w:rPr>
                <w:rStyle w:val="SAPEmphasis"/>
              </w:rPr>
              <w:t>Log on</w:t>
            </w:r>
          </w:p>
        </w:tc>
        <w:tc>
          <w:tcPr>
            <w:tcW w:w="3780" w:type="dxa"/>
            <w:shd w:val="clear" w:color="auto" w:fill="auto"/>
          </w:tcPr>
          <w:p w14:paraId="73FC5BAE" w14:textId="19189F8A" w:rsidR="00472CAD" w:rsidRPr="00BA74AF" w:rsidRDefault="000A7F63" w:rsidP="00B33C59">
            <w:r w:rsidRPr="00BA74AF">
              <w:t xml:space="preserve">Log on to </w:t>
            </w:r>
            <w:r w:rsidRPr="00BA74AF">
              <w:rPr>
                <w:rStyle w:val="SAPScreenElement"/>
                <w:color w:val="auto"/>
              </w:rPr>
              <w:t>Employee Central</w:t>
            </w:r>
            <w:r w:rsidR="00A61232" w:rsidRPr="00BA74AF">
              <w:t xml:space="preserve"> as Employee</w:t>
            </w:r>
            <w:r w:rsidRPr="00BA74AF">
              <w:t>.</w:t>
            </w:r>
          </w:p>
        </w:tc>
        <w:tc>
          <w:tcPr>
            <w:tcW w:w="3600" w:type="dxa"/>
          </w:tcPr>
          <w:p w14:paraId="33562543" w14:textId="77777777" w:rsidR="00472CAD" w:rsidRPr="00BA74AF" w:rsidRDefault="00472CAD" w:rsidP="00025C46">
            <w:pPr>
              <w:rPr>
                <w:rFonts w:cs="Arial"/>
                <w:bCs/>
              </w:rPr>
            </w:pPr>
          </w:p>
        </w:tc>
        <w:tc>
          <w:tcPr>
            <w:tcW w:w="3330" w:type="dxa"/>
            <w:shd w:val="clear" w:color="auto" w:fill="auto"/>
          </w:tcPr>
          <w:p w14:paraId="0AE04958" w14:textId="77777777" w:rsidR="00472CAD" w:rsidRPr="00BA74AF" w:rsidRDefault="00472CAD" w:rsidP="00025C46">
            <w:r w:rsidRPr="00BA74AF">
              <w:t xml:space="preserve">The </w:t>
            </w:r>
            <w:r w:rsidRPr="00BA74AF">
              <w:rPr>
                <w:rStyle w:val="SAPScreenElement"/>
              </w:rPr>
              <w:t>Home</w:t>
            </w:r>
            <w:r w:rsidRPr="00BA74AF">
              <w:t xml:space="preserve"> page is displayed.</w:t>
            </w:r>
          </w:p>
        </w:tc>
        <w:tc>
          <w:tcPr>
            <w:tcW w:w="1264" w:type="dxa"/>
          </w:tcPr>
          <w:p w14:paraId="596A6BD1" w14:textId="77777777" w:rsidR="00472CAD" w:rsidRPr="00BA74AF" w:rsidRDefault="00472CAD" w:rsidP="00025C46">
            <w:pPr>
              <w:rPr>
                <w:rFonts w:cs="Arial"/>
                <w:bCs/>
              </w:rPr>
            </w:pPr>
          </w:p>
        </w:tc>
      </w:tr>
      <w:tr w:rsidR="00472CAD" w:rsidRPr="00BA74AF" w14:paraId="5812C8C3" w14:textId="77777777" w:rsidTr="00532217">
        <w:trPr>
          <w:trHeight w:val="357"/>
        </w:trPr>
        <w:tc>
          <w:tcPr>
            <w:tcW w:w="872" w:type="dxa"/>
            <w:shd w:val="clear" w:color="auto" w:fill="auto"/>
          </w:tcPr>
          <w:p w14:paraId="22EB5577" w14:textId="77777777" w:rsidR="00472CAD" w:rsidRPr="00BA74AF" w:rsidRDefault="00472CAD" w:rsidP="00025C46">
            <w:r w:rsidRPr="00BA74AF">
              <w:t xml:space="preserve">2 </w:t>
            </w:r>
          </w:p>
        </w:tc>
        <w:tc>
          <w:tcPr>
            <w:tcW w:w="1440" w:type="dxa"/>
            <w:shd w:val="clear" w:color="auto" w:fill="auto"/>
          </w:tcPr>
          <w:p w14:paraId="393A6EF4" w14:textId="77777777" w:rsidR="00472CAD" w:rsidRPr="00BA74AF" w:rsidRDefault="00472CAD" w:rsidP="00025C46">
            <w:pPr>
              <w:rPr>
                <w:b/>
              </w:rPr>
            </w:pPr>
            <w:r w:rsidRPr="00BA74AF">
              <w:rPr>
                <w:rStyle w:val="SAPEmphasis"/>
              </w:rPr>
              <w:t>Select My Employee File</w:t>
            </w:r>
          </w:p>
        </w:tc>
        <w:tc>
          <w:tcPr>
            <w:tcW w:w="3780" w:type="dxa"/>
            <w:shd w:val="clear" w:color="auto" w:fill="auto"/>
          </w:tcPr>
          <w:p w14:paraId="11BF4D60" w14:textId="77777777" w:rsidR="00472CAD" w:rsidRPr="00BA74AF" w:rsidRDefault="00472CAD" w:rsidP="00025C46">
            <w:r w:rsidRPr="00BA74AF">
              <w:t>From the</w:t>
            </w:r>
            <w:r w:rsidR="00025C46" w:rsidRPr="00BA74AF">
              <w:rPr>
                <w:i/>
              </w:rPr>
              <w:t xml:space="preserve"> </w:t>
            </w:r>
            <w:r w:rsidR="00025C46" w:rsidRPr="00BA74AF">
              <w:rPr>
                <w:rStyle w:val="SAPScreenElement"/>
              </w:rPr>
              <w:t>Home</w:t>
            </w:r>
            <w:r w:rsidR="00025C46" w:rsidRPr="00BA74AF">
              <w:rPr>
                <w:i/>
              </w:rPr>
              <w:t xml:space="preserve"> </w:t>
            </w:r>
            <w:r w:rsidRPr="00BA74AF">
              <w:t>drop-down</w:t>
            </w:r>
            <w:r w:rsidR="00777C7A" w:rsidRPr="00BA74AF">
              <w:t>,</w:t>
            </w:r>
            <w:r w:rsidRPr="00BA74AF">
              <w:t xml:space="preserve"> select the </w:t>
            </w:r>
            <w:r w:rsidRPr="00BA74AF">
              <w:rPr>
                <w:rStyle w:val="SAPScreenElement"/>
              </w:rPr>
              <w:t>My Employee File</w:t>
            </w:r>
            <w:r w:rsidRPr="00BA74AF">
              <w:rPr>
                <w:i/>
              </w:rPr>
              <w:t>.</w:t>
            </w:r>
          </w:p>
        </w:tc>
        <w:tc>
          <w:tcPr>
            <w:tcW w:w="3600" w:type="dxa"/>
          </w:tcPr>
          <w:p w14:paraId="73082155" w14:textId="77777777" w:rsidR="00472CAD" w:rsidRPr="00BA74AF" w:rsidRDefault="00472CAD" w:rsidP="00025C46">
            <w:pPr>
              <w:rPr>
                <w:rFonts w:cs="Arial"/>
                <w:bCs/>
                <w:i/>
              </w:rPr>
            </w:pPr>
          </w:p>
        </w:tc>
        <w:tc>
          <w:tcPr>
            <w:tcW w:w="3330" w:type="dxa"/>
            <w:shd w:val="clear" w:color="auto" w:fill="auto"/>
          </w:tcPr>
          <w:p w14:paraId="19F3A255" w14:textId="72AE116E" w:rsidR="00472CAD" w:rsidRPr="00BA74AF" w:rsidRDefault="00472CAD" w:rsidP="00B33C59">
            <w:r w:rsidRPr="00BA74AF">
              <w:t xml:space="preserve">The </w:t>
            </w:r>
            <w:r w:rsidRPr="00BA74AF">
              <w:rPr>
                <w:rStyle w:val="SAPScreenElement"/>
              </w:rPr>
              <w:t>My Employee File</w:t>
            </w:r>
            <w:r w:rsidRPr="00BA74AF">
              <w:t xml:space="preserve"> </w:t>
            </w:r>
            <w:r w:rsidR="00F41A3C" w:rsidRPr="00BA74AF">
              <w:t xml:space="preserve">screen </w:t>
            </w:r>
            <w:r w:rsidRPr="00BA74AF">
              <w:t>is displayed</w:t>
            </w:r>
            <w:r w:rsidR="00940C49" w:rsidRPr="00BA74AF">
              <w:rPr>
                <w:rFonts w:cs="Arial"/>
                <w:bCs/>
              </w:rPr>
              <w:t xml:space="preserve"> containing your profile</w:t>
            </w:r>
            <w:r w:rsidR="004D7FF0" w:rsidRPr="00BA74AF">
              <w:t>.</w:t>
            </w:r>
          </w:p>
        </w:tc>
        <w:tc>
          <w:tcPr>
            <w:tcW w:w="1264" w:type="dxa"/>
          </w:tcPr>
          <w:p w14:paraId="32A75273" w14:textId="77777777" w:rsidR="00472CAD" w:rsidRPr="00BA74AF" w:rsidRDefault="00472CAD" w:rsidP="00025C46">
            <w:pPr>
              <w:rPr>
                <w:rFonts w:cs="Arial"/>
                <w:bCs/>
              </w:rPr>
            </w:pPr>
          </w:p>
        </w:tc>
      </w:tr>
      <w:tr w:rsidR="00472CAD" w:rsidRPr="00BA74AF" w14:paraId="01051A5E" w14:textId="77777777" w:rsidTr="00532217">
        <w:trPr>
          <w:trHeight w:val="144"/>
        </w:trPr>
        <w:tc>
          <w:tcPr>
            <w:tcW w:w="872" w:type="dxa"/>
            <w:shd w:val="clear" w:color="auto" w:fill="auto"/>
          </w:tcPr>
          <w:p w14:paraId="1E77C5D3" w14:textId="25E79B3B" w:rsidR="00472CAD" w:rsidRPr="00BA74AF" w:rsidRDefault="00940C49" w:rsidP="00025C46">
            <w:r w:rsidRPr="00BA74AF">
              <w:t>3</w:t>
            </w:r>
          </w:p>
        </w:tc>
        <w:tc>
          <w:tcPr>
            <w:tcW w:w="1440" w:type="dxa"/>
            <w:shd w:val="clear" w:color="auto" w:fill="auto"/>
          </w:tcPr>
          <w:p w14:paraId="73ECFABA" w14:textId="77777777" w:rsidR="00472CAD" w:rsidRPr="00BA74AF" w:rsidRDefault="00472CAD" w:rsidP="00025C46">
            <w:pPr>
              <w:rPr>
                <w:b/>
              </w:rPr>
            </w:pPr>
            <w:r w:rsidRPr="00BA74AF">
              <w:rPr>
                <w:rStyle w:val="SAPEmphasis"/>
              </w:rPr>
              <w:t>View Personal Information</w:t>
            </w:r>
          </w:p>
        </w:tc>
        <w:tc>
          <w:tcPr>
            <w:tcW w:w="3780" w:type="dxa"/>
            <w:shd w:val="clear" w:color="auto" w:fill="auto"/>
          </w:tcPr>
          <w:p w14:paraId="64F765E4" w14:textId="05A1B8A9" w:rsidR="00A61232" w:rsidRPr="00BA74AF" w:rsidRDefault="00A61232">
            <w:pPr>
              <w:rPr>
                <w:lang w:eastAsia="zh-SG"/>
              </w:rPr>
            </w:pPr>
            <w:r w:rsidRPr="00BA74AF">
              <w:rPr>
                <w:lang w:eastAsia="zh-SG"/>
              </w:rPr>
              <w:t xml:space="preserve">Go to </w:t>
            </w:r>
            <w:r w:rsidR="00472CAD" w:rsidRPr="00BA74AF">
              <w:rPr>
                <w:lang w:eastAsia="zh-SG"/>
              </w:rPr>
              <w:t xml:space="preserve">the </w:t>
            </w:r>
            <w:r w:rsidR="00472CAD" w:rsidRPr="00BA74AF">
              <w:rPr>
                <w:rStyle w:val="SAPScreenElement"/>
              </w:rPr>
              <w:t>Personal Information</w:t>
            </w:r>
            <w:r w:rsidR="00472CAD" w:rsidRPr="00BA74AF">
              <w:rPr>
                <w:lang w:eastAsia="zh-SG"/>
              </w:rPr>
              <w:t xml:space="preserve"> </w:t>
            </w:r>
            <w:r w:rsidRPr="00BA74AF">
              <w:rPr>
                <w:lang w:eastAsia="zh-SG"/>
              </w:rPr>
              <w:t>section</w:t>
            </w:r>
            <w:r w:rsidR="00472CAD" w:rsidRPr="00BA74AF">
              <w:rPr>
                <w:lang w:eastAsia="zh-SG"/>
              </w:rPr>
              <w:t xml:space="preserve">. </w:t>
            </w:r>
            <w:r w:rsidR="00940C49" w:rsidRPr="00BA74AF">
              <w:rPr>
                <w:lang w:eastAsia="zh-SG"/>
              </w:rPr>
              <w:t xml:space="preserve">Depending on the permissions granted, </w:t>
            </w:r>
            <w:r w:rsidR="00472CAD" w:rsidRPr="00BA74AF">
              <w:rPr>
                <w:lang w:eastAsia="zh-SG"/>
              </w:rPr>
              <w:t xml:space="preserve">different </w:t>
            </w:r>
            <w:r w:rsidRPr="00BA74AF">
              <w:rPr>
                <w:lang w:eastAsia="zh-SG"/>
              </w:rPr>
              <w:t>subsections</w:t>
            </w:r>
            <w:r w:rsidR="00472CAD" w:rsidRPr="00BA74AF">
              <w:rPr>
                <w:lang w:eastAsia="zh-SG"/>
              </w:rPr>
              <w:t xml:space="preserve"> </w:t>
            </w:r>
            <w:r w:rsidR="00940C49" w:rsidRPr="00BA74AF">
              <w:rPr>
                <w:lang w:eastAsia="zh-SG"/>
              </w:rPr>
              <w:t xml:space="preserve">are visible. </w:t>
            </w:r>
          </w:p>
          <w:p w14:paraId="655BB1EC" w14:textId="36F01475" w:rsidR="00472CAD" w:rsidRPr="00BA74AF" w:rsidRDefault="00940C49">
            <w:pPr>
              <w:rPr>
                <w:lang w:eastAsia="zh-SG"/>
              </w:rPr>
            </w:pPr>
            <w:r w:rsidRPr="00BA74AF">
              <w:t>V</w:t>
            </w:r>
            <w:r w:rsidR="00472CAD" w:rsidRPr="00BA74AF">
              <w:t xml:space="preserve">iew </w:t>
            </w:r>
            <w:r w:rsidRPr="00BA74AF">
              <w:t>your</w:t>
            </w:r>
            <w:r w:rsidR="00472CAD" w:rsidRPr="00BA74AF">
              <w:t xml:space="preserve"> data as of today or view the history of the data by selecting the </w:t>
            </w:r>
            <w:r w:rsidR="00A61232" w:rsidRPr="00BA74AF">
              <w:rPr>
                <w:rStyle w:val="SAPScreenElement"/>
              </w:rPr>
              <w:t>Clock (H</w:t>
            </w:r>
            <w:r w:rsidR="00472CAD" w:rsidRPr="00BA74AF">
              <w:rPr>
                <w:rStyle w:val="SAPScreenElement"/>
              </w:rPr>
              <w:t>istory</w:t>
            </w:r>
            <w:r w:rsidR="00A61232" w:rsidRPr="00BA74AF">
              <w:rPr>
                <w:rStyle w:val="SAPScreenElement"/>
              </w:rPr>
              <w:t>)</w:t>
            </w:r>
            <w:r w:rsidR="00472CAD" w:rsidRPr="00BA74AF">
              <w:t xml:space="preserve"> </w:t>
            </w:r>
            <w:r w:rsidR="00A61232" w:rsidRPr="00BA74AF">
              <w:t>icon</w:t>
            </w:r>
            <w:r w:rsidR="00472CAD" w:rsidRPr="00BA74AF">
              <w:t xml:space="preserve"> where available. </w:t>
            </w:r>
          </w:p>
        </w:tc>
        <w:tc>
          <w:tcPr>
            <w:tcW w:w="3600" w:type="dxa"/>
          </w:tcPr>
          <w:p w14:paraId="09C58A6C" w14:textId="77777777" w:rsidR="00472CAD" w:rsidRPr="00BA74AF" w:rsidRDefault="00472CAD" w:rsidP="00025C46">
            <w:pPr>
              <w:rPr>
                <w:rFonts w:cs="Arial"/>
                <w:bCs/>
              </w:rPr>
            </w:pPr>
          </w:p>
        </w:tc>
        <w:tc>
          <w:tcPr>
            <w:tcW w:w="3330" w:type="dxa"/>
            <w:shd w:val="clear" w:color="auto" w:fill="auto"/>
          </w:tcPr>
          <w:p w14:paraId="7A5C02FC" w14:textId="77777777" w:rsidR="00472CAD" w:rsidRPr="00BA74AF" w:rsidRDefault="00472CAD" w:rsidP="00025C46"/>
        </w:tc>
        <w:tc>
          <w:tcPr>
            <w:tcW w:w="1264" w:type="dxa"/>
          </w:tcPr>
          <w:p w14:paraId="36EB6EC4" w14:textId="77777777" w:rsidR="00472CAD" w:rsidRPr="00BA74AF" w:rsidRDefault="00472CAD" w:rsidP="00025C46">
            <w:pPr>
              <w:rPr>
                <w:rFonts w:cs="Arial"/>
                <w:bCs/>
              </w:rPr>
            </w:pPr>
          </w:p>
        </w:tc>
      </w:tr>
      <w:tr w:rsidR="00472CAD" w:rsidRPr="00BA74AF" w14:paraId="22C7DEE7" w14:textId="77777777" w:rsidTr="00532217">
        <w:trPr>
          <w:trHeight w:val="357"/>
        </w:trPr>
        <w:tc>
          <w:tcPr>
            <w:tcW w:w="872" w:type="dxa"/>
            <w:shd w:val="clear" w:color="auto" w:fill="auto"/>
          </w:tcPr>
          <w:p w14:paraId="3BD12E5D" w14:textId="124BEC11" w:rsidR="00472CAD" w:rsidRPr="00BA74AF" w:rsidRDefault="00B33C59" w:rsidP="00025C46">
            <w:pPr>
              <w:rPr>
                <w:lang w:eastAsia="zh-SG"/>
              </w:rPr>
            </w:pPr>
            <w:r w:rsidRPr="00BA74AF">
              <w:rPr>
                <w:lang w:eastAsia="zh-SG"/>
              </w:rPr>
              <w:t>4</w:t>
            </w:r>
          </w:p>
        </w:tc>
        <w:tc>
          <w:tcPr>
            <w:tcW w:w="1440" w:type="dxa"/>
            <w:shd w:val="clear" w:color="auto" w:fill="auto"/>
          </w:tcPr>
          <w:p w14:paraId="62EC71B0" w14:textId="334DACF0" w:rsidR="00472CAD" w:rsidRPr="00BA74AF" w:rsidRDefault="00472CAD" w:rsidP="000E6DD2">
            <w:pPr>
              <w:rPr>
                <w:b/>
              </w:rPr>
            </w:pPr>
            <w:r w:rsidRPr="00BA74AF">
              <w:rPr>
                <w:rStyle w:val="SAPEmphasis"/>
              </w:rPr>
              <w:t xml:space="preserve">Edit </w:t>
            </w:r>
            <w:r w:rsidR="002F1945" w:rsidRPr="00BA74AF">
              <w:rPr>
                <w:rStyle w:val="SAPEmphasis"/>
              </w:rPr>
              <w:t>Address</w:t>
            </w:r>
            <w:r w:rsidR="005014A9" w:rsidRPr="00BA74AF">
              <w:rPr>
                <w:rStyle w:val="SAPEmphasis"/>
              </w:rPr>
              <w:t xml:space="preserve"> Information</w:t>
            </w:r>
          </w:p>
        </w:tc>
        <w:tc>
          <w:tcPr>
            <w:tcW w:w="3780" w:type="dxa"/>
            <w:shd w:val="clear" w:color="auto" w:fill="auto"/>
          </w:tcPr>
          <w:p w14:paraId="7C7642C2" w14:textId="77777777" w:rsidR="00A61232" w:rsidRPr="00BA74AF" w:rsidRDefault="00472CAD" w:rsidP="00A61232">
            <w:r w:rsidRPr="00BA74AF">
              <w:t xml:space="preserve">Select the </w:t>
            </w:r>
            <w:r w:rsidR="00A61232" w:rsidRPr="00BA74AF">
              <w:rPr>
                <w:rStyle w:val="SAPScreenElement"/>
              </w:rPr>
              <w:t>Pencil</w:t>
            </w:r>
            <w:r w:rsidR="00A61232" w:rsidRPr="00BA74AF">
              <w:t xml:space="preserve"> </w:t>
            </w:r>
            <w:r w:rsidR="00A61232" w:rsidRPr="00BA74AF">
              <w:rPr>
                <w:rStyle w:val="SAPScreenElement"/>
              </w:rPr>
              <w:t>(Edit)</w:t>
            </w:r>
            <w:r w:rsidR="00A61232" w:rsidRPr="00BA74AF">
              <w:rPr>
                <w:i/>
              </w:rPr>
              <w:t xml:space="preserve"> </w:t>
            </w:r>
            <w:r w:rsidR="00A61232" w:rsidRPr="00BA74AF">
              <w:t>icon in the block you need to change.</w:t>
            </w:r>
          </w:p>
          <w:p w14:paraId="56ACBE0C" w14:textId="7800D9FC" w:rsidR="00472CAD" w:rsidRPr="00BA74AF" w:rsidRDefault="00A61232" w:rsidP="000E6DD2">
            <w:pPr>
              <w:rPr>
                <w:lang w:eastAsia="zh-SG"/>
              </w:rPr>
            </w:pPr>
            <w:r w:rsidRPr="00BA74AF">
              <w:t xml:space="preserve">For example, select the </w:t>
            </w:r>
            <w:r w:rsidRPr="00BA74AF">
              <w:rPr>
                <w:rStyle w:val="SAPScreenElement"/>
              </w:rPr>
              <w:t>Pencil</w:t>
            </w:r>
            <w:r w:rsidRPr="00BA74AF">
              <w:t xml:space="preserve"> (</w:t>
            </w:r>
            <w:r w:rsidRPr="00BA74AF">
              <w:rPr>
                <w:rStyle w:val="SAPScreenElement"/>
              </w:rPr>
              <w:t>Edit)</w:t>
            </w:r>
            <w:r w:rsidRPr="00BA74AF">
              <w:rPr>
                <w:i/>
              </w:rPr>
              <w:t xml:space="preserve"> </w:t>
            </w:r>
            <w:r w:rsidRPr="00BA74AF">
              <w:t xml:space="preserve">icon next to the </w:t>
            </w:r>
            <w:r w:rsidRPr="00BA74AF">
              <w:rPr>
                <w:rStyle w:val="SAPScreenElement"/>
              </w:rPr>
              <w:t>Home Address</w:t>
            </w:r>
            <w:r w:rsidRPr="00BA74AF">
              <w:t xml:space="preserve"> block located in the </w:t>
            </w:r>
            <w:r w:rsidRPr="00BA74AF">
              <w:rPr>
                <w:rStyle w:val="SAPScreenElement"/>
              </w:rPr>
              <w:t xml:space="preserve">Address Information </w:t>
            </w:r>
            <w:r w:rsidRPr="00BA74AF">
              <w:t>subsection.</w:t>
            </w:r>
          </w:p>
        </w:tc>
        <w:tc>
          <w:tcPr>
            <w:tcW w:w="3600" w:type="dxa"/>
          </w:tcPr>
          <w:p w14:paraId="3C03BD48" w14:textId="77777777" w:rsidR="00472CAD" w:rsidRPr="00BA74AF" w:rsidRDefault="00472CAD" w:rsidP="00025C46">
            <w:pPr>
              <w:rPr>
                <w:rFonts w:cs="Arial"/>
                <w:bCs/>
                <w:lang w:eastAsia="zh-SG"/>
              </w:rPr>
            </w:pPr>
          </w:p>
        </w:tc>
        <w:tc>
          <w:tcPr>
            <w:tcW w:w="3330" w:type="dxa"/>
            <w:shd w:val="clear" w:color="auto" w:fill="auto"/>
          </w:tcPr>
          <w:p w14:paraId="768154B6" w14:textId="77777777" w:rsidR="00472CAD" w:rsidRPr="00BA74AF" w:rsidRDefault="002F1945" w:rsidP="000E6DD2">
            <w:pPr>
              <w:rPr>
                <w:lang w:eastAsia="zh-SG"/>
              </w:rPr>
            </w:pPr>
            <w:r w:rsidRPr="00BA74AF">
              <w:rPr>
                <w:lang w:eastAsia="zh-SG"/>
              </w:rPr>
              <w:t xml:space="preserve">The </w:t>
            </w:r>
            <w:r w:rsidRPr="00BA74AF">
              <w:rPr>
                <w:rStyle w:val="SAPScreenElement"/>
              </w:rPr>
              <w:t>Home Address</w:t>
            </w:r>
            <w:r w:rsidRPr="00BA74AF">
              <w:rPr>
                <w:lang w:eastAsia="zh-SG"/>
              </w:rPr>
              <w:t xml:space="preserve"> dialog box is displayed.</w:t>
            </w:r>
          </w:p>
        </w:tc>
        <w:tc>
          <w:tcPr>
            <w:tcW w:w="1264" w:type="dxa"/>
          </w:tcPr>
          <w:p w14:paraId="5A9BB6FD" w14:textId="77777777" w:rsidR="00472CAD" w:rsidRPr="00BA74AF" w:rsidRDefault="00472CAD" w:rsidP="00025C46">
            <w:pPr>
              <w:rPr>
                <w:rFonts w:cs="Arial"/>
                <w:bCs/>
              </w:rPr>
            </w:pPr>
          </w:p>
        </w:tc>
      </w:tr>
      <w:tr w:rsidR="002F1945" w:rsidRPr="00BA74AF" w14:paraId="5EAC4714" w14:textId="77777777" w:rsidTr="00532217">
        <w:trPr>
          <w:trHeight w:val="357"/>
        </w:trPr>
        <w:tc>
          <w:tcPr>
            <w:tcW w:w="872" w:type="dxa"/>
            <w:shd w:val="clear" w:color="auto" w:fill="auto"/>
          </w:tcPr>
          <w:p w14:paraId="68BF1956" w14:textId="05AC059F" w:rsidR="002F1945" w:rsidRPr="00BA74AF" w:rsidRDefault="00B33C59" w:rsidP="00025C46">
            <w:pPr>
              <w:rPr>
                <w:lang w:eastAsia="zh-SG"/>
              </w:rPr>
            </w:pPr>
            <w:r w:rsidRPr="00BA74AF">
              <w:rPr>
                <w:lang w:eastAsia="zh-SG"/>
              </w:rPr>
              <w:t>5</w:t>
            </w:r>
          </w:p>
        </w:tc>
        <w:tc>
          <w:tcPr>
            <w:tcW w:w="1440" w:type="dxa"/>
            <w:shd w:val="clear" w:color="auto" w:fill="auto"/>
          </w:tcPr>
          <w:p w14:paraId="063BD4C8" w14:textId="77777777" w:rsidR="002F1945" w:rsidRPr="00BA74AF" w:rsidRDefault="002F1945" w:rsidP="00025C46">
            <w:pPr>
              <w:rPr>
                <w:b/>
              </w:rPr>
            </w:pPr>
            <w:r w:rsidRPr="00BA74AF">
              <w:rPr>
                <w:rStyle w:val="SAPEmphasis"/>
              </w:rPr>
              <w:t>Enter Effective Date of Change</w:t>
            </w:r>
          </w:p>
        </w:tc>
        <w:tc>
          <w:tcPr>
            <w:tcW w:w="3780" w:type="dxa"/>
            <w:shd w:val="clear" w:color="auto" w:fill="auto"/>
          </w:tcPr>
          <w:p w14:paraId="405EBCA5" w14:textId="77777777" w:rsidR="002F1945" w:rsidRPr="00BA74AF" w:rsidRDefault="002F1945" w:rsidP="000E6DD2">
            <w:r w:rsidRPr="00BA74AF">
              <w:rPr>
                <w:lang w:eastAsia="zh-SG"/>
              </w:rPr>
              <w:t xml:space="preserve">Specify the effective date of change. </w:t>
            </w:r>
          </w:p>
        </w:tc>
        <w:tc>
          <w:tcPr>
            <w:tcW w:w="3600" w:type="dxa"/>
          </w:tcPr>
          <w:p w14:paraId="0D77E46E" w14:textId="28748AD5" w:rsidR="002F1945" w:rsidRPr="00BA74AF" w:rsidRDefault="002F1945" w:rsidP="00025C46">
            <w:pPr>
              <w:rPr>
                <w:rFonts w:cs="Arial"/>
                <w:bCs/>
                <w:lang w:eastAsia="zh-SG"/>
              </w:rPr>
            </w:pPr>
            <w:r w:rsidRPr="00BA74AF">
              <w:rPr>
                <w:rStyle w:val="SAPScreenElement"/>
              </w:rPr>
              <w:t>When would you like your changes to take effect</w:t>
            </w:r>
            <w:r w:rsidR="005B2F92" w:rsidRPr="00BA74AF">
              <w:rPr>
                <w:rStyle w:val="SAPScreenElement"/>
              </w:rPr>
              <w:t>?</w:t>
            </w:r>
            <w:r w:rsidRPr="00BA74AF">
              <w:rPr>
                <w:rFonts w:cs="Arial"/>
                <w:bCs/>
                <w:lang w:eastAsia="zh-SG"/>
              </w:rPr>
              <w:t>: defaults to today’s date, adapt as appropriate using calendar help.</w:t>
            </w:r>
          </w:p>
        </w:tc>
        <w:tc>
          <w:tcPr>
            <w:tcW w:w="3330" w:type="dxa"/>
            <w:shd w:val="clear" w:color="auto" w:fill="auto"/>
          </w:tcPr>
          <w:p w14:paraId="4B83054F" w14:textId="77777777" w:rsidR="002F1945" w:rsidRPr="00BA74AF" w:rsidRDefault="002F1945" w:rsidP="00025C46"/>
        </w:tc>
        <w:tc>
          <w:tcPr>
            <w:tcW w:w="1264" w:type="dxa"/>
          </w:tcPr>
          <w:p w14:paraId="7C6F8E1F" w14:textId="77777777" w:rsidR="002F1945" w:rsidRPr="00BA74AF" w:rsidRDefault="002F1945" w:rsidP="00025C46">
            <w:pPr>
              <w:rPr>
                <w:rFonts w:cs="Arial"/>
                <w:bCs/>
              </w:rPr>
            </w:pPr>
          </w:p>
        </w:tc>
      </w:tr>
      <w:tr w:rsidR="001E17C0" w:rsidRPr="00BA74AF" w14:paraId="25C5782F" w14:textId="77777777" w:rsidTr="00532217">
        <w:trPr>
          <w:trHeight w:val="357"/>
        </w:trPr>
        <w:tc>
          <w:tcPr>
            <w:tcW w:w="872" w:type="dxa"/>
            <w:vMerge w:val="restart"/>
            <w:shd w:val="clear" w:color="auto" w:fill="auto"/>
          </w:tcPr>
          <w:p w14:paraId="36460EC6" w14:textId="53B7A03E" w:rsidR="001E17C0" w:rsidRPr="00BA74AF" w:rsidRDefault="001E17C0" w:rsidP="0069432B">
            <w:pPr>
              <w:rPr>
                <w:lang w:eastAsia="zh-SG"/>
              </w:rPr>
            </w:pPr>
            <w:r w:rsidRPr="00BA74AF">
              <w:rPr>
                <w:lang w:eastAsia="zh-SG"/>
              </w:rPr>
              <w:t>6</w:t>
            </w:r>
          </w:p>
        </w:tc>
        <w:tc>
          <w:tcPr>
            <w:tcW w:w="1440" w:type="dxa"/>
            <w:vMerge w:val="restart"/>
            <w:shd w:val="clear" w:color="auto" w:fill="auto"/>
          </w:tcPr>
          <w:p w14:paraId="38B19F11" w14:textId="77777777" w:rsidR="001E17C0" w:rsidRPr="00BA74AF" w:rsidRDefault="001E17C0" w:rsidP="0069432B">
            <w:pPr>
              <w:rPr>
                <w:b/>
              </w:rPr>
            </w:pPr>
            <w:r w:rsidRPr="00BA74AF">
              <w:rPr>
                <w:rStyle w:val="SAPEmphasis"/>
              </w:rPr>
              <w:t>Enter New Address Information</w:t>
            </w:r>
          </w:p>
        </w:tc>
        <w:tc>
          <w:tcPr>
            <w:tcW w:w="3780" w:type="dxa"/>
            <w:vMerge w:val="restart"/>
            <w:shd w:val="clear" w:color="auto" w:fill="auto"/>
          </w:tcPr>
          <w:p w14:paraId="1130208D" w14:textId="5390444E" w:rsidR="001E17C0" w:rsidRDefault="001E17C0" w:rsidP="0069432B">
            <w:r w:rsidRPr="00BA74AF">
              <w:t xml:space="preserve">In the </w:t>
            </w:r>
            <w:r w:rsidRPr="00BA74AF">
              <w:rPr>
                <w:rStyle w:val="SAPScreenElement"/>
              </w:rPr>
              <w:t xml:space="preserve">Home </w:t>
            </w:r>
            <w:r w:rsidRPr="00BA74AF">
              <w:t>block make following entries:</w:t>
            </w:r>
          </w:p>
          <w:p w14:paraId="5E624465" w14:textId="77777777" w:rsidR="00A56268" w:rsidRPr="006A4301" w:rsidRDefault="00A56268" w:rsidP="00A56268">
            <w:pPr>
              <w:pStyle w:val="SAPNoteHeading"/>
              <w:ind w:left="0"/>
              <w:rPr>
                <w:rPrChange w:id="490" w:author="Author" w:date="2018-02-16T14:24:00Z">
                  <w:rPr>
                    <w:highlight w:val="cyan"/>
                  </w:rPr>
                </w:rPrChange>
              </w:rPr>
            </w:pPr>
            <w:r w:rsidRPr="006A4301">
              <w:rPr>
                <w:noProof/>
                <w:rPrChange w:id="491" w:author="Author" w:date="2018-02-16T14:24:00Z">
                  <w:rPr>
                    <w:noProof/>
                    <w:highlight w:val="cyan"/>
                  </w:rPr>
                </w:rPrChange>
              </w:rPr>
              <w:drawing>
                <wp:inline distT="0" distB="0" distL="0" distR="0" wp14:anchorId="00317605" wp14:editId="048956B1">
                  <wp:extent cx="225425" cy="225425"/>
                  <wp:effectExtent l="0" t="0" r="0" b="31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6A4301">
              <w:rPr>
                <w:rPrChange w:id="492" w:author="Author" w:date="2018-02-16T14:24:00Z">
                  <w:rPr>
                    <w:highlight w:val="cyan"/>
                  </w:rPr>
                </w:rPrChange>
              </w:rPr>
              <w:t> Note</w:t>
            </w:r>
          </w:p>
          <w:p w14:paraId="60993568" w14:textId="13129F48" w:rsidR="00A56268" w:rsidRPr="00BA74AF" w:rsidRDefault="00A56268" w:rsidP="0069432B">
            <w:r w:rsidRPr="006A4301">
              <w:rPr>
                <w:rPrChange w:id="493" w:author="Author" w:date="2018-02-16T14:24:00Z">
                  <w:rPr>
                    <w:highlight w:val="cyan"/>
                  </w:rPr>
                </w:rPrChange>
              </w:rPr>
              <w:t>This information is country-specific.</w:t>
            </w:r>
          </w:p>
          <w:p w14:paraId="63D3F75E" w14:textId="354D2C2E" w:rsidR="001E17C0" w:rsidRPr="00BA74AF" w:rsidRDefault="001E17C0" w:rsidP="004B3526">
            <w:pPr>
              <w:pStyle w:val="SAPNoteHeading"/>
              <w:ind w:left="0"/>
              <w:rPr>
                <w:lang w:eastAsia="zh-SG"/>
              </w:rPr>
            </w:pPr>
            <w:r w:rsidRPr="00BA74AF">
              <w:t> </w:t>
            </w:r>
          </w:p>
        </w:tc>
        <w:tc>
          <w:tcPr>
            <w:tcW w:w="3600" w:type="dxa"/>
          </w:tcPr>
          <w:p w14:paraId="55C5C1C4" w14:textId="21C5CE41" w:rsidR="001E17C0" w:rsidRPr="006A4301" w:rsidRDefault="001E17C0">
            <w:pPr>
              <w:rPr>
                <w:rStyle w:val="SAPScreenElement"/>
                <w:rPrChange w:id="494" w:author="Author" w:date="2018-02-16T14:24:00Z">
                  <w:rPr>
                    <w:rStyle w:val="SAPScreenElement"/>
                    <w:sz w:val="22"/>
                    <w:highlight w:val="yellow"/>
                  </w:rPr>
                </w:rPrChange>
              </w:rPr>
            </w:pPr>
            <w:r w:rsidRPr="006A4301">
              <w:rPr>
                <w:rStyle w:val="SAPScreenElement"/>
                <w:rPrChange w:id="495" w:author="Author" w:date="2018-02-16T14:24:00Z">
                  <w:rPr>
                    <w:rStyle w:val="SAPScreenElement"/>
                    <w:highlight w:val="yellow"/>
                  </w:rPr>
                </w:rPrChange>
              </w:rPr>
              <w:t xml:space="preserve">Country: </w:t>
            </w:r>
            <w:r w:rsidR="00A56268" w:rsidRPr="006A4301">
              <w:rPr>
                <w:rPrChange w:id="496" w:author="Author" w:date="2018-02-16T14:24:00Z">
                  <w:rPr>
                    <w:highlight w:val="cyan"/>
                  </w:rPr>
                </w:rPrChange>
              </w:rPr>
              <w:t>the country where the company is located is defaulted; leave as is</w:t>
            </w:r>
          </w:p>
        </w:tc>
        <w:tc>
          <w:tcPr>
            <w:tcW w:w="3330" w:type="dxa"/>
            <w:vMerge w:val="restart"/>
            <w:shd w:val="clear" w:color="auto" w:fill="auto"/>
          </w:tcPr>
          <w:p w14:paraId="1EA75645" w14:textId="77777777" w:rsidR="001E17C0" w:rsidRPr="00BA74AF" w:rsidRDefault="001E17C0" w:rsidP="0069432B"/>
        </w:tc>
        <w:tc>
          <w:tcPr>
            <w:tcW w:w="1264" w:type="dxa"/>
          </w:tcPr>
          <w:p w14:paraId="14A55548" w14:textId="77777777" w:rsidR="001E17C0" w:rsidRPr="00BA74AF" w:rsidRDefault="001E17C0" w:rsidP="0069432B">
            <w:pPr>
              <w:rPr>
                <w:rFonts w:cs="Arial"/>
                <w:bCs/>
              </w:rPr>
            </w:pPr>
          </w:p>
        </w:tc>
      </w:tr>
      <w:tr w:rsidR="00A56268" w:rsidRPr="00BA74AF" w14:paraId="33986EF6" w14:textId="77777777" w:rsidTr="00532217">
        <w:trPr>
          <w:trHeight w:val="357"/>
        </w:trPr>
        <w:tc>
          <w:tcPr>
            <w:tcW w:w="872" w:type="dxa"/>
            <w:vMerge/>
            <w:shd w:val="clear" w:color="auto" w:fill="auto"/>
          </w:tcPr>
          <w:p w14:paraId="1D095D4F" w14:textId="77777777" w:rsidR="00A56268" w:rsidRPr="00BA74AF" w:rsidRDefault="00A56268" w:rsidP="0069432B">
            <w:pPr>
              <w:rPr>
                <w:lang w:eastAsia="zh-SG"/>
              </w:rPr>
            </w:pPr>
          </w:p>
        </w:tc>
        <w:tc>
          <w:tcPr>
            <w:tcW w:w="1440" w:type="dxa"/>
            <w:vMerge/>
            <w:shd w:val="clear" w:color="auto" w:fill="auto"/>
          </w:tcPr>
          <w:p w14:paraId="0B4D72E0" w14:textId="77777777" w:rsidR="00A56268" w:rsidRPr="00BA74AF" w:rsidRDefault="00A56268" w:rsidP="0069432B">
            <w:pPr>
              <w:rPr>
                <w:rStyle w:val="SAPEmphasis"/>
              </w:rPr>
            </w:pPr>
          </w:p>
        </w:tc>
        <w:tc>
          <w:tcPr>
            <w:tcW w:w="3780" w:type="dxa"/>
            <w:vMerge/>
            <w:shd w:val="clear" w:color="auto" w:fill="auto"/>
          </w:tcPr>
          <w:p w14:paraId="353CA051" w14:textId="77777777" w:rsidR="00A56268" w:rsidRPr="00BA74AF" w:rsidRDefault="00A56268" w:rsidP="0069432B"/>
        </w:tc>
        <w:tc>
          <w:tcPr>
            <w:tcW w:w="3600" w:type="dxa"/>
          </w:tcPr>
          <w:p w14:paraId="33BAA7A5" w14:textId="77777777" w:rsidR="00A56268" w:rsidRPr="006A4301" w:rsidRDefault="00A56268">
            <w:pPr>
              <w:rPr>
                <w:rPrChange w:id="497" w:author="Author" w:date="2018-02-16T14:24:00Z">
                  <w:rPr>
                    <w:highlight w:val="cyan"/>
                  </w:rPr>
                </w:rPrChange>
              </w:rPr>
            </w:pPr>
            <w:r w:rsidRPr="006A4301">
              <w:rPr>
                <w:rPrChange w:id="498" w:author="Author" w:date="2018-02-16T14:24:00Z">
                  <w:rPr>
                    <w:highlight w:val="cyan"/>
                  </w:rPr>
                </w:rPrChange>
              </w:rPr>
              <w:t>Enter other data as required in the country where your company is located.</w:t>
            </w:r>
          </w:p>
          <w:p w14:paraId="0B0DB7EB" w14:textId="77777777" w:rsidR="00A56268" w:rsidRPr="006A4301" w:rsidRDefault="00A56268" w:rsidP="00A56268">
            <w:pPr>
              <w:pStyle w:val="SAPNoteHeading"/>
              <w:spacing w:before="60"/>
              <w:ind w:left="0"/>
              <w:rPr>
                <w:rPrChange w:id="499" w:author="Author" w:date="2018-02-16T14:24:00Z">
                  <w:rPr>
                    <w:highlight w:val="cyan"/>
                  </w:rPr>
                </w:rPrChange>
              </w:rPr>
            </w:pPr>
            <w:r w:rsidRPr="006A4301">
              <w:rPr>
                <w:noProof/>
                <w:rPrChange w:id="500" w:author="Author" w:date="2018-02-16T14:24:00Z">
                  <w:rPr>
                    <w:noProof/>
                    <w:highlight w:val="cyan"/>
                  </w:rPr>
                </w:rPrChange>
              </w:rPr>
              <w:drawing>
                <wp:inline distT="0" distB="0" distL="0" distR="0" wp14:anchorId="6F030992" wp14:editId="62931B00">
                  <wp:extent cx="219075" cy="238125"/>
                  <wp:effectExtent l="0" t="0" r="9525" b="9525"/>
                  <wp:docPr id="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6A4301">
              <w:rPr>
                <w:rPrChange w:id="501" w:author="Author" w:date="2018-02-16T14:24:00Z">
                  <w:rPr>
                    <w:highlight w:val="cyan"/>
                  </w:rPr>
                </w:rPrChange>
              </w:rPr>
              <w:t> Caution</w:t>
            </w:r>
          </w:p>
          <w:p w14:paraId="71DF0BF4" w14:textId="14663D6A" w:rsidR="00A56268" w:rsidRPr="006A4301" w:rsidRDefault="00A56268" w:rsidP="00A56268">
            <w:pPr>
              <w:rPr>
                <w:rStyle w:val="SAPScreenElement"/>
                <w:rPrChange w:id="502" w:author="Author" w:date="2018-02-16T14:24:00Z">
                  <w:rPr>
                    <w:rStyle w:val="SAPScreenElement"/>
                    <w:sz w:val="22"/>
                    <w:highlight w:val="yellow"/>
                  </w:rPr>
                </w:rPrChange>
              </w:rPr>
            </w:pPr>
            <w:r w:rsidRPr="006A4301">
              <w:rPr>
                <w:rPrChange w:id="503" w:author="Author" w:date="2018-02-16T14:24:00Z">
                  <w:rPr>
                    <w:rFonts w:ascii="BentonSans Book Italic" w:hAnsi="BentonSans Book Italic"/>
                    <w:color w:val="003283"/>
                    <w:highlight w:val="cyan"/>
                  </w:rPr>
                </w:rPrChange>
              </w:rPr>
              <w:t>For a detailed list refer to chapter</w:t>
            </w:r>
            <w:r w:rsidRPr="00920ABB">
              <w:t xml:space="preserve"> </w:t>
            </w:r>
            <w:ins w:id="504" w:author="Author" w:date="2018-02-16T14:26:00Z">
              <w:r w:rsidR="00920ABB" w:rsidRPr="006A4301">
                <w:rPr>
                  <w:b/>
                  <w:rPrChange w:id="505" w:author="Author" w:date="2018-02-16T14:26:00Z">
                    <w:rPr/>
                  </w:rPrChange>
                </w:rPr>
                <w:fldChar w:fldCharType="begin"/>
              </w:r>
            </w:ins>
            <w:r w:rsidR="00532217">
              <w:rPr>
                <w:b/>
              </w:rPr>
              <w:instrText>HYPERLINK  \l "_Home_Address"</w:instrText>
            </w:r>
            <w:ins w:id="506" w:author="Author" w:date="2018-02-16T14:26:00Z">
              <w:r w:rsidR="00920ABB" w:rsidRPr="006A4301">
                <w:rPr>
                  <w:b/>
                  <w:rPrChange w:id="507" w:author="Author" w:date="2018-02-16T14:26:00Z">
                    <w:rPr/>
                  </w:rPrChange>
                </w:rPr>
                <w:fldChar w:fldCharType="separate"/>
              </w:r>
            </w:ins>
            <w:r w:rsidR="00532217">
              <w:rPr>
                <w:rStyle w:val="Hyperlink"/>
                <w:b/>
              </w:rPr>
              <w:t>Home Address</w:t>
            </w:r>
            <w:ins w:id="508" w:author="Author" w:date="2018-02-16T14:26:00Z">
              <w:r w:rsidR="00920ABB" w:rsidRPr="006A4301">
                <w:rPr>
                  <w:b/>
                  <w:rPrChange w:id="509" w:author="Author" w:date="2018-02-16T14:26:00Z">
                    <w:rPr/>
                  </w:rPrChange>
                </w:rPr>
                <w:fldChar w:fldCharType="end"/>
              </w:r>
            </w:ins>
            <w:r w:rsidRPr="00920ABB">
              <w:rPr>
                <w:rFonts w:ascii="BentonSans Bold" w:hAnsi="BentonSans Bold"/>
              </w:rPr>
              <w:t>.</w:t>
            </w:r>
          </w:p>
        </w:tc>
        <w:tc>
          <w:tcPr>
            <w:tcW w:w="3330" w:type="dxa"/>
            <w:vMerge/>
            <w:shd w:val="clear" w:color="auto" w:fill="auto"/>
          </w:tcPr>
          <w:p w14:paraId="14DA8941" w14:textId="77777777" w:rsidR="00A56268" w:rsidRPr="00BA74AF" w:rsidRDefault="00A56268" w:rsidP="0069432B"/>
        </w:tc>
        <w:tc>
          <w:tcPr>
            <w:tcW w:w="1264" w:type="dxa"/>
          </w:tcPr>
          <w:p w14:paraId="1ED02E99" w14:textId="77777777" w:rsidR="00A56268" w:rsidRPr="00BA74AF" w:rsidRDefault="00A56268" w:rsidP="0069432B">
            <w:pPr>
              <w:rPr>
                <w:rFonts w:cs="Arial"/>
                <w:bCs/>
              </w:rPr>
            </w:pPr>
          </w:p>
        </w:tc>
      </w:tr>
      <w:tr w:rsidR="0069432B" w:rsidRPr="00BA74AF" w14:paraId="561F90C0" w14:textId="77777777" w:rsidTr="00532217">
        <w:trPr>
          <w:trHeight w:val="357"/>
        </w:trPr>
        <w:tc>
          <w:tcPr>
            <w:tcW w:w="872" w:type="dxa"/>
            <w:shd w:val="clear" w:color="auto" w:fill="auto"/>
          </w:tcPr>
          <w:p w14:paraId="2BFB3902" w14:textId="67D99D50" w:rsidR="0069432B" w:rsidRPr="00BA74AF" w:rsidRDefault="0069432B" w:rsidP="0069432B">
            <w:pPr>
              <w:rPr>
                <w:lang w:eastAsia="zh-SG"/>
              </w:rPr>
            </w:pPr>
            <w:r w:rsidRPr="00BA74AF">
              <w:rPr>
                <w:lang w:eastAsia="zh-SG"/>
              </w:rPr>
              <w:t>7</w:t>
            </w:r>
          </w:p>
        </w:tc>
        <w:tc>
          <w:tcPr>
            <w:tcW w:w="1440" w:type="dxa"/>
            <w:shd w:val="clear" w:color="auto" w:fill="auto"/>
          </w:tcPr>
          <w:p w14:paraId="5FC6D259" w14:textId="77777777" w:rsidR="0069432B" w:rsidRPr="00BA74AF" w:rsidRDefault="0069432B" w:rsidP="0069432B">
            <w:pPr>
              <w:rPr>
                <w:b/>
              </w:rPr>
            </w:pPr>
            <w:r w:rsidRPr="00BA74AF">
              <w:rPr>
                <w:rStyle w:val="SAPEmphasis"/>
              </w:rPr>
              <w:t>Save Changes</w:t>
            </w:r>
          </w:p>
        </w:tc>
        <w:tc>
          <w:tcPr>
            <w:tcW w:w="3780" w:type="dxa"/>
            <w:shd w:val="clear" w:color="auto" w:fill="auto"/>
          </w:tcPr>
          <w:p w14:paraId="69808B41" w14:textId="77777777" w:rsidR="0069432B" w:rsidRPr="00BA74AF" w:rsidRDefault="0069432B" w:rsidP="0069432B">
            <w:r w:rsidRPr="00BA74AF">
              <w:rPr>
                <w:lang w:eastAsia="zh-SG"/>
              </w:rPr>
              <w:t xml:space="preserve">Choose the </w:t>
            </w:r>
            <w:r w:rsidRPr="00BA74AF">
              <w:rPr>
                <w:rStyle w:val="SAPScreenElement"/>
              </w:rPr>
              <w:t>Save</w:t>
            </w:r>
            <w:r w:rsidRPr="00BA74AF">
              <w:rPr>
                <w:lang w:eastAsia="zh-SG"/>
              </w:rPr>
              <w:t xml:space="preserve"> button.</w:t>
            </w:r>
          </w:p>
        </w:tc>
        <w:tc>
          <w:tcPr>
            <w:tcW w:w="3600" w:type="dxa"/>
          </w:tcPr>
          <w:p w14:paraId="036B1E2D" w14:textId="77777777" w:rsidR="0069432B" w:rsidRPr="00BA74AF" w:rsidRDefault="0069432B" w:rsidP="0069432B">
            <w:pPr>
              <w:rPr>
                <w:rFonts w:cs="Arial"/>
                <w:bCs/>
                <w:lang w:eastAsia="zh-SG"/>
              </w:rPr>
            </w:pPr>
          </w:p>
        </w:tc>
        <w:tc>
          <w:tcPr>
            <w:tcW w:w="3330" w:type="dxa"/>
            <w:shd w:val="clear" w:color="auto" w:fill="auto"/>
          </w:tcPr>
          <w:p w14:paraId="3F71447E" w14:textId="39A12019" w:rsidR="0069432B" w:rsidRPr="00BA74AF" w:rsidRDefault="0069432B" w:rsidP="0069432B">
            <w:pPr>
              <w:rPr>
                <w:lang w:eastAsia="zh-SG"/>
              </w:rPr>
            </w:pPr>
            <w:r w:rsidRPr="00BA74AF">
              <w:t>Your home address has been updated.</w:t>
            </w:r>
          </w:p>
        </w:tc>
        <w:tc>
          <w:tcPr>
            <w:tcW w:w="1264" w:type="dxa"/>
          </w:tcPr>
          <w:p w14:paraId="775D6CB0" w14:textId="77777777" w:rsidR="0069432B" w:rsidRPr="00BA74AF" w:rsidRDefault="0069432B" w:rsidP="0069432B">
            <w:pPr>
              <w:rPr>
                <w:rFonts w:cs="Arial"/>
                <w:bCs/>
              </w:rPr>
            </w:pPr>
          </w:p>
        </w:tc>
      </w:tr>
      <w:tr w:rsidR="0069432B" w:rsidRPr="00BA74AF" w14:paraId="6B7D2C33" w14:textId="77777777" w:rsidTr="00532217">
        <w:trPr>
          <w:trHeight w:val="357"/>
        </w:trPr>
        <w:tc>
          <w:tcPr>
            <w:tcW w:w="872" w:type="dxa"/>
            <w:shd w:val="clear" w:color="auto" w:fill="auto"/>
          </w:tcPr>
          <w:p w14:paraId="1400F67C" w14:textId="2274F303" w:rsidR="0069432B" w:rsidRPr="00BA74AF" w:rsidRDefault="0069432B" w:rsidP="0069432B">
            <w:pPr>
              <w:rPr>
                <w:lang w:eastAsia="zh-SG"/>
              </w:rPr>
            </w:pPr>
            <w:r w:rsidRPr="00BA74AF">
              <w:rPr>
                <w:lang w:eastAsia="zh-SG"/>
              </w:rPr>
              <w:t>8</w:t>
            </w:r>
          </w:p>
        </w:tc>
        <w:tc>
          <w:tcPr>
            <w:tcW w:w="1440" w:type="dxa"/>
            <w:shd w:val="clear" w:color="auto" w:fill="auto"/>
          </w:tcPr>
          <w:p w14:paraId="03FCB9A2" w14:textId="77777777" w:rsidR="0069432B" w:rsidRPr="00BA74AF" w:rsidRDefault="0069432B" w:rsidP="0069432B">
            <w:pPr>
              <w:rPr>
                <w:b/>
              </w:rPr>
            </w:pPr>
            <w:r w:rsidRPr="00BA74AF">
              <w:rPr>
                <w:rStyle w:val="SAPEmphasis"/>
              </w:rPr>
              <w:t>Edit Primary Emergency Contact</w:t>
            </w:r>
          </w:p>
        </w:tc>
        <w:tc>
          <w:tcPr>
            <w:tcW w:w="3780" w:type="dxa"/>
            <w:shd w:val="clear" w:color="auto" w:fill="auto"/>
          </w:tcPr>
          <w:p w14:paraId="2C483F31" w14:textId="77777777" w:rsidR="00A61232" w:rsidRPr="00BA74AF" w:rsidRDefault="0069432B" w:rsidP="00A61232">
            <w:r w:rsidRPr="00BA74AF">
              <w:t xml:space="preserve">Select the </w:t>
            </w:r>
            <w:r w:rsidR="00A61232" w:rsidRPr="00BA74AF">
              <w:rPr>
                <w:rStyle w:val="SAPScreenElement"/>
              </w:rPr>
              <w:t>Pencil</w:t>
            </w:r>
            <w:r w:rsidR="00A61232" w:rsidRPr="00BA74AF">
              <w:t xml:space="preserve"> (</w:t>
            </w:r>
            <w:r w:rsidR="00A61232" w:rsidRPr="00BA74AF">
              <w:rPr>
                <w:rStyle w:val="SAPScreenElement"/>
              </w:rPr>
              <w:t>Edit)</w:t>
            </w:r>
            <w:r w:rsidR="00A61232" w:rsidRPr="00BA74AF">
              <w:rPr>
                <w:i/>
              </w:rPr>
              <w:t xml:space="preserve"> </w:t>
            </w:r>
            <w:r w:rsidR="00A61232" w:rsidRPr="00BA74AF">
              <w:t>icon in the block you need to change.</w:t>
            </w:r>
          </w:p>
          <w:p w14:paraId="116A3360" w14:textId="402D6D98" w:rsidR="0069432B" w:rsidRPr="00BA74AF" w:rsidRDefault="00A61232" w:rsidP="00A61232">
            <w:r w:rsidRPr="00BA74AF">
              <w:t xml:space="preserve">For example, select the </w:t>
            </w:r>
            <w:r w:rsidRPr="00BA74AF">
              <w:rPr>
                <w:rStyle w:val="SAPScreenElement"/>
              </w:rPr>
              <w:t>Pencil</w:t>
            </w:r>
            <w:r w:rsidRPr="00BA74AF">
              <w:t xml:space="preserve"> (</w:t>
            </w:r>
            <w:r w:rsidRPr="00BA74AF">
              <w:rPr>
                <w:rStyle w:val="SAPScreenElement"/>
              </w:rPr>
              <w:t>Edit)</w:t>
            </w:r>
            <w:r w:rsidRPr="00BA74AF">
              <w:rPr>
                <w:i/>
              </w:rPr>
              <w:t xml:space="preserve"> </w:t>
            </w:r>
            <w:r w:rsidRPr="00BA74AF">
              <w:t xml:space="preserve">icon next to the </w:t>
            </w:r>
            <w:r w:rsidRPr="00BA74AF">
              <w:rPr>
                <w:rStyle w:val="SAPScreenElement"/>
              </w:rPr>
              <w:t>Primary Emergency Contact</w:t>
            </w:r>
            <w:r w:rsidRPr="00BA74AF">
              <w:t xml:space="preserve"> </w:t>
            </w:r>
            <w:r w:rsidRPr="00BA74AF">
              <w:lastRenderedPageBreak/>
              <w:t xml:space="preserve">block located in the </w:t>
            </w:r>
            <w:r w:rsidRPr="00BA74AF">
              <w:rPr>
                <w:rStyle w:val="SAPScreenElement"/>
              </w:rPr>
              <w:t>Emergency Contact</w:t>
            </w:r>
            <w:r w:rsidRPr="00BA74AF">
              <w:t xml:space="preserve"> subsection.</w:t>
            </w:r>
          </w:p>
        </w:tc>
        <w:tc>
          <w:tcPr>
            <w:tcW w:w="3600" w:type="dxa"/>
          </w:tcPr>
          <w:p w14:paraId="3241B434" w14:textId="77777777" w:rsidR="0069432B" w:rsidRPr="00BA74AF" w:rsidRDefault="0069432B" w:rsidP="0069432B">
            <w:pPr>
              <w:rPr>
                <w:rFonts w:cs="Arial"/>
                <w:bCs/>
                <w:lang w:eastAsia="zh-SG"/>
              </w:rPr>
            </w:pPr>
          </w:p>
        </w:tc>
        <w:tc>
          <w:tcPr>
            <w:tcW w:w="3330" w:type="dxa"/>
            <w:shd w:val="clear" w:color="auto" w:fill="auto"/>
          </w:tcPr>
          <w:p w14:paraId="1DAB0FED" w14:textId="29D23C62" w:rsidR="0069432B" w:rsidRPr="00BA74AF" w:rsidRDefault="00A61232" w:rsidP="0069432B">
            <w:r w:rsidRPr="00BA74AF">
              <w:rPr>
                <w:lang w:eastAsia="zh-SG"/>
              </w:rPr>
              <w:t xml:space="preserve">The </w:t>
            </w:r>
            <w:r w:rsidRPr="00BA74AF">
              <w:rPr>
                <w:rStyle w:val="SAPScreenElement"/>
              </w:rPr>
              <w:t>Primary Emergency Contact</w:t>
            </w:r>
            <w:r w:rsidRPr="00BA74AF">
              <w:t xml:space="preserve"> </w:t>
            </w:r>
            <w:r w:rsidRPr="00BA74AF">
              <w:rPr>
                <w:lang w:eastAsia="zh-SG"/>
              </w:rPr>
              <w:t>dialog box is displayed.</w:t>
            </w:r>
          </w:p>
        </w:tc>
        <w:tc>
          <w:tcPr>
            <w:tcW w:w="1264" w:type="dxa"/>
          </w:tcPr>
          <w:p w14:paraId="468EB331" w14:textId="77777777" w:rsidR="0069432B" w:rsidRPr="00BA74AF" w:rsidRDefault="0069432B" w:rsidP="0069432B">
            <w:pPr>
              <w:rPr>
                <w:rFonts w:cs="Arial"/>
                <w:bCs/>
              </w:rPr>
            </w:pPr>
          </w:p>
        </w:tc>
      </w:tr>
      <w:tr w:rsidR="00A949F4" w:rsidRPr="00BA74AF" w14:paraId="27CCB784" w14:textId="77777777" w:rsidTr="00532217">
        <w:trPr>
          <w:trHeight w:val="357"/>
        </w:trPr>
        <w:tc>
          <w:tcPr>
            <w:tcW w:w="872" w:type="dxa"/>
            <w:vMerge w:val="restart"/>
            <w:shd w:val="clear" w:color="auto" w:fill="auto"/>
          </w:tcPr>
          <w:p w14:paraId="3C1592B8" w14:textId="57790843" w:rsidR="00A949F4" w:rsidRPr="00BA74AF" w:rsidRDefault="00A949F4" w:rsidP="0069432B">
            <w:pPr>
              <w:rPr>
                <w:lang w:eastAsia="zh-SG"/>
              </w:rPr>
            </w:pPr>
            <w:r w:rsidRPr="00BA74AF">
              <w:rPr>
                <w:lang w:eastAsia="zh-SG"/>
              </w:rPr>
              <w:t>9</w:t>
            </w:r>
          </w:p>
        </w:tc>
        <w:tc>
          <w:tcPr>
            <w:tcW w:w="1440" w:type="dxa"/>
            <w:vMerge w:val="restart"/>
            <w:shd w:val="clear" w:color="auto" w:fill="auto"/>
          </w:tcPr>
          <w:p w14:paraId="22AA6FCB" w14:textId="77777777" w:rsidR="00A949F4" w:rsidRPr="00BA74AF" w:rsidRDefault="00A949F4" w:rsidP="0069432B">
            <w:pPr>
              <w:rPr>
                <w:b/>
              </w:rPr>
            </w:pPr>
            <w:r w:rsidRPr="00BA74AF">
              <w:rPr>
                <w:rStyle w:val="SAPEmphasis"/>
              </w:rPr>
              <w:t>Enter Primary Emergency Contact Information</w:t>
            </w:r>
          </w:p>
        </w:tc>
        <w:tc>
          <w:tcPr>
            <w:tcW w:w="3780" w:type="dxa"/>
            <w:vMerge w:val="restart"/>
            <w:shd w:val="clear" w:color="auto" w:fill="auto"/>
          </w:tcPr>
          <w:p w14:paraId="7F8F7524" w14:textId="593ECC2E" w:rsidR="00A949F4" w:rsidRPr="00BA74AF" w:rsidRDefault="00A949F4" w:rsidP="0069432B">
            <w:r w:rsidRPr="00BA74AF">
              <w:t xml:space="preserve">In the </w:t>
            </w:r>
            <w:r w:rsidRPr="00BA74AF">
              <w:rPr>
                <w:rStyle w:val="SAPScreenElement"/>
              </w:rPr>
              <w:t>Primary Emergency Contact</w:t>
            </w:r>
            <w:r w:rsidRPr="00BA74AF">
              <w:t xml:space="preserve"> block make following entries:</w:t>
            </w:r>
          </w:p>
        </w:tc>
        <w:tc>
          <w:tcPr>
            <w:tcW w:w="3600" w:type="dxa"/>
          </w:tcPr>
          <w:p w14:paraId="3D8DE156" w14:textId="02EA9F35" w:rsidR="00A949F4" w:rsidRPr="00BA74AF" w:rsidRDefault="00A949F4" w:rsidP="0069432B">
            <w:pPr>
              <w:rPr>
                <w:rFonts w:cs="Arial"/>
                <w:bCs/>
                <w:lang w:eastAsia="zh-SG"/>
              </w:rPr>
            </w:pPr>
            <w:r w:rsidRPr="00BA74AF">
              <w:rPr>
                <w:rStyle w:val="SAPScreenElement"/>
              </w:rPr>
              <w:t>Relationship:</w:t>
            </w:r>
            <w:r w:rsidRPr="00BA74AF">
              <w:rPr>
                <w:rFonts w:cs="Arial"/>
                <w:bCs/>
                <w:lang w:eastAsia="zh-SG"/>
              </w:rPr>
              <w:t xml:space="preserve"> select from drop-down</w:t>
            </w:r>
          </w:p>
        </w:tc>
        <w:tc>
          <w:tcPr>
            <w:tcW w:w="3330" w:type="dxa"/>
            <w:vMerge w:val="restart"/>
            <w:shd w:val="clear" w:color="auto" w:fill="auto"/>
          </w:tcPr>
          <w:p w14:paraId="070A7271" w14:textId="77777777" w:rsidR="00A949F4" w:rsidRPr="00BA74AF" w:rsidRDefault="00A949F4" w:rsidP="0069432B"/>
        </w:tc>
        <w:tc>
          <w:tcPr>
            <w:tcW w:w="1264" w:type="dxa"/>
          </w:tcPr>
          <w:p w14:paraId="36D5167E" w14:textId="76EF8A49" w:rsidR="00A949F4" w:rsidRPr="00BA74AF" w:rsidRDefault="00A949F4" w:rsidP="0069432B">
            <w:pPr>
              <w:rPr>
                <w:rFonts w:cs="Arial"/>
                <w:bCs/>
              </w:rPr>
            </w:pPr>
          </w:p>
        </w:tc>
      </w:tr>
      <w:tr w:rsidR="00A949F4" w:rsidRPr="00BA74AF" w14:paraId="117D4174" w14:textId="77777777" w:rsidTr="00532217">
        <w:trPr>
          <w:trHeight w:val="288"/>
        </w:trPr>
        <w:tc>
          <w:tcPr>
            <w:tcW w:w="872" w:type="dxa"/>
            <w:vMerge/>
            <w:shd w:val="clear" w:color="auto" w:fill="auto"/>
          </w:tcPr>
          <w:p w14:paraId="48563E13" w14:textId="77777777" w:rsidR="00A949F4" w:rsidRPr="00BA74AF" w:rsidRDefault="00A949F4" w:rsidP="0069432B">
            <w:pPr>
              <w:rPr>
                <w:lang w:eastAsia="zh-SG"/>
              </w:rPr>
            </w:pPr>
          </w:p>
        </w:tc>
        <w:tc>
          <w:tcPr>
            <w:tcW w:w="1440" w:type="dxa"/>
            <w:vMerge/>
            <w:shd w:val="clear" w:color="auto" w:fill="auto"/>
          </w:tcPr>
          <w:p w14:paraId="2F983406" w14:textId="77777777" w:rsidR="00A949F4" w:rsidRPr="00BA74AF" w:rsidRDefault="00A949F4" w:rsidP="0069432B">
            <w:pPr>
              <w:rPr>
                <w:b/>
              </w:rPr>
            </w:pPr>
          </w:p>
        </w:tc>
        <w:tc>
          <w:tcPr>
            <w:tcW w:w="3780" w:type="dxa"/>
            <w:vMerge/>
            <w:shd w:val="clear" w:color="auto" w:fill="auto"/>
          </w:tcPr>
          <w:p w14:paraId="7D108AD7" w14:textId="77777777" w:rsidR="00A949F4" w:rsidRPr="00BA74AF" w:rsidRDefault="00A949F4" w:rsidP="0069432B"/>
        </w:tc>
        <w:tc>
          <w:tcPr>
            <w:tcW w:w="3600" w:type="dxa"/>
          </w:tcPr>
          <w:p w14:paraId="7EAB50F0" w14:textId="29D5B2D3" w:rsidR="00A949F4" w:rsidRPr="00BA74AF" w:rsidRDefault="00A949F4">
            <w:pPr>
              <w:rPr>
                <w:rStyle w:val="SAPScreenElement"/>
              </w:rPr>
            </w:pPr>
            <w:r w:rsidRPr="00BA74AF">
              <w:rPr>
                <w:rStyle w:val="SAPScreenElement"/>
              </w:rPr>
              <w:t xml:space="preserve">Primary: </w:t>
            </w:r>
            <w:r w:rsidRPr="00BA74AF">
              <w:rPr>
                <w:rFonts w:cs="Arial"/>
                <w:bCs/>
                <w:lang w:eastAsia="zh-SG"/>
              </w:rPr>
              <w:t>select from drop-down, for example</w:t>
            </w:r>
            <w:r w:rsidRPr="00BA74AF">
              <w:rPr>
                <w:rStyle w:val="SAPUserEntry"/>
              </w:rPr>
              <w:t xml:space="preserve"> Yes</w:t>
            </w:r>
          </w:p>
        </w:tc>
        <w:tc>
          <w:tcPr>
            <w:tcW w:w="3330" w:type="dxa"/>
            <w:vMerge/>
            <w:shd w:val="clear" w:color="auto" w:fill="auto"/>
          </w:tcPr>
          <w:p w14:paraId="0D4D0AB1" w14:textId="77777777" w:rsidR="00A949F4" w:rsidRPr="00BA74AF" w:rsidRDefault="00A949F4" w:rsidP="0069432B"/>
        </w:tc>
        <w:tc>
          <w:tcPr>
            <w:tcW w:w="1264" w:type="dxa"/>
          </w:tcPr>
          <w:p w14:paraId="5F9FD362" w14:textId="77777777" w:rsidR="00A949F4" w:rsidRPr="00BA74AF" w:rsidRDefault="00A949F4" w:rsidP="0069432B">
            <w:pPr>
              <w:rPr>
                <w:rFonts w:cs="Arial"/>
                <w:bCs/>
              </w:rPr>
            </w:pPr>
          </w:p>
        </w:tc>
      </w:tr>
      <w:tr w:rsidR="00A949F4" w:rsidRPr="00BA74AF" w14:paraId="0F6FA7AE" w14:textId="77777777" w:rsidTr="00532217">
        <w:trPr>
          <w:trHeight w:val="288"/>
        </w:trPr>
        <w:tc>
          <w:tcPr>
            <w:tcW w:w="872" w:type="dxa"/>
            <w:vMerge/>
            <w:shd w:val="clear" w:color="auto" w:fill="auto"/>
          </w:tcPr>
          <w:p w14:paraId="73A91153" w14:textId="77777777" w:rsidR="00A949F4" w:rsidRPr="00BA74AF" w:rsidRDefault="00A949F4" w:rsidP="0069432B">
            <w:pPr>
              <w:rPr>
                <w:lang w:eastAsia="zh-SG"/>
              </w:rPr>
            </w:pPr>
          </w:p>
        </w:tc>
        <w:tc>
          <w:tcPr>
            <w:tcW w:w="1440" w:type="dxa"/>
            <w:vMerge/>
            <w:shd w:val="clear" w:color="auto" w:fill="auto"/>
          </w:tcPr>
          <w:p w14:paraId="380A9D35" w14:textId="77777777" w:rsidR="00A949F4" w:rsidRPr="00BA74AF" w:rsidRDefault="00A949F4" w:rsidP="0069432B">
            <w:pPr>
              <w:rPr>
                <w:b/>
              </w:rPr>
            </w:pPr>
          </w:p>
        </w:tc>
        <w:tc>
          <w:tcPr>
            <w:tcW w:w="3780" w:type="dxa"/>
            <w:vMerge/>
            <w:shd w:val="clear" w:color="auto" w:fill="auto"/>
          </w:tcPr>
          <w:p w14:paraId="0A3DBE11" w14:textId="77777777" w:rsidR="00A949F4" w:rsidRPr="00BA74AF" w:rsidRDefault="00A949F4" w:rsidP="0069432B"/>
        </w:tc>
        <w:tc>
          <w:tcPr>
            <w:tcW w:w="3600" w:type="dxa"/>
          </w:tcPr>
          <w:p w14:paraId="7DB15469" w14:textId="3E375D23" w:rsidR="00A949F4" w:rsidRPr="00BA74AF" w:rsidRDefault="00A949F4">
            <w:pPr>
              <w:rPr>
                <w:rFonts w:cs="Arial"/>
                <w:bCs/>
                <w:lang w:eastAsia="zh-SG"/>
              </w:rPr>
            </w:pPr>
            <w:r w:rsidRPr="00BA74AF">
              <w:rPr>
                <w:rStyle w:val="SAPScreenElement"/>
              </w:rPr>
              <w:t>Name</w:t>
            </w:r>
            <w:r w:rsidRPr="00BA74AF">
              <w:rPr>
                <w:rFonts w:cs="Arial"/>
                <w:bCs/>
                <w:lang w:eastAsia="zh-SG"/>
              </w:rPr>
              <w:t>: enter name of person to be contacted in case of emergency</w:t>
            </w:r>
          </w:p>
        </w:tc>
        <w:tc>
          <w:tcPr>
            <w:tcW w:w="3330" w:type="dxa"/>
            <w:vMerge/>
            <w:shd w:val="clear" w:color="auto" w:fill="auto"/>
          </w:tcPr>
          <w:p w14:paraId="17002FDE" w14:textId="77777777" w:rsidR="00A949F4" w:rsidRPr="00BA74AF" w:rsidRDefault="00A949F4" w:rsidP="0069432B"/>
        </w:tc>
        <w:tc>
          <w:tcPr>
            <w:tcW w:w="1264" w:type="dxa"/>
          </w:tcPr>
          <w:p w14:paraId="7D390487" w14:textId="77777777" w:rsidR="00A949F4" w:rsidRPr="00BA74AF" w:rsidRDefault="00A949F4" w:rsidP="0069432B">
            <w:pPr>
              <w:rPr>
                <w:rFonts w:cs="Arial"/>
                <w:bCs/>
              </w:rPr>
            </w:pPr>
          </w:p>
        </w:tc>
      </w:tr>
      <w:tr w:rsidR="00A949F4" w:rsidRPr="00BA74AF" w14:paraId="24A85CA7" w14:textId="77777777" w:rsidTr="00532217">
        <w:trPr>
          <w:trHeight w:val="357"/>
        </w:trPr>
        <w:tc>
          <w:tcPr>
            <w:tcW w:w="872" w:type="dxa"/>
            <w:vMerge/>
            <w:shd w:val="clear" w:color="auto" w:fill="auto"/>
          </w:tcPr>
          <w:p w14:paraId="498082C5" w14:textId="77777777" w:rsidR="00A949F4" w:rsidRPr="00BA74AF" w:rsidRDefault="00A949F4" w:rsidP="0069432B">
            <w:pPr>
              <w:rPr>
                <w:lang w:eastAsia="zh-SG"/>
              </w:rPr>
            </w:pPr>
          </w:p>
        </w:tc>
        <w:tc>
          <w:tcPr>
            <w:tcW w:w="1440" w:type="dxa"/>
            <w:vMerge/>
            <w:shd w:val="clear" w:color="auto" w:fill="auto"/>
          </w:tcPr>
          <w:p w14:paraId="6225A11F" w14:textId="77777777" w:rsidR="00A949F4" w:rsidRPr="00BA74AF" w:rsidRDefault="00A949F4" w:rsidP="0069432B">
            <w:pPr>
              <w:rPr>
                <w:b/>
              </w:rPr>
            </w:pPr>
          </w:p>
        </w:tc>
        <w:tc>
          <w:tcPr>
            <w:tcW w:w="3780" w:type="dxa"/>
            <w:vMerge/>
            <w:shd w:val="clear" w:color="auto" w:fill="auto"/>
          </w:tcPr>
          <w:p w14:paraId="58A30F22" w14:textId="77777777" w:rsidR="00A949F4" w:rsidRPr="00BA74AF" w:rsidRDefault="00A949F4" w:rsidP="0069432B"/>
        </w:tc>
        <w:tc>
          <w:tcPr>
            <w:tcW w:w="3600" w:type="dxa"/>
          </w:tcPr>
          <w:p w14:paraId="02886246" w14:textId="2830D185" w:rsidR="00A949F4" w:rsidRPr="00BA74AF" w:rsidRDefault="00A949F4" w:rsidP="0069432B">
            <w:pPr>
              <w:rPr>
                <w:rFonts w:cs="Arial"/>
                <w:bCs/>
                <w:lang w:eastAsia="zh-SG"/>
              </w:rPr>
            </w:pPr>
            <w:r w:rsidRPr="00BA74AF">
              <w:rPr>
                <w:rStyle w:val="SAPScreenElement"/>
              </w:rPr>
              <w:t>Phone</w:t>
            </w:r>
            <w:r w:rsidRPr="00BA74AF">
              <w:rPr>
                <w:rFonts w:cs="Arial"/>
                <w:bCs/>
                <w:lang w:eastAsia="zh-SG"/>
              </w:rPr>
              <w:t>: enter phone number of emergency contact</w:t>
            </w:r>
          </w:p>
        </w:tc>
        <w:tc>
          <w:tcPr>
            <w:tcW w:w="3330" w:type="dxa"/>
            <w:vMerge/>
            <w:shd w:val="clear" w:color="auto" w:fill="auto"/>
          </w:tcPr>
          <w:p w14:paraId="452EBF84" w14:textId="77777777" w:rsidR="00A949F4" w:rsidRPr="00BA74AF" w:rsidRDefault="00A949F4" w:rsidP="0069432B"/>
        </w:tc>
        <w:tc>
          <w:tcPr>
            <w:tcW w:w="1264" w:type="dxa"/>
          </w:tcPr>
          <w:p w14:paraId="2D760B9D" w14:textId="77777777" w:rsidR="00A949F4" w:rsidRPr="00BA74AF" w:rsidRDefault="00A949F4" w:rsidP="0069432B">
            <w:pPr>
              <w:rPr>
                <w:rFonts w:cs="Arial"/>
                <w:bCs/>
              </w:rPr>
            </w:pPr>
          </w:p>
        </w:tc>
      </w:tr>
      <w:tr w:rsidR="00A949F4" w:rsidRPr="00BA74AF" w14:paraId="05B41F17" w14:textId="77777777" w:rsidTr="00532217">
        <w:trPr>
          <w:trHeight w:val="357"/>
        </w:trPr>
        <w:tc>
          <w:tcPr>
            <w:tcW w:w="872" w:type="dxa"/>
            <w:vMerge/>
            <w:shd w:val="clear" w:color="auto" w:fill="auto"/>
          </w:tcPr>
          <w:p w14:paraId="69F74B9B" w14:textId="77777777" w:rsidR="00A949F4" w:rsidRPr="00BA74AF" w:rsidRDefault="00A949F4" w:rsidP="0069432B">
            <w:pPr>
              <w:rPr>
                <w:lang w:eastAsia="zh-SG"/>
              </w:rPr>
            </w:pPr>
          </w:p>
        </w:tc>
        <w:tc>
          <w:tcPr>
            <w:tcW w:w="1440" w:type="dxa"/>
            <w:vMerge/>
            <w:shd w:val="clear" w:color="auto" w:fill="auto"/>
          </w:tcPr>
          <w:p w14:paraId="4F1C6A73" w14:textId="77777777" w:rsidR="00A949F4" w:rsidRPr="00BA74AF" w:rsidRDefault="00A949F4" w:rsidP="0069432B">
            <w:pPr>
              <w:rPr>
                <w:b/>
              </w:rPr>
            </w:pPr>
          </w:p>
        </w:tc>
        <w:tc>
          <w:tcPr>
            <w:tcW w:w="3780" w:type="dxa"/>
            <w:vMerge/>
            <w:shd w:val="clear" w:color="auto" w:fill="auto"/>
          </w:tcPr>
          <w:p w14:paraId="102CA242" w14:textId="77777777" w:rsidR="00A949F4" w:rsidRPr="00BA74AF" w:rsidRDefault="00A949F4" w:rsidP="0069432B"/>
        </w:tc>
        <w:tc>
          <w:tcPr>
            <w:tcW w:w="3600" w:type="dxa"/>
          </w:tcPr>
          <w:p w14:paraId="1B5987B5" w14:textId="6351AB12" w:rsidR="00A949F4" w:rsidRPr="00BA74AF" w:rsidRDefault="00A949F4" w:rsidP="0069432B">
            <w:pPr>
              <w:rPr>
                <w:rFonts w:cs="Arial"/>
                <w:bCs/>
                <w:lang w:eastAsia="zh-SG"/>
              </w:rPr>
            </w:pPr>
            <w:r w:rsidRPr="00BA74AF">
              <w:rPr>
                <w:rStyle w:val="SAPScreenElement"/>
              </w:rPr>
              <w:t xml:space="preserve"> eMail</w:t>
            </w:r>
            <w:r w:rsidRPr="00BA74AF">
              <w:rPr>
                <w:rFonts w:cs="Arial"/>
                <w:bCs/>
                <w:lang w:eastAsia="zh-SG"/>
              </w:rPr>
              <w:t>: enter e-mail of emergency contact</w:t>
            </w:r>
          </w:p>
        </w:tc>
        <w:tc>
          <w:tcPr>
            <w:tcW w:w="3330" w:type="dxa"/>
            <w:vMerge/>
            <w:shd w:val="clear" w:color="auto" w:fill="auto"/>
          </w:tcPr>
          <w:p w14:paraId="54B7FA67" w14:textId="77777777" w:rsidR="00A949F4" w:rsidRPr="00BA74AF" w:rsidRDefault="00A949F4" w:rsidP="0069432B"/>
        </w:tc>
        <w:tc>
          <w:tcPr>
            <w:tcW w:w="1264" w:type="dxa"/>
          </w:tcPr>
          <w:p w14:paraId="310E1E7B" w14:textId="77777777" w:rsidR="00A949F4" w:rsidRPr="00BA74AF" w:rsidRDefault="00A949F4" w:rsidP="0069432B">
            <w:pPr>
              <w:rPr>
                <w:rFonts w:cs="Arial"/>
                <w:bCs/>
              </w:rPr>
            </w:pPr>
          </w:p>
        </w:tc>
      </w:tr>
      <w:tr w:rsidR="00A949F4" w:rsidRPr="00BA74AF" w14:paraId="450ED2A5" w14:textId="77777777" w:rsidTr="00532217">
        <w:trPr>
          <w:trHeight w:val="357"/>
        </w:trPr>
        <w:tc>
          <w:tcPr>
            <w:tcW w:w="872" w:type="dxa"/>
            <w:vMerge/>
            <w:shd w:val="clear" w:color="auto" w:fill="auto"/>
          </w:tcPr>
          <w:p w14:paraId="6A1976FE" w14:textId="77777777" w:rsidR="00A949F4" w:rsidRPr="00BA74AF" w:rsidRDefault="00A949F4" w:rsidP="0069432B">
            <w:pPr>
              <w:rPr>
                <w:lang w:eastAsia="zh-SG"/>
              </w:rPr>
            </w:pPr>
          </w:p>
        </w:tc>
        <w:tc>
          <w:tcPr>
            <w:tcW w:w="1440" w:type="dxa"/>
            <w:vMerge/>
            <w:shd w:val="clear" w:color="auto" w:fill="auto"/>
          </w:tcPr>
          <w:p w14:paraId="6DF6CC9B" w14:textId="77777777" w:rsidR="00A949F4" w:rsidRPr="00BA74AF" w:rsidRDefault="00A949F4" w:rsidP="0069432B">
            <w:pPr>
              <w:rPr>
                <w:b/>
              </w:rPr>
            </w:pPr>
          </w:p>
        </w:tc>
        <w:tc>
          <w:tcPr>
            <w:tcW w:w="3780" w:type="dxa"/>
            <w:vMerge/>
            <w:shd w:val="clear" w:color="auto" w:fill="auto"/>
          </w:tcPr>
          <w:p w14:paraId="30144A73" w14:textId="77777777" w:rsidR="00A949F4" w:rsidRPr="00BA74AF" w:rsidRDefault="00A949F4" w:rsidP="0069432B"/>
        </w:tc>
        <w:tc>
          <w:tcPr>
            <w:tcW w:w="3600" w:type="dxa"/>
          </w:tcPr>
          <w:p w14:paraId="1578E63C" w14:textId="01ACB51C" w:rsidR="00A949F4" w:rsidRPr="00BA74AF" w:rsidRDefault="00A949F4" w:rsidP="0069432B">
            <w:pPr>
              <w:rPr>
                <w:rFonts w:cs="Arial"/>
                <w:bCs/>
                <w:lang w:eastAsia="zh-SG"/>
              </w:rPr>
            </w:pPr>
            <w:r w:rsidRPr="00BA74AF">
              <w:rPr>
                <w:rStyle w:val="SAPScreenElement"/>
              </w:rPr>
              <w:t>Dependent</w:t>
            </w:r>
            <w:r w:rsidRPr="00BA74AF">
              <w:rPr>
                <w:rFonts w:cs="Arial"/>
                <w:bCs/>
                <w:lang w:eastAsia="zh-SG"/>
              </w:rPr>
              <w:t>: select from drop-down, for example</w:t>
            </w:r>
            <w:r w:rsidRPr="00BA74AF">
              <w:rPr>
                <w:rStyle w:val="SAPUserEntry"/>
              </w:rPr>
              <w:t xml:space="preserve"> Yes</w:t>
            </w:r>
          </w:p>
        </w:tc>
        <w:tc>
          <w:tcPr>
            <w:tcW w:w="3330" w:type="dxa"/>
            <w:vMerge/>
            <w:shd w:val="clear" w:color="auto" w:fill="auto"/>
          </w:tcPr>
          <w:p w14:paraId="5A255813" w14:textId="77777777" w:rsidR="00A949F4" w:rsidRPr="00BA74AF" w:rsidRDefault="00A949F4" w:rsidP="0069432B"/>
        </w:tc>
        <w:tc>
          <w:tcPr>
            <w:tcW w:w="1264" w:type="dxa"/>
          </w:tcPr>
          <w:p w14:paraId="65B0A74B" w14:textId="77777777" w:rsidR="00A949F4" w:rsidRPr="00BA74AF" w:rsidRDefault="00A949F4" w:rsidP="0069432B">
            <w:pPr>
              <w:rPr>
                <w:rFonts w:cs="Arial"/>
                <w:bCs/>
              </w:rPr>
            </w:pPr>
          </w:p>
        </w:tc>
      </w:tr>
      <w:tr w:rsidR="00A949F4" w:rsidRPr="00BA74AF" w14:paraId="6F932B37" w14:textId="77777777" w:rsidTr="00532217">
        <w:trPr>
          <w:trHeight w:val="357"/>
        </w:trPr>
        <w:tc>
          <w:tcPr>
            <w:tcW w:w="872" w:type="dxa"/>
            <w:vMerge/>
            <w:shd w:val="clear" w:color="auto" w:fill="auto"/>
          </w:tcPr>
          <w:p w14:paraId="64B3DB15" w14:textId="77777777" w:rsidR="00A949F4" w:rsidRPr="00BA74AF" w:rsidRDefault="00A949F4" w:rsidP="0069432B">
            <w:pPr>
              <w:rPr>
                <w:lang w:eastAsia="zh-SG"/>
              </w:rPr>
            </w:pPr>
          </w:p>
        </w:tc>
        <w:tc>
          <w:tcPr>
            <w:tcW w:w="1440" w:type="dxa"/>
            <w:vMerge/>
            <w:shd w:val="clear" w:color="auto" w:fill="auto"/>
          </w:tcPr>
          <w:p w14:paraId="62E897FB" w14:textId="77777777" w:rsidR="00A949F4" w:rsidRPr="00BA74AF" w:rsidRDefault="00A949F4" w:rsidP="0069432B">
            <w:pPr>
              <w:rPr>
                <w:b/>
              </w:rPr>
            </w:pPr>
          </w:p>
        </w:tc>
        <w:tc>
          <w:tcPr>
            <w:tcW w:w="3780" w:type="dxa"/>
            <w:vMerge/>
            <w:shd w:val="clear" w:color="auto" w:fill="auto"/>
          </w:tcPr>
          <w:p w14:paraId="101B72D8" w14:textId="77777777" w:rsidR="00A949F4" w:rsidRPr="00BA74AF" w:rsidRDefault="00A949F4" w:rsidP="0069432B"/>
        </w:tc>
        <w:tc>
          <w:tcPr>
            <w:tcW w:w="3600" w:type="dxa"/>
          </w:tcPr>
          <w:p w14:paraId="08118936" w14:textId="59AC9770" w:rsidR="00A949F4" w:rsidRPr="00BA74AF" w:rsidRDefault="00A949F4" w:rsidP="0069432B">
            <w:pPr>
              <w:rPr>
                <w:rFonts w:cs="Arial"/>
                <w:bCs/>
                <w:lang w:eastAsia="zh-SG"/>
              </w:rPr>
            </w:pPr>
            <w:r w:rsidRPr="00BA74AF">
              <w:rPr>
                <w:rStyle w:val="SAPScreenElement"/>
              </w:rPr>
              <w:t>Emergency Contact</w:t>
            </w:r>
            <w:r w:rsidRPr="00BA74AF">
              <w:rPr>
                <w:rFonts w:cs="Arial"/>
                <w:bCs/>
                <w:lang w:eastAsia="zh-SG"/>
              </w:rPr>
              <w:t>: select from drop-down, for example</w:t>
            </w:r>
            <w:r w:rsidRPr="00BA74AF">
              <w:rPr>
                <w:rStyle w:val="SAPUserEntry"/>
              </w:rPr>
              <w:t xml:space="preserve"> Yes</w:t>
            </w:r>
          </w:p>
        </w:tc>
        <w:tc>
          <w:tcPr>
            <w:tcW w:w="3330" w:type="dxa"/>
            <w:vMerge/>
            <w:shd w:val="clear" w:color="auto" w:fill="auto"/>
          </w:tcPr>
          <w:p w14:paraId="23C98DB3" w14:textId="77777777" w:rsidR="00A949F4" w:rsidRPr="00BA74AF" w:rsidRDefault="00A949F4" w:rsidP="0069432B"/>
        </w:tc>
        <w:tc>
          <w:tcPr>
            <w:tcW w:w="1264" w:type="dxa"/>
          </w:tcPr>
          <w:p w14:paraId="064DBE88" w14:textId="77777777" w:rsidR="00A949F4" w:rsidRPr="00BA74AF" w:rsidRDefault="00A949F4" w:rsidP="0069432B">
            <w:pPr>
              <w:rPr>
                <w:rFonts w:cs="Arial"/>
                <w:bCs/>
              </w:rPr>
            </w:pPr>
          </w:p>
        </w:tc>
      </w:tr>
      <w:tr w:rsidR="00A949F4" w:rsidRPr="00BA74AF" w14:paraId="00BB13FD" w14:textId="77777777" w:rsidTr="00532217">
        <w:trPr>
          <w:trHeight w:val="357"/>
        </w:trPr>
        <w:tc>
          <w:tcPr>
            <w:tcW w:w="872" w:type="dxa"/>
            <w:vMerge/>
            <w:shd w:val="clear" w:color="auto" w:fill="auto"/>
          </w:tcPr>
          <w:p w14:paraId="7BEDC594" w14:textId="77777777" w:rsidR="00A949F4" w:rsidRPr="00BA74AF" w:rsidRDefault="00A949F4" w:rsidP="0069432B">
            <w:pPr>
              <w:rPr>
                <w:lang w:eastAsia="zh-SG"/>
              </w:rPr>
            </w:pPr>
          </w:p>
        </w:tc>
        <w:tc>
          <w:tcPr>
            <w:tcW w:w="1440" w:type="dxa"/>
            <w:vMerge/>
            <w:shd w:val="clear" w:color="auto" w:fill="auto"/>
          </w:tcPr>
          <w:p w14:paraId="6BC1AE7B" w14:textId="77777777" w:rsidR="00A949F4" w:rsidRPr="00BA74AF" w:rsidRDefault="00A949F4" w:rsidP="0069432B">
            <w:pPr>
              <w:rPr>
                <w:b/>
              </w:rPr>
            </w:pPr>
          </w:p>
        </w:tc>
        <w:tc>
          <w:tcPr>
            <w:tcW w:w="3780" w:type="dxa"/>
            <w:vMerge w:val="restart"/>
            <w:shd w:val="clear" w:color="auto" w:fill="auto"/>
          </w:tcPr>
          <w:p w14:paraId="69D03EFC" w14:textId="62D09C5C" w:rsidR="00A949F4" w:rsidRPr="00BA74AF" w:rsidRDefault="00A949F4">
            <w:r w:rsidRPr="00BA74AF">
              <w:t xml:space="preserve">Select the </w:t>
            </w:r>
            <w:r w:rsidRPr="00BA74AF">
              <w:rPr>
                <w:rStyle w:val="SAPScreenElement"/>
              </w:rPr>
              <w:t>Edit</w:t>
            </w:r>
            <w:r w:rsidRPr="00BA74AF">
              <w:t xml:space="preserve"> </w:t>
            </w:r>
            <w:r w:rsidRPr="00BA74AF">
              <w:rPr>
                <w:rStyle w:val="SAPScreenElement"/>
              </w:rPr>
              <w:t>details</w:t>
            </w:r>
            <w:r w:rsidRPr="00BA74AF">
              <w:t xml:space="preserve"> link. </w:t>
            </w:r>
          </w:p>
          <w:p w14:paraId="004F9E4C" w14:textId="6BD6140D" w:rsidR="00A949F4" w:rsidRPr="00BA74AF" w:rsidRDefault="00A949F4"/>
        </w:tc>
        <w:tc>
          <w:tcPr>
            <w:tcW w:w="3600" w:type="dxa"/>
          </w:tcPr>
          <w:p w14:paraId="09787599" w14:textId="77D8270B" w:rsidR="00A949F4" w:rsidRPr="00BA74AF" w:rsidRDefault="00A949F4" w:rsidP="0069432B">
            <w:r w:rsidRPr="00BA74AF">
              <w:t xml:space="preserve">Enter further details, for example </w:t>
            </w:r>
            <w:r w:rsidRPr="00BA74AF">
              <w:rPr>
                <w:rStyle w:val="SAPScreenElement"/>
              </w:rPr>
              <w:t>Alt Phone, Gender, Date of Birth</w:t>
            </w:r>
            <w:r w:rsidRPr="00BA74AF">
              <w:t>, and so on. </w:t>
            </w:r>
          </w:p>
        </w:tc>
        <w:tc>
          <w:tcPr>
            <w:tcW w:w="3330" w:type="dxa"/>
            <w:shd w:val="clear" w:color="auto" w:fill="auto"/>
          </w:tcPr>
          <w:p w14:paraId="6D441398" w14:textId="77777777" w:rsidR="00A949F4" w:rsidRPr="00BA74AF" w:rsidRDefault="00A949F4" w:rsidP="0069432B"/>
        </w:tc>
        <w:tc>
          <w:tcPr>
            <w:tcW w:w="1264" w:type="dxa"/>
          </w:tcPr>
          <w:p w14:paraId="67B0B275" w14:textId="77777777" w:rsidR="00A949F4" w:rsidRPr="00BA74AF" w:rsidRDefault="00A949F4" w:rsidP="0069432B">
            <w:pPr>
              <w:rPr>
                <w:rFonts w:cs="Arial"/>
                <w:bCs/>
              </w:rPr>
            </w:pPr>
          </w:p>
        </w:tc>
      </w:tr>
      <w:tr w:rsidR="00A949F4" w:rsidRPr="00BA74AF" w14:paraId="194A5D41" w14:textId="77777777" w:rsidTr="00532217">
        <w:trPr>
          <w:trHeight w:val="357"/>
        </w:trPr>
        <w:tc>
          <w:tcPr>
            <w:tcW w:w="872" w:type="dxa"/>
            <w:vMerge/>
            <w:shd w:val="clear" w:color="auto" w:fill="auto"/>
          </w:tcPr>
          <w:p w14:paraId="52223369" w14:textId="77777777" w:rsidR="00A949F4" w:rsidRPr="00BA74AF" w:rsidRDefault="00A949F4" w:rsidP="00A949F4">
            <w:pPr>
              <w:rPr>
                <w:lang w:eastAsia="zh-SG"/>
              </w:rPr>
            </w:pPr>
          </w:p>
        </w:tc>
        <w:tc>
          <w:tcPr>
            <w:tcW w:w="1440" w:type="dxa"/>
            <w:vMerge/>
            <w:shd w:val="clear" w:color="auto" w:fill="auto"/>
          </w:tcPr>
          <w:p w14:paraId="051B1439" w14:textId="77777777" w:rsidR="00A949F4" w:rsidRPr="00BA74AF" w:rsidRDefault="00A949F4" w:rsidP="00A949F4">
            <w:pPr>
              <w:rPr>
                <w:rStyle w:val="SAPEmphasis"/>
              </w:rPr>
            </w:pPr>
          </w:p>
        </w:tc>
        <w:tc>
          <w:tcPr>
            <w:tcW w:w="3780" w:type="dxa"/>
            <w:vMerge/>
            <w:shd w:val="clear" w:color="auto" w:fill="auto"/>
          </w:tcPr>
          <w:p w14:paraId="7AE37059" w14:textId="77777777" w:rsidR="00A949F4" w:rsidRPr="00BA74AF" w:rsidRDefault="00A949F4" w:rsidP="00A949F4"/>
        </w:tc>
        <w:tc>
          <w:tcPr>
            <w:tcW w:w="3600" w:type="dxa"/>
          </w:tcPr>
          <w:p w14:paraId="4136DA7E" w14:textId="77777777" w:rsidR="00A949F4" w:rsidRPr="00BA74AF" w:rsidRDefault="00A949F4" w:rsidP="00A949F4">
            <w:pPr>
              <w:rPr>
                <w:rFonts w:cs="Arial"/>
                <w:bCs/>
                <w:lang w:eastAsia="zh-SG"/>
              </w:rPr>
            </w:pPr>
            <w:r w:rsidRPr="00BA74AF">
              <w:rPr>
                <w:rStyle w:val="SAPScreenElement"/>
              </w:rPr>
              <w:t>Copy Address from Employee</w:t>
            </w:r>
            <w:r w:rsidRPr="00BA74AF">
              <w:rPr>
                <w:rFonts w:cs="Arial"/>
                <w:bCs/>
                <w:lang w:eastAsia="zh-SG"/>
              </w:rPr>
              <w:t>: select for example</w:t>
            </w:r>
            <w:r w:rsidRPr="00BA74AF">
              <w:rPr>
                <w:rStyle w:val="SAPUserEntry"/>
              </w:rPr>
              <w:t xml:space="preserve"> Yes </w:t>
            </w:r>
            <w:r w:rsidRPr="00BA74AF">
              <w:rPr>
                <w:rFonts w:cs="Arial"/>
                <w:bCs/>
                <w:lang w:eastAsia="zh-SG"/>
              </w:rPr>
              <w:t>from drop-down in case the</w:t>
            </w:r>
            <w:r w:rsidRPr="00BA74AF">
              <w:t xml:space="preserve"> emergency contact has the same address like you</w:t>
            </w:r>
          </w:p>
          <w:p w14:paraId="7068F866" w14:textId="77777777" w:rsidR="00A949F4" w:rsidRPr="00BA74AF" w:rsidRDefault="00A949F4" w:rsidP="00A949F4">
            <w:pPr>
              <w:pStyle w:val="SAPNoteHeading"/>
              <w:ind w:left="0"/>
            </w:pPr>
            <w:r w:rsidRPr="00BA74AF">
              <w:rPr>
                <w:noProof/>
              </w:rPr>
              <w:drawing>
                <wp:inline distT="0" distB="0" distL="0" distR="0" wp14:anchorId="7062968C" wp14:editId="1136649C">
                  <wp:extent cx="228600" cy="22860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0259F588" w14:textId="060E5F17" w:rsidR="00A949F4" w:rsidRPr="00BA74AF" w:rsidRDefault="00A949F4" w:rsidP="00A949F4">
            <w:pPr>
              <w:rPr>
                <w:rFonts w:cs="Arial"/>
                <w:bCs/>
                <w:lang w:eastAsia="zh-SG"/>
              </w:rPr>
            </w:pPr>
            <w:r w:rsidRPr="00BA74AF">
              <w:t>In case you choose</w:t>
            </w:r>
            <w:r w:rsidRPr="00BA74AF">
              <w:rPr>
                <w:rStyle w:val="SAPUserEntry"/>
              </w:rPr>
              <w:t xml:space="preserve"> No</w:t>
            </w:r>
            <w:r w:rsidRPr="00BA74AF">
              <w:t>, the address fields are editable; it is recommended that you add the address details of the emergency contact person.</w:t>
            </w:r>
          </w:p>
        </w:tc>
        <w:tc>
          <w:tcPr>
            <w:tcW w:w="3330" w:type="dxa"/>
            <w:shd w:val="clear" w:color="auto" w:fill="auto"/>
          </w:tcPr>
          <w:p w14:paraId="502D04CC" w14:textId="6EBE6FF0" w:rsidR="00A949F4" w:rsidRPr="00BA74AF" w:rsidRDefault="00A949F4" w:rsidP="00A949F4">
            <w:r w:rsidRPr="00BA74AF">
              <w:t>Your address data has been taken over for the emergency contact and is read-only.</w:t>
            </w:r>
          </w:p>
        </w:tc>
        <w:tc>
          <w:tcPr>
            <w:tcW w:w="1264" w:type="dxa"/>
          </w:tcPr>
          <w:p w14:paraId="6A1DEE43" w14:textId="77777777" w:rsidR="00A949F4" w:rsidRPr="00BA74AF" w:rsidRDefault="00A949F4" w:rsidP="00A949F4">
            <w:pPr>
              <w:rPr>
                <w:rFonts w:cs="Arial"/>
                <w:bCs/>
              </w:rPr>
            </w:pPr>
          </w:p>
        </w:tc>
      </w:tr>
      <w:tr w:rsidR="00A949F4" w:rsidRPr="00BA74AF" w14:paraId="36EE23A8" w14:textId="77777777" w:rsidTr="00532217">
        <w:trPr>
          <w:trHeight w:val="357"/>
        </w:trPr>
        <w:tc>
          <w:tcPr>
            <w:tcW w:w="872" w:type="dxa"/>
            <w:shd w:val="clear" w:color="auto" w:fill="auto"/>
          </w:tcPr>
          <w:p w14:paraId="274C7E16" w14:textId="39500AF0" w:rsidR="00A949F4" w:rsidRPr="00BA74AF" w:rsidRDefault="00A949F4" w:rsidP="00A949F4">
            <w:pPr>
              <w:rPr>
                <w:lang w:eastAsia="zh-SG"/>
              </w:rPr>
            </w:pPr>
            <w:r w:rsidRPr="00BA74AF">
              <w:rPr>
                <w:lang w:eastAsia="zh-SG"/>
              </w:rPr>
              <w:t>10</w:t>
            </w:r>
          </w:p>
        </w:tc>
        <w:tc>
          <w:tcPr>
            <w:tcW w:w="1440" w:type="dxa"/>
            <w:shd w:val="clear" w:color="auto" w:fill="auto"/>
          </w:tcPr>
          <w:p w14:paraId="3C8DEA8F" w14:textId="77777777" w:rsidR="00A949F4" w:rsidRPr="00BA74AF" w:rsidRDefault="00A949F4" w:rsidP="00A949F4">
            <w:pPr>
              <w:rPr>
                <w:b/>
              </w:rPr>
            </w:pPr>
            <w:r w:rsidRPr="00BA74AF">
              <w:rPr>
                <w:rStyle w:val="SAPEmphasis"/>
              </w:rPr>
              <w:t>Save Changes</w:t>
            </w:r>
          </w:p>
        </w:tc>
        <w:tc>
          <w:tcPr>
            <w:tcW w:w="3780" w:type="dxa"/>
            <w:shd w:val="clear" w:color="auto" w:fill="auto"/>
          </w:tcPr>
          <w:p w14:paraId="2B6C3E40" w14:textId="77777777" w:rsidR="00A949F4" w:rsidRPr="00BA74AF" w:rsidRDefault="00A949F4" w:rsidP="00A949F4">
            <w:r w:rsidRPr="00BA74AF">
              <w:t xml:space="preserve">Choose the </w:t>
            </w:r>
            <w:r w:rsidRPr="00BA74AF">
              <w:rPr>
                <w:rStyle w:val="SAPScreenElement"/>
              </w:rPr>
              <w:t>Save</w:t>
            </w:r>
            <w:r w:rsidRPr="00BA74AF">
              <w:t xml:space="preserve"> button.</w:t>
            </w:r>
          </w:p>
        </w:tc>
        <w:tc>
          <w:tcPr>
            <w:tcW w:w="3600" w:type="dxa"/>
          </w:tcPr>
          <w:p w14:paraId="729CEFF8" w14:textId="77777777" w:rsidR="00A949F4" w:rsidRPr="00BA74AF" w:rsidRDefault="00A949F4" w:rsidP="00A949F4">
            <w:pPr>
              <w:rPr>
                <w:rFonts w:cs="Arial"/>
                <w:bCs/>
                <w:lang w:eastAsia="zh-SG"/>
              </w:rPr>
            </w:pPr>
          </w:p>
        </w:tc>
        <w:tc>
          <w:tcPr>
            <w:tcW w:w="3330" w:type="dxa"/>
            <w:shd w:val="clear" w:color="auto" w:fill="auto"/>
          </w:tcPr>
          <w:p w14:paraId="09AEEB51" w14:textId="201F17F0" w:rsidR="00A949F4" w:rsidRPr="00BA74AF" w:rsidRDefault="00A949F4" w:rsidP="00A949F4">
            <w:r w:rsidRPr="00BA74AF">
              <w:t xml:space="preserve">The data related to the person, who should be contacted in case you suffer an emergency is visible in the </w:t>
            </w:r>
            <w:r w:rsidRPr="00BA74AF">
              <w:rPr>
                <w:rStyle w:val="SAPScreenElement"/>
              </w:rPr>
              <w:t>Emergency Contact</w:t>
            </w:r>
            <w:r w:rsidRPr="00BA74AF">
              <w:t xml:space="preserve"> subsection of the </w:t>
            </w:r>
            <w:r w:rsidRPr="00BA74AF">
              <w:rPr>
                <w:rStyle w:val="SAPScreenElement"/>
              </w:rPr>
              <w:t>Personal Information</w:t>
            </w:r>
            <w:r w:rsidRPr="00BA74AF">
              <w:t xml:space="preserve"> section. The primary emergency contact is </w:t>
            </w:r>
            <w:r w:rsidRPr="00BA74AF">
              <w:lastRenderedPageBreak/>
              <w:t>marked with a star next to his or her name.</w:t>
            </w:r>
          </w:p>
        </w:tc>
        <w:tc>
          <w:tcPr>
            <w:tcW w:w="1264" w:type="dxa"/>
          </w:tcPr>
          <w:p w14:paraId="16863D66" w14:textId="77777777" w:rsidR="00A949F4" w:rsidRPr="00BA74AF" w:rsidRDefault="00A949F4" w:rsidP="00A949F4">
            <w:pPr>
              <w:rPr>
                <w:rFonts w:cs="Arial"/>
                <w:bCs/>
              </w:rPr>
            </w:pPr>
          </w:p>
        </w:tc>
      </w:tr>
      <w:tr w:rsidR="00A949F4" w:rsidRPr="00BA74AF" w14:paraId="7AAB6006" w14:textId="77777777" w:rsidTr="00532217">
        <w:trPr>
          <w:trHeight w:val="357"/>
        </w:trPr>
        <w:tc>
          <w:tcPr>
            <w:tcW w:w="872" w:type="dxa"/>
            <w:shd w:val="clear" w:color="auto" w:fill="auto"/>
          </w:tcPr>
          <w:p w14:paraId="6840255C" w14:textId="63E60F67" w:rsidR="00A949F4" w:rsidRPr="00BA74AF" w:rsidRDefault="00A949F4" w:rsidP="00A949F4">
            <w:pPr>
              <w:rPr>
                <w:lang w:eastAsia="zh-SG"/>
              </w:rPr>
            </w:pPr>
            <w:r w:rsidRPr="00BA74AF">
              <w:rPr>
                <w:lang w:eastAsia="zh-SG"/>
              </w:rPr>
              <w:t>11</w:t>
            </w:r>
          </w:p>
        </w:tc>
        <w:tc>
          <w:tcPr>
            <w:tcW w:w="1440" w:type="dxa"/>
            <w:shd w:val="clear" w:color="auto" w:fill="auto"/>
          </w:tcPr>
          <w:p w14:paraId="7FE63141" w14:textId="4CCEFE4D" w:rsidR="00A949F4" w:rsidRPr="00BA74AF" w:rsidRDefault="00A949F4" w:rsidP="00A949F4">
            <w:pPr>
              <w:rPr>
                <w:b/>
              </w:rPr>
            </w:pPr>
            <w:r w:rsidRPr="00BA74AF">
              <w:rPr>
                <w:rStyle w:val="SAPEmphasis"/>
              </w:rPr>
              <w:t>Add Additional Emergency Contact Person (Optional)</w:t>
            </w:r>
          </w:p>
        </w:tc>
        <w:tc>
          <w:tcPr>
            <w:tcW w:w="3780" w:type="dxa"/>
            <w:shd w:val="clear" w:color="auto" w:fill="auto"/>
          </w:tcPr>
          <w:p w14:paraId="4B88A25E" w14:textId="4DF6E248" w:rsidR="00A949F4" w:rsidRPr="00BA74AF" w:rsidRDefault="00A949F4" w:rsidP="00A949F4">
            <w:r w:rsidRPr="00BA74AF">
              <w:t xml:space="preserve">In case you want to add another person to be contacted in case of emergency, select in the </w:t>
            </w:r>
            <w:r w:rsidRPr="00BA74AF">
              <w:rPr>
                <w:rStyle w:val="SAPScreenElement"/>
              </w:rPr>
              <w:t>Primary Emergency Contact</w:t>
            </w:r>
            <w:r w:rsidRPr="00BA74AF">
              <w:t xml:space="preserve"> block of the</w:t>
            </w:r>
            <w:r w:rsidRPr="00BA74AF">
              <w:rPr>
                <w:rStyle w:val="SAPScreenElement"/>
              </w:rPr>
              <w:t xml:space="preserve"> Emergency Contact</w:t>
            </w:r>
            <w:r w:rsidRPr="00BA74AF">
              <w:t xml:space="preserve"> subsection the </w:t>
            </w:r>
            <w:r w:rsidRPr="00BA74AF">
              <w:rPr>
                <w:rStyle w:val="SAPScreenElement"/>
              </w:rPr>
              <w:sym w:font="Symbol" w:char="F0C5"/>
            </w:r>
            <w:r w:rsidRPr="00BA74AF">
              <w:rPr>
                <w:rStyle w:val="SAPScreenElement"/>
              </w:rPr>
              <w:t xml:space="preserve"> </w:t>
            </w:r>
            <w:r w:rsidRPr="00BA74AF">
              <w:rPr>
                <w:lang w:eastAsia="zh-SG"/>
              </w:rPr>
              <w:t>symbol</w:t>
            </w:r>
            <w:r w:rsidRPr="00BA74AF">
              <w:rPr>
                <w:rStyle w:val="SAPScreenElement"/>
              </w:rPr>
              <w:t xml:space="preserve">. </w:t>
            </w:r>
            <w:r w:rsidRPr="00BA74AF">
              <w:rPr>
                <w:lang w:eastAsia="zh-SG"/>
              </w:rPr>
              <w:t xml:space="preserve">Select in the bottom left corner of the </w:t>
            </w:r>
            <w:r w:rsidRPr="00BA74AF">
              <w:rPr>
                <w:rStyle w:val="SAPScreenElement"/>
              </w:rPr>
              <w:t>Primary Emergency Contact</w:t>
            </w:r>
            <w:r w:rsidRPr="00BA74AF">
              <w:t xml:space="preserve"> </w:t>
            </w:r>
            <w:r w:rsidRPr="00BA74AF">
              <w:rPr>
                <w:lang w:eastAsia="zh-SG"/>
              </w:rPr>
              <w:t xml:space="preserve">dialog box the </w:t>
            </w:r>
            <w:r w:rsidRPr="00BA74AF">
              <w:rPr>
                <w:rStyle w:val="SAPScreenElement"/>
              </w:rPr>
              <w:t>Add</w:t>
            </w:r>
            <w:r w:rsidRPr="00BA74AF">
              <w:rPr>
                <w:lang w:eastAsia="zh-SG"/>
              </w:rPr>
              <w:t xml:space="preserve"> </w:t>
            </w:r>
            <w:r w:rsidRPr="00BA74AF">
              <w:rPr>
                <w:rStyle w:val="SAPScreenElement"/>
              </w:rPr>
              <w:t>Primary Emergency Contact</w:t>
            </w:r>
            <w:r w:rsidRPr="00BA74AF">
              <w:t xml:space="preserve"> </w:t>
            </w:r>
            <w:r w:rsidRPr="00BA74AF">
              <w:rPr>
                <w:lang w:eastAsia="zh-SG"/>
              </w:rPr>
              <w:t xml:space="preserve">link, </w:t>
            </w:r>
            <w:r w:rsidRPr="00BA74AF">
              <w:t xml:space="preserve">and enter data as appropriate. </w:t>
            </w:r>
          </w:p>
          <w:p w14:paraId="344F5C07" w14:textId="19458BFE" w:rsidR="00A949F4" w:rsidRPr="00BA74AF" w:rsidRDefault="00A949F4" w:rsidP="00A949F4">
            <w:pPr>
              <w:pStyle w:val="NoteParagraph"/>
              <w:ind w:left="0"/>
              <w:rPr>
                <w:rFonts w:ascii="BentonSans Regular" w:hAnsi="BentonSans Regular"/>
                <w:color w:val="666666"/>
                <w:sz w:val="22"/>
              </w:rPr>
            </w:pPr>
            <w:del w:id="510" w:author="Author" w:date="2018-01-23T13:42:00Z">
              <w:r w:rsidRPr="00BA74AF" w:rsidDel="00B50D8E">
                <w:delText>.</w:delText>
              </w:r>
            </w:del>
            <w:r w:rsidRPr="00BA74AF">
              <w:t xml:space="preserve"> </w:t>
            </w:r>
            <w:r w:rsidRPr="00BA74AF">
              <w:rPr>
                <w:noProof/>
              </w:rPr>
              <w:drawing>
                <wp:inline distT="0" distB="0" distL="0" distR="0" wp14:anchorId="4B901665" wp14:editId="219394FF">
                  <wp:extent cx="219075" cy="23812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BA74AF">
              <w:t> </w:t>
            </w:r>
            <w:r w:rsidRPr="00BA74AF">
              <w:rPr>
                <w:rFonts w:ascii="BentonSans Regular" w:hAnsi="BentonSans Regular"/>
                <w:color w:val="666666"/>
                <w:sz w:val="22"/>
              </w:rPr>
              <w:t>Caution</w:t>
            </w:r>
          </w:p>
          <w:p w14:paraId="3CFC8DF7" w14:textId="660F7634" w:rsidR="00A949F4" w:rsidRPr="00BA74AF" w:rsidRDefault="00A949F4" w:rsidP="00A949F4">
            <w:r w:rsidRPr="00BA74AF">
              <w:t xml:space="preserve">Pay attention to select in this case for field </w:t>
            </w:r>
            <w:r w:rsidRPr="00BA74AF">
              <w:rPr>
                <w:rStyle w:val="SAPScreenElement"/>
              </w:rPr>
              <w:t>Primary</w:t>
            </w:r>
            <w:r w:rsidRPr="00BA74AF">
              <w:rPr>
                <w:rFonts w:cs="Arial"/>
                <w:bCs/>
                <w:lang w:eastAsia="zh-SG"/>
              </w:rPr>
              <w:t xml:space="preserve"> value</w:t>
            </w:r>
            <w:r w:rsidRPr="00BA74AF">
              <w:rPr>
                <w:rStyle w:val="SAPUserEntry"/>
              </w:rPr>
              <w:t xml:space="preserve"> No </w:t>
            </w:r>
            <w:r w:rsidRPr="00BA74AF">
              <w:rPr>
                <w:rFonts w:cs="Arial"/>
                <w:bCs/>
                <w:lang w:eastAsia="zh-SG"/>
              </w:rPr>
              <w:t>from drop-down!</w:t>
            </w:r>
          </w:p>
        </w:tc>
        <w:tc>
          <w:tcPr>
            <w:tcW w:w="3600" w:type="dxa"/>
          </w:tcPr>
          <w:p w14:paraId="3FDF003E" w14:textId="77777777" w:rsidR="00A949F4" w:rsidRPr="00BA74AF" w:rsidRDefault="00A949F4" w:rsidP="00A949F4">
            <w:pPr>
              <w:rPr>
                <w:rFonts w:cs="Arial"/>
                <w:bCs/>
                <w:lang w:eastAsia="zh-SG"/>
              </w:rPr>
            </w:pPr>
          </w:p>
        </w:tc>
        <w:tc>
          <w:tcPr>
            <w:tcW w:w="3330" w:type="dxa"/>
            <w:shd w:val="clear" w:color="auto" w:fill="auto"/>
          </w:tcPr>
          <w:p w14:paraId="6919173F" w14:textId="77777777" w:rsidR="00A949F4" w:rsidRPr="00BA74AF" w:rsidRDefault="00A949F4" w:rsidP="00A949F4"/>
        </w:tc>
        <w:tc>
          <w:tcPr>
            <w:tcW w:w="1264" w:type="dxa"/>
          </w:tcPr>
          <w:p w14:paraId="029DCC18" w14:textId="77777777" w:rsidR="00A949F4" w:rsidRPr="00BA74AF" w:rsidRDefault="00A949F4" w:rsidP="00A949F4">
            <w:pPr>
              <w:rPr>
                <w:rFonts w:cs="Arial"/>
                <w:bCs/>
              </w:rPr>
            </w:pPr>
          </w:p>
        </w:tc>
      </w:tr>
    </w:tbl>
    <w:p w14:paraId="68DAC74F" w14:textId="5C7F991F" w:rsidR="00025C46" w:rsidRPr="00BA74AF" w:rsidRDefault="00B33C59" w:rsidP="00AC5C05">
      <w:pPr>
        <w:pStyle w:val="SAPNoteHeading"/>
        <w:ind w:left="720"/>
      </w:pPr>
      <w:bookmarkStart w:id="511" w:name="_Toc394394087"/>
      <w:bookmarkStart w:id="512" w:name="_Toc394394128"/>
      <w:bookmarkStart w:id="513" w:name="_Toc394394169"/>
      <w:bookmarkStart w:id="514" w:name="_Toc394394088"/>
      <w:bookmarkStart w:id="515" w:name="_Toc394394129"/>
      <w:bookmarkStart w:id="516" w:name="_Toc394394170"/>
      <w:bookmarkStart w:id="517" w:name="_Toc391586501"/>
      <w:bookmarkStart w:id="518" w:name="_Toc391586876"/>
      <w:bookmarkEnd w:id="511"/>
      <w:bookmarkEnd w:id="512"/>
      <w:bookmarkEnd w:id="513"/>
      <w:bookmarkEnd w:id="514"/>
      <w:bookmarkEnd w:id="515"/>
      <w:bookmarkEnd w:id="516"/>
      <w:r w:rsidRPr="00BA74AF">
        <w:rPr>
          <w:noProof/>
        </w:rPr>
        <w:drawing>
          <wp:inline distT="0" distB="0" distL="0" distR="0" wp14:anchorId="6D3B8E83" wp14:editId="20D71913">
            <wp:extent cx="228600" cy="2286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25C46" w:rsidRPr="00BA74AF">
        <w:t> Note</w:t>
      </w:r>
    </w:p>
    <w:p w14:paraId="76E9AD83" w14:textId="4ABCB043" w:rsidR="00B33C59" w:rsidRPr="00BA74AF" w:rsidRDefault="00B33C59" w:rsidP="00AC5C05">
      <w:pPr>
        <w:pStyle w:val="NoteParagraph"/>
        <w:ind w:left="720"/>
      </w:pPr>
      <w:r w:rsidRPr="00BA74AF">
        <w:t xml:space="preserve">The HR </w:t>
      </w:r>
      <w:r w:rsidR="003F4267" w:rsidRPr="00BA74AF">
        <w:t xml:space="preserve">Administrator </w:t>
      </w:r>
      <w:r w:rsidRPr="00BA74AF">
        <w:t xml:space="preserve">can also maintain data for an employee in the </w:t>
      </w:r>
      <w:r w:rsidRPr="00BA74AF">
        <w:rPr>
          <w:rStyle w:val="SAPScreenElement"/>
        </w:rPr>
        <w:t>Employee File</w:t>
      </w:r>
      <w:r w:rsidRPr="00BA74AF">
        <w:t>. For this</w:t>
      </w:r>
      <w:r w:rsidR="001E08A0" w:rsidRPr="00BA74AF">
        <w:t>, search for the employee and maintain the data as described in the procedure table above, starting with test step #</w:t>
      </w:r>
      <w:r w:rsidR="00BA74AF">
        <w:t xml:space="preserve"> </w:t>
      </w:r>
      <w:r w:rsidR="001E08A0" w:rsidRPr="00BA74AF">
        <w:t>3.</w:t>
      </w:r>
    </w:p>
    <w:p w14:paraId="72CA622F" w14:textId="77777777" w:rsidR="00856D32" w:rsidRPr="00BA74AF" w:rsidRDefault="00856D32" w:rsidP="00AC5C05">
      <w:pPr>
        <w:pStyle w:val="NoteParagraph"/>
        <w:ind w:left="720"/>
      </w:pPr>
    </w:p>
    <w:p w14:paraId="5925A281" w14:textId="77777777" w:rsidR="00856D32" w:rsidRPr="00BA74AF" w:rsidRDefault="004C0E9A" w:rsidP="00AC5C05">
      <w:pPr>
        <w:pStyle w:val="NoteParagraph"/>
        <w:ind w:left="720"/>
        <w:rPr>
          <w:rFonts w:ascii="BentonSans Regular" w:hAnsi="BentonSans Regular"/>
          <w:color w:val="666666"/>
          <w:sz w:val="22"/>
        </w:rPr>
      </w:pPr>
      <w:r w:rsidRPr="00BA74AF">
        <w:rPr>
          <w:noProof/>
        </w:rPr>
        <w:drawing>
          <wp:inline distT="0" distB="0" distL="0" distR="0" wp14:anchorId="4DC749A0" wp14:editId="71606A58">
            <wp:extent cx="219075" cy="2381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00856D32" w:rsidRPr="00BA74AF">
        <w:t> </w:t>
      </w:r>
      <w:r w:rsidR="00856D32" w:rsidRPr="00BA74AF">
        <w:rPr>
          <w:rFonts w:ascii="BentonSans Regular" w:hAnsi="BentonSans Regular"/>
          <w:color w:val="666666"/>
          <w:sz w:val="22"/>
        </w:rPr>
        <w:t>Caution</w:t>
      </w:r>
    </w:p>
    <w:p w14:paraId="13D80B67" w14:textId="21357299" w:rsidR="003B1474" w:rsidRPr="00BA74AF" w:rsidRDefault="00856D32" w:rsidP="00AC5C05">
      <w:pPr>
        <w:pStyle w:val="NoteParagraph"/>
        <w:ind w:left="720"/>
        <w:jc w:val="both"/>
      </w:pPr>
      <w:r w:rsidRPr="00BA74AF">
        <w:rPr>
          <w:rStyle w:val="SAPEmphasis"/>
          <w:u w:val="single"/>
        </w:rPr>
        <w:t>In case integration with Employee Central Payroll is in place and the data maintained is replication-relevant</w:t>
      </w:r>
      <w:r w:rsidRPr="00BA74AF">
        <w:t xml:space="preserve">, these changes are replicated to Employee Central Payroll, where they can be checked. For this, execute test script of scope item </w:t>
      </w:r>
      <w:r w:rsidR="00C64A25" w:rsidRPr="00BA74AF">
        <w:rPr>
          <w:rFonts w:ascii="BentonSans Book Italic" w:hAnsi="BentonSans Book Italic"/>
        </w:rPr>
        <w:t xml:space="preserve">Integration with </w:t>
      </w:r>
      <w:r w:rsidR="00F233CF" w:rsidRPr="00BA74AF">
        <w:rPr>
          <w:rStyle w:val="SAPTextReference"/>
        </w:rPr>
        <w:t>SAP</w:t>
      </w:r>
      <w:r w:rsidR="00F233CF" w:rsidRPr="00BA74AF">
        <w:rPr>
          <w:rFonts w:ascii="BentonSans Book Italic" w:hAnsi="BentonSans Book Italic"/>
        </w:rPr>
        <w:t xml:space="preserve"> </w:t>
      </w:r>
      <w:r w:rsidR="00C64A25" w:rsidRPr="00BA74AF">
        <w:rPr>
          <w:rFonts w:ascii="BentonSans Book Italic" w:hAnsi="BentonSans Book Italic"/>
        </w:rPr>
        <w:t>SuccessFactors Employee Central Payroll</w:t>
      </w:r>
      <w:r w:rsidR="00C64A25" w:rsidRPr="00BA74AF">
        <w:rPr>
          <w:rStyle w:val="SAPScreenElement"/>
          <w:color w:val="auto"/>
        </w:rPr>
        <w:t xml:space="preserve"> </w:t>
      </w:r>
      <w:r w:rsidRPr="00BA74AF">
        <w:rPr>
          <w:rStyle w:val="SAPScreenElement"/>
          <w:color w:val="auto"/>
        </w:rPr>
        <w:t>(15O)</w:t>
      </w:r>
      <w:r w:rsidRPr="00BA74AF">
        <w:t>.</w:t>
      </w:r>
      <w:r w:rsidR="003B1474" w:rsidRPr="00BA74AF">
        <w:t xml:space="preserve"> The Home Address described as example in this document is replication-relevant and is replicated to Employee Central Payroll.</w:t>
      </w:r>
    </w:p>
    <w:p w14:paraId="623A2E68" w14:textId="77777777" w:rsidR="00163E09" w:rsidRPr="00BA74AF" w:rsidRDefault="00B344E3" w:rsidP="00FC63BA">
      <w:pPr>
        <w:pStyle w:val="Heading2"/>
      </w:pPr>
      <w:bookmarkStart w:id="519" w:name="_Toc507150347"/>
      <w:bookmarkStart w:id="520" w:name="_Toc435348838"/>
      <w:r w:rsidRPr="00BA74AF">
        <w:t xml:space="preserve">Maintenance of </w:t>
      </w:r>
      <w:r w:rsidR="00F8675E" w:rsidRPr="00BA74AF">
        <w:t xml:space="preserve">Employee’s </w:t>
      </w:r>
      <w:r w:rsidRPr="00BA74AF">
        <w:t>Personal Information</w:t>
      </w:r>
      <w:bookmarkEnd w:id="519"/>
    </w:p>
    <w:p w14:paraId="0F9F0ABC" w14:textId="77777777" w:rsidR="006C639E" w:rsidRDefault="006C639E" w:rsidP="006C639E">
      <w:pPr>
        <w:pStyle w:val="SAPKeyblockTitle"/>
      </w:pPr>
      <w:r>
        <w:t>Purpose</w:t>
      </w:r>
    </w:p>
    <w:p w14:paraId="6D132A43" w14:textId="54F8C3FE" w:rsidR="00B344E3" w:rsidRPr="00BA74AF" w:rsidRDefault="00B344E3" w:rsidP="00B344E3">
      <w:r w:rsidRPr="00BA74AF">
        <w:t xml:space="preserve">In case the employee changes his or her name </w:t>
      </w:r>
      <w:r w:rsidR="00560C2E" w:rsidRPr="00BA74AF">
        <w:t>or</w:t>
      </w:r>
      <w:r w:rsidRPr="00BA74AF">
        <w:t xml:space="preserve"> change</w:t>
      </w:r>
      <w:r w:rsidR="00560C2E" w:rsidRPr="00BA74AF">
        <w:t>s</w:t>
      </w:r>
      <w:r w:rsidRPr="00BA74AF">
        <w:t xml:space="preserve"> </w:t>
      </w:r>
      <w:r w:rsidR="00560C2E" w:rsidRPr="00BA74AF">
        <w:t xml:space="preserve">the </w:t>
      </w:r>
      <w:r w:rsidRPr="00BA74AF">
        <w:t xml:space="preserve">marital status, the employee’s record needs to be updated accordingly in the Employee Central system. A change in personal information needs to be approved by the employee’s HR </w:t>
      </w:r>
      <w:r w:rsidR="003F4267" w:rsidRPr="00BA74AF">
        <w:t>Business Partner</w:t>
      </w:r>
      <w:r w:rsidRPr="00BA74AF">
        <w:t xml:space="preserve">, before the change becomes effective in the system. For this purpose, the </w:t>
      </w:r>
      <w:r w:rsidRPr="00BA74AF">
        <w:rPr>
          <w:rStyle w:val="SAPScreenElement"/>
        </w:rPr>
        <w:t>Relationship Type</w:t>
      </w:r>
      <w:r w:rsidRPr="00BA74AF">
        <w:rPr>
          <w:rStyle w:val="UserInput"/>
          <w:sz w:val="18"/>
        </w:rPr>
        <w:t xml:space="preserve"> HR Manager </w:t>
      </w:r>
      <w:r w:rsidRPr="00BA74AF">
        <w:t>must have been maintained for the employee before a change in his or her personal information is performed.</w:t>
      </w:r>
    </w:p>
    <w:p w14:paraId="13494E6B" w14:textId="21F3CEAD" w:rsidR="00163E09" w:rsidRPr="00BA74AF" w:rsidRDefault="006E1D09" w:rsidP="00163E09">
      <w:pPr>
        <w:pStyle w:val="Heading3"/>
      </w:pPr>
      <w:bookmarkStart w:id="521" w:name="_Toc507150348"/>
      <w:bookmarkEnd w:id="520"/>
      <w:r w:rsidRPr="00BA74AF">
        <w:lastRenderedPageBreak/>
        <w:t>Enter</w:t>
      </w:r>
      <w:r w:rsidR="001A77EB" w:rsidRPr="00BA74AF">
        <w:t>ing</w:t>
      </w:r>
      <w:r w:rsidRPr="00BA74AF">
        <w:t xml:space="preserve"> Change in Personal Information</w:t>
      </w:r>
      <w:bookmarkEnd w:id="521"/>
    </w:p>
    <w:p w14:paraId="7E521EEE" w14:textId="77777777" w:rsidR="00163E09" w:rsidRPr="00BA74AF" w:rsidRDefault="00163E09" w:rsidP="00163E09">
      <w:pPr>
        <w:pStyle w:val="SAPKeyblockTitle"/>
      </w:pPr>
      <w:r w:rsidRPr="00BA74AF">
        <w:t>Test Administration</w:t>
      </w:r>
    </w:p>
    <w:p w14:paraId="2F799C47" w14:textId="17DB93DE" w:rsidR="00163E09" w:rsidRPr="00BA74AF" w:rsidRDefault="00163E09" w:rsidP="00163E09">
      <w:r w:rsidRPr="00BA74AF">
        <w:t>Customer project: Fill in the project-specific parts (</w:t>
      </w:r>
      <w:r w:rsidR="00B9053A" w:rsidRPr="00BA74AF">
        <w:t>between &lt;brackets&gt;</w:t>
      </w:r>
      <w:r w:rsidRPr="00BA74AF">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3E09" w:rsidRPr="00BA74AF" w14:paraId="3A34B4E4" w14:textId="77777777" w:rsidTr="00E857DC">
        <w:tc>
          <w:tcPr>
            <w:tcW w:w="2280" w:type="dxa"/>
            <w:tcBorders>
              <w:top w:val="single" w:sz="8" w:space="0" w:color="999999"/>
              <w:left w:val="single" w:sz="8" w:space="0" w:color="999999"/>
              <w:bottom w:val="single" w:sz="8" w:space="0" w:color="999999"/>
              <w:right w:val="single" w:sz="8" w:space="0" w:color="999999"/>
            </w:tcBorders>
            <w:hideMark/>
          </w:tcPr>
          <w:p w14:paraId="676D2788" w14:textId="77777777" w:rsidR="00163E09" w:rsidRPr="00BA74AF" w:rsidRDefault="00163E09" w:rsidP="00E857DC">
            <w:pPr>
              <w:rPr>
                <w:rStyle w:val="SAPEmphasis"/>
              </w:rPr>
            </w:pPr>
            <w:r w:rsidRPr="00BA74AF">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1928125" w14:textId="77777777" w:rsidR="00163E09" w:rsidRPr="00BA74AF" w:rsidRDefault="00163E09" w:rsidP="00E857DC">
            <w:r w:rsidRPr="00BA74AF">
              <w:t>&lt;X.XX&gt;</w:t>
            </w:r>
          </w:p>
        </w:tc>
        <w:tc>
          <w:tcPr>
            <w:tcW w:w="2401" w:type="dxa"/>
            <w:tcBorders>
              <w:top w:val="single" w:sz="8" w:space="0" w:color="999999"/>
              <w:left w:val="single" w:sz="8" w:space="0" w:color="999999"/>
              <w:bottom w:val="single" w:sz="8" w:space="0" w:color="999999"/>
              <w:right w:val="single" w:sz="8" w:space="0" w:color="999999"/>
            </w:tcBorders>
            <w:hideMark/>
          </w:tcPr>
          <w:p w14:paraId="4C714221" w14:textId="77777777" w:rsidR="00163E09" w:rsidRPr="00BA74AF" w:rsidRDefault="00163E09" w:rsidP="00E857DC">
            <w:pPr>
              <w:rPr>
                <w:rStyle w:val="SAPEmphasis"/>
              </w:rPr>
            </w:pPr>
            <w:r w:rsidRPr="00BA74AF">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002D617" w14:textId="77777777" w:rsidR="00163E09" w:rsidRPr="00BA74AF" w:rsidRDefault="00B9053A" w:rsidP="00E857DC">
            <w:r w:rsidRPr="00BA74AF">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7DBEB9F" w14:textId="77777777" w:rsidR="00163E09" w:rsidRPr="00BA74AF" w:rsidRDefault="00163E09" w:rsidP="00E857DC">
            <w:pPr>
              <w:rPr>
                <w:rStyle w:val="SAPEmphasis"/>
              </w:rPr>
            </w:pPr>
            <w:r w:rsidRPr="00BA74AF">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AEB269A" w14:textId="62501171" w:rsidR="00163E09" w:rsidRPr="00BA74AF" w:rsidRDefault="00295630" w:rsidP="00E857DC">
            <w:r w:rsidRPr="00BA74AF">
              <w:t>&lt;date&gt;</w:t>
            </w:r>
          </w:p>
        </w:tc>
      </w:tr>
      <w:tr w:rsidR="00163E09" w:rsidRPr="00BA74AF" w14:paraId="2F281BDF" w14:textId="77777777" w:rsidTr="00E857DC">
        <w:tc>
          <w:tcPr>
            <w:tcW w:w="2280" w:type="dxa"/>
            <w:tcBorders>
              <w:top w:val="single" w:sz="8" w:space="0" w:color="999999"/>
              <w:left w:val="single" w:sz="8" w:space="0" w:color="999999"/>
              <w:bottom w:val="single" w:sz="8" w:space="0" w:color="999999"/>
              <w:right w:val="single" w:sz="8" w:space="0" w:color="999999"/>
            </w:tcBorders>
            <w:hideMark/>
          </w:tcPr>
          <w:p w14:paraId="130C6B98" w14:textId="77777777" w:rsidR="00163E09" w:rsidRPr="00BA74AF" w:rsidRDefault="00163E09" w:rsidP="00E857DC">
            <w:pPr>
              <w:rPr>
                <w:rStyle w:val="SAPEmphasis"/>
              </w:rPr>
            </w:pPr>
            <w:r w:rsidRPr="00BA74AF">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E8854BF" w14:textId="5DC47633" w:rsidR="00163E09" w:rsidRPr="00BA74AF" w:rsidRDefault="001E08A0" w:rsidP="00E857DC">
            <w:r w:rsidRPr="00BA74AF">
              <w:t>Employee</w:t>
            </w:r>
          </w:p>
        </w:tc>
      </w:tr>
      <w:tr w:rsidR="003635DF" w:rsidRPr="00BA74AF" w14:paraId="6624E06F" w14:textId="77777777" w:rsidTr="00E857DC">
        <w:tc>
          <w:tcPr>
            <w:tcW w:w="2280" w:type="dxa"/>
            <w:tcBorders>
              <w:top w:val="single" w:sz="8" w:space="0" w:color="999999"/>
              <w:left w:val="single" w:sz="8" w:space="0" w:color="999999"/>
              <w:bottom w:val="single" w:sz="8" w:space="0" w:color="999999"/>
              <w:right w:val="single" w:sz="8" w:space="0" w:color="999999"/>
            </w:tcBorders>
            <w:hideMark/>
          </w:tcPr>
          <w:p w14:paraId="30C216D9" w14:textId="77777777" w:rsidR="003635DF" w:rsidRPr="00BA74AF" w:rsidRDefault="003635DF" w:rsidP="003635DF">
            <w:pPr>
              <w:rPr>
                <w:rStyle w:val="SAPEmphasis"/>
              </w:rPr>
            </w:pPr>
            <w:r w:rsidRPr="00BA74AF">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0F35EB2" w14:textId="77777777" w:rsidR="003635DF" w:rsidRPr="00BA74AF" w:rsidRDefault="003635DF" w:rsidP="003635DF">
            <w:r w:rsidRPr="00BA74AF">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384A0AA" w14:textId="77777777" w:rsidR="003635DF" w:rsidRPr="00BA74AF" w:rsidRDefault="003635DF" w:rsidP="003635DF">
            <w:pPr>
              <w:rPr>
                <w:rStyle w:val="SAPEmphasis"/>
              </w:rPr>
            </w:pPr>
            <w:r w:rsidRPr="00BA74AF">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21476F9" w14:textId="4B9106BB" w:rsidR="003635DF" w:rsidRPr="00BA74AF" w:rsidRDefault="003635DF" w:rsidP="003635DF">
            <w:r>
              <w:t>&lt;duration&gt;</w:t>
            </w:r>
          </w:p>
        </w:tc>
      </w:tr>
    </w:tbl>
    <w:p w14:paraId="2FC2E216" w14:textId="77777777" w:rsidR="00163E09" w:rsidRPr="00BA74AF" w:rsidRDefault="00163E09" w:rsidP="00163E09">
      <w:pPr>
        <w:pStyle w:val="SAPKeyblockTitle"/>
      </w:pPr>
      <w:r w:rsidRPr="00BA74AF">
        <w:t>Purpose</w:t>
      </w:r>
    </w:p>
    <w:p w14:paraId="626835B7" w14:textId="38639520" w:rsidR="00163E09" w:rsidRPr="00BA74AF" w:rsidRDefault="00163E09" w:rsidP="00163E09">
      <w:r w:rsidRPr="00BA74AF">
        <w:t xml:space="preserve">The </w:t>
      </w:r>
      <w:r w:rsidR="001E08A0" w:rsidRPr="00BA74AF">
        <w:t>Employee</w:t>
      </w:r>
      <w:r w:rsidRPr="00BA74AF">
        <w:t xml:space="preserve"> enters into the system the relevant </w:t>
      </w:r>
      <w:r w:rsidR="00B344E3" w:rsidRPr="00BA74AF">
        <w:t xml:space="preserve">change in </w:t>
      </w:r>
      <w:r w:rsidR="001E08A0" w:rsidRPr="00BA74AF">
        <w:t xml:space="preserve">his or her </w:t>
      </w:r>
      <w:r w:rsidR="00B344E3" w:rsidRPr="00BA74AF">
        <w:t>personal information</w:t>
      </w:r>
      <w:r w:rsidRPr="00BA74AF">
        <w:t xml:space="preserve">. </w:t>
      </w:r>
      <w:r w:rsidR="00E17869" w:rsidRPr="00BA74AF">
        <w:t xml:space="preserve">These changes may refer to changes in naming </w:t>
      </w:r>
      <w:r w:rsidR="00416FC0" w:rsidRPr="00BA74AF">
        <w:t xml:space="preserve">or </w:t>
      </w:r>
      <w:r w:rsidR="00E17869" w:rsidRPr="00BA74AF">
        <w:t xml:space="preserve">marital status. </w:t>
      </w:r>
    </w:p>
    <w:p w14:paraId="52E19182" w14:textId="77777777" w:rsidR="00CB6237" w:rsidRPr="00BA74AF" w:rsidRDefault="00CB6237" w:rsidP="00CB6237">
      <w:pPr>
        <w:pStyle w:val="SAPKeyblockTitle"/>
      </w:pPr>
      <w:r w:rsidRPr="00BA74AF">
        <w:t>Prerequisite</w:t>
      </w:r>
    </w:p>
    <w:p w14:paraId="329814E0" w14:textId="32563F9C" w:rsidR="00D37D3F" w:rsidRPr="00BA74AF" w:rsidRDefault="00D37D3F" w:rsidP="00CB6237">
      <w:r w:rsidRPr="00BA74AF">
        <w:t xml:space="preserve">The </w:t>
      </w:r>
      <w:r w:rsidRPr="00BA74AF">
        <w:rPr>
          <w:rStyle w:val="SAPScreenElement"/>
        </w:rPr>
        <w:t>Relationship Type</w:t>
      </w:r>
      <w:r w:rsidRPr="00BA74AF">
        <w:rPr>
          <w:rStyle w:val="UserInput"/>
          <w:sz w:val="18"/>
          <w:szCs w:val="18"/>
        </w:rPr>
        <w:t xml:space="preserve"> HR Manager </w:t>
      </w:r>
      <w:r w:rsidRPr="00BA74AF">
        <w:t>must have been maintained for the employee</w:t>
      </w:r>
      <w:r w:rsidR="00F43C32" w:rsidRPr="00BA74AF">
        <w:t xml:space="preserve"> in order for a workflow to be triggered</w:t>
      </w:r>
      <w:r w:rsidRPr="00BA74AF">
        <w:t>.</w:t>
      </w:r>
    </w:p>
    <w:p w14:paraId="0F659764" w14:textId="77777777" w:rsidR="00163E09" w:rsidRPr="00BA74AF" w:rsidRDefault="00163E09" w:rsidP="00163E09">
      <w:pPr>
        <w:pStyle w:val="SAPKeyblockTitle"/>
      </w:pPr>
      <w:r w:rsidRPr="00BA74AF">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620"/>
        <w:gridCol w:w="3780"/>
        <w:gridCol w:w="3420"/>
        <w:gridCol w:w="3358"/>
        <w:gridCol w:w="1260"/>
      </w:tblGrid>
      <w:tr w:rsidR="009E04E8" w:rsidRPr="00BA74AF" w14:paraId="19A72244" w14:textId="77777777" w:rsidTr="00AC5C05">
        <w:trPr>
          <w:trHeight w:val="576"/>
          <w:tblHeader/>
        </w:trPr>
        <w:tc>
          <w:tcPr>
            <w:tcW w:w="872" w:type="dxa"/>
            <w:shd w:val="clear" w:color="auto" w:fill="999999"/>
          </w:tcPr>
          <w:p w14:paraId="476D8BC7" w14:textId="77777777" w:rsidR="009E04E8" w:rsidRPr="00BA74AF" w:rsidRDefault="009E04E8" w:rsidP="00E857DC">
            <w:pPr>
              <w:pStyle w:val="TableHeading"/>
              <w:rPr>
                <w:rFonts w:ascii="BentonSans Bold" w:hAnsi="BentonSans Bold"/>
                <w:bCs/>
                <w:color w:val="FFFFFF"/>
                <w:sz w:val="18"/>
              </w:rPr>
            </w:pPr>
            <w:r w:rsidRPr="00BA74AF">
              <w:rPr>
                <w:rFonts w:ascii="BentonSans Bold" w:hAnsi="BentonSans Bold"/>
                <w:bCs/>
                <w:color w:val="FFFFFF"/>
                <w:sz w:val="18"/>
              </w:rPr>
              <w:t>Test Step #</w:t>
            </w:r>
          </w:p>
        </w:tc>
        <w:tc>
          <w:tcPr>
            <w:tcW w:w="1620" w:type="dxa"/>
            <w:shd w:val="clear" w:color="auto" w:fill="999999"/>
          </w:tcPr>
          <w:p w14:paraId="509830D3" w14:textId="77777777" w:rsidR="009E04E8" w:rsidRPr="00BA74AF" w:rsidRDefault="009E04E8" w:rsidP="00E857DC">
            <w:pPr>
              <w:pStyle w:val="TableHeading"/>
              <w:rPr>
                <w:rFonts w:ascii="BentonSans Bold" w:hAnsi="BentonSans Bold"/>
                <w:bCs/>
                <w:color w:val="FFFFFF"/>
                <w:sz w:val="18"/>
              </w:rPr>
            </w:pPr>
            <w:r w:rsidRPr="00BA74AF">
              <w:rPr>
                <w:rFonts w:ascii="BentonSans Bold" w:hAnsi="BentonSans Bold"/>
                <w:bCs/>
                <w:color w:val="FFFFFF"/>
                <w:sz w:val="18"/>
              </w:rPr>
              <w:t>Test Step Name</w:t>
            </w:r>
          </w:p>
        </w:tc>
        <w:tc>
          <w:tcPr>
            <w:tcW w:w="3780" w:type="dxa"/>
            <w:shd w:val="clear" w:color="auto" w:fill="999999"/>
          </w:tcPr>
          <w:p w14:paraId="7995FF31" w14:textId="77777777" w:rsidR="009E04E8" w:rsidRPr="00BA74AF" w:rsidRDefault="009E04E8" w:rsidP="00E857DC">
            <w:pPr>
              <w:pStyle w:val="TableHeading"/>
              <w:rPr>
                <w:rFonts w:ascii="BentonSans Bold" w:hAnsi="BentonSans Bold"/>
                <w:bCs/>
                <w:color w:val="FFFFFF"/>
                <w:sz w:val="18"/>
              </w:rPr>
            </w:pPr>
            <w:r w:rsidRPr="00BA74AF">
              <w:rPr>
                <w:rFonts w:ascii="BentonSans Bold" w:hAnsi="BentonSans Bold"/>
                <w:bCs/>
                <w:color w:val="FFFFFF"/>
                <w:sz w:val="18"/>
              </w:rPr>
              <w:t>Instruction</w:t>
            </w:r>
          </w:p>
        </w:tc>
        <w:tc>
          <w:tcPr>
            <w:tcW w:w="3420" w:type="dxa"/>
            <w:shd w:val="clear" w:color="auto" w:fill="999999"/>
          </w:tcPr>
          <w:p w14:paraId="0A6BF443" w14:textId="77777777" w:rsidR="009E04E8" w:rsidRPr="00BA74AF" w:rsidRDefault="009E04E8" w:rsidP="00E857DC">
            <w:pPr>
              <w:pStyle w:val="TableHeading"/>
              <w:rPr>
                <w:rFonts w:ascii="BentonSans Bold" w:hAnsi="BentonSans Bold"/>
                <w:bCs/>
                <w:color w:val="FFFFFF"/>
                <w:sz w:val="18"/>
              </w:rPr>
            </w:pPr>
            <w:r w:rsidRPr="00BA74AF">
              <w:rPr>
                <w:rFonts w:ascii="BentonSans Bold" w:hAnsi="BentonSans Bold"/>
                <w:bCs/>
                <w:color w:val="FFFFFF"/>
                <w:sz w:val="18"/>
              </w:rPr>
              <w:t>User Entries:</w:t>
            </w:r>
            <w:r w:rsidRPr="00BA74AF">
              <w:rPr>
                <w:rFonts w:ascii="BentonSans Bold" w:hAnsi="BentonSans Bold"/>
                <w:bCs/>
                <w:color w:val="FFFFFF"/>
                <w:sz w:val="18"/>
              </w:rPr>
              <w:br/>
              <w:t>Field Name: User Action and Value</w:t>
            </w:r>
          </w:p>
        </w:tc>
        <w:tc>
          <w:tcPr>
            <w:tcW w:w="3358" w:type="dxa"/>
            <w:shd w:val="clear" w:color="auto" w:fill="999999"/>
          </w:tcPr>
          <w:p w14:paraId="6A8672BF" w14:textId="77777777" w:rsidR="009E04E8" w:rsidRPr="00BA74AF" w:rsidRDefault="009E04E8" w:rsidP="00E857DC">
            <w:pPr>
              <w:pStyle w:val="TableHeading"/>
              <w:rPr>
                <w:rFonts w:ascii="BentonSans Bold" w:hAnsi="BentonSans Bold"/>
                <w:bCs/>
                <w:color w:val="FFFFFF"/>
                <w:sz w:val="18"/>
              </w:rPr>
            </w:pPr>
            <w:r w:rsidRPr="00BA74AF">
              <w:rPr>
                <w:rFonts w:ascii="BentonSans Bold" w:hAnsi="BentonSans Bold"/>
                <w:bCs/>
                <w:color w:val="FFFFFF"/>
                <w:sz w:val="18"/>
              </w:rPr>
              <w:t>Expected Result</w:t>
            </w:r>
          </w:p>
        </w:tc>
        <w:tc>
          <w:tcPr>
            <w:tcW w:w="1260" w:type="dxa"/>
            <w:shd w:val="clear" w:color="auto" w:fill="999999"/>
          </w:tcPr>
          <w:p w14:paraId="42ED035F" w14:textId="77777777" w:rsidR="009E04E8" w:rsidRPr="00BA74AF" w:rsidRDefault="009E04E8" w:rsidP="00E857DC">
            <w:pPr>
              <w:pStyle w:val="TableHeading"/>
              <w:rPr>
                <w:rFonts w:ascii="BentonSans Bold" w:hAnsi="BentonSans Bold"/>
                <w:bCs/>
                <w:color w:val="FFFFFF"/>
                <w:sz w:val="18"/>
              </w:rPr>
            </w:pPr>
            <w:r w:rsidRPr="00BA74AF">
              <w:rPr>
                <w:rFonts w:ascii="BentonSans Bold" w:hAnsi="BentonSans Bold"/>
                <w:bCs/>
                <w:color w:val="FFFFFF"/>
                <w:sz w:val="18"/>
              </w:rPr>
              <w:t>Pass / Fail / Comment</w:t>
            </w:r>
          </w:p>
        </w:tc>
      </w:tr>
      <w:tr w:rsidR="009E04E8" w:rsidRPr="00BA74AF" w14:paraId="3D95B32B" w14:textId="77777777" w:rsidTr="00AC5C05">
        <w:trPr>
          <w:trHeight w:val="357"/>
        </w:trPr>
        <w:tc>
          <w:tcPr>
            <w:tcW w:w="872" w:type="dxa"/>
          </w:tcPr>
          <w:p w14:paraId="3BDA3A82" w14:textId="77777777" w:rsidR="009E04E8" w:rsidRPr="00BA74AF" w:rsidRDefault="009E04E8" w:rsidP="00163E09">
            <w:r w:rsidRPr="00BA74AF">
              <w:t>1</w:t>
            </w:r>
          </w:p>
        </w:tc>
        <w:tc>
          <w:tcPr>
            <w:tcW w:w="1620" w:type="dxa"/>
          </w:tcPr>
          <w:p w14:paraId="3E0362B8" w14:textId="77777777" w:rsidR="009E04E8" w:rsidRPr="00BA74AF" w:rsidRDefault="009E04E8" w:rsidP="00163E09">
            <w:pPr>
              <w:rPr>
                <w:rStyle w:val="SAPEmphasis"/>
              </w:rPr>
            </w:pPr>
            <w:r w:rsidRPr="00BA74AF">
              <w:rPr>
                <w:rStyle w:val="SAPEmphasis"/>
              </w:rPr>
              <w:t>Log on</w:t>
            </w:r>
          </w:p>
        </w:tc>
        <w:tc>
          <w:tcPr>
            <w:tcW w:w="3780" w:type="dxa"/>
          </w:tcPr>
          <w:p w14:paraId="22EF105A" w14:textId="03A706E2" w:rsidR="009E04E8" w:rsidRPr="00BA74AF" w:rsidRDefault="009E04E8" w:rsidP="000A7F63">
            <w:r w:rsidRPr="00BA74AF">
              <w:t xml:space="preserve">Log on to </w:t>
            </w:r>
            <w:r w:rsidR="001E08A0" w:rsidRPr="00BA74AF">
              <w:rPr>
                <w:rStyle w:val="SAPScreenElement"/>
                <w:color w:val="auto"/>
              </w:rPr>
              <w:t>Employee</w:t>
            </w:r>
            <w:r w:rsidR="000A7F63" w:rsidRPr="00BA74AF">
              <w:rPr>
                <w:rStyle w:val="SAPScreenElement"/>
                <w:color w:val="auto"/>
              </w:rPr>
              <w:t xml:space="preserve"> Central</w:t>
            </w:r>
            <w:r w:rsidR="00A61232" w:rsidRPr="00BA74AF">
              <w:t xml:space="preserve"> as Employee</w:t>
            </w:r>
            <w:r w:rsidR="000A7F63" w:rsidRPr="00BA74AF">
              <w:t>.</w:t>
            </w:r>
          </w:p>
        </w:tc>
        <w:tc>
          <w:tcPr>
            <w:tcW w:w="3420" w:type="dxa"/>
          </w:tcPr>
          <w:p w14:paraId="48530890" w14:textId="77777777" w:rsidR="009E04E8" w:rsidRPr="00BA74AF" w:rsidRDefault="009E04E8" w:rsidP="00163E09">
            <w:pPr>
              <w:rPr>
                <w:rFonts w:cs="Arial"/>
                <w:bCs/>
              </w:rPr>
            </w:pPr>
          </w:p>
        </w:tc>
        <w:tc>
          <w:tcPr>
            <w:tcW w:w="3358" w:type="dxa"/>
          </w:tcPr>
          <w:p w14:paraId="347C5B2C" w14:textId="77777777" w:rsidR="009E04E8" w:rsidRPr="00BA74AF" w:rsidRDefault="009E04E8" w:rsidP="00163E09">
            <w:r w:rsidRPr="00BA74AF">
              <w:t xml:space="preserve">The </w:t>
            </w:r>
            <w:r w:rsidRPr="00BA74AF">
              <w:rPr>
                <w:rStyle w:val="SAPScreenElement"/>
              </w:rPr>
              <w:t>Home</w:t>
            </w:r>
            <w:r w:rsidRPr="00BA74AF">
              <w:t xml:space="preserve"> page is displayed.</w:t>
            </w:r>
          </w:p>
        </w:tc>
        <w:tc>
          <w:tcPr>
            <w:tcW w:w="1260" w:type="dxa"/>
          </w:tcPr>
          <w:p w14:paraId="21C27F2D" w14:textId="77777777" w:rsidR="009E04E8" w:rsidRPr="00BA74AF" w:rsidRDefault="009E04E8" w:rsidP="00163E09">
            <w:pPr>
              <w:rPr>
                <w:rFonts w:cs="Arial"/>
                <w:bCs/>
              </w:rPr>
            </w:pPr>
          </w:p>
        </w:tc>
      </w:tr>
      <w:tr w:rsidR="009E04E8" w:rsidRPr="00BA74AF" w14:paraId="046F11BA" w14:textId="77777777" w:rsidTr="00AC5C05">
        <w:trPr>
          <w:trHeight w:val="357"/>
        </w:trPr>
        <w:tc>
          <w:tcPr>
            <w:tcW w:w="872" w:type="dxa"/>
          </w:tcPr>
          <w:p w14:paraId="33075FF3" w14:textId="77777777" w:rsidR="009E04E8" w:rsidRPr="00BA74AF" w:rsidRDefault="009E04E8" w:rsidP="00163E09">
            <w:r w:rsidRPr="00BA74AF">
              <w:t>2</w:t>
            </w:r>
          </w:p>
        </w:tc>
        <w:tc>
          <w:tcPr>
            <w:tcW w:w="1620" w:type="dxa"/>
          </w:tcPr>
          <w:p w14:paraId="3CF8B343" w14:textId="77777777" w:rsidR="009E04E8" w:rsidRPr="00BA74AF" w:rsidRDefault="009E04E8" w:rsidP="00163E09">
            <w:pPr>
              <w:rPr>
                <w:rStyle w:val="SAPEmphasis"/>
              </w:rPr>
            </w:pPr>
            <w:r w:rsidRPr="00BA74AF">
              <w:rPr>
                <w:rStyle w:val="SAPEmphasis"/>
              </w:rPr>
              <w:t>Select My Employee File</w:t>
            </w:r>
          </w:p>
        </w:tc>
        <w:tc>
          <w:tcPr>
            <w:tcW w:w="3780" w:type="dxa"/>
          </w:tcPr>
          <w:p w14:paraId="2C01DDD8" w14:textId="77777777" w:rsidR="009E04E8" w:rsidRPr="00BA74AF" w:rsidRDefault="009E04E8" w:rsidP="00163E09">
            <w:r w:rsidRPr="00BA74AF">
              <w:t>From the</w:t>
            </w:r>
            <w:r w:rsidRPr="00BA74AF">
              <w:rPr>
                <w:i/>
              </w:rPr>
              <w:t xml:space="preserve"> </w:t>
            </w:r>
            <w:r w:rsidRPr="00BA74AF">
              <w:rPr>
                <w:rStyle w:val="SAPScreenElement"/>
              </w:rPr>
              <w:t>Home</w:t>
            </w:r>
            <w:r w:rsidRPr="00BA74AF">
              <w:rPr>
                <w:i/>
              </w:rPr>
              <w:t xml:space="preserve"> </w:t>
            </w:r>
            <w:r w:rsidRPr="00BA74AF">
              <w:t xml:space="preserve">drop-down, select the </w:t>
            </w:r>
            <w:r w:rsidRPr="00BA74AF">
              <w:rPr>
                <w:rStyle w:val="SAPScreenElement"/>
              </w:rPr>
              <w:t>My Employee File</w:t>
            </w:r>
            <w:r w:rsidRPr="00BA74AF">
              <w:rPr>
                <w:i/>
              </w:rPr>
              <w:t>.</w:t>
            </w:r>
          </w:p>
        </w:tc>
        <w:tc>
          <w:tcPr>
            <w:tcW w:w="3420" w:type="dxa"/>
          </w:tcPr>
          <w:p w14:paraId="5EA86C67" w14:textId="77777777" w:rsidR="009E04E8" w:rsidRPr="00BA74AF" w:rsidRDefault="009E04E8" w:rsidP="00163E09">
            <w:pPr>
              <w:rPr>
                <w:rFonts w:cs="Arial"/>
                <w:bCs/>
                <w:i/>
              </w:rPr>
            </w:pPr>
          </w:p>
        </w:tc>
        <w:tc>
          <w:tcPr>
            <w:tcW w:w="3358" w:type="dxa"/>
          </w:tcPr>
          <w:p w14:paraId="7E538973" w14:textId="449743BE" w:rsidR="009E04E8" w:rsidRPr="00BA74AF" w:rsidRDefault="009E04E8" w:rsidP="00163E09">
            <w:r w:rsidRPr="00BA74AF">
              <w:t xml:space="preserve">The </w:t>
            </w:r>
            <w:r w:rsidRPr="00BA74AF">
              <w:rPr>
                <w:rStyle w:val="SAPScreenElement"/>
              </w:rPr>
              <w:t>My Employee File</w:t>
            </w:r>
            <w:r w:rsidRPr="00BA74AF">
              <w:t xml:space="preserve"> screen is displayed</w:t>
            </w:r>
            <w:r w:rsidR="001E08A0" w:rsidRPr="00BA74AF">
              <w:t xml:space="preserve"> </w:t>
            </w:r>
            <w:r w:rsidR="001E08A0" w:rsidRPr="00BA74AF">
              <w:rPr>
                <w:rFonts w:cs="Arial"/>
                <w:bCs/>
              </w:rPr>
              <w:t>containing your profile</w:t>
            </w:r>
            <w:r w:rsidRPr="00BA74AF">
              <w:t>.</w:t>
            </w:r>
          </w:p>
        </w:tc>
        <w:tc>
          <w:tcPr>
            <w:tcW w:w="1260" w:type="dxa"/>
          </w:tcPr>
          <w:p w14:paraId="65CCFF67" w14:textId="77777777" w:rsidR="009E04E8" w:rsidRPr="00BA74AF" w:rsidRDefault="009E04E8" w:rsidP="00163E09">
            <w:pPr>
              <w:rPr>
                <w:rFonts w:cs="Arial"/>
                <w:bCs/>
              </w:rPr>
            </w:pPr>
          </w:p>
        </w:tc>
      </w:tr>
      <w:tr w:rsidR="009E04E8" w:rsidRPr="00BA74AF" w14:paraId="0D7F524F" w14:textId="77777777" w:rsidTr="00AC5C05">
        <w:trPr>
          <w:trHeight w:val="357"/>
        </w:trPr>
        <w:tc>
          <w:tcPr>
            <w:tcW w:w="872" w:type="dxa"/>
          </w:tcPr>
          <w:p w14:paraId="0587DCDA" w14:textId="46A1CB82" w:rsidR="009E04E8" w:rsidRPr="00BA74AF" w:rsidRDefault="001E08A0" w:rsidP="009E04E8">
            <w:r w:rsidRPr="00BA74AF">
              <w:t>3</w:t>
            </w:r>
          </w:p>
        </w:tc>
        <w:tc>
          <w:tcPr>
            <w:tcW w:w="1620" w:type="dxa"/>
          </w:tcPr>
          <w:p w14:paraId="48303E9C" w14:textId="77777777" w:rsidR="009E04E8" w:rsidRPr="00BA74AF" w:rsidRDefault="009E04E8" w:rsidP="009E04E8">
            <w:pPr>
              <w:rPr>
                <w:rStyle w:val="SAPEmphasis"/>
              </w:rPr>
            </w:pPr>
            <w:r w:rsidRPr="00BA74AF">
              <w:rPr>
                <w:rStyle w:val="SAPEmphasis"/>
              </w:rPr>
              <w:t>Go to Personal Information</w:t>
            </w:r>
          </w:p>
        </w:tc>
        <w:tc>
          <w:tcPr>
            <w:tcW w:w="3780" w:type="dxa"/>
          </w:tcPr>
          <w:p w14:paraId="7DDEAEF9" w14:textId="0BAF87BE" w:rsidR="009E04E8" w:rsidRPr="00BA74AF" w:rsidRDefault="00A61232">
            <w:r w:rsidRPr="00BA74AF">
              <w:rPr>
                <w:lang w:eastAsia="zh-SG"/>
              </w:rPr>
              <w:t xml:space="preserve">Go to </w:t>
            </w:r>
            <w:r w:rsidR="009E04E8" w:rsidRPr="00BA74AF">
              <w:rPr>
                <w:lang w:eastAsia="zh-SG"/>
              </w:rPr>
              <w:t xml:space="preserve">the </w:t>
            </w:r>
            <w:r w:rsidR="009E04E8" w:rsidRPr="00BA74AF">
              <w:rPr>
                <w:rStyle w:val="SAPScreenElement"/>
              </w:rPr>
              <w:t>Personal Information</w:t>
            </w:r>
            <w:r w:rsidR="009E04E8" w:rsidRPr="00BA74AF">
              <w:rPr>
                <w:lang w:eastAsia="zh-SG"/>
              </w:rPr>
              <w:t xml:space="preserve"> </w:t>
            </w:r>
            <w:r w:rsidRPr="00BA74AF">
              <w:rPr>
                <w:lang w:eastAsia="zh-SG"/>
              </w:rPr>
              <w:t>section.</w:t>
            </w:r>
          </w:p>
        </w:tc>
        <w:tc>
          <w:tcPr>
            <w:tcW w:w="3420" w:type="dxa"/>
          </w:tcPr>
          <w:p w14:paraId="62EB9186" w14:textId="77777777" w:rsidR="009E04E8" w:rsidRPr="00BA74AF" w:rsidRDefault="009E04E8" w:rsidP="009E04E8">
            <w:pPr>
              <w:rPr>
                <w:rFonts w:cs="Arial"/>
                <w:bCs/>
              </w:rPr>
            </w:pPr>
          </w:p>
        </w:tc>
        <w:tc>
          <w:tcPr>
            <w:tcW w:w="3358" w:type="dxa"/>
          </w:tcPr>
          <w:p w14:paraId="023AA051" w14:textId="77777777" w:rsidR="009E04E8" w:rsidRPr="00BA74AF" w:rsidRDefault="009E04E8" w:rsidP="009E04E8">
            <w:pPr>
              <w:rPr>
                <w:rFonts w:cs="Arial"/>
                <w:bCs/>
              </w:rPr>
            </w:pPr>
          </w:p>
        </w:tc>
        <w:tc>
          <w:tcPr>
            <w:tcW w:w="1260" w:type="dxa"/>
          </w:tcPr>
          <w:p w14:paraId="1E2506B7" w14:textId="77777777" w:rsidR="009E04E8" w:rsidRPr="00BA74AF" w:rsidRDefault="009E04E8" w:rsidP="009E04E8">
            <w:pPr>
              <w:rPr>
                <w:rFonts w:cs="Arial"/>
                <w:bCs/>
              </w:rPr>
            </w:pPr>
          </w:p>
        </w:tc>
      </w:tr>
      <w:tr w:rsidR="009E04E8" w:rsidRPr="00BA74AF" w14:paraId="115FCA77" w14:textId="77777777" w:rsidTr="00AC5C05">
        <w:trPr>
          <w:trHeight w:val="357"/>
        </w:trPr>
        <w:tc>
          <w:tcPr>
            <w:tcW w:w="872" w:type="dxa"/>
          </w:tcPr>
          <w:p w14:paraId="6885512D" w14:textId="48092107" w:rsidR="009E04E8" w:rsidRPr="00BA74AF" w:rsidRDefault="001E08A0" w:rsidP="009E04E8">
            <w:r w:rsidRPr="00BA74AF">
              <w:t>4</w:t>
            </w:r>
          </w:p>
        </w:tc>
        <w:tc>
          <w:tcPr>
            <w:tcW w:w="1620" w:type="dxa"/>
          </w:tcPr>
          <w:p w14:paraId="5D881931" w14:textId="77777777" w:rsidR="009E04E8" w:rsidRPr="00BA74AF" w:rsidRDefault="009E04E8" w:rsidP="000E6DD2">
            <w:pPr>
              <w:rPr>
                <w:rStyle w:val="SAPEmphasis"/>
              </w:rPr>
            </w:pPr>
            <w:r w:rsidRPr="00BA74AF">
              <w:rPr>
                <w:rStyle w:val="SAPEmphasis"/>
              </w:rPr>
              <w:t>Edit Personal Information</w:t>
            </w:r>
          </w:p>
        </w:tc>
        <w:tc>
          <w:tcPr>
            <w:tcW w:w="3780" w:type="dxa"/>
          </w:tcPr>
          <w:p w14:paraId="493B5194" w14:textId="5DF350A7" w:rsidR="009E04E8" w:rsidRPr="00BA74AF" w:rsidRDefault="009E04E8" w:rsidP="00F311DE">
            <w:pPr>
              <w:rPr>
                <w:lang w:eastAsia="zh-SG"/>
              </w:rPr>
            </w:pPr>
            <w:r w:rsidRPr="00BA74AF">
              <w:t xml:space="preserve">Select </w:t>
            </w:r>
            <w:r w:rsidR="00A61232" w:rsidRPr="00BA74AF">
              <w:t xml:space="preserve">the </w:t>
            </w:r>
            <w:r w:rsidR="00A61232" w:rsidRPr="00BA74AF">
              <w:rPr>
                <w:rStyle w:val="SAPScreenElement"/>
              </w:rPr>
              <w:t>Pencil</w:t>
            </w:r>
            <w:r w:rsidR="00A61232" w:rsidRPr="00BA74AF">
              <w:t xml:space="preserve"> (</w:t>
            </w:r>
            <w:r w:rsidR="00A61232" w:rsidRPr="00BA74AF">
              <w:rPr>
                <w:rStyle w:val="SAPScreenElement"/>
              </w:rPr>
              <w:t>Edit)</w:t>
            </w:r>
            <w:r w:rsidR="00A61232" w:rsidRPr="00BA74AF">
              <w:rPr>
                <w:i/>
              </w:rPr>
              <w:t xml:space="preserve"> </w:t>
            </w:r>
            <w:r w:rsidR="00A61232" w:rsidRPr="00BA74AF">
              <w:t xml:space="preserve">icon in the </w:t>
            </w:r>
            <w:r w:rsidR="00A61232" w:rsidRPr="00BA74AF">
              <w:rPr>
                <w:rStyle w:val="SAPScreenElement"/>
              </w:rPr>
              <w:t xml:space="preserve">Personal Information </w:t>
            </w:r>
            <w:r w:rsidR="00A61232" w:rsidRPr="00BA74AF">
              <w:t xml:space="preserve">block, located in the </w:t>
            </w:r>
            <w:r w:rsidR="00A61232" w:rsidRPr="00BA74AF">
              <w:rPr>
                <w:rStyle w:val="SAPScreenElement"/>
              </w:rPr>
              <w:t xml:space="preserve">Personal Information </w:t>
            </w:r>
            <w:r w:rsidR="00A61232" w:rsidRPr="00BA74AF">
              <w:t>subsection.</w:t>
            </w:r>
          </w:p>
        </w:tc>
        <w:tc>
          <w:tcPr>
            <w:tcW w:w="3420" w:type="dxa"/>
          </w:tcPr>
          <w:p w14:paraId="03B5805F" w14:textId="77777777" w:rsidR="009E04E8" w:rsidRPr="00BA74AF" w:rsidRDefault="009E04E8" w:rsidP="009E04E8">
            <w:pPr>
              <w:rPr>
                <w:i/>
              </w:rPr>
            </w:pPr>
          </w:p>
        </w:tc>
        <w:tc>
          <w:tcPr>
            <w:tcW w:w="3358" w:type="dxa"/>
          </w:tcPr>
          <w:p w14:paraId="650A7BAD" w14:textId="77777777" w:rsidR="009E04E8" w:rsidRPr="00BA74AF" w:rsidDel="004F136E" w:rsidRDefault="009E04E8" w:rsidP="009E04E8">
            <w:r w:rsidRPr="00BA74AF">
              <w:t xml:space="preserve">The </w:t>
            </w:r>
            <w:r w:rsidRPr="00BA74AF">
              <w:rPr>
                <w:rStyle w:val="SAPScreenElement"/>
              </w:rPr>
              <w:t>Personal Information</w:t>
            </w:r>
            <w:r w:rsidRPr="00BA74AF">
              <w:t xml:space="preserve"> dialog is displayed.</w:t>
            </w:r>
          </w:p>
        </w:tc>
        <w:tc>
          <w:tcPr>
            <w:tcW w:w="1260" w:type="dxa"/>
          </w:tcPr>
          <w:p w14:paraId="5E377A68" w14:textId="77777777" w:rsidR="009E04E8" w:rsidRPr="00BA74AF" w:rsidRDefault="009E04E8" w:rsidP="009E04E8">
            <w:pPr>
              <w:rPr>
                <w:rFonts w:cs="Arial"/>
                <w:bCs/>
              </w:rPr>
            </w:pPr>
          </w:p>
        </w:tc>
      </w:tr>
      <w:tr w:rsidR="009E04E8" w:rsidRPr="00BA74AF" w14:paraId="72BA9D90" w14:textId="77777777" w:rsidTr="00AC5C05">
        <w:trPr>
          <w:trHeight w:val="288"/>
        </w:trPr>
        <w:tc>
          <w:tcPr>
            <w:tcW w:w="872" w:type="dxa"/>
          </w:tcPr>
          <w:p w14:paraId="22E6F32D" w14:textId="2144EB7A" w:rsidR="009E04E8" w:rsidRPr="00BA74AF" w:rsidRDefault="001E08A0" w:rsidP="009E04E8">
            <w:r w:rsidRPr="00BA74AF">
              <w:lastRenderedPageBreak/>
              <w:t>5</w:t>
            </w:r>
          </w:p>
        </w:tc>
        <w:tc>
          <w:tcPr>
            <w:tcW w:w="1620" w:type="dxa"/>
          </w:tcPr>
          <w:p w14:paraId="110BC4D1" w14:textId="77777777" w:rsidR="009E04E8" w:rsidRPr="00BA74AF" w:rsidRDefault="009E04E8" w:rsidP="009E04E8">
            <w:pPr>
              <w:rPr>
                <w:rStyle w:val="SAPEmphasis"/>
              </w:rPr>
            </w:pPr>
            <w:r w:rsidRPr="00BA74AF">
              <w:rPr>
                <w:rStyle w:val="SAPEmphasis"/>
              </w:rPr>
              <w:t>Enter Effective Date of Change</w:t>
            </w:r>
          </w:p>
        </w:tc>
        <w:tc>
          <w:tcPr>
            <w:tcW w:w="3780" w:type="dxa"/>
          </w:tcPr>
          <w:p w14:paraId="4FEBA00C" w14:textId="4EEF9F34" w:rsidR="009E04E8" w:rsidRPr="00BA74AF" w:rsidRDefault="009E04E8" w:rsidP="009E04E8">
            <w:r w:rsidRPr="00BA74AF">
              <w:t>Enter effective date of change.</w:t>
            </w:r>
          </w:p>
        </w:tc>
        <w:tc>
          <w:tcPr>
            <w:tcW w:w="3420" w:type="dxa"/>
          </w:tcPr>
          <w:p w14:paraId="1D67D02B" w14:textId="77777777" w:rsidR="009E04E8" w:rsidRPr="00BA74AF" w:rsidRDefault="009E04E8" w:rsidP="009E04E8">
            <w:r w:rsidRPr="00BA74AF">
              <w:rPr>
                <w:rStyle w:val="SAPScreenElement"/>
              </w:rPr>
              <w:t>When would you like your changes to take effect?:</w:t>
            </w:r>
            <w:r w:rsidRPr="00BA74AF">
              <w:rPr>
                <w:rFonts w:cs="Arial"/>
              </w:rPr>
              <w:t xml:space="preserve"> </w:t>
            </w:r>
            <w:r w:rsidRPr="00BA74AF">
              <w:t xml:space="preserve">select using calendar icon </w:t>
            </w:r>
          </w:p>
        </w:tc>
        <w:tc>
          <w:tcPr>
            <w:tcW w:w="3358" w:type="dxa"/>
          </w:tcPr>
          <w:p w14:paraId="32A9B300" w14:textId="1EF85FEB" w:rsidR="009E04E8" w:rsidRPr="00BA74AF" w:rsidDel="004F136E" w:rsidRDefault="009E04E8" w:rsidP="009E04E8"/>
        </w:tc>
        <w:tc>
          <w:tcPr>
            <w:tcW w:w="1260" w:type="dxa"/>
          </w:tcPr>
          <w:p w14:paraId="3344D560" w14:textId="77777777" w:rsidR="009E04E8" w:rsidRPr="00BA74AF" w:rsidRDefault="009E04E8" w:rsidP="009E04E8">
            <w:pPr>
              <w:rPr>
                <w:rFonts w:cs="Arial"/>
                <w:bCs/>
              </w:rPr>
            </w:pPr>
          </w:p>
        </w:tc>
      </w:tr>
      <w:tr w:rsidR="00E6153A" w:rsidRPr="00BA74AF" w14:paraId="74EC13F0" w14:textId="77777777" w:rsidTr="00AC5C05">
        <w:trPr>
          <w:trHeight w:val="357"/>
        </w:trPr>
        <w:tc>
          <w:tcPr>
            <w:tcW w:w="872" w:type="dxa"/>
            <w:vMerge w:val="restart"/>
          </w:tcPr>
          <w:p w14:paraId="7C3B8768" w14:textId="6C0A6A4E" w:rsidR="00E6153A" w:rsidRPr="00BA74AF" w:rsidRDefault="00E6153A" w:rsidP="009E04E8">
            <w:r w:rsidRPr="00BA74AF">
              <w:t>6</w:t>
            </w:r>
          </w:p>
        </w:tc>
        <w:tc>
          <w:tcPr>
            <w:tcW w:w="1620" w:type="dxa"/>
            <w:vMerge w:val="restart"/>
          </w:tcPr>
          <w:p w14:paraId="12C6A8C7" w14:textId="77777777" w:rsidR="00E6153A" w:rsidRPr="00BA74AF" w:rsidRDefault="00E6153A" w:rsidP="009E04E8">
            <w:pPr>
              <w:rPr>
                <w:rStyle w:val="SAPEmphasis"/>
              </w:rPr>
            </w:pPr>
            <w:r w:rsidRPr="00BA74AF">
              <w:rPr>
                <w:rStyle w:val="SAPEmphasis"/>
              </w:rPr>
              <w:t>Enter Personal Information</w:t>
            </w:r>
          </w:p>
        </w:tc>
        <w:tc>
          <w:tcPr>
            <w:tcW w:w="3780" w:type="dxa"/>
            <w:vMerge w:val="restart"/>
          </w:tcPr>
          <w:p w14:paraId="6A45A7D7" w14:textId="444EBB86" w:rsidR="00E6153A" w:rsidRPr="00BA74AF" w:rsidRDefault="00E6153A" w:rsidP="00DF7064">
            <w:r w:rsidRPr="00BA74AF">
              <w:t>In the</w:t>
            </w:r>
            <w:r w:rsidRPr="00BA74AF">
              <w:rPr>
                <w:rStyle w:val="SAPScreenElement"/>
              </w:rPr>
              <w:t xml:space="preserve"> Personal Information </w:t>
            </w:r>
            <w:r w:rsidRPr="00BA74AF">
              <w:t>block, make changes as appropriate. Example fields could include:</w:t>
            </w:r>
          </w:p>
        </w:tc>
        <w:tc>
          <w:tcPr>
            <w:tcW w:w="3420" w:type="dxa"/>
          </w:tcPr>
          <w:p w14:paraId="0D44E33C" w14:textId="77777777" w:rsidR="00E6153A" w:rsidRPr="00BA74AF" w:rsidRDefault="00E6153A" w:rsidP="009E04E8">
            <w:pPr>
              <w:rPr>
                <w:i/>
              </w:rPr>
            </w:pPr>
            <w:r w:rsidRPr="00BA74AF">
              <w:rPr>
                <w:rStyle w:val="SAPScreenElement"/>
              </w:rPr>
              <w:t>First Name</w:t>
            </w:r>
            <w:r w:rsidRPr="00BA74AF">
              <w:t>: adapt as appropriate</w:t>
            </w:r>
          </w:p>
        </w:tc>
        <w:tc>
          <w:tcPr>
            <w:tcW w:w="3358" w:type="dxa"/>
            <w:vMerge w:val="restart"/>
          </w:tcPr>
          <w:p w14:paraId="26CE3F81" w14:textId="77777777" w:rsidR="00E6153A" w:rsidRPr="00BA74AF" w:rsidRDefault="00E6153A" w:rsidP="009E04E8"/>
        </w:tc>
        <w:tc>
          <w:tcPr>
            <w:tcW w:w="1260" w:type="dxa"/>
          </w:tcPr>
          <w:p w14:paraId="5166EF03" w14:textId="77777777" w:rsidR="00E6153A" w:rsidRPr="00BA74AF" w:rsidRDefault="00E6153A" w:rsidP="009E04E8">
            <w:pPr>
              <w:rPr>
                <w:rFonts w:cs="Arial"/>
                <w:bCs/>
              </w:rPr>
            </w:pPr>
          </w:p>
        </w:tc>
      </w:tr>
      <w:tr w:rsidR="00E6153A" w:rsidRPr="00BA74AF" w14:paraId="78D6DE17" w14:textId="77777777" w:rsidTr="00AC5C05">
        <w:trPr>
          <w:trHeight w:val="20"/>
        </w:trPr>
        <w:tc>
          <w:tcPr>
            <w:tcW w:w="872" w:type="dxa"/>
            <w:vMerge/>
          </w:tcPr>
          <w:p w14:paraId="6B5D009F" w14:textId="77777777" w:rsidR="00E6153A" w:rsidRPr="00BA74AF" w:rsidRDefault="00E6153A" w:rsidP="001E64D9"/>
        </w:tc>
        <w:tc>
          <w:tcPr>
            <w:tcW w:w="1620" w:type="dxa"/>
            <w:vMerge/>
          </w:tcPr>
          <w:p w14:paraId="69EDC5CD" w14:textId="77777777" w:rsidR="00E6153A" w:rsidRPr="00BA74AF" w:rsidRDefault="00E6153A" w:rsidP="001E64D9">
            <w:pPr>
              <w:rPr>
                <w:rStyle w:val="SAPEmphasis"/>
              </w:rPr>
            </w:pPr>
          </w:p>
        </w:tc>
        <w:tc>
          <w:tcPr>
            <w:tcW w:w="3780" w:type="dxa"/>
            <w:vMerge/>
          </w:tcPr>
          <w:p w14:paraId="61CA34FE" w14:textId="77777777" w:rsidR="00E6153A" w:rsidRPr="00BA74AF" w:rsidRDefault="00E6153A" w:rsidP="001E64D9">
            <w:pPr>
              <w:rPr>
                <w:rFonts w:cs="Arial"/>
                <w:bCs/>
              </w:rPr>
            </w:pPr>
          </w:p>
        </w:tc>
        <w:tc>
          <w:tcPr>
            <w:tcW w:w="3420" w:type="dxa"/>
          </w:tcPr>
          <w:p w14:paraId="255FE737" w14:textId="0CF1C79E" w:rsidR="00E6153A" w:rsidRPr="00BA74AF" w:rsidRDefault="00E6153A" w:rsidP="001E64D9">
            <w:pPr>
              <w:rPr>
                <w:rStyle w:val="SAPScreenElement"/>
              </w:rPr>
            </w:pPr>
            <w:r w:rsidRPr="00BA74AF">
              <w:rPr>
                <w:rStyle w:val="SAPScreenElement"/>
              </w:rPr>
              <w:t>Middle Name:</w:t>
            </w:r>
            <w:r w:rsidRPr="00BA74AF">
              <w:t xml:space="preserve"> adapt as appropriate</w:t>
            </w:r>
          </w:p>
        </w:tc>
        <w:tc>
          <w:tcPr>
            <w:tcW w:w="3358" w:type="dxa"/>
            <w:vMerge/>
          </w:tcPr>
          <w:p w14:paraId="6B35F4E1" w14:textId="77777777" w:rsidR="00E6153A" w:rsidRPr="00BA74AF" w:rsidRDefault="00E6153A" w:rsidP="001E64D9"/>
        </w:tc>
        <w:tc>
          <w:tcPr>
            <w:tcW w:w="1260" w:type="dxa"/>
          </w:tcPr>
          <w:p w14:paraId="10005C05" w14:textId="77777777" w:rsidR="00E6153A" w:rsidRPr="00BA74AF" w:rsidRDefault="00E6153A" w:rsidP="001E64D9">
            <w:pPr>
              <w:rPr>
                <w:rFonts w:cs="Arial"/>
                <w:bCs/>
              </w:rPr>
            </w:pPr>
          </w:p>
        </w:tc>
      </w:tr>
      <w:tr w:rsidR="00E6153A" w:rsidRPr="00BA74AF" w14:paraId="0CE2EC4F" w14:textId="77777777" w:rsidTr="00AC5C05">
        <w:trPr>
          <w:trHeight w:val="20"/>
        </w:trPr>
        <w:tc>
          <w:tcPr>
            <w:tcW w:w="872" w:type="dxa"/>
            <w:vMerge/>
          </w:tcPr>
          <w:p w14:paraId="1FC5D3D4" w14:textId="77777777" w:rsidR="00E6153A" w:rsidRPr="00BA74AF" w:rsidRDefault="00E6153A" w:rsidP="001E64D9"/>
        </w:tc>
        <w:tc>
          <w:tcPr>
            <w:tcW w:w="1620" w:type="dxa"/>
            <w:vMerge/>
          </w:tcPr>
          <w:p w14:paraId="035C2664" w14:textId="77777777" w:rsidR="00E6153A" w:rsidRPr="00BA74AF" w:rsidRDefault="00E6153A" w:rsidP="001E64D9">
            <w:pPr>
              <w:rPr>
                <w:rStyle w:val="SAPEmphasis"/>
              </w:rPr>
            </w:pPr>
          </w:p>
        </w:tc>
        <w:tc>
          <w:tcPr>
            <w:tcW w:w="3780" w:type="dxa"/>
            <w:vMerge/>
          </w:tcPr>
          <w:p w14:paraId="01396A8D" w14:textId="77777777" w:rsidR="00E6153A" w:rsidRPr="00BA74AF" w:rsidRDefault="00E6153A" w:rsidP="001E64D9">
            <w:pPr>
              <w:rPr>
                <w:rFonts w:cs="Arial"/>
                <w:bCs/>
              </w:rPr>
            </w:pPr>
          </w:p>
        </w:tc>
        <w:tc>
          <w:tcPr>
            <w:tcW w:w="3420" w:type="dxa"/>
          </w:tcPr>
          <w:p w14:paraId="12B95ABF" w14:textId="77777777" w:rsidR="00E6153A" w:rsidRPr="00BA74AF" w:rsidRDefault="00E6153A" w:rsidP="001E64D9">
            <w:pPr>
              <w:rPr>
                <w:i/>
              </w:rPr>
            </w:pPr>
            <w:r w:rsidRPr="00BA74AF">
              <w:rPr>
                <w:rStyle w:val="SAPScreenElement"/>
              </w:rPr>
              <w:t>Last Name:</w:t>
            </w:r>
            <w:r w:rsidRPr="00BA74AF">
              <w:t xml:space="preserve"> adapt as appropriate</w:t>
            </w:r>
          </w:p>
        </w:tc>
        <w:tc>
          <w:tcPr>
            <w:tcW w:w="3358" w:type="dxa"/>
            <w:vMerge/>
          </w:tcPr>
          <w:p w14:paraId="6BDB1BB7" w14:textId="77777777" w:rsidR="00E6153A" w:rsidRPr="00BA74AF" w:rsidRDefault="00E6153A" w:rsidP="001E64D9"/>
        </w:tc>
        <w:tc>
          <w:tcPr>
            <w:tcW w:w="1260" w:type="dxa"/>
          </w:tcPr>
          <w:p w14:paraId="4FC32803" w14:textId="77777777" w:rsidR="00E6153A" w:rsidRPr="00BA74AF" w:rsidRDefault="00E6153A" w:rsidP="001E64D9">
            <w:pPr>
              <w:rPr>
                <w:rFonts w:cs="Arial"/>
                <w:bCs/>
              </w:rPr>
            </w:pPr>
          </w:p>
        </w:tc>
      </w:tr>
      <w:tr w:rsidR="00E6153A" w:rsidRPr="00BA74AF" w14:paraId="7A86D6B8" w14:textId="77777777" w:rsidTr="00AC5C05">
        <w:trPr>
          <w:trHeight w:val="62"/>
        </w:trPr>
        <w:tc>
          <w:tcPr>
            <w:tcW w:w="872" w:type="dxa"/>
            <w:vMerge/>
          </w:tcPr>
          <w:p w14:paraId="44190BFE" w14:textId="77777777" w:rsidR="00E6153A" w:rsidRPr="00BA74AF" w:rsidRDefault="00E6153A" w:rsidP="001E64D9"/>
        </w:tc>
        <w:tc>
          <w:tcPr>
            <w:tcW w:w="1620" w:type="dxa"/>
            <w:vMerge/>
          </w:tcPr>
          <w:p w14:paraId="0FEDE79E" w14:textId="77777777" w:rsidR="00E6153A" w:rsidRPr="00BA74AF" w:rsidRDefault="00E6153A" w:rsidP="001E64D9">
            <w:pPr>
              <w:rPr>
                <w:rStyle w:val="SAPEmphasis"/>
              </w:rPr>
            </w:pPr>
          </w:p>
        </w:tc>
        <w:tc>
          <w:tcPr>
            <w:tcW w:w="3780" w:type="dxa"/>
            <w:vMerge/>
          </w:tcPr>
          <w:p w14:paraId="34DB51CB" w14:textId="77777777" w:rsidR="00E6153A" w:rsidRPr="00BA74AF" w:rsidRDefault="00E6153A" w:rsidP="001E64D9">
            <w:pPr>
              <w:rPr>
                <w:rFonts w:cs="Arial"/>
                <w:bCs/>
              </w:rPr>
            </w:pPr>
          </w:p>
        </w:tc>
        <w:tc>
          <w:tcPr>
            <w:tcW w:w="3420" w:type="dxa"/>
          </w:tcPr>
          <w:p w14:paraId="5CDDB7D4" w14:textId="11191E90" w:rsidR="00E6153A" w:rsidRPr="00BA74AF" w:rsidRDefault="00E6153A" w:rsidP="001E64D9">
            <w:pPr>
              <w:rPr>
                <w:rStyle w:val="SAPScreenElement"/>
              </w:rPr>
            </w:pPr>
            <w:r w:rsidRPr="00BA74AF">
              <w:rPr>
                <w:rStyle w:val="SAPScreenElement"/>
              </w:rPr>
              <w:t>Marital Status:</w:t>
            </w:r>
            <w:r w:rsidRPr="00BA74AF">
              <w:t xml:space="preserve"> adapt as appropriate</w:t>
            </w:r>
          </w:p>
        </w:tc>
        <w:tc>
          <w:tcPr>
            <w:tcW w:w="3358" w:type="dxa"/>
            <w:vMerge/>
          </w:tcPr>
          <w:p w14:paraId="40E22D1D" w14:textId="77777777" w:rsidR="00E6153A" w:rsidRPr="00BA74AF" w:rsidRDefault="00E6153A" w:rsidP="001E64D9"/>
        </w:tc>
        <w:tc>
          <w:tcPr>
            <w:tcW w:w="1260" w:type="dxa"/>
          </w:tcPr>
          <w:p w14:paraId="3FE976FE" w14:textId="77777777" w:rsidR="00E6153A" w:rsidRPr="00BA74AF" w:rsidRDefault="00E6153A" w:rsidP="001E64D9">
            <w:pPr>
              <w:rPr>
                <w:rFonts w:cs="Arial"/>
                <w:bCs/>
              </w:rPr>
            </w:pPr>
          </w:p>
        </w:tc>
      </w:tr>
      <w:tr w:rsidR="00E6153A" w:rsidRPr="00BA74AF" w14:paraId="259A87A3" w14:textId="77777777" w:rsidTr="00AC5C05">
        <w:trPr>
          <w:trHeight w:val="357"/>
        </w:trPr>
        <w:tc>
          <w:tcPr>
            <w:tcW w:w="872" w:type="dxa"/>
            <w:vMerge/>
          </w:tcPr>
          <w:p w14:paraId="2AAAA10C" w14:textId="77777777" w:rsidR="00E6153A" w:rsidRPr="00BA74AF" w:rsidRDefault="00E6153A" w:rsidP="001E64D9"/>
        </w:tc>
        <w:tc>
          <w:tcPr>
            <w:tcW w:w="1620" w:type="dxa"/>
            <w:vMerge/>
          </w:tcPr>
          <w:p w14:paraId="6EF10899" w14:textId="77777777" w:rsidR="00E6153A" w:rsidRPr="00BA74AF" w:rsidRDefault="00E6153A" w:rsidP="001E64D9">
            <w:pPr>
              <w:rPr>
                <w:rStyle w:val="SAPEmphasis"/>
              </w:rPr>
            </w:pPr>
          </w:p>
        </w:tc>
        <w:tc>
          <w:tcPr>
            <w:tcW w:w="3780" w:type="dxa"/>
          </w:tcPr>
          <w:p w14:paraId="2FE3BB1C" w14:textId="3AE88A6A" w:rsidR="00E6153A" w:rsidRPr="00BA74AF" w:rsidRDefault="00E6153A" w:rsidP="001E64D9">
            <w:pPr>
              <w:rPr>
                <w:rFonts w:cs="Arial"/>
                <w:bCs/>
              </w:rPr>
            </w:pPr>
            <w:r w:rsidRPr="00BA74AF">
              <w:t xml:space="preserve">You can upload a file documenting the change you have made. For this, select the </w:t>
            </w:r>
            <w:r w:rsidRPr="00BA74AF">
              <w:rPr>
                <w:noProof/>
              </w:rPr>
              <w:drawing>
                <wp:inline distT="0" distB="0" distL="0" distR="0" wp14:anchorId="3E3223F0" wp14:editId="249981BC">
                  <wp:extent cx="237506" cy="237506"/>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63" cy="238863"/>
                          </a:xfrm>
                          <a:prstGeom prst="rect">
                            <a:avLst/>
                          </a:prstGeom>
                        </pic:spPr>
                      </pic:pic>
                    </a:graphicData>
                  </a:graphic>
                </wp:inline>
              </w:drawing>
            </w:r>
            <w:r w:rsidRPr="00BA74AF">
              <w:t xml:space="preserve"> icon </w:t>
            </w:r>
            <w:r w:rsidR="00C67B39" w:rsidRPr="00BA74AF">
              <w:t>next to</w:t>
            </w:r>
            <w:r w:rsidRPr="00BA74AF">
              <w:t xml:space="preserve"> field</w:t>
            </w:r>
            <w:r w:rsidRPr="00BA74AF">
              <w:rPr>
                <w:rStyle w:val="SAPScreenElement"/>
              </w:rPr>
              <w:t xml:space="preserve"> Attachment</w:t>
            </w:r>
            <w:r w:rsidRPr="00BA74AF">
              <w:t xml:space="preserve">. In the </w:t>
            </w:r>
            <w:r w:rsidRPr="00BA74AF">
              <w:rPr>
                <w:rStyle w:val="SAPScreenElement"/>
              </w:rPr>
              <w:t>Choose File to Upload</w:t>
            </w:r>
            <w:r w:rsidRPr="00BA74AF">
              <w:t xml:space="preserve"> dialog box, browse for the document you want to upload, and then choose </w:t>
            </w:r>
            <w:r w:rsidRPr="00BA74AF">
              <w:rPr>
                <w:rStyle w:val="SAPScreenElement"/>
              </w:rPr>
              <w:t>Open</w:t>
            </w:r>
            <w:r w:rsidRPr="00BA74AF">
              <w:t xml:space="preserve">. In the upcoming success dialog box, choose </w:t>
            </w:r>
            <w:r w:rsidRPr="00BA74AF">
              <w:rPr>
                <w:rStyle w:val="SAPScreenElement"/>
              </w:rPr>
              <w:t>OK</w:t>
            </w:r>
            <w:r w:rsidRPr="00BA74AF">
              <w:t>.</w:t>
            </w:r>
          </w:p>
        </w:tc>
        <w:tc>
          <w:tcPr>
            <w:tcW w:w="3420" w:type="dxa"/>
          </w:tcPr>
          <w:p w14:paraId="4E8DFFCE" w14:textId="77777777" w:rsidR="00E6153A" w:rsidRPr="00BA74AF" w:rsidRDefault="00E6153A" w:rsidP="001E64D9">
            <w:pPr>
              <w:rPr>
                <w:i/>
              </w:rPr>
            </w:pPr>
          </w:p>
        </w:tc>
        <w:tc>
          <w:tcPr>
            <w:tcW w:w="3358" w:type="dxa"/>
          </w:tcPr>
          <w:p w14:paraId="389B6B7C" w14:textId="77777777" w:rsidR="00E6153A" w:rsidRPr="00BA74AF" w:rsidRDefault="00E6153A">
            <w:pPr>
              <w:rPr>
                <w:rFonts w:cs="Arial"/>
                <w:bCs/>
              </w:rPr>
            </w:pPr>
          </w:p>
        </w:tc>
        <w:tc>
          <w:tcPr>
            <w:tcW w:w="1260" w:type="dxa"/>
          </w:tcPr>
          <w:p w14:paraId="3D77523B" w14:textId="77777777" w:rsidR="00E6153A" w:rsidRPr="00BA74AF" w:rsidRDefault="00E6153A" w:rsidP="001E64D9">
            <w:pPr>
              <w:rPr>
                <w:rFonts w:cs="Arial"/>
                <w:bCs/>
              </w:rPr>
            </w:pPr>
          </w:p>
        </w:tc>
      </w:tr>
      <w:tr w:rsidR="001E64D9" w:rsidRPr="00BA74AF" w14:paraId="18C8F1F7" w14:textId="77777777" w:rsidTr="00AC5C05">
        <w:trPr>
          <w:trHeight w:val="357"/>
        </w:trPr>
        <w:tc>
          <w:tcPr>
            <w:tcW w:w="872" w:type="dxa"/>
          </w:tcPr>
          <w:p w14:paraId="0FD2D419" w14:textId="669D1B02" w:rsidR="001E64D9" w:rsidRPr="00BA74AF" w:rsidRDefault="001E64D9" w:rsidP="001E64D9">
            <w:r w:rsidRPr="00BA74AF">
              <w:t>7</w:t>
            </w:r>
          </w:p>
        </w:tc>
        <w:tc>
          <w:tcPr>
            <w:tcW w:w="1620" w:type="dxa"/>
          </w:tcPr>
          <w:p w14:paraId="261F6FD1" w14:textId="77777777" w:rsidR="001E64D9" w:rsidRPr="00BA74AF" w:rsidRDefault="001E64D9" w:rsidP="001E64D9">
            <w:pPr>
              <w:rPr>
                <w:rStyle w:val="SAPEmphasis"/>
              </w:rPr>
            </w:pPr>
            <w:r w:rsidRPr="00BA74AF">
              <w:rPr>
                <w:rStyle w:val="SAPEmphasis"/>
              </w:rPr>
              <w:t>Save Data</w:t>
            </w:r>
          </w:p>
        </w:tc>
        <w:tc>
          <w:tcPr>
            <w:tcW w:w="3780" w:type="dxa"/>
          </w:tcPr>
          <w:p w14:paraId="1F116943" w14:textId="77777777" w:rsidR="001E64D9" w:rsidRPr="00BA74AF" w:rsidRDefault="001E64D9" w:rsidP="001E64D9">
            <w:pPr>
              <w:rPr>
                <w:rFonts w:cs="Arial"/>
                <w:bCs/>
              </w:rPr>
            </w:pPr>
            <w:r w:rsidRPr="00BA74AF">
              <w:rPr>
                <w:rFonts w:cs="Arial"/>
                <w:bCs/>
              </w:rPr>
              <w:t xml:space="preserve">Choose the </w:t>
            </w:r>
            <w:r w:rsidRPr="00BA74AF">
              <w:rPr>
                <w:rStyle w:val="SAPScreenElement"/>
              </w:rPr>
              <w:t xml:space="preserve">Save </w:t>
            </w:r>
            <w:r w:rsidRPr="00BA74AF">
              <w:rPr>
                <w:rFonts w:cs="Arial"/>
                <w:bCs/>
              </w:rPr>
              <w:t xml:space="preserve">pushbutton. </w:t>
            </w:r>
          </w:p>
          <w:p w14:paraId="79FFFBFD" w14:textId="77777777" w:rsidR="001E64D9" w:rsidRPr="00BA74AF" w:rsidRDefault="001E64D9" w:rsidP="001E64D9">
            <w:pPr>
              <w:rPr>
                <w:rFonts w:cs="Arial"/>
                <w:bCs/>
              </w:rPr>
            </w:pPr>
          </w:p>
        </w:tc>
        <w:tc>
          <w:tcPr>
            <w:tcW w:w="3420" w:type="dxa"/>
          </w:tcPr>
          <w:p w14:paraId="6C731224" w14:textId="77777777" w:rsidR="001E64D9" w:rsidRPr="00BA74AF" w:rsidRDefault="001E64D9" w:rsidP="001E64D9">
            <w:pPr>
              <w:rPr>
                <w:i/>
              </w:rPr>
            </w:pPr>
          </w:p>
        </w:tc>
        <w:tc>
          <w:tcPr>
            <w:tcW w:w="3358" w:type="dxa"/>
          </w:tcPr>
          <w:p w14:paraId="158BEB63" w14:textId="095569BF" w:rsidR="001E64D9" w:rsidRPr="00BA74AF" w:rsidRDefault="001E64D9">
            <w:pPr>
              <w:rPr>
                <w:rFonts w:cs="Arial"/>
                <w:bCs/>
              </w:rPr>
            </w:pPr>
            <w:r w:rsidRPr="00BA74AF">
              <w:rPr>
                <w:rFonts w:cs="Arial"/>
                <w:bCs/>
              </w:rPr>
              <w:t xml:space="preserve">A workflow is triggered. </w:t>
            </w:r>
            <w:r w:rsidRPr="00BA74AF">
              <w:t xml:space="preserve">The </w:t>
            </w:r>
            <w:r w:rsidRPr="00BA74AF">
              <w:rPr>
                <w:rStyle w:val="SAPScreenElement"/>
              </w:rPr>
              <w:t>Please confirm your request</w:t>
            </w:r>
            <w:r w:rsidRPr="00BA74AF">
              <w:t xml:space="preserve"> dialog box appears on the screen.</w:t>
            </w:r>
          </w:p>
        </w:tc>
        <w:tc>
          <w:tcPr>
            <w:tcW w:w="1260" w:type="dxa"/>
          </w:tcPr>
          <w:p w14:paraId="33D1F5A1" w14:textId="77777777" w:rsidR="001E64D9" w:rsidRPr="00BA74AF" w:rsidRDefault="001E64D9" w:rsidP="001E64D9">
            <w:pPr>
              <w:rPr>
                <w:rFonts w:cs="Arial"/>
                <w:bCs/>
              </w:rPr>
            </w:pPr>
          </w:p>
        </w:tc>
      </w:tr>
      <w:tr w:rsidR="001E64D9" w:rsidRPr="00BA74AF" w14:paraId="62A657DA" w14:textId="77777777" w:rsidTr="00AC5C05">
        <w:trPr>
          <w:trHeight w:val="357"/>
        </w:trPr>
        <w:tc>
          <w:tcPr>
            <w:tcW w:w="872" w:type="dxa"/>
          </w:tcPr>
          <w:p w14:paraId="6FF7475A" w14:textId="3422127D" w:rsidR="001E64D9" w:rsidRPr="00BA74AF" w:rsidRDefault="001E64D9" w:rsidP="001E64D9">
            <w:r w:rsidRPr="00BA74AF">
              <w:t>8</w:t>
            </w:r>
          </w:p>
        </w:tc>
        <w:tc>
          <w:tcPr>
            <w:tcW w:w="1620" w:type="dxa"/>
          </w:tcPr>
          <w:p w14:paraId="7C79317E" w14:textId="77777777" w:rsidR="001E64D9" w:rsidRPr="00BA74AF" w:rsidRDefault="001E64D9" w:rsidP="001E64D9">
            <w:pPr>
              <w:rPr>
                <w:rStyle w:val="SAPEmphasis"/>
              </w:rPr>
            </w:pPr>
            <w:r w:rsidRPr="00BA74AF">
              <w:rPr>
                <w:rStyle w:val="SAPEmphasis"/>
              </w:rPr>
              <w:t>Enter Comment to Request</w:t>
            </w:r>
          </w:p>
        </w:tc>
        <w:tc>
          <w:tcPr>
            <w:tcW w:w="3780" w:type="dxa"/>
          </w:tcPr>
          <w:p w14:paraId="506C9AE5" w14:textId="77777777" w:rsidR="001E64D9" w:rsidRPr="00BA74AF" w:rsidRDefault="001E64D9" w:rsidP="001E64D9">
            <w:pPr>
              <w:rPr>
                <w:rFonts w:cs="Arial"/>
                <w:bCs/>
              </w:rPr>
            </w:pPr>
            <w:r w:rsidRPr="00BA74AF">
              <w:t xml:space="preserve">In the dialog box, </w:t>
            </w:r>
            <w:r w:rsidRPr="00BA74AF">
              <w:rPr>
                <w:rFonts w:cs="Arial"/>
                <w:bCs/>
              </w:rPr>
              <w:t>enter an appropriate comment to your request, if appropriate.</w:t>
            </w:r>
          </w:p>
        </w:tc>
        <w:tc>
          <w:tcPr>
            <w:tcW w:w="3420" w:type="dxa"/>
          </w:tcPr>
          <w:p w14:paraId="717F2139" w14:textId="77777777" w:rsidR="001E64D9" w:rsidRPr="00BA74AF" w:rsidRDefault="001E64D9" w:rsidP="001E64D9">
            <w:pPr>
              <w:rPr>
                <w:i/>
              </w:rPr>
            </w:pPr>
          </w:p>
        </w:tc>
        <w:tc>
          <w:tcPr>
            <w:tcW w:w="3358" w:type="dxa"/>
          </w:tcPr>
          <w:p w14:paraId="352A8656" w14:textId="77777777" w:rsidR="001E64D9" w:rsidRPr="00BA74AF" w:rsidRDefault="001E64D9" w:rsidP="001E64D9"/>
        </w:tc>
        <w:tc>
          <w:tcPr>
            <w:tcW w:w="1260" w:type="dxa"/>
          </w:tcPr>
          <w:p w14:paraId="3B706A2F" w14:textId="77777777" w:rsidR="001E64D9" w:rsidRPr="00BA74AF" w:rsidRDefault="001E64D9" w:rsidP="001E64D9">
            <w:pPr>
              <w:rPr>
                <w:rFonts w:cs="Arial"/>
                <w:bCs/>
              </w:rPr>
            </w:pPr>
          </w:p>
        </w:tc>
      </w:tr>
      <w:tr w:rsidR="001E64D9" w:rsidRPr="00BA74AF" w14:paraId="628920A1" w14:textId="77777777" w:rsidTr="00AC5C05">
        <w:trPr>
          <w:trHeight w:val="357"/>
        </w:trPr>
        <w:tc>
          <w:tcPr>
            <w:tcW w:w="872" w:type="dxa"/>
          </w:tcPr>
          <w:p w14:paraId="22852AAD" w14:textId="14CF36FD" w:rsidR="001E64D9" w:rsidRPr="00BA74AF" w:rsidRDefault="001E64D9" w:rsidP="001E64D9">
            <w:r w:rsidRPr="00BA74AF">
              <w:t>9</w:t>
            </w:r>
          </w:p>
        </w:tc>
        <w:tc>
          <w:tcPr>
            <w:tcW w:w="1620" w:type="dxa"/>
          </w:tcPr>
          <w:p w14:paraId="69C2F893" w14:textId="77777777" w:rsidR="001E64D9" w:rsidRPr="00BA74AF" w:rsidRDefault="001E64D9" w:rsidP="001E64D9">
            <w:pPr>
              <w:rPr>
                <w:rStyle w:val="SAPEmphasis"/>
              </w:rPr>
            </w:pPr>
            <w:r w:rsidRPr="00BA74AF">
              <w:rPr>
                <w:rStyle w:val="SAPEmphasis"/>
              </w:rPr>
              <w:t>Check Approver</w:t>
            </w:r>
          </w:p>
        </w:tc>
        <w:tc>
          <w:tcPr>
            <w:tcW w:w="3780" w:type="dxa"/>
          </w:tcPr>
          <w:p w14:paraId="77C71569" w14:textId="0BBAF00C" w:rsidR="001E64D9" w:rsidRPr="00BA74AF" w:rsidRDefault="001E64D9" w:rsidP="001E64D9">
            <w:pPr>
              <w:rPr>
                <w:rFonts w:cs="Arial"/>
                <w:bCs/>
              </w:rPr>
            </w:pPr>
            <w:r w:rsidRPr="00BA74AF">
              <w:t xml:space="preserve">In the dialog box, </w:t>
            </w:r>
            <w:r w:rsidRPr="00BA74AF">
              <w:rPr>
                <w:rFonts w:cs="Arial"/>
                <w:bCs/>
              </w:rPr>
              <w:t xml:space="preserve">select the </w:t>
            </w:r>
            <w:r w:rsidR="0049519F" w:rsidRPr="00BA74AF">
              <w:rPr>
                <w:rStyle w:val="SAPScreenElement"/>
              </w:rPr>
              <w:t>Show w</w:t>
            </w:r>
            <w:r w:rsidRPr="00BA74AF">
              <w:rPr>
                <w:rStyle w:val="SAPScreenElement"/>
              </w:rPr>
              <w:t xml:space="preserve">orkflow </w:t>
            </w:r>
            <w:r w:rsidR="0049519F" w:rsidRPr="00BA74AF">
              <w:rPr>
                <w:rStyle w:val="SAPScreenElement"/>
              </w:rPr>
              <w:t>p</w:t>
            </w:r>
            <w:r w:rsidRPr="00BA74AF">
              <w:rPr>
                <w:rStyle w:val="SAPScreenElement"/>
              </w:rPr>
              <w:t>articipants</w:t>
            </w:r>
            <w:r w:rsidRPr="00BA74AF">
              <w:rPr>
                <w:rFonts w:cs="Arial"/>
                <w:bCs/>
              </w:rPr>
              <w:t xml:space="preserve"> link to verify the approver of the request. </w:t>
            </w:r>
          </w:p>
          <w:p w14:paraId="2B8D6092" w14:textId="478B8D36" w:rsidR="001E64D9" w:rsidRPr="00BA74AF" w:rsidRDefault="001E64D9" w:rsidP="001E64D9">
            <w:pPr>
              <w:rPr>
                <w:rFonts w:cs="Arial"/>
                <w:bCs/>
              </w:rPr>
            </w:pPr>
          </w:p>
        </w:tc>
        <w:tc>
          <w:tcPr>
            <w:tcW w:w="3420" w:type="dxa"/>
          </w:tcPr>
          <w:p w14:paraId="69BE8B97" w14:textId="77777777" w:rsidR="001E64D9" w:rsidRPr="00BA74AF" w:rsidRDefault="001E64D9" w:rsidP="001E64D9">
            <w:pPr>
              <w:rPr>
                <w:i/>
              </w:rPr>
            </w:pPr>
          </w:p>
        </w:tc>
        <w:tc>
          <w:tcPr>
            <w:tcW w:w="3358" w:type="dxa"/>
          </w:tcPr>
          <w:p w14:paraId="4DFE15CB" w14:textId="03B2B183" w:rsidR="001E64D9" w:rsidRPr="00BA74AF" w:rsidRDefault="00552070" w:rsidP="001E64D9">
            <w:r w:rsidRPr="00BA74AF">
              <w:rPr>
                <w:rFonts w:cs="Arial"/>
                <w:bCs/>
              </w:rPr>
              <w:t>In case of a change in personal information, the request needs to be approved by your HR Business Partner.</w:t>
            </w:r>
          </w:p>
        </w:tc>
        <w:tc>
          <w:tcPr>
            <w:tcW w:w="1260" w:type="dxa"/>
          </w:tcPr>
          <w:p w14:paraId="2796E2D7" w14:textId="77777777" w:rsidR="001E64D9" w:rsidRPr="00BA74AF" w:rsidRDefault="001E64D9" w:rsidP="001E64D9">
            <w:pPr>
              <w:rPr>
                <w:rFonts w:cs="Arial"/>
                <w:bCs/>
              </w:rPr>
            </w:pPr>
          </w:p>
        </w:tc>
      </w:tr>
      <w:tr w:rsidR="001E64D9" w:rsidRPr="00BA74AF" w14:paraId="3BCDD2B0" w14:textId="77777777" w:rsidTr="00AC5C05">
        <w:trPr>
          <w:trHeight w:val="357"/>
        </w:trPr>
        <w:tc>
          <w:tcPr>
            <w:tcW w:w="872" w:type="dxa"/>
          </w:tcPr>
          <w:p w14:paraId="41B5A81D" w14:textId="52578952" w:rsidR="001E64D9" w:rsidRPr="00BA74AF" w:rsidRDefault="001E64D9" w:rsidP="001E64D9">
            <w:r w:rsidRPr="00BA74AF">
              <w:t>10</w:t>
            </w:r>
          </w:p>
        </w:tc>
        <w:tc>
          <w:tcPr>
            <w:tcW w:w="1620" w:type="dxa"/>
          </w:tcPr>
          <w:p w14:paraId="70FF4264" w14:textId="77777777" w:rsidR="001E64D9" w:rsidRPr="00BA74AF" w:rsidDel="00B104B6" w:rsidRDefault="001E64D9" w:rsidP="001E64D9">
            <w:pPr>
              <w:rPr>
                <w:rStyle w:val="SAPEmphasis"/>
              </w:rPr>
            </w:pPr>
            <w:r w:rsidRPr="00BA74AF">
              <w:rPr>
                <w:rStyle w:val="SAPEmphasis"/>
              </w:rPr>
              <w:t>Confirm Workflow</w:t>
            </w:r>
          </w:p>
        </w:tc>
        <w:tc>
          <w:tcPr>
            <w:tcW w:w="3780" w:type="dxa"/>
          </w:tcPr>
          <w:p w14:paraId="0BA2D8B6" w14:textId="77777777" w:rsidR="001E64D9" w:rsidRPr="00BA74AF" w:rsidRDefault="001E64D9" w:rsidP="001E64D9">
            <w:pPr>
              <w:rPr>
                <w:rFonts w:cs="Arial"/>
                <w:bCs/>
              </w:rPr>
            </w:pPr>
            <w:r w:rsidRPr="00BA74AF">
              <w:rPr>
                <w:rFonts w:cs="Arial"/>
                <w:bCs/>
              </w:rPr>
              <w:t xml:space="preserve">Select the </w:t>
            </w:r>
            <w:r w:rsidRPr="00BA74AF">
              <w:rPr>
                <w:rStyle w:val="SAPScreenElement"/>
              </w:rPr>
              <w:t>Confirm</w:t>
            </w:r>
            <w:r w:rsidRPr="00BA74AF">
              <w:rPr>
                <w:rFonts w:cs="Arial"/>
                <w:bCs/>
              </w:rPr>
              <w:t xml:space="preserve"> button.</w:t>
            </w:r>
          </w:p>
        </w:tc>
        <w:tc>
          <w:tcPr>
            <w:tcW w:w="3420" w:type="dxa"/>
          </w:tcPr>
          <w:p w14:paraId="016084A1" w14:textId="77777777" w:rsidR="001E64D9" w:rsidRPr="00BA74AF" w:rsidDel="00B104B6" w:rsidRDefault="001E64D9" w:rsidP="001E64D9"/>
        </w:tc>
        <w:tc>
          <w:tcPr>
            <w:tcW w:w="3358" w:type="dxa"/>
          </w:tcPr>
          <w:p w14:paraId="6ECCC50A" w14:textId="119B221F" w:rsidR="001E64D9" w:rsidRPr="00BA74AF" w:rsidRDefault="001E64D9" w:rsidP="001E64D9">
            <w:pPr>
              <w:pStyle w:val="NoteParagraph"/>
              <w:ind w:left="0"/>
            </w:pPr>
            <w:r w:rsidRPr="00BA74AF">
              <w:t>The message</w:t>
            </w:r>
            <w:r w:rsidR="007366DF" w:rsidRPr="00BA74AF">
              <w:rPr>
                <w:rStyle w:val="SAPMonospace"/>
              </w:rPr>
              <w:t xml:space="preserve"> Your changes were successfully saved </w:t>
            </w:r>
            <w:r w:rsidRPr="00BA74AF">
              <w:t xml:space="preserve">is displayed. The workflow has been sent to the next processor. </w:t>
            </w:r>
          </w:p>
        </w:tc>
        <w:tc>
          <w:tcPr>
            <w:tcW w:w="1260" w:type="dxa"/>
          </w:tcPr>
          <w:p w14:paraId="40B00573" w14:textId="77777777" w:rsidR="001E64D9" w:rsidRPr="00BA74AF" w:rsidRDefault="001E64D9" w:rsidP="001E64D9">
            <w:pPr>
              <w:rPr>
                <w:rFonts w:cs="Arial"/>
                <w:bCs/>
              </w:rPr>
            </w:pPr>
          </w:p>
        </w:tc>
      </w:tr>
    </w:tbl>
    <w:p w14:paraId="62186F78" w14:textId="77777777" w:rsidR="008B2AB8" w:rsidRPr="00BA74AF" w:rsidRDefault="004C0E9A" w:rsidP="00AC5C05">
      <w:pPr>
        <w:ind w:left="720"/>
      </w:pPr>
      <w:bookmarkStart w:id="522" w:name="_Toc394393053"/>
      <w:bookmarkStart w:id="523" w:name="_Toc394393479"/>
      <w:bookmarkStart w:id="524" w:name="_Toc410684950"/>
      <w:bookmarkStart w:id="525" w:name="_Ref408563509"/>
      <w:bookmarkStart w:id="526" w:name="_Toc421516474"/>
      <w:bookmarkEnd w:id="522"/>
      <w:bookmarkEnd w:id="523"/>
      <w:r w:rsidRPr="00BA74AF">
        <w:rPr>
          <w:noProof/>
        </w:rPr>
        <w:drawing>
          <wp:inline distT="0" distB="0" distL="0" distR="0" wp14:anchorId="1ADCAF67" wp14:editId="1F41B898">
            <wp:extent cx="228600" cy="22860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2AB8" w:rsidRPr="00BA74AF">
        <w:t> </w:t>
      </w:r>
      <w:r w:rsidR="008B2AB8" w:rsidRPr="00BA74AF">
        <w:rPr>
          <w:rFonts w:ascii="BentonSans Regular" w:hAnsi="BentonSans Regular"/>
          <w:color w:val="666666"/>
          <w:sz w:val="22"/>
        </w:rPr>
        <w:t>Note</w:t>
      </w:r>
    </w:p>
    <w:p w14:paraId="5E793E03" w14:textId="3AC06345" w:rsidR="008B2AB8" w:rsidRPr="00BA74AF" w:rsidRDefault="008B2AB8" w:rsidP="00AC5C05">
      <w:pPr>
        <w:ind w:left="720"/>
      </w:pPr>
      <w:r w:rsidRPr="00BA74AF">
        <w:t xml:space="preserve">In case email is configured and the email address of </w:t>
      </w:r>
      <w:r w:rsidR="00560C2E" w:rsidRPr="00BA74AF">
        <w:t xml:space="preserve">your </w:t>
      </w:r>
      <w:r w:rsidRPr="00BA74AF">
        <w:t xml:space="preserve">HR </w:t>
      </w:r>
      <w:r w:rsidR="003F4267" w:rsidRPr="00BA74AF">
        <w:rPr>
          <w:rFonts w:cs="Arial"/>
          <w:bCs/>
        </w:rPr>
        <w:t>Business Partner</w:t>
      </w:r>
      <w:r w:rsidR="003F4267" w:rsidRPr="00BA74AF" w:rsidDel="003F4267">
        <w:t xml:space="preserve"> </w:t>
      </w:r>
      <w:r w:rsidRPr="00BA74AF">
        <w:t>is maintained in the system, he or she receives an automatic email about the workflow item needing his or her attention.</w:t>
      </w:r>
    </w:p>
    <w:p w14:paraId="53929F4B" w14:textId="77777777" w:rsidR="00560C2E" w:rsidRPr="00BA74AF" w:rsidRDefault="00560C2E" w:rsidP="00AC5C05">
      <w:pPr>
        <w:pStyle w:val="SAPNoteHeading"/>
        <w:ind w:left="720"/>
      </w:pPr>
      <w:r w:rsidRPr="00BA74AF">
        <w:rPr>
          <w:noProof/>
        </w:rPr>
        <w:lastRenderedPageBreak/>
        <w:drawing>
          <wp:inline distT="0" distB="0" distL="0" distR="0" wp14:anchorId="0457B432" wp14:editId="33A88BFA">
            <wp:extent cx="228600" cy="22860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3AF5D777" w14:textId="42C185CC" w:rsidR="00560C2E" w:rsidRPr="00BA74AF" w:rsidRDefault="00560C2E" w:rsidP="00AC5C05">
      <w:pPr>
        <w:pStyle w:val="NoteParagraph"/>
        <w:ind w:left="720"/>
      </w:pPr>
      <w:r w:rsidRPr="00BA74AF">
        <w:t xml:space="preserve">The HR </w:t>
      </w:r>
      <w:r w:rsidR="003F4267" w:rsidRPr="00BA74AF">
        <w:t xml:space="preserve">Administrator </w:t>
      </w:r>
      <w:r w:rsidRPr="00BA74AF">
        <w:t xml:space="preserve">can also enter the </w:t>
      </w:r>
      <w:r w:rsidR="00A61232" w:rsidRPr="00BA74AF">
        <w:t xml:space="preserve">changes in the </w:t>
      </w:r>
      <w:r w:rsidRPr="00BA74AF">
        <w:t>personal information data for the employee. For this, search for the employee and maintain the data as described in the procedure table above, starting with test step #</w:t>
      </w:r>
      <w:r w:rsidR="00BA74AF">
        <w:t xml:space="preserve"> </w:t>
      </w:r>
      <w:r w:rsidRPr="00BA74AF">
        <w:t>3.</w:t>
      </w:r>
    </w:p>
    <w:p w14:paraId="6C4CD6BF" w14:textId="6665889E" w:rsidR="00163E09" w:rsidRPr="00BA74AF" w:rsidRDefault="00163E09" w:rsidP="00163E09">
      <w:pPr>
        <w:pStyle w:val="Heading3"/>
      </w:pPr>
      <w:del w:id="527" w:author="Author" w:date="2018-02-06T18:08:00Z">
        <w:r w:rsidRPr="00BA74AF" w:rsidDel="00B00CAF">
          <w:delText xml:space="preserve"> </w:delText>
        </w:r>
      </w:del>
      <w:bookmarkStart w:id="528" w:name="_Toc435348839"/>
      <w:bookmarkStart w:id="529" w:name="_Toc507150349"/>
      <w:r w:rsidRPr="00BA74AF">
        <w:t xml:space="preserve">Approving </w:t>
      </w:r>
      <w:bookmarkEnd w:id="524"/>
      <w:bookmarkEnd w:id="525"/>
      <w:bookmarkEnd w:id="526"/>
      <w:bookmarkEnd w:id="528"/>
      <w:r w:rsidR="001A77EB" w:rsidRPr="00BA74AF">
        <w:t xml:space="preserve">Change in </w:t>
      </w:r>
      <w:r w:rsidR="004C1600" w:rsidRPr="00BA74AF">
        <w:t>Personal</w:t>
      </w:r>
      <w:r w:rsidR="001A77EB" w:rsidRPr="00BA74AF">
        <w:t xml:space="preserve"> Information</w:t>
      </w:r>
      <w:bookmarkEnd w:id="529"/>
      <w:r w:rsidR="004C1600" w:rsidRPr="00BA74AF">
        <w:t xml:space="preserve"> </w:t>
      </w:r>
    </w:p>
    <w:p w14:paraId="5AD75F89" w14:textId="77777777" w:rsidR="00163E09" w:rsidRPr="00BA74AF" w:rsidRDefault="00163E09" w:rsidP="00163E09">
      <w:pPr>
        <w:pStyle w:val="SAPKeyblockTitle"/>
      </w:pPr>
      <w:r w:rsidRPr="00BA74AF">
        <w:t>Test Administration</w:t>
      </w:r>
    </w:p>
    <w:p w14:paraId="1378F83E" w14:textId="6ABDD5B4" w:rsidR="00163E09" w:rsidRPr="00BA74AF" w:rsidRDefault="00163E09" w:rsidP="00163E09">
      <w:r w:rsidRPr="00BA74AF">
        <w:t>Customer project: Fill in the project-specific parts (</w:t>
      </w:r>
      <w:r w:rsidR="00B9053A" w:rsidRPr="00BA74AF">
        <w:t>between &lt;brackets&gt;</w:t>
      </w:r>
      <w:r w:rsidRPr="00BA74AF">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3E09" w:rsidRPr="00BA74AF" w14:paraId="5D720C0E" w14:textId="77777777" w:rsidTr="00E857DC">
        <w:tc>
          <w:tcPr>
            <w:tcW w:w="2280" w:type="dxa"/>
            <w:tcBorders>
              <w:top w:val="single" w:sz="8" w:space="0" w:color="999999"/>
              <w:left w:val="single" w:sz="8" w:space="0" w:color="999999"/>
              <w:bottom w:val="single" w:sz="8" w:space="0" w:color="999999"/>
              <w:right w:val="single" w:sz="8" w:space="0" w:color="999999"/>
            </w:tcBorders>
            <w:hideMark/>
          </w:tcPr>
          <w:p w14:paraId="22D82476" w14:textId="77777777" w:rsidR="00163E09" w:rsidRPr="00BA74AF" w:rsidRDefault="00163E09" w:rsidP="00E857DC">
            <w:pPr>
              <w:rPr>
                <w:rStyle w:val="SAPEmphasis"/>
              </w:rPr>
            </w:pPr>
            <w:r w:rsidRPr="00BA74AF">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8FB96B6" w14:textId="77777777" w:rsidR="00163E09" w:rsidRPr="00BA74AF" w:rsidRDefault="00163E09" w:rsidP="00E857DC">
            <w:r w:rsidRPr="00BA74AF">
              <w:t>&lt;X.XX&gt;</w:t>
            </w:r>
          </w:p>
        </w:tc>
        <w:tc>
          <w:tcPr>
            <w:tcW w:w="2401" w:type="dxa"/>
            <w:tcBorders>
              <w:top w:val="single" w:sz="8" w:space="0" w:color="999999"/>
              <w:left w:val="single" w:sz="8" w:space="0" w:color="999999"/>
              <w:bottom w:val="single" w:sz="8" w:space="0" w:color="999999"/>
              <w:right w:val="single" w:sz="8" w:space="0" w:color="999999"/>
            </w:tcBorders>
            <w:hideMark/>
          </w:tcPr>
          <w:p w14:paraId="46D1A7C6" w14:textId="77777777" w:rsidR="00163E09" w:rsidRPr="00BA74AF" w:rsidRDefault="00163E09" w:rsidP="00E857DC">
            <w:pPr>
              <w:rPr>
                <w:rStyle w:val="SAPEmphasis"/>
              </w:rPr>
            </w:pPr>
            <w:r w:rsidRPr="00BA74AF">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41E20BB" w14:textId="77777777" w:rsidR="00163E09" w:rsidRPr="00BA74AF" w:rsidRDefault="00B9053A" w:rsidP="00E857DC">
            <w:r w:rsidRPr="00BA74AF">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2DAA2EA" w14:textId="77777777" w:rsidR="00163E09" w:rsidRPr="00BA74AF" w:rsidRDefault="00163E09" w:rsidP="00E857DC">
            <w:pPr>
              <w:rPr>
                <w:rStyle w:val="SAPEmphasis"/>
              </w:rPr>
            </w:pPr>
            <w:r w:rsidRPr="00BA74AF">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8A8C3F2" w14:textId="5057FDE2" w:rsidR="00163E09" w:rsidRPr="00BA74AF" w:rsidRDefault="00295630" w:rsidP="00E857DC">
            <w:r w:rsidRPr="00BA74AF">
              <w:t>&lt;date&gt;</w:t>
            </w:r>
          </w:p>
        </w:tc>
      </w:tr>
      <w:tr w:rsidR="00163E09" w:rsidRPr="00BA74AF" w14:paraId="79663A6D" w14:textId="77777777" w:rsidTr="00E857DC">
        <w:tc>
          <w:tcPr>
            <w:tcW w:w="2280" w:type="dxa"/>
            <w:tcBorders>
              <w:top w:val="single" w:sz="8" w:space="0" w:color="999999"/>
              <w:left w:val="single" w:sz="8" w:space="0" w:color="999999"/>
              <w:bottom w:val="single" w:sz="8" w:space="0" w:color="999999"/>
              <w:right w:val="single" w:sz="8" w:space="0" w:color="999999"/>
            </w:tcBorders>
            <w:hideMark/>
          </w:tcPr>
          <w:p w14:paraId="7B455990" w14:textId="77777777" w:rsidR="00163E09" w:rsidRPr="00BA74AF" w:rsidRDefault="00163E09" w:rsidP="00E857DC">
            <w:pPr>
              <w:rPr>
                <w:rStyle w:val="SAPEmphasis"/>
              </w:rPr>
            </w:pPr>
            <w:r w:rsidRPr="00BA74AF">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E89D968" w14:textId="0A286607" w:rsidR="00163E09" w:rsidRPr="00BA74AF" w:rsidRDefault="004C1600" w:rsidP="00375172">
            <w:r w:rsidRPr="00BA74AF">
              <w:t>HR</w:t>
            </w:r>
            <w:r w:rsidR="00FC322E" w:rsidRPr="00BA74AF">
              <w:t xml:space="preserve"> </w:t>
            </w:r>
            <w:r w:rsidR="00375172" w:rsidRPr="00BA74AF">
              <w:t xml:space="preserve">Business Partner </w:t>
            </w:r>
            <w:r w:rsidR="00C049DA" w:rsidRPr="00BA74AF">
              <w:t>(of employee)</w:t>
            </w:r>
          </w:p>
        </w:tc>
      </w:tr>
      <w:tr w:rsidR="003635DF" w:rsidRPr="00BA74AF" w14:paraId="6EC55555" w14:textId="77777777" w:rsidTr="00E857DC">
        <w:tc>
          <w:tcPr>
            <w:tcW w:w="2280" w:type="dxa"/>
            <w:tcBorders>
              <w:top w:val="single" w:sz="8" w:space="0" w:color="999999"/>
              <w:left w:val="single" w:sz="8" w:space="0" w:color="999999"/>
              <w:bottom w:val="single" w:sz="8" w:space="0" w:color="999999"/>
              <w:right w:val="single" w:sz="8" w:space="0" w:color="999999"/>
            </w:tcBorders>
            <w:hideMark/>
          </w:tcPr>
          <w:p w14:paraId="61DC6B05" w14:textId="77777777" w:rsidR="003635DF" w:rsidRPr="00BA74AF" w:rsidRDefault="003635DF" w:rsidP="003635DF">
            <w:pPr>
              <w:rPr>
                <w:rStyle w:val="SAPEmphasis"/>
              </w:rPr>
            </w:pPr>
            <w:r w:rsidRPr="00BA74AF">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0028FBB" w14:textId="77777777" w:rsidR="003635DF" w:rsidRPr="00BA74AF" w:rsidRDefault="003635DF" w:rsidP="003635DF">
            <w:r w:rsidRPr="00BA74AF">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D50EEDF" w14:textId="77777777" w:rsidR="003635DF" w:rsidRPr="00BA74AF" w:rsidRDefault="003635DF" w:rsidP="003635DF">
            <w:pPr>
              <w:rPr>
                <w:rStyle w:val="SAPEmphasis"/>
              </w:rPr>
            </w:pPr>
            <w:r w:rsidRPr="00BA74AF">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4E8B71C" w14:textId="526C20E4" w:rsidR="003635DF" w:rsidRPr="00BA74AF" w:rsidRDefault="003635DF" w:rsidP="003635DF">
            <w:r>
              <w:t>&lt;duration&gt;</w:t>
            </w:r>
          </w:p>
        </w:tc>
      </w:tr>
    </w:tbl>
    <w:p w14:paraId="23678582" w14:textId="77777777" w:rsidR="00163E09" w:rsidRPr="00BA74AF" w:rsidRDefault="00163E09" w:rsidP="00163E09">
      <w:pPr>
        <w:pStyle w:val="SAPKeyblockTitle"/>
      </w:pPr>
      <w:commentRangeStart w:id="530"/>
      <w:r w:rsidRPr="00BA74AF">
        <w:t>Purpose</w:t>
      </w:r>
      <w:commentRangeEnd w:id="530"/>
      <w:r w:rsidR="00C021B8">
        <w:rPr>
          <w:rStyle w:val="CommentReference"/>
          <w:rFonts w:ascii="BentonSans Book" w:hAnsi="BentonSans Book"/>
          <w:color w:val="auto"/>
        </w:rPr>
        <w:commentReference w:id="530"/>
      </w:r>
    </w:p>
    <w:p w14:paraId="1AD64CA1" w14:textId="3FE9214C" w:rsidR="002F09F7" w:rsidRPr="00BA74AF" w:rsidRDefault="001C5723" w:rsidP="00163E09">
      <w:ins w:id="531" w:author="Author" w:date="2018-02-23T11:48:00Z">
        <w:r>
          <w:t xml:space="preserve">The </w:t>
        </w:r>
        <w:r w:rsidRPr="00BA74AF">
          <w:t>HR Business Partner</w:t>
        </w:r>
        <w:r>
          <w:t xml:space="preserve"> of the employee approves the </w:t>
        </w:r>
      </w:ins>
      <w:del w:id="532" w:author="Author" w:date="2018-02-23T11:46:00Z">
        <w:r w:rsidR="00163E09" w:rsidRPr="00BA74AF" w:rsidDel="001C5723">
          <w:delText>If a workflow is configured in the system for a</w:delText>
        </w:r>
      </w:del>
      <w:del w:id="533" w:author="Author" w:date="2018-02-23T11:48:00Z">
        <w:r w:rsidR="00D23BE0" w:rsidRPr="00BA74AF" w:rsidDel="001C5723">
          <w:delText xml:space="preserve"> </w:delText>
        </w:r>
      </w:del>
      <w:r w:rsidR="00D23BE0" w:rsidRPr="00BA74AF">
        <w:t xml:space="preserve">change in </w:t>
      </w:r>
      <w:ins w:id="534" w:author="Author" w:date="2018-02-23T11:46:00Z">
        <w:r>
          <w:t xml:space="preserve">the employee’s </w:t>
        </w:r>
      </w:ins>
      <w:r w:rsidR="00D23BE0" w:rsidRPr="00BA74AF">
        <w:t xml:space="preserve">personal </w:t>
      </w:r>
      <w:r w:rsidR="00B2202F" w:rsidRPr="00BA74AF">
        <w:t>information</w:t>
      </w:r>
      <w:ins w:id="535" w:author="Author" w:date="2018-02-23T11:46:00Z">
        <w:r>
          <w:t xml:space="preserve"> </w:t>
        </w:r>
      </w:ins>
      <w:del w:id="536" w:author="Author" w:date="2018-02-23T11:47:00Z">
        <w:r w:rsidR="00163E09" w:rsidRPr="00BA74AF" w:rsidDel="001C5723">
          <w:delText xml:space="preserve">, </w:delText>
        </w:r>
      </w:del>
      <w:del w:id="537" w:author="Author" w:date="2018-02-23T11:48:00Z">
        <w:r w:rsidR="00163E09" w:rsidRPr="00BA74AF" w:rsidDel="001C5723">
          <w:delText xml:space="preserve">the employee’s </w:delText>
        </w:r>
        <w:r w:rsidR="004C1600" w:rsidRPr="00BA74AF" w:rsidDel="001C5723">
          <w:delText xml:space="preserve">HR </w:delText>
        </w:r>
        <w:r w:rsidR="00375172" w:rsidRPr="00BA74AF" w:rsidDel="001C5723">
          <w:delText xml:space="preserve">Business Partner </w:delText>
        </w:r>
      </w:del>
      <w:del w:id="538" w:author="Author" w:date="2018-02-23T11:47:00Z">
        <w:r w:rsidR="00163E09" w:rsidRPr="00BA74AF" w:rsidDel="001C5723">
          <w:delText xml:space="preserve">will need to approve the data change for the employee </w:delText>
        </w:r>
      </w:del>
      <w:r w:rsidR="00163E09" w:rsidRPr="00BA74AF">
        <w:t xml:space="preserve">in order for the changes to take effect in the system. </w:t>
      </w:r>
      <w:r w:rsidR="00460343" w:rsidRPr="00BA74AF">
        <w:t>Until the change is approved, the proposed change is pending.</w:t>
      </w:r>
    </w:p>
    <w:p w14:paraId="17FD0F92" w14:textId="5C8809BF" w:rsidR="002F09F7" w:rsidRPr="00BA74AF" w:rsidRDefault="00AD5354" w:rsidP="00460343">
      <w:pPr>
        <w:pStyle w:val="SAPNoteHeading"/>
        <w:ind w:left="720"/>
      </w:pPr>
      <w:r w:rsidRPr="00BA74AF">
        <w:rPr>
          <w:noProof/>
        </w:rPr>
        <w:drawing>
          <wp:inline distT="0" distB="0" distL="0" distR="0" wp14:anchorId="6194B4AA" wp14:editId="20E3DB1D">
            <wp:extent cx="225425" cy="2254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2F09F7" w:rsidRPr="00BA74AF">
        <w:t>Note</w:t>
      </w:r>
    </w:p>
    <w:p w14:paraId="557987CB" w14:textId="6226525B" w:rsidR="00D23BE0" w:rsidRPr="00BA74AF" w:rsidRDefault="002F09F7" w:rsidP="00460343">
      <w:pPr>
        <w:ind w:left="720"/>
      </w:pPr>
      <w:r w:rsidRPr="00BA74AF">
        <w:t xml:space="preserve">The HR Administrator can view the proposed change by selecting the </w:t>
      </w:r>
      <w:r w:rsidRPr="00BA74AF">
        <w:rPr>
          <w:rStyle w:val="SAPScreenElement"/>
        </w:rPr>
        <w:t xml:space="preserve">Personal Information change pending approval (&lt;mm/dd/yy&gt;) </w:t>
      </w:r>
      <w:r w:rsidRPr="00BA74AF">
        <w:t>link</w:t>
      </w:r>
      <w:r w:rsidR="00D23BE0" w:rsidRPr="00BA74AF">
        <w:t xml:space="preserve"> in the </w:t>
      </w:r>
      <w:r w:rsidRPr="00BA74AF">
        <w:rPr>
          <w:rStyle w:val="SAPScreenElement"/>
        </w:rPr>
        <w:t>P</w:t>
      </w:r>
      <w:r w:rsidR="00D23BE0" w:rsidRPr="00BA74AF">
        <w:rPr>
          <w:rStyle w:val="SAPScreenElement"/>
        </w:rPr>
        <w:t xml:space="preserve">ersonal </w:t>
      </w:r>
      <w:r w:rsidRPr="00BA74AF">
        <w:rPr>
          <w:rStyle w:val="SAPScreenElement"/>
        </w:rPr>
        <w:t>I</w:t>
      </w:r>
      <w:r w:rsidR="00D23BE0" w:rsidRPr="00BA74AF">
        <w:rPr>
          <w:rStyle w:val="SAPScreenElement"/>
        </w:rPr>
        <w:t>nformation</w:t>
      </w:r>
      <w:r w:rsidRPr="00BA74AF">
        <w:t xml:space="preserve"> block of the employee</w:t>
      </w:r>
      <w:ins w:id="539" w:author="Author" w:date="2018-02-23T11:50:00Z">
        <w:r w:rsidR="001C5723">
          <w:t>’s profile</w:t>
        </w:r>
      </w:ins>
      <w:r w:rsidR="00163E09" w:rsidRPr="00BA74AF">
        <w:t>.</w:t>
      </w:r>
    </w:p>
    <w:p w14:paraId="5C5AB89F" w14:textId="5ECF899E" w:rsidR="00460343" w:rsidRPr="00BA74AF" w:rsidDel="001C5723" w:rsidRDefault="00460343" w:rsidP="00460343">
      <w:pPr>
        <w:ind w:left="720"/>
        <w:rPr>
          <w:del w:id="540" w:author="Author" w:date="2018-02-23T11:48:00Z"/>
        </w:rPr>
      </w:pPr>
    </w:p>
    <w:p w14:paraId="104000A7" w14:textId="2E39DF81" w:rsidR="00560C2E" w:rsidRPr="00BA74AF" w:rsidDel="001C5723" w:rsidRDefault="00163E09" w:rsidP="00163E09">
      <w:pPr>
        <w:rPr>
          <w:del w:id="541" w:author="Author" w:date="2018-02-23T11:48:00Z"/>
        </w:rPr>
      </w:pPr>
      <w:del w:id="542" w:author="Author" w:date="2018-02-23T11:48:00Z">
        <w:r w:rsidRPr="00BA74AF" w:rsidDel="001C5723">
          <w:delText xml:space="preserve">In this process step, the </w:delText>
        </w:r>
        <w:r w:rsidR="004C1600" w:rsidRPr="00BA74AF" w:rsidDel="001C5723">
          <w:delText>HR</w:delText>
        </w:r>
        <w:r w:rsidRPr="00BA74AF" w:rsidDel="001C5723">
          <w:delText xml:space="preserve"> </w:delText>
        </w:r>
        <w:r w:rsidR="00375172" w:rsidRPr="00BA74AF" w:rsidDel="001C5723">
          <w:delText>Business Partner of</w:delText>
        </w:r>
        <w:r w:rsidR="00C9792C" w:rsidRPr="00BA74AF" w:rsidDel="001C5723">
          <w:delText xml:space="preserve"> the employee </w:delText>
        </w:r>
        <w:r w:rsidRPr="00BA74AF" w:rsidDel="001C5723">
          <w:delText>will need to complete the workflow by selecting the change request, reviewing the changes for the employee and then lastly approving the request.</w:delText>
        </w:r>
      </w:del>
    </w:p>
    <w:p w14:paraId="76826164" w14:textId="77777777" w:rsidR="00163E09" w:rsidRPr="00BA74AF" w:rsidRDefault="00163E09" w:rsidP="00163E09">
      <w:pPr>
        <w:pStyle w:val="SAPKeyblockTitle"/>
      </w:pPr>
      <w:r w:rsidRPr="00BA74AF">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669"/>
        <w:gridCol w:w="5102"/>
        <w:gridCol w:w="5400"/>
        <w:gridCol w:w="1263"/>
      </w:tblGrid>
      <w:tr w:rsidR="00163E09" w:rsidRPr="00BA74AF" w14:paraId="6A69E34D" w14:textId="77777777" w:rsidTr="00AC5C05">
        <w:trPr>
          <w:trHeight w:val="576"/>
          <w:tblHeader/>
        </w:trPr>
        <w:tc>
          <w:tcPr>
            <w:tcW w:w="851" w:type="dxa"/>
            <w:shd w:val="solid" w:color="999999" w:fill="FFFFFF"/>
            <w:hideMark/>
          </w:tcPr>
          <w:p w14:paraId="02DF3005" w14:textId="77777777" w:rsidR="00163E09" w:rsidRPr="00BA74AF" w:rsidRDefault="00163E09" w:rsidP="00E857DC">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Test Step #</w:t>
            </w:r>
          </w:p>
        </w:tc>
        <w:tc>
          <w:tcPr>
            <w:tcW w:w="1669" w:type="dxa"/>
            <w:shd w:val="solid" w:color="999999" w:fill="FFFFFF"/>
            <w:hideMark/>
          </w:tcPr>
          <w:p w14:paraId="4741D881" w14:textId="77777777" w:rsidR="00163E09" w:rsidRPr="00BA74AF" w:rsidRDefault="00163E09" w:rsidP="00E857DC">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Test Step Name</w:t>
            </w:r>
          </w:p>
        </w:tc>
        <w:tc>
          <w:tcPr>
            <w:tcW w:w="5102" w:type="dxa"/>
            <w:shd w:val="solid" w:color="999999" w:fill="FFFFFF"/>
            <w:hideMark/>
          </w:tcPr>
          <w:p w14:paraId="441B988B" w14:textId="77777777" w:rsidR="00163E09" w:rsidRPr="00BA74AF" w:rsidRDefault="00163E09" w:rsidP="00E857DC">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Instruction</w:t>
            </w:r>
          </w:p>
        </w:tc>
        <w:tc>
          <w:tcPr>
            <w:tcW w:w="5400" w:type="dxa"/>
            <w:shd w:val="solid" w:color="999999" w:fill="FFFFFF"/>
            <w:hideMark/>
          </w:tcPr>
          <w:p w14:paraId="71B7E881" w14:textId="77777777" w:rsidR="00163E09" w:rsidRPr="00BA74AF" w:rsidRDefault="00163E09" w:rsidP="00E857DC">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Expected Result</w:t>
            </w:r>
          </w:p>
        </w:tc>
        <w:tc>
          <w:tcPr>
            <w:tcW w:w="1263" w:type="dxa"/>
            <w:shd w:val="solid" w:color="999999" w:fill="FFFFFF"/>
            <w:hideMark/>
          </w:tcPr>
          <w:p w14:paraId="375F9F2A" w14:textId="77777777" w:rsidR="00163E09" w:rsidRPr="00BA74AF" w:rsidRDefault="00163E09" w:rsidP="00E857DC">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Pass / Fail / Comment</w:t>
            </w:r>
          </w:p>
        </w:tc>
      </w:tr>
      <w:tr w:rsidR="00163E09" w:rsidRPr="00BA74AF" w14:paraId="5BD84901" w14:textId="77777777" w:rsidTr="00AC5C05">
        <w:trPr>
          <w:trHeight w:val="288"/>
        </w:trPr>
        <w:tc>
          <w:tcPr>
            <w:tcW w:w="851" w:type="dxa"/>
            <w:hideMark/>
          </w:tcPr>
          <w:p w14:paraId="7B41E107" w14:textId="77777777" w:rsidR="00163E09" w:rsidRPr="00BA74AF" w:rsidRDefault="00163E09" w:rsidP="00E857DC">
            <w:r w:rsidRPr="00BA74AF">
              <w:t>1</w:t>
            </w:r>
          </w:p>
        </w:tc>
        <w:tc>
          <w:tcPr>
            <w:tcW w:w="1669" w:type="dxa"/>
            <w:hideMark/>
          </w:tcPr>
          <w:p w14:paraId="2962C481" w14:textId="77777777" w:rsidR="00163E09" w:rsidRPr="00BA74AF" w:rsidRDefault="00163E09" w:rsidP="00E857DC">
            <w:pPr>
              <w:rPr>
                <w:rStyle w:val="SAPEmphasis"/>
              </w:rPr>
            </w:pPr>
            <w:r w:rsidRPr="00BA74AF">
              <w:rPr>
                <w:rStyle w:val="SAPEmphasis"/>
              </w:rPr>
              <w:t>Log on</w:t>
            </w:r>
          </w:p>
        </w:tc>
        <w:tc>
          <w:tcPr>
            <w:tcW w:w="5102" w:type="dxa"/>
            <w:hideMark/>
          </w:tcPr>
          <w:p w14:paraId="4D193F30" w14:textId="5F7418A2" w:rsidR="00163E09" w:rsidRPr="00BA74AF" w:rsidRDefault="000A7F63">
            <w:r w:rsidRPr="00BA74AF">
              <w:t xml:space="preserve">Log on to </w:t>
            </w:r>
            <w:r w:rsidRPr="00BA74AF">
              <w:rPr>
                <w:rStyle w:val="SAPScreenElement"/>
                <w:color w:val="auto"/>
              </w:rPr>
              <w:t>Employee Central</w:t>
            </w:r>
            <w:r w:rsidR="001E64D9" w:rsidRPr="00BA74AF">
              <w:t xml:space="preserve"> </w:t>
            </w:r>
            <w:r w:rsidR="00163E09" w:rsidRPr="00BA74AF">
              <w:t xml:space="preserve">as </w:t>
            </w:r>
            <w:r w:rsidR="004C1600" w:rsidRPr="00BA74AF">
              <w:t>HR</w:t>
            </w:r>
            <w:r w:rsidR="00FC322E" w:rsidRPr="00BA74AF">
              <w:t xml:space="preserve"> </w:t>
            </w:r>
            <w:r w:rsidR="00375172" w:rsidRPr="00BA74AF">
              <w:t>Business Partner</w:t>
            </w:r>
            <w:r w:rsidR="00163E09" w:rsidRPr="00BA74AF">
              <w:t>.</w:t>
            </w:r>
          </w:p>
        </w:tc>
        <w:tc>
          <w:tcPr>
            <w:tcW w:w="5400" w:type="dxa"/>
            <w:hideMark/>
          </w:tcPr>
          <w:p w14:paraId="5C99E25D" w14:textId="77777777" w:rsidR="00163E09" w:rsidRPr="00BA74AF" w:rsidRDefault="00163E09" w:rsidP="00E857DC">
            <w:r w:rsidRPr="00BA74AF">
              <w:t xml:space="preserve">The </w:t>
            </w:r>
            <w:r w:rsidRPr="00BA74AF">
              <w:rPr>
                <w:rStyle w:val="SAPScreenElement"/>
              </w:rPr>
              <w:t xml:space="preserve">Home </w:t>
            </w:r>
            <w:r w:rsidRPr="00BA74AF">
              <w:t>page is displayed.</w:t>
            </w:r>
          </w:p>
        </w:tc>
        <w:tc>
          <w:tcPr>
            <w:tcW w:w="1263" w:type="dxa"/>
          </w:tcPr>
          <w:p w14:paraId="168DE008" w14:textId="77777777" w:rsidR="00163E09" w:rsidRPr="00BA74AF" w:rsidRDefault="00163E09" w:rsidP="00E857DC">
            <w:pPr>
              <w:rPr>
                <w:rFonts w:cs="Arial"/>
                <w:bCs/>
              </w:rPr>
            </w:pPr>
          </w:p>
        </w:tc>
      </w:tr>
      <w:tr w:rsidR="00851E2C" w:rsidRPr="00BA74AF" w14:paraId="4E8C1CEE" w14:textId="77777777" w:rsidTr="00AC5C05">
        <w:trPr>
          <w:trHeight w:val="288"/>
        </w:trPr>
        <w:tc>
          <w:tcPr>
            <w:tcW w:w="851" w:type="dxa"/>
          </w:tcPr>
          <w:p w14:paraId="183DC9CF" w14:textId="7771A9BB" w:rsidR="00851E2C" w:rsidRPr="00BA74AF" w:rsidRDefault="00B82631" w:rsidP="00851E2C">
            <w:r w:rsidRPr="00BA74AF">
              <w:t>2</w:t>
            </w:r>
          </w:p>
        </w:tc>
        <w:tc>
          <w:tcPr>
            <w:tcW w:w="1669" w:type="dxa"/>
          </w:tcPr>
          <w:p w14:paraId="1573B5F6" w14:textId="6BDBBAD8" w:rsidR="00851E2C" w:rsidRPr="00BA74AF" w:rsidRDefault="00851E2C" w:rsidP="00851E2C">
            <w:pPr>
              <w:rPr>
                <w:rStyle w:val="SAPEmphasis"/>
              </w:rPr>
            </w:pPr>
            <w:r w:rsidRPr="00BA74AF">
              <w:rPr>
                <w:rStyle w:val="SAPEmphasis"/>
              </w:rPr>
              <w:t>Access Requests Tile</w:t>
            </w:r>
          </w:p>
        </w:tc>
        <w:tc>
          <w:tcPr>
            <w:tcW w:w="5102" w:type="dxa"/>
          </w:tcPr>
          <w:p w14:paraId="131854D8" w14:textId="679BDED6" w:rsidR="00851E2C" w:rsidRPr="00BA74AF" w:rsidRDefault="00851E2C" w:rsidP="00851E2C">
            <w:r w:rsidRPr="00BA74AF">
              <w:t xml:space="preserve">On the </w:t>
            </w:r>
            <w:r w:rsidRPr="00BA74AF">
              <w:rPr>
                <w:rStyle w:val="SAPScreenElement"/>
              </w:rPr>
              <w:t xml:space="preserve">Home </w:t>
            </w:r>
            <w:r w:rsidRPr="00BA74AF">
              <w:rPr>
                <w:rFonts w:cs="Arial"/>
                <w:bCs/>
              </w:rPr>
              <w:t>page</w:t>
            </w:r>
            <w:r w:rsidRPr="00BA74AF">
              <w:rPr>
                <w:rStyle w:val="SAPScreenElement"/>
              </w:rPr>
              <w:t>,</w:t>
            </w:r>
            <w:r w:rsidRPr="00BA74AF">
              <w:t xml:space="preserve"> go to the</w:t>
            </w:r>
            <w:r w:rsidRPr="00BA74AF">
              <w:rPr>
                <w:i/>
              </w:rPr>
              <w:t xml:space="preserve"> </w:t>
            </w:r>
            <w:r w:rsidRPr="00BA74AF">
              <w:rPr>
                <w:rStyle w:val="SAPScreenElement"/>
              </w:rPr>
              <w:t>To Do</w:t>
            </w:r>
            <w:r w:rsidRPr="00BA74AF">
              <w:rPr>
                <w:i/>
                <w:lang w:eastAsia="zh-CN"/>
              </w:rPr>
              <w:t xml:space="preserve"> </w:t>
            </w:r>
            <w:r w:rsidRPr="00BA74AF">
              <w:rPr>
                <w:lang w:eastAsia="zh-CN"/>
              </w:rPr>
              <w:t>section</w:t>
            </w:r>
            <w:r w:rsidRPr="00BA74AF">
              <w:rPr>
                <w:i/>
                <w:lang w:eastAsia="zh-CN"/>
              </w:rPr>
              <w:t xml:space="preserve"> </w:t>
            </w:r>
            <w:r w:rsidRPr="00BA74AF">
              <w:rPr>
                <w:lang w:eastAsia="zh-CN"/>
              </w:rPr>
              <w:t xml:space="preserve">and click on the </w:t>
            </w:r>
            <w:r w:rsidRPr="00BA74AF">
              <w:rPr>
                <w:rStyle w:val="SAPScreenElement"/>
              </w:rPr>
              <w:t>Approve Requests</w:t>
            </w:r>
            <w:r w:rsidRPr="00BA74AF">
              <w:t xml:space="preserve"> tile.</w:t>
            </w:r>
          </w:p>
        </w:tc>
        <w:tc>
          <w:tcPr>
            <w:tcW w:w="5400" w:type="dxa"/>
          </w:tcPr>
          <w:p w14:paraId="277B97F8" w14:textId="61C0A702" w:rsidR="00851E2C" w:rsidRPr="00BA74AF" w:rsidRDefault="00851E2C" w:rsidP="00851E2C">
            <w:r w:rsidRPr="00BA74AF">
              <w:rPr>
                <w:rFonts w:cs="Arial"/>
                <w:bCs/>
              </w:rPr>
              <w:t xml:space="preserve">The </w:t>
            </w:r>
            <w:r w:rsidRPr="00BA74AF">
              <w:rPr>
                <w:rStyle w:val="SAPScreenElement"/>
              </w:rPr>
              <w:t>Approve Requests</w:t>
            </w:r>
            <w:r w:rsidRPr="00BA74AF">
              <w:t xml:space="preserve"> </w:t>
            </w:r>
            <w:r w:rsidRPr="00BA74AF">
              <w:rPr>
                <w:rFonts w:cs="Arial"/>
                <w:bCs/>
              </w:rPr>
              <w:t xml:space="preserve">dialog box is displayed, containing a list of all the request you need to approve. For each request, high level details are given, which depend on the request type. </w:t>
            </w:r>
          </w:p>
        </w:tc>
        <w:tc>
          <w:tcPr>
            <w:tcW w:w="1263" w:type="dxa"/>
          </w:tcPr>
          <w:p w14:paraId="4B81D318" w14:textId="77777777" w:rsidR="00851E2C" w:rsidRPr="00BA74AF" w:rsidRDefault="00851E2C" w:rsidP="00851E2C">
            <w:pPr>
              <w:rPr>
                <w:rFonts w:cs="Arial"/>
                <w:bCs/>
              </w:rPr>
            </w:pPr>
          </w:p>
        </w:tc>
      </w:tr>
      <w:tr w:rsidR="00163E09" w:rsidRPr="00BA74AF" w14:paraId="5E3AB158" w14:textId="77777777" w:rsidTr="00AC5C05">
        <w:trPr>
          <w:trHeight w:val="357"/>
        </w:trPr>
        <w:tc>
          <w:tcPr>
            <w:tcW w:w="851" w:type="dxa"/>
            <w:hideMark/>
          </w:tcPr>
          <w:p w14:paraId="13758AC0" w14:textId="1D75400B" w:rsidR="00163E09" w:rsidRPr="00BA74AF" w:rsidRDefault="00EF0FFE" w:rsidP="00E857DC">
            <w:r w:rsidRPr="00BA74AF">
              <w:lastRenderedPageBreak/>
              <w:t>3</w:t>
            </w:r>
          </w:p>
        </w:tc>
        <w:tc>
          <w:tcPr>
            <w:tcW w:w="1669" w:type="dxa"/>
            <w:hideMark/>
          </w:tcPr>
          <w:p w14:paraId="1F58A3FF" w14:textId="77777777" w:rsidR="00163E09" w:rsidRPr="00BA74AF" w:rsidRDefault="00163E09" w:rsidP="00E857DC">
            <w:pPr>
              <w:rPr>
                <w:rStyle w:val="SAPEmphasis"/>
              </w:rPr>
            </w:pPr>
            <w:r w:rsidRPr="00BA74AF">
              <w:rPr>
                <w:rStyle w:val="SAPEmphasis"/>
              </w:rPr>
              <w:t>Select Change Request</w:t>
            </w:r>
          </w:p>
        </w:tc>
        <w:tc>
          <w:tcPr>
            <w:tcW w:w="5102" w:type="dxa"/>
            <w:hideMark/>
          </w:tcPr>
          <w:p w14:paraId="0D225A5F" w14:textId="30D21140" w:rsidR="00851E2C" w:rsidRPr="00BA74AF" w:rsidRDefault="00851E2C" w:rsidP="00851E2C">
            <w:pPr>
              <w:rPr>
                <w:rFonts w:eastAsiaTheme="minorHAnsi"/>
                <w:sz w:val="22"/>
                <w:szCs w:val="22"/>
              </w:rPr>
            </w:pPr>
            <w:r w:rsidRPr="00BA74AF">
              <w:t xml:space="preserve">On the </w:t>
            </w:r>
            <w:r w:rsidRPr="00BA74AF">
              <w:rPr>
                <w:rStyle w:val="SAPScreenElement"/>
              </w:rPr>
              <w:t>Approve Requests</w:t>
            </w:r>
            <w:r w:rsidRPr="00BA74AF">
              <w:t xml:space="preserve"> </w:t>
            </w:r>
            <w:r w:rsidRPr="00BA74AF">
              <w:rPr>
                <w:rFonts w:cs="Arial"/>
                <w:bCs/>
              </w:rPr>
              <w:t>dialog box,</w:t>
            </w:r>
            <w:r w:rsidRPr="00BA74AF">
              <w:t xml:space="preserve"> click on the </w:t>
            </w:r>
            <w:r w:rsidRPr="00BA74AF">
              <w:rPr>
                <w:rStyle w:val="SAPScreenElement"/>
              </w:rPr>
              <w:t xml:space="preserve">Personal Information change for &lt;Employee Name&gt; </w:t>
            </w:r>
            <w:r w:rsidRPr="00BA74AF">
              <w:t>link.</w:t>
            </w:r>
          </w:p>
          <w:p w14:paraId="79F196BF" w14:textId="0E54B2BC" w:rsidR="00851E2C" w:rsidRPr="00BA74AF" w:rsidRDefault="00851E2C" w:rsidP="00AC5C05">
            <w:pPr>
              <w:pStyle w:val="SAPNoteHeading"/>
              <w:ind w:left="255"/>
            </w:pPr>
            <w:r w:rsidRPr="00BA74AF">
              <w:rPr>
                <w:noProof/>
              </w:rPr>
              <w:drawing>
                <wp:inline distT="0" distB="0" distL="0" distR="0" wp14:anchorId="5877F5ED" wp14:editId="200F8457">
                  <wp:extent cx="225425" cy="2254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74AF">
              <w:t> Note</w:t>
            </w:r>
          </w:p>
          <w:p w14:paraId="56DC3B75" w14:textId="46C95D9A" w:rsidR="004C1600" w:rsidRPr="00BA74AF" w:rsidRDefault="000A1E74" w:rsidP="00AC5C05">
            <w:pPr>
              <w:ind w:left="255"/>
            </w:pPr>
            <w:r w:rsidRPr="00BA74AF">
              <w:t>In case you have several requests in the tile</w:t>
            </w:r>
            <w:r w:rsidR="00851E2C" w:rsidRPr="00BA74AF">
              <w:t xml:space="preserve">, select the </w:t>
            </w:r>
            <w:r w:rsidR="00851E2C" w:rsidRPr="00BA74AF">
              <w:rPr>
                <w:rStyle w:val="SAPScreenElement"/>
              </w:rPr>
              <w:t>Go to Workflow Requests</w:t>
            </w:r>
            <w:r w:rsidR="00851E2C" w:rsidRPr="00BA74AF">
              <w:t xml:space="preserve"> link located at the bottom right of the </w:t>
            </w:r>
            <w:r w:rsidR="00851E2C" w:rsidRPr="00BA74AF">
              <w:rPr>
                <w:rStyle w:val="SAPScreenElement"/>
              </w:rPr>
              <w:t>Approve Requests</w:t>
            </w:r>
            <w:r w:rsidR="00851E2C" w:rsidRPr="00BA74AF">
              <w:t xml:space="preserve"> </w:t>
            </w:r>
            <w:r w:rsidR="00851E2C" w:rsidRPr="00BA74AF">
              <w:rPr>
                <w:rFonts w:cs="Arial"/>
                <w:bCs/>
              </w:rPr>
              <w:t>dialog box</w:t>
            </w:r>
            <w:r w:rsidR="00851E2C" w:rsidRPr="00BA74AF">
              <w:t xml:space="preserve">. </w:t>
            </w:r>
            <w:r w:rsidR="00851E2C" w:rsidRPr="00BA74AF">
              <w:rPr>
                <w:rFonts w:cs="Arial"/>
                <w:bCs/>
              </w:rPr>
              <w:t xml:space="preserve">The </w:t>
            </w:r>
            <w:r w:rsidR="00851E2C" w:rsidRPr="00BA74AF">
              <w:rPr>
                <w:rStyle w:val="SAPScreenElement"/>
              </w:rPr>
              <w:t>My Workflow Request (#)</w:t>
            </w:r>
            <w:r w:rsidR="00851E2C" w:rsidRPr="00BA74AF">
              <w:rPr>
                <w:rFonts w:cs="Arial"/>
                <w:bCs/>
              </w:rPr>
              <w:t xml:space="preserve"> screen is displayed. If appropriate, click </w:t>
            </w:r>
            <w:r w:rsidR="00851E2C" w:rsidRPr="00BA74AF">
              <w:rPr>
                <w:rStyle w:val="SAPScreenElement"/>
              </w:rPr>
              <w:t>More</w:t>
            </w:r>
            <w:r w:rsidR="00851E2C" w:rsidRPr="00BA74AF">
              <w:rPr>
                <w:rFonts w:cs="Arial"/>
                <w:bCs/>
              </w:rPr>
              <w:t>, to have the complete list of requests.</w:t>
            </w:r>
            <w:r w:rsidR="00851E2C" w:rsidRPr="00BA74AF">
              <w:t xml:space="preserve"> </w:t>
            </w:r>
            <w:r w:rsidR="005D6FCD" w:rsidRPr="00BA74AF">
              <w:t xml:space="preserve">Select the </w:t>
            </w:r>
            <w:r w:rsidR="005D6FCD" w:rsidRPr="00BA74AF">
              <w:rPr>
                <w:rStyle w:val="SAPScreenElement"/>
              </w:rPr>
              <w:t>Filter</w:t>
            </w:r>
            <w:r w:rsidR="00BA74AF">
              <w:rPr>
                <w:rStyle w:val="SAPScreenElement"/>
              </w:rPr>
              <w:t xml:space="preserve"> </w:t>
            </w:r>
            <w:r w:rsidR="005D6FCD" w:rsidRPr="00BA74AF">
              <w:t xml:space="preserve"> </w:t>
            </w:r>
            <w:r w:rsidR="005D6FCD" w:rsidRPr="00BA74AF">
              <w:rPr>
                <w:noProof/>
              </w:rPr>
              <w:drawing>
                <wp:inline distT="0" distB="0" distL="0" distR="0" wp14:anchorId="18707F4B" wp14:editId="2ED0117A">
                  <wp:extent cx="333375" cy="2762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276225"/>
                          </a:xfrm>
                          <a:prstGeom prst="rect">
                            <a:avLst/>
                          </a:prstGeom>
                        </pic:spPr>
                      </pic:pic>
                    </a:graphicData>
                  </a:graphic>
                </wp:inline>
              </w:drawing>
            </w:r>
            <w:r w:rsidR="005D6FCD" w:rsidRPr="00BA74AF">
              <w:t xml:space="preserve"> icon to search for the request you need to approve. In the filter criteria fields, which show up, make entries as appropriate. For example, enter for </w:t>
            </w:r>
            <w:r w:rsidR="005D6FCD" w:rsidRPr="00BA74AF">
              <w:rPr>
                <w:rStyle w:val="SAPScreenElement"/>
              </w:rPr>
              <w:t>Request Type</w:t>
            </w:r>
            <w:r w:rsidR="005D6FCD" w:rsidRPr="00BA74AF">
              <w:t xml:space="preserve"> value</w:t>
            </w:r>
            <w:r w:rsidR="005D6FCD" w:rsidRPr="00BA74AF">
              <w:rPr>
                <w:rStyle w:val="SAPUserEntry"/>
              </w:rPr>
              <w:t xml:space="preserve"> Change Personal Info </w:t>
            </w:r>
            <w:r w:rsidR="005D6FCD" w:rsidRPr="00BA74AF">
              <w:t xml:space="preserve">and in </w:t>
            </w:r>
            <w:r w:rsidR="005D6FCD" w:rsidRPr="00BA74AF">
              <w:rPr>
                <w:rStyle w:val="SAPScreenElement"/>
              </w:rPr>
              <w:t>Initiated By</w:t>
            </w:r>
            <w:r w:rsidR="005D6FCD" w:rsidRPr="00BA74AF">
              <w:t xml:space="preserve"> the name of the employee who has reported the change in personal information. Then choose the </w:t>
            </w:r>
            <w:r w:rsidR="005D6FCD" w:rsidRPr="00BA74AF">
              <w:rPr>
                <w:rStyle w:val="SAPScreenElement"/>
              </w:rPr>
              <w:t>Go</w:t>
            </w:r>
            <w:r w:rsidR="005D6FCD" w:rsidRPr="00BA74AF">
              <w:t xml:space="preserve"> button. </w:t>
            </w:r>
            <w:r w:rsidR="00851E2C" w:rsidRPr="00BA74AF">
              <w:t>In the</w:t>
            </w:r>
            <w:r w:rsidR="005D6FCD" w:rsidRPr="00BA74AF">
              <w:t xml:space="preserve"> result</w:t>
            </w:r>
            <w:r w:rsidR="00851E2C" w:rsidRPr="00BA74AF">
              <w:t xml:space="preserve"> list, click on the appropriate </w:t>
            </w:r>
            <w:r w:rsidR="00851E2C" w:rsidRPr="00BA74AF">
              <w:rPr>
                <w:rStyle w:val="SAPScreenElement"/>
              </w:rPr>
              <w:t xml:space="preserve">Personal Information change for &lt;Employee Name&gt; </w:t>
            </w:r>
            <w:r w:rsidR="00851E2C" w:rsidRPr="00BA74AF">
              <w:t>link.</w:t>
            </w:r>
          </w:p>
        </w:tc>
        <w:tc>
          <w:tcPr>
            <w:tcW w:w="5400" w:type="dxa"/>
            <w:hideMark/>
          </w:tcPr>
          <w:p w14:paraId="59E1CD38" w14:textId="02905606" w:rsidR="00163E09" w:rsidRPr="00BA74AF" w:rsidRDefault="00163E09" w:rsidP="00E857DC">
            <w:pPr>
              <w:spacing w:after="0"/>
              <w:rPr>
                <w:rFonts w:cs="Arial"/>
                <w:bCs/>
              </w:rPr>
            </w:pPr>
            <w:r w:rsidRPr="00BA74AF">
              <w:rPr>
                <w:rFonts w:cs="Arial"/>
                <w:bCs/>
              </w:rPr>
              <w:t xml:space="preserve">The </w:t>
            </w:r>
            <w:r w:rsidRPr="00BA74AF">
              <w:rPr>
                <w:rStyle w:val="SAPScreenElement"/>
              </w:rPr>
              <w:t>Employee Files</w:t>
            </w:r>
            <w:r w:rsidR="002D101C" w:rsidRPr="00BA74AF">
              <w:rPr>
                <w:rStyle w:val="SAPScreenElement"/>
              </w:rPr>
              <w:t xml:space="preserve"> &gt; Workflow Details</w:t>
            </w:r>
            <w:r w:rsidR="002D101C" w:rsidRPr="00BA74AF">
              <w:rPr>
                <w:rFonts w:cs="Arial"/>
                <w:bCs/>
              </w:rPr>
              <w:t xml:space="preserve"> </w:t>
            </w:r>
            <w:r w:rsidRPr="00BA74AF">
              <w:rPr>
                <w:rFonts w:cs="Arial"/>
                <w:bCs/>
              </w:rPr>
              <w:t>screen is displayed</w:t>
            </w:r>
            <w:r w:rsidR="00560C2E" w:rsidRPr="00BA74AF">
              <w:rPr>
                <w:rFonts w:cs="Arial"/>
                <w:bCs/>
              </w:rPr>
              <w:t>,</w:t>
            </w:r>
            <w:r w:rsidRPr="00BA74AF">
              <w:rPr>
                <w:rFonts w:cs="Arial"/>
                <w:bCs/>
              </w:rPr>
              <w:t xml:space="preserve"> containing details to the change request. The screen is divided in several sections:</w:t>
            </w:r>
          </w:p>
          <w:p w14:paraId="468AD5C1" w14:textId="77777777" w:rsidR="00163E09" w:rsidRPr="00BA74AF" w:rsidRDefault="00163E09" w:rsidP="00163E09">
            <w:pPr>
              <w:numPr>
                <w:ilvl w:val="0"/>
                <w:numId w:val="30"/>
              </w:numPr>
              <w:spacing w:before="0" w:after="0" w:line="240" w:lineRule="auto"/>
              <w:ind w:left="176" w:hanging="176"/>
              <w:rPr>
                <w:rFonts w:cs="Arial"/>
                <w:bCs/>
              </w:rPr>
            </w:pPr>
            <w:r w:rsidRPr="00BA74AF">
              <w:rPr>
                <w:rFonts w:cs="Arial"/>
                <w:bCs/>
              </w:rPr>
              <w:t xml:space="preserve">The </w:t>
            </w:r>
            <w:r w:rsidRPr="00BA74AF">
              <w:rPr>
                <w:rStyle w:val="SAPScreenElement"/>
              </w:rPr>
              <w:t>Do you approve this request?</w:t>
            </w:r>
            <w:r w:rsidRPr="00BA74AF">
              <w:rPr>
                <w:rFonts w:cs="Arial"/>
                <w:bCs/>
              </w:rPr>
              <w:t xml:space="preserve"> section contains a short overview of the request, its initiator, and the workflow participants.</w:t>
            </w:r>
          </w:p>
          <w:p w14:paraId="573722FB" w14:textId="77777777" w:rsidR="00163E09" w:rsidRPr="00BA74AF" w:rsidRDefault="00163E09" w:rsidP="00163E09">
            <w:pPr>
              <w:numPr>
                <w:ilvl w:val="0"/>
                <w:numId w:val="30"/>
              </w:numPr>
              <w:spacing w:before="0" w:after="0" w:line="240" w:lineRule="auto"/>
              <w:ind w:left="176" w:hanging="176"/>
              <w:rPr>
                <w:rFonts w:cs="Arial"/>
                <w:bCs/>
              </w:rPr>
            </w:pPr>
            <w:r w:rsidRPr="00BA74AF">
              <w:rPr>
                <w:rFonts w:cs="Arial"/>
                <w:bCs/>
              </w:rPr>
              <w:t xml:space="preserve">The </w:t>
            </w:r>
            <w:r w:rsidR="004C1600" w:rsidRPr="00BA74AF">
              <w:rPr>
                <w:rStyle w:val="SAPScreenElement"/>
              </w:rPr>
              <w:t>Personal</w:t>
            </w:r>
            <w:r w:rsidRPr="00BA74AF">
              <w:rPr>
                <w:rStyle w:val="SAPScreenElement"/>
              </w:rPr>
              <w:t xml:space="preserve"> Information</w:t>
            </w:r>
            <w:r w:rsidRPr="00BA74AF">
              <w:rPr>
                <w:rFonts w:cs="Arial"/>
                <w:bCs/>
              </w:rPr>
              <w:t xml:space="preserve"> section contains the detailed change request.</w:t>
            </w:r>
          </w:p>
          <w:p w14:paraId="7945D72A" w14:textId="77777777" w:rsidR="00163E09" w:rsidRPr="00BA74AF" w:rsidRDefault="00163E09" w:rsidP="00163E09">
            <w:pPr>
              <w:numPr>
                <w:ilvl w:val="0"/>
                <w:numId w:val="30"/>
              </w:numPr>
              <w:spacing w:before="0" w:after="0" w:line="240" w:lineRule="auto"/>
              <w:ind w:left="176" w:hanging="176"/>
            </w:pPr>
            <w:r w:rsidRPr="00BA74AF">
              <w:rPr>
                <w:rFonts w:cs="Arial"/>
                <w:bCs/>
              </w:rPr>
              <w:t xml:space="preserve">In the </w:t>
            </w:r>
            <w:r w:rsidRPr="00BA74AF">
              <w:rPr>
                <w:rStyle w:val="SAPScreenElement"/>
              </w:rPr>
              <w:t xml:space="preserve">Comment </w:t>
            </w:r>
            <w:r w:rsidRPr="00BA74AF">
              <w:rPr>
                <w:rFonts w:cs="Arial"/>
                <w:bCs/>
              </w:rPr>
              <w:t>section, you can post your remarks to the change request.</w:t>
            </w:r>
          </w:p>
          <w:p w14:paraId="075C5A40" w14:textId="5203FBEB" w:rsidR="00163E09" w:rsidRPr="00BA74AF" w:rsidRDefault="00163E09" w:rsidP="0005286C">
            <w:pPr>
              <w:numPr>
                <w:ilvl w:val="0"/>
                <w:numId w:val="30"/>
              </w:numPr>
              <w:spacing w:before="0" w:after="0" w:line="240" w:lineRule="auto"/>
              <w:ind w:left="176" w:hanging="176"/>
            </w:pPr>
            <w:r w:rsidRPr="00BA74AF">
              <w:rPr>
                <w:rFonts w:cs="Arial"/>
                <w:bCs/>
              </w:rPr>
              <w:t xml:space="preserve">On the right part of the screen a short profile of the </w:t>
            </w:r>
            <w:r w:rsidR="0097145A" w:rsidRPr="00BA74AF">
              <w:rPr>
                <w:rFonts w:cs="Arial"/>
                <w:bCs/>
              </w:rPr>
              <w:t xml:space="preserve">requesting </w:t>
            </w:r>
            <w:r w:rsidRPr="00BA74AF">
              <w:rPr>
                <w:rFonts w:cs="Arial"/>
                <w:bCs/>
              </w:rPr>
              <w:t>employee is given, as well as administrative details to the request initiation.</w:t>
            </w:r>
          </w:p>
        </w:tc>
        <w:tc>
          <w:tcPr>
            <w:tcW w:w="1263" w:type="dxa"/>
          </w:tcPr>
          <w:p w14:paraId="7CFF039E" w14:textId="77777777" w:rsidR="00163E09" w:rsidRPr="00BA74AF" w:rsidRDefault="00163E09" w:rsidP="00E857DC">
            <w:pPr>
              <w:rPr>
                <w:rFonts w:cs="Arial"/>
                <w:bCs/>
              </w:rPr>
            </w:pPr>
          </w:p>
        </w:tc>
      </w:tr>
      <w:tr w:rsidR="00163E09" w:rsidRPr="00BA74AF" w14:paraId="7C46F966" w14:textId="77777777" w:rsidTr="00AC5C05">
        <w:trPr>
          <w:trHeight w:val="357"/>
        </w:trPr>
        <w:tc>
          <w:tcPr>
            <w:tcW w:w="851" w:type="dxa"/>
            <w:hideMark/>
          </w:tcPr>
          <w:p w14:paraId="0CB25B02" w14:textId="56C13B46" w:rsidR="00163E09" w:rsidRPr="00BA74AF" w:rsidRDefault="00EF0FFE" w:rsidP="00E857DC">
            <w:r w:rsidRPr="00BA74AF">
              <w:t>4</w:t>
            </w:r>
          </w:p>
        </w:tc>
        <w:tc>
          <w:tcPr>
            <w:tcW w:w="1669" w:type="dxa"/>
            <w:hideMark/>
          </w:tcPr>
          <w:p w14:paraId="315A0DA1" w14:textId="77777777" w:rsidR="00163E09" w:rsidRPr="00BA74AF" w:rsidRDefault="00163E09" w:rsidP="00E857DC">
            <w:pPr>
              <w:rPr>
                <w:rStyle w:val="SAPEmphasis"/>
              </w:rPr>
            </w:pPr>
            <w:r w:rsidRPr="00BA74AF">
              <w:rPr>
                <w:rStyle w:val="SAPEmphasis"/>
              </w:rPr>
              <w:t xml:space="preserve">Review </w:t>
            </w:r>
            <w:r w:rsidR="004C1600" w:rsidRPr="00BA74AF">
              <w:rPr>
                <w:rStyle w:val="SAPEmphasis"/>
              </w:rPr>
              <w:t>Personal</w:t>
            </w:r>
            <w:r w:rsidR="004C1600" w:rsidRPr="00BA74AF">
              <w:rPr>
                <w:rStyle w:val="SAPScreenElement"/>
              </w:rPr>
              <w:t xml:space="preserve"> </w:t>
            </w:r>
            <w:r w:rsidRPr="00BA74AF">
              <w:rPr>
                <w:rStyle w:val="SAPEmphasis"/>
              </w:rPr>
              <w:t>Information</w:t>
            </w:r>
          </w:p>
        </w:tc>
        <w:tc>
          <w:tcPr>
            <w:tcW w:w="5102" w:type="dxa"/>
            <w:hideMark/>
          </w:tcPr>
          <w:p w14:paraId="66C9B247" w14:textId="77777777" w:rsidR="00163E09" w:rsidRPr="00BA74AF" w:rsidRDefault="00163E09" w:rsidP="00E857DC">
            <w:pPr>
              <w:pStyle w:val="List"/>
              <w:ind w:left="0" w:firstLine="0"/>
            </w:pPr>
            <w:r w:rsidRPr="00BA74AF">
              <w:t xml:space="preserve">Review the details in the </w:t>
            </w:r>
            <w:r w:rsidR="004C1600" w:rsidRPr="00BA74AF">
              <w:rPr>
                <w:rStyle w:val="SAPScreenElement"/>
              </w:rPr>
              <w:t xml:space="preserve">Personal </w:t>
            </w:r>
            <w:r w:rsidRPr="00BA74AF">
              <w:rPr>
                <w:rStyle w:val="SAPScreenElement"/>
              </w:rPr>
              <w:t>Information</w:t>
            </w:r>
            <w:r w:rsidRPr="00BA74AF">
              <w:t xml:space="preserve"> section.</w:t>
            </w:r>
          </w:p>
        </w:tc>
        <w:tc>
          <w:tcPr>
            <w:tcW w:w="5400" w:type="dxa"/>
            <w:hideMark/>
          </w:tcPr>
          <w:p w14:paraId="62C930FF" w14:textId="77777777" w:rsidR="00163E09" w:rsidRPr="00BA74AF" w:rsidRDefault="00163E09" w:rsidP="004C1600">
            <w:pPr>
              <w:rPr>
                <w:rFonts w:cs="Arial"/>
                <w:bCs/>
              </w:rPr>
            </w:pPr>
            <w:r w:rsidRPr="00BA74AF">
              <w:rPr>
                <w:rFonts w:cs="Arial"/>
                <w:bCs/>
              </w:rPr>
              <w:t xml:space="preserve">The data for the </w:t>
            </w:r>
            <w:r w:rsidR="004C1600" w:rsidRPr="00BA74AF">
              <w:rPr>
                <w:rFonts w:cs="Arial"/>
                <w:bCs/>
              </w:rPr>
              <w:t>personal</w:t>
            </w:r>
            <w:r w:rsidRPr="00BA74AF">
              <w:rPr>
                <w:rFonts w:cs="Arial"/>
                <w:bCs/>
              </w:rPr>
              <w:t xml:space="preserve"> change has been reviewed and is ready for approval.</w:t>
            </w:r>
          </w:p>
        </w:tc>
        <w:tc>
          <w:tcPr>
            <w:tcW w:w="1263" w:type="dxa"/>
          </w:tcPr>
          <w:p w14:paraId="5B69935B" w14:textId="77777777" w:rsidR="00163E09" w:rsidRPr="00BA74AF" w:rsidRDefault="00163E09" w:rsidP="00E857DC">
            <w:pPr>
              <w:rPr>
                <w:rFonts w:cs="Arial"/>
                <w:bCs/>
              </w:rPr>
            </w:pPr>
          </w:p>
        </w:tc>
      </w:tr>
      <w:tr w:rsidR="00163E09" w:rsidRPr="00BA74AF" w14:paraId="194F4D5A" w14:textId="77777777" w:rsidTr="00AC5C05">
        <w:trPr>
          <w:trHeight w:val="357"/>
        </w:trPr>
        <w:tc>
          <w:tcPr>
            <w:tcW w:w="851" w:type="dxa"/>
            <w:hideMark/>
          </w:tcPr>
          <w:p w14:paraId="49DABB1C" w14:textId="4E0BBF86" w:rsidR="00163E09" w:rsidRPr="00BA74AF" w:rsidRDefault="00EF0FFE" w:rsidP="00E857DC">
            <w:r w:rsidRPr="00BA74AF">
              <w:t>5</w:t>
            </w:r>
          </w:p>
        </w:tc>
        <w:tc>
          <w:tcPr>
            <w:tcW w:w="1669" w:type="dxa"/>
            <w:hideMark/>
          </w:tcPr>
          <w:p w14:paraId="67490127" w14:textId="77777777" w:rsidR="00163E09" w:rsidRPr="00BA74AF" w:rsidRDefault="00163E09" w:rsidP="00E857DC">
            <w:pPr>
              <w:rPr>
                <w:rStyle w:val="SAPEmphasis"/>
              </w:rPr>
            </w:pPr>
            <w:r w:rsidRPr="00BA74AF">
              <w:rPr>
                <w:rStyle w:val="SAPEmphasis"/>
              </w:rPr>
              <w:t>Approve Request</w:t>
            </w:r>
          </w:p>
        </w:tc>
        <w:tc>
          <w:tcPr>
            <w:tcW w:w="5102" w:type="dxa"/>
            <w:hideMark/>
          </w:tcPr>
          <w:p w14:paraId="76BE2927" w14:textId="32084969" w:rsidR="00163E09" w:rsidRPr="00BA74AF" w:rsidRDefault="00163E09">
            <w:r w:rsidRPr="00BA74AF">
              <w:t xml:space="preserve">If </w:t>
            </w:r>
            <w:r w:rsidRPr="00BA74AF">
              <w:rPr>
                <w:lang w:eastAsia="zh-CN"/>
              </w:rPr>
              <w:t>everything is fine</w:t>
            </w:r>
            <w:r w:rsidRPr="00BA74AF">
              <w:t xml:space="preserve">, choose the </w:t>
            </w:r>
            <w:r w:rsidRPr="00BA74AF">
              <w:rPr>
                <w:rStyle w:val="SAPScreenElement"/>
              </w:rPr>
              <w:t>Approve</w:t>
            </w:r>
            <w:r w:rsidRPr="00BA74AF">
              <w:rPr>
                <w:i/>
                <w:lang w:eastAsia="zh-CN"/>
              </w:rPr>
              <w:t xml:space="preserve"> </w:t>
            </w:r>
            <w:r w:rsidRPr="00BA74AF">
              <w:rPr>
                <w:lang w:eastAsia="zh-CN"/>
              </w:rPr>
              <w:t>button</w:t>
            </w:r>
            <w:r w:rsidRPr="00BA74AF">
              <w:t xml:space="preserve"> to approve the </w:t>
            </w:r>
            <w:r w:rsidR="002D101C" w:rsidRPr="00BA74AF">
              <w:t>p</w:t>
            </w:r>
            <w:r w:rsidR="004C1600" w:rsidRPr="00BA74AF">
              <w:t>ersonal</w:t>
            </w:r>
            <w:r w:rsidRPr="00BA74AF">
              <w:t xml:space="preserve"> </w:t>
            </w:r>
            <w:r w:rsidR="002D101C" w:rsidRPr="00BA74AF">
              <w:t xml:space="preserve">information change </w:t>
            </w:r>
            <w:r w:rsidRPr="00BA74AF">
              <w:t xml:space="preserve">request. </w:t>
            </w:r>
          </w:p>
        </w:tc>
        <w:tc>
          <w:tcPr>
            <w:tcW w:w="5400" w:type="dxa"/>
            <w:hideMark/>
          </w:tcPr>
          <w:p w14:paraId="4DB0CBB7" w14:textId="77777777" w:rsidR="00163E09" w:rsidRPr="00BA74AF" w:rsidRDefault="00163E09">
            <w:pPr>
              <w:rPr>
                <w:lang w:eastAsia="zh-CN"/>
              </w:rPr>
            </w:pPr>
            <w:r w:rsidRPr="00BA74AF">
              <w:t>The system generates a message about the successful approval of the workflow</w:t>
            </w:r>
            <w:r w:rsidRPr="00BA74AF">
              <w:rPr>
                <w:lang w:eastAsia="zh-CN"/>
              </w:rPr>
              <w:t xml:space="preserve">. You are directed back to your </w:t>
            </w:r>
            <w:r w:rsidRPr="00BA74AF">
              <w:rPr>
                <w:rStyle w:val="SAPScreenElement"/>
              </w:rPr>
              <w:t>Home</w:t>
            </w:r>
            <w:r w:rsidRPr="00BA74AF">
              <w:rPr>
                <w:lang w:eastAsia="zh-CN"/>
              </w:rPr>
              <w:t xml:space="preserve"> page. The change in </w:t>
            </w:r>
            <w:r w:rsidR="004C1600" w:rsidRPr="00BA74AF">
              <w:rPr>
                <w:lang w:eastAsia="zh-CN"/>
              </w:rPr>
              <w:t>personal information</w:t>
            </w:r>
            <w:r w:rsidRPr="00BA74AF">
              <w:rPr>
                <w:lang w:eastAsia="zh-CN"/>
              </w:rPr>
              <w:t xml:space="preserve"> becomes effective the date as entered in the system</w:t>
            </w:r>
            <w:r w:rsidR="00B0570B" w:rsidRPr="00BA74AF">
              <w:rPr>
                <w:lang w:eastAsia="zh-CN"/>
              </w:rPr>
              <w:t xml:space="preserve"> and can be viewed by the </w:t>
            </w:r>
            <w:r w:rsidR="00560C2E" w:rsidRPr="00BA74AF">
              <w:rPr>
                <w:lang w:eastAsia="zh-CN"/>
              </w:rPr>
              <w:t>employee</w:t>
            </w:r>
            <w:r w:rsidRPr="00BA74AF">
              <w:rPr>
                <w:lang w:eastAsia="zh-CN"/>
              </w:rPr>
              <w:t>.</w:t>
            </w:r>
          </w:p>
          <w:p w14:paraId="00AAFAB0" w14:textId="66FF713D" w:rsidR="00851E2C" w:rsidRPr="00BA74AF" w:rsidRDefault="00851E2C" w:rsidP="00AC5C05">
            <w:pPr>
              <w:pStyle w:val="SAPNoteHeading"/>
              <w:ind w:left="255"/>
            </w:pPr>
            <w:r w:rsidRPr="00BA74AF">
              <w:rPr>
                <w:noProof/>
              </w:rPr>
              <w:drawing>
                <wp:inline distT="0" distB="0" distL="0" distR="0" wp14:anchorId="70657E4B" wp14:editId="7BFAFE6C">
                  <wp:extent cx="225425" cy="2254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74AF">
              <w:t> Note</w:t>
            </w:r>
          </w:p>
          <w:p w14:paraId="783DC443" w14:textId="17CFA94F" w:rsidR="00851E2C" w:rsidRPr="00BA74AF" w:rsidRDefault="00851E2C" w:rsidP="00AC5C05">
            <w:pPr>
              <w:ind w:left="255"/>
              <w:rPr>
                <w:lang w:eastAsia="zh-CN"/>
              </w:rPr>
            </w:pPr>
            <w:r w:rsidRPr="00BA74AF">
              <w:t xml:space="preserve">In case you have approved the request starting from the </w:t>
            </w:r>
            <w:r w:rsidRPr="00BA74AF">
              <w:rPr>
                <w:rStyle w:val="SAPScreenElement"/>
              </w:rPr>
              <w:t>My Workflow Request (#)</w:t>
            </w:r>
            <w:r w:rsidRPr="00BA74AF">
              <w:rPr>
                <w:rFonts w:cs="Arial"/>
                <w:bCs/>
              </w:rPr>
              <w:t xml:space="preserve"> screen (see </w:t>
            </w:r>
            <w:r w:rsidRPr="00BA74AF">
              <w:rPr>
                <w:rFonts w:ascii="BentonSans Regular" w:hAnsi="BentonSans Regular"/>
                <w:color w:val="666666"/>
              </w:rPr>
              <w:t>Note</w:t>
            </w:r>
            <w:r w:rsidRPr="00BA74AF">
              <w:rPr>
                <w:rFonts w:cs="Arial"/>
                <w:bCs/>
              </w:rPr>
              <w:t xml:space="preserve"> in test step # 3), you </w:t>
            </w:r>
            <w:r w:rsidRPr="00BA74AF">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BA74AF">
              <w:t>the</w:t>
            </w:r>
            <w:r w:rsidR="00862E83" w:rsidRPr="00BA74AF">
              <w:rPr>
                <w:rStyle w:val="SAPScreenElement"/>
              </w:rPr>
              <w:t xml:space="preserve"> My Workflow Requests (#)</w:t>
            </w:r>
            <w:r w:rsidR="00862E83" w:rsidRPr="00BA74AF">
              <w:rPr>
                <w:rFonts w:cs="Arial"/>
                <w:bCs/>
              </w:rPr>
              <w:t xml:space="preserve"> screen will have no entry anymore and</w:t>
            </w:r>
            <w:r w:rsidR="00862E83" w:rsidRPr="00BA74AF">
              <w:rPr>
                <w:lang w:eastAsia="zh-CN"/>
              </w:rPr>
              <w:t xml:space="preserve"> the</w:t>
            </w:r>
            <w:r w:rsidRPr="00BA74AF">
              <w:t xml:space="preserve"> </w:t>
            </w:r>
            <w:r w:rsidRPr="00BA74AF">
              <w:rPr>
                <w:rStyle w:val="SAPScreenElement"/>
              </w:rPr>
              <w:t>Approve Requests</w:t>
            </w:r>
            <w:r w:rsidRPr="00BA74AF">
              <w:t xml:space="preserve"> tile </w:t>
            </w:r>
            <w:r w:rsidR="00862E83" w:rsidRPr="00BA74AF">
              <w:t>will</w:t>
            </w:r>
            <w:r w:rsidRPr="00BA74AF">
              <w:t xml:space="preserve"> no longer </w:t>
            </w:r>
            <w:r w:rsidR="00862E83" w:rsidRPr="00BA74AF">
              <w:t xml:space="preserve">be </w:t>
            </w:r>
            <w:r w:rsidRPr="00BA74AF">
              <w:t xml:space="preserve">visible in the </w:t>
            </w:r>
            <w:r w:rsidRPr="00BA74AF">
              <w:rPr>
                <w:rStyle w:val="SAPScreenElement"/>
              </w:rPr>
              <w:t>To Do</w:t>
            </w:r>
            <w:r w:rsidRPr="00BA74AF">
              <w:rPr>
                <w:i/>
                <w:lang w:eastAsia="zh-CN"/>
              </w:rPr>
              <w:t xml:space="preserve"> </w:t>
            </w:r>
            <w:r w:rsidRPr="00BA74AF">
              <w:rPr>
                <w:lang w:eastAsia="zh-CN"/>
              </w:rPr>
              <w:t>section</w:t>
            </w:r>
            <w:r w:rsidR="00862E83" w:rsidRPr="00BA74AF">
              <w:rPr>
                <w:lang w:eastAsia="zh-CN"/>
              </w:rPr>
              <w:t xml:space="preserve"> of your </w:t>
            </w:r>
            <w:r w:rsidR="00862E83" w:rsidRPr="00BA74AF">
              <w:rPr>
                <w:rStyle w:val="SAPScreenElement"/>
              </w:rPr>
              <w:t>Home</w:t>
            </w:r>
            <w:r w:rsidR="00862E83" w:rsidRPr="00BA74AF">
              <w:rPr>
                <w:lang w:eastAsia="zh-CN"/>
              </w:rPr>
              <w:t xml:space="preserve"> page</w:t>
            </w:r>
            <w:r w:rsidRPr="00BA74AF">
              <w:rPr>
                <w:lang w:eastAsia="zh-CN"/>
              </w:rPr>
              <w:t>.</w:t>
            </w:r>
          </w:p>
        </w:tc>
        <w:tc>
          <w:tcPr>
            <w:tcW w:w="1263" w:type="dxa"/>
          </w:tcPr>
          <w:p w14:paraId="749F2B5C" w14:textId="77777777" w:rsidR="00163E09" w:rsidRPr="00BA74AF" w:rsidRDefault="00163E09" w:rsidP="00E857DC">
            <w:pPr>
              <w:rPr>
                <w:rFonts w:cs="Arial"/>
                <w:bCs/>
              </w:rPr>
            </w:pPr>
          </w:p>
        </w:tc>
      </w:tr>
    </w:tbl>
    <w:p w14:paraId="125742F3" w14:textId="77777777" w:rsidR="00163E09" w:rsidRPr="00BA74AF" w:rsidRDefault="004C0E9A" w:rsidP="00AC5C05">
      <w:pPr>
        <w:pStyle w:val="SAPNoteHeading"/>
        <w:ind w:left="720"/>
      </w:pPr>
      <w:r w:rsidRPr="00BA74AF">
        <w:rPr>
          <w:noProof/>
        </w:rPr>
        <w:lastRenderedPageBreak/>
        <w:drawing>
          <wp:inline distT="0" distB="0" distL="0" distR="0" wp14:anchorId="670AF85F" wp14:editId="2AE73AF1">
            <wp:extent cx="228600" cy="228600"/>
            <wp:effectExtent l="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63E09" w:rsidRPr="00BA74AF">
        <w:t> Note</w:t>
      </w:r>
    </w:p>
    <w:p w14:paraId="38B0222B" w14:textId="73BC620A" w:rsidR="00163E09" w:rsidRPr="00BA74AF" w:rsidRDefault="00163E09" w:rsidP="00AC5C05">
      <w:pPr>
        <w:ind w:left="720"/>
      </w:pPr>
      <w:r w:rsidRPr="00BA74AF">
        <w:t xml:space="preserve">If required, you can also send back the change request to the </w:t>
      </w:r>
      <w:r w:rsidR="00560C2E" w:rsidRPr="00BA74AF">
        <w:t>employee</w:t>
      </w:r>
      <w:r w:rsidRPr="00BA74AF">
        <w:t xml:space="preserve"> for further details. In this case, it is recommended to add a comment explaining your decision.</w:t>
      </w:r>
      <w:r w:rsidR="008A3DDE" w:rsidRPr="00BA74AF">
        <w:t xml:space="preserve"> The employee can then either adapt the change request and resubmit it for approval, or cancel it.</w:t>
      </w:r>
    </w:p>
    <w:p w14:paraId="1DD3AEAF" w14:textId="77777777" w:rsidR="00536002" w:rsidRPr="00BA74AF" w:rsidRDefault="00536002" w:rsidP="00AC5C05">
      <w:pPr>
        <w:pStyle w:val="SAPNoteHeading"/>
        <w:ind w:left="720"/>
      </w:pPr>
      <w:r w:rsidRPr="00BA74AF">
        <w:rPr>
          <w:noProof/>
        </w:rPr>
        <w:drawing>
          <wp:inline distT="0" distB="0" distL="0" distR="0" wp14:anchorId="5CE12BF7" wp14:editId="45608C01">
            <wp:extent cx="228600" cy="22860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3B083E4C" w14:textId="172B44A5" w:rsidR="00536002" w:rsidRPr="00BA74AF" w:rsidRDefault="00536002" w:rsidP="00AC5C05">
      <w:pPr>
        <w:ind w:left="720"/>
        <w:rPr>
          <w:lang w:eastAsia="zh-CN"/>
        </w:rPr>
      </w:pPr>
      <w:r w:rsidRPr="00BA74AF">
        <w:t>In case email is configured and the email address of the employee is maintained in the system, the employee receives an automatic email about the approval of his or her change in personal information.</w:t>
      </w:r>
      <w:r w:rsidRPr="00BA74AF">
        <w:rPr>
          <w:lang w:eastAsia="zh-CN"/>
        </w:rPr>
        <w:t xml:space="preserve"> </w:t>
      </w:r>
    </w:p>
    <w:p w14:paraId="4FF03619" w14:textId="77777777" w:rsidR="00E6153A" w:rsidRPr="00BA74AF" w:rsidRDefault="00E6153A" w:rsidP="00AC5C05">
      <w:pPr>
        <w:pStyle w:val="SAPNoteHeading"/>
        <w:ind w:left="720"/>
      </w:pPr>
      <w:r w:rsidRPr="00BA74AF">
        <w:rPr>
          <w:noProof/>
        </w:rPr>
        <w:drawing>
          <wp:inline distT="0" distB="0" distL="0" distR="0" wp14:anchorId="14386B53" wp14:editId="537A0ED7">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4D584B14" w14:textId="77777777" w:rsidR="00E6153A" w:rsidRPr="00BA74AF" w:rsidRDefault="00E6153A" w:rsidP="00AC5C05">
      <w:pPr>
        <w:ind w:left="720"/>
      </w:pPr>
      <w:r w:rsidRPr="00BA74AF">
        <w:t>In case at a later point in time, another change in personal information occurs, for which the employee also wants to attach a scanned document, he or she can proceed as follows:</w:t>
      </w:r>
    </w:p>
    <w:p w14:paraId="4F450A9E" w14:textId="2BFC1F31" w:rsidR="00E6153A" w:rsidRPr="00BA74AF" w:rsidRDefault="00E6153A" w:rsidP="00A56319">
      <w:pPr>
        <w:pStyle w:val="ListParagraph"/>
        <w:numPr>
          <w:ilvl w:val="0"/>
          <w:numId w:val="30"/>
        </w:numPr>
        <w:ind w:left="1080"/>
        <w:rPr>
          <w:lang w:eastAsia="zh-CN"/>
        </w:rPr>
      </w:pPr>
      <w:r w:rsidRPr="00BA74AF">
        <w:t xml:space="preserve">Log on to </w:t>
      </w:r>
      <w:r w:rsidRPr="00BA74AF">
        <w:rPr>
          <w:rStyle w:val="SAPScreenElement"/>
          <w:color w:val="auto"/>
        </w:rPr>
        <w:t>Employee Central</w:t>
      </w:r>
      <w:r w:rsidRPr="00BA74AF">
        <w:t xml:space="preserve"> as Employee and proceed as described in process step </w:t>
      </w:r>
      <w:r w:rsidRPr="00BA74AF">
        <w:rPr>
          <w:rStyle w:val="SAPScreenElement"/>
          <w:color w:val="auto"/>
        </w:rPr>
        <w:t>Entering Change in Personal Information</w:t>
      </w:r>
      <w:r w:rsidRPr="00BA74AF">
        <w:rPr>
          <w:lang w:eastAsia="zh-CN"/>
        </w:rPr>
        <w:t>, test steps # 2 to # 6.</w:t>
      </w:r>
    </w:p>
    <w:p w14:paraId="26B52CC3" w14:textId="61B5692C" w:rsidR="00E6153A" w:rsidRPr="00BA74AF" w:rsidRDefault="00E6153A" w:rsidP="00A56319">
      <w:pPr>
        <w:pStyle w:val="ListParagraph"/>
        <w:numPr>
          <w:ilvl w:val="0"/>
          <w:numId w:val="30"/>
        </w:numPr>
        <w:ind w:left="1080"/>
        <w:rPr>
          <w:lang w:eastAsia="zh-CN"/>
        </w:rPr>
      </w:pPr>
      <w:r w:rsidRPr="00BA74AF">
        <w:rPr>
          <w:lang w:eastAsia="zh-CN"/>
        </w:rPr>
        <w:t xml:space="preserve">Before uploading an attachment to this new data record, delete the existing </w:t>
      </w:r>
      <w:r w:rsidR="00F008D4" w:rsidRPr="00BA74AF">
        <w:rPr>
          <w:lang w:eastAsia="zh-CN"/>
        </w:rPr>
        <w:t>attachment first</w:t>
      </w:r>
      <w:r w:rsidRPr="00BA74AF">
        <w:rPr>
          <w:lang w:eastAsia="zh-CN"/>
        </w:rPr>
        <w:t xml:space="preserve"> by pressing the </w:t>
      </w:r>
      <w:r w:rsidRPr="00BA74AF">
        <w:rPr>
          <w:rStyle w:val="SAPScreenElement"/>
        </w:rPr>
        <w:t>Delete</w:t>
      </w:r>
      <w:r w:rsidRPr="00BA74AF">
        <w:rPr>
          <w:lang w:eastAsia="zh-CN"/>
        </w:rPr>
        <w:t xml:space="preserve"> </w:t>
      </w:r>
      <w:r w:rsidRPr="00BA74AF">
        <w:rPr>
          <w:noProof/>
        </w:rPr>
        <w:drawing>
          <wp:inline distT="0" distB="0" distL="0" distR="0" wp14:anchorId="0C983715" wp14:editId="4685E676">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 cy="180975"/>
                    </a:xfrm>
                    <a:prstGeom prst="rect">
                      <a:avLst/>
                    </a:prstGeom>
                  </pic:spPr>
                </pic:pic>
              </a:graphicData>
            </a:graphic>
          </wp:inline>
        </w:drawing>
      </w:r>
      <w:r w:rsidRPr="00BA74AF">
        <w:rPr>
          <w:lang w:eastAsia="zh-CN"/>
        </w:rPr>
        <w:t xml:space="preserve"> icon. In the upcoming </w:t>
      </w:r>
      <w:r w:rsidRPr="00BA74AF">
        <w:rPr>
          <w:rStyle w:val="SAPScreenElement"/>
        </w:rPr>
        <w:t>Delete File</w:t>
      </w:r>
      <w:r w:rsidRPr="00BA74AF">
        <w:rPr>
          <w:lang w:eastAsia="zh-CN"/>
        </w:rPr>
        <w:t xml:space="preserve"> dialog box, choose </w:t>
      </w:r>
      <w:r w:rsidRPr="00BA74AF">
        <w:rPr>
          <w:rStyle w:val="SAPScreenElement"/>
        </w:rPr>
        <w:t>OK</w:t>
      </w:r>
      <w:r w:rsidRPr="00BA74AF">
        <w:rPr>
          <w:lang w:eastAsia="zh-CN"/>
        </w:rPr>
        <w:t>.</w:t>
      </w:r>
    </w:p>
    <w:p w14:paraId="0F82F4C2" w14:textId="77777777" w:rsidR="00E6153A" w:rsidRPr="00BA74AF" w:rsidRDefault="00E6153A" w:rsidP="00A56319">
      <w:pPr>
        <w:pStyle w:val="ListParagraph"/>
        <w:numPr>
          <w:ilvl w:val="0"/>
          <w:numId w:val="30"/>
        </w:numPr>
        <w:ind w:left="1080"/>
        <w:rPr>
          <w:lang w:eastAsia="zh-CN"/>
        </w:rPr>
      </w:pPr>
      <w:r w:rsidRPr="00BA74AF">
        <w:rPr>
          <w:lang w:eastAsia="zh-CN"/>
        </w:rPr>
        <w:t xml:space="preserve">You can now upload a new document as described in </w:t>
      </w:r>
      <w:r w:rsidRPr="00BA74AF">
        <w:t xml:space="preserve">process step </w:t>
      </w:r>
      <w:r w:rsidRPr="00BA74AF">
        <w:rPr>
          <w:rStyle w:val="SAPScreenElement"/>
          <w:color w:val="auto"/>
        </w:rPr>
        <w:t>Entering Change in Personal Information</w:t>
      </w:r>
      <w:r w:rsidRPr="00BA74AF">
        <w:rPr>
          <w:lang w:eastAsia="zh-CN"/>
        </w:rPr>
        <w:t>, second instruction in test step # 6. Continue with test steps # 7 to # 10.</w:t>
      </w:r>
    </w:p>
    <w:p w14:paraId="71F51E44" w14:textId="6F97A4D2" w:rsidR="00E6153A" w:rsidRPr="00BA74AF" w:rsidRDefault="00E6153A" w:rsidP="00A56319">
      <w:pPr>
        <w:tabs>
          <w:tab w:val="left" w:pos="990"/>
        </w:tabs>
        <w:ind w:left="720"/>
        <w:rPr>
          <w:lang w:eastAsia="zh-CN"/>
        </w:rPr>
      </w:pPr>
      <w:r w:rsidRPr="00BA74AF">
        <w:rPr>
          <w:lang w:eastAsia="zh-CN"/>
        </w:rPr>
        <w:t xml:space="preserve">After the change in personal information has been approved, the employee can view the history of his or her personal information as existing in the system. For this, the employee needs to select in the </w:t>
      </w:r>
      <w:r w:rsidRPr="00BA74AF">
        <w:rPr>
          <w:rStyle w:val="SAPScreenElement"/>
        </w:rPr>
        <w:t xml:space="preserve">Personal Information </w:t>
      </w:r>
      <w:r w:rsidRPr="00BA74AF">
        <w:t xml:space="preserve">block, located in the </w:t>
      </w:r>
      <w:r w:rsidRPr="00BA74AF">
        <w:rPr>
          <w:rStyle w:val="SAPScreenElement"/>
        </w:rPr>
        <w:t xml:space="preserve">Personal Information </w:t>
      </w:r>
      <w:r w:rsidRPr="00BA74AF">
        <w:t xml:space="preserve">subsection of the </w:t>
      </w:r>
      <w:r w:rsidRPr="00BA74AF">
        <w:rPr>
          <w:rStyle w:val="SAPScreenElement"/>
        </w:rPr>
        <w:t xml:space="preserve">Personal Information </w:t>
      </w:r>
      <w:r w:rsidRPr="00BA74AF">
        <w:t xml:space="preserve">section, the </w:t>
      </w:r>
      <w:r w:rsidRPr="00BA74AF">
        <w:rPr>
          <w:rStyle w:val="SAPScreenElement"/>
        </w:rPr>
        <w:t>Clock (History)</w:t>
      </w:r>
      <w:r w:rsidRPr="00BA74AF">
        <w:t xml:space="preserve"> icon. In the </w:t>
      </w:r>
      <w:r w:rsidRPr="00BA74AF">
        <w:rPr>
          <w:rStyle w:val="SAPScreenElement"/>
        </w:rPr>
        <w:t>Change History</w:t>
      </w:r>
      <w:r w:rsidRPr="00BA74AF">
        <w:t xml:space="preserve"> part of the upcoming </w:t>
      </w:r>
      <w:r w:rsidRPr="00BA74AF">
        <w:rPr>
          <w:rStyle w:val="SAPScreenElement"/>
        </w:rPr>
        <w:t>Personal Information Changes</w:t>
      </w:r>
      <w:r w:rsidRPr="00BA74AF">
        <w:t xml:space="preserve"> dialog box, the existing history records of the personal information are listed. </w:t>
      </w:r>
      <w:r w:rsidRPr="00BA74AF">
        <w:rPr>
          <w:lang w:eastAsia="zh-CN"/>
        </w:rPr>
        <w:t xml:space="preserve">For each history record, the appropriate scanned document as attached by the employee will be incorporated as a hyperlink. The employee can select this </w:t>
      </w:r>
      <w:r w:rsidRPr="00BA74AF">
        <w:rPr>
          <w:rStyle w:val="SAPScreenElement"/>
        </w:rPr>
        <w:t>&lt;Attachment&gt;</w:t>
      </w:r>
      <w:r w:rsidRPr="00BA74AF">
        <w:rPr>
          <w:lang w:eastAsia="zh-CN"/>
        </w:rPr>
        <w:t xml:space="preserve"> hyperlink to view the uploaded document.</w:t>
      </w:r>
    </w:p>
    <w:p w14:paraId="7E37BADA" w14:textId="77777777" w:rsidR="00536002" w:rsidRPr="00BA74AF" w:rsidRDefault="00536002" w:rsidP="00163E09">
      <w:pPr>
        <w:ind w:left="624"/>
      </w:pPr>
    </w:p>
    <w:p w14:paraId="581BA6CF" w14:textId="77777777" w:rsidR="00163E09" w:rsidRPr="00BA74AF" w:rsidRDefault="004C0E9A" w:rsidP="00A56319">
      <w:pPr>
        <w:pStyle w:val="SAPNoteHeading"/>
        <w:ind w:left="720"/>
      </w:pPr>
      <w:r w:rsidRPr="00BA74AF">
        <w:rPr>
          <w:noProof/>
        </w:rPr>
        <w:drawing>
          <wp:inline distT="0" distB="0" distL="0" distR="0" wp14:anchorId="03CCEEA5" wp14:editId="67EBE12B">
            <wp:extent cx="228600" cy="2286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63E09" w:rsidRPr="00BA74AF">
        <w:t> Caution</w:t>
      </w:r>
    </w:p>
    <w:p w14:paraId="37DB2F36" w14:textId="7E1B5F4A" w:rsidR="00163E09" w:rsidRPr="00BA74AF" w:rsidRDefault="00163E09" w:rsidP="00A56319">
      <w:pPr>
        <w:ind w:left="720"/>
        <w:jc w:val="both"/>
      </w:pPr>
      <w:r w:rsidRPr="00BA74AF">
        <w:rPr>
          <w:rStyle w:val="SAPEmphasis"/>
          <w:u w:val="single"/>
        </w:rPr>
        <w:t>Only in case integration with Employee Central Payroll is in place</w:t>
      </w:r>
      <w:r w:rsidRPr="00BA74AF">
        <w:t xml:space="preserve">, the </w:t>
      </w:r>
      <w:r w:rsidR="004C1600" w:rsidRPr="00BA74AF">
        <w:t>change in personal information</w:t>
      </w:r>
      <w:r w:rsidRPr="00BA74AF">
        <w:t xml:space="preserve"> is replicated </w:t>
      </w:r>
      <w:r w:rsidR="002D101C" w:rsidRPr="00BA74AF">
        <w:t xml:space="preserve">to </w:t>
      </w:r>
      <w:r w:rsidRPr="00BA74AF">
        <w:t xml:space="preserve">Employee Central Payroll. In order to check the correctness of the replicated data, proceed as described in test script of scope item </w:t>
      </w:r>
      <w:r w:rsidRPr="00BA74AF">
        <w:rPr>
          <w:rFonts w:ascii="BentonSans Book Italic" w:hAnsi="BentonSans Book Italic"/>
        </w:rPr>
        <w:t xml:space="preserve">Integration with </w:t>
      </w:r>
      <w:r w:rsidR="00740741" w:rsidRPr="00BA74AF">
        <w:rPr>
          <w:rStyle w:val="SAPTextReference"/>
        </w:rPr>
        <w:t xml:space="preserve">SAP </w:t>
      </w:r>
      <w:r w:rsidR="00740741" w:rsidRPr="00BA74AF">
        <w:rPr>
          <w:rFonts w:ascii="BentonSans Book Italic" w:hAnsi="BentonSans Book Italic"/>
        </w:rPr>
        <w:t>S</w:t>
      </w:r>
      <w:r w:rsidRPr="00BA74AF">
        <w:rPr>
          <w:rFonts w:ascii="BentonSans Book Italic" w:hAnsi="BentonSans Book Italic"/>
        </w:rPr>
        <w:t xml:space="preserve">uccessFactors Employee Central Payroll </w:t>
      </w:r>
      <w:r w:rsidRPr="00BA74AF">
        <w:rPr>
          <w:rStyle w:val="SAPScreenElement"/>
          <w:color w:val="auto"/>
        </w:rPr>
        <w:t>(15O)</w:t>
      </w:r>
      <w:r w:rsidRPr="00BA74AF">
        <w:t>.</w:t>
      </w:r>
    </w:p>
    <w:p w14:paraId="1855A61C" w14:textId="3C3643FD" w:rsidR="00D34F29" w:rsidRPr="006A4301" w:rsidRDefault="00D34F29" w:rsidP="00D34F29">
      <w:pPr>
        <w:pStyle w:val="Heading2"/>
        <w:rPr>
          <w:rPrChange w:id="543" w:author="Author" w:date="2018-02-16T14:27:00Z">
            <w:rPr>
              <w:highlight w:val="yellow"/>
            </w:rPr>
          </w:rPrChange>
        </w:rPr>
      </w:pPr>
      <w:bookmarkStart w:id="544" w:name="_Toc507150350"/>
      <w:r w:rsidRPr="006A4301">
        <w:rPr>
          <w:rPrChange w:id="545" w:author="Author" w:date="2018-02-16T14:27:00Z">
            <w:rPr>
              <w:highlight w:val="yellow"/>
            </w:rPr>
          </w:rPrChange>
        </w:rPr>
        <w:t>Maintenance of Employee’s Work Eligibility Data</w:t>
      </w:r>
      <w:bookmarkEnd w:id="544"/>
    </w:p>
    <w:p w14:paraId="400BFDEA" w14:textId="77777777" w:rsidR="007C082F" w:rsidRPr="006A4301" w:rsidRDefault="007C082F" w:rsidP="007C082F">
      <w:pPr>
        <w:pStyle w:val="SAPNoteHeading"/>
        <w:ind w:left="0"/>
      </w:pPr>
      <w:r w:rsidRPr="006A4301">
        <w:rPr>
          <w:noProof/>
          <w:rPrChange w:id="546" w:author="Author" w:date="2018-02-16T14:27:00Z">
            <w:rPr>
              <w:noProof/>
            </w:rPr>
          </w:rPrChange>
        </w:rPr>
        <w:drawing>
          <wp:inline distT="0" distB="0" distL="0" distR="0" wp14:anchorId="004FE8D1" wp14:editId="14A345C3">
            <wp:extent cx="228600" cy="228600"/>
            <wp:effectExtent l="0" t="0" r="0" b="0"/>
            <wp:docPr id="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A4301">
        <w:t> Caution</w:t>
      </w:r>
    </w:p>
    <w:p w14:paraId="2718DFD6" w14:textId="141707E8" w:rsidR="007C082F" w:rsidRPr="006A4301" w:rsidRDefault="007C082F" w:rsidP="007C082F">
      <w:pPr>
        <w:rPr>
          <w:rPrChange w:id="547" w:author="Author" w:date="2018-02-16T14:27:00Z">
            <w:rPr>
              <w:highlight w:val="yellow"/>
            </w:rPr>
          </w:rPrChange>
        </w:rPr>
      </w:pPr>
      <w:r w:rsidRPr="006A4301">
        <w:rPr>
          <w:rPrChange w:id="548" w:author="Author" w:date="2018-02-16T14:27:00Z">
            <w:rPr>
              <w:highlight w:val="yellow"/>
            </w:rPr>
          </w:rPrChange>
        </w:rPr>
        <w:t xml:space="preserve">This chapter is only relevant for the following countries: </w:t>
      </w:r>
      <w:r w:rsidRPr="006A4301">
        <w:rPr>
          <w:rStyle w:val="SAPEmphasis"/>
          <w:rPrChange w:id="549" w:author="Author" w:date="2018-02-16T14:27:00Z">
            <w:rPr>
              <w:rStyle w:val="SAPEmphasis"/>
              <w:highlight w:val="yellow"/>
            </w:rPr>
          </w:rPrChange>
        </w:rPr>
        <w:t xml:space="preserve">AE, AU, </w:t>
      </w:r>
      <w:r w:rsidR="00857B74" w:rsidRPr="006A4301">
        <w:rPr>
          <w:rStyle w:val="SAPEmphasis"/>
          <w:rPrChange w:id="550" w:author="Author" w:date="2018-02-16T14:27:00Z">
            <w:rPr>
              <w:rStyle w:val="SAPEmphasis"/>
              <w:highlight w:val="yellow"/>
            </w:rPr>
          </w:rPrChange>
        </w:rPr>
        <w:t xml:space="preserve">CN, </w:t>
      </w:r>
      <w:r w:rsidRPr="006A4301">
        <w:rPr>
          <w:rStyle w:val="SAPEmphasis"/>
          <w:rPrChange w:id="551" w:author="Author" w:date="2018-02-16T14:27:00Z">
            <w:rPr>
              <w:rStyle w:val="SAPEmphasis"/>
              <w:highlight w:val="yellow"/>
            </w:rPr>
          </w:rPrChange>
        </w:rPr>
        <w:t>FR, SA</w:t>
      </w:r>
      <w:r w:rsidRPr="006A4301">
        <w:rPr>
          <w:rPrChange w:id="552" w:author="Author" w:date="2018-02-16T14:27:00Z">
            <w:rPr>
              <w:highlight w:val="yellow"/>
            </w:rPr>
          </w:rPrChange>
        </w:rPr>
        <w:t>.</w:t>
      </w:r>
    </w:p>
    <w:p w14:paraId="3528FDAA" w14:textId="5760EB29" w:rsidR="007C082F" w:rsidRPr="006A4301" w:rsidRDefault="007C082F" w:rsidP="007C082F">
      <w:pPr>
        <w:rPr>
          <w:rPrChange w:id="553" w:author="Author" w:date="2018-02-16T14:27:00Z">
            <w:rPr>
              <w:highlight w:val="yellow"/>
            </w:rPr>
          </w:rPrChange>
        </w:rPr>
      </w:pPr>
      <w:del w:id="554" w:author="Author" w:date="2018-02-26T15:59:00Z">
        <w:r w:rsidRPr="006A4301" w:rsidDel="00532217">
          <w:rPr>
            <w:rPrChange w:id="555" w:author="Author" w:date="2018-02-16T14:27:00Z">
              <w:rPr>
                <w:highlight w:val="yellow"/>
              </w:rPr>
            </w:rPrChange>
          </w:rPr>
          <w:delText xml:space="preserve">In addition, </w:delText>
        </w:r>
      </w:del>
      <w:ins w:id="556" w:author="Author" w:date="2018-02-26T15:59:00Z">
        <w:r w:rsidR="00532217">
          <w:t xml:space="preserve">For the above mentioned countries, </w:t>
        </w:r>
      </w:ins>
      <w:r w:rsidRPr="006A4301">
        <w:rPr>
          <w:rPrChange w:id="557" w:author="Author" w:date="2018-02-16T14:27:00Z">
            <w:rPr>
              <w:highlight w:val="yellow"/>
            </w:rPr>
          </w:rPrChange>
        </w:rPr>
        <w:t>the</w:t>
      </w:r>
      <w:ins w:id="558" w:author="Author" w:date="2018-01-23T16:23:00Z">
        <w:r w:rsidR="00BE1809" w:rsidRPr="006A4301">
          <w:rPr>
            <w:rPrChange w:id="559" w:author="Author" w:date="2018-02-16T14:27:00Z">
              <w:rPr>
                <w:highlight w:val="yellow"/>
              </w:rPr>
            </w:rPrChange>
          </w:rPr>
          <w:t xml:space="preserve"> chapter is relevant only for</w:t>
        </w:r>
      </w:ins>
      <w:r w:rsidRPr="006A4301">
        <w:rPr>
          <w:rPrChange w:id="560" w:author="Author" w:date="2018-02-16T14:27:00Z">
            <w:rPr>
              <w:highlight w:val="yellow"/>
            </w:rPr>
          </w:rPrChange>
        </w:rPr>
        <w:t xml:space="preserve"> employee</w:t>
      </w:r>
      <w:ins w:id="561" w:author="Author" w:date="2018-01-23T16:23:00Z">
        <w:r w:rsidR="00BE1809" w:rsidRPr="006A4301">
          <w:rPr>
            <w:rPrChange w:id="562" w:author="Author" w:date="2018-02-16T14:27:00Z">
              <w:rPr>
                <w:highlight w:val="yellow"/>
              </w:rPr>
            </w:rPrChange>
          </w:rPr>
          <w:t>s,</w:t>
        </w:r>
      </w:ins>
      <w:r w:rsidRPr="006A4301">
        <w:rPr>
          <w:rPrChange w:id="563" w:author="Author" w:date="2018-02-16T14:27:00Z">
            <w:rPr>
              <w:highlight w:val="yellow"/>
            </w:rPr>
          </w:rPrChange>
        </w:rPr>
        <w:t xml:space="preserve"> </w:t>
      </w:r>
      <w:ins w:id="564" w:author="Author" w:date="2018-01-23T16:23:00Z">
        <w:r w:rsidR="00BE1809" w:rsidRPr="006A4301">
          <w:rPr>
            <w:rPrChange w:id="565" w:author="Author" w:date="2018-02-16T14:27:00Z">
              <w:rPr>
                <w:highlight w:val="yellow"/>
              </w:rPr>
            </w:rPrChange>
          </w:rPr>
          <w:t>who are</w:t>
        </w:r>
      </w:ins>
      <w:del w:id="566" w:author="Author" w:date="2018-01-23T16:23:00Z">
        <w:r w:rsidRPr="006A4301" w:rsidDel="00BE1809">
          <w:rPr>
            <w:rPrChange w:id="567" w:author="Author" w:date="2018-02-16T14:27:00Z">
              <w:rPr>
                <w:highlight w:val="yellow"/>
              </w:rPr>
            </w:rPrChange>
          </w:rPr>
          <w:delText>is</w:delText>
        </w:r>
      </w:del>
      <w:r w:rsidRPr="006A4301">
        <w:rPr>
          <w:rPrChange w:id="568" w:author="Author" w:date="2018-02-16T14:27:00Z">
            <w:rPr>
              <w:highlight w:val="yellow"/>
            </w:rPr>
          </w:rPrChange>
        </w:rPr>
        <w:t xml:space="preserve"> national</w:t>
      </w:r>
      <w:ins w:id="569" w:author="Author" w:date="2018-01-23T16:23:00Z">
        <w:r w:rsidR="00BE1809" w:rsidRPr="006A4301">
          <w:rPr>
            <w:rPrChange w:id="570" w:author="Author" w:date="2018-02-16T14:27:00Z">
              <w:rPr>
                <w:highlight w:val="yellow"/>
              </w:rPr>
            </w:rPrChange>
          </w:rPr>
          <w:t>s</w:t>
        </w:r>
      </w:ins>
      <w:r w:rsidRPr="006A4301">
        <w:rPr>
          <w:rPrChange w:id="571" w:author="Author" w:date="2018-02-16T14:27:00Z">
            <w:rPr>
              <w:highlight w:val="yellow"/>
            </w:rPr>
          </w:rPrChange>
        </w:rPr>
        <w:t xml:space="preserve"> of another country than the country where the company is located. This means:</w:t>
      </w:r>
    </w:p>
    <w:p w14:paraId="47C01912" w14:textId="5F885037" w:rsidR="003E2A4E" w:rsidRPr="006A4301" w:rsidRDefault="003E2A4E" w:rsidP="001C4541">
      <w:pPr>
        <w:pStyle w:val="ListParagraph"/>
        <w:numPr>
          <w:ilvl w:val="0"/>
          <w:numId w:val="30"/>
        </w:numPr>
        <w:ind w:left="360"/>
        <w:rPr>
          <w:rStyle w:val="SAPEmphasis"/>
          <w:rPrChange w:id="572" w:author="Author" w:date="2018-02-16T14:27:00Z">
            <w:rPr>
              <w:rStyle w:val="SAPEmphasis"/>
              <w:highlight w:val="yellow"/>
            </w:rPr>
          </w:rPrChange>
        </w:rPr>
      </w:pPr>
      <w:r w:rsidRPr="006A4301">
        <w:rPr>
          <w:rPrChange w:id="573" w:author="Author" w:date="2018-02-16T14:27:00Z">
            <w:rPr>
              <w:rFonts w:ascii="BentonSans Medium" w:hAnsi="BentonSans Medium"/>
              <w:highlight w:val="yellow"/>
            </w:rPr>
          </w:rPrChange>
        </w:rPr>
        <w:t xml:space="preserve">If country of company is </w:t>
      </w:r>
      <w:r w:rsidRPr="006A4301">
        <w:rPr>
          <w:rStyle w:val="SAPEmphasis"/>
          <w:rPrChange w:id="574" w:author="Author" w:date="2018-02-16T14:27:00Z">
            <w:rPr>
              <w:rStyle w:val="SAPEmphasis"/>
              <w:highlight w:val="yellow"/>
            </w:rPr>
          </w:rPrChange>
        </w:rPr>
        <w:t>AE</w:t>
      </w:r>
      <w:r w:rsidRPr="006A4301">
        <w:rPr>
          <w:rPrChange w:id="575" w:author="Author" w:date="2018-02-16T14:27:00Z">
            <w:rPr>
              <w:highlight w:val="yellow"/>
            </w:rPr>
          </w:rPrChange>
        </w:rPr>
        <w:t>, th</w:t>
      </w:r>
      <w:r w:rsidR="00F61A64" w:rsidRPr="006A4301">
        <w:rPr>
          <w:rPrChange w:id="576" w:author="Author" w:date="2018-02-16T14:27:00Z">
            <w:rPr>
              <w:highlight w:val="yellow"/>
            </w:rPr>
          </w:rPrChange>
        </w:rPr>
        <w:t>is</w:t>
      </w:r>
      <w:r w:rsidRPr="006A4301">
        <w:rPr>
          <w:rPrChange w:id="577" w:author="Author" w:date="2018-02-16T14:27:00Z">
            <w:rPr>
              <w:highlight w:val="yellow"/>
            </w:rPr>
          </w:rPrChange>
        </w:rPr>
        <w:t xml:space="preserve"> chapter is valid only for employees</w:t>
      </w:r>
      <w:r w:rsidRPr="006A4301">
        <w:rPr>
          <w:rStyle w:val="SAPEmphasis"/>
          <w:rPrChange w:id="578" w:author="Author" w:date="2018-02-16T14:27:00Z">
            <w:rPr>
              <w:rStyle w:val="SAPEmphasis"/>
              <w:highlight w:val="yellow"/>
            </w:rPr>
          </w:rPrChange>
        </w:rPr>
        <w:t xml:space="preserve"> </w:t>
      </w:r>
      <w:r w:rsidRPr="006A4301">
        <w:rPr>
          <w:rPrChange w:id="579" w:author="Author" w:date="2018-02-16T14:27:00Z">
            <w:rPr>
              <w:highlight w:val="yellow"/>
            </w:rPr>
          </w:rPrChange>
        </w:rPr>
        <w:t>with</w:t>
      </w:r>
      <w:r w:rsidRPr="006A4301">
        <w:rPr>
          <w:rStyle w:val="SAPEmphasis"/>
          <w:rPrChange w:id="580" w:author="Author" w:date="2018-02-16T14:27:00Z">
            <w:rPr>
              <w:rStyle w:val="SAPEmphasis"/>
              <w:highlight w:val="yellow"/>
            </w:rPr>
          </w:rPrChange>
        </w:rPr>
        <w:t xml:space="preserve"> nationality </w:t>
      </w:r>
      <w:r w:rsidRPr="006A4301">
        <w:rPr>
          <w:rStyle w:val="SAPEmphasis"/>
          <w:u w:val="single"/>
          <w:rPrChange w:id="581" w:author="Author" w:date="2018-02-16T14:27:00Z">
            <w:rPr>
              <w:rStyle w:val="SAPEmphasis"/>
              <w:highlight w:val="yellow"/>
              <w:u w:val="single"/>
            </w:rPr>
          </w:rPrChange>
        </w:rPr>
        <w:t>other than</w:t>
      </w:r>
      <w:r w:rsidRPr="006A4301">
        <w:rPr>
          <w:rStyle w:val="SAPEmphasis"/>
          <w:rPrChange w:id="582" w:author="Author" w:date="2018-02-16T14:27:00Z">
            <w:rPr>
              <w:rStyle w:val="SAPEmphasis"/>
              <w:highlight w:val="yellow"/>
            </w:rPr>
          </w:rPrChange>
        </w:rPr>
        <w:t xml:space="preserve"> Emirati.</w:t>
      </w:r>
    </w:p>
    <w:p w14:paraId="48CDE88A" w14:textId="5CF7D5AF" w:rsidR="003E2A4E" w:rsidRPr="006A4301" w:rsidRDefault="003E2A4E" w:rsidP="001C4541">
      <w:pPr>
        <w:pStyle w:val="ListParagraph"/>
        <w:numPr>
          <w:ilvl w:val="0"/>
          <w:numId w:val="30"/>
        </w:numPr>
        <w:ind w:left="360"/>
        <w:rPr>
          <w:rStyle w:val="SAPEmphasis"/>
          <w:rPrChange w:id="583" w:author="Author" w:date="2018-02-16T14:27:00Z">
            <w:rPr>
              <w:rStyle w:val="SAPEmphasis"/>
              <w:highlight w:val="yellow"/>
            </w:rPr>
          </w:rPrChange>
        </w:rPr>
      </w:pPr>
      <w:r w:rsidRPr="006A4301">
        <w:rPr>
          <w:rPrChange w:id="584" w:author="Author" w:date="2018-02-16T14:27:00Z">
            <w:rPr>
              <w:rFonts w:ascii="BentonSans Medium" w:hAnsi="BentonSans Medium"/>
              <w:highlight w:val="yellow"/>
            </w:rPr>
          </w:rPrChange>
        </w:rPr>
        <w:t xml:space="preserve">If country of company is </w:t>
      </w:r>
      <w:r w:rsidRPr="006A4301">
        <w:rPr>
          <w:rStyle w:val="SAPEmphasis"/>
          <w:rPrChange w:id="585" w:author="Author" w:date="2018-02-16T14:27:00Z">
            <w:rPr>
              <w:rStyle w:val="SAPEmphasis"/>
              <w:highlight w:val="yellow"/>
            </w:rPr>
          </w:rPrChange>
        </w:rPr>
        <w:t>AU</w:t>
      </w:r>
      <w:r w:rsidRPr="006A4301">
        <w:rPr>
          <w:rPrChange w:id="586" w:author="Author" w:date="2018-02-16T14:27:00Z">
            <w:rPr>
              <w:highlight w:val="yellow"/>
            </w:rPr>
          </w:rPrChange>
        </w:rPr>
        <w:t xml:space="preserve">, </w:t>
      </w:r>
      <w:r w:rsidR="00F61A64" w:rsidRPr="006A4301">
        <w:rPr>
          <w:rPrChange w:id="587" w:author="Author" w:date="2018-02-16T14:27:00Z">
            <w:rPr>
              <w:highlight w:val="yellow"/>
            </w:rPr>
          </w:rPrChange>
        </w:rPr>
        <w:t xml:space="preserve">this </w:t>
      </w:r>
      <w:r w:rsidRPr="006A4301">
        <w:rPr>
          <w:rPrChange w:id="588" w:author="Author" w:date="2018-02-16T14:27:00Z">
            <w:rPr>
              <w:highlight w:val="yellow"/>
            </w:rPr>
          </w:rPrChange>
        </w:rPr>
        <w:t>chapter is valid only for employees</w:t>
      </w:r>
      <w:r w:rsidRPr="006A4301">
        <w:rPr>
          <w:rStyle w:val="SAPEmphasis"/>
          <w:rPrChange w:id="589" w:author="Author" w:date="2018-02-16T14:27:00Z">
            <w:rPr>
              <w:rStyle w:val="SAPEmphasis"/>
              <w:highlight w:val="yellow"/>
            </w:rPr>
          </w:rPrChange>
        </w:rPr>
        <w:t xml:space="preserve"> </w:t>
      </w:r>
      <w:r w:rsidRPr="006A4301">
        <w:rPr>
          <w:rPrChange w:id="590" w:author="Author" w:date="2018-02-16T14:27:00Z">
            <w:rPr>
              <w:highlight w:val="yellow"/>
            </w:rPr>
          </w:rPrChange>
        </w:rPr>
        <w:t>with</w:t>
      </w:r>
      <w:r w:rsidRPr="006A4301">
        <w:rPr>
          <w:rStyle w:val="SAPEmphasis"/>
          <w:rPrChange w:id="591" w:author="Author" w:date="2018-02-16T14:27:00Z">
            <w:rPr>
              <w:rStyle w:val="SAPEmphasis"/>
              <w:highlight w:val="yellow"/>
            </w:rPr>
          </w:rPrChange>
        </w:rPr>
        <w:t xml:space="preserve"> nationality </w:t>
      </w:r>
      <w:r w:rsidRPr="006A4301">
        <w:rPr>
          <w:rStyle w:val="SAPEmphasis"/>
          <w:u w:val="single"/>
          <w:rPrChange w:id="592" w:author="Author" w:date="2018-02-16T14:27:00Z">
            <w:rPr>
              <w:rStyle w:val="SAPEmphasis"/>
              <w:highlight w:val="yellow"/>
              <w:u w:val="single"/>
            </w:rPr>
          </w:rPrChange>
        </w:rPr>
        <w:t>other than</w:t>
      </w:r>
      <w:r w:rsidRPr="006A4301">
        <w:rPr>
          <w:rStyle w:val="SAPEmphasis"/>
          <w:rPrChange w:id="593" w:author="Author" w:date="2018-02-16T14:27:00Z">
            <w:rPr>
              <w:rStyle w:val="SAPEmphasis"/>
              <w:highlight w:val="yellow"/>
            </w:rPr>
          </w:rPrChange>
        </w:rPr>
        <w:t xml:space="preserve"> Australian.</w:t>
      </w:r>
    </w:p>
    <w:p w14:paraId="4FB677CA" w14:textId="6FC4169B" w:rsidR="00857B74" w:rsidRPr="006A4301" w:rsidRDefault="00857B74" w:rsidP="00857B74">
      <w:pPr>
        <w:pStyle w:val="ListParagraph"/>
        <w:numPr>
          <w:ilvl w:val="0"/>
          <w:numId w:val="30"/>
        </w:numPr>
        <w:ind w:left="360"/>
        <w:rPr>
          <w:rStyle w:val="SAPEmphasis"/>
          <w:rPrChange w:id="594" w:author="Author" w:date="2018-02-16T14:27:00Z">
            <w:rPr>
              <w:rStyle w:val="SAPEmphasis"/>
              <w:highlight w:val="yellow"/>
            </w:rPr>
          </w:rPrChange>
        </w:rPr>
      </w:pPr>
      <w:r w:rsidRPr="006A4301">
        <w:rPr>
          <w:rPrChange w:id="595" w:author="Author" w:date="2018-02-16T14:27:00Z">
            <w:rPr>
              <w:rFonts w:ascii="BentonSans Medium" w:hAnsi="BentonSans Medium"/>
              <w:highlight w:val="yellow"/>
            </w:rPr>
          </w:rPrChange>
        </w:rPr>
        <w:lastRenderedPageBreak/>
        <w:t xml:space="preserve">If country of company is </w:t>
      </w:r>
      <w:r w:rsidRPr="006A4301">
        <w:rPr>
          <w:rStyle w:val="SAPEmphasis"/>
          <w:rPrChange w:id="596" w:author="Author" w:date="2018-02-16T14:27:00Z">
            <w:rPr>
              <w:rStyle w:val="SAPEmphasis"/>
              <w:highlight w:val="yellow"/>
            </w:rPr>
          </w:rPrChange>
        </w:rPr>
        <w:t>CN</w:t>
      </w:r>
      <w:r w:rsidRPr="006A4301">
        <w:rPr>
          <w:rPrChange w:id="597" w:author="Author" w:date="2018-02-16T14:27:00Z">
            <w:rPr>
              <w:highlight w:val="yellow"/>
            </w:rPr>
          </w:rPrChange>
        </w:rPr>
        <w:t>, this chapter is valid only for employees</w:t>
      </w:r>
      <w:r w:rsidRPr="006A4301">
        <w:rPr>
          <w:rStyle w:val="SAPEmphasis"/>
          <w:rPrChange w:id="598" w:author="Author" w:date="2018-02-16T14:27:00Z">
            <w:rPr>
              <w:rStyle w:val="SAPEmphasis"/>
              <w:highlight w:val="yellow"/>
            </w:rPr>
          </w:rPrChange>
        </w:rPr>
        <w:t xml:space="preserve"> </w:t>
      </w:r>
      <w:r w:rsidRPr="006A4301">
        <w:rPr>
          <w:rPrChange w:id="599" w:author="Author" w:date="2018-02-16T14:27:00Z">
            <w:rPr>
              <w:highlight w:val="yellow"/>
            </w:rPr>
          </w:rPrChange>
        </w:rPr>
        <w:t>with</w:t>
      </w:r>
      <w:r w:rsidRPr="006A4301">
        <w:rPr>
          <w:rStyle w:val="SAPEmphasis"/>
          <w:rPrChange w:id="600" w:author="Author" w:date="2018-02-16T14:27:00Z">
            <w:rPr>
              <w:rStyle w:val="SAPEmphasis"/>
              <w:highlight w:val="yellow"/>
            </w:rPr>
          </w:rPrChange>
        </w:rPr>
        <w:t xml:space="preserve"> nationality </w:t>
      </w:r>
      <w:r w:rsidRPr="006A4301">
        <w:rPr>
          <w:rStyle w:val="SAPEmphasis"/>
          <w:u w:val="single"/>
          <w:rPrChange w:id="601" w:author="Author" w:date="2018-02-16T14:27:00Z">
            <w:rPr>
              <w:rStyle w:val="SAPEmphasis"/>
              <w:highlight w:val="yellow"/>
              <w:u w:val="single"/>
            </w:rPr>
          </w:rPrChange>
        </w:rPr>
        <w:t>other than</w:t>
      </w:r>
      <w:r w:rsidRPr="006A4301">
        <w:rPr>
          <w:rStyle w:val="SAPEmphasis"/>
          <w:rPrChange w:id="602" w:author="Author" w:date="2018-02-16T14:27:00Z">
            <w:rPr>
              <w:rStyle w:val="SAPEmphasis"/>
              <w:highlight w:val="yellow"/>
            </w:rPr>
          </w:rPrChange>
        </w:rPr>
        <w:t xml:space="preserve"> Chinese.</w:t>
      </w:r>
    </w:p>
    <w:p w14:paraId="2117D2D7" w14:textId="5719A538" w:rsidR="007C082F" w:rsidRPr="006A4301" w:rsidRDefault="007C082F" w:rsidP="001C4541">
      <w:pPr>
        <w:pStyle w:val="ListParagraph"/>
        <w:numPr>
          <w:ilvl w:val="0"/>
          <w:numId w:val="30"/>
        </w:numPr>
        <w:ind w:left="360"/>
        <w:rPr>
          <w:rStyle w:val="SAPEmphasis"/>
          <w:rPrChange w:id="603" w:author="Author" w:date="2018-02-16T14:27:00Z">
            <w:rPr>
              <w:rStyle w:val="SAPEmphasis"/>
              <w:highlight w:val="yellow"/>
            </w:rPr>
          </w:rPrChange>
        </w:rPr>
      </w:pPr>
      <w:r w:rsidRPr="006A4301">
        <w:rPr>
          <w:rPrChange w:id="604" w:author="Author" w:date="2018-02-16T14:27:00Z">
            <w:rPr>
              <w:rFonts w:ascii="BentonSans Medium" w:hAnsi="BentonSans Medium"/>
              <w:highlight w:val="yellow"/>
            </w:rPr>
          </w:rPrChange>
        </w:rPr>
        <w:t xml:space="preserve">If country of company is </w:t>
      </w:r>
      <w:r w:rsidRPr="006A4301">
        <w:rPr>
          <w:rStyle w:val="SAPEmphasis"/>
          <w:rPrChange w:id="605" w:author="Author" w:date="2018-02-16T14:27:00Z">
            <w:rPr>
              <w:rStyle w:val="SAPEmphasis"/>
              <w:highlight w:val="yellow"/>
            </w:rPr>
          </w:rPrChange>
        </w:rPr>
        <w:t>FR</w:t>
      </w:r>
      <w:r w:rsidRPr="006A4301">
        <w:rPr>
          <w:rPrChange w:id="606" w:author="Author" w:date="2018-02-16T14:27:00Z">
            <w:rPr>
              <w:highlight w:val="yellow"/>
            </w:rPr>
          </w:rPrChange>
        </w:rPr>
        <w:t xml:space="preserve">, </w:t>
      </w:r>
      <w:r w:rsidR="00F61A64" w:rsidRPr="006A4301">
        <w:rPr>
          <w:rPrChange w:id="607" w:author="Author" w:date="2018-02-16T14:27:00Z">
            <w:rPr>
              <w:highlight w:val="yellow"/>
            </w:rPr>
          </w:rPrChange>
        </w:rPr>
        <w:t xml:space="preserve">this </w:t>
      </w:r>
      <w:r w:rsidRPr="006A4301">
        <w:rPr>
          <w:rPrChange w:id="608" w:author="Author" w:date="2018-02-16T14:27:00Z">
            <w:rPr>
              <w:highlight w:val="yellow"/>
            </w:rPr>
          </w:rPrChange>
        </w:rPr>
        <w:t>chapter is valid only for employees</w:t>
      </w:r>
      <w:r w:rsidRPr="006A4301">
        <w:rPr>
          <w:rStyle w:val="SAPEmphasis"/>
          <w:rPrChange w:id="609" w:author="Author" w:date="2018-02-16T14:27:00Z">
            <w:rPr>
              <w:rStyle w:val="SAPEmphasis"/>
              <w:highlight w:val="yellow"/>
            </w:rPr>
          </w:rPrChange>
        </w:rPr>
        <w:t xml:space="preserve"> </w:t>
      </w:r>
      <w:r w:rsidRPr="006A4301">
        <w:rPr>
          <w:rPrChange w:id="610" w:author="Author" w:date="2018-02-16T14:27:00Z">
            <w:rPr>
              <w:highlight w:val="yellow"/>
            </w:rPr>
          </w:rPrChange>
        </w:rPr>
        <w:t>with</w:t>
      </w:r>
      <w:r w:rsidRPr="006A4301">
        <w:rPr>
          <w:rStyle w:val="SAPEmphasis"/>
          <w:rPrChange w:id="611" w:author="Author" w:date="2018-02-16T14:27:00Z">
            <w:rPr>
              <w:rStyle w:val="SAPEmphasis"/>
              <w:highlight w:val="yellow"/>
            </w:rPr>
          </w:rPrChange>
        </w:rPr>
        <w:t xml:space="preserve"> nationality </w:t>
      </w:r>
      <w:r w:rsidRPr="006A4301">
        <w:rPr>
          <w:rStyle w:val="SAPEmphasis"/>
          <w:u w:val="single"/>
          <w:rPrChange w:id="612" w:author="Author" w:date="2018-02-16T14:27:00Z">
            <w:rPr>
              <w:rStyle w:val="SAPEmphasis"/>
              <w:highlight w:val="yellow"/>
              <w:u w:val="single"/>
            </w:rPr>
          </w:rPrChange>
        </w:rPr>
        <w:t>other than</w:t>
      </w:r>
      <w:r w:rsidRPr="006A4301">
        <w:rPr>
          <w:rStyle w:val="SAPEmphasis"/>
          <w:rPrChange w:id="613" w:author="Author" w:date="2018-02-16T14:27:00Z">
            <w:rPr>
              <w:rStyle w:val="SAPEmphasis"/>
              <w:highlight w:val="yellow"/>
            </w:rPr>
          </w:rPrChange>
        </w:rPr>
        <w:t xml:space="preserve"> French.</w:t>
      </w:r>
    </w:p>
    <w:p w14:paraId="7CDEF8B4" w14:textId="7608DE84" w:rsidR="003E2A4E" w:rsidRPr="006A4301" w:rsidRDefault="003E2A4E" w:rsidP="001C4541">
      <w:pPr>
        <w:pStyle w:val="ListParagraph"/>
        <w:numPr>
          <w:ilvl w:val="0"/>
          <w:numId w:val="30"/>
        </w:numPr>
        <w:ind w:left="360"/>
        <w:rPr>
          <w:rStyle w:val="SAPEmphasis"/>
          <w:rPrChange w:id="614" w:author="Author" w:date="2018-02-16T14:27:00Z">
            <w:rPr>
              <w:rStyle w:val="SAPEmphasis"/>
              <w:highlight w:val="yellow"/>
            </w:rPr>
          </w:rPrChange>
        </w:rPr>
      </w:pPr>
      <w:r w:rsidRPr="006A4301">
        <w:rPr>
          <w:rPrChange w:id="615" w:author="Author" w:date="2018-02-16T14:27:00Z">
            <w:rPr>
              <w:rFonts w:ascii="BentonSans Medium" w:hAnsi="BentonSans Medium"/>
              <w:highlight w:val="yellow"/>
            </w:rPr>
          </w:rPrChange>
        </w:rPr>
        <w:t xml:space="preserve">If country of company is </w:t>
      </w:r>
      <w:r w:rsidR="00522699" w:rsidRPr="006A4301">
        <w:rPr>
          <w:rStyle w:val="SAPEmphasis"/>
          <w:rPrChange w:id="616" w:author="Author" w:date="2018-02-16T14:27:00Z">
            <w:rPr>
              <w:rStyle w:val="SAPEmphasis"/>
              <w:highlight w:val="yellow"/>
            </w:rPr>
          </w:rPrChange>
        </w:rPr>
        <w:t>SA</w:t>
      </w:r>
      <w:r w:rsidRPr="006A4301">
        <w:rPr>
          <w:rPrChange w:id="617" w:author="Author" w:date="2018-02-16T14:27:00Z">
            <w:rPr>
              <w:highlight w:val="yellow"/>
            </w:rPr>
          </w:rPrChange>
        </w:rPr>
        <w:t xml:space="preserve">, </w:t>
      </w:r>
      <w:r w:rsidR="00F61A64" w:rsidRPr="006A4301">
        <w:rPr>
          <w:rPrChange w:id="618" w:author="Author" w:date="2018-02-16T14:27:00Z">
            <w:rPr>
              <w:highlight w:val="yellow"/>
            </w:rPr>
          </w:rPrChange>
        </w:rPr>
        <w:t xml:space="preserve">this </w:t>
      </w:r>
      <w:r w:rsidRPr="006A4301">
        <w:rPr>
          <w:rPrChange w:id="619" w:author="Author" w:date="2018-02-16T14:27:00Z">
            <w:rPr>
              <w:highlight w:val="yellow"/>
            </w:rPr>
          </w:rPrChange>
        </w:rPr>
        <w:t>chapter is valid only for employees</w:t>
      </w:r>
      <w:r w:rsidRPr="006A4301">
        <w:rPr>
          <w:rStyle w:val="SAPEmphasis"/>
          <w:rPrChange w:id="620" w:author="Author" w:date="2018-02-16T14:27:00Z">
            <w:rPr>
              <w:rStyle w:val="SAPEmphasis"/>
              <w:highlight w:val="yellow"/>
            </w:rPr>
          </w:rPrChange>
        </w:rPr>
        <w:t xml:space="preserve"> </w:t>
      </w:r>
      <w:r w:rsidRPr="006A4301">
        <w:rPr>
          <w:rPrChange w:id="621" w:author="Author" w:date="2018-02-16T14:27:00Z">
            <w:rPr>
              <w:highlight w:val="yellow"/>
            </w:rPr>
          </w:rPrChange>
        </w:rPr>
        <w:t>with</w:t>
      </w:r>
      <w:r w:rsidRPr="006A4301">
        <w:rPr>
          <w:rStyle w:val="SAPEmphasis"/>
          <w:rPrChange w:id="622" w:author="Author" w:date="2018-02-16T14:27:00Z">
            <w:rPr>
              <w:rStyle w:val="SAPEmphasis"/>
              <w:highlight w:val="yellow"/>
            </w:rPr>
          </w:rPrChange>
        </w:rPr>
        <w:t xml:space="preserve"> nationality </w:t>
      </w:r>
      <w:r w:rsidRPr="006A4301">
        <w:rPr>
          <w:rStyle w:val="SAPEmphasis"/>
          <w:u w:val="single"/>
          <w:rPrChange w:id="623" w:author="Author" w:date="2018-02-16T14:27:00Z">
            <w:rPr>
              <w:rStyle w:val="SAPEmphasis"/>
              <w:highlight w:val="yellow"/>
              <w:u w:val="single"/>
            </w:rPr>
          </w:rPrChange>
        </w:rPr>
        <w:t>other than</w:t>
      </w:r>
      <w:r w:rsidRPr="006A4301">
        <w:rPr>
          <w:rStyle w:val="SAPEmphasis"/>
          <w:rPrChange w:id="624" w:author="Author" w:date="2018-02-16T14:27:00Z">
            <w:rPr>
              <w:rStyle w:val="SAPEmphasis"/>
              <w:highlight w:val="yellow"/>
            </w:rPr>
          </w:rPrChange>
        </w:rPr>
        <w:t xml:space="preserve"> Saudi.</w:t>
      </w:r>
    </w:p>
    <w:p w14:paraId="48E15658" w14:textId="60C8E075" w:rsidR="006C639E" w:rsidRDefault="006C639E" w:rsidP="006C639E">
      <w:pPr>
        <w:pStyle w:val="SAPKeyblockTitle"/>
      </w:pPr>
      <w:r>
        <w:t>Purpose</w:t>
      </w:r>
    </w:p>
    <w:p w14:paraId="67FB5AD9" w14:textId="53E73E48" w:rsidR="00822042" w:rsidRPr="00EC06E1" w:rsidDel="00920ABB" w:rsidRDefault="00822042" w:rsidP="00A56319">
      <w:pPr>
        <w:ind w:left="720"/>
        <w:rPr>
          <w:del w:id="625" w:author="Author" w:date="2018-02-16T14:27:00Z"/>
          <w:rFonts w:ascii="BentonSans Regular" w:hAnsi="BentonSans Regular"/>
          <w:strike/>
          <w:color w:val="666666"/>
          <w:sz w:val="22"/>
        </w:rPr>
      </w:pPr>
      <w:del w:id="626" w:author="Author" w:date="2018-02-16T14:27:00Z">
        <w:r w:rsidRPr="00EC06E1" w:rsidDel="00920ABB">
          <w:rPr>
            <w:strike/>
            <w:noProof/>
          </w:rPr>
          <w:drawing>
            <wp:inline distT="0" distB="0" distL="0" distR="0" wp14:anchorId="5553E238" wp14:editId="0E1A74A9">
              <wp:extent cx="228600" cy="228600"/>
              <wp:effectExtent l="0" t="0" r="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C06E1" w:rsidDel="00920ABB">
          <w:rPr>
            <w:strike/>
          </w:rPr>
          <w:delText> </w:delText>
        </w:r>
        <w:r w:rsidRPr="00EC06E1" w:rsidDel="00920ABB">
          <w:rPr>
            <w:rFonts w:ascii="BentonSans Regular" w:hAnsi="BentonSans Regular"/>
            <w:strike/>
            <w:color w:val="666666"/>
            <w:sz w:val="22"/>
          </w:rPr>
          <w:delText>Caution</w:delText>
        </w:r>
      </w:del>
    </w:p>
    <w:p w14:paraId="53A37A41" w14:textId="446064D5" w:rsidR="00822042" w:rsidRPr="00EC06E1" w:rsidDel="00920ABB" w:rsidRDefault="00822042" w:rsidP="00A56319">
      <w:pPr>
        <w:ind w:left="720"/>
        <w:rPr>
          <w:del w:id="627" w:author="Author" w:date="2018-02-16T14:27:00Z"/>
          <w:strike/>
        </w:rPr>
      </w:pPr>
      <w:del w:id="628" w:author="Author" w:date="2018-02-16T14:27:00Z">
        <w:r w:rsidRPr="00EC06E1" w:rsidDel="00920ABB">
          <w:rPr>
            <w:strike/>
          </w:rPr>
          <w:delText>This chapter is relevant only for employees with</w:delText>
        </w:r>
        <w:r w:rsidRPr="00EC06E1" w:rsidDel="00920ABB">
          <w:rPr>
            <w:rStyle w:val="SAPEmphasis"/>
            <w:strike/>
          </w:rPr>
          <w:delText xml:space="preserve"> nationality </w:delText>
        </w:r>
        <w:r w:rsidRPr="00EC06E1" w:rsidDel="00920ABB">
          <w:rPr>
            <w:rStyle w:val="SAPEmphasis"/>
            <w:strike/>
            <w:u w:val="single"/>
          </w:rPr>
          <w:delText>other than</w:delText>
        </w:r>
        <w:r w:rsidRPr="00EC06E1" w:rsidDel="00920ABB">
          <w:rPr>
            <w:rStyle w:val="SAPEmphasis"/>
            <w:strike/>
          </w:rPr>
          <w:delText xml:space="preserve"> French</w:delText>
        </w:r>
        <w:r w:rsidRPr="00EC06E1" w:rsidDel="00920ABB">
          <w:rPr>
            <w:strike/>
          </w:rPr>
          <w:delText xml:space="preserve">! </w:delText>
        </w:r>
      </w:del>
    </w:p>
    <w:p w14:paraId="4968F3B5" w14:textId="1798BD7D" w:rsidR="00822042" w:rsidRPr="00BA74AF" w:rsidDel="00920ABB" w:rsidRDefault="00822042" w:rsidP="00B82631">
      <w:pPr>
        <w:rPr>
          <w:del w:id="629" w:author="Author" w:date="2018-02-16T14:27:00Z"/>
        </w:rPr>
      </w:pPr>
    </w:p>
    <w:p w14:paraId="47C6C14B" w14:textId="1EE18440" w:rsidR="00D34F29" w:rsidRPr="00BA74AF" w:rsidRDefault="00822042" w:rsidP="00B82631">
      <w:pPr>
        <w:rPr>
          <w:u w:val="single"/>
        </w:rPr>
      </w:pPr>
      <w:r w:rsidRPr="00BA74AF">
        <w:t xml:space="preserve">To be </w:t>
      </w:r>
      <w:r w:rsidRPr="006A4301">
        <w:t xml:space="preserve">able to work in </w:t>
      </w:r>
      <w:r w:rsidR="00EC06E1" w:rsidRPr="006A4301">
        <w:rPr>
          <w:rPrChange w:id="630" w:author="Author" w:date="2018-02-16T14:28:00Z">
            <w:rPr>
              <w:highlight w:val="yellow"/>
            </w:rPr>
          </w:rPrChange>
        </w:rPr>
        <w:t xml:space="preserve">a </w:t>
      </w:r>
      <w:ins w:id="631" w:author="Author" w:date="2018-02-06T17:54:00Z">
        <w:r w:rsidR="00BC5284" w:rsidRPr="006A4301">
          <w:rPr>
            <w:rPrChange w:id="632" w:author="Author" w:date="2018-02-16T14:28:00Z">
              <w:rPr>
                <w:highlight w:val="yellow"/>
              </w:rPr>
            </w:rPrChange>
          </w:rPr>
          <w:t xml:space="preserve">foreign </w:t>
        </w:r>
      </w:ins>
      <w:r w:rsidR="00EC06E1" w:rsidRPr="006A4301">
        <w:rPr>
          <w:rPrChange w:id="633" w:author="Author" w:date="2018-02-16T14:28:00Z">
            <w:rPr>
              <w:highlight w:val="yellow"/>
            </w:rPr>
          </w:rPrChange>
        </w:rPr>
        <w:t>country</w:t>
      </w:r>
      <w:r w:rsidR="00EC06E1" w:rsidRPr="006A4301">
        <w:t xml:space="preserve">, </w:t>
      </w:r>
      <w:del w:id="634" w:author="Author" w:date="2018-02-16T14:27:00Z">
        <w:r w:rsidRPr="006A4301" w:rsidDel="00920ABB">
          <w:rPr>
            <w:strike/>
          </w:rPr>
          <w:delText>France</w:delText>
        </w:r>
        <w:r w:rsidRPr="006A4301" w:rsidDel="00920ABB">
          <w:delText>,</w:delText>
        </w:r>
      </w:del>
      <w:del w:id="635" w:author="Author" w:date="2018-02-16T14:28:00Z">
        <w:r w:rsidR="00EC06E1" w:rsidRPr="006A4301" w:rsidDel="00920ABB">
          <w:delText xml:space="preserve"> </w:delText>
        </w:r>
      </w:del>
      <w:r w:rsidR="00EC06E1" w:rsidRPr="006A4301">
        <w:rPr>
          <w:rPrChange w:id="636" w:author="Author" w:date="2018-02-16T14:28:00Z">
            <w:rPr>
              <w:highlight w:val="yellow"/>
            </w:rPr>
          </w:rPrChange>
        </w:rPr>
        <w:t xml:space="preserve">a non-national of </w:t>
      </w:r>
      <w:del w:id="637" w:author="Author" w:date="2018-02-06T17:55:00Z">
        <w:r w:rsidR="00EC06E1" w:rsidRPr="006A4301" w:rsidDel="00BC5284">
          <w:rPr>
            <w:rPrChange w:id="638" w:author="Author" w:date="2018-02-16T14:28:00Z">
              <w:rPr>
                <w:highlight w:val="yellow"/>
              </w:rPr>
            </w:rPrChange>
          </w:rPr>
          <w:delText xml:space="preserve">this </w:delText>
        </w:r>
      </w:del>
      <w:ins w:id="639" w:author="Author" w:date="2018-02-06T17:55:00Z">
        <w:r w:rsidR="00BC5284" w:rsidRPr="006A4301">
          <w:rPr>
            <w:rPrChange w:id="640" w:author="Author" w:date="2018-02-16T14:28:00Z">
              <w:rPr>
                <w:highlight w:val="yellow"/>
              </w:rPr>
            </w:rPrChange>
          </w:rPr>
          <w:t xml:space="preserve">that </w:t>
        </w:r>
      </w:ins>
      <w:r w:rsidR="00EC06E1" w:rsidRPr="006A4301">
        <w:rPr>
          <w:rPrChange w:id="641" w:author="Author" w:date="2018-02-16T14:28:00Z">
            <w:rPr>
              <w:highlight w:val="yellow"/>
            </w:rPr>
          </w:rPrChange>
        </w:rPr>
        <w:t>country</w:t>
      </w:r>
      <w:r w:rsidRPr="006A4301">
        <w:t xml:space="preserve"> </w:t>
      </w:r>
      <w:del w:id="642" w:author="Author" w:date="2018-02-16T14:28:00Z">
        <w:r w:rsidRPr="006A4301" w:rsidDel="00920ABB">
          <w:rPr>
            <w:strike/>
          </w:rPr>
          <w:delText>a non-French national</w:delText>
        </w:r>
        <w:r w:rsidRPr="006A4301" w:rsidDel="00920ABB">
          <w:delText xml:space="preserve"> </w:delText>
        </w:r>
      </w:del>
      <w:r w:rsidRPr="006A4301">
        <w:t>needs to be in possession of a valid work permit. Details</w:t>
      </w:r>
      <w:r w:rsidR="00065785" w:rsidRPr="006A4301">
        <w:t xml:space="preserve"> related to </w:t>
      </w:r>
      <w:r w:rsidRPr="006A4301">
        <w:t xml:space="preserve">the </w:t>
      </w:r>
      <w:r w:rsidR="00065785" w:rsidRPr="006A4301">
        <w:t xml:space="preserve">work permit have been maintained during hiring or rehiring. An alert regarding the expiry date of the </w:t>
      </w:r>
      <w:r w:rsidR="00065785" w:rsidRPr="006A4301">
        <w:rPr>
          <w:rPrChange w:id="643" w:author="Author" w:date="2018-02-16T14:28:00Z">
            <w:rPr>
              <w:highlight w:val="yellow"/>
            </w:rPr>
          </w:rPrChange>
        </w:rPr>
        <w:t>document</w:t>
      </w:r>
      <w:r w:rsidR="00EC06E1" w:rsidRPr="006A4301">
        <w:rPr>
          <w:rPrChange w:id="644" w:author="Author" w:date="2018-02-16T14:28:00Z">
            <w:rPr>
              <w:highlight w:val="yellow"/>
            </w:rPr>
          </w:rPrChange>
        </w:rPr>
        <w:t xml:space="preserve"> type relevant for that country</w:t>
      </w:r>
      <w:r w:rsidR="00065785" w:rsidRPr="00BA74AF">
        <w:t xml:space="preserve"> </w:t>
      </w:r>
      <w:del w:id="645" w:author="Author" w:date="2018-02-16T14:28:00Z">
        <w:r w:rsidR="00EC06E1" w:rsidRPr="00EC06E1" w:rsidDel="00920ABB">
          <w:rPr>
            <w:strike/>
          </w:rPr>
          <w:delText xml:space="preserve">document </w:delText>
        </w:r>
        <w:r w:rsidR="00065785" w:rsidRPr="00EC06E1" w:rsidDel="00920ABB">
          <w:rPr>
            <w:strike/>
          </w:rPr>
          <w:delText>of type</w:delText>
        </w:r>
        <w:r w:rsidR="00065785" w:rsidRPr="00EC06E1" w:rsidDel="00920ABB">
          <w:rPr>
            <w:rStyle w:val="SAPUserEntry"/>
            <w:strike/>
            <w:color w:val="auto"/>
          </w:rPr>
          <w:delText xml:space="preserve"> FRA-Visa </w:delText>
        </w:r>
        <w:r w:rsidR="00065785" w:rsidRPr="00EC06E1" w:rsidDel="00920ABB">
          <w:rPr>
            <w:strike/>
          </w:rPr>
          <w:delText>or</w:delText>
        </w:r>
        <w:r w:rsidR="00065785" w:rsidRPr="00EC06E1" w:rsidDel="00920ABB">
          <w:rPr>
            <w:rStyle w:val="SAPUserEntry"/>
            <w:strike/>
            <w:color w:val="auto"/>
          </w:rPr>
          <w:delText xml:space="preserve"> FRA</w:delText>
        </w:r>
        <w:r w:rsidR="00065785" w:rsidRPr="00EC06E1" w:rsidDel="00920ABB">
          <w:rPr>
            <w:strike/>
          </w:rPr>
          <w:delText xml:space="preserve"> </w:delText>
        </w:r>
        <w:r w:rsidR="00065785" w:rsidRPr="00EC06E1" w:rsidDel="00920ABB">
          <w:rPr>
            <w:rStyle w:val="SAPUserEntry"/>
            <w:strike/>
            <w:color w:val="auto"/>
          </w:rPr>
          <w:delText>–</w:delText>
        </w:r>
        <w:r w:rsidR="00065785" w:rsidRPr="00EC06E1" w:rsidDel="00920ABB">
          <w:rPr>
            <w:strike/>
          </w:rPr>
          <w:delText xml:space="preserve"> </w:delText>
        </w:r>
        <w:r w:rsidR="00065785" w:rsidRPr="00EC06E1" w:rsidDel="00920ABB">
          <w:rPr>
            <w:rStyle w:val="SAPUserEntry"/>
            <w:strike/>
            <w:color w:val="auto"/>
          </w:rPr>
          <w:delText>Resident Permit</w:delText>
        </w:r>
        <w:r w:rsidR="00065785" w:rsidRPr="00BA74AF" w:rsidDel="00920ABB">
          <w:rPr>
            <w:rStyle w:val="SAPUserEntry"/>
            <w:color w:val="auto"/>
          </w:rPr>
          <w:delText xml:space="preserve"> </w:delText>
        </w:r>
      </w:del>
      <w:r w:rsidR="00065785" w:rsidRPr="00BA74AF">
        <w:t xml:space="preserve">is configured: the employee, the employee’s line manager, and the employee’s HR business partner will receive an email informing them that the work permit document of the employee is getting expired </w:t>
      </w:r>
      <w:del w:id="646" w:author="Author" w:date="2018-02-06T17:56:00Z">
        <w:r w:rsidR="00065785" w:rsidRPr="00BA74AF" w:rsidDel="00BC5284">
          <w:delText xml:space="preserve">in </w:delText>
        </w:r>
        <w:commentRangeStart w:id="647"/>
        <w:r w:rsidR="00065785" w:rsidRPr="00BA74AF" w:rsidDel="00BC5284">
          <w:delText>one month</w:delText>
        </w:r>
      </w:del>
      <w:ins w:id="648" w:author="Author" w:date="2018-02-06T17:56:00Z">
        <w:r w:rsidR="00BC5284">
          <w:t>soon</w:t>
        </w:r>
      </w:ins>
      <w:r w:rsidR="00065785" w:rsidRPr="00BA74AF">
        <w:t xml:space="preserve"> </w:t>
      </w:r>
      <w:commentRangeEnd w:id="647"/>
      <w:r w:rsidR="00522699">
        <w:rPr>
          <w:rStyle w:val="CommentReference"/>
        </w:rPr>
        <w:commentReference w:id="647"/>
      </w:r>
      <w:r w:rsidR="00065785" w:rsidRPr="00BA74AF">
        <w:t xml:space="preserve">and they need to trigger the process of prolonging it. The employee is responsible for keeping his or her work permit information up-to-date in the system. The </w:t>
      </w:r>
      <w:r w:rsidR="00862E83" w:rsidRPr="00BA74AF">
        <w:t>updates in</w:t>
      </w:r>
      <w:r w:rsidR="00065785" w:rsidRPr="00BA74AF">
        <w:t xml:space="preserve"> the work permit information by the employee </w:t>
      </w:r>
      <w:r w:rsidR="00D34F29" w:rsidRPr="00BA74AF">
        <w:t xml:space="preserve">needs to be approved by the employee’s HR Business Partner, before the </w:t>
      </w:r>
      <w:r w:rsidR="00065785" w:rsidRPr="00BA74AF">
        <w:t>data</w:t>
      </w:r>
      <w:r w:rsidR="00D34F29" w:rsidRPr="00BA74AF">
        <w:t xml:space="preserve"> becomes effective in the system. For this purpose, the </w:t>
      </w:r>
      <w:r w:rsidR="00D34F29" w:rsidRPr="00BA74AF">
        <w:rPr>
          <w:rStyle w:val="SAPScreenElement"/>
        </w:rPr>
        <w:t>Relationship Type</w:t>
      </w:r>
      <w:r w:rsidR="00D34F29" w:rsidRPr="00BA74AF">
        <w:rPr>
          <w:rStyle w:val="UserInput"/>
          <w:sz w:val="18"/>
        </w:rPr>
        <w:t xml:space="preserve"> HR Manager </w:t>
      </w:r>
      <w:r w:rsidR="00D34F29" w:rsidRPr="00BA74AF">
        <w:t xml:space="preserve">must have been maintained for the employee before </w:t>
      </w:r>
      <w:r w:rsidR="00065785" w:rsidRPr="00BA74AF">
        <w:t>he or she maintains data related to the work permit document</w:t>
      </w:r>
      <w:r w:rsidR="00D34F29" w:rsidRPr="00BA74AF">
        <w:t>.</w:t>
      </w:r>
    </w:p>
    <w:p w14:paraId="2EF22A0C" w14:textId="2E3116F5" w:rsidR="00D34F29" w:rsidRPr="00BA74AF" w:rsidRDefault="00065785" w:rsidP="00D34F29">
      <w:pPr>
        <w:pStyle w:val="Heading3"/>
      </w:pPr>
      <w:bookmarkStart w:id="649" w:name="_Toc507150351"/>
      <w:r w:rsidRPr="00BA74AF">
        <w:t>Maintain</w:t>
      </w:r>
      <w:r w:rsidR="0005286C" w:rsidRPr="00BA74AF">
        <w:t>ing</w:t>
      </w:r>
      <w:r w:rsidR="00D34F29" w:rsidRPr="00BA74AF">
        <w:t xml:space="preserve"> Work Permit Information</w:t>
      </w:r>
      <w:bookmarkEnd w:id="649"/>
    </w:p>
    <w:p w14:paraId="1B43D2FF" w14:textId="77777777" w:rsidR="00D34F29" w:rsidRPr="00BA74AF" w:rsidRDefault="00D34F29" w:rsidP="00D34F29">
      <w:pPr>
        <w:pStyle w:val="SAPKeyblockTitle"/>
      </w:pPr>
      <w:r w:rsidRPr="00BA74AF">
        <w:t>Test Administration</w:t>
      </w:r>
    </w:p>
    <w:p w14:paraId="140242CD" w14:textId="77777777" w:rsidR="00D34F29" w:rsidRPr="00BA74AF" w:rsidRDefault="00D34F29" w:rsidP="00D34F29">
      <w:r w:rsidRPr="00BA74AF">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34F29" w:rsidRPr="00BA74AF" w14:paraId="57B3CBB6" w14:textId="77777777" w:rsidTr="0097145A">
        <w:tc>
          <w:tcPr>
            <w:tcW w:w="2280" w:type="dxa"/>
            <w:tcBorders>
              <w:top w:val="single" w:sz="8" w:space="0" w:color="999999"/>
              <w:left w:val="single" w:sz="8" w:space="0" w:color="999999"/>
              <w:bottom w:val="single" w:sz="8" w:space="0" w:color="999999"/>
              <w:right w:val="single" w:sz="8" w:space="0" w:color="999999"/>
            </w:tcBorders>
            <w:hideMark/>
          </w:tcPr>
          <w:p w14:paraId="35C974DC" w14:textId="77777777" w:rsidR="00D34F29" w:rsidRPr="00BA74AF" w:rsidRDefault="00D34F29" w:rsidP="0097145A">
            <w:pPr>
              <w:rPr>
                <w:rStyle w:val="SAPEmphasis"/>
              </w:rPr>
            </w:pPr>
            <w:r w:rsidRPr="00BA74AF">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C94F338" w14:textId="77777777" w:rsidR="00D34F29" w:rsidRPr="00BA74AF" w:rsidRDefault="00D34F29" w:rsidP="0097145A">
            <w:r w:rsidRPr="00BA74AF">
              <w:t>&lt;X.XX&gt;</w:t>
            </w:r>
          </w:p>
        </w:tc>
        <w:tc>
          <w:tcPr>
            <w:tcW w:w="2401" w:type="dxa"/>
            <w:tcBorders>
              <w:top w:val="single" w:sz="8" w:space="0" w:color="999999"/>
              <w:left w:val="single" w:sz="8" w:space="0" w:color="999999"/>
              <w:bottom w:val="single" w:sz="8" w:space="0" w:color="999999"/>
              <w:right w:val="single" w:sz="8" w:space="0" w:color="999999"/>
            </w:tcBorders>
            <w:hideMark/>
          </w:tcPr>
          <w:p w14:paraId="49434FE9" w14:textId="77777777" w:rsidR="00D34F29" w:rsidRPr="00BA74AF" w:rsidRDefault="00D34F29" w:rsidP="0097145A">
            <w:pPr>
              <w:rPr>
                <w:rStyle w:val="SAPEmphasis"/>
              </w:rPr>
            </w:pPr>
            <w:r w:rsidRPr="00BA74AF">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65D69B3" w14:textId="77777777" w:rsidR="00D34F29" w:rsidRPr="00BA74AF" w:rsidRDefault="00D34F29" w:rsidP="0097145A">
            <w:r w:rsidRPr="00BA74AF">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8ACB984" w14:textId="77777777" w:rsidR="00D34F29" w:rsidRPr="00BA74AF" w:rsidRDefault="00D34F29" w:rsidP="0097145A">
            <w:pPr>
              <w:rPr>
                <w:rStyle w:val="SAPEmphasis"/>
              </w:rPr>
            </w:pPr>
            <w:r w:rsidRPr="00BA74AF">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555CD5A" w14:textId="442310F0" w:rsidR="00D34F29" w:rsidRPr="00BA74AF" w:rsidRDefault="00295630" w:rsidP="0097145A">
            <w:r w:rsidRPr="00BA74AF">
              <w:t>&lt;date&gt;</w:t>
            </w:r>
          </w:p>
        </w:tc>
      </w:tr>
      <w:tr w:rsidR="00D34F29" w:rsidRPr="00BA74AF" w14:paraId="588A56EF" w14:textId="77777777" w:rsidTr="0097145A">
        <w:tc>
          <w:tcPr>
            <w:tcW w:w="2280" w:type="dxa"/>
            <w:tcBorders>
              <w:top w:val="single" w:sz="8" w:space="0" w:color="999999"/>
              <w:left w:val="single" w:sz="8" w:space="0" w:color="999999"/>
              <w:bottom w:val="single" w:sz="8" w:space="0" w:color="999999"/>
              <w:right w:val="single" w:sz="8" w:space="0" w:color="999999"/>
            </w:tcBorders>
            <w:hideMark/>
          </w:tcPr>
          <w:p w14:paraId="279AF30A" w14:textId="77777777" w:rsidR="00D34F29" w:rsidRPr="00BA74AF" w:rsidRDefault="00D34F29" w:rsidP="0097145A">
            <w:pPr>
              <w:rPr>
                <w:rStyle w:val="SAPEmphasis"/>
              </w:rPr>
            </w:pPr>
            <w:r w:rsidRPr="00BA74AF">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E6A8C03" w14:textId="77777777" w:rsidR="00D34F29" w:rsidRPr="00BA74AF" w:rsidRDefault="00D34F29" w:rsidP="0097145A">
            <w:r w:rsidRPr="00BA74AF">
              <w:t>Employee</w:t>
            </w:r>
          </w:p>
        </w:tc>
      </w:tr>
      <w:tr w:rsidR="003635DF" w:rsidRPr="00BA74AF" w14:paraId="36FBF144" w14:textId="77777777" w:rsidTr="0097145A">
        <w:tc>
          <w:tcPr>
            <w:tcW w:w="2280" w:type="dxa"/>
            <w:tcBorders>
              <w:top w:val="single" w:sz="8" w:space="0" w:color="999999"/>
              <w:left w:val="single" w:sz="8" w:space="0" w:color="999999"/>
              <w:bottom w:val="single" w:sz="8" w:space="0" w:color="999999"/>
              <w:right w:val="single" w:sz="8" w:space="0" w:color="999999"/>
            </w:tcBorders>
            <w:hideMark/>
          </w:tcPr>
          <w:p w14:paraId="4E35F4CD" w14:textId="77777777" w:rsidR="003635DF" w:rsidRPr="00BA74AF" w:rsidRDefault="003635DF" w:rsidP="003635DF">
            <w:pPr>
              <w:rPr>
                <w:rStyle w:val="SAPEmphasis"/>
              </w:rPr>
            </w:pPr>
            <w:r w:rsidRPr="00BA74AF">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6FD3E7C" w14:textId="77777777" w:rsidR="003635DF" w:rsidRPr="00BA74AF" w:rsidRDefault="003635DF" w:rsidP="003635DF">
            <w:r w:rsidRPr="00BA74AF">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C52BEA3" w14:textId="77777777" w:rsidR="003635DF" w:rsidRPr="00BA74AF" w:rsidRDefault="003635DF" w:rsidP="003635DF">
            <w:pPr>
              <w:rPr>
                <w:rStyle w:val="SAPEmphasis"/>
              </w:rPr>
            </w:pPr>
            <w:r w:rsidRPr="00BA74AF">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D6857C5" w14:textId="52EE3B41" w:rsidR="003635DF" w:rsidRPr="00BA74AF" w:rsidRDefault="003635DF" w:rsidP="003635DF">
            <w:r>
              <w:t>&lt;duration&gt;</w:t>
            </w:r>
          </w:p>
        </w:tc>
      </w:tr>
    </w:tbl>
    <w:p w14:paraId="7A63893A" w14:textId="77777777" w:rsidR="00D34F29" w:rsidRPr="00BA74AF" w:rsidRDefault="00D34F29" w:rsidP="00D34F29">
      <w:pPr>
        <w:pStyle w:val="SAPKeyblockTitle"/>
      </w:pPr>
      <w:r w:rsidRPr="00BA74AF">
        <w:t>Purpose</w:t>
      </w:r>
    </w:p>
    <w:p w14:paraId="579479DE" w14:textId="1AF24E36" w:rsidR="00D34F29" w:rsidRPr="00BA74AF" w:rsidRDefault="00D34F29" w:rsidP="00D34F29">
      <w:r w:rsidRPr="00BA74AF">
        <w:t xml:space="preserve">The Employee </w:t>
      </w:r>
      <w:r w:rsidR="00065785" w:rsidRPr="00BA74AF">
        <w:t>maintains work permit</w:t>
      </w:r>
      <w:r w:rsidRPr="00BA74AF">
        <w:t xml:space="preserve"> information. </w:t>
      </w:r>
      <w:r w:rsidR="00065785" w:rsidRPr="00BA74AF">
        <w:t>The maintenance may be related to adapting an existing work permit record</w:t>
      </w:r>
      <w:r w:rsidR="00322479" w:rsidRPr="00BA74AF">
        <w:t xml:space="preserve"> (for example, as result of an alert about the soon expiration of the existing document)</w:t>
      </w:r>
      <w:r w:rsidR="00065785" w:rsidRPr="00BA74AF">
        <w:t>,</w:t>
      </w:r>
      <w:r w:rsidR="00322479" w:rsidRPr="00BA74AF">
        <w:t xml:space="preserve"> </w:t>
      </w:r>
      <w:r w:rsidR="00065785" w:rsidRPr="00BA74AF">
        <w:t>or creating a new work permit record.</w:t>
      </w:r>
    </w:p>
    <w:p w14:paraId="761426F7" w14:textId="77777777" w:rsidR="00D34F29" w:rsidRPr="00BA74AF" w:rsidRDefault="00D34F29" w:rsidP="00D34F29">
      <w:pPr>
        <w:pStyle w:val="SAPKeyblockTitle"/>
      </w:pPr>
      <w:r w:rsidRPr="00BA74AF">
        <w:t>Prerequisite</w:t>
      </w:r>
    </w:p>
    <w:p w14:paraId="7E27D274" w14:textId="635E21E2" w:rsidR="00D34F29" w:rsidRPr="00BA74AF" w:rsidRDefault="00D34F29" w:rsidP="00D34F29">
      <w:r w:rsidRPr="00BA74AF">
        <w:t xml:space="preserve">The </w:t>
      </w:r>
      <w:r w:rsidRPr="00BA74AF">
        <w:rPr>
          <w:rStyle w:val="SAPScreenElement"/>
        </w:rPr>
        <w:t>Relationship Type</w:t>
      </w:r>
      <w:r w:rsidRPr="00BA74AF">
        <w:rPr>
          <w:rStyle w:val="UserInput"/>
          <w:sz w:val="18"/>
          <w:szCs w:val="18"/>
        </w:rPr>
        <w:t xml:space="preserve"> HR Manager </w:t>
      </w:r>
      <w:r w:rsidRPr="00BA74AF">
        <w:t>must have been maintained for the employee in order for a workflow to be triggered.</w:t>
      </w:r>
    </w:p>
    <w:p w14:paraId="58C1AEBD" w14:textId="77777777" w:rsidR="00D34F29" w:rsidRPr="00BA74AF" w:rsidRDefault="00D34F29" w:rsidP="00D34F29">
      <w:pPr>
        <w:pStyle w:val="SAPKeyblockTitle"/>
      </w:pPr>
      <w:r w:rsidRPr="00BA74AF">
        <w:lastRenderedPageBreak/>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620"/>
        <w:gridCol w:w="4950"/>
        <w:gridCol w:w="2610"/>
        <w:gridCol w:w="2998"/>
        <w:gridCol w:w="1260"/>
      </w:tblGrid>
      <w:tr w:rsidR="00D34F29" w:rsidRPr="00BA74AF" w14:paraId="070CD652" w14:textId="77777777" w:rsidTr="00B82631">
        <w:trPr>
          <w:trHeight w:val="576"/>
          <w:tblHeader/>
        </w:trPr>
        <w:tc>
          <w:tcPr>
            <w:tcW w:w="872" w:type="dxa"/>
            <w:shd w:val="clear" w:color="auto" w:fill="999999"/>
          </w:tcPr>
          <w:p w14:paraId="19597994" w14:textId="77777777" w:rsidR="00D34F29" w:rsidRPr="00BA74AF" w:rsidRDefault="00D34F29" w:rsidP="0097145A">
            <w:pPr>
              <w:pStyle w:val="TableHeading"/>
              <w:rPr>
                <w:rFonts w:ascii="BentonSans Bold" w:hAnsi="BentonSans Bold"/>
                <w:bCs/>
                <w:color w:val="FFFFFF"/>
                <w:sz w:val="18"/>
              </w:rPr>
            </w:pPr>
            <w:r w:rsidRPr="00BA74AF">
              <w:rPr>
                <w:rFonts w:ascii="BentonSans Bold" w:hAnsi="BentonSans Bold"/>
                <w:bCs/>
                <w:color w:val="FFFFFF"/>
                <w:sz w:val="18"/>
              </w:rPr>
              <w:t>Test Step #</w:t>
            </w:r>
          </w:p>
        </w:tc>
        <w:tc>
          <w:tcPr>
            <w:tcW w:w="1620" w:type="dxa"/>
            <w:shd w:val="clear" w:color="auto" w:fill="999999"/>
          </w:tcPr>
          <w:p w14:paraId="1899F258" w14:textId="77777777" w:rsidR="00D34F29" w:rsidRPr="00BA74AF" w:rsidRDefault="00D34F29" w:rsidP="0097145A">
            <w:pPr>
              <w:pStyle w:val="TableHeading"/>
              <w:rPr>
                <w:rFonts w:ascii="BentonSans Bold" w:hAnsi="BentonSans Bold"/>
                <w:bCs/>
                <w:color w:val="FFFFFF"/>
                <w:sz w:val="18"/>
              </w:rPr>
            </w:pPr>
            <w:r w:rsidRPr="00BA74AF">
              <w:rPr>
                <w:rFonts w:ascii="BentonSans Bold" w:hAnsi="BentonSans Bold"/>
                <w:bCs/>
                <w:color w:val="FFFFFF"/>
                <w:sz w:val="18"/>
              </w:rPr>
              <w:t>Test Step Name</w:t>
            </w:r>
          </w:p>
        </w:tc>
        <w:tc>
          <w:tcPr>
            <w:tcW w:w="4950" w:type="dxa"/>
            <w:shd w:val="clear" w:color="auto" w:fill="999999"/>
          </w:tcPr>
          <w:p w14:paraId="64F2C9B2" w14:textId="77777777" w:rsidR="00D34F29" w:rsidRPr="00BA74AF" w:rsidRDefault="00D34F29" w:rsidP="0097145A">
            <w:pPr>
              <w:pStyle w:val="TableHeading"/>
              <w:rPr>
                <w:rFonts w:ascii="BentonSans Bold" w:hAnsi="BentonSans Bold"/>
                <w:bCs/>
                <w:color w:val="FFFFFF"/>
                <w:sz w:val="18"/>
              </w:rPr>
            </w:pPr>
            <w:r w:rsidRPr="00BA74AF">
              <w:rPr>
                <w:rFonts w:ascii="BentonSans Bold" w:hAnsi="BentonSans Bold"/>
                <w:bCs/>
                <w:color w:val="FFFFFF"/>
                <w:sz w:val="18"/>
              </w:rPr>
              <w:t>Instruction</w:t>
            </w:r>
          </w:p>
        </w:tc>
        <w:tc>
          <w:tcPr>
            <w:tcW w:w="2610" w:type="dxa"/>
            <w:shd w:val="clear" w:color="auto" w:fill="999999"/>
          </w:tcPr>
          <w:p w14:paraId="5130A68D" w14:textId="4A0A6F28" w:rsidR="00D34F29" w:rsidRPr="00BA74AF" w:rsidRDefault="0049519F" w:rsidP="0097145A">
            <w:pPr>
              <w:pStyle w:val="TableHeading"/>
              <w:rPr>
                <w:rFonts w:ascii="BentonSans Bold" w:hAnsi="BentonSans Bold"/>
                <w:bCs/>
                <w:color w:val="FFFFFF"/>
                <w:sz w:val="18"/>
              </w:rPr>
            </w:pPr>
            <w:r w:rsidRPr="00BA74AF">
              <w:rPr>
                <w:rFonts w:ascii="BentonSans Bold" w:hAnsi="BentonSans Bold"/>
                <w:bCs/>
                <w:color w:val="FFFFFF"/>
                <w:sz w:val="18"/>
              </w:rPr>
              <w:t>Additional Information</w:t>
            </w:r>
          </w:p>
        </w:tc>
        <w:tc>
          <w:tcPr>
            <w:tcW w:w="2998" w:type="dxa"/>
            <w:shd w:val="clear" w:color="auto" w:fill="999999"/>
          </w:tcPr>
          <w:p w14:paraId="527256D9" w14:textId="77777777" w:rsidR="00D34F29" w:rsidRPr="00BA74AF" w:rsidRDefault="00D34F29" w:rsidP="0097145A">
            <w:pPr>
              <w:pStyle w:val="TableHeading"/>
              <w:rPr>
                <w:rFonts w:ascii="BentonSans Bold" w:hAnsi="BentonSans Bold"/>
                <w:bCs/>
                <w:color w:val="FFFFFF"/>
                <w:sz w:val="18"/>
              </w:rPr>
            </w:pPr>
            <w:r w:rsidRPr="00BA74AF">
              <w:rPr>
                <w:rFonts w:ascii="BentonSans Bold" w:hAnsi="BentonSans Bold"/>
                <w:bCs/>
                <w:color w:val="FFFFFF"/>
                <w:sz w:val="18"/>
              </w:rPr>
              <w:t>Expected Result</w:t>
            </w:r>
          </w:p>
        </w:tc>
        <w:tc>
          <w:tcPr>
            <w:tcW w:w="1260" w:type="dxa"/>
            <w:shd w:val="clear" w:color="auto" w:fill="999999"/>
          </w:tcPr>
          <w:p w14:paraId="077AA4B1" w14:textId="77777777" w:rsidR="00D34F29" w:rsidRPr="00BA74AF" w:rsidRDefault="00D34F29" w:rsidP="0097145A">
            <w:pPr>
              <w:pStyle w:val="TableHeading"/>
              <w:rPr>
                <w:rFonts w:ascii="BentonSans Bold" w:hAnsi="BentonSans Bold"/>
                <w:bCs/>
                <w:color w:val="FFFFFF"/>
                <w:sz w:val="18"/>
              </w:rPr>
            </w:pPr>
            <w:r w:rsidRPr="00BA74AF">
              <w:rPr>
                <w:rFonts w:ascii="BentonSans Bold" w:hAnsi="BentonSans Bold"/>
                <w:bCs/>
                <w:color w:val="FFFFFF"/>
                <w:sz w:val="18"/>
              </w:rPr>
              <w:t>Pass / Fail / Comment</w:t>
            </w:r>
          </w:p>
        </w:tc>
      </w:tr>
      <w:tr w:rsidR="00D34F29" w:rsidRPr="00BA74AF" w14:paraId="10F8790B" w14:textId="77777777" w:rsidTr="00B82631">
        <w:trPr>
          <w:trHeight w:val="357"/>
        </w:trPr>
        <w:tc>
          <w:tcPr>
            <w:tcW w:w="872" w:type="dxa"/>
          </w:tcPr>
          <w:p w14:paraId="1286CE3A" w14:textId="77777777" w:rsidR="00D34F29" w:rsidRPr="00BA74AF" w:rsidRDefault="00D34F29" w:rsidP="0097145A">
            <w:r w:rsidRPr="00BA74AF">
              <w:t>1</w:t>
            </w:r>
          </w:p>
        </w:tc>
        <w:tc>
          <w:tcPr>
            <w:tcW w:w="1620" w:type="dxa"/>
          </w:tcPr>
          <w:p w14:paraId="58A230A8" w14:textId="77777777" w:rsidR="00D34F29" w:rsidRPr="00BA74AF" w:rsidRDefault="00D34F29" w:rsidP="0097145A">
            <w:pPr>
              <w:rPr>
                <w:rStyle w:val="SAPEmphasis"/>
              </w:rPr>
            </w:pPr>
            <w:r w:rsidRPr="00BA74AF">
              <w:rPr>
                <w:rStyle w:val="SAPEmphasis"/>
              </w:rPr>
              <w:t>Log on</w:t>
            </w:r>
          </w:p>
        </w:tc>
        <w:tc>
          <w:tcPr>
            <w:tcW w:w="4950" w:type="dxa"/>
          </w:tcPr>
          <w:p w14:paraId="61316F9A" w14:textId="0EF79315" w:rsidR="00D34F29" w:rsidRPr="00BA74AF" w:rsidRDefault="00D34F29" w:rsidP="0097145A">
            <w:r w:rsidRPr="00BA74AF">
              <w:t xml:space="preserve">Log on to </w:t>
            </w:r>
            <w:r w:rsidRPr="00BA74AF">
              <w:rPr>
                <w:rStyle w:val="SAPScreenElement"/>
                <w:color w:val="auto"/>
              </w:rPr>
              <w:t>Employee Central</w:t>
            </w:r>
            <w:r w:rsidRPr="00BA74AF">
              <w:t xml:space="preserve"> as Employee</w:t>
            </w:r>
            <w:r w:rsidR="00FE192E" w:rsidRPr="00BA74AF">
              <w:t xml:space="preserve"> with nationality other than</w:t>
            </w:r>
            <w:r w:rsidR="00A56268">
              <w:t xml:space="preserve"> </w:t>
            </w:r>
            <w:r w:rsidR="00A56268" w:rsidRPr="006A4301">
              <w:rPr>
                <w:rPrChange w:id="650" w:author="Author" w:date="2018-02-16T14:28:00Z">
                  <w:rPr>
                    <w:highlight w:val="yellow"/>
                  </w:rPr>
                </w:rPrChange>
              </w:rPr>
              <w:t xml:space="preserve">the one of the country where </w:t>
            </w:r>
            <w:del w:id="651" w:author="Author" w:date="2018-02-06T17:58:00Z">
              <w:r w:rsidR="00A56268" w:rsidRPr="006A4301" w:rsidDel="00BC5284">
                <w:rPr>
                  <w:rPrChange w:id="652" w:author="Author" w:date="2018-02-16T14:28:00Z">
                    <w:rPr>
                      <w:highlight w:val="yellow"/>
                    </w:rPr>
                  </w:rPrChange>
                </w:rPr>
                <w:delText xml:space="preserve">the </w:delText>
              </w:r>
            </w:del>
            <w:ins w:id="653" w:author="Author" w:date="2018-02-06T17:58:00Z">
              <w:r w:rsidR="00BC5284" w:rsidRPr="006A4301">
                <w:rPr>
                  <w:rPrChange w:id="654" w:author="Author" w:date="2018-02-16T14:28:00Z">
                    <w:rPr>
                      <w:highlight w:val="yellow"/>
                    </w:rPr>
                  </w:rPrChange>
                </w:rPr>
                <w:t xml:space="preserve">your </w:t>
              </w:r>
            </w:ins>
            <w:r w:rsidR="00A56268" w:rsidRPr="006A4301">
              <w:rPr>
                <w:rPrChange w:id="655" w:author="Author" w:date="2018-02-16T14:28:00Z">
                  <w:rPr>
                    <w:highlight w:val="yellow"/>
                  </w:rPr>
                </w:rPrChange>
              </w:rPr>
              <w:t>company is located</w:t>
            </w:r>
            <w:del w:id="656" w:author="Author" w:date="2018-02-16T14:28:00Z">
              <w:r w:rsidR="00FE192E" w:rsidRPr="00BA74AF" w:rsidDel="00920ABB">
                <w:delText xml:space="preserve"> </w:delText>
              </w:r>
              <w:r w:rsidR="00FE192E" w:rsidRPr="00A56268" w:rsidDel="00920ABB">
                <w:rPr>
                  <w:strike/>
                </w:rPr>
                <w:delText>French</w:delText>
              </w:r>
            </w:del>
            <w:r w:rsidRPr="00BA74AF">
              <w:t>.</w:t>
            </w:r>
          </w:p>
        </w:tc>
        <w:tc>
          <w:tcPr>
            <w:tcW w:w="2610" w:type="dxa"/>
          </w:tcPr>
          <w:p w14:paraId="4093473A" w14:textId="77777777" w:rsidR="00D34F29" w:rsidRPr="00BA74AF" w:rsidRDefault="00D34F29" w:rsidP="0097145A">
            <w:pPr>
              <w:rPr>
                <w:rFonts w:cs="Arial"/>
                <w:bCs/>
              </w:rPr>
            </w:pPr>
          </w:p>
        </w:tc>
        <w:tc>
          <w:tcPr>
            <w:tcW w:w="2998" w:type="dxa"/>
          </w:tcPr>
          <w:p w14:paraId="6D206591" w14:textId="77777777" w:rsidR="00D34F29" w:rsidRPr="00BA74AF" w:rsidRDefault="00D34F29" w:rsidP="0097145A">
            <w:r w:rsidRPr="00BA74AF">
              <w:t xml:space="preserve">The </w:t>
            </w:r>
            <w:r w:rsidRPr="00BA74AF">
              <w:rPr>
                <w:rStyle w:val="SAPScreenElement"/>
              </w:rPr>
              <w:t>Home</w:t>
            </w:r>
            <w:r w:rsidRPr="00BA74AF">
              <w:t xml:space="preserve"> page is displayed.</w:t>
            </w:r>
          </w:p>
        </w:tc>
        <w:tc>
          <w:tcPr>
            <w:tcW w:w="1260" w:type="dxa"/>
          </w:tcPr>
          <w:p w14:paraId="0EE5624A" w14:textId="77777777" w:rsidR="00D34F29" w:rsidRPr="00BA74AF" w:rsidRDefault="00D34F29" w:rsidP="0097145A">
            <w:pPr>
              <w:rPr>
                <w:rFonts w:cs="Arial"/>
                <w:bCs/>
              </w:rPr>
            </w:pPr>
          </w:p>
        </w:tc>
      </w:tr>
      <w:tr w:rsidR="00D34F29" w:rsidRPr="00BA74AF" w14:paraId="3C2F3BBB" w14:textId="77777777" w:rsidTr="00B82631">
        <w:trPr>
          <w:trHeight w:val="357"/>
        </w:trPr>
        <w:tc>
          <w:tcPr>
            <w:tcW w:w="872" w:type="dxa"/>
          </w:tcPr>
          <w:p w14:paraId="27484B67" w14:textId="77777777" w:rsidR="00D34F29" w:rsidRPr="00BA74AF" w:rsidRDefault="00D34F29" w:rsidP="0097145A">
            <w:r w:rsidRPr="00BA74AF">
              <w:t>2</w:t>
            </w:r>
          </w:p>
        </w:tc>
        <w:tc>
          <w:tcPr>
            <w:tcW w:w="1620" w:type="dxa"/>
          </w:tcPr>
          <w:p w14:paraId="1B816EEF" w14:textId="77777777" w:rsidR="00D34F29" w:rsidRPr="00BA74AF" w:rsidRDefault="00D34F29" w:rsidP="0097145A">
            <w:pPr>
              <w:rPr>
                <w:rStyle w:val="SAPEmphasis"/>
              </w:rPr>
            </w:pPr>
            <w:r w:rsidRPr="00BA74AF">
              <w:rPr>
                <w:rStyle w:val="SAPEmphasis"/>
              </w:rPr>
              <w:t>Select My Employee File</w:t>
            </w:r>
          </w:p>
        </w:tc>
        <w:tc>
          <w:tcPr>
            <w:tcW w:w="4950" w:type="dxa"/>
          </w:tcPr>
          <w:p w14:paraId="4F89895C" w14:textId="77777777" w:rsidR="00D34F29" w:rsidRPr="00BA74AF" w:rsidRDefault="00D34F29" w:rsidP="0097145A">
            <w:r w:rsidRPr="00BA74AF">
              <w:t>From the</w:t>
            </w:r>
            <w:r w:rsidRPr="00BA74AF">
              <w:rPr>
                <w:i/>
              </w:rPr>
              <w:t xml:space="preserve"> </w:t>
            </w:r>
            <w:r w:rsidRPr="00BA74AF">
              <w:rPr>
                <w:rStyle w:val="SAPScreenElement"/>
              </w:rPr>
              <w:t>Home</w:t>
            </w:r>
            <w:r w:rsidRPr="00BA74AF">
              <w:rPr>
                <w:i/>
              </w:rPr>
              <w:t xml:space="preserve"> </w:t>
            </w:r>
            <w:r w:rsidRPr="00BA74AF">
              <w:t xml:space="preserve">drop-down, select the </w:t>
            </w:r>
            <w:r w:rsidRPr="00BA74AF">
              <w:rPr>
                <w:rStyle w:val="SAPScreenElement"/>
              </w:rPr>
              <w:t>My Employee File</w:t>
            </w:r>
            <w:r w:rsidRPr="00BA74AF">
              <w:rPr>
                <w:i/>
              </w:rPr>
              <w:t>.</w:t>
            </w:r>
          </w:p>
        </w:tc>
        <w:tc>
          <w:tcPr>
            <w:tcW w:w="2610" w:type="dxa"/>
          </w:tcPr>
          <w:p w14:paraId="6A6773A6" w14:textId="77777777" w:rsidR="00D34F29" w:rsidRPr="00BA74AF" w:rsidRDefault="00D34F29" w:rsidP="0097145A">
            <w:pPr>
              <w:rPr>
                <w:rFonts w:cs="Arial"/>
                <w:bCs/>
                <w:i/>
              </w:rPr>
            </w:pPr>
          </w:p>
        </w:tc>
        <w:tc>
          <w:tcPr>
            <w:tcW w:w="2998" w:type="dxa"/>
          </w:tcPr>
          <w:p w14:paraId="1DCC905B" w14:textId="77777777" w:rsidR="00D34F29" w:rsidRPr="00BA74AF" w:rsidRDefault="00D34F29" w:rsidP="0097145A">
            <w:r w:rsidRPr="00BA74AF">
              <w:t xml:space="preserve">The </w:t>
            </w:r>
            <w:r w:rsidRPr="00BA74AF">
              <w:rPr>
                <w:rStyle w:val="SAPScreenElement"/>
              </w:rPr>
              <w:t>My Employee File</w:t>
            </w:r>
            <w:r w:rsidRPr="00BA74AF">
              <w:t xml:space="preserve"> screen is displayed </w:t>
            </w:r>
            <w:r w:rsidRPr="00BA74AF">
              <w:rPr>
                <w:rFonts w:cs="Arial"/>
                <w:bCs/>
              </w:rPr>
              <w:t>containing your profile</w:t>
            </w:r>
            <w:r w:rsidRPr="00BA74AF">
              <w:t>.</w:t>
            </w:r>
          </w:p>
        </w:tc>
        <w:tc>
          <w:tcPr>
            <w:tcW w:w="1260" w:type="dxa"/>
          </w:tcPr>
          <w:p w14:paraId="4BCABFDC" w14:textId="77777777" w:rsidR="00D34F29" w:rsidRPr="00BA74AF" w:rsidRDefault="00D34F29" w:rsidP="0097145A">
            <w:pPr>
              <w:rPr>
                <w:rFonts w:cs="Arial"/>
                <w:bCs/>
              </w:rPr>
            </w:pPr>
          </w:p>
        </w:tc>
      </w:tr>
      <w:tr w:rsidR="00D34F29" w:rsidRPr="00BA74AF" w14:paraId="498E0EDC" w14:textId="77777777" w:rsidTr="00B82631">
        <w:trPr>
          <w:trHeight w:val="357"/>
        </w:trPr>
        <w:tc>
          <w:tcPr>
            <w:tcW w:w="872" w:type="dxa"/>
          </w:tcPr>
          <w:p w14:paraId="7B13427B" w14:textId="77777777" w:rsidR="00D34F29" w:rsidRPr="00BA74AF" w:rsidRDefault="00D34F29" w:rsidP="0097145A">
            <w:r w:rsidRPr="00BA74AF">
              <w:t>3</w:t>
            </w:r>
          </w:p>
        </w:tc>
        <w:tc>
          <w:tcPr>
            <w:tcW w:w="1620" w:type="dxa"/>
          </w:tcPr>
          <w:p w14:paraId="2CEA68D0" w14:textId="3960031F" w:rsidR="00D34F29" w:rsidRPr="00BA74AF" w:rsidRDefault="00D34F29" w:rsidP="00947BAF">
            <w:pPr>
              <w:rPr>
                <w:rStyle w:val="SAPEmphasis"/>
              </w:rPr>
            </w:pPr>
            <w:r w:rsidRPr="00BA74AF">
              <w:rPr>
                <w:rStyle w:val="SAPEmphasis"/>
              </w:rPr>
              <w:t xml:space="preserve">Go to </w:t>
            </w:r>
            <w:r w:rsidR="00DE0949" w:rsidRPr="00BA74AF">
              <w:rPr>
                <w:rStyle w:val="SAPEmphasis"/>
              </w:rPr>
              <w:t>Work Eligibility</w:t>
            </w:r>
          </w:p>
        </w:tc>
        <w:tc>
          <w:tcPr>
            <w:tcW w:w="4950" w:type="dxa"/>
          </w:tcPr>
          <w:p w14:paraId="37C3BE6B" w14:textId="6031B9FB" w:rsidR="00D34F29" w:rsidRPr="00BA74AF" w:rsidRDefault="00D34F29" w:rsidP="00D67F77">
            <w:r w:rsidRPr="00BA74AF">
              <w:rPr>
                <w:lang w:eastAsia="zh-SG"/>
              </w:rPr>
              <w:t xml:space="preserve">Go to the </w:t>
            </w:r>
            <w:r w:rsidRPr="00BA74AF">
              <w:rPr>
                <w:rStyle w:val="SAPScreenElement"/>
              </w:rPr>
              <w:t>Personal Information</w:t>
            </w:r>
            <w:r w:rsidRPr="00BA74AF">
              <w:rPr>
                <w:lang w:eastAsia="zh-SG"/>
              </w:rPr>
              <w:t xml:space="preserve"> section</w:t>
            </w:r>
            <w:r w:rsidR="00DE0949" w:rsidRPr="00BA74AF">
              <w:rPr>
                <w:lang w:eastAsia="zh-SG"/>
              </w:rPr>
              <w:t xml:space="preserve"> and scroll there to the </w:t>
            </w:r>
            <w:r w:rsidR="00DE0949" w:rsidRPr="00BA74AF">
              <w:rPr>
                <w:rStyle w:val="SAPScreenElement"/>
              </w:rPr>
              <w:t xml:space="preserve">Work Eligibility </w:t>
            </w:r>
            <w:r w:rsidR="00DE0949" w:rsidRPr="00BA74AF">
              <w:rPr>
                <w:lang w:eastAsia="zh-SG"/>
              </w:rPr>
              <w:t>subsection</w:t>
            </w:r>
            <w:r w:rsidRPr="00BA74AF">
              <w:rPr>
                <w:lang w:eastAsia="zh-SG"/>
              </w:rPr>
              <w:t>.</w:t>
            </w:r>
          </w:p>
        </w:tc>
        <w:tc>
          <w:tcPr>
            <w:tcW w:w="2610" w:type="dxa"/>
          </w:tcPr>
          <w:p w14:paraId="6B6CD3F4" w14:textId="77777777" w:rsidR="00D34F29" w:rsidRPr="00BA74AF" w:rsidRDefault="00D34F29" w:rsidP="0097145A">
            <w:pPr>
              <w:rPr>
                <w:rFonts w:cs="Arial"/>
                <w:bCs/>
              </w:rPr>
            </w:pPr>
          </w:p>
        </w:tc>
        <w:tc>
          <w:tcPr>
            <w:tcW w:w="2998" w:type="dxa"/>
          </w:tcPr>
          <w:p w14:paraId="490C239D" w14:textId="77777777" w:rsidR="00D34F29" w:rsidRPr="00BA74AF" w:rsidRDefault="00D34F29" w:rsidP="0097145A">
            <w:pPr>
              <w:rPr>
                <w:rFonts w:cs="Arial"/>
                <w:bCs/>
              </w:rPr>
            </w:pPr>
          </w:p>
        </w:tc>
        <w:tc>
          <w:tcPr>
            <w:tcW w:w="1260" w:type="dxa"/>
          </w:tcPr>
          <w:p w14:paraId="71BF0E21" w14:textId="77777777" w:rsidR="00D34F29" w:rsidRPr="00BA74AF" w:rsidRDefault="00D34F29" w:rsidP="0097145A">
            <w:pPr>
              <w:rPr>
                <w:rFonts w:cs="Arial"/>
                <w:bCs/>
              </w:rPr>
            </w:pPr>
          </w:p>
        </w:tc>
      </w:tr>
      <w:tr w:rsidR="00DA6042" w:rsidRPr="00BA74AF" w14:paraId="411116BB" w14:textId="77777777" w:rsidTr="00B82631">
        <w:trPr>
          <w:trHeight w:val="357"/>
        </w:trPr>
        <w:tc>
          <w:tcPr>
            <w:tcW w:w="872" w:type="dxa"/>
            <w:vMerge w:val="restart"/>
          </w:tcPr>
          <w:p w14:paraId="69DCE5F6" w14:textId="77777777" w:rsidR="00DA6042" w:rsidRPr="00BA74AF" w:rsidRDefault="00DA6042" w:rsidP="0097145A">
            <w:r w:rsidRPr="00BA74AF">
              <w:t>4</w:t>
            </w:r>
          </w:p>
        </w:tc>
        <w:tc>
          <w:tcPr>
            <w:tcW w:w="1620" w:type="dxa"/>
            <w:vMerge w:val="restart"/>
          </w:tcPr>
          <w:p w14:paraId="5A6EF89D" w14:textId="67C0DA9F" w:rsidR="00DA6042" w:rsidRPr="00BA74AF" w:rsidRDefault="00DA6042" w:rsidP="00947BAF">
            <w:pPr>
              <w:rPr>
                <w:rStyle w:val="SAPEmphasis"/>
              </w:rPr>
            </w:pPr>
            <w:r w:rsidRPr="00BA74AF">
              <w:rPr>
                <w:rStyle w:val="SAPEmphasis"/>
              </w:rPr>
              <w:t>Adapt Existing Work Permit Information</w:t>
            </w:r>
          </w:p>
        </w:tc>
        <w:tc>
          <w:tcPr>
            <w:tcW w:w="4950" w:type="dxa"/>
          </w:tcPr>
          <w:p w14:paraId="6E448E9A" w14:textId="385C3E00" w:rsidR="00DA6042" w:rsidRPr="00BA74AF" w:rsidRDefault="00DA6042" w:rsidP="00D67F77">
            <w:pPr>
              <w:rPr>
                <w:lang w:eastAsia="zh-SG"/>
              </w:rPr>
            </w:pPr>
            <w:r w:rsidRPr="00BA74AF">
              <w:t xml:space="preserve">To adapt the existing work permit information record. select the </w:t>
            </w:r>
            <w:r w:rsidRPr="00BA74AF">
              <w:rPr>
                <w:rStyle w:val="SAPScreenElement"/>
              </w:rPr>
              <w:t>Pencil</w:t>
            </w:r>
            <w:r w:rsidRPr="00BA74AF">
              <w:t xml:space="preserve"> </w:t>
            </w:r>
            <w:r w:rsidRPr="00BA74AF">
              <w:rPr>
                <w:rStyle w:val="SAPScreenElement"/>
              </w:rPr>
              <w:t>(Edit)</w:t>
            </w:r>
            <w:r w:rsidRPr="00BA74AF">
              <w:rPr>
                <w:i/>
              </w:rPr>
              <w:t xml:space="preserve"> </w:t>
            </w:r>
            <w:r w:rsidRPr="00BA74AF">
              <w:t xml:space="preserve">icon in the </w:t>
            </w:r>
            <w:r w:rsidRPr="00BA74AF">
              <w:rPr>
                <w:rStyle w:val="SAPScreenElement"/>
              </w:rPr>
              <w:t xml:space="preserve">Work Permit Info </w:t>
            </w:r>
            <w:r w:rsidRPr="00BA74AF">
              <w:t>block.</w:t>
            </w:r>
          </w:p>
        </w:tc>
        <w:tc>
          <w:tcPr>
            <w:tcW w:w="2610" w:type="dxa"/>
            <w:vMerge w:val="restart"/>
          </w:tcPr>
          <w:p w14:paraId="571F958B" w14:textId="3481EE14" w:rsidR="00DA6042" w:rsidRPr="00BA74AF" w:rsidRDefault="00DA6042" w:rsidP="00D67F77">
            <w:pPr>
              <w:rPr>
                <w:i/>
              </w:rPr>
            </w:pPr>
            <w:r w:rsidRPr="00BA74AF">
              <w:t xml:space="preserve">To enter an additional work permit document, select the </w:t>
            </w:r>
            <w:r w:rsidRPr="00BA74AF">
              <w:rPr>
                <w:rStyle w:val="SAPScreenElement"/>
              </w:rPr>
              <w:sym w:font="Symbol" w:char="F0C5"/>
            </w:r>
            <w:r w:rsidRPr="00BA74AF">
              <w:rPr>
                <w:rStyle w:val="SAPScreenElement"/>
              </w:rPr>
              <w:t xml:space="preserve"> </w:t>
            </w:r>
            <w:r w:rsidRPr="00BA74AF">
              <w:t xml:space="preserve">icon in the </w:t>
            </w:r>
            <w:r w:rsidRPr="00BA74AF">
              <w:rPr>
                <w:rStyle w:val="SAPScreenElement"/>
              </w:rPr>
              <w:t xml:space="preserve">Work Permit Info </w:t>
            </w:r>
            <w:r w:rsidRPr="00BA74AF">
              <w:t xml:space="preserve">block. In the upcoming </w:t>
            </w:r>
            <w:r w:rsidRPr="00BA74AF">
              <w:rPr>
                <w:rStyle w:val="SAPScreenElement"/>
              </w:rPr>
              <w:t>Work Permit Info</w:t>
            </w:r>
            <w:r w:rsidRPr="00BA74AF">
              <w:t xml:space="preserve"> dialog box, select the </w:t>
            </w:r>
            <w:r w:rsidRPr="00BA74AF">
              <w:rPr>
                <w:rStyle w:val="SAPScreenElement"/>
              </w:rPr>
              <w:sym w:font="Symbol" w:char="F0C5"/>
            </w:r>
            <w:r w:rsidRPr="00BA74AF">
              <w:rPr>
                <w:rStyle w:val="SAPScreenElement"/>
              </w:rPr>
              <w:t xml:space="preserve"> Add Work Permit Info</w:t>
            </w:r>
            <w:r w:rsidRPr="00BA74AF">
              <w:t xml:space="preserve"> link, enter data as appropriate and choose the</w:t>
            </w:r>
            <w:r w:rsidRPr="00BA74AF">
              <w:rPr>
                <w:rStyle w:val="SAPScreenElement"/>
              </w:rPr>
              <w:t xml:space="preserve"> Save </w:t>
            </w:r>
            <w:r w:rsidRPr="00BA74AF">
              <w:t>button.</w:t>
            </w:r>
          </w:p>
        </w:tc>
        <w:tc>
          <w:tcPr>
            <w:tcW w:w="2998" w:type="dxa"/>
          </w:tcPr>
          <w:p w14:paraId="71B8C90A" w14:textId="0B77DF77" w:rsidR="00DA6042" w:rsidRPr="00BA74AF" w:rsidDel="004F136E" w:rsidRDefault="00DA6042" w:rsidP="000D61BC">
            <w:r w:rsidRPr="00BA74AF">
              <w:t xml:space="preserve">The </w:t>
            </w:r>
            <w:r w:rsidRPr="00BA74AF">
              <w:rPr>
                <w:rStyle w:val="SAPScreenElement"/>
              </w:rPr>
              <w:t>Work Permit Info</w:t>
            </w:r>
            <w:r w:rsidRPr="00BA74AF">
              <w:t xml:space="preserve"> dialog is displayed.</w:t>
            </w:r>
          </w:p>
        </w:tc>
        <w:tc>
          <w:tcPr>
            <w:tcW w:w="1260" w:type="dxa"/>
          </w:tcPr>
          <w:p w14:paraId="590572C7" w14:textId="77777777" w:rsidR="00DA6042" w:rsidRPr="00BA74AF" w:rsidRDefault="00DA6042" w:rsidP="0097145A">
            <w:pPr>
              <w:rPr>
                <w:rFonts w:cs="Arial"/>
                <w:bCs/>
              </w:rPr>
            </w:pPr>
          </w:p>
        </w:tc>
      </w:tr>
      <w:tr w:rsidR="00DA6042" w:rsidRPr="00BA74AF" w14:paraId="11BA5575" w14:textId="77777777" w:rsidTr="00B82631">
        <w:trPr>
          <w:trHeight w:val="357"/>
        </w:trPr>
        <w:tc>
          <w:tcPr>
            <w:tcW w:w="872" w:type="dxa"/>
            <w:vMerge/>
          </w:tcPr>
          <w:p w14:paraId="572F8E30" w14:textId="6ADA2CD2" w:rsidR="00DA6042" w:rsidRPr="00BA74AF" w:rsidRDefault="00DA6042" w:rsidP="0097145A"/>
        </w:tc>
        <w:tc>
          <w:tcPr>
            <w:tcW w:w="1620" w:type="dxa"/>
            <w:vMerge/>
          </w:tcPr>
          <w:p w14:paraId="566EB714" w14:textId="310156E6" w:rsidR="00DA6042" w:rsidRPr="00BA74AF" w:rsidRDefault="00DA6042" w:rsidP="0097145A">
            <w:pPr>
              <w:rPr>
                <w:rStyle w:val="SAPEmphasis"/>
              </w:rPr>
            </w:pPr>
          </w:p>
        </w:tc>
        <w:tc>
          <w:tcPr>
            <w:tcW w:w="4950" w:type="dxa"/>
          </w:tcPr>
          <w:p w14:paraId="70726CD4" w14:textId="25FE1524" w:rsidR="00DA6042" w:rsidRPr="00BA74AF" w:rsidRDefault="00DA6042" w:rsidP="00947BAF">
            <w:r w:rsidRPr="00BA74AF">
              <w:t>In the</w:t>
            </w:r>
            <w:r w:rsidRPr="00BA74AF">
              <w:rPr>
                <w:rStyle w:val="SAPScreenElement"/>
              </w:rPr>
              <w:t xml:space="preserve"> Work Permit Info </w:t>
            </w:r>
            <w:r w:rsidRPr="00BA74AF">
              <w:t>block, maintain data as appropriate. Adapt, for example, the</w:t>
            </w:r>
            <w:r w:rsidRPr="00BA74AF">
              <w:rPr>
                <w:rStyle w:val="SAPScreenElement"/>
              </w:rPr>
              <w:t xml:space="preserve"> Expiration Date </w:t>
            </w:r>
            <w:r w:rsidRPr="00BA74AF">
              <w:t>and upload a scanned copy of the document</w:t>
            </w:r>
            <w:r w:rsidRPr="00BA74AF">
              <w:rPr>
                <w:rStyle w:val="SAPScreenElement"/>
              </w:rPr>
              <w:t>.</w:t>
            </w:r>
          </w:p>
        </w:tc>
        <w:tc>
          <w:tcPr>
            <w:tcW w:w="2610" w:type="dxa"/>
            <w:vMerge/>
          </w:tcPr>
          <w:p w14:paraId="70C5F6CD" w14:textId="2591C152" w:rsidR="00DA6042" w:rsidRPr="00BA74AF" w:rsidRDefault="00DA6042" w:rsidP="0097145A">
            <w:pPr>
              <w:rPr>
                <w:i/>
              </w:rPr>
            </w:pPr>
          </w:p>
        </w:tc>
        <w:tc>
          <w:tcPr>
            <w:tcW w:w="2998" w:type="dxa"/>
          </w:tcPr>
          <w:p w14:paraId="759A04FD" w14:textId="77777777" w:rsidR="00DA6042" w:rsidRPr="00BA74AF" w:rsidRDefault="00DA6042" w:rsidP="0097145A"/>
        </w:tc>
        <w:tc>
          <w:tcPr>
            <w:tcW w:w="1260" w:type="dxa"/>
          </w:tcPr>
          <w:p w14:paraId="30BE5B1E" w14:textId="77777777" w:rsidR="00DA6042" w:rsidRPr="00BA74AF" w:rsidRDefault="00DA6042" w:rsidP="0097145A">
            <w:pPr>
              <w:rPr>
                <w:rFonts w:cs="Arial"/>
                <w:bCs/>
              </w:rPr>
            </w:pPr>
          </w:p>
        </w:tc>
      </w:tr>
      <w:tr w:rsidR="00DA6042" w:rsidRPr="00BA74AF" w14:paraId="64D880DC" w14:textId="77777777" w:rsidTr="00B82631">
        <w:trPr>
          <w:trHeight w:val="357"/>
        </w:trPr>
        <w:tc>
          <w:tcPr>
            <w:tcW w:w="872" w:type="dxa"/>
          </w:tcPr>
          <w:p w14:paraId="6BF9E83D" w14:textId="205B02AB" w:rsidR="00DA6042" w:rsidRPr="00BA74AF" w:rsidRDefault="00DA6042" w:rsidP="0097145A">
            <w:r w:rsidRPr="00BA74AF">
              <w:t>5</w:t>
            </w:r>
          </w:p>
        </w:tc>
        <w:tc>
          <w:tcPr>
            <w:tcW w:w="1620" w:type="dxa"/>
          </w:tcPr>
          <w:p w14:paraId="6D4F4A0B" w14:textId="77777777" w:rsidR="00DA6042" w:rsidRPr="00BA74AF" w:rsidRDefault="00DA6042" w:rsidP="0097145A">
            <w:pPr>
              <w:rPr>
                <w:rStyle w:val="SAPEmphasis"/>
              </w:rPr>
            </w:pPr>
            <w:r w:rsidRPr="00BA74AF">
              <w:rPr>
                <w:rStyle w:val="SAPEmphasis"/>
              </w:rPr>
              <w:t>Save Data</w:t>
            </w:r>
          </w:p>
        </w:tc>
        <w:tc>
          <w:tcPr>
            <w:tcW w:w="4950" w:type="dxa"/>
          </w:tcPr>
          <w:p w14:paraId="15D878C4" w14:textId="77777777" w:rsidR="00DA6042" w:rsidRPr="00BA74AF" w:rsidRDefault="00DA6042" w:rsidP="0097145A">
            <w:pPr>
              <w:rPr>
                <w:rFonts w:cs="Arial"/>
                <w:bCs/>
              </w:rPr>
            </w:pPr>
            <w:r w:rsidRPr="00BA74AF">
              <w:rPr>
                <w:rFonts w:cs="Arial"/>
                <w:bCs/>
              </w:rPr>
              <w:t xml:space="preserve">Choose the </w:t>
            </w:r>
            <w:r w:rsidRPr="00BA74AF">
              <w:rPr>
                <w:rStyle w:val="SAPScreenElement"/>
              </w:rPr>
              <w:t xml:space="preserve">Save </w:t>
            </w:r>
            <w:r w:rsidRPr="00BA74AF">
              <w:rPr>
                <w:rFonts w:cs="Arial"/>
                <w:bCs/>
              </w:rPr>
              <w:t xml:space="preserve">pushbutton. </w:t>
            </w:r>
          </w:p>
          <w:p w14:paraId="2C9DB8EB" w14:textId="77777777" w:rsidR="00DA6042" w:rsidRPr="00BA74AF" w:rsidRDefault="00DA6042" w:rsidP="0097145A">
            <w:pPr>
              <w:rPr>
                <w:rFonts w:cs="Arial"/>
                <w:bCs/>
              </w:rPr>
            </w:pPr>
          </w:p>
        </w:tc>
        <w:tc>
          <w:tcPr>
            <w:tcW w:w="2610" w:type="dxa"/>
            <w:vMerge/>
          </w:tcPr>
          <w:p w14:paraId="39CBCE50" w14:textId="77777777" w:rsidR="00DA6042" w:rsidRPr="00BA74AF" w:rsidRDefault="00DA6042" w:rsidP="0097145A">
            <w:pPr>
              <w:rPr>
                <w:i/>
              </w:rPr>
            </w:pPr>
          </w:p>
        </w:tc>
        <w:tc>
          <w:tcPr>
            <w:tcW w:w="2998" w:type="dxa"/>
          </w:tcPr>
          <w:p w14:paraId="5AB69CB7" w14:textId="77777777" w:rsidR="00DA6042" w:rsidRPr="00BA74AF" w:rsidRDefault="00DA6042" w:rsidP="0097145A">
            <w:pPr>
              <w:rPr>
                <w:rFonts w:cs="Arial"/>
                <w:bCs/>
              </w:rPr>
            </w:pPr>
            <w:r w:rsidRPr="00BA74AF">
              <w:rPr>
                <w:rFonts w:cs="Arial"/>
                <w:bCs/>
              </w:rPr>
              <w:t xml:space="preserve">A workflow is triggered. </w:t>
            </w:r>
            <w:r w:rsidRPr="00BA74AF">
              <w:t xml:space="preserve">The </w:t>
            </w:r>
            <w:r w:rsidRPr="00BA74AF">
              <w:rPr>
                <w:rStyle w:val="SAPScreenElement"/>
              </w:rPr>
              <w:t>Please confirm your request</w:t>
            </w:r>
            <w:r w:rsidRPr="00BA74AF">
              <w:t xml:space="preserve"> dialog box appears on the screen.</w:t>
            </w:r>
          </w:p>
        </w:tc>
        <w:tc>
          <w:tcPr>
            <w:tcW w:w="1260" w:type="dxa"/>
          </w:tcPr>
          <w:p w14:paraId="2AA70787" w14:textId="77777777" w:rsidR="00DA6042" w:rsidRPr="00BA74AF" w:rsidRDefault="00DA6042" w:rsidP="0097145A">
            <w:pPr>
              <w:rPr>
                <w:rFonts w:cs="Arial"/>
                <w:bCs/>
              </w:rPr>
            </w:pPr>
          </w:p>
        </w:tc>
      </w:tr>
      <w:tr w:rsidR="00D34F29" w:rsidRPr="00BA74AF" w14:paraId="38B279C9" w14:textId="77777777" w:rsidTr="00B82631">
        <w:trPr>
          <w:trHeight w:val="357"/>
        </w:trPr>
        <w:tc>
          <w:tcPr>
            <w:tcW w:w="872" w:type="dxa"/>
          </w:tcPr>
          <w:p w14:paraId="60D46850" w14:textId="2B6A6FBF" w:rsidR="00D34F29" w:rsidRPr="00BA74AF" w:rsidRDefault="00DA6042" w:rsidP="0097145A">
            <w:r w:rsidRPr="00BA74AF">
              <w:t>6</w:t>
            </w:r>
          </w:p>
        </w:tc>
        <w:tc>
          <w:tcPr>
            <w:tcW w:w="1620" w:type="dxa"/>
          </w:tcPr>
          <w:p w14:paraId="4FB2B095" w14:textId="77777777" w:rsidR="00D34F29" w:rsidRPr="00BA74AF" w:rsidRDefault="00D34F29" w:rsidP="0097145A">
            <w:pPr>
              <w:rPr>
                <w:rStyle w:val="SAPEmphasis"/>
              </w:rPr>
            </w:pPr>
            <w:r w:rsidRPr="00BA74AF">
              <w:rPr>
                <w:rStyle w:val="SAPEmphasis"/>
              </w:rPr>
              <w:t>Enter Comment to Request</w:t>
            </w:r>
          </w:p>
        </w:tc>
        <w:tc>
          <w:tcPr>
            <w:tcW w:w="4950" w:type="dxa"/>
          </w:tcPr>
          <w:p w14:paraId="152D3712" w14:textId="77777777" w:rsidR="00D34F29" w:rsidRPr="00BA74AF" w:rsidRDefault="00D34F29" w:rsidP="0097145A">
            <w:pPr>
              <w:rPr>
                <w:rFonts w:cs="Arial"/>
                <w:bCs/>
              </w:rPr>
            </w:pPr>
            <w:r w:rsidRPr="00BA74AF">
              <w:t xml:space="preserve">In the dialog box, </w:t>
            </w:r>
            <w:r w:rsidRPr="00BA74AF">
              <w:rPr>
                <w:rFonts w:cs="Arial"/>
                <w:bCs/>
              </w:rPr>
              <w:t>enter an appropriate comment to your request, if appropriate.</w:t>
            </w:r>
          </w:p>
        </w:tc>
        <w:tc>
          <w:tcPr>
            <w:tcW w:w="2610" w:type="dxa"/>
          </w:tcPr>
          <w:p w14:paraId="02A67972" w14:textId="77777777" w:rsidR="00D34F29" w:rsidRPr="00BA74AF" w:rsidRDefault="00D34F29" w:rsidP="0097145A">
            <w:pPr>
              <w:rPr>
                <w:i/>
              </w:rPr>
            </w:pPr>
          </w:p>
        </w:tc>
        <w:tc>
          <w:tcPr>
            <w:tcW w:w="2998" w:type="dxa"/>
          </w:tcPr>
          <w:p w14:paraId="478DBDF7" w14:textId="77777777" w:rsidR="00D34F29" w:rsidRPr="00BA74AF" w:rsidRDefault="00D34F29" w:rsidP="0097145A"/>
        </w:tc>
        <w:tc>
          <w:tcPr>
            <w:tcW w:w="1260" w:type="dxa"/>
          </w:tcPr>
          <w:p w14:paraId="23BD8560" w14:textId="77777777" w:rsidR="00D34F29" w:rsidRPr="00BA74AF" w:rsidRDefault="00D34F29" w:rsidP="0097145A">
            <w:pPr>
              <w:rPr>
                <w:rFonts w:cs="Arial"/>
                <w:bCs/>
              </w:rPr>
            </w:pPr>
          </w:p>
        </w:tc>
      </w:tr>
      <w:tr w:rsidR="00D34F29" w:rsidRPr="00BA74AF" w14:paraId="5B00864A" w14:textId="77777777" w:rsidTr="00B82631">
        <w:trPr>
          <w:trHeight w:val="357"/>
        </w:trPr>
        <w:tc>
          <w:tcPr>
            <w:tcW w:w="872" w:type="dxa"/>
          </w:tcPr>
          <w:p w14:paraId="31F6D98E" w14:textId="5848A33D" w:rsidR="00D34F29" w:rsidRPr="00BA74AF" w:rsidRDefault="00DA6042" w:rsidP="0097145A">
            <w:r w:rsidRPr="00BA74AF">
              <w:t>7</w:t>
            </w:r>
          </w:p>
        </w:tc>
        <w:tc>
          <w:tcPr>
            <w:tcW w:w="1620" w:type="dxa"/>
          </w:tcPr>
          <w:p w14:paraId="6604E5A4" w14:textId="77777777" w:rsidR="00D34F29" w:rsidRPr="00BA74AF" w:rsidRDefault="00D34F29" w:rsidP="0097145A">
            <w:pPr>
              <w:rPr>
                <w:rStyle w:val="SAPEmphasis"/>
              </w:rPr>
            </w:pPr>
            <w:r w:rsidRPr="00BA74AF">
              <w:rPr>
                <w:rStyle w:val="SAPEmphasis"/>
              </w:rPr>
              <w:t>Check Approver</w:t>
            </w:r>
          </w:p>
        </w:tc>
        <w:tc>
          <w:tcPr>
            <w:tcW w:w="4950" w:type="dxa"/>
          </w:tcPr>
          <w:p w14:paraId="64EAA23D" w14:textId="184A6B5C" w:rsidR="00D34F29" w:rsidRPr="00BA74AF" w:rsidRDefault="00D34F29" w:rsidP="0097145A">
            <w:pPr>
              <w:rPr>
                <w:rFonts w:cs="Arial"/>
                <w:bCs/>
              </w:rPr>
            </w:pPr>
            <w:r w:rsidRPr="00BA74AF">
              <w:t xml:space="preserve">In the dialog box, </w:t>
            </w:r>
            <w:r w:rsidRPr="00BA74AF">
              <w:rPr>
                <w:rFonts w:cs="Arial"/>
                <w:bCs/>
              </w:rPr>
              <w:t xml:space="preserve">select the </w:t>
            </w:r>
            <w:r w:rsidR="0049519F" w:rsidRPr="00BA74AF">
              <w:rPr>
                <w:rStyle w:val="SAPScreenElement"/>
              </w:rPr>
              <w:t>Show</w:t>
            </w:r>
            <w:r w:rsidRPr="00BA74AF">
              <w:rPr>
                <w:rStyle w:val="SAPScreenElement"/>
              </w:rPr>
              <w:t xml:space="preserve"> </w:t>
            </w:r>
            <w:r w:rsidR="0049519F" w:rsidRPr="00BA74AF">
              <w:rPr>
                <w:rStyle w:val="SAPScreenElement"/>
              </w:rPr>
              <w:t>w</w:t>
            </w:r>
            <w:r w:rsidRPr="00BA74AF">
              <w:rPr>
                <w:rStyle w:val="SAPScreenElement"/>
              </w:rPr>
              <w:t xml:space="preserve">orkflow </w:t>
            </w:r>
            <w:r w:rsidR="0049519F" w:rsidRPr="00BA74AF">
              <w:rPr>
                <w:rStyle w:val="SAPScreenElement"/>
              </w:rPr>
              <w:t>p</w:t>
            </w:r>
            <w:r w:rsidRPr="00BA74AF">
              <w:rPr>
                <w:rStyle w:val="SAPScreenElement"/>
              </w:rPr>
              <w:t>articipants</w:t>
            </w:r>
            <w:r w:rsidRPr="00BA74AF">
              <w:rPr>
                <w:rFonts w:cs="Arial"/>
                <w:bCs/>
              </w:rPr>
              <w:t xml:space="preserve"> link to verify the approver of the request. </w:t>
            </w:r>
          </w:p>
          <w:p w14:paraId="185ED9F3" w14:textId="19BBE549" w:rsidR="00D34F29" w:rsidRPr="00BA74AF" w:rsidRDefault="00D34F29" w:rsidP="00947BAF">
            <w:pPr>
              <w:rPr>
                <w:rFonts w:cs="Arial"/>
                <w:bCs/>
              </w:rPr>
            </w:pPr>
          </w:p>
        </w:tc>
        <w:tc>
          <w:tcPr>
            <w:tcW w:w="2610" w:type="dxa"/>
          </w:tcPr>
          <w:p w14:paraId="09DC0650" w14:textId="77777777" w:rsidR="00D34F29" w:rsidRPr="00BA74AF" w:rsidRDefault="00D34F29" w:rsidP="0097145A">
            <w:pPr>
              <w:rPr>
                <w:i/>
              </w:rPr>
            </w:pPr>
          </w:p>
        </w:tc>
        <w:tc>
          <w:tcPr>
            <w:tcW w:w="2998" w:type="dxa"/>
          </w:tcPr>
          <w:p w14:paraId="58EAE608" w14:textId="03C73B9B" w:rsidR="00D34F29" w:rsidRPr="00BA74AF" w:rsidRDefault="00552070" w:rsidP="0097145A">
            <w:r w:rsidRPr="00BA74AF">
              <w:rPr>
                <w:rFonts w:cs="Arial"/>
                <w:bCs/>
              </w:rPr>
              <w:t>In case of a maintenance of work permit information, the request needs to be approved by your HR Business Partner.</w:t>
            </w:r>
          </w:p>
        </w:tc>
        <w:tc>
          <w:tcPr>
            <w:tcW w:w="1260" w:type="dxa"/>
          </w:tcPr>
          <w:p w14:paraId="468798DF" w14:textId="77777777" w:rsidR="00D34F29" w:rsidRPr="00BA74AF" w:rsidRDefault="00D34F29" w:rsidP="0097145A">
            <w:pPr>
              <w:rPr>
                <w:rFonts w:cs="Arial"/>
                <w:bCs/>
              </w:rPr>
            </w:pPr>
          </w:p>
        </w:tc>
      </w:tr>
      <w:tr w:rsidR="00D34F29" w:rsidRPr="00BA74AF" w14:paraId="4038CD9A" w14:textId="77777777" w:rsidTr="00B82631">
        <w:trPr>
          <w:trHeight w:val="357"/>
        </w:trPr>
        <w:tc>
          <w:tcPr>
            <w:tcW w:w="872" w:type="dxa"/>
          </w:tcPr>
          <w:p w14:paraId="3E2CB893" w14:textId="13BC2709" w:rsidR="00D34F29" w:rsidRPr="00BA74AF" w:rsidRDefault="00DA6042" w:rsidP="00947BAF">
            <w:r w:rsidRPr="00BA74AF">
              <w:t>8</w:t>
            </w:r>
          </w:p>
        </w:tc>
        <w:tc>
          <w:tcPr>
            <w:tcW w:w="1620" w:type="dxa"/>
          </w:tcPr>
          <w:p w14:paraId="54B1A443" w14:textId="77777777" w:rsidR="00D34F29" w:rsidRPr="00BA74AF" w:rsidDel="00B104B6" w:rsidRDefault="00D34F29" w:rsidP="0097145A">
            <w:pPr>
              <w:rPr>
                <w:rStyle w:val="SAPEmphasis"/>
              </w:rPr>
            </w:pPr>
            <w:r w:rsidRPr="00BA74AF">
              <w:rPr>
                <w:rStyle w:val="SAPEmphasis"/>
              </w:rPr>
              <w:t>Confirm Workflow</w:t>
            </w:r>
          </w:p>
        </w:tc>
        <w:tc>
          <w:tcPr>
            <w:tcW w:w="4950" w:type="dxa"/>
          </w:tcPr>
          <w:p w14:paraId="3DF77568" w14:textId="77777777" w:rsidR="00D34F29" w:rsidRPr="00BA74AF" w:rsidRDefault="00D34F29" w:rsidP="0097145A">
            <w:pPr>
              <w:rPr>
                <w:rFonts w:cs="Arial"/>
                <w:bCs/>
              </w:rPr>
            </w:pPr>
            <w:r w:rsidRPr="00BA74AF">
              <w:rPr>
                <w:rFonts w:cs="Arial"/>
                <w:bCs/>
              </w:rPr>
              <w:t xml:space="preserve">Select the </w:t>
            </w:r>
            <w:r w:rsidRPr="00BA74AF">
              <w:rPr>
                <w:rStyle w:val="SAPScreenElement"/>
              </w:rPr>
              <w:t>Confirm</w:t>
            </w:r>
            <w:r w:rsidRPr="00BA74AF">
              <w:rPr>
                <w:rFonts w:cs="Arial"/>
                <w:bCs/>
              </w:rPr>
              <w:t xml:space="preserve"> button.</w:t>
            </w:r>
          </w:p>
        </w:tc>
        <w:tc>
          <w:tcPr>
            <w:tcW w:w="2610" w:type="dxa"/>
          </w:tcPr>
          <w:p w14:paraId="595FF32B" w14:textId="77777777" w:rsidR="00D34F29" w:rsidRPr="00BA74AF" w:rsidDel="00B104B6" w:rsidRDefault="00D34F29" w:rsidP="0097145A"/>
        </w:tc>
        <w:tc>
          <w:tcPr>
            <w:tcW w:w="2998" w:type="dxa"/>
          </w:tcPr>
          <w:p w14:paraId="51009109" w14:textId="183472A1" w:rsidR="00D34F29" w:rsidRPr="00BA74AF" w:rsidRDefault="00D34F29" w:rsidP="0097145A">
            <w:pPr>
              <w:pStyle w:val="NoteParagraph"/>
              <w:ind w:left="0"/>
            </w:pPr>
            <w:r w:rsidRPr="00BA74AF">
              <w:t>The message</w:t>
            </w:r>
            <w:r w:rsidR="007366DF" w:rsidRPr="00BA74AF">
              <w:rPr>
                <w:rStyle w:val="SAPMonospace"/>
              </w:rPr>
              <w:t xml:space="preserve"> Your changes were successfully saved </w:t>
            </w:r>
            <w:r w:rsidRPr="00BA74AF">
              <w:t xml:space="preserve">is displayed. The workflow has been sent to the next processor. </w:t>
            </w:r>
          </w:p>
        </w:tc>
        <w:tc>
          <w:tcPr>
            <w:tcW w:w="1260" w:type="dxa"/>
          </w:tcPr>
          <w:p w14:paraId="1DC8ED00" w14:textId="77777777" w:rsidR="00D34F29" w:rsidRPr="00BA74AF" w:rsidRDefault="00D34F29" w:rsidP="0097145A">
            <w:pPr>
              <w:rPr>
                <w:rFonts w:cs="Arial"/>
                <w:bCs/>
              </w:rPr>
            </w:pPr>
          </w:p>
        </w:tc>
      </w:tr>
    </w:tbl>
    <w:p w14:paraId="5E34540D" w14:textId="77777777" w:rsidR="00D34F29" w:rsidRPr="00BA74AF" w:rsidRDefault="00D34F29" w:rsidP="00A56319">
      <w:pPr>
        <w:ind w:left="720"/>
      </w:pPr>
      <w:r w:rsidRPr="00BA74AF">
        <w:rPr>
          <w:noProof/>
        </w:rPr>
        <w:drawing>
          <wp:inline distT="0" distB="0" distL="0" distR="0" wp14:anchorId="42237BB3" wp14:editId="664D4DB4">
            <wp:extent cx="228600" cy="22860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w:t>
      </w:r>
      <w:r w:rsidRPr="00BA74AF">
        <w:rPr>
          <w:rFonts w:ascii="BentonSans Regular" w:hAnsi="BentonSans Regular"/>
          <w:color w:val="666666"/>
          <w:sz w:val="22"/>
        </w:rPr>
        <w:t>Note</w:t>
      </w:r>
    </w:p>
    <w:p w14:paraId="18895F07" w14:textId="77777777" w:rsidR="00D34F29" w:rsidRPr="00BA74AF" w:rsidRDefault="00D34F29" w:rsidP="00A56319">
      <w:pPr>
        <w:ind w:left="720"/>
      </w:pPr>
      <w:r w:rsidRPr="00BA74AF">
        <w:t xml:space="preserve">In case email is configured and the email address of your HR </w:t>
      </w:r>
      <w:r w:rsidRPr="00BA74AF">
        <w:rPr>
          <w:rFonts w:cs="Arial"/>
          <w:bCs/>
        </w:rPr>
        <w:t>Business Partner</w:t>
      </w:r>
      <w:r w:rsidRPr="00BA74AF" w:rsidDel="003F4267">
        <w:t xml:space="preserve"> </w:t>
      </w:r>
      <w:r w:rsidRPr="00BA74AF">
        <w:t>is maintained in the system, he or she receives an automatic email about the workflow item needing his or her attention.</w:t>
      </w:r>
    </w:p>
    <w:p w14:paraId="690F3D06" w14:textId="77777777" w:rsidR="00D34F29" w:rsidRPr="00BA74AF" w:rsidRDefault="00D34F29" w:rsidP="00A56319">
      <w:pPr>
        <w:pStyle w:val="SAPNoteHeading"/>
        <w:ind w:left="720"/>
      </w:pPr>
      <w:r w:rsidRPr="00BA74AF">
        <w:rPr>
          <w:noProof/>
        </w:rPr>
        <w:lastRenderedPageBreak/>
        <w:drawing>
          <wp:inline distT="0" distB="0" distL="0" distR="0" wp14:anchorId="3EAADDC3" wp14:editId="3C0A66D8">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08A4F2D7" w14:textId="5A94FDAD" w:rsidR="00D34F29" w:rsidRPr="00BA74AF" w:rsidRDefault="00D34F29" w:rsidP="00A56319">
      <w:pPr>
        <w:pStyle w:val="NoteParagraph"/>
        <w:ind w:left="720"/>
      </w:pPr>
      <w:r w:rsidRPr="00BA74AF">
        <w:t xml:space="preserve">The HR Administrator can also </w:t>
      </w:r>
      <w:r w:rsidR="00D67F77" w:rsidRPr="00BA74AF">
        <w:t xml:space="preserve">maintain the work permit </w:t>
      </w:r>
      <w:r w:rsidRPr="00BA74AF">
        <w:t>data for the employee. For this, search for the employee and maintain the data as described in the procedure table above, starting with test step #</w:t>
      </w:r>
      <w:r w:rsidR="00A56319" w:rsidRPr="00BA74AF">
        <w:t xml:space="preserve"> </w:t>
      </w:r>
      <w:r w:rsidRPr="00BA74AF">
        <w:t>3.</w:t>
      </w:r>
      <w:r w:rsidR="00FE192E" w:rsidRPr="00BA74AF">
        <w:t xml:space="preserve"> The system does not restrict the maintenance of work permit information based on the nationality. Hence, it is the responsibility of the HR Administrator to ensure that work permit information is maintained</w:t>
      </w:r>
      <w:r w:rsidR="00A56268">
        <w:t xml:space="preserve"> only</w:t>
      </w:r>
      <w:r w:rsidR="00FE192E" w:rsidRPr="00BA74AF">
        <w:t xml:space="preserve"> for</w:t>
      </w:r>
      <w:r w:rsidR="007D0CD8">
        <w:t xml:space="preserve"> </w:t>
      </w:r>
      <w:r w:rsidR="007D0CD8" w:rsidRPr="006A4301">
        <w:rPr>
          <w:rPrChange w:id="657" w:author="Author" w:date="2018-02-16T14:28:00Z">
            <w:rPr>
              <w:highlight w:val="yellow"/>
            </w:rPr>
          </w:rPrChange>
        </w:rPr>
        <w:t>non-nationals of</w:t>
      </w:r>
      <w:r w:rsidR="00A56268" w:rsidRPr="006A4301">
        <w:rPr>
          <w:rPrChange w:id="658" w:author="Author" w:date="2018-02-16T14:28:00Z">
            <w:rPr>
              <w:highlight w:val="yellow"/>
            </w:rPr>
          </w:rPrChange>
        </w:rPr>
        <w:t xml:space="preserve"> the country</w:t>
      </w:r>
      <w:r w:rsidR="007D0CD8" w:rsidRPr="006A4301">
        <w:rPr>
          <w:rPrChange w:id="659" w:author="Author" w:date="2018-02-16T14:28:00Z">
            <w:rPr>
              <w:highlight w:val="yellow"/>
            </w:rPr>
          </w:rPrChange>
        </w:rPr>
        <w:t xml:space="preserve"> </w:t>
      </w:r>
      <w:r w:rsidR="00A56268" w:rsidRPr="006A4301">
        <w:rPr>
          <w:rPrChange w:id="660" w:author="Author" w:date="2018-02-16T14:28:00Z">
            <w:rPr>
              <w:highlight w:val="yellow"/>
            </w:rPr>
          </w:rPrChange>
        </w:rPr>
        <w:t>where the company is located</w:t>
      </w:r>
      <w:del w:id="661" w:author="Author" w:date="2018-02-16T14:28:00Z">
        <w:r w:rsidR="00A56268" w:rsidRPr="007D0CD8" w:rsidDel="006A4301">
          <w:rPr>
            <w:strike/>
          </w:rPr>
          <w:delText xml:space="preserve"> </w:delText>
        </w:r>
        <w:commentRangeStart w:id="662"/>
        <w:r w:rsidR="00FE192E" w:rsidRPr="007D0CD8" w:rsidDel="006A4301">
          <w:rPr>
            <w:strike/>
          </w:rPr>
          <w:delText>non-French nationals</w:delText>
        </w:r>
        <w:commentRangeEnd w:id="662"/>
        <w:r w:rsidR="00522699" w:rsidRPr="007D0CD8" w:rsidDel="006A4301">
          <w:rPr>
            <w:rStyle w:val="CommentReference"/>
            <w:strike/>
          </w:rPr>
          <w:commentReference w:id="662"/>
        </w:r>
        <w:r w:rsidR="00FE192E" w:rsidRPr="00A56268" w:rsidDel="006A4301">
          <w:rPr>
            <w:strike/>
          </w:rPr>
          <w:delText>, only</w:delText>
        </w:r>
      </w:del>
      <w:r w:rsidR="00522699">
        <w:t>.</w:t>
      </w:r>
    </w:p>
    <w:p w14:paraId="3B04C58C" w14:textId="3BC0CFDB" w:rsidR="00D34F29" w:rsidRPr="00BA74AF" w:rsidRDefault="00D34F29" w:rsidP="00D34F29">
      <w:pPr>
        <w:pStyle w:val="Heading3"/>
      </w:pPr>
      <w:del w:id="663" w:author="Author" w:date="2018-02-06T18:08:00Z">
        <w:r w:rsidRPr="00BA74AF" w:rsidDel="00B00CAF">
          <w:delText xml:space="preserve"> </w:delText>
        </w:r>
      </w:del>
      <w:bookmarkStart w:id="664" w:name="_Toc507150352"/>
      <w:r w:rsidRPr="00BA74AF">
        <w:t>Approving Work Permit Information</w:t>
      </w:r>
      <w:bookmarkEnd w:id="664"/>
    </w:p>
    <w:p w14:paraId="411B627A" w14:textId="77777777" w:rsidR="00D34F29" w:rsidRPr="00BA74AF" w:rsidRDefault="00D34F29" w:rsidP="00D34F29">
      <w:pPr>
        <w:pStyle w:val="SAPKeyblockTitle"/>
      </w:pPr>
      <w:r w:rsidRPr="00BA74AF">
        <w:t>Test Administration</w:t>
      </w:r>
    </w:p>
    <w:p w14:paraId="529DBB42" w14:textId="77777777" w:rsidR="00D34F29" w:rsidRPr="00BA74AF" w:rsidRDefault="00D34F29" w:rsidP="00D34F29">
      <w:r w:rsidRPr="00BA74AF">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34F29" w:rsidRPr="00BA74AF" w14:paraId="6EB528B0" w14:textId="77777777" w:rsidTr="0097145A">
        <w:tc>
          <w:tcPr>
            <w:tcW w:w="2280" w:type="dxa"/>
            <w:tcBorders>
              <w:top w:val="single" w:sz="8" w:space="0" w:color="999999"/>
              <w:left w:val="single" w:sz="8" w:space="0" w:color="999999"/>
              <w:bottom w:val="single" w:sz="8" w:space="0" w:color="999999"/>
              <w:right w:val="single" w:sz="8" w:space="0" w:color="999999"/>
            </w:tcBorders>
            <w:hideMark/>
          </w:tcPr>
          <w:p w14:paraId="0825C41F" w14:textId="77777777" w:rsidR="00D34F29" w:rsidRPr="00BA74AF" w:rsidRDefault="00D34F29" w:rsidP="0097145A">
            <w:pPr>
              <w:rPr>
                <w:rStyle w:val="SAPEmphasis"/>
              </w:rPr>
            </w:pPr>
            <w:r w:rsidRPr="00BA74AF">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BE19761" w14:textId="77777777" w:rsidR="00D34F29" w:rsidRPr="00BA74AF" w:rsidRDefault="00D34F29" w:rsidP="0097145A">
            <w:r w:rsidRPr="00BA74AF">
              <w:t>&lt;X.XX&gt;</w:t>
            </w:r>
          </w:p>
        </w:tc>
        <w:tc>
          <w:tcPr>
            <w:tcW w:w="2401" w:type="dxa"/>
            <w:tcBorders>
              <w:top w:val="single" w:sz="8" w:space="0" w:color="999999"/>
              <w:left w:val="single" w:sz="8" w:space="0" w:color="999999"/>
              <w:bottom w:val="single" w:sz="8" w:space="0" w:color="999999"/>
              <w:right w:val="single" w:sz="8" w:space="0" w:color="999999"/>
            </w:tcBorders>
            <w:hideMark/>
          </w:tcPr>
          <w:p w14:paraId="08792DF9" w14:textId="77777777" w:rsidR="00D34F29" w:rsidRPr="00BA74AF" w:rsidRDefault="00D34F29" w:rsidP="0097145A">
            <w:pPr>
              <w:rPr>
                <w:rStyle w:val="SAPEmphasis"/>
              </w:rPr>
            </w:pPr>
            <w:r w:rsidRPr="00BA74AF">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BE552BE" w14:textId="77777777" w:rsidR="00D34F29" w:rsidRPr="00BA74AF" w:rsidRDefault="00D34F29" w:rsidP="0097145A">
            <w:r w:rsidRPr="00BA74AF">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7A42016" w14:textId="77777777" w:rsidR="00D34F29" w:rsidRPr="00BA74AF" w:rsidRDefault="00D34F29" w:rsidP="0097145A">
            <w:pPr>
              <w:rPr>
                <w:rStyle w:val="SAPEmphasis"/>
              </w:rPr>
            </w:pPr>
            <w:r w:rsidRPr="00BA74AF">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E6FB666" w14:textId="4A7A4561" w:rsidR="00D34F29" w:rsidRPr="00BA74AF" w:rsidRDefault="00295630" w:rsidP="0097145A">
            <w:r w:rsidRPr="00BA74AF">
              <w:t>&lt;date&gt;</w:t>
            </w:r>
          </w:p>
        </w:tc>
      </w:tr>
      <w:tr w:rsidR="00D34F29" w:rsidRPr="00BA74AF" w14:paraId="29E31674" w14:textId="77777777" w:rsidTr="0097145A">
        <w:tc>
          <w:tcPr>
            <w:tcW w:w="2280" w:type="dxa"/>
            <w:tcBorders>
              <w:top w:val="single" w:sz="8" w:space="0" w:color="999999"/>
              <w:left w:val="single" w:sz="8" w:space="0" w:color="999999"/>
              <w:bottom w:val="single" w:sz="8" w:space="0" w:color="999999"/>
              <w:right w:val="single" w:sz="8" w:space="0" w:color="999999"/>
            </w:tcBorders>
            <w:hideMark/>
          </w:tcPr>
          <w:p w14:paraId="36E6ECA3" w14:textId="77777777" w:rsidR="00D34F29" w:rsidRPr="00BA74AF" w:rsidRDefault="00D34F29" w:rsidP="0097145A">
            <w:pPr>
              <w:rPr>
                <w:rStyle w:val="SAPEmphasis"/>
              </w:rPr>
            </w:pPr>
            <w:r w:rsidRPr="00BA74AF">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410F710" w14:textId="77777777" w:rsidR="00D34F29" w:rsidRPr="00BA74AF" w:rsidRDefault="00D34F29" w:rsidP="0097145A">
            <w:r w:rsidRPr="00BA74AF">
              <w:t>HR Business Partner (of employee)</w:t>
            </w:r>
          </w:p>
        </w:tc>
      </w:tr>
      <w:tr w:rsidR="003635DF" w:rsidRPr="00BA74AF" w14:paraId="05459BE7" w14:textId="77777777" w:rsidTr="0097145A">
        <w:tc>
          <w:tcPr>
            <w:tcW w:w="2280" w:type="dxa"/>
            <w:tcBorders>
              <w:top w:val="single" w:sz="8" w:space="0" w:color="999999"/>
              <w:left w:val="single" w:sz="8" w:space="0" w:color="999999"/>
              <w:bottom w:val="single" w:sz="8" w:space="0" w:color="999999"/>
              <w:right w:val="single" w:sz="8" w:space="0" w:color="999999"/>
            </w:tcBorders>
            <w:hideMark/>
          </w:tcPr>
          <w:p w14:paraId="07E11A5D" w14:textId="77777777" w:rsidR="003635DF" w:rsidRPr="00BA74AF" w:rsidRDefault="003635DF" w:rsidP="003635DF">
            <w:pPr>
              <w:rPr>
                <w:rStyle w:val="SAPEmphasis"/>
              </w:rPr>
            </w:pPr>
            <w:r w:rsidRPr="00BA74AF">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1BD1A6E" w14:textId="77777777" w:rsidR="003635DF" w:rsidRPr="00BA74AF" w:rsidRDefault="003635DF" w:rsidP="003635DF">
            <w:r w:rsidRPr="00BA74AF">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EABD417" w14:textId="77777777" w:rsidR="003635DF" w:rsidRPr="00BA74AF" w:rsidRDefault="003635DF" w:rsidP="003635DF">
            <w:pPr>
              <w:rPr>
                <w:rStyle w:val="SAPEmphasis"/>
              </w:rPr>
            </w:pPr>
            <w:r w:rsidRPr="00BA74AF">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0F43FF0" w14:textId="0F1FC275" w:rsidR="003635DF" w:rsidRPr="00BA74AF" w:rsidRDefault="003635DF" w:rsidP="003635DF">
            <w:r>
              <w:t>&lt;duration&gt;</w:t>
            </w:r>
          </w:p>
        </w:tc>
      </w:tr>
    </w:tbl>
    <w:p w14:paraId="5A7AABDB" w14:textId="77777777" w:rsidR="00D34F29" w:rsidRPr="00BA74AF" w:rsidRDefault="00D34F29" w:rsidP="00D34F29">
      <w:pPr>
        <w:pStyle w:val="SAPKeyblockTitle"/>
      </w:pPr>
      <w:commentRangeStart w:id="665"/>
      <w:r w:rsidRPr="00BA74AF">
        <w:t>Purpose</w:t>
      </w:r>
      <w:commentRangeEnd w:id="665"/>
      <w:r w:rsidR="00C021B8">
        <w:rPr>
          <w:rStyle w:val="CommentReference"/>
          <w:rFonts w:ascii="BentonSans Book" w:hAnsi="BentonSans Book"/>
          <w:color w:val="auto"/>
        </w:rPr>
        <w:commentReference w:id="665"/>
      </w:r>
    </w:p>
    <w:p w14:paraId="2F1FE094" w14:textId="092DAFAB" w:rsidR="00D34F29" w:rsidRPr="00BA74AF" w:rsidRDefault="00D34F29" w:rsidP="00D34F29">
      <w:del w:id="666" w:author="Author" w:date="2018-02-23T11:53:00Z">
        <w:r w:rsidRPr="00BA74AF" w:rsidDel="00AF7812">
          <w:delText xml:space="preserve">If a workflow is configured in the system for </w:delText>
        </w:r>
        <w:r w:rsidR="000D61BC" w:rsidRPr="00BA74AF" w:rsidDel="00AF7812">
          <w:delText>the maintenance of work permit information</w:delText>
        </w:r>
        <w:r w:rsidRPr="00BA74AF" w:rsidDel="00AF7812">
          <w:delText>, the employee’s</w:delText>
        </w:r>
      </w:del>
      <w:ins w:id="667" w:author="Author" w:date="2018-02-23T11:52:00Z">
        <w:r w:rsidR="00AF7812">
          <w:t>The</w:t>
        </w:r>
      </w:ins>
      <w:r w:rsidRPr="00BA74AF">
        <w:t xml:space="preserve"> HR Business Partner </w:t>
      </w:r>
      <w:ins w:id="668" w:author="Author" w:date="2018-02-23T11:52:00Z">
        <w:r w:rsidR="00AF7812">
          <w:t xml:space="preserve">of the employee </w:t>
        </w:r>
      </w:ins>
      <w:del w:id="669" w:author="Author" w:date="2018-02-23T11:52:00Z">
        <w:r w:rsidRPr="00BA74AF" w:rsidDel="00AF7812">
          <w:delText xml:space="preserve">will need to </w:delText>
        </w:r>
      </w:del>
      <w:r w:rsidRPr="00BA74AF">
        <w:t>approve</w:t>
      </w:r>
      <w:ins w:id="670" w:author="Author" w:date="2018-02-23T11:52:00Z">
        <w:r w:rsidR="00AF7812">
          <w:t>s</w:t>
        </w:r>
      </w:ins>
      <w:r w:rsidRPr="00BA74AF">
        <w:t xml:space="preserve"> the </w:t>
      </w:r>
      <w:ins w:id="671" w:author="Author" w:date="2018-02-23T11:53:00Z">
        <w:r w:rsidR="00AF7812" w:rsidRPr="00BA74AF">
          <w:t>work permit information</w:t>
        </w:r>
        <w:r w:rsidR="00AF7812" w:rsidRPr="00BA74AF" w:rsidDel="00AF7812">
          <w:t xml:space="preserve"> </w:t>
        </w:r>
      </w:ins>
      <w:del w:id="672" w:author="Author" w:date="2018-02-23T11:53:00Z">
        <w:r w:rsidRPr="00BA74AF" w:rsidDel="00AF7812">
          <w:delText xml:space="preserve">data </w:delText>
        </w:r>
      </w:del>
      <w:del w:id="673" w:author="Author" w:date="2018-02-23T11:54:00Z">
        <w:r w:rsidR="000D61BC" w:rsidRPr="00BA74AF" w:rsidDel="00AF7812">
          <w:delText>maintained</w:delText>
        </w:r>
      </w:del>
      <w:ins w:id="674" w:author="Author" w:date="2018-02-23T11:55:00Z">
        <w:r w:rsidR="00AF7812">
          <w:t>maintained</w:t>
        </w:r>
      </w:ins>
      <w:r w:rsidR="000D61BC" w:rsidRPr="00BA74AF">
        <w:t xml:space="preserve"> by the employee</w:t>
      </w:r>
      <w:del w:id="675" w:author="Author" w:date="2018-02-23T11:54:00Z">
        <w:r w:rsidR="000D61BC" w:rsidRPr="00BA74AF" w:rsidDel="00AF7812">
          <w:delText xml:space="preserve"> </w:delText>
        </w:r>
        <w:r w:rsidRPr="00BA74AF" w:rsidDel="00AF7812">
          <w:delText>in order for the changes to take effect in the system</w:delText>
        </w:r>
      </w:del>
      <w:r w:rsidRPr="00BA74AF">
        <w:t xml:space="preserve">. Until the </w:t>
      </w:r>
      <w:r w:rsidR="00862E83" w:rsidRPr="00BA74AF">
        <w:t>update</w:t>
      </w:r>
      <w:r w:rsidRPr="00BA74AF">
        <w:t xml:space="preserve"> is approved, the proposed change is pending</w:t>
      </w:r>
      <w:r w:rsidR="00460343" w:rsidRPr="00BA74AF">
        <w:t>.</w:t>
      </w:r>
      <w:r w:rsidRPr="00BA74AF">
        <w:t xml:space="preserve"> </w:t>
      </w:r>
    </w:p>
    <w:p w14:paraId="70F8588F" w14:textId="77777777" w:rsidR="00460343" w:rsidRPr="00BA74AF" w:rsidRDefault="00460343" w:rsidP="00AF7812">
      <w:pPr>
        <w:pStyle w:val="SAPNoteHeading"/>
        <w:ind w:left="720"/>
      </w:pPr>
      <w:r w:rsidRPr="00BA74AF">
        <w:rPr>
          <w:noProof/>
        </w:rPr>
        <w:drawing>
          <wp:inline distT="0" distB="0" distL="0" distR="0" wp14:anchorId="43E6DA0F" wp14:editId="0A48393D">
            <wp:extent cx="225425" cy="225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74AF">
        <w:t> Note</w:t>
      </w:r>
    </w:p>
    <w:p w14:paraId="026A5260" w14:textId="4897EBE7" w:rsidR="00460343" w:rsidRPr="00BA74AF" w:rsidDel="00AF7812" w:rsidRDefault="00460343" w:rsidP="00AF7812">
      <w:pPr>
        <w:ind w:left="720"/>
        <w:rPr>
          <w:del w:id="676" w:author="Author" w:date="2018-02-23T11:54:00Z"/>
        </w:rPr>
      </w:pPr>
      <w:r w:rsidRPr="00BA74AF">
        <w:t xml:space="preserve">The HR Administrator can view the proposed change by selecting the </w:t>
      </w:r>
      <w:r w:rsidRPr="00BA74AF">
        <w:rPr>
          <w:rStyle w:val="SAPScreenElement"/>
        </w:rPr>
        <w:t xml:space="preserve">Personal Documents Information change pending approval (&lt;mm/dd/yy&gt;) </w:t>
      </w:r>
      <w:r w:rsidRPr="00BA74AF">
        <w:t xml:space="preserve">link in the </w:t>
      </w:r>
      <w:r w:rsidRPr="00BA74AF">
        <w:rPr>
          <w:rStyle w:val="SAPScreenElement"/>
        </w:rPr>
        <w:t>Work Permit Info</w:t>
      </w:r>
      <w:r w:rsidRPr="00BA74AF">
        <w:t xml:space="preserve"> block of the employee</w:t>
      </w:r>
      <w:ins w:id="677" w:author="Author" w:date="2018-02-23T14:28:00Z">
        <w:r w:rsidR="00A50BB2">
          <w:t>’s profile</w:t>
        </w:r>
      </w:ins>
      <w:r w:rsidRPr="00BA74AF">
        <w:t>.</w:t>
      </w:r>
    </w:p>
    <w:p w14:paraId="42C852E3" w14:textId="77777777" w:rsidR="00460343" w:rsidRPr="00BA74AF" w:rsidDel="00AF7812" w:rsidRDefault="00460343">
      <w:pPr>
        <w:ind w:left="720"/>
        <w:rPr>
          <w:del w:id="678" w:author="Author" w:date="2018-02-23T11:55:00Z"/>
        </w:rPr>
        <w:pPrChange w:id="679" w:author="Reidl, Monica" w:date="2018-02-23T11:54:00Z">
          <w:pPr/>
        </w:pPrChange>
      </w:pPr>
    </w:p>
    <w:p w14:paraId="6FA9801F" w14:textId="62611D27" w:rsidR="001C5723" w:rsidRPr="00BA74AF" w:rsidRDefault="00D34F29" w:rsidP="00AF7812">
      <w:pPr>
        <w:ind w:left="720"/>
      </w:pPr>
      <w:del w:id="680" w:author="Author" w:date="2018-02-23T11:54:00Z">
        <w:r w:rsidRPr="00BA74AF" w:rsidDel="00AF7812">
          <w:delText xml:space="preserve">In this process step, the HR Business Partner of the employee will need to complete the workflow by selecting the request, reviewing the </w:delText>
        </w:r>
        <w:r w:rsidR="000D61BC" w:rsidRPr="00BA74AF" w:rsidDel="00AF7812">
          <w:delText xml:space="preserve">adaptions performed in the work permit information </w:delText>
        </w:r>
        <w:r w:rsidRPr="00BA74AF" w:rsidDel="00AF7812">
          <w:delText>and then lastly approving the request.</w:delText>
        </w:r>
      </w:del>
    </w:p>
    <w:p w14:paraId="4FBC3498" w14:textId="2D704082" w:rsidR="00D34F29" w:rsidRPr="00BA74AF" w:rsidRDefault="00D34F29" w:rsidP="00D34F29">
      <w:pPr>
        <w:pStyle w:val="SAPKeyblockTitle"/>
      </w:pPr>
      <w:r w:rsidRPr="00BA74AF">
        <w:t>Procedure</w:t>
      </w:r>
    </w:p>
    <w:p w14:paraId="1BFD843E" w14:textId="77777777" w:rsidR="00FE192E" w:rsidRPr="00BA74AF" w:rsidRDefault="00FE192E" w:rsidP="00FE192E">
      <w:pPr>
        <w:pStyle w:val="SAPNoteHeading"/>
        <w:ind w:left="630"/>
      </w:pPr>
      <w:r w:rsidRPr="00BA74AF">
        <w:rPr>
          <w:noProof/>
        </w:rPr>
        <w:drawing>
          <wp:inline distT="0" distB="0" distL="0" distR="0" wp14:anchorId="58B43F59" wp14:editId="15EF24EF">
            <wp:extent cx="225425" cy="225425"/>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A74AF">
        <w:t> Caution</w:t>
      </w:r>
    </w:p>
    <w:p w14:paraId="67C70268" w14:textId="7180048D" w:rsidR="00FE192E" w:rsidRPr="00BA74AF" w:rsidRDefault="00FE192E" w:rsidP="00FE192E">
      <w:pPr>
        <w:ind w:left="630"/>
        <w:rPr>
          <w:rFonts w:ascii="Calibri" w:eastAsia="Times New Roman" w:hAnsi="Calibri"/>
        </w:rPr>
      </w:pPr>
      <w:r w:rsidRPr="00BA74AF">
        <w:t xml:space="preserve">In case of work permit maintenance, pay attention that the system does not restrict the maintenance based on the nationality. Hence, it is the responsibility of the employee’s HR business partner to approve work permit information </w:t>
      </w:r>
      <w:r w:rsidR="00A56268">
        <w:t xml:space="preserve">only </w:t>
      </w:r>
      <w:commentRangeStart w:id="681"/>
      <w:r w:rsidRPr="006A4301">
        <w:rPr>
          <w:rPrChange w:id="682" w:author="Author" w:date="2018-02-16T14:28:00Z">
            <w:rPr>
              <w:highlight w:val="yellow"/>
            </w:rPr>
          </w:rPrChange>
        </w:rPr>
        <w:t>for</w:t>
      </w:r>
      <w:r w:rsidR="00A56268" w:rsidRPr="006A4301">
        <w:rPr>
          <w:rPrChange w:id="683" w:author="Author" w:date="2018-02-16T14:28:00Z">
            <w:rPr>
              <w:highlight w:val="yellow"/>
            </w:rPr>
          </w:rPrChange>
        </w:rPr>
        <w:t xml:space="preserve"> non-nationals of the country where the company is located</w:t>
      </w:r>
      <w:del w:id="684" w:author="Author" w:date="2018-02-16T14:28:00Z">
        <w:r w:rsidR="00A56268" w:rsidDel="006A4301">
          <w:delText xml:space="preserve"> </w:delText>
        </w:r>
        <w:r w:rsidRPr="00A56268" w:rsidDel="006A4301">
          <w:rPr>
            <w:strike/>
          </w:rPr>
          <w:delText xml:space="preserve">non-French nationals </w:delText>
        </w:r>
        <w:commentRangeEnd w:id="681"/>
        <w:r w:rsidR="00522699" w:rsidRPr="00A56268" w:rsidDel="006A4301">
          <w:rPr>
            <w:rStyle w:val="CommentReference"/>
            <w:strike/>
          </w:rPr>
          <w:commentReference w:id="681"/>
        </w:r>
        <w:r w:rsidRPr="00A56268" w:rsidDel="006A4301">
          <w:rPr>
            <w:strike/>
          </w:rPr>
          <w:delText>only</w:delText>
        </w:r>
      </w:del>
      <w:r w:rsidRPr="00BA74AF">
        <w:t>!</w:t>
      </w:r>
    </w:p>
    <w:p w14:paraId="466794B1" w14:textId="77777777" w:rsidR="00FE192E" w:rsidRPr="00BA74AF" w:rsidRDefault="00FE192E" w:rsidP="00BA74AF"/>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669"/>
        <w:gridCol w:w="5102"/>
        <w:gridCol w:w="5400"/>
        <w:gridCol w:w="1263"/>
      </w:tblGrid>
      <w:tr w:rsidR="00D34F29" w:rsidRPr="00BA74AF" w14:paraId="4D88F1F1" w14:textId="77777777" w:rsidTr="00A56319">
        <w:trPr>
          <w:trHeight w:val="576"/>
          <w:tblHeader/>
        </w:trPr>
        <w:tc>
          <w:tcPr>
            <w:tcW w:w="851" w:type="dxa"/>
            <w:shd w:val="solid" w:color="999999" w:fill="FFFFFF"/>
            <w:hideMark/>
          </w:tcPr>
          <w:p w14:paraId="023A9BB1" w14:textId="77777777" w:rsidR="00D34F29" w:rsidRPr="00BA74AF" w:rsidRDefault="00D34F29" w:rsidP="0097145A">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lastRenderedPageBreak/>
              <w:t>Test Step #</w:t>
            </w:r>
          </w:p>
        </w:tc>
        <w:tc>
          <w:tcPr>
            <w:tcW w:w="1669" w:type="dxa"/>
            <w:shd w:val="solid" w:color="999999" w:fill="FFFFFF"/>
            <w:hideMark/>
          </w:tcPr>
          <w:p w14:paraId="1D737B11" w14:textId="77777777" w:rsidR="00D34F29" w:rsidRPr="00BA74AF" w:rsidRDefault="00D34F29" w:rsidP="0097145A">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Test Step Name</w:t>
            </w:r>
          </w:p>
        </w:tc>
        <w:tc>
          <w:tcPr>
            <w:tcW w:w="5102" w:type="dxa"/>
            <w:shd w:val="solid" w:color="999999" w:fill="FFFFFF"/>
            <w:hideMark/>
          </w:tcPr>
          <w:p w14:paraId="724503A2" w14:textId="77777777" w:rsidR="00D34F29" w:rsidRPr="00BA74AF" w:rsidRDefault="00D34F29" w:rsidP="0097145A">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Instruction</w:t>
            </w:r>
          </w:p>
        </w:tc>
        <w:tc>
          <w:tcPr>
            <w:tcW w:w="5400" w:type="dxa"/>
            <w:shd w:val="solid" w:color="999999" w:fill="FFFFFF"/>
            <w:hideMark/>
          </w:tcPr>
          <w:p w14:paraId="5CA94121" w14:textId="77777777" w:rsidR="00D34F29" w:rsidRPr="00BA74AF" w:rsidRDefault="00D34F29" w:rsidP="0097145A">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Expected Result</w:t>
            </w:r>
          </w:p>
        </w:tc>
        <w:tc>
          <w:tcPr>
            <w:tcW w:w="1263" w:type="dxa"/>
            <w:shd w:val="solid" w:color="999999" w:fill="FFFFFF"/>
            <w:hideMark/>
          </w:tcPr>
          <w:p w14:paraId="643482C0" w14:textId="77777777" w:rsidR="00D34F29" w:rsidRPr="00BA74AF" w:rsidRDefault="00D34F29" w:rsidP="0097145A">
            <w:pPr>
              <w:pStyle w:val="TableHeading"/>
              <w:spacing w:line="276" w:lineRule="auto"/>
              <w:rPr>
                <w:rFonts w:ascii="BentonSans Bold" w:hAnsi="BentonSans Bold"/>
                <w:bCs/>
                <w:color w:val="FFFFFF"/>
                <w:sz w:val="18"/>
              </w:rPr>
            </w:pPr>
            <w:r w:rsidRPr="00BA74AF">
              <w:rPr>
                <w:rFonts w:ascii="BentonSans Bold" w:hAnsi="BentonSans Bold"/>
                <w:bCs/>
                <w:color w:val="FFFFFF"/>
                <w:sz w:val="18"/>
              </w:rPr>
              <w:t>Pass / Fail / Comment</w:t>
            </w:r>
          </w:p>
        </w:tc>
      </w:tr>
      <w:tr w:rsidR="00D34F29" w:rsidRPr="00BA74AF" w14:paraId="0FC5EA32" w14:textId="77777777" w:rsidTr="00A56319">
        <w:trPr>
          <w:trHeight w:val="288"/>
        </w:trPr>
        <w:tc>
          <w:tcPr>
            <w:tcW w:w="851" w:type="dxa"/>
            <w:hideMark/>
          </w:tcPr>
          <w:p w14:paraId="19B67D80" w14:textId="77777777" w:rsidR="00D34F29" w:rsidRPr="00BA74AF" w:rsidRDefault="00D34F29" w:rsidP="0097145A">
            <w:r w:rsidRPr="00BA74AF">
              <w:t>1</w:t>
            </w:r>
          </w:p>
        </w:tc>
        <w:tc>
          <w:tcPr>
            <w:tcW w:w="1669" w:type="dxa"/>
            <w:hideMark/>
          </w:tcPr>
          <w:p w14:paraId="08F94DE7" w14:textId="77777777" w:rsidR="00D34F29" w:rsidRPr="00BA74AF" w:rsidRDefault="00D34F29" w:rsidP="0097145A">
            <w:pPr>
              <w:rPr>
                <w:rStyle w:val="SAPEmphasis"/>
              </w:rPr>
            </w:pPr>
            <w:r w:rsidRPr="00BA74AF">
              <w:rPr>
                <w:rStyle w:val="SAPEmphasis"/>
              </w:rPr>
              <w:t>Log on</w:t>
            </w:r>
          </w:p>
        </w:tc>
        <w:tc>
          <w:tcPr>
            <w:tcW w:w="5102" w:type="dxa"/>
            <w:hideMark/>
          </w:tcPr>
          <w:p w14:paraId="5F2E4572" w14:textId="77777777" w:rsidR="00D34F29" w:rsidRPr="00BA74AF" w:rsidRDefault="00D34F29" w:rsidP="0097145A">
            <w:r w:rsidRPr="00BA74AF">
              <w:t xml:space="preserve">Log on to </w:t>
            </w:r>
            <w:r w:rsidRPr="00BA74AF">
              <w:rPr>
                <w:rStyle w:val="SAPScreenElement"/>
                <w:color w:val="auto"/>
              </w:rPr>
              <w:t>Employee Central</w:t>
            </w:r>
            <w:r w:rsidRPr="00BA74AF">
              <w:t xml:space="preserve"> as HR Business Partner.</w:t>
            </w:r>
          </w:p>
        </w:tc>
        <w:tc>
          <w:tcPr>
            <w:tcW w:w="5400" w:type="dxa"/>
            <w:hideMark/>
          </w:tcPr>
          <w:p w14:paraId="0D2B1EE7" w14:textId="77777777" w:rsidR="00D34F29" w:rsidRPr="00BA74AF" w:rsidRDefault="00D34F29" w:rsidP="0097145A">
            <w:r w:rsidRPr="00BA74AF">
              <w:t xml:space="preserve">The </w:t>
            </w:r>
            <w:r w:rsidRPr="00BA74AF">
              <w:rPr>
                <w:rStyle w:val="SAPScreenElement"/>
              </w:rPr>
              <w:t xml:space="preserve">Home </w:t>
            </w:r>
            <w:r w:rsidRPr="00BA74AF">
              <w:t>page is displayed.</w:t>
            </w:r>
          </w:p>
        </w:tc>
        <w:tc>
          <w:tcPr>
            <w:tcW w:w="1263" w:type="dxa"/>
          </w:tcPr>
          <w:p w14:paraId="4A4D3A64" w14:textId="77777777" w:rsidR="00D34F29" w:rsidRPr="00BA74AF" w:rsidRDefault="00D34F29" w:rsidP="0097145A">
            <w:pPr>
              <w:rPr>
                <w:rFonts w:cs="Arial"/>
                <w:bCs/>
              </w:rPr>
            </w:pPr>
          </w:p>
        </w:tc>
      </w:tr>
      <w:tr w:rsidR="0097145A" w:rsidRPr="00BA74AF" w14:paraId="4DBDB98F" w14:textId="77777777" w:rsidTr="00A56319">
        <w:trPr>
          <w:trHeight w:val="357"/>
        </w:trPr>
        <w:tc>
          <w:tcPr>
            <w:tcW w:w="851" w:type="dxa"/>
          </w:tcPr>
          <w:p w14:paraId="06F31741" w14:textId="3E1674A6" w:rsidR="0097145A" w:rsidRPr="00BA74AF" w:rsidRDefault="0097145A" w:rsidP="0097145A">
            <w:r w:rsidRPr="00BA74AF">
              <w:t>2</w:t>
            </w:r>
          </w:p>
        </w:tc>
        <w:tc>
          <w:tcPr>
            <w:tcW w:w="1669" w:type="dxa"/>
          </w:tcPr>
          <w:p w14:paraId="36CFDDC6" w14:textId="7E85D23A" w:rsidR="0097145A" w:rsidRPr="00BA74AF" w:rsidRDefault="0097145A" w:rsidP="0097145A">
            <w:pPr>
              <w:rPr>
                <w:rStyle w:val="SAPEmphasis"/>
              </w:rPr>
            </w:pPr>
            <w:r w:rsidRPr="00BA74AF">
              <w:rPr>
                <w:rStyle w:val="SAPEmphasis"/>
              </w:rPr>
              <w:t>Access Requests Tile</w:t>
            </w:r>
          </w:p>
        </w:tc>
        <w:tc>
          <w:tcPr>
            <w:tcW w:w="5102" w:type="dxa"/>
          </w:tcPr>
          <w:p w14:paraId="5F7BC181" w14:textId="505EF204" w:rsidR="0097145A" w:rsidRPr="00BA74AF" w:rsidRDefault="0097145A" w:rsidP="0097145A">
            <w:r w:rsidRPr="00BA74AF">
              <w:t xml:space="preserve">On the </w:t>
            </w:r>
            <w:r w:rsidRPr="00BA74AF">
              <w:rPr>
                <w:rStyle w:val="SAPScreenElement"/>
              </w:rPr>
              <w:t xml:space="preserve">Home </w:t>
            </w:r>
            <w:r w:rsidRPr="00BA74AF">
              <w:rPr>
                <w:rFonts w:cs="Arial"/>
                <w:bCs/>
              </w:rPr>
              <w:t>page</w:t>
            </w:r>
            <w:r w:rsidRPr="00BA74AF">
              <w:rPr>
                <w:rStyle w:val="SAPScreenElement"/>
              </w:rPr>
              <w:t>,</w:t>
            </w:r>
            <w:r w:rsidRPr="00BA74AF">
              <w:t xml:space="preserve"> go to the</w:t>
            </w:r>
            <w:r w:rsidRPr="00BA74AF">
              <w:rPr>
                <w:i/>
              </w:rPr>
              <w:t xml:space="preserve"> </w:t>
            </w:r>
            <w:r w:rsidRPr="00BA74AF">
              <w:rPr>
                <w:rStyle w:val="SAPScreenElement"/>
              </w:rPr>
              <w:t>To Do</w:t>
            </w:r>
            <w:r w:rsidRPr="00BA74AF">
              <w:rPr>
                <w:i/>
                <w:lang w:eastAsia="zh-CN"/>
              </w:rPr>
              <w:t xml:space="preserve"> </w:t>
            </w:r>
            <w:r w:rsidRPr="00BA74AF">
              <w:rPr>
                <w:lang w:eastAsia="zh-CN"/>
              </w:rPr>
              <w:t>section</w:t>
            </w:r>
            <w:r w:rsidRPr="00BA74AF">
              <w:rPr>
                <w:i/>
                <w:lang w:eastAsia="zh-CN"/>
              </w:rPr>
              <w:t xml:space="preserve"> </w:t>
            </w:r>
            <w:r w:rsidRPr="00BA74AF">
              <w:rPr>
                <w:lang w:eastAsia="zh-CN"/>
              </w:rPr>
              <w:t xml:space="preserve">and click on the </w:t>
            </w:r>
            <w:r w:rsidRPr="00BA74AF">
              <w:rPr>
                <w:rStyle w:val="SAPScreenElement"/>
              </w:rPr>
              <w:t>Approve Requests</w:t>
            </w:r>
            <w:r w:rsidRPr="00BA74AF">
              <w:t xml:space="preserve"> tile.</w:t>
            </w:r>
          </w:p>
        </w:tc>
        <w:tc>
          <w:tcPr>
            <w:tcW w:w="5400" w:type="dxa"/>
          </w:tcPr>
          <w:p w14:paraId="29BB6421" w14:textId="7411845E" w:rsidR="0097145A" w:rsidRPr="00BA74AF" w:rsidRDefault="0097145A" w:rsidP="00B130A5">
            <w:pPr>
              <w:rPr>
                <w:rFonts w:cs="Arial"/>
                <w:bCs/>
              </w:rPr>
            </w:pPr>
            <w:r w:rsidRPr="00BA74AF">
              <w:rPr>
                <w:rFonts w:cs="Arial"/>
                <w:bCs/>
              </w:rPr>
              <w:t xml:space="preserve">The </w:t>
            </w:r>
            <w:r w:rsidRPr="00BA74AF">
              <w:rPr>
                <w:rStyle w:val="SAPScreenElement"/>
              </w:rPr>
              <w:t>Approve Requests</w:t>
            </w:r>
            <w:r w:rsidRPr="00BA74AF">
              <w:t xml:space="preserve"> </w:t>
            </w:r>
            <w:r w:rsidRPr="00BA74AF">
              <w:rPr>
                <w:rFonts w:cs="Arial"/>
                <w:bCs/>
              </w:rPr>
              <w:t xml:space="preserve">dialog box is displayed, containing a list of all the request you need to approve. For each request, high level details are given, which depend on the request type. </w:t>
            </w:r>
          </w:p>
        </w:tc>
        <w:tc>
          <w:tcPr>
            <w:tcW w:w="1263" w:type="dxa"/>
          </w:tcPr>
          <w:p w14:paraId="14FD1FE8" w14:textId="77777777" w:rsidR="0097145A" w:rsidRPr="00BA74AF" w:rsidRDefault="0097145A" w:rsidP="0097145A">
            <w:pPr>
              <w:rPr>
                <w:rFonts w:cs="Arial"/>
                <w:bCs/>
              </w:rPr>
            </w:pPr>
          </w:p>
        </w:tc>
      </w:tr>
      <w:tr w:rsidR="0097145A" w:rsidRPr="00BA74AF" w14:paraId="0E33F022" w14:textId="77777777" w:rsidTr="00A56319">
        <w:trPr>
          <w:trHeight w:val="357"/>
        </w:trPr>
        <w:tc>
          <w:tcPr>
            <w:tcW w:w="851" w:type="dxa"/>
            <w:hideMark/>
          </w:tcPr>
          <w:p w14:paraId="36B627CD" w14:textId="1D5A32AD" w:rsidR="0097145A" w:rsidRPr="00BA74AF" w:rsidRDefault="0097145A" w:rsidP="0097145A">
            <w:r w:rsidRPr="00BA74AF">
              <w:t>3</w:t>
            </w:r>
          </w:p>
        </w:tc>
        <w:tc>
          <w:tcPr>
            <w:tcW w:w="1669" w:type="dxa"/>
            <w:hideMark/>
          </w:tcPr>
          <w:p w14:paraId="0521C0B0" w14:textId="2856D3B1" w:rsidR="0097145A" w:rsidRPr="00BA74AF" w:rsidRDefault="0097145A" w:rsidP="0005286C">
            <w:pPr>
              <w:rPr>
                <w:rStyle w:val="SAPEmphasis"/>
              </w:rPr>
            </w:pPr>
            <w:r w:rsidRPr="00BA74AF">
              <w:rPr>
                <w:rStyle w:val="SAPEmphasis"/>
              </w:rPr>
              <w:t>Select Request</w:t>
            </w:r>
          </w:p>
        </w:tc>
        <w:tc>
          <w:tcPr>
            <w:tcW w:w="5102" w:type="dxa"/>
            <w:hideMark/>
          </w:tcPr>
          <w:p w14:paraId="13A5C8BD" w14:textId="2871CA38" w:rsidR="0097145A" w:rsidRPr="00BA74AF" w:rsidRDefault="0097145A" w:rsidP="0097145A">
            <w:r w:rsidRPr="00BA74AF">
              <w:t xml:space="preserve">On the </w:t>
            </w:r>
            <w:r w:rsidRPr="00BA74AF">
              <w:rPr>
                <w:rStyle w:val="SAPScreenElement"/>
              </w:rPr>
              <w:t>Approve Requests</w:t>
            </w:r>
            <w:r w:rsidRPr="00BA74AF">
              <w:t xml:space="preserve"> </w:t>
            </w:r>
            <w:r w:rsidRPr="00BA74AF">
              <w:rPr>
                <w:rFonts w:cs="Arial"/>
                <w:bCs/>
              </w:rPr>
              <w:t>dialog box,</w:t>
            </w:r>
            <w:r w:rsidRPr="00BA74AF">
              <w:t xml:space="preserve"> click on the </w:t>
            </w:r>
            <w:r w:rsidRPr="00BA74AF">
              <w:rPr>
                <w:rStyle w:val="SAPScreenElement"/>
              </w:rPr>
              <w:t xml:space="preserve">Personal Documents Information change for &lt;Employee Name&gt; </w:t>
            </w:r>
            <w:r w:rsidRPr="00BA74AF">
              <w:t>link.</w:t>
            </w:r>
          </w:p>
          <w:p w14:paraId="5A12A4EB" w14:textId="77777777" w:rsidR="0097145A" w:rsidRPr="00BA74AF" w:rsidRDefault="0097145A" w:rsidP="00A56319">
            <w:pPr>
              <w:pStyle w:val="SAPNoteHeading"/>
              <w:ind w:left="255"/>
            </w:pPr>
            <w:r w:rsidRPr="00BA74AF">
              <w:rPr>
                <w:noProof/>
              </w:rPr>
              <w:drawing>
                <wp:inline distT="0" distB="0" distL="0" distR="0" wp14:anchorId="78573CCD" wp14:editId="45C47158">
                  <wp:extent cx="228600" cy="228600"/>
                  <wp:effectExtent l="0" t="0" r="0" b="0"/>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29168770" w14:textId="2603F3A9" w:rsidR="005D6FCD" w:rsidRPr="00BA74AF" w:rsidRDefault="000A1E74" w:rsidP="00A56319">
            <w:pPr>
              <w:ind w:left="255"/>
            </w:pPr>
            <w:r w:rsidRPr="00BA74AF">
              <w:t>In case you have several requests in the tile,</w:t>
            </w:r>
            <w:r w:rsidR="0097145A" w:rsidRPr="00BA74AF">
              <w:t xml:space="preserve"> select the </w:t>
            </w:r>
            <w:r w:rsidR="0097145A" w:rsidRPr="00BA74AF">
              <w:rPr>
                <w:rStyle w:val="SAPScreenElement"/>
              </w:rPr>
              <w:t>Go to Workflow Requests</w:t>
            </w:r>
            <w:r w:rsidR="0097145A" w:rsidRPr="00BA74AF">
              <w:t xml:space="preserve"> link located at the bottom right of the </w:t>
            </w:r>
            <w:r w:rsidR="0097145A" w:rsidRPr="00BA74AF">
              <w:rPr>
                <w:rStyle w:val="SAPScreenElement"/>
              </w:rPr>
              <w:t>Approve Requests</w:t>
            </w:r>
            <w:r w:rsidR="0097145A" w:rsidRPr="00BA74AF">
              <w:t xml:space="preserve"> </w:t>
            </w:r>
            <w:r w:rsidR="0097145A" w:rsidRPr="00BA74AF">
              <w:rPr>
                <w:rFonts w:cs="Arial"/>
                <w:bCs/>
              </w:rPr>
              <w:t>dialog box</w:t>
            </w:r>
            <w:r w:rsidR="0097145A" w:rsidRPr="00BA74AF">
              <w:t xml:space="preserve">. </w:t>
            </w:r>
            <w:r w:rsidR="0097145A" w:rsidRPr="00BA74AF">
              <w:rPr>
                <w:rFonts w:cs="Arial"/>
                <w:bCs/>
              </w:rPr>
              <w:t xml:space="preserve">The </w:t>
            </w:r>
            <w:r w:rsidR="0097145A" w:rsidRPr="00BA74AF">
              <w:rPr>
                <w:rStyle w:val="SAPScreenElement"/>
              </w:rPr>
              <w:t>My Workflow Request (#)</w:t>
            </w:r>
            <w:r w:rsidR="0097145A" w:rsidRPr="00BA74AF">
              <w:rPr>
                <w:rFonts w:cs="Arial"/>
                <w:bCs/>
              </w:rPr>
              <w:t xml:space="preserve"> screen is displayed. If appropriate, click </w:t>
            </w:r>
            <w:r w:rsidR="0097145A" w:rsidRPr="00BA74AF">
              <w:rPr>
                <w:rStyle w:val="SAPScreenElement"/>
              </w:rPr>
              <w:t>More</w:t>
            </w:r>
            <w:r w:rsidR="0097145A" w:rsidRPr="00BA74AF">
              <w:rPr>
                <w:rFonts w:cs="Arial"/>
                <w:bCs/>
              </w:rPr>
              <w:t>, to have the complete list of requests.</w:t>
            </w:r>
            <w:r w:rsidR="0097145A" w:rsidRPr="00BA74AF">
              <w:t xml:space="preserve"> </w:t>
            </w:r>
            <w:r w:rsidR="005D6FCD" w:rsidRPr="00BA74AF">
              <w:t xml:space="preserve">Select the </w:t>
            </w:r>
            <w:r w:rsidR="005D6FCD" w:rsidRPr="00BA74AF">
              <w:rPr>
                <w:rStyle w:val="SAPScreenElement"/>
              </w:rPr>
              <w:t>Filter</w:t>
            </w:r>
            <w:r w:rsidR="005D6FCD" w:rsidRPr="00BA74AF">
              <w:t xml:space="preserve"> </w:t>
            </w:r>
            <w:r w:rsidR="005D6FCD" w:rsidRPr="00BA74AF">
              <w:rPr>
                <w:noProof/>
              </w:rPr>
              <w:drawing>
                <wp:inline distT="0" distB="0" distL="0" distR="0" wp14:anchorId="4DBBBC2D" wp14:editId="362EFBCA">
                  <wp:extent cx="33337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276225"/>
                          </a:xfrm>
                          <a:prstGeom prst="rect">
                            <a:avLst/>
                          </a:prstGeom>
                        </pic:spPr>
                      </pic:pic>
                    </a:graphicData>
                  </a:graphic>
                </wp:inline>
              </w:drawing>
            </w:r>
            <w:r w:rsidR="005D6FCD" w:rsidRPr="00BA74AF">
              <w:t xml:space="preserve"> icon to search for the request you need to approve. In the filter criteria fields, which show up, make entries as appropriate. For example, enter for </w:t>
            </w:r>
            <w:r w:rsidR="005D6FCD" w:rsidRPr="00BA74AF">
              <w:rPr>
                <w:rStyle w:val="SAPScreenElement"/>
              </w:rPr>
              <w:t>Request Type</w:t>
            </w:r>
            <w:r w:rsidR="005D6FCD" w:rsidRPr="00BA74AF">
              <w:t xml:space="preserve"> value</w:t>
            </w:r>
            <w:r w:rsidR="005D6FCD" w:rsidRPr="00BA74AF">
              <w:rPr>
                <w:rStyle w:val="SAPUserEntry"/>
              </w:rPr>
              <w:t xml:space="preserve"> Add Work Permit Info </w:t>
            </w:r>
            <w:r w:rsidR="005D6FCD" w:rsidRPr="00BA74AF">
              <w:t xml:space="preserve">and in </w:t>
            </w:r>
            <w:r w:rsidR="005D6FCD" w:rsidRPr="00BA74AF">
              <w:rPr>
                <w:rStyle w:val="SAPScreenElement"/>
              </w:rPr>
              <w:t>Initiated By</w:t>
            </w:r>
            <w:r w:rsidR="005D6FCD" w:rsidRPr="00BA74AF">
              <w:t xml:space="preserve"> the name of the employee who has maintained his or her work permit information. Then choose the </w:t>
            </w:r>
            <w:r w:rsidR="005D6FCD" w:rsidRPr="00BA74AF">
              <w:rPr>
                <w:rStyle w:val="SAPScreenElement"/>
              </w:rPr>
              <w:t>Go</w:t>
            </w:r>
            <w:r w:rsidR="005D6FCD" w:rsidRPr="00BA74AF">
              <w:t xml:space="preserve"> button. </w:t>
            </w:r>
            <w:r w:rsidR="0097145A" w:rsidRPr="00BA74AF">
              <w:t xml:space="preserve">In the </w:t>
            </w:r>
            <w:r w:rsidR="005D6FCD" w:rsidRPr="00BA74AF">
              <w:t xml:space="preserve">result </w:t>
            </w:r>
            <w:r w:rsidR="0097145A" w:rsidRPr="00BA74AF">
              <w:t xml:space="preserve">list, click on the appropriate </w:t>
            </w:r>
            <w:r w:rsidR="0097145A" w:rsidRPr="00BA74AF">
              <w:rPr>
                <w:rStyle w:val="SAPScreenElement"/>
              </w:rPr>
              <w:t xml:space="preserve">Personal Documents Information change for &lt;Employee Name&gt; </w:t>
            </w:r>
            <w:r w:rsidR="0097145A" w:rsidRPr="00BA74AF">
              <w:t>link.</w:t>
            </w:r>
          </w:p>
        </w:tc>
        <w:tc>
          <w:tcPr>
            <w:tcW w:w="5400" w:type="dxa"/>
            <w:hideMark/>
          </w:tcPr>
          <w:p w14:paraId="6056A86E" w14:textId="77777777" w:rsidR="0097145A" w:rsidRPr="00BA74AF" w:rsidRDefault="0097145A" w:rsidP="0097145A">
            <w:pPr>
              <w:spacing w:after="0"/>
              <w:rPr>
                <w:rFonts w:cs="Arial"/>
                <w:bCs/>
              </w:rPr>
            </w:pPr>
            <w:r w:rsidRPr="00BA74AF">
              <w:rPr>
                <w:rFonts w:cs="Arial"/>
                <w:bCs/>
              </w:rPr>
              <w:t xml:space="preserve">The </w:t>
            </w:r>
            <w:r w:rsidRPr="00BA74AF">
              <w:rPr>
                <w:rStyle w:val="SAPScreenElement"/>
              </w:rPr>
              <w:t>Employee Files &gt; Workflow Details</w:t>
            </w:r>
            <w:r w:rsidRPr="00BA74AF">
              <w:rPr>
                <w:rFonts w:cs="Arial"/>
                <w:bCs/>
              </w:rPr>
              <w:t xml:space="preserve"> screen is displayed, containing details to the change request. The screen is divided in several sections:</w:t>
            </w:r>
          </w:p>
          <w:p w14:paraId="77886E82" w14:textId="77777777" w:rsidR="0097145A" w:rsidRPr="00BA74AF" w:rsidRDefault="0097145A" w:rsidP="0097145A">
            <w:pPr>
              <w:numPr>
                <w:ilvl w:val="0"/>
                <w:numId w:val="30"/>
              </w:numPr>
              <w:spacing w:before="0" w:after="0" w:line="240" w:lineRule="auto"/>
              <w:ind w:left="176" w:hanging="176"/>
              <w:rPr>
                <w:rFonts w:cs="Arial"/>
                <w:bCs/>
              </w:rPr>
            </w:pPr>
            <w:r w:rsidRPr="00BA74AF">
              <w:rPr>
                <w:rFonts w:cs="Arial"/>
                <w:bCs/>
              </w:rPr>
              <w:t xml:space="preserve">The </w:t>
            </w:r>
            <w:r w:rsidRPr="00BA74AF">
              <w:rPr>
                <w:rStyle w:val="SAPScreenElement"/>
              </w:rPr>
              <w:t>Do you approve this request?</w:t>
            </w:r>
            <w:r w:rsidRPr="00BA74AF">
              <w:rPr>
                <w:rFonts w:cs="Arial"/>
                <w:bCs/>
              </w:rPr>
              <w:t xml:space="preserve"> section contains a short overview of the request, its initiator, and the workflow participants.</w:t>
            </w:r>
          </w:p>
          <w:p w14:paraId="4804564E" w14:textId="1DB1BFCE" w:rsidR="0097145A" w:rsidRPr="00BA74AF" w:rsidRDefault="0097145A" w:rsidP="0097145A">
            <w:pPr>
              <w:numPr>
                <w:ilvl w:val="0"/>
                <w:numId w:val="30"/>
              </w:numPr>
              <w:spacing w:before="0" w:after="0" w:line="240" w:lineRule="auto"/>
              <w:ind w:left="176" w:hanging="176"/>
              <w:rPr>
                <w:rFonts w:cs="Arial"/>
                <w:bCs/>
              </w:rPr>
            </w:pPr>
            <w:r w:rsidRPr="00BA74AF">
              <w:rPr>
                <w:rFonts w:cs="Arial"/>
                <w:bCs/>
              </w:rPr>
              <w:t xml:space="preserve">The </w:t>
            </w:r>
            <w:r w:rsidRPr="00BA74AF">
              <w:rPr>
                <w:rStyle w:val="SAPScreenElement"/>
              </w:rPr>
              <w:t>Personal Documents Information</w:t>
            </w:r>
            <w:r w:rsidRPr="00BA74AF">
              <w:rPr>
                <w:rFonts w:cs="Arial"/>
                <w:bCs/>
              </w:rPr>
              <w:t xml:space="preserve"> section contains all details related to the adaption of the work permit information.</w:t>
            </w:r>
          </w:p>
          <w:p w14:paraId="696FC985" w14:textId="00A76361" w:rsidR="0097145A" w:rsidRPr="00BA74AF" w:rsidRDefault="0097145A" w:rsidP="0097145A">
            <w:pPr>
              <w:numPr>
                <w:ilvl w:val="0"/>
                <w:numId w:val="30"/>
              </w:numPr>
              <w:spacing w:before="0" w:after="0" w:line="240" w:lineRule="auto"/>
              <w:ind w:left="176" w:hanging="176"/>
            </w:pPr>
            <w:r w:rsidRPr="00BA74AF">
              <w:rPr>
                <w:rFonts w:cs="Arial"/>
                <w:bCs/>
              </w:rPr>
              <w:t xml:space="preserve">In the </w:t>
            </w:r>
            <w:r w:rsidRPr="00BA74AF">
              <w:rPr>
                <w:rStyle w:val="SAPScreenElement"/>
              </w:rPr>
              <w:t xml:space="preserve">Comment </w:t>
            </w:r>
            <w:r w:rsidRPr="00BA74AF">
              <w:rPr>
                <w:rFonts w:cs="Arial"/>
                <w:bCs/>
              </w:rPr>
              <w:t>section, you can post your remarks to the request.</w:t>
            </w:r>
          </w:p>
          <w:p w14:paraId="0092F5B2" w14:textId="5B5FF111" w:rsidR="0097145A" w:rsidRPr="00BA74AF" w:rsidRDefault="0097145A" w:rsidP="0097145A">
            <w:pPr>
              <w:numPr>
                <w:ilvl w:val="0"/>
                <w:numId w:val="30"/>
              </w:numPr>
              <w:spacing w:before="0" w:after="0" w:line="240" w:lineRule="auto"/>
              <w:ind w:left="176" w:hanging="176"/>
            </w:pPr>
            <w:r w:rsidRPr="00BA74AF">
              <w:rPr>
                <w:rFonts w:cs="Arial"/>
                <w:bCs/>
              </w:rPr>
              <w:t>On the right part of the screen a short profile of the requesting employee is given, as well as administrative details to the request initiation.</w:t>
            </w:r>
          </w:p>
        </w:tc>
        <w:tc>
          <w:tcPr>
            <w:tcW w:w="1263" w:type="dxa"/>
          </w:tcPr>
          <w:p w14:paraId="20E8633D" w14:textId="77777777" w:rsidR="0097145A" w:rsidRPr="00BA74AF" w:rsidRDefault="0097145A" w:rsidP="0097145A">
            <w:pPr>
              <w:rPr>
                <w:rFonts w:cs="Arial"/>
                <w:bCs/>
              </w:rPr>
            </w:pPr>
          </w:p>
        </w:tc>
      </w:tr>
      <w:tr w:rsidR="0097145A" w:rsidRPr="00BA74AF" w14:paraId="79A87171" w14:textId="77777777" w:rsidTr="00A56319">
        <w:trPr>
          <w:trHeight w:val="357"/>
        </w:trPr>
        <w:tc>
          <w:tcPr>
            <w:tcW w:w="851" w:type="dxa"/>
            <w:hideMark/>
          </w:tcPr>
          <w:p w14:paraId="79900694" w14:textId="309C3091" w:rsidR="0097145A" w:rsidRPr="00BA74AF" w:rsidRDefault="007B1844" w:rsidP="0097145A">
            <w:r w:rsidRPr="00BA74AF">
              <w:t>4</w:t>
            </w:r>
          </w:p>
        </w:tc>
        <w:tc>
          <w:tcPr>
            <w:tcW w:w="1669" w:type="dxa"/>
            <w:hideMark/>
          </w:tcPr>
          <w:p w14:paraId="25594322" w14:textId="03B7FCBF" w:rsidR="0097145A" w:rsidRPr="00BA74AF" w:rsidRDefault="0097145A" w:rsidP="0097145A">
            <w:pPr>
              <w:rPr>
                <w:rStyle w:val="SAPEmphasis"/>
              </w:rPr>
            </w:pPr>
            <w:r w:rsidRPr="00BA74AF">
              <w:rPr>
                <w:rStyle w:val="SAPEmphasis"/>
              </w:rPr>
              <w:t>Review Personal</w:t>
            </w:r>
            <w:r w:rsidRPr="00BA74AF">
              <w:rPr>
                <w:rStyle w:val="SAPScreenElement"/>
              </w:rPr>
              <w:t xml:space="preserve"> </w:t>
            </w:r>
            <w:r w:rsidRPr="00BA74AF">
              <w:rPr>
                <w:rStyle w:val="SAPEmphasis"/>
              </w:rPr>
              <w:t>Documents Information</w:t>
            </w:r>
          </w:p>
        </w:tc>
        <w:tc>
          <w:tcPr>
            <w:tcW w:w="5102" w:type="dxa"/>
            <w:hideMark/>
          </w:tcPr>
          <w:p w14:paraId="6C7125AC" w14:textId="4CA8F78B" w:rsidR="0097145A" w:rsidRPr="00BA74AF" w:rsidRDefault="0097145A" w:rsidP="0097145A">
            <w:pPr>
              <w:pStyle w:val="List"/>
              <w:ind w:left="0" w:firstLine="0"/>
            </w:pPr>
            <w:r w:rsidRPr="00BA74AF">
              <w:t xml:space="preserve">Review the details in the </w:t>
            </w:r>
            <w:r w:rsidRPr="00BA74AF">
              <w:rPr>
                <w:rStyle w:val="SAPScreenElement"/>
              </w:rPr>
              <w:t>Personal Documents Information</w:t>
            </w:r>
            <w:r w:rsidRPr="00BA74AF">
              <w:t xml:space="preserve"> section.</w:t>
            </w:r>
          </w:p>
        </w:tc>
        <w:tc>
          <w:tcPr>
            <w:tcW w:w="5400" w:type="dxa"/>
            <w:hideMark/>
          </w:tcPr>
          <w:p w14:paraId="4BBF2BC6" w14:textId="63A2EEA6" w:rsidR="0097145A" w:rsidRPr="00BA74AF" w:rsidRDefault="0097145A" w:rsidP="0005286C">
            <w:pPr>
              <w:rPr>
                <w:rFonts w:cs="Arial"/>
                <w:bCs/>
              </w:rPr>
            </w:pPr>
            <w:r w:rsidRPr="00BA74AF">
              <w:rPr>
                <w:rFonts w:cs="Arial"/>
                <w:bCs/>
              </w:rPr>
              <w:t>The data for the work permit information adaption has been reviewed and is ready for approval.</w:t>
            </w:r>
          </w:p>
        </w:tc>
        <w:tc>
          <w:tcPr>
            <w:tcW w:w="1263" w:type="dxa"/>
          </w:tcPr>
          <w:p w14:paraId="7FFF212B" w14:textId="77777777" w:rsidR="0097145A" w:rsidRPr="00BA74AF" w:rsidRDefault="0097145A" w:rsidP="0097145A">
            <w:pPr>
              <w:rPr>
                <w:rFonts w:cs="Arial"/>
                <w:bCs/>
              </w:rPr>
            </w:pPr>
          </w:p>
        </w:tc>
      </w:tr>
      <w:tr w:rsidR="0097145A" w:rsidRPr="00BA74AF" w14:paraId="0A33ED71" w14:textId="77777777" w:rsidTr="00A56319">
        <w:trPr>
          <w:trHeight w:val="357"/>
        </w:trPr>
        <w:tc>
          <w:tcPr>
            <w:tcW w:w="851" w:type="dxa"/>
            <w:hideMark/>
          </w:tcPr>
          <w:p w14:paraId="4E1501F2" w14:textId="7CAA49EA" w:rsidR="0097145A" w:rsidRPr="00BA74AF" w:rsidRDefault="007B1844" w:rsidP="0097145A">
            <w:r w:rsidRPr="00BA74AF">
              <w:t>5</w:t>
            </w:r>
          </w:p>
        </w:tc>
        <w:tc>
          <w:tcPr>
            <w:tcW w:w="1669" w:type="dxa"/>
            <w:hideMark/>
          </w:tcPr>
          <w:p w14:paraId="16F89189" w14:textId="77777777" w:rsidR="0097145A" w:rsidRPr="00BA74AF" w:rsidRDefault="0097145A" w:rsidP="0097145A">
            <w:pPr>
              <w:rPr>
                <w:rStyle w:val="SAPEmphasis"/>
              </w:rPr>
            </w:pPr>
            <w:r w:rsidRPr="00BA74AF">
              <w:rPr>
                <w:rStyle w:val="SAPEmphasis"/>
              </w:rPr>
              <w:t>Approve Request</w:t>
            </w:r>
          </w:p>
        </w:tc>
        <w:tc>
          <w:tcPr>
            <w:tcW w:w="5102" w:type="dxa"/>
            <w:hideMark/>
          </w:tcPr>
          <w:p w14:paraId="58F3E878" w14:textId="3472BA9F" w:rsidR="0097145A" w:rsidRPr="00BA74AF" w:rsidRDefault="0097145A" w:rsidP="0005286C">
            <w:r w:rsidRPr="00BA74AF">
              <w:t xml:space="preserve">If </w:t>
            </w:r>
            <w:r w:rsidRPr="00BA74AF">
              <w:rPr>
                <w:lang w:eastAsia="zh-CN"/>
              </w:rPr>
              <w:t>everything is fine</w:t>
            </w:r>
            <w:r w:rsidRPr="00BA74AF">
              <w:t xml:space="preserve">, choose the </w:t>
            </w:r>
            <w:r w:rsidRPr="00BA74AF">
              <w:rPr>
                <w:rStyle w:val="SAPScreenElement"/>
              </w:rPr>
              <w:t>Approve</w:t>
            </w:r>
            <w:r w:rsidRPr="00BA74AF">
              <w:rPr>
                <w:i/>
                <w:lang w:eastAsia="zh-CN"/>
              </w:rPr>
              <w:t xml:space="preserve"> </w:t>
            </w:r>
            <w:r w:rsidRPr="00BA74AF">
              <w:rPr>
                <w:lang w:eastAsia="zh-CN"/>
              </w:rPr>
              <w:t>button</w:t>
            </w:r>
            <w:r w:rsidRPr="00BA74AF">
              <w:t xml:space="preserve"> to approve the </w:t>
            </w:r>
            <w:r w:rsidR="003F6629" w:rsidRPr="00BA74AF">
              <w:t>work permit information</w:t>
            </w:r>
            <w:r w:rsidRPr="00BA74AF">
              <w:t xml:space="preserve">. </w:t>
            </w:r>
          </w:p>
        </w:tc>
        <w:tc>
          <w:tcPr>
            <w:tcW w:w="5400" w:type="dxa"/>
            <w:hideMark/>
          </w:tcPr>
          <w:p w14:paraId="146E150F" w14:textId="7C45FCAE" w:rsidR="0097145A" w:rsidRPr="00BA74AF" w:rsidRDefault="0097145A" w:rsidP="0097145A">
            <w:pPr>
              <w:rPr>
                <w:lang w:eastAsia="zh-CN"/>
              </w:rPr>
            </w:pPr>
            <w:r w:rsidRPr="00BA74AF">
              <w:t>The system generates a message about the successful approval of the workflow</w:t>
            </w:r>
            <w:r w:rsidRPr="00BA74AF">
              <w:rPr>
                <w:lang w:eastAsia="zh-CN"/>
              </w:rPr>
              <w:t xml:space="preserve">. You are directed back to your </w:t>
            </w:r>
            <w:r w:rsidRPr="00BA74AF">
              <w:rPr>
                <w:rStyle w:val="SAPScreenElement"/>
              </w:rPr>
              <w:t>Home</w:t>
            </w:r>
            <w:r w:rsidRPr="00BA74AF">
              <w:rPr>
                <w:lang w:eastAsia="zh-CN"/>
              </w:rPr>
              <w:t xml:space="preserve"> page. The change in work permit information becomes effective and can be viewed by the employee.</w:t>
            </w:r>
          </w:p>
          <w:p w14:paraId="5E2286E9" w14:textId="77777777" w:rsidR="0097145A" w:rsidRPr="00BA74AF" w:rsidRDefault="0097145A" w:rsidP="00A56319">
            <w:pPr>
              <w:pStyle w:val="SAPNoteHeading"/>
              <w:ind w:left="255"/>
            </w:pPr>
            <w:r w:rsidRPr="00BA74AF">
              <w:rPr>
                <w:noProof/>
              </w:rPr>
              <w:drawing>
                <wp:inline distT="0" distB="0" distL="0" distR="0" wp14:anchorId="77B0F622" wp14:editId="5ADF5CC7">
                  <wp:extent cx="228600" cy="228600"/>
                  <wp:effectExtent l="0" t="0" r="0" b="0"/>
                  <wp:docPr id="2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5EB40AF1" w14:textId="306E3B7B" w:rsidR="0097145A" w:rsidRPr="00BA74AF" w:rsidRDefault="0097145A" w:rsidP="00A56319">
            <w:pPr>
              <w:ind w:left="255"/>
              <w:rPr>
                <w:lang w:eastAsia="zh-CN"/>
              </w:rPr>
            </w:pPr>
            <w:r w:rsidRPr="00BA74AF">
              <w:t xml:space="preserve">In case you have approved the request starting from the </w:t>
            </w:r>
            <w:r w:rsidRPr="00BA74AF">
              <w:rPr>
                <w:rStyle w:val="SAPScreenElement"/>
              </w:rPr>
              <w:t>My Workflow Request (#)</w:t>
            </w:r>
            <w:r w:rsidRPr="00BA74AF">
              <w:rPr>
                <w:rFonts w:cs="Arial"/>
                <w:bCs/>
              </w:rPr>
              <w:t xml:space="preserve"> screen (see </w:t>
            </w:r>
            <w:r w:rsidRPr="00BA74AF">
              <w:rPr>
                <w:rFonts w:ascii="BentonSans Regular" w:hAnsi="BentonSans Regular"/>
                <w:color w:val="666666"/>
              </w:rPr>
              <w:t>Note</w:t>
            </w:r>
            <w:r w:rsidRPr="00BA74AF">
              <w:rPr>
                <w:rFonts w:cs="Arial"/>
                <w:bCs/>
              </w:rPr>
              <w:t xml:space="preserve"> in test step # 3), you </w:t>
            </w:r>
            <w:r w:rsidRPr="00BA74AF">
              <w:rPr>
                <w:lang w:eastAsia="zh-CN"/>
              </w:rPr>
              <w:t xml:space="preserve">are directed back to this page; the number of requests you still need to approve has decreased by 1. If appropriate, </w:t>
            </w:r>
            <w:r w:rsidRPr="00BA74AF">
              <w:rPr>
                <w:lang w:eastAsia="zh-CN"/>
              </w:rPr>
              <w:lastRenderedPageBreak/>
              <w:t xml:space="preserve">you can process other requests as per your requirement. Once there is no request left for you to approve, </w:t>
            </w:r>
            <w:r w:rsidRPr="00BA74AF">
              <w:t xml:space="preserve">the </w:t>
            </w:r>
            <w:r w:rsidR="00862E83" w:rsidRPr="00BA74AF">
              <w:rPr>
                <w:rStyle w:val="SAPScreenElement"/>
              </w:rPr>
              <w:t>My Workflow Requests (#)</w:t>
            </w:r>
            <w:r w:rsidR="00862E83" w:rsidRPr="00BA74AF">
              <w:rPr>
                <w:rFonts w:cs="Arial"/>
                <w:bCs/>
              </w:rPr>
              <w:t xml:space="preserve"> screen will have no entry anymore and</w:t>
            </w:r>
            <w:r w:rsidR="00862E83" w:rsidRPr="00BA74AF">
              <w:rPr>
                <w:lang w:eastAsia="zh-CN"/>
              </w:rPr>
              <w:t xml:space="preserve"> the</w:t>
            </w:r>
            <w:r w:rsidR="00862E83" w:rsidRPr="00BA74AF">
              <w:t xml:space="preserve"> </w:t>
            </w:r>
            <w:r w:rsidRPr="00BA74AF">
              <w:rPr>
                <w:rStyle w:val="SAPScreenElement"/>
              </w:rPr>
              <w:t>Approve Requests</w:t>
            </w:r>
            <w:r w:rsidRPr="00BA74AF">
              <w:t xml:space="preserve"> tile </w:t>
            </w:r>
            <w:r w:rsidR="00862E83" w:rsidRPr="00BA74AF">
              <w:t xml:space="preserve">will </w:t>
            </w:r>
            <w:r w:rsidRPr="00BA74AF">
              <w:t xml:space="preserve">no longer </w:t>
            </w:r>
            <w:r w:rsidR="00862E83" w:rsidRPr="00BA74AF">
              <w:t xml:space="preserve">be </w:t>
            </w:r>
            <w:r w:rsidRPr="00BA74AF">
              <w:t xml:space="preserve">visible in the </w:t>
            </w:r>
            <w:r w:rsidRPr="00BA74AF">
              <w:rPr>
                <w:rStyle w:val="SAPScreenElement"/>
              </w:rPr>
              <w:t>To Do</w:t>
            </w:r>
            <w:r w:rsidRPr="00BA74AF">
              <w:rPr>
                <w:i/>
                <w:lang w:eastAsia="zh-CN"/>
              </w:rPr>
              <w:t xml:space="preserve"> </w:t>
            </w:r>
            <w:r w:rsidRPr="00BA74AF">
              <w:rPr>
                <w:lang w:eastAsia="zh-CN"/>
              </w:rPr>
              <w:t>section</w:t>
            </w:r>
            <w:r w:rsidR="00862E83" w:rsidRPr="00BA74AF">
              <w:rPr>
                <w:lang w:eastAsia="zh-CN"/>
              </w:rPr>
              <w:t xml:space="preserve"> of your </w:t>
            </w:r>
            <w:r w:rsidR="00862E83" w:rsidRPr="00BA74AF">
              <w:rPr>
                <w:rStyle w:val="SAPScreenElement"/>
              </w:rPr>
              <w:t>Home</w:t>
            </w:r>
            <w:r w:rsidR="00862E83" w:rsidRPr="00BA74AF">
              <w:rPr>
                <w:lang w:eastAsia="zh-CN"/>
              </w:rPr>
              <w:t xml:space="preserve"> page</w:t>
            </w:r>
            <w:r w:rsidRPr="00BA74AF">
              <w:rPr>
                <w:lang w:eastAsia="zh-CN"/>
              </w:rPr>
              <w:t>.</w:t>
            </w:r>
          </w:p>
          <w:p w14:paraId="0C1B6F98" w14:textId="77777777" w:rsidR="0097145A" w:rsidRPr="00BA74AF" w:rsidRDefault="0097145A" w:rsidP="0097145A">
            <w:pPr>
              <w:rPr>
                <w:lang w:eastAsia="zh-CN"/>
              </w:rPr>
            </w:pPr>
          </w:p>
          <w:p w14:paraId="202A2A2C" w14:textId="70AC651D" w:rsidR="0097145A" w:rsidRPr="00BA74AF" w:rsidRDefault="0097145A" w:rsidP="0097145A">
            <w:pPr>
              <w:rPr>
                <w:rFonts w:cs="Arial"/>
                <w:bCs/>
              </w:rPr>
            </w:pPr>
            <w:r w:rsidRPr="00BA74AF">
              <w:rPr>
                <w:rFonts w:cs="Arial"/>
                <w:bCs/>
              </w:rPr>
              <w:t>In addition, an email notification is triggered to inform both the employee and his or her line manager about the approval of the work permit information</w:t>
            </w:r>
            <w:r w:rsidRPr="00BA74AF">
              <w:t>.</w:t>
            </w:r>
          </w:p>
        </w:tc>
        <w:tc>
          <w:tcPr>
            <w:tcW w:w="1263" w:type="dxa"/>
          </w:tcPr>
          <w:p w14:paraId="0CA0A704" w14:textId="77777777" w:rsidR="0097145A" w:rsidRPr="00BA74AF" w:rsidRDefault="0097145A" w:rsidP="0097145A">
            <w:pPr>
              <w:rPr>
                <w:rFonts w:cs="Arial"/>
                <w:bCs/>
              </w:rPr>
            </w:pPr>
          </w:p>
        </w:tc>
      </w:tr>
    </w:tbl>
    <w:p w14:paraId="0CE22339" w14:textId="77777777" w:rsidR="00BA74AF" w:rsidRPr="00BA74AF" w:rsidRDefault="00BA74AF" w:rsidP="00BA74AF">
      <w:pPr>
        <w:pStyle w:val="SAPNoteHeading"/>
        <w:ind w:left="720"/>
      </w:pPr>
      <w:r w:rsidRPr="00BA74AF">
        <w:rPr>
          <w:noProof/>
        </w:rPr>
        <w:drawing>
          <wp:inline distT="0" distB="0" distL="0" distR="0" wp14:anchorId="363BFB29" wp14:editId="361F233F">
            <wp:extent cx="228600" cy="228600"/>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5A6E0BF6" w14:textId="77777777" w:rsidR="00BA74AF" w:rsidRPr="00BA74AF" w:rsidRDefault="00BA74AF" w:rsidP="00BA74AF">
      <w:pPr>
        <w:ind w:left="720"/>
      </w:pPr>
      <w:r w:rsidRPr="00BA74AF">
        <w:t>If required, you can also send back the request to the employee for further details. In this case, it is recommended to add a comment explaining your decision. The employee can then adapt the request and resubmit it for approval.</w:t>
      </w:r>
    </w:p>
    <w:p w14:paraId="4ACDB66E" w14:textId="77777777" w:rsidR="00BA74AF" w:rsidRPr="00BA74AF" w:rsidRDefault="00BA74AF" w:rsidP="00BA74AF">
      <w:pPr>
        <w:pStyle w:val="SAPNoteHeading"/>
        <w:ind w:left="720"/>
      </w:pPr>
      <w:r w:rsidRPr="00BA74AF">
        <w:rPr>
          <w:noProof/>
        </w:rPr>
        <w:drawing>
          <wp:inline distT="0" distB="0" distL="0" distR="0" wp14:anchorId="6397E913" wp14:editId="55D558CA">
            <wp:extent cx="228600" cy="22860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Note</w:t>
      </w:r>
    </w:p>
    <w:p w14:paraId="50DC8089" w14:textId="1992A611" w:rsidR="00BA74AF" w:rsidRPr="00BA74AF" w:rsidRDefault="00BA74AF" w:rsidP="00BA74AF">
      <w:pPr>
        <w:ind w:left="720"/>
        <w:rPr>
          <w:rFonts w:asciiTheme="minorHAnsi" w:eastAsiaTheme="minorHAnsi" w:hAnsiTheme="minorHAnsi"/>
          <w:sz w:val="22"/>
          <w:szCs w:val="22"/>
          <w:lang w:eastAsia="zh-CN"/>
        </w:rPr>
      </w:pPr>
      <w:r w:rsidRPr="00BA74AF">
        <w:t>In the exceptional case that a</w:t>
      </w:r>
      <w:r w:rsidR="00A56268">
        <w:t xml:space="preserve"> </w:t>
      </w:r>
      <w:r w:rsidR="00A56268" w:rsidRPr="006A4301">
        <w:rPr>
          <w:rPrChange w:id="685" w:author="Author" w:date="2018-02-16T14:29:00Z">
            <w:rPr>
              <w:highlight w:val="yellow"/>
            </w:rPr>
          </w:rPrChange>
        </w:rPr>
        <w:t>national of the country where the company is located</w:t>
      </w:r>
      <w:r w:rsidRPr="00BA74AF">
        <w:t xml:space="preserve"> </w:t>
      </w:r>
      <w:del w:id="686" w:author="Author" w:date="2018-02-16T14:29:00Z">
        <w:r w:rsidRPr="00A56268" w:rsidDel="006A4301">
          <w:rPr>
            <w:strike/>
          </w:rPr>
          <w:delText>French national</w:delText>
        </w:r>
        <w:r w:rsidRPr="00BA74AF" w:rsidDel="006A4301">
          <w:delText xml:space="preserve"> </w:delText>
        </w:r>
      </w:del>
      <w:r w:rsidRPr="00BA74AF">
        <w:t xml:space="preserve">has maintained by accident work permit information, you must send the request back. Add a comment explaining your decision. Then choose the </w:t>
      </w:r>
      <w:r w:rsidRPr="00BA74AF">
        <w:rPr>
          <w:rStyle w:val="SAPScreenElement"/>
        </w:rPr>
        <w:t>Send Back</w:t>
      </w:r>
      <w:r w:rsidRPr="00BA74AF">
        <w:rPr>
          <w:i/>
          <w:lang w:eastAsia="zh-CN"/>
        </w:rPr>
        <w:t xml:space="preserve"> </w:t>
      </w:r>
      <w:r w:rsidRPr="00BA74AF">
        <w:rPr>
          <w:lang w:eastAsia="zh-CN"/>
        </w:rPr>
        <w:t>button. The employee can then withdraw the request.</w:t>
      </w:r>
    </w:p>
    <w:p w14:paraId="5703B1C1" w14:textId="27CA1BD4" w:rsidR="00D40BDD" w:rsidRPr="00BA74AF" w:rsidRDefault="00D40BDD" w:rsidP="00D40BDD">
      <w:pPr>
        <w:pStyle w:val="Heading4"/>
      </w:pPr>
      <w:bookmarkStart w:id="687" w:name="_Toc474514930"/>
      <w:bookmarkStart w:id="688" w:name="_Toc507150353"/>
      <w:r w:rsidRPr="00BA74AF">
        <w:t xml:space="preserve">Sending E-mail Notification about </w:t>
      </w:r>
      <w:bookmarkEnd w:id="687"/>
      <w:r w:rsidRPr="00BA74AF">
        <w:t>Work Permit Information Approval</w:t>
      </w:r>
      <w:bookmarkEnd w:id="688"/>
    </w:p>
    <w:p w14:paraId="43C71EF1" w14:textId="77777777" w:rsidR="00D40BDD" w:rsidRPr="00BA74AF" w:rsidRDefault="00D40BDD" w:rsidP="00D40BDD">
      <w:pPr>
        <w:pStyle w:val="SAPKeyblockTitle"/>
      </w:pPr>
      <w:r w:rsidRPr="00BA74AF">
        <w:t>Purpose</w:t>
      </w:r>
    </w:p>
    <w:p w14:paraId="55389680" w14:textId="79B31B65" w:rsidR="00D40BDD" w:rsidRPr="00BA74AF" w:rsidRDefault="004E230C" w:rsidP="00D40BDD">
      <w:r w:rsidRPr="00BA74AF">
        <w:t>A</w:t>
      </w:r>
      <w:r w:rsidR="00D40BDD" w:rsidRPr="00BA74AF">
        <w:t xml:space="preserve">fter the HR business partner of the employee has approved the work permit information </w:t>
      </w:r>
      <w:r w:rsidR="00862E83" w:rsidRPr="00BA74AF">
        <w:t>updates</w:t>
      </w:r>
      <w:r w:rsidR="00D40BDD" w:rsidRPr="00BA74AF">
        <w:t xml:space="preserve"> submitted by the employee, an email is sent out to the employee</w:t>
      </w:r>
      <w:r w:rsidR="00D40BDD" w:rsidRPr="00BA74AF">
        <w:rPr>
          <w:rFonts w:cs="Arial"/>
          <w:bCs/>
        </w:rPr>
        <w:t xml:space="preserve"> and his or her </w:t>
      </w:r>
      <w:r w:rsidR="00D40BDD" w:rsidRPr="00BA74AF">
        <w:t>line manager, notifying them about the change becoming effective in the system.</w:t>
      </w:r>
    </w:p>
    <w:p w14:paraId="5A2EC0F5" w14:textId="77777777" w:rsidR="00D40BDD" w:rsidRPr="00BA74AF" w:rsidRDefault="00D40BDD" w:rsidP="00D40BDD">
      <w:pPr>
        <w:pStyle w:val="SAPKeyblockTitle"/>
      </w:pPr>
      <w:r w:rsidRPr="00BA74AF">
        <w:t>Prerequisites</w:t>
      </w:r>
    </w:p>
    <w:p w14:paraId="4EAD5ACF" w14:textId="413E5901" w:rsidR="00D40BDD" w:rsidRPr="00BA74AF" w:rsidRDefault="00D40BDD" w:rsidP="00D40BDD">
      <w:r w:rsidRPr="00BA74AF">
        <w:t xml:space="preserve">The email address of the employee and his or her line manager need to be maintained in their employee files in the </w:t>
      </w:r>
      <w:r w:rsidRPr="00BA74AF">
        <w:rPr>
          <w:rStyle w:val="SAPScreenElement"/>
        </w:rPr>
        <w:t xml:space="preserve">Contact Information </w:t>
      </w:r>
      <w:r w:rsidRPr="00BA74AF">
        <w:t xml:space="preserve">block (located in the </w:t>
      </w:r>
      <w:r w:rsidRPr="00BA74AF">
        <w:rPr>
          <w:rStyle w:val="SAPScreenElement"/>
        </w:rPr>
        <w:t xml:space="preserve">Contact Information </w:t>
      </w:r>
      <w:r w:rsidRPr="00BA74AF">
        <w:t>subsection).</w:t>
      </w:r>
    </w:p>
    <w:p w14:paraId="6B818EF0" w14:textId="77777777" w:rsidR="00D40BDD" w:rsidRPr="00BA74AF" w:rsidRDefault="00D40BDD" w:rsidP="00D40BDD">
      <w:pPr>
        <w:pStyle w:val="SAPKeyblockTitle"/>
      </w:pPr>
      <w:r w:rsidRPr="00BA74AF">
        <w:lastRenderedPageBreak/>
        <w:t>Procedure</w:t>
      </w:r>
    </w:p>
    <w:p w14:paraId="645581ED" w14:textId="0B69B4E7" w:rsidR="00D40BDD" w:rsidRPr="00BA74AF" w:rsidRDefault="00D40BDD" w:rsidP="00D40BDD">
      <w:r w:rsidRPr="00BA74AF">
        <w:t>This is an automated step, and no manual execution is required.</w:t>
      </w:r>
    </w:p>
    <w:p w14:paraId="13280154" w14:textId="77777777" w:rsidR="0005286C" w:rsidRPr="00BA74AF" w:rsidRDefault="0005286C" w:rsidP="0005286C">
      <w:pPr>
        <w:pStyle w:val="Heading4"/>
      </w:pPr>
      <w:bookmarkStart w:id="689" w:name="_Toc507150354"/>
      <w:bookmarkStart w:id="690" w:name="_Toc474514931"/>
      <w:r w:rsidRPr="00BA74AF">
        <w:t>Receiving E-mail Notification about Approval of my Work Permit Information</w:t>
      </w:r>
      <w:bookmarkEnd w:id="689"/>
      <w:r w:rsidRPr="00BA74AF">
        <w:t xml:space="preserve"> </w:t>
      </w:r>
    </w:p>
    <w:p w14:paraId="00C7C1AC" w14:textId="77777777" w:rsidR="0005286C" w:rsidRPr="00BA74AF" w:rsidRDefault="0005286C" w:rsidP="0005286C">
      <w:pPr>
        <w:pStyle w:val="SAPKeyblockTitle"/>
      </w:pPr>
      <w:r w:rsidRPr="00BA74AF">
        <w:t>Purpose</w:t>
      </w:r>
    </w:p>
    <w:p w14:paraId="0A5D81E9" w14:textId="77777777" w:rsidR="0005286C" w:rsidRPr="00BA74AF" w:rsidRDefault="0005286C" w:rsidP="0005286C">
      <w:r w:rsidRPr="00BA74AF">
        <w:t xml:space="preserve">The Employee has received an email notification informing him or her that the </w:t>
      </w:r>
      <w:r w:rsidRPr="00BA74AF">
        <w:rPr>
          <w:rStyle w:val="SAPScreenElement"/>
          <w:color w:val="auto"/>
        </w:rPr>
        <w:t>Add Work Permit Info</w:t>
      </w:r>
      <w:r w:rsidRPr="00BA74AF">
        <w:t xml:space="preserve"> action has been completed and the updates in the work permit information, he or she has maintained, have been approved.</w:t>
      </w:r>
    </w:p>
    <w:p w14:paraId="404D7162" w14:textId="77777777" w:rsidR="0005286C" w:rsidRPr="00BA74AF" w:rsidRDefault="0005286C" w:rsidP="0005286C">
      <w:r w:rsidRPr="00BA74AF">
        <w:t>This is an automated step, and no manual execution is required.</w:t>
      </w:r>
    </w:p>
    <w:p w14:paraId="528F885C" w14:textId="0BB5D8EA" w:rsidR="00D40BDD" w:rsidRPr="00BA74AF" w:rsidRDefault="00D40BDD" w:rsidP="00D40BDD">
      <w:pPr>
        <w:pStyle w:val="Heading4"/>
      </w:pPr>
      <w:bookmarkStart w:id="691" w:name="_Toc507150355"/>
      <w:r w:rsidRPr="00BA74AF">
        <w:t xml:space="preserve">Receiving E-mail Notification about </w:t>
      </w:r>
      <w:bookmarkEnd w:id="690"/>
      <w:r w:rsidR="00FB214E" w:rsidRPr="00BA74AF">
        <w:t xml:space="preserve">Approval of Employee </w:t>
      </w:r>
      <w:r w:rsidRPr="00BA74AF">
        <w:t>Work Permit Information</w:t>
      </w:r>
      <w:bookmarkEnd w:id="691"/>
      <w:r w:rsidRPr="00BA74AF">
        <w:t xml:space="preserve"> </w:t>
      </w:r>
    </w:p>
    <w:p w14:paraId="676F1FF0" w14:textId="77777777" w:rsidR="00D40BDD" w:rsidRPr="00BA74AF" w:rsidRDefault="00D40BDD" w:rsidP="00D40BDD">
      <w:pPr>
        <w:pStyle w:val="SAPKeyblockTitle"/>
      </w:pPr>
      <w:r w:rsidRPr="00BA74AF">
        <w:t>Purpose</w:t>
      </w:r>
    </w:p>
    <w:p w14:paraId="2D293752" w14:textId="37FAE732" w:rsidR="00D40BDD" w:rsidRPr="00BA74AF" w:rsidRDefault="00FB214E" w:rsidP="00D40BDD">
      <w:r w:rsidRPr="00BA74AF">
        <w:t xml:space="preserve">The Line </w:t>
      </w:r>
      <w:r w:rsidR="00D40BDD" w:rsidRPr="00BA74AF">
        <w:t>Manager of the employee</w:t>
      </w:r>
      <w:r w:rsidRPr="00BA74AF">
        <w:t xml:space="preserve"> has</w:t>
      </w:r>
      <w:r w:rsidR="00D40BDD" w:rsidRPr="00BA74AF">
        <w:t xml:space="preserve"> receive</w:t>
      </w:r>
      <w:r w:rsidRPr="00BA74AF">
        <w:t>d an</w:t>
      </w:r>
      <w:r w:rsidR="00D40BDD" w:rsidRPr="00BA74AF">
        <w:t xml:space="preserve"> email notification informing </w:t>
      </w:r>
      <w:r w:rsidRPr="00BA74AF">
        <w:t>him or her</w:t>
      </w:r>
      <w:r w:rsidR="00D40BDD" w:rsidRPr="00BA74AF">
        <w:t xml:space="preserve"> that the </w:t>
      </w:r>
      <w:r w:rsidR="00D40BDD" w:rsidRPr="00BA74AF">
        <w:rPr>
          <w:rStyle w:val="SAPScreenElement"/>
          <w:color w:val="auto"/>
        </w:rPr>
        <w:t xml:space="preserve">Add </w:t>
      </w:r>
      <w:r w:rsidRPr="00BA74AF">
        <w:rPr>
          <w:rStyle w:val="SAPScreenElement"/>
          <w:color w:val="auto"/>
        </w:rPr>
        <w:t>Work Permit Info</w:t>
      </w:r>
      <w:r w:rsidR="00D40BDD" w:rsidRPr="00BA74AF">
        <w:t xml:space="preserve"> action has been completed for the employee.</w:t>
      </w:r>
    </w:p>
    <w:p w14:paraId="213C054E" w14:textId="38B463CD" w:rsidR="00D40BDD" w:rsidRPr="00BA74AF" w:rsidRDefault="00D40BDD" w:rsidP="00D40BDD">
      <w:r w:rsidRPr="00BA74AF">
        <w:t>This is an automated step, and no manual execution is required.</w:t>
      </w:r>
    </w:p>
    <w:p w14:paraId="676489AE" w14:textId="77777777" w:rsidR="00D34F29" w:rsidRPr="00BA74AF" w:rsidRDefault="00D34F29" w:rsidP="00740741">
      <w:pPr>
        <w:ind w:left="619"/>
        <w:jc w:val="both"/>
        <w:rPr>
          <w:rFonts w:ascii="BentonSans Book Italic" w:hAnsi="BentonSans Book Italic"/>
          <w:highlight w:val="yellow"/>
        </w:rPr>
      </w:pPr>
    </w:p>
    <w:p w14:paraId="34BE5C57" w14:textId="77777777" w:rsidR="00FB214E" w:rsidRPr="00BA74AF" w:rsidRDefault="00FB214E" w:rsidP="00FB214E">
      <w:pPr>
        <w:pStyle w:val="SAPNoteHeading"/>
        <w:ind w:left="0"/>
      </w:pPr>
      <w:r w:rsidRPr="00BA74AF">
        <w:rPr>
          <w:noProof/>
        </w:rPr>
        <w:drawing>
          <wp:inline distT="0" distB="0" distL="0" distR="0" wp14:anchorId="05E93260" wp14:editId="5E3E4C43">
            <wp:extent cx="228600" cy="228600"/>
            <wp:effectExtent l="0" t="0" r="0" b="0"/>
            <wp:docPr id="20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xml:space="preserve"> Note</w:t>
      </w:r>
    </w:p>
    <w:p w14:paraId="4B9B4A8E" w14:textId="34D69ED9" w:rsidR="004F1250" w:rsidRPr="00BA74AF" w:rsidRDefault="00FB214E" w:rsidP="00B130A5">
      <w:pPr>
        <w:pStyle w:val="NoteParagraph"/>
        <w:ind w:left="0"/>
      </w:pPr>
      <w:r w:rsidRPr="00BA74AF">
        <w:t>Once the expiry date of the maintained work permit document is approaching, a new alert will be triggered to inform the employee, the employee’s line manager, and the employee’s HR business partner.</w:t>
      </w:r>
    </w:p>
    <w:p w14:paraId="0EB1EA9F" w14:textId="7DFD6964" w:rsidR="00A56268" w:rsidRDefault="00A56268" w:rsidP="00030C27">
      <w:pPr>
        <w:pStyle w:val="Heading1"/>
      </w:pPr>
      <w:bookmarkStart w:id="692" w:name="_Toc433728911"/>
      <w:bookmarkStart w:id="693" w:name="_Toc435198740"/>
      <w:bookmarkStart w:id="694" w:name="_Toc435630009"/>
      <w:bookmarkStart w:id="695" w:name="_Toc435632683"/>
      <w:bookmarkStart w:id="696" w:name="_Toc433728914"/>
      <w:bookmarkStart w:id="697" w:name="_Toc435198743"/>
      <w:bookmarkStart w:id="698" w:name="_Toc435630012"/>
      <w:bookmarkStart w:id="699" w:name="_Toc435632686"/>
      <w:bookmarkStart w:id="700" w:name="_Toc433728915"/>
      <w:bookmarkStart w:id="701" w:name="_Toc435198744"/>
      <w:bookmarkStart w:id="702" w:name="_Toc435630013"/>
      <w:bookmarkStart w:id="703" w:name="_Toc435632687"/>
      <w:bookmarkStart w:id="704" w:name="_Toc433728918"/>
      <w:bookmarkStart w:id="705" w:name="_Toc435198747"/>
      <w:bookmarkStart w:id="706" w:name="_Toc435630016"/>
      <w:bookmarkStart w:id="707" w:name="_Toc435632690"/>
      <w:bookmarkStart w:id="708" w:name="_Toc433728919"/>
      <w:bookmarkStart w:id="709" w:name="_Toc435198748"/>
      <w:bookmarkStart w:id="710" w:name="_Toc435630017"/>
      <w:bookmarkStart w:id="711" w:name="_Toc435632691"/>
      <w:bookmarkStart w:id="712" w:name="_Toc433728923"/>
      <w:bookmarkStart w:id="713" w:name="_Toc435198752"/>
      <w:bookmarkStart w:id="714" w:name="_Toc435630021"/>
      <w:bookmarkStart w:id="715" w:name="_Toc435632695"/>
      <w:bookmarkStart w:id="716" w:name="_Toc433728927"/>
      <w:bookmarkStart w:id="717" w:name="_Toc435198756"/>
      <w:bookmarkStart w:id="718" w:name="_Toc435630025"/>
      <w:bookmarkStart w:id="719" w:name="_Toc435632699"/>
      <w:bookmarkStart w:id="720" w:name="_Toc433728929"/>
      <w:bookmarkStart w:id="721" w:name="_Toc435198758"/>
      <w:bookmarkStart w:id="722" w:name="_Toc435630027"/>
      <w:bookmarkStart w:id="723" w:name="_Toc435632701"/>
      <w:bookmarkStart w:id="724" w:name="_Toc433728932"/>
      <w:bookmarkStart w:id="725" w:name="_Toc435198761"/>
      <w:bookmarkStart w:id="726" w:name="_Toc435630030"/>
      <w:bookmarkStart w:id="727" w:name="_Toc435632704"/>
      <w:bookmarkStart w:id="728" w:name="_Toc433728935"/>
      <w:bookmarkStart w:id="729" w:name="_Toc435198764"/>
      <w:bookmarkStart w:id="730" w:name="_Toc435630033"/>
      <w:bookmarkStart w:id="731" w:name="_Toc435632707"/>
      <w:bookmarkStart w:id="732" w:name="_Toc433728953"/>
      <w:bookmarkStart w:id="733" w:name="_Toc435198782"/>
      <w:bookmarkStart w:id="734" w:name="_Toc435630051"/>
      <w:bookmarkStart w:id="735" w:name="_Toc435632725"/>
      <w:bookmarkStart w:id="736" w:name="_Toc433728954"/>
      <w:bookmarkStart w:id="737" w:name="_Toc435198783"/>
      <w:bookmarkStart w:id="738" w:name="_Toc435630052"/>
      <w:bookmarkStart w:id="739" w:name="_Toc435632726"/>
      <w:bookmarkStart w:id="740" w:name="_Toc394393734"/>
      <w:bookmarkStart w:id="741" w:name="_Toc394393735"/>
      <w:bookmarkStart w:id="742" w:name="_Toc394393737"/>
      <w:bookmarkStart w:id="743" w:name="_Toc394393738"/>
      <w:bookmarkStart w:id="744" w:name="_Toc394393740"/>
      <w:bookmarkStart w:id="745" w:name="_Toc394393743"/>
      <w:bookmarkStart w:id="746" w:name="_Toc394393744"/>
      <w:bookmarkStart w:id="747" w:name="_Toc419114426"/>
      <w:bookmarkStart w:id="748" w:name="_Toc421523776"/>
      <w:bookmarkStart w:id="749" w:name="_Toc433729002"/>
      <w:bookmarkStart w:id="750" w:name="_Toc435198831"/>
      <w:bookmarkStart w:id="751" w:name="_Toc435630100"/>
      <w:bookmarkStart w:id="752" w:name="_Toc435632774"/>
      <w:bookmarkStart w:id="753" w:name="_Toc433729019"/>
      <w:bookmarkStart w:id="754" w:name="_Toc435198848"/>
      <w:bookmarkStart w:id="755" w:name="_Toc435630117"/>
      <w:bookmarkStart w:id="756" w:name="_Toc435632791"/>
      <w:bookmarkStart w:id="757" w:name="_Toc433729020"/>
      <w:bookmarkStart w:id="758" w:name="_Toc435198849"/>
      <w:bookmarkStart w:id="759" w:name="_Toc435630118"/>
      <w:bookmarkStart w:id="760" w:name="_Toc435632792"/>
      <w:bookmarkStart w:id="761" w:name="_Toc433729026"/>
      <w:bookmarkStart w:id="762" w:name="_Toc435198855"/>
      <w:bookmarkStart w:id="763" w:name="_Toc435630124"/>
      <w:bookmarkStart w:id="764" w:name="_Toc435632798"/>
      <w:bookmarkStart w:id="765" w:name="_Toc433729029"/>
      <w:bookmarkStart w:id="766" w:name="_Toc435198858"/>
      <w:bookmarkStart w:id="767" w:name="_Toc435630127"/>
      <w:bookmarkStart w:id="768" w:name="_Toc435632801"/>
      <w:bookmarkStart w:id="769" w:name="_Toc433729030"/>
      <w:bookmarkStart w:id="770" w:name="_Toc435198859"/>
      <w:bookmarkStart w:id="771" w:name="_Toc435630128"/>
      <w:bookmarkStart w:id="772" w:name="_Toc435632802"/>
      <w:bookmarkStart w:id="773" w:name="_Toc433729031"/>
      <w:bookmarkStart w:id="774" w:name="_Toc435198860"/>
      <w:bookmarkStart w:id="775" w:name="_Toc435630129"/>
      <w:bookmarkStart w:id="776" w:name="_Toc435632803"/>
      <w:bookmarkStart w:id="777" w:name="_Toc433729089"/>
      <w:bookmarkStart w:id="778" w:name="_Toc435198918"/>
      <w:bookmarkStart w:id="779" w:name="_Toc435630187"/>
      <w:bookmarkStart w:id="780" w:name="_Toc435632861"/>
      <w:bookmarkStart w:id="781" w:name="_Toc433729096"/>
      <w:bookmarkStart w:id="782" w:name="_Toc435198925"/>
      <w:bookmarkStart w:id="783" w:name="_Toc435630194"/>
      <w:bookmarkStart w:id="784" w:name="_Toc435632868"/>
      <w:bookmarkStart w:id="785" w:name="_Toc433729103"/>
      <w:bookmarkStart w:id="786" w:name="_Toc435198932"/>
      <w:bookmarkStart w:id="787" w:name="_Toc435630201"/>
      <w:bookmarkStart w:id="788" w:name="_Toc435632875"/>
      <w:bookmarkStart w:id="789" w:name="_Toc433729138"/>
      <w:bookmarkStart w:id="790" w:name="_Toc435198967"/>
      <w:bookmarkStart w:id="791" w:name="_Toc435630236"/>
      <w:bookmarkStart w:id="792" w:name="_Toc435632910"/>
      <w:bookmarkStart w:id="793" w:name="_Toc433729145"/>
      <w:bookmarkStart w:id="794" w:name="_Toc435198974"/>
      <w:bookmarkStart w:id="795" w:name="_Toc435630243"/>
      <w:bookmarkStart w:id="796" w:name="_Toc435632917"/>
      <w:bookmarkStart w:id="797" w:name="_Toc433729152"/>
      <w:bookmarkStart w:id="798" w:name="_Toc435198981"/>
      <w:bookmarkStart w:id="799" w:name="_Toc435630250"/>
      <w:bookmarkStart w:id="800" w:name="_Toc435632924"/>
      <w:bookmarkStart w:id="801" w:name="_Toc433729159"/>
      <w:bookmarkStart w:id="802" w:name="_Toc435198988"/>
      <w:bookmarkStart w:id="803" w:name="_Toc435630257"/>
      <w:bookmarkStart w:id="804" w:name="_Toc435632931"/>
      <w:bookmarkStart w:id="805" w:name="_Toc433729166"/>
      <w:bookmarkStart w:id="806" w:name="_Toc435198995"/>
      <w:bookmarkStart w:id="807" w:name="_Toc435630264"/>
      <w:bookmarkStart w:id="808" w:name="_Toc435632938"/>
      <w:bookmarkStart w:id="809" w:name="_Toc433729173"/>
      <w:bookmarkStart w:id="810" w:name="_Toc435199002"/>
      <w:bookmarkStart w:id="811" w:name="_Toc435630271"/>
      <w:bookmarkStart w:id="812" w:name="_Toc435632945"/>
      <w:bookmarkStart w:id="813" w:name="_Toc433729180"/>
      <w:bookmarkStart w:id="814" w:name="_Toc435199009"/>
      <w:bookmarkStart w:id="815" w:name="_Toc435630278"/>
      <w:bookmarkStart w:id="816" w:name="_Toc435632952"/>
      <w:bookmarkStart w:id="817" w:name="_Toc421523780"/>
      <w:bookmarkStart w:id="818" w:name="_Toc421523782"/>
      <w:bookmarkStart w:id="819" w:name="_Toc419114432"/>
      <w:bookmarkStart w:id="820" w:name="_Toc421523786"/>
      <w:bookmarkStart w:id="821" w:name="_Toc419114449"/>
      <w:bookmarkStart w:id="822" w:name="_Toc421523803"/>
      <w:bookmarkStart w:id="823" w:name="_Toc394394092"/>
      <w:bookmarkStart w:id="824" w:name="_Toc394394133"/>
      <w:bookmarkStart w:id="825" w:name="_Toc394394174"/>
      <w:bookmarkStart w:id="826" w:name="_Toc394394093"/>
      <w:bookmarkStart w:id="827" w:name="_Toc394394134"/>
      <w:bookmarkStart w:id="828" w:name="_Toc394394175"/>
      <w:bookmarkStart w:id="829" w:name="_Toc394394094"/>
      <w:bookmarkStart w:id="830" w:name="_Toc394394135"/>
      <w:bookmarkStart w:id="831" w:name="_Toc394394176"/>
      <w:bookmarkStart w:id="832" w:name="_Toc394394095"/>
      <w:bookmarkStart w:id="833" w:name="_Toc394394136"/>
      <w:bookmarkStart w:id="834" w:name="_Toc394394177"/>
      <w:bookmarkStart w:id="835" w:name="_Country-Specific_Fields"/>
      <w:bookmarkStart w:id="836" w:name="_Toc507150356"/>
      <w:bookmarkStart w:id="837" w:name="_Toc406578513"/>
      <w:bookmarkStart w:id="838" w:name="_Toc406596065"/>
      <w:bookmarkStart w:id="839" w:name="_Toc410685027"/>
      <w:bookmarkEnd w:id="517"/>
      <w:bookmarkEnd w:id="518"/>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r>
        <w:lastRenderedPageBreak/>
        <w:t>Country-Specific Fields</w:t>
      </w:r>
      <w:bookmarkEnd w:id="836"/>
    </w:p>
    <w:p w14:paraId="6757A477" w14:textId="77777777" w:rsidR="00A56268" w:rsidRPr="003872D1" w:rsidRDefault="00A56268" w:rsidP="00A56268">
      <w:pPr>
        <w:pStyle w:val="Heading2"/>
        <w:spacing w:before="240" w:after="120"/>
      </w:pPr>
      <w:bookmarkStart w:id="840" w:name="_Home_Address"/>
      <w:bookmarkStart w:id="841" w:name="_Toc502299592"/>
      <w:bookmarkStart w:id="842" w:name="_Toc507150357"/>
      <w:bookmarkEnd w:id="840"/>
      <w:commentRangeStart w:id="843"/>
      <w:r w:rsidRPr="003872D1">
        <w:t>Home Address</w:t>
      </w:r>
      <w:bookmarkEnd w:id="841"/>
      <w:commentRangeEnd w:id="843"/>
      <w:r w:rsidR="004F17BF">
        <w:rPr>
          <w:rStyle w:val="CommentReference"/>
          <w:rFonts w:ascii="BentonSans Book" w:eastAsia="MS Mincho" w:hAnsi="BentonSans Book"/>
          <w:color w:val="auto"/>
        </w:rPr>
        <w:commentReference w:id="843"/>
      </w:r>
      <w:bookmarkEnd w:id="842"/>
    </w:p>
    <w:p w14:paraId="284D6A09" w14:textId="77777777" w:rsidR="00A56268" w:rsidRPr="003872D1" w:rsidRDefault="00A56268" w:rsidP="00A56268">
      <w:pPr>
        <w:pStyle w:val="Heading3"/>
        <w:spacing w:before="240" w:after="120"/>
        <w:ind w:left="720" w:hanging="720"/>
      </w:pPr>
      <w:bookmarkStart w:id="844" w:name="_Toc502299593"/>
      <w:bookmarkStart w:id="845" w:name="_Toc507150358"/>
      <w:r w:rsidRPr="003872D1">
        <w:t>United Arab Emirates (AE)</w:t>
      </w:r>
      <w:bookmarkEnd w:id="844"/>
      <w:bookmarkEnd w:id="845"/>
    </w:p>
    <w:tbl>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tblGrid>
      <w:tr w:rsidR="00A56268" w:rsidRPr="00CF1425" w14:paraId="4EEE8464" w14:textId="77777777" w:rsidTr="00A56268">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3CE997F6" w14:textId="77777777" w:rsidR="00A56268" w:rsidRPr="00CF1425" w:rsidRDefault="00A56268" w:rsidP="0093138C">
            <w:pPr>
              <w:pStyle w:val="SAPTableHeader"/>
            </w:pPr>
            <w:r w:rsidRPr="00CF1425">
              <w:t>User Entries: Field Name: User Action and Value</w:t>
            </w:r>
          </w:p>
        </w:tc>
      </w:tr>
      <w:tr w:rsidR="00A56268" w:rsidRPr="00AF5AE4" w14:paraId="145D8553"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2F59C646" w14:textId="79B2310A" w:rsidR="00A56268" w:rsidRPr="00CF1425" w:rsidRDefault="00A56268" w:rsidP="00A56268">
            <w:pPr>
              <w:rPr>
                <w:rStyle w:val="SAPScreenElement"/>
              </w:rPr>
            </w:pPr>
            <w:r w:rsidRPr="007C1761">
              <w:rPr>
                <w:rStyle w:val="SAPScreenElement"/>
              </w:rPr>
              <w:t xml:space="preserve">Care Of: </w:t>
            </w:r>
            <w:r w:rsidRPr="007C1761">
              <w:t>adapt as appropriate</w:t>
            </w:r>
          </w:p>
        </w:tc>
      </w:tr>
      <w:tr w:rsidR="00A56268" w:rsidRPr="00AF5AE4" w14:paraId="43681BAE"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62D07BE5" w14:textId="3E1619DF" w:rsidR="00A56268" w:rsidRPr="00CF1425" w:rsidRDefault="00A56268" w:rsidP="00A56268">
            <w:pPr>
              <w:rPr>
                <w:rStyle w:val="SAPScreenElement"/>
              </w:rPr>
            </w:pPr>
            <w:r w:rsidRPr="007C1761">
              <w:rPr>
                <w:rStyle w:val="SAPScreenElement"/>
              </w:rPr>
              <w:t xml:space="preserve">Street: </w:t>
            </w:r>
            <w:r w:rsidRPr="007C1761">
              <w:t>adapt as appropriate</w:t>
            </w:r>
          </w:p>
        </w:tc>
      </w:tr>
      <w:tr w:rsidR="00A56268" w:rsidRPr="00AF5AE4" w14:paraId="5FB857C3"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0BFAAE91" w14:textId="105E6C4F" w:rsidR="00A56268" w:rsidRPr="00CF1425" w:rsidRDefault="00A56268" w:rsidP="00A56268">
            <w:pPr>
              <w:rPr>
                <w:rStyle w:val="SAPScreenElement"/>
              </w:rPr>
            </w:pPr>
            <w:r w:rsidRPr="007C1761">
              <w:rPr>
                <w:rStyle w:val="SAPScreenElement"/>
              </w:rPr>
              <w:t xml:space="preserve">House Number: </w:t>
            </w:r>
            <w:r w:rsidRPr="007C1761">
              <w:t>adapt as appropriate</w:t>
            </w:r>
          </w:p>
        </w:tc>
      </w:tr>
      <w:tr w:rsidR="00A56268" w:rsidRPr="00AF5AE4" w14:paraId="1443D9B7"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3E0BAB5B" w14:textId="3D7AA573" w:rsidR="00A56268" w:rsidRPr="00CF1425" w:rsidRDefault="00A56268" w:rsidP="00A56268">
            <w:pPr>
              <w:rPr>
                <w:rStyle w:val="SAPScreenElement"/>
              </w:rPr>
            </w:pPr>
            <w:r w:rsidRPr="007C1761">
              <w:rPr>
                <w:rStyle w:val="SAPScreenElement"/>
              </w:rPr>
              <w:t xml:space="preserve">City: </w:t>
            </w:r>
            <w:r w:rsidRPr="007C1761">
              <w:t xml:space="preserve">adapt as appropriate </w:t>
            </w:r>
          </w:p>
        </w:tc>
      </w:tr>
      <w:tr w:rsidR="00A56268" w:rsidRPr="00AF5AE4" w14:paraId="33F71973"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0A040751" w14:textId="55DFC901" w:rsidR="00A56268" w:rsidRPr="00CF1425" w:rsidRDefault="00A56268" w:rsidP="00A56268">
            <w:pPr>
              <w:rPr>
                <w:rStyle w:val="SAPScreenElement"/>
              </w:rPr>
            </w:pPr>
            <w:r w:rsidRPr="007C1761">
              <w:rPr>
                <w:rStyle w:val="SAPScreenElement"/>
              </w:rPr>
              <w:t xml:space="preserve">District: </w:t>
            </w:r>
            <w:r w:rsidRPr="007C1761">
              <w:t>enter as appropriate</w:t>
            </w:r>
          </w:p>
        </w:tc>
      </w:tr>
      <w:tr w:rsidR="00A56268" w:rsidRPr="00A56268" w14:paraId="084DAFE7"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29982E11" w14:textId="790120E3" w:rsidR="00A56268" w:rsidRPr="00A56268" w:rsidRDefault="00A56268" w:rsidP="00A56268">
            <w:pPr>
              <w:rPr>
                <w:rStyle w:val="SAPScreenElement"/>
              </w:rPr>
            </w:pPr>
            <w:r w:rsidRPr="007C1761">
              <w:rPr>
                <w:rStyle w:val="SAPScreenElement"/>
              </w:rPr>
              <w:t xml:space="preserve">Region: </w:t>
            </w:r>
            <w:r w:rsidRPr="007C1761">
              <w:t>select from drop-down as appropriate</w:t>
            </w:r>
          </w:p>
        </w:tc>
      </w:tr>
      <w:tr w:rsidR="00A56268" w:rsidRPr="00CF1425" w14:paraId="364B76FA"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2761EA04" w14:textId="293BA990" w:rsidR="00A56268" w:rsidRPr="00CF1425" w:rsidRDefault="00A56268" w:rsidP="00A56268">
            <w:pPr>
              <w:rPr>
                <w:rStyle w:val="SAPScreenElement"/>
              </w:rPr>
            </w:pPr>
            <w:r w:rsidRPr="007C1761">
              <w:rPr>
                <w:rStyle w:val="SAPScreenElement"/>
              </w:rPr>
              <w:t>Postal Code:</w:t>
            </w:r>
            <w:r w:rsidRPr="007C1761">
              <w:t xml:space="preserve"> enter if applicable</w:t>
            </w:r>
          </w:p>
        </w:tc>
      </w:tr>
      <w:tr w:rsidR="00A56268" w:rsidRPr="00CF1425" w14:paraId="4E522C7E"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082018C9" w14:textId="1479FCDF" w:rsidR="00A56268" w:rsidRPr="00CF1425" w:rsidRDefault="00A56268" w:rsidP="00A56268">
            <w:pPr>
              <w:rPr>
                <w:rStyle w:val="SAPScreenElement"/>
              </w:rPr>
            </w:pPr>
            <w:r w:rsidRPr="007C1761">
              <w:rPr>
                <w:rStyle w:val="SAPScreenElement"/>
              </w:rPr>
              <w:t>Apartment:</w:t>
            </w:r>
            <w:r w:rsidRPr="007C1761">
              <w:t xml:space="preserve"> enter if applicable</w:t>
            </w:r>
          </w:p>
        </w:tc>
      </w:tr>
      <w:tr w:rsidR="00A56268" w:rsidRPr="00AF5AE4" w14:paraId="10A4F2C9"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4181B1B1" w14:textId="7A0A905F" w:rsidR="00A56268" w:rsidRPr="00CF1425" w:rsidRDefault="00A56268" w:rsidP="00A56268">
            <w:pPr>
              <w:rPr>
                <w:rStyle w:val="SAPScreenElement"/>
              </w:rPr>
            </w:pPr>
            <w:r w:rsidRPr="007C1761">
              <w:rPr>
                <w:rStyle w:val="SAPScreenElement"/>
              </w:rPr>
              <w:t>Extra Address Line:</w:t>
            </w:r>
            <w:r w:rsidRPr="007C1761">
              <w:t xml:space="preserve"> adapt as appropriate</w:t>
            </w:r>
          </w:p>
        </w:tc>
      </w:tr>
    </w:tbl>
    <w:p w14:paraId="2302B9A6" w14:textId="77777777" w:rsidR="00A56268" w:rsidRPr="003872D1" w:rsidRDefault="00A56268" w:rsidP="00A56268">
      <w:pPr>
        <w:pStyle w:val="Heading3"/>
        <w:spacing w:before="240" w:after="120"/>
        <w:ind w:left="720" w:hanging="720"/>
      </w:pPr>
      <w:bookmarkStart w:id="846" w:name="_Toc502299594"/>
      <w:bookmarkStart w:id="847" w:name="_Toc507150359"/>
      <w:r w:rsidRPr="003872D1">
        <w:lastRenderedPageBreak/>
        <w:t>Australia (AU)</w:t>
      </w:r>
      <w:bookmarkEnd w:id="846"/>
      <w:bookmarkEnd w:id="847"/>
    </w:p>
    <w:tbl>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tblGrid>
      <w:tr w:rsidR="00A56268" w:rsidRPr="002326C1" w14:paraId="7BD73A5F" w14:textId="77777777" w:rsidTr="00A56268">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3A98EAB9" w14:textId="77777777" w:rsidR="00A56268" w:rsidRPr="002326C1" w:rsidRDefault="00A56268" w:rsidP="0093138C">
            <w:pPr>
              <w:pStyle w:val="SAPTableHeader"/>
            </w:pPr>
            <w:r w:rsidRPr="002326C1">
              <w:t>User Entries:</w:t>
            </w:r>
            <w:r>
              <w:t xml:space="preserve"> </w:t>
            </w:r>
            <w:r w:rsidRPr="002326C1">
              <w:t>Field Name: User Action and Value</w:t>
            </w:r>
          </w:p>
        </w:tc>
      </w:tr>
      <w:tr w:rsidR="00A56268" w:rsidRPr="00AF5AE4" w14:paraId="2D27FAA7"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0AE7535D" w14:textId="1B1F5BBF" w:rsidR="00A56268" w:rsidRPr="002326C1" w:rsidRDefault="00A56268" w:rsidP="00A56268">
            <w:pPr>
              <w:rPr>
                <w:rStyle w:val="SAPScreenElement"/>
              </w:rPr>
            </w:pPr>
            <w:r w:rsidRPr="007747BE">
              <w:rPr>
                <w:rStyle w:val="SAPScreenElement"/>
              </w:rPr>
              <w:t xml:space="preserve">Street and House Number: </w:t>
            </w:r>
            <w:r w:rsidRPr="007747BE">
              <w:t>adapt as appropriate</w:t>
            </w:r>
          </w:p>
        </w:tc>
      </w:tr>
      <w:tr w:rsidR="001E2BC8" w:rsidRPr="00AF5AE4" w14:paraId="35C84219" w14:textId="77777777" w:rsidTr="00A56268">
        <w:trPr>
          <w:trHeight w:val="360"/>
          <w:ins w:id="848" w:author="Author" w:date="2018-02-08T14:09:00Z"/>
        </w:trPr>
        <w:tc>
          <w:tcPr>
            <w:tcW w:w="4472" w:type="dxa"/>
            <w:tcBorders>
              <w:top w:val="single" w:sz="8" w:space="0" w:color="999999"/>
              <w:left w:val="single" w:sz="8" w:space="0" w:color="999999"/>
              <w:bottom w:val="single" w:sz="8" w:space="0" w:color="999999"/>
              <w:right w:val="single" w:sz="8" w:space="0" w:color="999999"/>
            </w:tcBorders>
          </w:tcPr>
          <w:p w14:paraId="1390D1AB" w14:textId="07BDABAF" w:rsidR="001E2BC8" w:rsidRPr="007747BE" w:rsidRDefault="001E2BC8" w:rsidP="001E2BC8">
            <w:pPr>
              <w:rPr>
                <w:ins w:id="849" w:author="Author" w:date="2018-02-08T14:09:00Z"/>
                <w:rStyle w:val="SAPScreenElement"/>
              </w:rPr>
            </w:pPr>
            <w:ins w:id="850" w:author="Author" w:date="2018-02-08T14:10:00Z">
              <w:r w:rsidRPr="007747BE">
                <w:rPr>
                  <w:rStyle w:val="SAPScreenElement"/>
                </w:rPr>
                <w:t xml:space="preserve">Suburb/Town: </w:t>
              </w:r>
              <w:r w:rsidRPr="007747BE">
                <w:t>adapt as appropriate</w:t>
              </w:r>
            </w:ins>
          </w:p>
        </w:tc>
      </w:tr>
      <w:tr w:rsidR="001E2BC8" w:rsidRPr="00AF5AE4" w14:paraId="68527BB7" w14:textId="77777777" w:rsidTr="00A56268">
        <w:trPr>
          <w:trHeight w:val="360"/>
          <w:ins w:id="851" w:author="Author" w:date="2018-02-08T14:09:00Z"/>
        </w:trPr>
        <w:tc>
          <w:tcPr>
            <w:tcW w:w="4472" w:type="dxa"/>
            <w:tcBorders>
              <w:top w:val="single" w:sz="8" w:space="0" w:color="999999"/>
              <w:left w:val="single" w:sz="8" w:space="0" w:color="999999"/>
              <w:bottom w:val="single" w:sz="8" w:space="0" w:color="999999"/>
              <w:right w:val="single" w:sz="8" w:space="0" w:color="999999"/>
            </w:tcBorders>
          </w:tcPr>
          <w:p w14:paraId="55B6FE9C" w14:textId="12700888" w:rsidR="001E2BC8" w:rsidRPr="007747BE" w:rsidRDefault="001E2BC8" w:rsidP="001E2BC8">
            <w:pPr>
              <w:rPr>
                <w:ins w:id="852" w:author="Author" w:date="2018-02-08T14:09:00Z"/>
                <w:rStyle w:val="SAPScreenElement"/>
              </w:rPr>
            </w:pPr>
            <w:ins w:id="853" w:author="Author" w:date="2018-02-08T14:10:00Z">
              <w:r w:rsidRPr="007747BE">
                <w:rPr>
                  <w:rStyle w:val="SAPScreenElement"/>
                </w:rPr>
                <w:t xml:space="preserve">State: </w:t>
              </w:r>
              <w:r w:rsidRPr="007747BE">
                <w:t>adapt as appropriate</w:t>
              </w:r>
            </w:ins>
          </w:p>
        </w:tc>
      </w:tr>
      <w:tr w:rsidR="001E2BC8" w:rsidRPr="00AF5AE4" w14:paraId="577A50C2" w14:textId="77777777" w:rsidTr="00A56268">
        <w:trPr>
          <w:trHeight w:val="360"/>
          <w:ins w:id="854" w:author="Author" w:date="2018-02-08T14:09:00Z"/>
        </w:trPr>
        <w:tc>
          <w:tcPr>
            <w:tcW w:w="4472" w:type="dxa"/>
            <w:tcBorders>
              <w:top w:val="single" w:sz="8" w:space="0" w:color="999999"/>
              <w:left w:val="single" w:sz="8" w:space="0" w:color="999999"/>
              <w:bottom w:val="single" w:sz="8" w:space="0" w:color="999999"/>
              <w:right w:val="single" w:sz="8" w:space="0" w:color="999999"/>
            </w:tcBorders>
          </w:tcPr>
          <w:p w14:paraId="4E7AC8E8" w14:textId="6F040678" w:rsidR="001E2BC8" w:rsidRPr="007747BE" w:rsidRDefault="001E2BC8" w:rsidP="001E2BC8">
            <w:pPr>
              <w:rPr>
                <w:ins w:id="855" w:author="Author" w:date="2018-02-08T14:09:00Z"/>
                <w:rStyle w:val="SAPScreenElement"/>
              </w:rPr>
            </w:pPr>
            <w:ins w:id="856" w:author="Author" w:date="2018-02-08T14:10:00Z">
              <w:r w:rsidRPr="007747BE">
                <w:rPr>
                  <w:rStyle w:val="SAPScreenElement"/>
                </w:rPr>
                <w:t xml:space="preserve">Post Code: </w:t>
              </w:r>
              <w:r w:rsidRPr="007747BE">
                <w:t>adapt as appropriate</w:t>
              </w:r>
            </w:ins>
          </w:p>
        </w:tc>
      </w:tr>
      <w:tr w:rsidR="001E2BC8" w:rsidRPr="00AF5AE4" w14:paraId="5A154424"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71C793A2" w14:textId="71ABB2A5" w:rsidR="001E2BC8" w:rsidRPr="002326C1" w:rsidRDefault="001E2BC8" w:rsidP="001E2BC8">
            <w:pPr>
              <w:rPr>
                <w:rStyle w:val="SAPScreenElement"/>
              </w:rPr>
            </w:pPr>
            <w:r w:rsidRPr="007747BE">
              <w:rPr>
                <w:rStyle w:val="SAPScreenElement"/>
              </w:rPr>
              <w:t xml:space="preserve">Address Line 2: </w:t>
            </w:r>
            <w:r w:rsidRPr="007747BE">
              <w:t>adapt as appropriate</w:t>
            </w:r>
          </w:p>
        </w:tc>
      </w:tr>
      <w:tr w:rsidR="001E2BC8" w:rsidRPr="00AF5AE4" w:rsidDel="001E2BC8" w14:paraId="56C665EA" w14:textId="29257749" w:rsidTr="00A56268">
        <w:trPr>
          <w:trHeight w:val="360"/>
          <w:del w:id="857" w:author="Author" w:date="2018-02-08T14:10:00Z"/>
        </w:trPr>
        <w:tc>
          <w:tcPr>
            <w:tcW w:w="4472" w:type="dxa"/>
            <w:tcBorders>
              <w:top w:val="single" w:sz="8" w:space="0" w:color="999999"/>
              <w:left w:val="single" w:sz="8" w:space="0" w:color="999999"/>
              <w:bottom w:val="single" w:sz="8" w:space="0" w:color="999999"/>
              <w:right w:val="single" w:sz="8" w:space="0" w:color="999999"/>
            </w:tcBorders>
          </w:tcPr>
          <w:p w14:paraId="7CE3F456" w14:textId="18EBCD08" w:rsidR="001E2BC8" w:rsidRPr="002326C1" w:rsidDel="001E2BC8" w:rsidRDefault="001E2BC8" w:rsidP="001E2BC8">
            <w:pPr>
              <w:rPr>
                <w:del w:id="858" w:author="Author" w:date="2018-02-08T14:10:00Z"/>
                <w:rStyle w:val="SAPScreenElement"/>
              </w:rPr>
            </w:pPr>
            <w:del w:id="859" w:author="Author" w:date="2018-02-08T14:10:00Z">
              <w:r w:rsidRPr="007747BE" w:rsidDel="001E2BC8">
                <w:rPr>
                  <w:rStyle w:val="SAPScreenElement"/>
                </w:rPr>
                <w:delText xml:space="preserve">Suburb/Town: </w:delText>
              </w:r>
              <w:r w:rsidRPr="007747BE" w:rsidDel="001E2BC8">
                <w:delText>adapt as appropriate</w:delText>
              </w:r>
              <w:bookmarkStart w:id="860" w:name="_Toc506554882"/>
              <w:bookmarkStart w:id="861" w:name="_Toc507150360"/>
              <w:bookmarkEnd w:id="860"/>
              <w:bookmarkEnd w:id="861"/>
            </w:del>
          </w:p>
        </w:tc>
        <w:bookmarkStart w:id="862" w:name="_Toc506554883"/>
        <w:bookmarkStart w:id="863" w:name="_Toc507150361"/>
        <w:bookmarkEnd w:id="862"/>
        <w:bookmarkEnd w:id="863"/>
      </w:tr>
      <w:tr w:rsidR="001E2BC8" w:rsidRPr="00AF5AE4" w:rsidDel="001E2BC8" w14:paraId="34B6CB80" w14:textId="50E3FA6A" w:rsidTr="00A56268">
        <w:trPr>
          <w:trHeight w:val="360"/>
          <w:del w:id="864" w:author="Author" w:date="2018-02-08T14:10:00Z"/>
        </w:trPr>
        <w:tc>
          <w:tcPr>
            <w:tcW w:w="4472" w:type="dxa"/>
            <w:tcBorders>
              <w:top w:val="single" w:sz="8" w:space="0" w:color="999999"/>
              <w:left w:val="single" w:sz="8" w:space="0" w:color="999999"/>
              <w:bottom w:val="single" w:sz="8" w:space="0" w:color="999999"/>
              <w:right w:val="single" w:sz="8" w:space="0" w:color="999999"/>
            </w:tcBorders>
          </w:tcPr>
          <w:p w14:paraId="14409375" w14:textId="284A9933" w:rsidR="001E2BC8" w:rsidRPr="002326C1" w:rsidDel="001E2BC8" w:rsidRDefault="001E2BC8" w:rsidP="001E2BC8">
            <w:pPr>
              <w:rPr>
                <w:del w:id="865" w:author="Author" w:date="2018-02-08T14:10:00Z"/>
                <w:rStyle w:val="SAPScreenElement"/>
              </w:rPr>
            </w:pPr>
            <w:del w:id="866" w:author="Author" w:date="2018-02-08T14:10:00Z">
              <w:r w:rsidRPr="007747BE" w:rsidDel="001E2BC8">
                <w:rPr>
                  <w:rStyle w:val="SAPScreenElement"/>
                </w:rPr>
                <w:delText xml:space="preserve">State: </w:delText>
              </w:r>
              <w:r w:rsidRPr="007747BE" w:rsidDel="001E2BC8">
                <w:delText>adapt as appropriate</w:delText>
              </w:r>
              <w:bookmarkStart w:id="867" w:name="_Toc506554884"/>
              <w:bookmarkStart w:id="868" w:name="_Toc507150362"/>
              <w:bookmarkEnd w:id="867"/>
              <w:bookmarkEnd w:id="868"/>
            </w:del>
          </w:p>
        </w:tc>
        <w:bookmarkStart w:id="869" w:name="_Toc506554885"/>
        <w:bookmarkStart w:id="870" w:name="_Toc507150363"/>
        <w:bookmarkEnd w:id="869"/>
        <w:bookmarkEnd w:id="870"/>
      </w:tr>
      <w:tr w:rsidR="001E2BC8" w:rsidRPr="004A4679" w:rsidDel="001E2BC8" w14:paraId="69605360" w14:textId="1999E330" w:rsidTr="00A56268">
        <w:trPr>
          <w:trHeight w:val="360"/>
          <w:del w:id="871" w:author="Author" w:date="2018-02-08T14:10:00Z"/>
        </w:trPr>
        <w:tc>
          <w:tcPr>
            <w:tcW w:w="4472" w:type="dxa"/>
            <w:tcBorders>
              <w:top w:val="single" w:sz="8" w:space="0" w:color="999999"/>
              <w:left w:val="single" w:sz="8" w:space="0" w:color="999999"/>
              <w:bottom w:val="single" w:sz="8" w:space="0" w:color="999999"/>
              <w:right w:val="single" w:sz="8" w:space="0" w:color="999999"/>
            </w:tcBorders>
          </w:tcPr>
          <w:p w14:paraId="63A9B820" w14:textId="39DACA91" w:rsidR="001E2BC8" w:rsidRPr="002326C1" w:rsidDel="001E2BC8" w:rsidRDefault="001E2BC8" w:rsidP="001E2BC8">
            <w:pPr>
              <w:rPr>
                <w:del w:id="872" w:author="Author" w:date="2018-02-08T14:10:00Z"/>
                <w:rStyle w:val="SAPScreenElement"/>
              </w:rPr>
            </w:pPr>
            <w:del w:id="873" w:author="Author" w:date="2018-02-08T14:10:00Z">
              <w:r w:rsidRPr="007747BE" w:rsidDel="001E2BC8">
                <w:rPr>
                  <w:rStyle w:val="SAPScreenElement"/>
                </w:rPr>
                <w:delText xml:space="preserve">Post Code: </w:delText>
              </w:r>
              <w:r w:rsidRPr="007747BE" w:rsidDel="001E2BC8">
                <w:delText>adapt as appropriate</w:delText>
              </w:r>
              <w:bookmarkStart w:id="874" w:name="_Toc506554886"/>
              <w:bookmarkStart w:id="875" w:name="_Toc507150364"/>
              <w:bookmarkEnd w:id="874"/>
              <w:bookmarkEnd w:id="875"/>
            </w:del>
          </w:p>
        </w:tc>
        <w:bookmarkStart w:id="876" w:name="_Toc506554887"/>
        <w:bookmarkStart w:id="877" w:name="_Toc507150365"/>
        <w:bookmarkEnd w:id="876"/>
        <w:bookmarkEnd w:id="877"/>
      </w:tr>
    </w:tbl>
    <w:p w14:paraId="5F20C4C6" w14:textId="0CF686AE" w:rsidR="00B36B96" w:rsidRPr="003872D1" w:rsidRDefault="00B36B96" w:rsidP="00A56268">
      <w:pPr>
        <w:pStyle w:val="Heading3"/>
        <w:spacing w:before="240" w:after="120"/>
        <w:ind w:left="720" w:hanging="720"/>
      </w:pPr>
      <w:bookmarkStart w:id="878" w:name="_Toc507150366"/>
      <w:bookmarkStart w:id="879" w:name="_Toc502299595"/>
      <w:r w:rsidRPr="003872D1">
        <w:t>China (CN)</w:t>
      </w:r>
      <w:bookmarkEnd w:id="878"/>
    </w:p>
    <w:tbl>
      <w:tblPr>
        <w:tblW w:w="51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192"/>
      </w:tblGrid>
      <w:tr w:rsidR="00B36B96" w:rsidRPr="003872D1" w14:paraId="1CEE3603" w14:textId="77777777" w:rsidTr="00B36B96">
        <w:trPr>
          <w:trHeight w:val="432"/>
          <w:tblHeader/>
        </w:trPr>
        <w:tc>
          <w:tcPr>
            <w:tcW w:w="5192" w:type="dxa"/>
            <w:tcBorders>
              <w:top w:val="single" w:sz="8" w:space="0" w:color="999999"/>
              <w:left w:val="single" w:sz="8" w:space="0" w:color="999999"/>
              <w:bottom w:val="single" w:sz="8" w:space="0" w:color="999999"/>
              <w:right w:val="single" w:sz="8" w:space="0" w:color="999999"/>
            </w:tcBorders>
            <w:shd w:val="clear" w:color="auto" w:fill="999999"/>
            <w:hideMark/>
          </w:tcPr>
          <w:p w14:paraId="6274264D" w14:textId="77777777" w:rsidR="00B36B96" w:rsidRPr="003872D1" w:rsidRDefault="00B36B96" w:rsidP="00B36B96">
            <w:pPr>
              <w:pStyle w:val="SAPTableHeader"/>
            </w:pPr>
            <w:r w:rsidRPr="003872D1">
              <w:t>User Entries: Field Name: User Action and Value</w:t>
            </w:r>
          </w:p>
        </w:tc>
      </w:tr>
      <w:tr w:rsidR="00B36B96" w:rsidRPr="003872D1" w14:paraId="41376310" w14:textId="77777777" w:rsidTr="00B36B96">
        <w:trPr>
          <w:trHeight w:val="360"/>
        </w:trPr>
        <w:tc>
          <w:tcPr>
            <w:tcW w:w="5192" w:type="dxa"/>
            <w:tcBorders>
              <w:top w:val="single" w:sz="8" w:space="0" w:color="999999"/>
              <w:left w:val="single" w:sz="8" w:space="0" w:color="999999"/>
              <w:bottom w:val="single" w:sz="8" w:space="0" w:color="999999"/>
              <w:right w:val="single" w:sz="8" w:space="0" w:color="999999"/>
            </w:tcBorders>
          </w:tcPr>
          <w:p w14:paraId="799AC2FD" w14:textId="78F75FFB" w:rsidR="00B36B96" w:rsidRPr="003872D1" w:rsidRDefault="00B36B96" w:rsidP="00B36B96">
            <w:pPr>
              <w:rPr>
                <w:rStyle w:val="SAPScreenElement"/>
              </w:rPr>
            </w:pPr>
            <w:r w:rsidRPr="003872D1">
              <w:rPr>
                <w:rStyle w:val="SAPScreenElement"/>
              </w:rPr>
              <w:t xml:space="preserve">Detailed Address: </w:t>
            </w:r>
            <w:r w:rsidRPr="003872D1">
              <w:t>adapt as appropriate</w:t>
            </w:r>
          </w:p>
        </w:tc>
      </w:tr>
      <w:tr w:rsidR="00B36B96" w:rsidRPr="003872D1" w14:paraId="2A07A60C" w14:textId="77777777" w:rsidTr="00B36B96">
        <w:trPr>
          <w:trHeight w:val="360"/>
        </w:trPr>
        <w:tc>
          <w:tcPr>
            <w:tcW w:w="5192" w:type="dxa"/>
            <w:tcBorders>
              <w:top w:val="single" w:sz="8" w:space="0" w:color="999999"/>
              <w:left w:val="single" w:sz="8" w:space="0" w:color="999999"/>
              <w:bottom w:val="single" w:sz="8" w:space="0" w:color="999999"/>
              <w:right w:val="single" w:sz="8" w:space="0" w:color="999999"/>
            </w:tcBorders>
          </w:tcPr>
          <w:p w14:paraId="04E04019" w14:textId="452A0F87" w:rsidR="00B36B96" w:rsidRPr="003872D1" w:rsidRDefault="00B36B96" w:rsidP="00B36B96">
            <w:pPr>
              <w:rPr>
                <w:rStyle w:val="SAPScreenElement"/>
              </w:rPr>
            </w:pPr>
            <w:r w:rsidRPr="003872D1">
              <w:rPr>
                <w:rStyle w:val="SAPScreenElement"/>
              </w:rPr>
              <w:t xml:space="preserve">Street and House Number: </w:t>
            </w:r>
            <w:r w:rsidRPr="003872D1">
              <w:t>adapt if applicable</w:t>
            </w:r>
          </w:p>
        </w:tc>
      </w:tr>
      <w:tr w:rsidR="00B36B96" w:rsidRPr="003872D1" w14:paraId="18753E6A" w14:textId="77777777" w:rsidTr="00B36B96">
        <w:trPr>
          <w:trHeight w:val="360"/>
        </w:trPr>
        <w:tc>
          <w:tcPr>
            <w:tcW w:w="5192" w:type="dxa"/>
            <w:tcBorders>
              <w:top w:val="single" w:sz="8" w:space="0" w:color="999999"/>
              <w:left w:val="single" w:sz="8" w:space="0" w:color="999999"/>
              <w:bottom w:val="single" w:sz="8" w:space="0" w:color="999999"/>
              <w:right w:val="single" w:sz="8" w:space="0" w:color="999999"/>
            </w:tcBorders>
          </w:tcPr>
          <w:p w14:paraId="0279DF39" w14:textId="79A284E2" w:rsidR="00B36B96" w:rsidRPr="003872D1" w:rsidRDefault="00B36B96" w:rsidP="00B36B96">
            <w:pPr>
              <w:rPr>
                <w:rStyle w:val="SAPScreenElement"/>
              </w:rPr>
            </w:pPr>
            <w:r w:rsidRPr="003872D1">
              <w:rPr>
                <w:rStyle w:val="SAPScreenElement"/>
              </w:rPr>
              <w:t xml:space="preserve">City/Prefecture: </w:t>
            </w:r>
            <w:r w:rsidRPr="003872D1">
              <w:t>adapt as appropriate</w:t>
            </w:r>
          </w:p>
        </w:tc>
      </w:tr>
      <w:tr w:rsidR="00B36B96" w:rsidRPr="003872D1" w14:paraId="37E836D3" w14:textId="77777777" w:rsidTr="00B36B96">
        <w:trPr>
          <w:trHeight w:val="360"/>
        </w:trPr>
        <w:tc>
          <w:tcPr>
            <w:tcW w:w="5192" w:type="dxa"/>
            <w:tcBorders>
              <w:top w:val="single" w:sz="8" w:space="0" w:color="999999"/>
              <w:left w:val="single" w:sz="8" w:space="0" w:color="999999"/>
              <w:bottom w:val="single" w:sz="8" w:space="0" w:color="999999"/>
              <w:right w:val="single" w:sz="8" w:space="0" w:color="999999"/>
            </w:tcBorders>
          </w:tcPr>
          <w:p w14:paraId="64E81E88" w14:textId="6AD0BFF2" w:rsidR="00B36B96" w:rsidRPr="003872D1" w:rsidRDefault="00B36B96" w:rsidP="00B36B96">
            <w:pPr>
              <w:rPr>
                <w:rStyle w:val="SAPScreenElement"/>
              </w:rPr>
            </w:pPr>
            <w:r w:rsidRPr="003872D1">
              <w:rPr>
                <w:rStyle w:val="SAPScreenElement"/>
              </w:rPr>
              <w:t>County</w:t>
            </w:r>
            <w:r w:rsidRPr="003872D1">
              <w:t xml:space="preserve"> </w:t>
            </w:r>
            <w:r w:rsidRPr="003872D1">
              <w:rPr>
                <w:rStyle w:val="SAPScreenElement"/>
              </w:rPr>
              <w:t xml:space="preserve">/District: </w:t>
            </w:r>
            <w:r w:rsidRPr="003872D1">
              <w:t>adapt as appropriate</w:t>
            </w:r>
          </w:p>
        </w:tc>
      </w:tr>
      <w:tr w:rsidR="00B36B96" w:rsidRPr="003872D1" w14:paraId="33DA4ADA" w14:textId="77777777" w:rsidTr="00B36B96">
        <w:trPr>
          <w:trHeight w:val="360"/>
        </w:trPr>
        <w:tc>
          <w:tcPr>
            <w:tcW w:w="5192" w:type="dxa"/>
            <w:tcBorders>
              <w:top w:val="single" w:sz="8" w:space="0" w:color="999999"/>
              <w:left w:val="single" w:sz="8" w:space="0" w:color="999999"/>
              <w:bottom w:val="single" w:sz="8" w:space="0" w:color="999999"/>
              <w:right w:val="single" w:sz="8" w:space="0" w:color="999999"/>
            </w:tcBorders>
          </w:tcPr>
          <w:p w14:paraId="628C1A50" w14:textId="65608BD7" w:rsidR="00B36B96" w:rsidRPr="003872D1" w:rsidRDefault="00B36B96" w:rsidP="00B36B96">
            <w:pPr>
              <w:rPr>
                <w:rStyle w:val="SAPScreenElement"/>
              </w:rPr>
            </w:pPr>
            <w:r w:rsidRPr="003872D1">
              <w:rPr>
                <w:rStyle w:val="SAPScreenElement"/>
              </w:rPr>
              <w:t xml:space="preserve">Province: </w:t>
            </w:r>
            <w:r w:rsidRPr="003872D1">
              <w:t>adapt as appropriate by selecting from drop-down</w:t>
            </w:r>
          </w:p>
        </w:tc>
      </w:tr>
      <w:tr w:rsidR="00B36B96" w:rsidRPr="00CA5CAA" w14:paraId="006A7291" w14:textId="77777777" w:rsidTr="00B36B96">
        <w:trPr>
          <w:trHeight w:val="360"/>
        </w:trPr>
        <w:tc>
          <w:tcPr>
            <w:tcW w:w="5192" w:type="dxa"/>
            <w:tcBorders>
              <w:top w:val="single" w:sz="8" w:space="0" w:color="999999"/>
              <w:left w:val="single" w:sz="8" w:space="0" w:color="999999"/>
              <w:bottom w:val="single" w:sz="8" w:space="0" w:color="999999"/>
              <w:right w:val="single" w:sz="8" w:space="0" w:color="999999"/>
            </w:tcBorders>
          </w:tcPr>
          <w:p w14:paraId="131DFC73" w14:textId="43E1AAB8" w:rsidR="00B36B96" w:rsidRPr="003872D1" w:rsidRDefault="00B36B96" w:rsidP="00B36B96">
            <w:pPr>
              <w:rPr>
                <w:rStyle w:val="SAPScreenElement"/>
                <w:lang w:val="fr-FR"/>
              </w:rPr>
            </w:pPr>
            <w:r w:rsidRPr="003872D1">
              <w:rPr>
                <w:rStyle w:val="SAPScreenElement"/>
                <w:lang w:val="fr-FR"/>
              </w:rPr>
              <w:t xml:space="preserve">Postal Code: </w:t>
            </w:r>
            <w:r w:rsidRPr="003872D1">
              <w:rPr>
                <w:lang w:val="fr-FR"/>
              </w:rPr>
              <w:t>adapt as appropriate</w:t>
            </w:r>
          </w:p>
        </w:tc>
      </w:tr>
    </w:tbl>
    <w:p w14:paraId="2F6B7F24" w14:textId="6F4FB006" w:rsidR="00A56268" w:rsidRPr="003872D1" w:rsidRDefault="00A56268" w:rsidP="00A56268">
      <w:pPr>
        <w:pStyle w:val="Heading3"/>
        <w:spacing w:before="240" w:after="120"/>
        <w:ind w:left="720" w:hanging="720"/>
      </w:pPr>
      <w:bookmarkStart w:id="880" w:name="_Toc507150367"/>
      <w:commentRangeStart w:id="881"/>
      <w:r w:rsidRPr="003872D1">
        <w:lastRenderedPageBreak/>
        <w:t>Germany (DE)</w:t>
      </w:r>
      <w:commentRangeEnd w:id="881"/>
      <w:r w:rsidRPr="003872D1">
        <w:rPr>
          <w:rStyle w:val="CommentReference"/>
          <w:rFonts w:ascii="BentonSans Book" w:eastAsia="MS Mincho" w:hAnsi="BentonSans Book"/>
          <w:bCs w:val="0"/>
          <w:color w:val="auto"/>
        </w:rPr>
        <w:commentReference w:id="881"/>
      </w:r>
      <w:bookmarkEnd w:id="879"/>
      <w:bookmarkEnd w:id="880"/>
    </w:p>
    <w:tbl>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tblGrid>
      <w:tr w:rsidR="00A56268" w:rsidRPr="003872D1" w14:paraId="0C3219A9" w14:textId="77777777" w:rsidTr="00A56268">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49F95148" w14:textId="77777777" w:rsidR="00A56268" w:rsidRPr="003872D1" w:rsidRDefault="00A56268" w:rsidP="0093138C">
            <w:pPr>
              <w:pStyle w:val="SAPTableHeader"/>
            </w:pPr>
            <w:r w:rsidRPr="003872D1">
              <w:t>User Entries: Field Name: User Action and Value</w:t>
            </w:r>
          </w:p>
        </w:tc>
      </w:tr>
      <w:tr w:rsidR="00A56268" w:rsidRPr="003872D1" w14:paraId="5B76945F"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790F303F" w14:textId="41D64610" w:rsidR="00A56268" w:rsidRPr="003872D1" w:rsidRDefault="00A56268" w:rsidP="00A56268">
            <w:pPr>
              <w:rPr>
                <w:rStyle w:val="SAPScreenElement"/>
              </w:rPr>
            </w:pPr>
            <w:r w:rsidRPr="003872D1">
              <w:rPr>
                <w:rStyle w:val="SAPScreenElement"/>
              </w:rPr>
              <w:t xml:space="preserve">Street: </w:t>
            </w:r>
            <w:r w:rsidRPr="003872D1">
              <w:t>adapt as appropriate</w:t>
            </w:r>
          </w:p>
        </w:tc>
      </w:tr>
      <w:tr w:rsidR="00A56268" w:rsidRPr="003872D1" w14:paraId="0CA23D7D"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6F26F5D9" w14:textId="4E624372" w:rsidR="00A56268" w:rsidRPr="003872D1" w:rsidRDefault="00A56268" w:rsidP="00A56268">
            <w:pPr>
              <w:rPr>
                <w:rStyle w:val="SAPScreenElement"/>
              </w:rPr>
            </w:pPr>
            <w:r w:rsidRPr="003872D1">
              <w:rPr>
                <w:rStyle w:val="SAPScreenElement"/>
              </w:rPr>
              <w:t xml:space="preserve">House Number: </w:t>
            </w:r>
            <w:r w:rsidRPr="003872D1">
              <w:t>adapt as appropriate</w:t>
            </w:r>
          </w:p>
        </w:tc>
      </w:tr>
      <w:tr w:rsidR="005754D8" w:rsidRPr="003872D1" w14:paraId="5E510960" w14:textId="77777777" w:rsidTr="00A56268">
        <w:trPr>
          <w:trHeight w:val="360"/>
          <w:ins w:id="882" w:author="Author" w:date="2018-02-08T16:55:00Z"/>
        </w:trPr>
        <w:tc>
          <w:tcPr>
            <w:tcW w:w="4472" w:type="dxa"/>
            <w:tcBorders>
              <w:top w:val="single" w:sz="8" w:space="0" w:color="999999"/>
              <w:left w:val="single" w:sz="8" w:space="0" w:color="999999"/>
              <w:bottom w:val="single" w:sz="8" w:space="0" w:color="999999"/>
              <w:right w:val="single" w:sz="8" w:space="0" w:color="999999"/>
            </w:tcBorders>
          </w:tcPr>
          <w:p w14:paraId="01C7854A" w14:textId="0010A580" w:rsidR="005754D8" w:rsidRPr="003872D1" w:rsidRDefault="005754D8" w:rsidP="00A56268">
            <w:pPr>
              <w:rPr>
                <w:ins w:id="883" w:author="Author" w:date="2018-02-08T16:55:00Z"/>
                <w:rStyle w:val="SAPScreenElement"/>
              </w:rPr>
            </w:pPr>
            <w:ins w:id="884" w:author="Author" w:date="2018-02-08T16:55:00Z">
              <w:r w:rsidRPr="003872D1">
                <w:rPr>
                  <w:rStyle w:val="SAPScreenElement"/>
                </w:rPr>
                <w:t xml:space="preserve">District: </w:t>
              </w:r>
              <w:r w:rsidRPr="003872D1">
                <w:t>adapt as appropriate</w:t>
              </w:r>
            </w:ins>
          </w:p>
        </w:tc>
      </w:tr>
      <w:tr w:rsidR="005754D8" w:rsidRPr="003872D1" w14:paraId="290D2C4C" w14:textId="77777777" w:rsidTr="00A56268">
        <w:trPr>
          <w:trHeight w:val="360"/>
          <w:ins w:id="885" w:author="Author" w:date="2018-02-08T16:55:00Z"/>
        </w:trPr>
        <w:tc>
          <w:tcPr>
            <w:tcW w:w="4472" w:type="dxa"/>
            <w:tcBorders>
              <w:top w:val="single" w:sz="8" w:space="0" w:color="999999"/>
              <w:left w:val="single" w:sz="8" w:space="0" w:color="999999"/>
              <w:bottom w:val="single" w:sz="8" w:space="0" w:color="999999"/>
              <w:right w:val="single" w:sz="8" w:space="0" w:color="999999"/>
            </w:tcBorders>
          </w:tcPr>
          <w:p w14:paraId="033F28CF" w14:textId="32C27DF6" w:rsidR="005754D8" w:rsidRPr="003872D1" w:rsidRDefault="005754D8" w:rsidP="00A56268">
            <w:pPr>
              <w:rPr>
                <w:ins w:id="886" w:author="Author" w:date="2018-02-08T16:55:00Z"/>
                <w:rStyle w:val="SAPScreenElement"/>
              </w:rPr>
            </w:pPr>
            <w:ins w:id="887" w:author="Author" w:date="2018-02-08T16:56:00Z">
              <w:r w:rsidRPr="003872D1">
                <w:rPr>
                  <w:rStyle w:val="SAPScreenElement"/>
                </w:rPr>
                <w:t xml:space="preserve">City: </w:t>
              </w:r>
              <w:r w:rsidRPr="003872D1">
                <w:t>adapt as appropriate</w:t>
              </w:r>
            </w:ins>
          </w:p>
        </w:tc>
      </w:tr>
      <w:tr w:rsidR="00A56268" w:rsidRPr="00CA5CAA" w14:paraId="5DC06D31" w14:textId="77777777" w:rsidTr="00A56268">
        <w:trPr>
          <w:trHeight w:val="360"/>
        </w:trPr>
        <w:tc>
          <w:tcPr>
            <w:tcW w:w="4472" w:type="dxa"/>
            <w:tcBorders>
              <w:top w:val="single" w:sz="8" w:space="0" w:color="999999"/>
              <w:left w:val="single" w:sz="8" w:space="0" w:color="999999"/>
              <w:bottom w:val="single" w:sz="8" w:space="0" w:color="999999"/>
              <w:right w:val="single" w:sz="8" w:space="0" w:color="999999"/>
            </w:tcBorders>
          </w:tcPr>
          <w:p w14:paraId="471DA9A5" w14:textId="7A363B79" w:rsidR="00A56268" w:rsidRPr="003872D1" w:rsidRDefault="00A56268" w:rsidP="00A56268">
            <w:pPr>
              <w:rPr>
                <w:rStyle w:val="SAPScreenElement"/>
                <w:lang w:val="fr-FR"/>
              </w:rPr>
            </w:pPr>
            <w:r w:rsidRPr="003872D1">
              <w:rPr>
                <w:rStyle w:val="SAPScreenElement"/>
                <w:lang w:val="fr-FR"/>
              </w:rPr>
              <w:t xml:space="preserve">Postal Code: </w:t>
            </w:r>
            <w:r w:rsidRPr="003872D1">
              <w:rPr>
                <w:lang w:val="fr-FR"/>
              </w:rPr>
              <w:t>adapt as appropriate</w:t>
            </w:r>
          </w:p>
        </w:tc>
      </w:tr>
      <w:tr w:rsidR="00A56268" w:rsidRPr="00CA5CAA" w:rsidDel="005754D8" w14:paraId="68443218" w14:textId="21A799AE" w:rsidTr="00A56268">
        <w:trPr>
          <w:trHeight w:val="360"/>
          <w:del w:id="888" w:author="Author" w:date="2018-02-08T16:56:00Z"/>
        </w:trPr>
        <w:tc>
          <w:tcPr>
            <w:tcW w:w="4472" w:type="dxa"/>
            <w:tcBorders>
              <w:top w:val="single" w:sz="8" w:space="0" w:color="999999"/>
              <w:left w:val="single" w:sz="8" w:space="0" w:color="999999"/>
              <w:bottom w:val="single" w:sz="8" w:space="0" w:color="999999"/>
              <w:right w:val="single" w:sz="8" w:space="0" w:color="999999"/>
            </w:tcBorders>
          </w:tcPr>
          <w:p w14:paraId="3A29CB17" w14:textId="1C2063F6" w:rsidR="00A56268" w:rsidRPr="00ED3A88" w:rsidDel="005754D8" w:rsidRDefault="00A56268" w:rsidP="00A56268">
            <w:pPr>
              <w:rPr>
                <w:del w:id="889" w:author="Author" w:date="2018-02-08T16:56:00Z"/>
                <w:rStyle w:val="SAPScreenElement"/>
                <w:lang w:val="fr-FR"/>
                <w:rPrChange w:id="890" w:author="Author" w:date="2018-02-12T18:18:00Z">
                  <w:rPr>
                    <w:del w:id="891" w:author="Author" w:date="2018-02-08T16:56:00Z"/>
                    <w:rStyle w:val="SAPScreenElement"/>
                  </w:rPr>
                </w:rPrChange>
              </w:rPr>
            </w:pPr>
            <w:del w:id="892" w:author="Author" w:date="2018-02-08T16:56:00Z">
              <w:r w:rsidRPr="00ED3A88" w:rsidDel="005754D8">
                <w:rPr>
                  <w:rStyle w:val="SAPScreenElement"/>
                  <w:lang w:val="fr-FR"/>
                  <w:rPrChange w:id="893" w:author="Author" w:date="2018-02-12T18:18:00Z">
                    <w:rPr>
                      <w:rStyle w:val="SAPScreenElement"/>
                    </w:rPr>
                  </w:rPrChange>
                </w:rPr>
                <w:delText xml:space="preserve">City: </w:delText>
              </w:r>
              <w:r w:rsidRPr="00ED3A88" w:rsidDel="005754D8">
                <w:rPr>
                  <w:lang w:val="fr-FR"/>
                  <w:rPrChange w:id="894" w:author="Author" w:date="2018-02-12T18:18:00Z">
                    <w:rPr/>
                  </w:rPrChange>
                </w:rPr>
                <w:delText>adapt as appropriate</w:delText>
              </w:r>
              <w:bookmarkStart w:id="895" w:name="_Toc506554890"/>
              <w:bookmarkStart w:id="896" w:name="_Toc507150368"/>
              <w:bookmarkEnd w:id="895"/>
              <w:bookmarkEnd w:id="896"/>
            </w:del>
          </w:p>
        </w:tc>
        <w:bookmarkStart w:id="897" w:name="_Toc506554891"/>
        <w:bookmarkStart w:id="898" w:name="_Toc507150369"/>
        <w:bookmarkEnd w:id="897"/>
        <w:bookmarkEnd w:id="898"/>
      </w:tr>
      <w:tr w:rsidR="00A56268" w:rsidRPr="00CA5CAA" w:rsidDel="005754D8" w14:paraId="2B89E364" w14:textId="524A57DD" w:rsidTr="00A56268">
        <w:trPr>
          <w:trHeight w:val="360"/>
          <w:del w:id="899" w:author="Author" w:date="2018-02-08T16:56:00Z"/>
        </w:trPr>
        <w:tc>
          <w:tcPr>
            <w:tcW w:w="4472" w:type="dxa"/>
            <w:tcBorders>
              <w:top w:val="single" w:sz="8" w:space="0" w:color="999999"/>
              <w:left w:val="single" w:sz="8" w:space="0" w:color="999999"/>
              <w:bottom w:val="single" w:sz="8" w:space="0" w:color="999999"/>
              <w:right w:val="single" w:sz="8" w:space="0" w:color="999999"/>
            </w:tcBorders>
          </w:tcPr>
          <w:p w14:paraId="1B42A6AD" w14:textId="088E3315" w:rsidR="00A56268" w:rsidRPr="00ED3A88" w:rsidDel="005754D8" w:rsidRDefault="00A56268" w:rsidP="00A56268">
            <w:pPr>
              <w:rPr>
                <w:del w:id="900" w:author="Author" w:date="2018-02-08T16:56:00Z"/>
                <w:rStyle w:val="SAPScreenElement"/>
                <w:lang w:val="fr-FR"/>
                <w:rPrChange w:id="901" w:author="Author" w:date="2018-02-12T18:18:00Z">
                  <w:rPr>
                    <w:del w:id="902" w:author="Author" w:date="2018-02-08T16:56:00Z"/>
                    <w:rStyle w:val="SAPScreenElement"/>
                  </w:rPr>
                </w:rPrChange>
              </w:rPr>
            </w:pPr>
            <w:del w:id="903" w:author="Author" w:date="2018-02-08T16:56:00Z">
              <w:r w:rsidRPr="00ED3A88" w:rsidDel="005754D8">
                <w:rPr>
                  <w:rStyle w:val="SAPScreenElement"/>
                  <w:lang w:val="fr-FR"/>
                  <w:rPrChange w:id="904" w:author="Author" w:date="2018-02-12T18:18:00Z">
                    <w:rPr>
                      <w:rStyle w:val="SAPScreenElement"/>
                    </w:rPr>
                  </w:rPrChange>
                </w:rPr>
                <w:delText xml:space="preserve">District: </w:delText>
              </w:r>
              <w:r w:rsidRPr="00ED3A88" w:rsidDel="005754D8">
                <w:rPr>
                  <w:lang w:val="fr-FR"/>
                  <w:rPrChange w:id="905" w:author="Author" w:date="2018-02-12T18:18:00Z">
                    <w:rPr/>
                  </w:rPrChange>
                </w:rPr>
                <w:delText>adapt as appropriate</w:delText>
              </w:r>
              <w:bookmarkStart w:id="906" w:name="_Toc506554892"/>
              <w:bookmarkStart w:id="907" w:name="_Toc507150370"/>
              <w:bookmarkEnd w:id="906"/>
              <w:bookmarkEnd w:id="907"/>
            </w:del>
          </w:p>
        </w:tc>
        <w:bookmarkStart w:id="908" w:name="_Toc506554893"/>
        <w:bookmarkStart w:id="909" w:name="_Toc507150371"/>
        <w:bookmarkEnd w:id="908"/>
        <w:bookmarkEnd w:id="909"/>
      </w:tr>
    </w:tbl>
    <w:p w14:paraId="63E54DC4" w14:textId="77777777" w:rsidR="00A56268" w:rsidRPr="003872D1" w:rsidRDefault="00A56268" w:rsidP="00A56268">
      <w:pPr>
        <w:pStyle w:val="Heading3"/>
        <w:spacing w:before="240" w:after="120"/>
        <w:ind w:left="720" w:hanging="720"/>
      </w:pPr>
      <w:bookmarkStart w:id="910" w:name="_Toc502299596"/>
      <w:bookmarkStart w:id="911" w:name="_Toc507150372"/>
      <w:commentRangeStart w:id="912"/>
      <w:r w:rsidRPr="003872D1">
        <w:t>France (FR)</w:t>
      </w:r>
      <w:commentRangeEnd w:id="912"/>
      <w:r w:rsidRPr="003872D1">
        <w:rPr>
          <w:rStyle w:val="CommentReference"/>
          <w:rFonts w:ascii="BentonSans Book" w:eastAsia="MS Mincho" w:hAnsi="BentonSans Book"/>
          <w:bCs w:val="0"/>
          <w:color w:val="auto"/>
        </w:rPr>
        <w:commentReference w:id="912"/>
      </w:r>
      <w:bookmarkEnd w:id="910"/>
      <w:bookmarkEnd w:id="911"/>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913" w:author="Author" w:date="2018-02-01T18:28:00Z">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9810"/>
        <w:tblGridChange w:id="914">
          <w:tblGrid>
            <w:gridCol w:w="4472"/>
            <w:gridCol w:w="5580"/>
          </w:tblGrid>
        </w:tblGridChange>
      </w:tblGrid>
      <w:tr w:rsidR="00A56268" w:rsidRPr="00CF1425" w14:paraId="26C4D724" w14:textId="77777777" w:rsidTr="00DD2CC2">
        <w:trPr>
          <w:trHeight w:val="432"/>
          <w:tblHeader/>
          <w:trPrChange w:id="915" w:author="Author" w:date="2018-02-01T18:28:00Z">
            <w:trPr>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916" w:author="Author" w:date="2018-02-01T18:28: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EE53B41" w14:textId="77777777" w:rsidR="00A56268" w:rsidRPr="00CF1425" w:rsidRDefault="00A56268" w:rsidP="0093138C">
            <w:pPr>
              <w:pStyle w:val="SAPTableHeader"/>
            </w:pPr>
            <w:r w:rsidRPr="00CF1425">
              <w:t>User Entries: Field Name: User Action and Value</w:t>
            </w:r>
          </w:p>
        </w:tc>
        <w:tc>
          <w:tcPr>
            <w:tcW w:w="9810" w:type="dxa"/>
            <w:tcBorders>
              <w:top w:val="single" w:sz="8" w:space="0" w:color="999999"/>
              <w:left w:val="single" w:sz="8" w:space="0" w:color="999999"/>
              <w:bottom w:val="single" w:sz="8" w:space="0" w:color="999999"/>
              <w:right w:val="single" w:sz="8" w:space="0" w:color="999999"/>
            </w:tcBorders>
            <w:shd w:val="clear" w:color="auto" w:fill="999999"/>
            <w:hideMark/>
            <w:tcPrChange w:id="917" w:author="Author" w:date="2018-02-01T18:28:00Z">
              <w:tcPr>
                <w:tcW w:w="558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B1F31C2" w14:textId="77777777" w:rsidR="00A56268" w:rsidRPr="00CF1425" w:rsidRDefault="00A56268" w:rsidP="0093138C">
            <w:pPr>
              <w:pStyle w:val="SAPTableHeader"/>
            </w:pPr>
            <w:r w:rsidRPr="00CF1425">
              <w:t>Additional Information</w:t>
            </w:r>
          </w:p>
        </w:tc>
      </w:tr>
      <w:tr w:rsidR="00A56268" w:rsidRPr="00AF5AE4" w14:paraId="617A3CC6" w14:textId="77777777" w:rsidTr="00DD2CC2">
        <w:trPr>
          <w:trHeight w:val="360"/>
          <w:trPrChange w:id="918" w:author="Author" w:date="2018-02-01T18:2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19" w:author="Author" w:date="2018-02-01T18:28:00Z">
              <w:tcPr>
                <w:tcW w:w="4472" w:type="dxa"/>
                <w:tcBorders>
                  <w:top w:val="single" w:sz="8" w:space="0" w:color="999999"/>
                  <w:left w:val="single" w:sz="8" w:space="0" w:color="999999"/>
                  <w:bottom w:val="single" w:sz="8" w:space="0" w:color="999999"/>
                  <w:right w:val="single" w:sz="8" w:space="0" w:color="999999"/>
                </w:tcBorders>
              </w:tcPr>
            </w:tcPrChange>
          </w:tcPr>
          <w:p w14:paraId="687E36B3" w14:textId="30AB998F" w:rsidR="00A56268" w:rsidRPr="00CF1425" w:rsidRDefault="00A56268" w:rsidP="00A56268">
            <w:pPr>
              <w:rPr>
                <w:rStyle w:val="SAPScreenElement"/>
              </w:rPr>
            </w:pPr>
            <w:r w:rsidRPr="00BA74AF">
              <w:rPr>
                <w:rStyle w:val="SAPScreenElement"/>
              </w:rPr>
              <w:t>House Number:</w:t>
            </w:r>
            <w:r w:rsidRPr="00BA74AF">
              <w:t xml:space="preserve"> enter if applicable</w:t>
            </w:r>
          </w:p>
        </w:tc>
        <w:tc>
          <w:tcPr>
            <w:tcW w:w="9810" w:type="dxa"/>
            <w:tcBorders>
              <w:top w:val="single" w:sz="8" w:space="0" w:color="999999"/>
              <w:left w:val="single" w:sz="8" w:space="0" w:color="999999"/>
              <w:bottom w:val="single" w:sz="8" w:space="0" w:color="999999"/>
              <w:right w:val="single" w:sz="8" w:space="0" w:color="999999"/>
            </w:tcBorders>
            <w:tcPrChange w:id="920" w:author="Author" w:date="2018-02-01T18:28:00Z">
              <w:tcPr>
                <w:tcW w:w="5580" w:type="dxa"/>
                <w:tcBorders>
                  <w:top w:val="single" w:sz="8" w:space="0" w:color="999999"/>
                  <w:left w:val="single" w:sz="8" w:space="0" w:color="999999"/>
                  <w:bottom w:val="single" w:sz="8" w:space="0" w:color="999999"/>
                  <w:right w:val="single" w:sz="8" w:space="0" w:color="999999"/>
                </w:tcBorders>
              </w:tcPr>
            </w:tcPrChange>
          </w:tcPr>
          <w:p w14:paraId="4D055AD3" w14:textId="16C76B8F" w:rsidR="00A56268" w:rsidRPr="00CF1425" w:rsidRDefault="00A56268" w:rsidP="00A56268"/>
        </w:tc>
      </w:tr>
      <w:tr w:rsidR="00A56268" w:rsidRPr="00AF5AE4" w14:paraId="4158F189" w14:textId="77777777" w:rsidTr="00DD2CC2">
        <w:trPr>
          <w:trHeight w:val="360"/>
          <w:trPrChange w:id="921" w:author="Author" w:date="2018-02-01T18:2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22" w:author="Author" w:date="2018-02-01T18:28:00Z">
              <w:tcPr>
                <w:tcW w:w="4472" w:type="dxa"/>
                <w:tcBorders>
                  <w:top w:val="single" w:sz="8" w:space="0" w:color="999999"/>
                  <w:left w:val="single" w:sz="8" w:space="0" w:color="999999"/>
                  <w:bottom w:val="single" w:sz="8" w:space="0" w:color="999999"/>
                  <w:right w:val="single" w:sz="8" w:space="0" w:color="999999"/>
                </w:tcBorders>
              </w:tcPr>
            </w:tcPrChange>
          </w:tcPr>
          <w:p w14:paraId="297A55E4" w14:textId="19D65A33" w:rsidR="00A56268" w:rsidRPr="00CF1425" w:rsidRDefault="00A56268" w:rsidP="00A56268">
            <w:pPr>
              <w:rPr>
                <w:rStyle w:val="SAPScreenElement"/>
              </w:rPr>
            </w:pPr>
            <w:r w:rsidRPr="00BA74AF">
              <w:rPr>
                <w:rStyle w:val="SAPScreenElement"/>
              </w:rPr>
              <w:t xml:space="preserve">Street: </w:t>
            </w:r>
            <w:r w:rsidRPr="00BA74AF">
              <w:t>adapt as appropriate</w:t>
            </w:r>
          </w:p>
        </w:tc>
        <w:tc>
          <w:tcPr>
            <w:tcW w:w="9810" w:type="dxa"/>
            <w:tcBorders>
              <w:top w:val="single" w:sz="8" w:space="0" w:color="999999"/>
              <w:left w:val="single" w:sz="8" w:space="0" w:color="999999"/>
              <w:bottom w:val="single" w:sz="8" w:space="0" w:color="999999"/>
              <w:right w:val="single" w:sz="8" w:space="0" w:color="999999"/>
            </w:tcBorders>
            <w:tcPrChange w:id="923" w:author="Author" w:date="2018-02-01T18:28:00Z">
              <w:tcPr>
                <w:tcW w:w="5580" w:type="dxa"/>
                <w:tcBorders>
                  <w:top w:val="single" w:sz="8" w:space="0" w:color="999999"/>
                  <w:left w:val="single" w:sz="8" w:space="0" w:color="999999"/>
                  <w:bottom w:val="single" w:sz="8" w:space="0" w:color="999999"/>
                  <w:right w:val="single" w:sz="8" w:space="0" w:color="999999"/>
                </w:tcBorders>
              </w:tcPr>
            </w:tcPrChange>
          </w:tcPr>
          <w:p w14:paraId="553DDD20" w14:textId="7B75F8EE" w:rsidR="00A56268" w:rsidRPr="00CF1425" w:rsidRDefault="00A56268" w:rsidP="00A56268"/>
        </w:tc>
      </w:tr>
      <w:tr w:rsidR="00A56268" w:rsidRPr="00AF5AE4" w14:paraId="3E84B43D" w14:textId="77777777" w:rsidTr="00DD2CC2">
        <w:trPr>
          <w:trHeight w:val="360"/>
          <w:trPrChange w:id="924" w:author="Author" w:date="2018-02-01T18:2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25" w:author="Author" w:date="2018-02-01T18:28:00Z">
              <w:tcPr>
                <w:tcW w:w="4472" w:type="dxa"/>
                <w:tcBorders>
                  <w:top w:val="single" w:sz="8" w:space="0" w:color="999999"/>
                  <w:left w:val="single" w:sz="8" w:space="0" w:color="999999"/>
                  <w:bottom w:val="single" w:sz="8" w:space="0" w:color="999999"/>
                  <w:right w:val="single" w:sz="8" w:space="0" w:color="999999"/>
                </w:tcBorders>
              </w:tcPr>
            </w:tcPrChange>
          </w:tcPr>
          <w:p w14:paraId="0C36F79A" w14:textId="26763794" w:rsidR="00A56268" w:rsidRPr="00CF1425" w:rsidRDefault="00A56268" w:rsidP="00A56268">
            <w:pPr>
              <w:rPr>
                <w:rStyle w:val="SAPScreenElement"/>
              </w:rPr>
            </w:pPr>
            <w:r w:rsidRPr="00BA74AF">
              <w:rPr>
                <w:rStyle w:val="SAPScreenElement"/>
              </w:rPr>
              <w:t xml:space="preserve">Extra Address Line: </w:t>
            </w:r>
            <w:r w:rsidRPr="00BA74AF">
              <w:t>enter if applicable</w:t>
            </w:r>
          </w:p>
        </w:tc>
        <w:tc>
          <w:tcPr>
            <w:tcW w:w="9810" w:type="dxa"/>
            <w:tcBorders>
              <w:top w:val="single" w:sz="8" w:space="0" w:color="999999"/>
              <w:left w:val="single" w:sz="8" w:space="0" w:color="999999"/>
              <w:bottom w:val="single" w:sz="8" w:space="0" w:color="999999"/>
              <w:right w:val="single" w:sz="8" w:space="0" w:color="999999"/>
            </w:tcBorders>
            <w:tcPrChange w:id="926" w:author="Author" w:date="2018-02-01T18:28:00Z">
              <w:tcPr>
                <w:tcW w:w="5580" w:type="dxa"/>
                <w:tcBorders>
                  <w:top w:val="single" w:sz="8" w:space="0" w:color="999999"/>
                  <w:left w:val="single" w:sz="8" w:space="0" w:color="999999"/>
                  <w:bottom w:val="single" w:sz="8" w:space="0" w:color="999999"/>
                  <w:right w:val="single" w:sz="8" w:space="0" w:color="999999"/>
                </w:tcBorders>
              </w:tcPr>
            </w:tcPrChange>
          </w:tcPr>
          <w:p w14:paraId="33C598D3" w14:textId="77777777" w:rsidR="00A56268" w:rsidRPr="00CF1425" w:rsidRDefault="00A56268" w:rsidP="00A56268"/>
        </w:tc>
      </w:tr>
      <w:tr w:rsidR="00A56268" w:rsidRPr="00AF5AE4" w14:paraId="77D52803" w14:textId="77777777" w:rsidTr="00DD2CC2">
        <w:trPr>
          <w:trHeight w:val="360"/>
          <w:trPrChange w:id="927" w:author="Author" w:date="2018-02-01T18:2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28" w:author="Author" w:date="2018-02-01T18:28:00Z">
              <w:tcPr>
                <w:tcW w:w="4472" w:type="dxa"/>
                <w:tcBorders>
                  <w:top w:val="single" w:sz="8" w:space="0" w:color="999999"/>
                  <w:left w:val="single" w:sz="8" w:space="0" w:color="999999"/>
                  <w:bottom w:val="single" w:sz="8" w:space="0" w:color="999999"/>
                  <w:right w:val="single" w:sz="8" w:space="0" w:color="999999"/>
                </w:tcBorders>
              </w:tcPr>
            </w:tcPrChange>
          </w:tcPr>
          <w:p w14:paraId="04035CFC" w14:textId="2C062979" w:rsidR="00A56268" w:rsidRPr="00CF1425" w:rsidRDefault="00A56268" w:rsidP="00A56268">
            <w:pPr>
              <w:rPr>
                <w:rStyle w:val="SAPScreenElement"/>
              </w:rPr>
            </w:pPr>
            <w:r w:rsidRPr="00BA74AF">
              <w:rPr>
                <w:rStyle w:val="SAPScreenElement"/>
              </w:rPr>
              <w:t>City:</w:t>
            </w:r>
            <w:r w:rsidRPr="00BA74AF">
              <w:t xml:space="preserve"> adapt as appropriate</w:t>
            </w:r>
          </w:p>
        </w:tc>
        <w:tc>
          <w:tcPr>
            <w:tcW w:w="9810" w:type="dxa"/>
            <w:tcBorders>
              <w:top w:val="single" w:sz="8" w:space="0" w:color="999999"/>
              <w:left w:val="single" w:sz="8" w:space="0" w:color="999999"/>
              <w:bottom w:val="single" w:sz="8" w:space="0" w:color="999999"/>
              <w:right w:val="single" w:sz="8" w:space="0" w:color="999999"/>
            </w:tcBorders>
            <w:tcPrChange w:id="929" w:author="Author" w:date="2018-02-01T18:28:00Z">
              <w:tcPr>
                <w:tcW w:w="5580" w:type="dxa"/>
                <w:tcBorders>
                  <w:top w:val="single" w:sz="8" w:space="0" w:color="999999"/>
                  <w:left w:val="single" w:sz="8" w:space="0" w:color="999999"/>
                  <w:bottom w:val="single" w:sz="8" w:space="0" w:color="999999"/>
                  <w:right w:val="single" w:sz="8" w:space="0" w:color="999999"/>
                </w:tcBorders>
              </w:tcPr>
            </w:tcPrChange>
          </w:tcPr>
          <w:p w14:paraId="3D68C833" w14:textId="77DBB433" w:rsidR="00A56268" w:rsidRPr="00CF1425" w:rsidRDefault="00A56268" w:rsidP="00A56268"/>
        </w:tc>
      </w:tr>
      <w:tr w:rsidR="00A56268" w:rsidRPr="00AF5AE4" w14:paraId="145AF590" w14:textId="77777777" w:rsidTr="00DD2CC2">
        <w:trPr>
          <w:trHeight w:val="360"/>
          <w:trPrChange w:id="930" w:author="Author" w:date="2018-02-01T18:2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31" w:author="Author" w:date="2018-02-01T18:28:00Z">
              <w:tcPr>
                <w:tcW w:w="4472" w:type="dxa"/>
                <w:tcBorders>
                  <w:top w:val="single" w:sz="8" w:space="0" w:color="999999"/>
                  <w:left w:val="single" w:sz="8" w:space="0" w:color="999999"/>
                  <w:bottom w:val="single" w:sz="8" w:space="0" w:color="999999"/>
                  <w:right w:val="single" w:sz="8" w:space="0" w:color="999999"/>
                </w:tcBorders>
              </w:tcPr>
            </w:tcPrChange>
          </w:tcPr>
          <w:p w14:paraId="476CF2FA" w14:textId="4225EB27" w:rsidR="00A56268" w:rsidRPr="00CF1425" w:rsidRDefault="00A56268" w:rsidP="00A56268">
            <w:pPr>
              <w:rPr>
                <w:rStyle w:val="SAPScreenElement"/>
              </w:rPr>
            </w:pPr>
            <w:r w:rsidRPr="00BA74AF">
              <w:rPr>
                <w:rStyle w:val="SAPScreenElement"/>
              </w:rPr>
              <w:t>Department:</w:t>
            </w:r>
            <w:r w:rsidRPr="00BA74AF">
              <w:t xml:space="preserve"> select from drop-down</w:t>
            </w:r>
            <w:r w:rsidRPr="00BA74AF" w:rsidDel="00416FC0">
              <w:t xml:space="preserve"> </w:t>
            </w:r>
          </w:p>
        </w:tc>
        <w:tc>
          <w:tcPr>
            <w:tcW w:w="9810" w:type="dxa"/>
            <w:tcBorders>
              <w:top w:val="single" w:sz="8" w:space="0" w:color="999999"/>
              <w:left w:val="single" w:sz="8" w:space="0" w:color="999999"/>
              <w:bottom w:val="single" w:sz="8" w:space="0" w:color="999999"/>
              <w:right w:val="single" w:sz="8" w:space="0" w:color="999999"/>
            </w:tcBorders>
            <w:tcPrChange w:id="932" w:author="Author" w:date="2018-02-01T18:28:00Z">
              <w:tcPr>
                <w:tcW w:w="5580" w:type="dxa"/>
                <w:tcBorders>
                  <w:top w:val="single" w:sz="8" w:space="0" w:color="999999"/>
                  <w:left w:val="single" w:sz="8" w:space="0" w:color="999999"/>
                  <w:bottom w:val="single" w:sz="8" w:space="0" w:color="999999"/>
                  <w:right w:val="single" w:sz="8" w:space="0" w:color="999999"/>
                </w:tcBorders>
              </w:tcPr>
            </w:tcPrChange>
          </w:tcPr>
          <w:p w14:paraId="03594FE7" w14:textId="429CFE8A" w:rsidR="00A56268" w:rsidRPr="00CF1425" w:rsidRDefault="00A56268" w:rsidP="00A56268"/>
        </w:tc>
      </w:tr>
      <w:tr w:rsidR="00A56268" w:rsidRPr="00CA5CAA" w14:paraId="742100A1" w14:textId="77777777" w:rsidTr="00DD2CC2">
        <w:trPr>
          <w:trHeight w:val="360"/>
          <w:trPrChange w:id="933" w:author="Author" w:date="2018-02-01T18:2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34" w:author="Author" w:date="2018-02-01T18:28:00Z">
              <w:tcPr>
                <w:tcW w:w="4472" w:type="dxa"/>
                <w:tcBorders>
                  <w:top w:val="single" w:sz="8" w:space="0" w:color="999999"/>
                  <w:left w:val="single" w:sz="8" w:space="0" w:color="999999"/>
                  <w:bottom w:val="single" w:sz="8" w:space="0" w:color="999999"/>
                  <w:right w:val="single" w:sz="8" w:space="0" w:color="999999"/>
                </w:tcBorders>
              </w:tcPr>
            </w:tcPrChange>
          </w:tcPr>
          <w:p w14:paraId="008B41F9" w14:textId="7B2C2406" w:rsidR="00A56268" w:rsidRPr="00B41010" w:rsidRDefault="00A56268" w:rsidP="00A56268">
            <w:pPr>
              <w:rPr>
                <w:rStyle w:val="SAPScreenElement"/>
                <w:lang w:val="fr-FR"/>
              </w:rPr>
            </w:pPr>
            <w:r w:rsidRPr="006C639E">
              <w:rPr>
                <w:rStyle w:val="SAPScreenElement"/>
                <w:lang w:val="fr-FR"/>
              </w:rPr>
              <w:t xml:space="preserve">Postal Code: </w:t>
            </w:r>
            <w:r w:rsidRPr="006C639E">
              <w:rPr>
                <w:lang w:val="fr-FR"/>
              </w:rPr>
              <w:t>adapt as appropriate</w:t>
            </w:r>
          </w:p>
        </w:tc>
        <w:tc>
          <w:tcPr>
            <w:tcW w:w="9810" w:type="dxa"/>
            <w:tcBorders>
              <w:top w:val="single" w:sz="8" w:space="0" w:color="999999"/>
              <w:left w:val="single" w:sz="8" w:space="0" w:color="999999"/>
              <w:bottom w:val="single" w:sz="8" w:space="0" w:color="999999"/>
              <w:right w:val="single" w:sz="8" w:space="0" w:color="999999"/>
            </w:tcBorders>
            <w:tcPrChange w:id="935" w:author="Author" w:date="2018-02-01T18:28:00Z">
              <w:tcPr>
                <w:tcW w:w="5580" w:type="dxa"/>
                <w:tcBorders>
                  <w:top w:val="single" w:sz="8" w:space="0" w:color="999999"/>
                  <w:left w:val="single" w:sz="8" w:space="0" w:color="999999"/>
                  <w:bottom w:val="single" w:sz="8" w:space="0" w:color="999999"/>
                  <w:right w:val="single" w:sz="8" w:space="0" w:color="999999"/>
                </w:tcBorders>
              </w:tcPr>
            </w:tcPrChange>
          </w:tcPr>
          <w:p w14:paraId="259C316E" w14:textId="1BDDD145" w:rsidR="00A56268" w:rsidRPr="00124D63" w:rsidRDefault="00A56268" w:rsidP="00A56268">
            <w:pPr>
              <w:rPr>
                <w:lang w:val="fr-FR"/>
              </w:rPr>
            </w:pPr>
          </w:p>
        </w:tc>
      </w:tr>
      <w:tr w:rsidR="00A56268" w:rsidRPr="00AF5AE4" w14:paraId="6910F4E2" w14:textId="77777777" w:rsidTr="00DD2CC2">
        <w:trPr>
          <w:trHeight w:val="360"/>
          <w:trPrChange w:id="936" w:author="Author" w:date="2018-02-01T18:2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37" w:author="Author" w:date="2018-02-01T18:28:00Z">
              <w:tcPr>
                <w:tcW w:w="4472" w:type="dxa"/>
                <w:tcBorders>
                  <w:top w:val="single" w:sz="8" w:space="0" w:color="999999"/>
                  <w:left w:val="single" w:sz="8" w:space="0" w:color="999999"/>
                  <w:bottom w:val="single" w:sz="8" w:space="0" w:color="999999"/>
                  <w:right w:val="single" w:sz="8" w:space="0" w:color="999999"/>
                </w:tcBorders>
              </w:tcPr>
            </w:tcPrChange>
          </w:tcPr>
          <w:p w14:paraId="31221F1E" w14:textId="26C1FC59" w:rsidR="00A56268" w:rsidRPr="00CF1425" w:rsidRDefault="00A56268" w:rsidP="00A56268">
            <w:pPr>
              <w:rPr>
                <w:rStyle w:val="SAPScreenElement"/>
              </w:rPr>
            </w:pPr>
            <w:r w:rsidRPr="00BA74AF">
              <w:rPr>
                <w:rStyle w:val="SAPScreenElement"/>
              </w:rPr>
              <w:t xml:space="preserve">Municipality INSEE Code: </w:t>
            </w:r>
            <w:r w:rsidRPr="00BA74AF">
              <w:t>enter as appropriate</w:t>
            </w:r>
          </w:p>
        </w:tc>
        <w:tc>
          <w:tcPr>
            <w:tcW w:w="9810" w:type="dxa"/>
            <w:tcBorders>
              <w:top w:val="single" w:sz="8" w:space="0" w:color="999999"/>
              <w:left w:val="single" w:sz="8" w:space="0" w:color="999999"/>
              <w:bottom w:val="single" w:sz="8" w:space="0" w:color="999999"/>
              <w:right w:val="single" w:sz="8" w:space="0" w:color="999999"/>
            </w:tcBorders>
            <w:tcPrChange w:id="938" w:author="Author" w:date="2018-02-01T18:28:00Z">
              <w:tcPr>
                <w:tcW w:w="5580" w:type="dxa"/>
                <w:tcBorders>
                  <w:top w:val="single" w:sz="8" w:space="0" w:color="999999"/>
                  <w:left w:val="single" w:sz="8" w:space="0" w:color="999999"/>
                  <w:bottom w:val="single" w:sz="8" w:space="0" w:color="999999"/>
                  <w:right w:val="single" w:sz="8" w:space="0" w:color="999999"/>
                </w:tcBorders>
              </w:tcPr>
            </w:tcPrChange>
          </w:tcPr>
          <w:p w14:paraId="05109AD8" w14:textId="77777777" w:rsidR="00A56268" w:rsidRPr="00CF1425" w:rsidRDefault="00A56268" w:rsidP="00A56268">
            <w:r w:rsidRPr="0033437B">
              <w:t>This refers to the municipality where the employee lives and is needed for the N4DS statutory requirement in France.</w:t>
            </w:r>
          </w:p>
        </w:tc>
      </w:tr>
    </w:tbl>
    <w:p w14:paraId="4A8F6695" w14:textId="77777777" w:rsidR="00A56268" w:rsidRPr="003872D1" w:rsidRDefault="00A56268" w:rsidP="00A56268">
      <w:pPr>
        <w:pStyle w:val="Heading3"/>
        <w:spacing w:before="240" w:after="120"/>
        <w:ind w:left="720" w:hanging="720"/>
      </w:pPr>
      <w:bookmarkStart w:id="939" w:name="_Toc502299597"/>
      <w:bookmarkStart w:id="940" w:name="_Toc507150373"/>
      <w:r w:rsidRPr="003872D1">
        <w:t>United Kingdom (GB)</w:t>
      </w:r>
      <w:bookmarkEnd w:id="939"/>
      <w:bookmarkEnd w:id="940"/>
    </w:p>
    <w:tbl>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tblGrid>
      <w:tr w:rsidR="00B57C85" w:rsidRPr="00CF1425" w14:paraId="32C5CC2D" w14:textId="77777777" w:rsidTr="00B57C85">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7A5F2BDB" w14:textId="77777777" w:rsidR="00B57C85" w:rsidRPr="00CF1425" w:rsidRDefault="00B57C85" w:rsidP="0093138C">
            <w:pPr>
              <w:pStyle w:val="SAPTableHeader"/>
            </w:pPr>
            <w:r w:rsidRPr="00CF1425">
              <w:t>User Entries: Field Name: User Action and Value</w:t>
            </w:r>
          </w:p>
        </w:tc>
      </w:tr>
      <w:tr w:rsidR="00B57C85" w:rsidRPr="00AF5AE4" w14:paraId="078AB8EC"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6936ABB8" w14:textId="3C72981B" w:rsidR="00B57C85" w:rsidRPr="00CF1425" w:rsidRDefault="00B57C85" w:rsidP="00B57C85">
            <w:pPr>
              <w:rPr>
                <w:rStyle w:val="SAPScreenElement"/>
              </w:rPr>
            </w:pPr>
            <w:r w:rsidRPr="00A11BF1">
              <w:rPr>
                <w:rStyle w:val="SAPScreenElement"/>
              </w:rPr>
              <w:t xml:space="preserve">Street and House Number: </w:t>
            </w:r>
            <w:r w:rsidRPr="00A11BF1">
              <w:t>adapt as appropriate</w:t>
            </w:r>
          </w:p>
        </w:tc>
      </w:tr>
      <w:tr w:rsidR="00B57C85" w:rsidRPr="00AF5AE4" w14:paraId="24D07D2B"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6FE4D99F" w14:textId="6C21A7D5" w:rsidR="00B57C85" w:rsidRPr="00CF1425" w:rsidRDefault="00B57C85" w:rsidP="00B57C85">
            <w:pPr>
              <w:rPr>
                <w:rStyle w:val="SAPScreenElement"/>
              </w:rPr>
            </w:pPr>
            <w:r w:rsidRPr="00A11BF1">
              <w:rPr>
                <w:rStyle w:val="SAPScreenElement"/>
              </w:rPr>
              <w:t xml:space="preserve">Address Line 2: </w:t>
            </w:r>
            <w:r w:rsidRPr="00A11BF1">
              <w:t>enter if applicable</w:t>
            </w:r>
          </w:p>
        </w:tc>
      </w:tr>
      <w:tr w:rsidR="00B57C85" w:rsidRPr="00466471" w14:paraId="7BC1C7EF"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6D5E8F38" w14:textId="7D91DDEC" w:rsidR="00B57C85" w:rsidRPr="00CF1425" w:rsidRDefault="00B57C85" w:rsidP="00B57C85">
            <w:pPr>
              <w:rPr>
                <w:rStyle w:val="SAPScreenElement"/>
              </w:rPr>
            </w:pPr>
            <w:r w:rsidRPr="00A11BF1">
              <w:rPr>
                <w:rStyle w:val="SAPScreenElement"/>
              </w:rPr>
              <w:t xml:space="preserve">District: </w:t>
            </w:r>
            <w:r w:rsidRPr="00A11BF1">
              <w:t>adapt as appropriate</w:t>
            </w:r>
          </w:p>
        </w:tc>
      </w:tr>
      <w:tr w:rsidR="00B57C85" w:rsidRPr="00AF5AE4" w14:paraId="29585286"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54201D00" w14:textId="559067BA" w:rsidR="00B57C85" w:rsidRPr="00CF1425" w:rsidRDefault="00B57C85" w:rsidP="00B57C85">
            <w:pPr>
              <w:rPr>
                <w:rStyle w:val="SAPScreenElement"/>
              </w:rPr>
            </w:pPr>
            <w:r w:rsidRPr="00A11BF1">
              <w:rPr>
                <w:rStyle w:val="SAPScreenElement"/>
              </w:rPr>
              <w:t xml:space="preserve">City: </w:t>
            </w:r>
            <w:r w:rsidRPr="00A11BF1">
              <w:t>adapt as appropriate</w:t>
            </w:r>
          </w:p>
        </w:tc>
      </w:tr>
      <w:tr w:rsidR="00B57C85" w:rsidRPr="00AF5AE4" w14:paraId="6404D757"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3C62B0F4" w14:textId="2A33A603" w:rsidR="00B57C85" w:rsidRPr="00CF1425" w:rsidRDefault="00B57C85" w:rsidP="00B57C85">
            <w:pPr>
              <w:rPr>
                <w:rStyle w:val="SAPScreenElement"/>
              </w:rPr>
            </w:pPr>
            <w:r w:rsidRPr="00A11BF1">
              <w:rPr>
                <w:rStyle w:val="SAPScreenElement"/>
              </w:rPr>
              <w:t xml:space="preserve">State: </w:t>
            </w:r>
            <w:r w:rsidRPr="00A11BF1">
              <w:t>adapt as appropriate</w:t>
            </w:r>
          </w:p>
        </w:tc>
      </w:tr>
      <w:tr w:rsidR="00B57C85" w:rsidRPr="00CA5CAA" w14:paraId="63500E95"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28C619B8" w14:textId="05CA5540" w:rsidR="00B57C85" w:rsidRPr="00B41010" w:rsidRDefault="00B57C85" w:rsidP="00B57C85">
            <w:pPr>
              <w:rPr>
                <w:rStyle w:val="SAPScreenElement"/>
                <w:lang w:val="fr-FR"/>
              </w:rPr>
            </w:pPr>
            <w:r w:rsidRPr="00385EBD">
              <w:rPr>
                <w:rStyle w:val="SAPScreenElement"/>
                <w:lang w:val="fr-FR"/>
              </w:rPr>
              <w:t xml:space="preserve">Postal Code: </w:t>
            </w:r>
            <w:r w:rsidRPr="00385EBD">
              <w:rPr>
                <w:lang w:val="fr-FR"/>
              </w:rPr>
              <w:t>adapt as appropriate</w:t>
            </w:r>
          </w:p>
        </w:tc>
      </w:tr>
      <w:tr w:rsidR="00B57C85" w:rsidRPr="00AF5AE4" w14:paraId="58675E7D"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114C4DA3" w14:textId="1842F719" w:rsidR="00B57C85" w:rsidRPr="00CF1425" w:rsidRDefault="00B57C85" w:rsidP="00B57C85">
            <w:pPr>
              <w:rPr>
                <w:rStyle w:val="SAPScreenElement"/>
              </w:rPr>
            </w:pPr>
            <w:r w:rsidRPr="00A11BF1">
              <w:rPr>
                <w:rStyle w:val="SAPScreenElement"/>
              </w:rPr>
              <w:lastRenderedPageBreak/>
              <w:t xml:space="preserve">County: </w:t>
            </w:r>
            <w:r w:rsidRPr="00A11BF1">
              <w:t>adapt as appropriate</w:t>
            </w:r>
          </w:p>
        </w:tc>
      </w:tr>
    </w:tbl>
    <w:p w14:paraId="10A0B99B" w14:textId="77777777" w:rsidR="00A56268" w:rsidRPr="003872D1" w:rsidRDefault="00A56268" w:rsidP="00A56268">
      <w:pPr>
        <w:pStyle w:val="Heading3"/>
        <w:spacing w:before="240" w:after="120"/>
        <w:ind w:left="720" w:hanging="720"/>
      </w:pPr>
      <w:bookmarkStart w:id="941" w:name="_Toc502299598"/>
      <w:bookmarkStart w:id="942" w:name="_Toc507150374"/>
      <w:r w:rsidRPr="003872D1">
        <w:t>Kingdom of Saudi Arabia (SA)</w:t>
      </w:r>
      <w:bookmarkEnd w:id="941"/>
      <w:bookmarkEnd w:id="942"/>
    </w:p>
    <w:tbl>
      <w:tblPr>
        <w:tblW w:w="681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943" w:author="Author" w:date="2018-02-08T16:58:00Z">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2340"/>
        <w:tblGridChange w:id="944">
          <w:tblGrid>
            <w:gridCol w:w="4472"/>
            <w:gridCol w:w="5310"/>
            <w:gridCol w:w="270"/>
          </w:tblGrid>
        </w:tblGridChange>
      </w:tblGrid>
      <w:tr w:rsidR="00A56268" w:rsidRPr="00CF1425" w14:paraId="48CBFF64" w14:textId="77777777" w:rsidTr="004F17BF">
        <w:trPr>
          <w:trHeight w:val="432"/>
          <w:tblHeader/>
          <w:trPrChange w:id="945" w:author="Author" w:date="2018-02-08T16:58:00Z">
            <w:trPr>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946" w:author="Author" w:date="2018-02-08T16:58: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0FD1AC5" w14:textId="77777777" w:rsidR="00A56268" w:rsidRPr="00CF1425" w:rsidRDefault="00A56268" w:rsidP="0093138C">
            <w:pPr>
              <w:pStyle w:val="SAPTableHeader"/>
            </w:pPr>
            <w:r w:rsidRPr="00CF1425">
              <w:t>User Entries: Field Name: User Action and Value</w:t>
            </w:r>
          </w:p>
        </w:tc>
        <w:tc>
          <w:tcPr>
            <w:tcW w:w="2340" w:type="dxa"/>
            <w:tcBorders>
              <w:top w:val="single" w:sz="8" w:space="0" w:color="999999"/>
              <w:left w:val="single" w:sz="8" w:space="0" w:color="999999"/>
              <w:bottom w:val="single" w:sz="8" w:space="0" w:color="999999"/>
              <w:right w:val="single" w:sz="8" w:space="0" w:color="999999"/>
            </w:tcBorders>
            <w:shd w:val="clear" w:color="auto" w:fill="999999"/>
            <w:hideMark/>
            <w:tcPrChange w:id="947" w:author="Author" w:date="2018-02-08T16:58:00Z">
              <w:tcPr>
                <w:tcW w:w="5580" w:type="dxa"/>
                <w:gridSpan w:val="2"/>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8F8B888" w14:textId="77777777" w:rsidR="00A56268" w:rsidRPr="00CF1425" w:rsidRDefault="00A56268" w:rsidP="0093138C">
            <w:pPr>
              <w:pStyle w:val="SAPTableHeader"/>
            </w:pPr>
            <w:r w:rsidRPr="00CF1425">
              <w:t>Additional Information</w:t>
            </w:r>
          </w:p>
        </w:tc>
      </w:tr>
      <w:tr w:rsidR="00B57C85" w:rsidRPr="00466471" w14:paraId="375ABC40" w14:textId="77777777" w:rsidTr="004F17BF">
        <w:trPr>
          <w:trHeight w:val="360"/>
          <w:trPrChange w:id="948"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49"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55117755" w14:textId="6BAF6AED" w:rsidR="00B57C85" w:rsidRPr="00CF1425" w:rsidRDefault="00B57C85" w:rsidP="00B57C85">
            <w:pPr>
              <w:rPr>
                <w:rStyle w:val="SAPScreenElement"/>
              </w:rPr>
            </w:pPr>
            <w:r w:rsidRPr="00A77232">
              <w:rPr>
                <w:rStyle w:val="SAPScreenElement"/>
              </w:rPr>
              <w:t>Addressee:</w:t>
            </w:r>
            <w:r w:rsidRPr="00A77232">
              <w:t xml:space="preserve"> enter if applicable</w:t>
            </w:r>
          </w:p>
        </w:tc>
        <w:tc>
          <w:tcPr>
            <w:tcW w:w="2340" w:type="dxa"/>
            <w:tcBorders>
              <w:top w:val="single" w:sz="8" w:space="0" w:color="999999"/>
              <w:left w:val="single" w:sz="8" w:space="0" w:color="999999"/>
              <w:bottom w:val="single" w:sz="8" w:space="0" w:color="999999"/>
              <w:right w:val="single" w:sz="8" w:space="0" w:color="999999"/>
            </w:tcBorders>
            <w:tcPrChange w:id="950"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1A1BCB80" w14:textId="77777777" w:rsidR="00B57C85" w:rsidRPr="00CF1425" w:rsidRDefault="00B57C85" w:rsidP="00B57C85">
            <w:r w:rsidRPr="00984404">
              <w:t>Care of.</w:t>
            </w:r>
          </w:p>
        </w:tc>
      </w:tr>
      <w:tr w:rsidR="00B57C85" w:rsidRPr="00AF5AE4" w14:paraId="4F45BA4A" w14:textId="77777777" w:rsidTr="004F17BF">
        <w:trPr>
          <w:trHeight w:val="360"/>
          <w:trPrChange w:id="951"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52"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2EF4B96B" w14:textId="512A624A" w:rsidR="00B57C85" w:rsidRPr="00CF1425" w:rsidRDefault="00B57C85" w:rsidP="00B57C85">
            <w:pPr>
              <w:rPr>
                <w:rStyle w:val="SAPScreenElement"/>
              </w:rPr>
            </w:pPr>
            <w:r w:rsidRPr="00A77232">
              <w:rPr>
                <w:rStyle w:val="SAPScreenElement"/>
              </w:rPr>
              <w:t xml:space="preserve">Street: </w:t>
            </w:r>
            <w:r w:rsidRPr="00A77232">
              <w:t>adapt as appropriate</w:t>
            </w:r>
          </w:p>
        </w:tc>
        <w:tc>
          <w:tcPr>
            <w:tcW w:w="2340" w:type="dxa"/>
            <w:tcBorders>
              <w:top w:val="single" w:sz="8" w:space="0" w:color="999999"/>
              <w:left w:val="single" w:sz="8" w:space="0" w:color="999999"/>
              <w:bottom w:val="single" w:sz="8" w:space="0" w:color="999999"/>
              <w:right w:val="single" w:sz="8" w:space="0" w:color="999999"/>
            </w:tcBorders>
            <w:tcPrChange w:id="953"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7D7A135C" w14:textId="4AD12577" w:rsidR="00B57C85" w:rsidRPr="00CF1425" w:rsidRDefault="00B57C85" w:rsidP="00B57C85"/>
        </w:tc>
      </w:tr>
      <w:tr w:rsidR="00B57C85" w:rsidRPr="00AF5AE4" w14:paraId="11DB18E3" w14:textId="77777777" w:rsidTr="004F17BF">
        <w:trPr>
          <w:trHeight w:val="360"/>
          <w:trPrChange w:id="954"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55"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41088B1D" w14:textId="26716679" w:rsidR="00B57C85" w:rsidRPr="00CF1425" w:rsidRDefault="00B57C85" w:rsidP="00B57C85">
            <w:pPr>
              <w:rPr>
                <w:rStyle w:val="SAPScreenElement"/>
              </w:rPr>
            </w:pPr>
            <w:r w:rsidRPr="00A77232">
              <w:rPr>
                <w:rStyle w:val="SAPScreenElement"/>
              </w:rPr>
              <w:t xml:space="preserve">Extra Address Line: </w:t>
            </w:r>
            <w:r w:rsidRPr="00A77232">
              <w:t>enter if applicable</w:t>
            </w:r>
          </w:p>
        </w:tc>
        <w:tc>
          <w:tcPr>
            <w:tcW w:w="2340" w:type="dxa"/>
            <w:tcBorders>
              <w:top w:val="single" w:sz="8" w:space="0" w:color="999999"/>
              <w:left w:val="single" w:sz="8" w:space="0" w:color="999999"/>
              <w:bottom w:val="single" w:sz="8" w:space="0" w:color="999999"/>
              <w:right w:val="single" w:sz="8" w:space="0" w:color="999999"/>
            </w:tcBorders>
            <w:tcPrChange w:id="956"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7FCDB664" w14:textId="77777777" w:rsidR="00B57C85" w:rsidRPr="00CF1425" w:rsidRDefault="00B57C85" w:rsidP="00B57C85"/>
        </w:tc>
      </w:tr>
      <w:tr w:rsidR="004F17BF" w:rsidRPr="00AF5AE4" w14:paraId="0385C323" w14:textId="77777777" w:rsidTr="004F17BF">
        <w:tblPrEx>
          <w:tblPrExChange w:id="957" w:author="Author" w:date="2018-02-08T16:58:00Z">
            <w:tblPrEx>
              <w:tblW w:w="9782" w:type="dxa"/>
            </w:tblPrEx>
          </w:tblPrExChange>
        </w:tblPrEx>
        <w:trPr>
          <w:trHeight w:val="360"/>
          <w:ins w:id="958" w:author="Author" w:date="2018-02-08T16:57:00Z"/>
          <w:trPrChange w:id="959" w:author="Author" w:date="2018-02-08T16:58: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60"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1609F77A" w14:textId="537B64AF" w:rsidR="004F17BF" w:rsidRPr="00A77232" w:rsidRDefault="004F17BF" w:rsidP="004F17BF">
            <w:pPr>
              <w:rPr>
                <w:ins w:id="961" w:author="Author" w:date="2018-02-08T16:57:00Z"/>
                <w:rStyle w:val="SAPScreenElement"/>
              </w:rPr>
            </w:pPr>
            <w:ins w:id="962" w:author="Author" w:date="2018-02-08T16:58:00Z">
              <w:r w:rsidRPr="00A77232">
                <w:rPr>
                  <w:rStyle w:val="SAPScreenElement"/>
                </w:rPr>
                <w:t xml:space="preserve">Region: </w:t>
              </w:r>
              <w:r w:rsidRPr="00A77232">
                <w:t>enter as appropriate</w:t>
              </w:r>
            </w:ins>
          </w:p>
        </w:tc>
        <w:tc>
          <w:tcPr>
            <w:tcW w:w="2340" w:type="dxa"/>
            <w:tcBorders>
              <w:top w:val="single" w:sz="8" w:space="0" w:color="999999"/>
              <w:left w:val="single" w:sz="8" w:space="0" w:color="999999"/>
              <w:bottom w:val="single" w:sz="8" w:space="0" w:color="999999"/>
              <w:right w:val="single" w:sz="8" w:space="0" w:color="999999"/>
            </w:tcBorders>
            <w:tcPrChange w:id="963" w:author="Author" w:date="2018-02-08T16:58:00Z">
              <w:tcPr>
                <w:tcW w:w="5310" w:type="dxa"/>
                <w:tcBorders>
                  <w:top w:val="single" w:sz="8" w:space="0" w:color="999999"/>
                  <w:left w:val="single" w:sz="8" w:space="0" w:color="999999"/>
                  <w:bottom w:val="single" w:sz="8" w:space="0" w:color="999999"/>
                  <w:right w:val="single" w:sz="8" w:space="0" w:color="999999"/>
                </w:tcBorders>
              </w:tcPr>
            </w:tcPrChange>
          </w:tcPr>
          <w:p w14:paraId="1767C88F" w14:textId="77777777" w:rsidR="004F17BF" w:rsidRPr="00CF1425" w:rsidRDefault="004F17BF" w:rsidP="004F17BF">
            <w:pPr>
              <w:rPr>
                <w:ins w:id="964" w:author="Author" w:date="2018-02-08T16:57:00Z"/>
              </w:rPr>
            </w:pPr>
          </w:p>
        </w:tc>
      </w:tr>
      <w:tr w:rsidR="004F17BF" w:rsidRPr="00CA5CAA" w14:paraId="40F9DBF7" w14:textId="77777777" w:rsidTr="004F17BF">
        <w:tblPrEx>
          <w:tblPrExChange w:id="965" w:author="Author" w:date="2018-02-08T16:58:00Z">
            <w:tblPrEx>
              <w:tblW w:w="9782" w:type="dxa"/>
            </w:tblPrEx>
          </w:tblPrExChange>
        </w:tblPrEx>
        <w:trPr>
          <w:trHeight w:val="360"/>
          <w:ins w:id="966" w:author="Author" w:date="2018-02-08T16:57:00Z"/>
          <w:trPrChange w:id="967" w:author="Author" w:date="2018-02-08T16:58: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68"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799B7DAC" w14:textId="3FD267B7" w:rsidR="004F17BF" w:rsidRPr="004F17BF" w:rsidRDefault="004F17BF" w:rsidP="004F17BF">
            <w:pPr>
              <w:rPr>
                <w:ins w:id="969" w:author="Author" w:date="2018-02-08T16:57:00Z"/>
                <w:rStyle w:val="SAPScreenElement"/>
                <w:lang w:val="fr-FR"/>
                <w:rPrChange w:id="970" w:author="Author" w:date="2018-02-08T16:58:00Z">
                  <w:rPr>
                    <w:ins w:id="971" w:author="Author" w:date="2018-02-08T16:57:00Z"/>
                    <w:rStyle w:val="SAPScreenElement"/>
                  </w:rPr>
                </w:rPrChange>
              </w:rPr>
            </w:pPr>
            <w:ins w:id="972" w:author="Author" w:date="2018-02-08T16:58:00Z">
              <w:r w:rsidRPr="006C3BD1">
                <w:rPr>
                  <w:rStyle w:val="SAPScreenElement"/>
                  <w:lang w:val="fr-FR"/>
                </w:rPr>
                <w:t xml:space="preserve">Postal Code: </w:t>
              </w:r>
              <w:r w:rsidRPr="006C3BD1">
                <w:rPr>
                  <w:lang w:val="fr-FR"/>
                </w:rPr>
                <w:t>enter as appropriate</w:t>
              </w:r>
            </w:ins>
          </w:p>
        </w:tc>
        <w:tc>
          <w:tcPr>
            <w:tcW w:w="2340" w:type="dxa"/>
            <w:tcBorders>
              <w:top w:val="single" w:sz="8" w:space="0" w:color="999999"/>
              <w:left w:val="single" w:sz="8" w:space="0" w:color="999999"/>
              <w:bottom w:val="single" w:sz="8" w:space="0" w:color="999999"/>
              <w:right w:val="single" w:sz="8" w:space="0" w:color="999999"/>
            </w:tcBorders>
            <w:tcPrChange w:id="973" w:author="Author" w:date="2018-02-08T16:58:00Z">
              <w:tcPr>
                <w:tcW w:w="5310" w:type="dxa"/>
                <w:tcBorders>
                  <w:top w:val="single" w:sz="8" w:space="0" w:color="999999"/>
                  <w:left w:val="single" w:sz="8" w:space="0" w:color="999999"/>
                  <w:bottom w:val="single" w:sz="8" w:space="0" w:color="999999"/>
                  <w:right w:val="single" w:sz="8" w:space="0" w:color="999999"/>
                </w:tcBorders>
              </w:tcPr>
            </w:tcPrChange>
          </w:tcPr>
          <w:p w14:paraId="5D312233" w14:textId="77777777" w:rsidR="004F17BF" w:rsidRPr="004F17BF" w:rsidRDefault="004F17BF" w:rsidP="004F17BF">
            <w:pPr>
              <w:rPr>
                <w:ins w:id="974" w:author="Author" w:date="2018-02-08T16:57:00Z"/>
                <w:lang w:val="fr-FR"/>
                <w:rPrChange w:id="975" w:author="Author" w:date="2018-02-08T16:58:00Z">
                  <w:rPr>
                    <w:ins w:id="976" w:author="Author" w:date="2018-02-08T16:57:00Z"/>
                  </w:rPr>
                </w:rPrChange>
              </w:rPr>
            </w:pPr>
          </w:p>
        </w:tc>
      </w:tr>
      <w:tr w:rsidR="004F17BF" w:rsidRPr="004F17BF" w14:paraId="46536D05" w14:textId="77777777" w:rsidTr="004F17BF">
        <w:tblPrEx>
          <w:tblPrExChange w:id="977" w:author="Author" w:date="2018-02-08T16:58:00Z">
            <w:tblPrEx>
              <w:tblW w:w="9782" w:type="dxa"/>
            </w:tblPrEx>
          </w:tblPrExChange>
        </w:tblPrEx>
        <w:trPr>
          <w:trHeight w:val="360"/>
          <w:ins w:id="978" w:author="Author" w:date="2018-02-08T16:58:00Z"/>
          <w:trPrChange w:id="979" w:author="Author" w:date="2018-02-08T16:58:00Z">
            <w:trPr>
              <w:gridAfter w:val="0"/>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80"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262216AF" w14:textId="2A0D8237" w:rsidR="004F17BF" w:rsidRPr="006C3BD1" w:rsidRDefault="004F17BF" w:rsidP="004F17BF">
            <w:pPr>
              <w:rPr>
                <w:ins w:id="981" w:author="Author" w:date="2018-02-08T16:58:00Z"/>
                <w:rStyle w:val="SAPScreenElement"/>
                <w:lang w:val="fr-FR"/>
              </w:rPr>
            </w:pPr>
            <w:ins w:id="982" w:author="Author" w:date="2018-02-08T16:58:00Z">
              <w:r w:rsidRPr="00A77232">
                <w:rPr>
                  <w:rStyle w:val="SAPScreenElement"/>
                </w:rPr>
                <w:t>District:</w:t>
              </w:r>
              <w:r w:rsidRPr="00A77232">
                <w:t xml:space="preserve"> enter if applicable</w:t>
              </w:r>
            </w:ins>
          </w:p>
        </w:tc>
        <w:tc>
          <w:tcPr>
            <w:tcW w:w="2340" w:type="dxa"/>
            <w:tcBorders>
              <w:top w:val="single" w:sz="8" w:space="0" w:color="999999"/>
              <w:left w:val="single" w:sz="8" w:space="0" w:color="999999"/>
              <w:bottom w:val="single" w:sz="8" w:space="0" w:color="999999"/>
              <w:right w:val="single" w:sz="8" w:space="0" w:color="999999"/>
            </w:tcBorders>
            <w:tcPrChange w:id="983" w:author="Author" w:date="2018-02-08T16:58:00Z">
              <w:tcPr>
                <w:tcW w:w="5310" w:type="dxa"/>
                <w:tcBorders>
                  <w:top w:val="single" w:sz="8" w:space="0" w:color="999999"/>
                  <w:left w:val="single" w:sz="8" w:space="0" w:color="999999"/>
                  <w:bottom w:val="single" w:sz="8" w:space="0" w:color="999999"/>
                  <w:right w:val="single" w:sz="8" w:space="0" w:color="999999"/>
                </w:tcBorders>
              </w:tcPr>
            </w:tcPrChange>
          </w:tcPr>
          <w:p w14:paraId="04CCF804" w14:textId="77777777" w:rsidR="004F17BF" w:rsidRPr="004F17BF" w:rsidRDefault="004F17BF" w:rsidP="004F17BF">
            <w:pPr>
              <w:rPr>
                <w:ins w:id="984" w:author="Author" w:date="2018-02-08T16:58:00Z"/>
                <w:lang w:val="fr-FR"/>
              </w:rPr>
            </w:pPr>
          </w:p>
        </w:tc>
      </w:tr>
      <w:tr w:rsidR="004F17BF" w:rsidRPr="00AF5AE4" w14:paraId="3FFE85B0" w14:textId="77777777" w:rsidTr="004F17BF">
        <w:trPr>
          <w:trHeight w:val="360"/>
          <w:trPrChange w:id="985"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86"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1D566800" w14:textId="0AC18570" w:rsidR="004F17BF" w:rsidRPr="00CF1425" w:rsidRDefault="004F17BF" w:rsidP="004F17BF">
            <w:pPr>
              <w:rPr>
                <w:rStyle w:val="SAPScreenElement"/>
              </w:rPr>
            </w:pPr>
            <w:r w:rsidRPr="00A77232">
              <w:rPr>
                <w:rStyle w:val="SAPScreenElement"/>
              </w:rPr>
              <w:t xml:space="preserve">House Number: </w:t>
            </w:r>
            <w:r w:rsidRPr="00A77232">
              <w:t>adapt as appropriate</w:t>
            </w:r>
          </w:p>
        </w:tc>
        <w:tc>
          <w:tcPr>
            <w:tcW w:w="2340" w:type="dxa"/>
            <w:tcBorders>
              <w:top w:val="single" w:sz="8" w:space="0" w:color="999999"/>
              <w:left w:val="single" w:sz="8" w:space="0" w:color="999999"/>
              <w:bottom w:val="single" w:sz="8" w:space="0" w:color="999999"/>
              <w:right w:val="single" w:sz="8" w:space="0" w:color="999999"/>
            </w:tcBorders>
            <w:tcPrChange w:id="987"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16E08FEF" w14:textId="549716E4" w:rsidR="004F17BF" w:rsidRPr="00CF1425" w:rsidRDefault="004F17BF" w:rsidP="004F17BF"/>
        </w:tc>
      </w:tr>
      <w:tr w:rsidR="004F17BF" w:rsidRPr="00466471" w14:paraId="4D0CDF09" w14:textId="77777777" w:rsidTr="004F17BF">
        <w:trPr>
          <w:trHeight w:val="360"/>
          <w:trPrChange w:id="988"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89"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225B7DD1" w14:textId="6372DD7C" w:rsidR="004F17BF" w:rsidRPr="00CF1425" w:rsidRDefault="004F17BF" w:rsidP="004F17BF">
            <w:pPr>
              <w:rPr>
                <w:rStyle w:val="SAPScreenElement"/>
              </w:rPr>
            </w:pPr>
            <w:r w:rsidRPr="00A77232">
              <w:rPr>
                <w:rStyle w:val="SAPScreenElement"/>
              </w:rPr>
              <w:t>Apartment:</w:t>
            </w:r>
            <w:r w:rsidRPr="00A77232">
              <w:t xml:space="preserve"> enter if applicable</w:t>
            </w:r>
          </w:p>
        </w:tc>
        <w:tc>
          <w:tcPr>
            <w:tcW w:w="2340" w:type="dxa"/>
            <w:tcBorders>
              <w:top w:val="single" w:sz="8" w:space="0" w:color="999999"/>
              <w:left w:val="single" w:sz="8" w:space="0" w:color="999999"/>
              <w:bottom w:val="single" w:sz="8" w:space="0" w:color="999999"/>
              <w:right w:val="single" w:sz="8" w:space="0" w:color="999999"/>
            </w:tcBorders>
            <w:tcPrChange w:id="990"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2AF67C57" w14:textId="77777777" w:rsidR="004F17BF" w:rsidRPr="00CF1425" w:rsidRDefault="004F17BF" w:rsidP="004F17BF"/>
        </w:tc>
      </w:tr>
      <w:tr w:rsidR="004F17BF" w:rsidRPr="00AF5AE4" w14:paraId="67E281F5" w14:textId="77777777" w:rsidTr="004F17BF">
        <w:trPr>
          <w:trHeight w:val="360"/>
          <w:trPrChange w:id="991"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92"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01D5366A" w14:textId="693743BE" w:rsidR="004F17BF" w:rsidRPr="00CF1425" w:rsidRDefault="004F17BF" w:rsidP="004F17BF">
            <w:pPr>
              <w:rPr>
                <w:rStyle w:val="SAPScreenElement"/>
              </w:rPr>
            </w:pPr>
            <w:r w:rsidRPr="00A77232">
              <w:rPr>
                <w:rStyle w:val="SAPScreenElement"/>
              </w:rPr>
              <w:t>City:</w:t>
            </w:r>
            <w:r w:rsidRPr="00A77232">
              <w:t xml:space="preserve"> adapt as appropriate</w:t>
            </w:r>
          </w:p>
        </w:tc>
        <w:tc>
          <w:tcPr>
            <w:tcW w:w="2340" w:type="dxa"/>
            <w:tcBorders>
              <w:top w:val="single" w:sz="8" w:space="0" w:color="999999"/>
              <w:left w:val="single" w:sz="8" w:space="0" w:color="999999"/>
              <w:bottom w:val="single" w:sz="8" w:space="0" w:color="999999"/>
              <w:right w:val="single" w:sz="8" w:space="0" w:color="999999"/>
            </w:tcBorders>
            <w:tcPrChange w:id="993"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532C5C6C" w14:textId="43560417" w:rsidR="004F17BF" w:rsidRPr="00CF1425" w:rsidRDefault="004F17BF" w:rsidP="004F17BF"/>
        </w:tc>
      </w:tr>
      <w:tr w:rsidR="004F17BF" w:rsidRPr="00466471" w:rsidDel="004F17BF" w14:paraId="62FF3FEC" w14:textId="3FD0478D" w:rsidTr="004F17BF">
        <w:trPr>
          <w:trHeight w:val="360"/>
          <w:del w:id="994" w:author="Author" w:date="2018-02-08T16:58:00Z"/>
          <w:trPrChange w:id="995"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996"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77A09554" w14:textId="3DA48EB6" w:rsidR="004F17BF" w:rsidRPr="00CF1425" w:rsidDel="004F17BF" w:rsidRDefault="004F17BF" w:rsidP="004F17BF">
            <w:pPr>
              <w:rPr>
                <w:del w:id="997" w:author="Author" w:date="2018-02-08T16:58:00Z"/>
                <w:rStyle w:val="SAPScreenElement"/>
              </w:rPr>
            </w:pPr>
            <w:del w:id="998" w:author="Author" w:date="2018-02-08T16:58:00Z">
              <w:r w:rsidRPr="00A77232" w:rsidDel="004F17BF">
                <w:rPr>
                  <w:rStyle w:val="SAPScreenElement"/>
                </w:rPr>
                <w:delText>District:</w:delText>
              </w:r>
              <w:r w:rsidRPr="00A77232" w:rsidDel="004F17BF">
                <w:delText xml:space="preserve"> enter if applicable</w:delText>
              </w:r>
              <w:bookmarkStart w:id="999" w:name="_Toc506554897"/>
              <w:bookmarkStart w:id="1000" w:name="_Toc507150375"/>
              <w:bookmarkEnd w:id="999"/>
              <w:bookmarkEnd w:id="1000"/>
            </w:del>
          </w:p>
        </w:tc>
        <w:tc>
          <w:tcPr>
            <w:tcW w:w="2340" w:type="dxa"/>
            <w:tcBorders>
              <w:top w:val="single" w:sz="8" w:space="0" w:color="999999"/>
              <w:left w:val="single" w:sz="8" w:space="0" w:color="999999"/>
              <w:bottom w:val="single" w:sz="8" w:space="0" w:color="999999"/>
              <w:right w:val="single" w:sz="8" w:space="0" w:color="999999"/>
            </w:tcBorders>
            <w:tcPrChange w:id="1001"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668DA4FC" w14:textId="6D03A4A5" w:rsidR="004F17BF" w:rsidRPr="00CF1425" w:rsidDel="004F17BF" w:rsidRDefault="004F17BF" w:rsidP="004F17BF">
            <w:pPr>
              <w:rPr>
                <w:del w:id="1002" w:author="Author" w:date="2018-02-08T16:58:00Z"/>
              </w:rPr>
            </w:pPr>
            <w:bookmarkStart w:id="1003" w:name="_Toc506554898"/>
            <w:bookmarkStart w:id="1004" w:name="_Toc507150376"/>
            <w:bookmarkEnd w:id="1003"/>
            <w:bookmarkEnd w:id="1004"/>
          </w:p>
        </w:tc>
        <w:bookmarkStart w:id="1005" w:name="_Toc506554899"/>
        <w:bookmarkStart w:id="1006" w:name="_Toc507150377"/>
        <w:bookmarkEnd w:id="1005"/>
        <w:bookmarkEnd w:id="1006"/>
      </w:tr>
      <w:tr w:rsidR="004F17BF" w:rsidRPr="00466471" w:rsidDel="004F17BF" w14:paraId="7C2C51F1" w14:textId="103750DD" w:rsidTr="004F17BF">
        <w:trPr>
          <w:trHeight w:val="360"/>
          <w:del w:id="1007" w:author="Author" w:date="2018-02-08T16:58:00Z"/>
          <w:trPrChange w:id="1008"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009"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75441B8B" w14:textId="42D5825F" w:rsidR="004F17BF" w:rsidRPr="00CF1425" w:rsidDel="004F17BF" w:rsidRDefault="004F17BF" w:rsidP="004F17BF">
            <w:pPr>
              <w:rPr>
                <w:del w:id="1010" w:author="Author" w:date="2018-02-08T16:58:00Z"/>
                <w:rStyle w:val="SAPScreenElement"/>
              </w:rPr>
            </w:pPr>
            <w:del w:id="1011" w:author="Author" w:date="2018-02-08T16:58:00Z">
              <w:r w:rsidRPr="00A77232" w:rsidDel="004F17BF">
                <w:rPr>
                  <w:rStyle w:val="SAPScreenElement"/>
                </w:rPr>
                <w:delText xml:space="preserve">Region: </w:delText>
              </w:r>
              <w:r w:rsidRPr="00A77232" w:rsidDel="004F17BF">
                <w:delText>enter as appropriate</w:delText>
              </w:r>
              <w:bookmarkStart w:id="1012" w:name="_Toc506554900"/>
              <w:bookmarkStart w:id="1013" w:name="_Toc507150378"/>
              <w:bookmarkEnd w:id="1012"/>
              <w:bookmarkEnd w:id="1013"/>
            </w:del>
          </w:p>
        </w:tc>
        <w:tc>
          <w:tcPr>
            <w:tcW w:w="2340" w:type="dxa"/>
            <w:tcBorders>
              <w:top w:val="single" w:sz="8" w:space="0" w:color="999999"/>
              <w:left w:val="single" w:sz="8" w:space="0" w:color="999999"/>
              <w:bottom w:val="single" w:sz="8" w:space="0" w:color="999999"/>
              <w:right w:val="single" w:sz="8" w:space="0" w:color="999999"/>
            </w:tcBorders>
            <w:tcPrChange w:id="1014"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50E1A964" w14:textId="13F745A4" w:rsidR="004F17BF" w:rsidRPr="00CF1425" w:rsidDel="004F17BF" w:rsidRDefault="004F17BF" w:rsidP="004F17BF">
            <w:pPr>
              <w:rPr>
                <w:del w:id="1015" w:author="Author" w:date="2018-02-08T16:58:00Z"/>
              </w:rPr>
            </w:pPr>
            <w:bookmarkStart w:id="1016" w:name="_Toc506554901"/>
            <w:bookmarkStart w:id="1017" w:name="_Toc507150379"/>
            <w:bookmarkEnd w:id="1016"/>
            <w:bookmarkEnd w:id="1017"/>
          </w:p>
        </w:tc>
        <w:bookmarkStart w:id="1018" w:name="_Toc506554902"/>
        <w:bookmarkStart w:id="1019" w:name="_Toc507150380"/>
        <w:bookmarkEnd w:id="1018"/>
        <w:bookmarkEnd w:id="1019"/>
      </w:tr>
      <w:tr w:rsidR="004F17BF" w:rsidRPr="004F17BF" w:rsidDel="004F17BF" w14:paraId="0459F8D4" w14:textId="466DAAF2" w:rsidTr="004F17BF">
        <w:trPr>
          <w:trHeight w:val="360"/>
          <w:del w:id="1020" w:author="Author" w:date="2018-02-08T16:58:00Z"/>
          <w:trPrChange w:id="1021" w:author="Author" w:date="2018-02-08T16:58: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1022" w:author="Author" w:date="2018-02-08T16:58:00Z">
              <w:tcPr>
                <w:tcW w:w="4472" w:type="dxa"/>
                <w:tcBorders>
                  <w:top w:val="single" w:sz="8" w:space="0" w:color="999999"/>
                  <w:left w:val="single" w:sz="8" w:space="0" w:color="999999"/>
                  <w:bottom w:val="single" w:sz="8" w:space="0" w:color="999999"/>
                  <w:right w:val="single" w:sz="8" w:space="0" w:color="999999"/>
                </w:tcBorders>
              </w:tcPr>
            </w:tcPrChange>
          </w:tcPr>
          <w:p w14:paraId="4B508AFA" w14:textId="62F8D068" w:rsidR="004F17BF" w:rsidRPr="00930999" w:rsidDel="004F17BF" w:rsidRDefault="004F17BF" w:rsidP="004F17BF">
            <w:pPr>
              <w:rPr>
                <w:del w:id="1023" w:author="Author" w:date="2018-02-08T16:58:00Z"/>
                <w:rStyle w:val="SAPScreenElement"/>
                <w:lang w:val="fr-FR"/>
              </w:rPr>
            </w:pPr>
            <w:del w:id="1024" w:author="Author" w:date="2018-02-08T16:58:00Z">
              <w:r w:rsidRPr="006C3BD1" w:rsidDel="004F17BF">
                <w:rPr>
                  <w:rStyle w:val="SAPScreenElement"/>
                  <w:lang w:val="fr-FR"/>
                </w:rPr>
                <w:delText xml:space="preserve">Postal Code: </w:delText>
              </w:r>
              <w:r w:rsidRPr="006C3BD1" w:rsidDel="004F17BF">
                <w:rPr>
                  <w:lang w:val="fr-FR"/>
                </w:rPr>
                <w:delText>enter as appropriate</w:delText>
              </w:r>
              <w:bookmarkStart w:id="1025" w:name="_Toc506554903"/>
              <w:bookmarkStart w:id="1026" w:name="_Toc507150381"/>
              <w:bookmarkEnd w:id="1025"/>
              <w:bookmarkEnd w:id="1026"/>
            </w:del>
          </w:p>
        </w:tc>
        <w:tc>
          <w:tcPr>
            <w:tcW w:w="2340" w:type="dxa"/>
            <w:tcBorders>
              <w:top w:val="single" w:sz="8" w:space="0" w:color="999999"/>
              <w:left w:val="single" w:sz="8" w:space="0" w:color="999999"/>
              <w:bottom w:val="single" w:sz="8" w:space="0" w:color="999999"/>
              <w:right w:val="single" w:sz="8" w:space="0" w:color="999999"/>
            </w:tcBorders>
            <w:tcPrChange w:id="1027" w:author="Author" w:date="2018-02-08T16:58:00Z">
              <w:tcPr>
                <w:tcW w:w="5580" w:type="dxa"/>
                <w:gridSpan w:val="2"/>
                <w:tcBorders>
                  <w:top w:val="single" w:sz="8" w:space="0" w:color="999999"/>
                  <w:left w:val="single" w:sz="8" w:space="0" w:color="999999"/>
                  <w:bottom w:val="single" w:sz="8" w:space="0" w:color="999999"/>
                  <w:right w:val="single" w:sz="8" w:space="0" w:color="999999"/>
                </w:tcBorders>
              </w:tcPr>
            </w:tcPrChange>
          </w:tcPr>
          <w:p w14:paraId="6BF07F8B" w14:textId="7E6010B3" w:rsidR="004F17BF" w:rsidRPr="00930999" w:rsidDel="004F17BF" w:rsidRDefault="004F17BF" w:rsidP="004F17BF">
            <w:pPr>
              <w:rPr>
                <w:del w:id="1028" w:author="Author" w:date="2018-02-08T16:58:00Z"/>
                <w:lang w:val="fr-FR"/>
              </w:rPr>
            </w:pPr>
            <w:bookmarkStart w:id="1029" w:name="_Toc506554904"/>
            <w:bookmarkStart w:id="1030" w:name="_Toc507150382"/>
            <w:bookmarkEnd w:id="1029"/>
            <w:bookmarkEnd w:id="1030"/>
          </w:p>
        </w:tc>
        <w:bookmarkStart w:id="1031" w:name="_Toc506554905"/>
        <w:bookmarkStart w:id="1032" w:name="_Toc507150383"/>
        <w:bookmarkEnd w:id="1031"/>
        <w:bookmarkEnd w:id="1032"/>
      </w:tr>
    </w:tbl>
    <w:p w14:paraId="0AAB7DEA" w14:textId="77777777" w:rsidR="00A56268" w:rsidRPr="003872D1" w:rsidRDefault="00A56268" w:rsidP="00A56268">
      <w:pPr>
        <w:pStyle w:val="Heading3"/>
        <w:spacing w:before="240" w:after="120"/>
        <w:ind w:left="720" w:hanging="720"/>
      </w:pPr>
      <w:bookmarkStart w:id="1033" w:name="_Toc502299599"/>
      <w:bookmarkStart w:id="1034" w:name="_Toc507150384"/>
      <w:r w:rsidRPr="003872D1">
        <w:t>United States (US)</w:t>
      </w:r>
      <w:bookmarkEnd w:id="1033"/>
      <w:bookmarkEnd w:id="1034"/>
    </w:p>
    <w:tbl>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tblGrid>
      <w:tr w:rsidR="00B57C85" w:rsidRPr="002326C1" w14:paraId="6255CBD9" w14:textId="77777777" w:rsidTr="00B57C85">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700A2384" w14:textId="77777777" w:rsidR="00B57C85" w:rsidRPr="002326C1" w:rsidRDefault="00B57C85" w:rsidP="0093138C">
            <w:pPr>
              <w:pStyle w:val="SAPTableHeader"/>
            </w:pPr>
            <w:r w:rsidRPr="002326C1">
              <w:t>User Entries:</w:t>
            </w:r>
            <w:r>
              <w:t xml:space="preserve"> </w:t>
            </w:r>
            <w:r w:rsidRPr="002326C1">
              <w:t>Field Name: User Action and Value</w:t>
            </w:r>
          </w:p>
        </w:tc>
      </w:tr>
      <w:tr w:rsidR="00B57C85" w:rsidRPr="00AF5AE4" w14:paraId="5CA2AE72"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107A33EE" w14:textId="3F611522" w:rsidR="00B57C85" w:rsidRPr="002326C1" w:rsidRDefault="00B57C85" w:rsidP="00B57C85">
            <w:pPr>
              <w:rPr>
                <w:rStyle w:val="SAPScreenElement"/>
              </w:rPr>
            </w:pPr>
            <w:r w:rsidRPr="00873ACA">
              <w:rPr>
                <w:rStyle w:val="SAPScreenElement"/>
              </w:rPr>
              <w:t xml:space="preserve">Address Line 1: </w:t>
            </w:r>
            <w:r w:rsidRPr="00873ACA">
              <w:t>adapt as appropriate</w:t>
            </w:r>
          </w:p>
        </w:tc>
      </w:tr>
      <w:tr w:rsidR="00B57C85" w:rsidRPr="00AF5AE4" w14:paraId="21BF5C74"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680B3C2E" w14:textId="35AFAB6E" w:rsidR="00B57C85" w:rsidRPr="002326C1" w:rsidRDefault="00B57C85" w:rsidP="00B57C85">
            <w:pPr>
              <w:rPr>
                <w:rStyle w:val="SAPScreenElement"/>
              </w:rPr>
            </w:pPr>
            <w:r w:rsidRPr="00873ACA">
              <w:rPr>
                <w:rStyle w:val="SAPScreenElement"/>
              </w:rPr>
              <w:t xml:space="preserve">Address Line </w:t>
            </w:r>
            <w:r>
              <w:rPr>
                <w:rStyle w:val="SAPScreenElement"/>
              </w:rPr>
              <w:t>2</w:t>
            </w:r>
            <w:r w:rsidRPr="00873ACA">
              <w:rPr>
                <w:rStyle w:val="SAPScreenElement"/>
              </w:rPr>
              <w:t xml:space="preserve">: </w:t>
            </w:r>
            <w:r>
              <w:t>enter if applicable</w:t>
            </w:r>
          </w:p>
        </w:tc>
      </w:tr>
      <w:tr w:rsidR="00B57C85" w:rsidRPr="00AF5AE4" w14:paraId="28C12ADC"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454A9BEB" w14:textId="3B759B77" w:rsidR="00B57C85" w:rsidRPr="002326C1" w:rsidRDefault="00B57C85" w:rsidP="00B57C85">
            <w:pPr>
              <w:rPr>
                <w:rStyle w:val="SAPScreenElement"/>
              </w:rPr>
            </w:pPr>
            <w:r w:rsidRPr="00873ACA">
              <w:rPr>
                <w:rStyle w:val="SAPScreenElement"/>
              </w:rPr>
              <w:t xml:space="preserve">City: </w:t>
            </w:r>
            <w:r w:rsidRPr="00873ACA">
              <w:t>adapt as appropriate</w:t>
            </w:r>
          </w:p>
        </w:tc>
      </w:tr>
      <w:tr w:rsidR="00B57C85" w:rsidRPr="00AF5AE4" w:rsidDel="004F17BF" w14:paraId="0E8AA961" w14:textId="497EB6BE" w:rsidTr="00B57C85">
        <w:trPr>
          <w:trHeight w:val="360"/>
          <w:del w:id="1035" w:author="Author" w:date="2018-02-08T17:00:00Z"/>
        </w:trPr>
        <w:tc>
          <w:tcPr>
            <w:tcW w:w="4472" w:type="dxa"/>
            <w:tcBorders>
              <w:top w:val="single" w:sz="8" w:space="0" w:color="999999"/>
              <w:left w:val="single" w:sz="8" w:space="0" w:color="999999"/>
              <w:bottom w:val="single" w:sz="8" w:space="0" w:color="999999"/>
              <w:right w:val="single" w:sz="8" w:space="0" w:color="999999"/>
            </w:tcBorders>
          </w:tcPr>
          <w:p w14:paraId="1595FD36" w14:textId="34194BD3" w:rsidR="00B57C85" w:rsidRPr="002326C1" w:rsidDel="004F17BF" w:rsidRDefault="00B57C85" w:rsidP="00B57C85">
            <w:pPr>
              <w:rPr>
                <w:del w:id="1036" w:author="Author" w:date="2018-02-08T17:00:00Z"/>
                <w:rStyle w:val="SAPScreenElement"/>
              </w:rPr>
            </w:pPr>
            <w:del w:id="1037" w:author="Author" w:date="2018-02-08T17:00:00Z">
              <w:r w:rsidDel="004F17BF">
                <w:rPr>
                  <w:rStyle w:val="SAPScreenElement"/>
                </w:rPr>
                <w:delText>County</w:delText>
              </w:r>
              <w:r w:rsidRPr="00873ACA" w:rsidDel="004F17BF">
                <w:rPr>
                  <w:rStyle w:val="SAPScreenElement"/>
                </w:rPr>
                <w:delText xml:space="preserve">: </w:delText>
              </w:r>
              <w:r w:rsidRPr="00873ACA" w:rsidDel="004F17BF">
                <w:delText>adapt as appropriate</w:delText>
              </w:r>
            </w:del>
          </w:p>
        </w:tc>
      </w:tr>
      <w:tr w:rsidR="00B57C85" w:rsidRPr="00AF5AE4" w14:paraId="4DBCB77E"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7890ABE7" w14:textId="0FCFB76E" w:rsidR="00B57C85" w:rsidRPr="002326C1" w:rsidRDefault="00B57C85" w:rsidP="00B57C85">
            <w:pPr>
              <w:rPr>
                <w:rStyle w:val="SAPScreenElement"/>
              </w:rPr>
            </w:pPr>
            <w:r w:rsidRPr="00873ACA">
              <w:rPr>
                <w:rStyle w:val="SAPScreenElement"/>
              </w:rPr>
              <w:t xml:space="preserve">State: </w:t>
            </w:r>
            <w:r w:rsidRPr="00873ACA">
              <w:t>adapt as appropriate</w:t>
            </w:r>
          </w:p>
        </w:tc>
      </w:tr>
      <w:tr w:rsidR="00B57C85" w:rsidRPr="004A4679" w14:paraId="3DB246DC" w14:textId="77777777" w:rsidTr="00B57C85">
        <w:trPr>
          <w:trHeight w:val="360"/>
        </w:trPr>
        <w:tc>
          <w:tcPr>
            <w:tcW w:w="4472" w:type="dxa"/>
            <w:tcBorders>
              <w:top w:val="single" w:sz="8" w:space="0" w:color="999999"/>
              <w:left w:val="single" w:sz="8" w:space="0" w:color="999999"/>
              <w:bottom w:val="single" w:sz="8" w:space="0" w:color="999999"/>
              <w:right w:val="single" w:sz="8" w:space="0" w:color="999999"/>
            </w:tcBorders>
          </w:tcPr>
          <w:p w14:paraId="5BD83410" w14:textId="17C67225" w:rsidR="00B57C85" w:rsidRPr="002326C1" w:rsidRDefault="00B57C85" w:rsidP="00B57C85">
            <w:pPr>
              <w:rPr>
                <w:rStyle w:val="SAPScreenElement"/>
              </w:rPr>
            </w:pPr>
            <w:r w:rsidRPr="00873ACA">
              <w:rPr>
                <w:rStyle w:val="SAPScreenElement"/>
              </w:rPr>
              <w:t xml:space="preserve">ZIP: </w:t>
            </w:r>
            <w:r w:rsidRPr="00873ACA">
              <w:t>adapt as appropriate</w:t>
            </w:r>
          </w:p>
        </w:tc>
      </w:tr>
      <w:tr w:rsidR="004F17BF" w:rsidRPr="004A4679" w14:paraId="6D8E24CB" w14:textId="77777777" w:rsidTr="00B57C85">
        <w:trPr>
          <w:trHeight w:val="360"/>
          <w:ins w:id="1038" w:author="Author" w:date="2018-02-08T17:00:00Z"/>
        </w:trPr>
        <w:tc>
          <w:tcPr>
            <w:tcW w:w="4472" w:type="dxa"/>
            <w:tcBorders>
              <w:top w:val="single" w:sz="8" w:space="0" w:color="999999"/>
              <w:left w:val="single" w:sz="8" w:space="0" w:color="999999"/>
              <w:bottom w:val="single" w:sz="8" w:space="0" w:color="999999"/>
              <w:right w:val="single" w:sz="8" w:space="0" w:color="999999"/>
            </w:tcBorders>
          </w:tcPr>
          <w:p w14:paraId="6AD44CAB" w14:textId="421B6E5A" w:rsidR="004F17BF" w:rsidRPr="00873ACA" w:rsidRDefault="004F17BF" w:rsidP="00B57C85">
            <w:pPr>
              <w:rPr>
                <w:ins w:id="1039" w:author="Author" w:date="2018-02-08T17:00:00Z"/>
                <w:rStyle w:val="SAPScreenElement"/>
              </w:rPr>
            </w:pPr>
            <w:ins w:id="1040" w:author="Author" w:date="2018-02-08T17:00:00Z">
              <w:r>
                <w:rPr>
                  <w:rStyle w:val="SAPScreenElement"/>
                </w:rPr>
                <w:t>County</w:t>
              </w:r>
              <w:r w:rsidRPr="00873ACA">
                <w:rPr>
                  <w:rStyle w:val="SAPScreenElement"/>
                </w:rPr>
                <w:t xml:space="preserve">: </w:t>
              </w:r>
              <w:r w:rsidRPr="00873ACA">
                <w:t>adapt as appropriate</w:t>
              </w:r>
            </w:ins>
          </w:p>
        </w:tc>
      </w:tr>
    </w:tbl>
    <w:p w14:paraId="7DC1268C" w14:textId="77777777" w:rsidR="00A56268" w:rsidRPr="00A56268" w:rsidRDefault="00A56268" w:rsidP="00A56268"/>
    <w:p w14:paraId="1F8802D4" w14:textId="6A926ECF" w:rsidR="002D3BDD" w:rsidRPr="00BA74AF" w:rsidRDefault="002D3BDD" w:rsidP="00030C27">
      <w:pPr>
        <w:pStyle w:val="Heading1"/>
      </w:pPr>
      <w:bookmarkStart w:id="1041" w:name="_Toc507150385"/>
      <w:r w:rsidRPr="00BA74AF">
        <w:lastRenderedPageBreak/>
        <w:t>Appendix</w:t>
      </w:r>
      <w:bookmarkEnd w:id="837"/>
      <w:bookmarkEnd w:id="838"/>
      <w:bookmarkEnd w:id="839"/>
      <w:bookmarkEnd w:id="1041"/>
    </w:p>
    <w:p w14:paraId="191F391B" w14:textId="77777777" w:rsidR="00062D38" w:rsidRPr="00BA74AF" w:rsidRDefault="00062D38" w:rsidP="002D5313">
      <w:pPr>
        <w:pStyle w:val="Heading2"/>
        <w:keepLines w:val="0"/>
        <w:widowControl w:val="0"/>
        <w:tabs>
          <w:tab w:val="num" w:pos="576"/>
          <w:tab w:val="left" w:pos="9356"/>
        </w:tabs>
        <w:spacing w:line="240" w:lineRule="auto"/>
        <w:ind w:left="578" w:hanging="578"/>
      </w:pPr>
      <w:bookmarkStart w:id="1042" w:name="_Toc478135355"/>
      <w:bookmarkStart w:id="1043" w:name="_Toc507150386"/>
      <w:bookmarkStart w:id="1044" w:name="_Toc406578514"/>
      <w:bookmarkStart w:id="1045" w:name="_Toc406596066"/>
      <w:bookmarkStart w:id="1046" w:name="_Toc410685028"/>
      <w:r w:rsidRPr="00BA74AF">
        <w:t>Executing Process Steps using Mobile App</w:t>
      </w:r>
      <w:bookmarkEnd w:id="1042"/>
      <w:bookmarkEnd w:id="1043"/>
    </w:p>
    <w:p w14:paraId="5DDE6E37" w14:textId="15FDC2EE" w:rsidR="00062D38" w:rsidRPr="00BA74AF" w:rsidRDefault="00062D38" w:rsidP="00062D38">
      <w:r w:rsidRPr="00BA74AF">
        <w:t xml:space="preserve">As mentioned in chapter </w:t>
      </w:r>
      <w:r w:rsidRPr="00BA74AF">
        <w:rPr>
          <w:rStyle w:val="SAPTextReference"/>
        </w:rPr>
        <w:t>Overview Table</w:t>
      </w:r>
      <w:r w:rsidRPr="00BA74AF">
        <w:t>, several process steps can be executed via mobile device. For this, the SAP SuccessFactors Mobile application must have been activated on the mobile devices of the persons executing these steps.</w:t>
      </w:r>
    </w:p>
    <w:p w14:paraId="2B72920F" w14:textId="77777777" w:rsidR="008D6B64" w:rsidRPr="00BA74AF" w:rsidRDefault="008D6B64" w:rsidP="00A56319">
      <w:pPr>
        <w:pStyle w:val="SAPNoteHeading"/>
        <w:ind w:left="720"/>
      </w:pPr>
      <w:r w:rsidRPr="00BA74AF">
        <w:rPr>
          <w:noProof/>
        </w:rPr>
        <w:drawing>
          <wp:inline distT="0" distB="0" distL="0" distR="0" wp14:anchorId="49799410" wp14:editId="5831F45D">
            <wp:extent cx="228600" cy="228600"/>
            <wp:effectExtent l="0" t="0" r="0" b="0"/>
            <wp:docPr id="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Recommendation</w:t>
      </w:r>
    </w:p>
    <w:p w14:paraId="655A04DE" w14:textId="1B364BBE" w:rsidR="008D6B64" w:rsidRPr="00BA74AF" w:rsidRDefault="008D6B64" w:rsidP="00A56319">
      <w:pPr>
        <w:ind w:left="720"/>
      </w:pPr>
      <w:r w:rsidRPr="00BA74AF">
        <w:t xml:space="preserve">For details on activating the SAP SuccessFactors Mobile application, refer to the </w:t>
      </w:r>
      <w:r w:rsidR="003C1921">
        <w:rPr>
          <w:rStyle w:val="SAPTextReference"/>
        </w:rPr>
        <w:t xml:space="preserve">Read Me </w:t>
      </w:r>
      <w:r w:rsidR="003C1921">
        <w:t>document</w:t>
      </w:r>
      <w:r w:rsidRPr="00BA74AF">
        <w:t>.</w:t>
      </w:r>
    </w:p>
    <w:p w14:paraId="432BF41C" w14:textId="77777777" w:rsidR="008D6B64" w:rsidRPr="00BA74AF" w:rsidRDefault="008D6B64" w:rsidP="00062D38"/>
    <w:p w14:paraId="393710AB" w14:textId="77777777" w:rsidR="00062D38" w:rsidRPr="00BA74AF" w:rsidRDefault="00062D38" w:rsidP="00062D38">
      <w:r w:rsidRPr="00BA74AF">
        <w:t>In the following, the procedure for executing the process steps using mobile devices are given.</w:t>
      </w:r>
    </w:p>
    <w:p w14:paraId="10873E0D" w14:textId="77777777" w:rsidR="00062D38" w:rsidRPr="00BA74AF" w:rsidRDefault="00062D38" w:rsidP="00062D38">
      <w:pPr>
        <w:pStyle w:val="Heading3"/>
      </w:pPr>
      <w:bookmarkStart w:id="1047" w:name="_Toc478135356"/>
      <w:bookmarkStart w:id="1048" w:name="_Toc478135357"/>
      <w:bookmarkStart w:id="1049" w:name="_Toc507150387"/>
      <w:bookmarkEnd w:id="1047"/>
      <w:r w:rsidRPr="00BA74AF">
        <w:t>Processing Requests</w:t>
      </w:r>
      <w:bookmarkEnd w:id="1048"/>
      <w:bookmarkEnd w:id="1049"/>
    </w:p>
    <w:p w14:paraId="2F64289A" w14:textId="77777777" w:rsidR="00062D38" w:rsidRPr="00BA74AF" w:rsidRDefault="00062D38" w:rsidP="00062D38">
      <w:pPr>
        <w:pStyle w:val="SAPKeyblockTitle"/>
      </w:pPr>
      <w:r w:rsidRPr="00BA74AF">
        <w:t>Purpose</w:t>
      </w:r>
    </w:p>
    <w:p w14:paraId="30767868" w14:textId="77777777" w:rsidR="00062D38" w:rsidRPr="00BA74AF" w:rsidRDefault="00062D38" w:rsidP="00062D38">
      <w:r w:rsidRPr="00BA74AF">
        <w:t>If the SAP SuccessFactors Mobile application has been activated on the mobile devices of the approvers of requests, they receive the requests also on their mobile devices. Instead of approving/rejecting the requests on the company instance website, they can do so on their mobile devices.</w:t>
      </w:r>
    </w:p>
    <w:p w14:paraId="4BF60D2A" w14:textId="19A624D0" w:rsidR="00062D38" w:rsidRPr="00BA74AF" w:rsidRDefault="00062D38" w:rsidP="00062D38">
      <w:r w:rsidRPr="00BA74AF">
        <w:t>For this scope item, following user can activate the SAP SuccessFactors Mobile application:</w:t>
      </w:r>
    </w:p>
    <w:p w14:paraId="3343697F" w14:textId="0A91D5B1" w:rsidR="00062D38" w:rsidRPr="00BA74AF" w:rsidRDefault="00062D38" w:rsidP="00062D38">
      <w:pPr>
        <w:pStyle w:val="ListParagraph"/>
        <w:numPr>
          <w:ilvl w:val="0"/>
          <w:numId w:val="34"/>
        </w:numPr>
        <w:ind w:left="360"/>
      </w:pPr>
      <w:r w:rsidRPr="00BA74AF">
        <w:t>HR Business Partner</w:t>
      </w:r>
      <w:r w:rsidRPr="00BA74AF" w:rsidDel="004D6316">
        <w:t xml:space="preserve"> </w:t>
      </w:r>
      <w:r w:rsidRPr="00BA74AF">
        <w:t>of the employee</w:t>
      </w:r>
    </w:p>
    <w:p w14:paraId="585B1E48" w14:textId="77777777" w:rsidR="00062D38" w:rsidRPr="00BA74AF" w:rsidRDefault="00062D38" w:rsidP="00062D38">
      <w:pPr>
        <w:pStyle w:val="SAPKeyblockTitle"/>
      </w:pPr>
      <w:r w:rsidRPr="00BA74AF">
        <w:t>Procedure</w:t>
      </w:r>
    </w:p>
    <w:p w14:paraId="3AA58234" w14:textId="77777777" w:rsidR="00062D38" w:rsidRPr="00BA74AF" w:rsidRDefault="00062D38" w:rsidP="00062D38">
      <w:pPr>
        <w:pStyle w:val="ListParagraph"/>
        <w:numPr>
          <w:ilvl w:val="0"/>
          <w:numId w:val="35"/>
        </w:numPr>
        <w:ind w:left="360"/>
      </w:pPr>
      <w:r w:rsidRPr="00BA74AF">
        <w:t>Open the SAP SuccessFactors mobile app and log on by tapping the corresponding user name.</w:t>
      </w:r>
    </w:p>
    <w:p w14:paraId="7A80DAC1" w14:textId="0761FDB8" w:rsidR="00062D38" w:rsidRPr="00BA74AF" w:rsidRDefault="00100B3D" w:rsidP="00062D38">
      <w:pPr>
        <w:pStyle w:val="ListParagraph"/>
        <w:numPr>
          <w:ilvl w:val="0"/>
          <w:numId w:val="35"/>
        </w:numPr>
        <w:ind w:left="360"/>
      </w:pPr>
      <w:r w:rsidRPr="00BA74AF">
        <w:t>Tap on</w:t>
      </w:r>
      <w:r w:rsidR="00062D38" w:rsidRPr="00BA74AF">
        <w:t xml:space="preserve"> </w:t>
      </w:r>
      <w:r w:rsidR="00062D38" w:rsidRPr="00BA74AF">
        <w:rPr>
          <w:rStyle w:val="SAPScreenElement"/>
        </w:rPr>
        <w:t>To-Do</w:t>
      </w:r>
      <w:r w:rsidR="00062D38" w:rsidRPr="00BA74AF">
        <w:t xml:space="preserve"> </w:t>
      </w:r>
      <w:r w:rsidR="0067131D" w:rsidRPr="00BA74AF">
        <w:t xml:space="preserve">and under </w:t>
      </w:r>
      <w:r w:rsidR="00062D38" w:rsidRPr="00BA74AF">
        <w:rPr>
          <w:rStyle w:val="SAPScreenElement"/>
        </w:rPr>
        <w:t>Approve Requests</w:t>
      </w:r>
      <w:r w:rsidR="00062D38" w:rsidRPr="00BA74AF">
        <w:t xml:space="preserve"> select the appropriate request you need to process (for example, change in personal information, or work permit information).</w:t>
      </w:r>
    </w:p>
    <w:p w14:paraId="3C552476" w14:textId="2FC66858" w:rsidR="00062D38" w:rsidRPr="00BA74AF" w:rsidRDefault="00062D38" w:rsidP="00062D38">
      <w:pPr>
        <w:pStyle w:val="ListParagraph"/>
        <w:numPr>
          <w:ilvl w:val="0"/>
          <w:numId w:val="35"/>
        </w:numPr>
        <w:ind w:left="360"/>
      </w:pPr>
      <w:r w:rsidRPr="00BA74AF">
        <w:t xml:space="preserve">On the </w:t>
      </w:r>
      <w:r w:rsidRPr="00BA74AF">
        <w:rPr>
          <w:rStyle w:val="SAPScreenElement"/>
        </w:rPr>
        <w:t>Details</w:t>
      </w:r>
      <w:r w:rsidRPr="00BA74AF">
        <w:t xml:space="preserve"> screen, review the request, and if satisfied, </w:t>
      </w:r>
      <w:r w:rsidR="009D7E63" w:rsidRPr="00BA74AF">
        <w:t>tap</w:t>
      </w:r>
      <w:r w:rsidRPr="00BA74AF">
        <w:t xml:space="preserve"> </w:t>
      </w:r>
      <w:r w:rsidRPr="00BA74AF">
        <w:rPr>
          <w:rStyle w:val="SAPScreenElement"/>
        </w:rPr>
        <w:t>Approve</w:t>
      </w:r>
      <w:r w:rsidRPr="00BA74AF">
        <w:t>.</w:t>
      </w:r>
    </w:p>
    <w:p w14:paraId="29649092" w14:textId="77777777" w:rsidR="00062D38" w:rsidRPr="00BA74AF" w:rsidRDefault="00062D38" w:rsidP="00A56319">
      <w:pPr>
        <w:ind w:left="360"/>
      </w:pPr>
      <w:r w:rsidRPr="00BA74AF">
        <w:rPr>
          <w:noProof/>
        </w:rPr>
        <w:drawing>
          <wp:inline distT="0" distB="0" distL="0" distR="0" wp14:anchorId="490135B3" wp14:editId="4E75F249">
            <wp:extent cx="228600" cy="228600"/>
            <wp:effectExtent l="0" t="0" r="0" b="0"/>
            <wp:docPr id="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A74AF">
        <w:t> </w:t>
      </w:r>
      <w:r w:rsidRPr="00BA74AF">
        <w:rPr>
          <w:rFonts w:ascii="BentonSans Regular" w:hAnsi="BentonSans Regular"/>
          <w:color w:val="666666"/>
          <w:sz w:val="22"/>
        </w:rPr>
        <w:t>Note</w:t>
      </w:r>
    </w:p>
    <w:p w14:paraId="120AF261" w14:textId="61A47F7D" w:rsidR="00062D38" w:rsidRPr="00BA74AF" w:rsidRDefault="00062D38" w:rsidP="00A56319">
      <w:pPr>
        <w:ind w:left="360"/>
      </w:pPr>
      <w:r w:rsidRPr="00BA74AF">
        <w:t xml:space="preserve">If required, you can also send the request back for further details. In this case, it is recommended to add a comment explaining your decision. Then </w:t>
      </w:r>
      <w:r w:rsidR="009D7E63" w:rsidRPr="00BA74AF">
        <w:t>tap</w:t>
      </w:r>
      <w:r w:rsidRPr="00BA74AF">
        <w:t xml:space="preserve"> </w:t>
      </w:r>
      <w:r w:rsidRPr="00BA74AF">
        <w:rPr>
          <w:rStyle w:val="SAPScreenElement"/>
        </w:rPr>
        <w:t>Send Back</w:t>
      </w:r>
      <w:r w:rsidRPr="00BA74AF">
        <w:t>. The request initiator can then either adapt the request and resubmit it for approval, or cancel it.</w:t>
      </w:r>
    </w:p>
    <w:p w14:paraId="3FE13F4E" w14:textId="5474DED5" w:rsidR="002D3BDD" w:rsidRPr="00BA74AF" w:rsidRDefault="002D3BDD" w:rsidP="002D3BDD">
      <w:pPr>
        <w:pStyle w:val="Heading2"/>
      </w:pPr>
      <w:bookmarkStart w:id="1050" w:name="_Toc507150388"/>
      <w:r w:rsidRPr="00BA74AF">
        <w:lastRenderedPageBreak/>
        <w:t>Pr</w:t>
      </w:r>
      <w:r w:rsidR="002D5313" w:rsidRPr="00BA74AF">
        <w:t>o</w:t>
      </w:r>
      <w:r w:rsidRPr="00BA74AF">
        <w:t>cess Chains</w:t>
      </w:r>
      <w:bookmarkEnd w:id="1044"/>
      <w:bookmarkEnd w:id="1045"/>
      <w:bookmarkEnd w:id="1046"/>
      <w:bookmarkEnd w:id="1050"/>
    </w:p>
    <w:p w14:paraId="3F466755" w14:textId="77777777" w:rsidR="002D3BDD" w:rsidRPr="00BA74AF" w:rsidRDefault="002D3BDD" w:rsidP="002D3BDD">
      <w:pPr>
        <w:rPr>
          <w:rFonts w:eastAsia="SimSun"/>
        </w:rPr>
      </w:pPr>
      <w:r w:rsidRPr="00BA74AF">
        <w:t xml:space="preserve">The process to be tested in this test case is part of a chain of integrated processes. </w:t>
      </w:r>
    </w:p>
    <w:p w14:paraId="0AF6F31C" w14:textId="77777777" w:rsidR="002D3BDD" w:rsidRPr="00BA74AF" w:rsidRDefault="002D3BDD" w:rsidP="002D3BDD">
      <w:pPr>
        <w:pStyle w:val="Heading3"/>
      </w:pPr>
      <w:bookmarkStart w:id="1051" w:name="_Toc406596067"/>
      <w:bookmarkStart w:id="1052" w:name="_Toc410685029"/>
      <w:bookmarkStart w:id="1053" w:name="_Toc507150389"/>
      <w:bookmarkStart w:id="1054" w:name="_Toc406578515"/>
      <w:r w:rsidRPr="00BA74AF">
        <w:t>Preceding Processes</w:t>
      </w:r>
      <w:bookmarkEnd w:id="1051"/>
      <w:bookmarkEnd w:id="1052"/>
      <w:bookmarkEnd w:id="1053"/>
    </w:p>
    <w:p w14:paraId="3ED93ABC" w14:textId="77777777" w:rsidR="002D3BDD" w:rsidRPr="00BA74AF" w:rsidRDefault="002D3BDD" w:rsidP="002D3BDD">
      <w:pPr>
        <w:rPr>
          <w:rFonts w:eastAsia="SimSun"/>
        </w:rPr>
      </w:pPr>
      <w:r w:rsidRPr="00BA74AF">
        <w:t>You may 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752"/>
        <w:gridCol w:w="10534"/>
      </w:tblGrid>
      <w:tr w:rsidR="002D3BDD" w:rsidRPr="00BA74AF" w14:paraId="3C29B0F7" w14:textId="77777777" w:rsidTr="00A56319">
        <w:trPr>
          <w:tblHeader/>
        </w:trPr>
        <w:tc>
          <w:tcPr>
            <w:tcW w:w="3752" w:type="dxa"/>
            <w:shd w:val="clear" w:color="auto" w:fill="999999"/>
            <w:hideMark/>
          </w:tcPr>
          <w:p w14:paraId="2EAF15AA" w14:textId="77777777" w:rsidR="002D3BDD" w:rsidRPr="00BA74AF" w:rsidRDefault="002D3BDD">
            <w:pPr>
              <w:pStyle w:val="SAPTableHeader"/>
            </w:pPr>
            <w:r w:rsidRPr="00BA74AF">
              <w:t>Process</w:t>
            </w:r>
          </w:p>
        </w:tc>
        <w:tc>
          <w:tcPr>
            <w:tcW w:w="10534" w:type="dxa"/>
            <w:shd w:val="clear" w:color="auto" w:fill="999999"/>
            <w:hideMark/>
          </w:tcPr>
          <w:p w14:paraId="0DDEECA8" w14:textId="77777777" w:rsidR="002D3BDD" w:rsidRPr="00BA74AF" w:rsidRDefault="002D3BDD">
            <w:pPr>
              <w:pStyle w:val="SAPTableHeader"/>
            </w:pPr>
            <w:r w:rsidRPr="00BA74AF">
              <w:t>Business Condition</w:t>
            </w:r>
          </w:p>
        </w:tc>
      </w:tr>
      <w:tr w:rsidR="002D3BDD" w:rsidRPr="00BA74AF" w14:paraId="20CA617F" w14:textId="77777777" w:rsidTr="00A56319">
        <w:tc>
          <w:tcPr>
            <w:tcW w:w="3752" w:type="dxa"/>
            <w:hideMark/>
          </w:tcPr>
          <w:p w14:paraId="2676B598" w14:textId="77777777" w:rsidR="002D3BDD" w:rsidRPr="00BA74AF" w:rsidRDefault="002D3BDD">
            <w:r w:rsidRPr="00BA74AF">
              <w:rPr>
                <w:rStyle w:val="SAPScreenElement"/>
                <w:color w:val="auto"/>
              </w:rPr>
              <w:t>Add New Employee / Rehire (FJ0)</w:t>
            </w:r>
          </w:p>
        </w:tc>
        <w:tc>
          <w:tcPr>
            <w:tcW w:w="10534" w:type="dxa"/>
            <w:hideMark/>
          </w:tcPr>
          <w:p w14:paraId="33215519" w14:textId="77777777" w:rsidR="002D3BDD" w:rsidRPr="00BA74AF" w:rsidRDefault="002D3BDD">
            <w:pPr>
              <w:rPr>
                <w:iCs/>
              </w:rPr>
            </w:pPr>
            <w:r w:rsidRPr="00BA74AF">
              <w:rPr>
                <w:lang w:eastAsia="de-DE"/>
              </w:rPr>
              <w:t xml:space="preserve">Employees must have been hired (or rehired) and already exist in the system. </w:t>
            </w:r>
          </w:p>
        </w:tc>
      </w:tr>
    </w:tbl>
    <w:p w14:paraId="0F0B0E92" w14:textId="77777777" w:rsidR="002D3BDD" w:rsidRPr="00BA74AF" w:rsidRDefault="002D3BDD" w:rsidP="002D3BDD">
      <w:pPr>
        <w:pStyle w:val="Heading3"/>
      </w:pPr>
      <w:bookmarkStart w:id="1055" w:name="_Toc406596068"/>
      <w:bookmarkStart w:id="1056" w:name="_Toc410685030"/>
      <w:bookmarkStart w:id="1057" w:name="_Toc507150390"/>
      <w:r w:rsidRPr="00BA74AF">
        <w:t>Succeeding Processes</w:t>
      </w:r>
      <w:bookmarkEnd w:id="1054"/>
      <w:bookmarkEnd w:id="1055"/>
      <w:bookmarkEnd w:id="1056"/>
      <w:bookmarkEnd w:id="1057"/>
    </w:p>
    <w:p w14:paraId="363AAAD1" w14:textId="77777777" w:rsidR="002D3BDD" w:rsidRPr="00BA74AF" w:rsidRDefault="002D3BDD" w:rsidP="002D3BDD">
      <w:pPr>
        <w:rPr>
          <w:rFonts w:eastAsia="SimSun"/>
        </w:rPr>
      </w:pPr>
      <w:r w:rsidRPr="00BA74AF">
        <w:t>After completing the activities in this test case, you can continue testing the following business processes: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780"/>
        <w:gridCol w:w="10506"/>
      </w:tblGrid>
      <w:tr w:rsidR="002D3BDD" w:rsidRPr="00BA74AF" w14:paraId="0286F0FE" w14:textId="77777777" w:rsidTr="00FC63BA">
        <w:trPr>
          <w:tblHeader/>
        </w:trPr>
        <w:tc>
          <w:tcPr>
            <w:tcW w:w="3780" w:type="dxa"/>
            <w:shd w:val="clear" w:color="auto" w:fill="999999"/>
            <w:hideMark/>
          </w:tcPr>
          <w:p w14:paraId="03B7DB1D" w14:textId="77777777" w:rsidR="002D3BDD" w:rsidRPr="00BA74AF" w:rsidRDefault="002D3BDD">
            <w:pPr>
              <w:pStyle w:val="SAPTableHeader"/>
            </w:pPr>
            <w:r w:rsidRPr="00BA74AF">
              <w:t>Process</w:t>
            </w:r>
          </w:p>
        </w:tc>
        <w:tc>
          <w:tcPr>
            <w:tcW w:w="10506" w:type="dxa"/>
            <w:shd w:val="clear" w:color="auto" w:fill="999999"/>
            <w:hideMark/>
          </w:tcPr>
          <w:p w14:paraId="3F5D8A14" w14:textId="77777777" w:rsidR="002D3BDD" w:rsidRPr="00BA74AF" w:rsidRDefault="002D3BDD">
            <w:pPr>
              <w:pStyle w:val="SAPTableHeader"/>
            </w:pPr>
            <w:r w:rsidRPr="00BA74AF">
              <w:t>Business Condition</w:t>
            </w:r>
          </w:p>
        </w:tc>
      </w:tr>
      <w:tr w:rsidR="002D3BDD" w:rsidRPr="00BA74AF" w14:paraId="550006C2" w14:textId="77777777" w:rsidTr="00FC63BA">
        <w:tc>
          <w:tcPr>
            <w:tcW w:w="3780" w:type="dxa"/>
            <w:hideMark/>
          </w:tcPr>
          <w:p w14:paraId="0DD7FDF1" w14:textId="6961E3D4" w:rsidR="002D3BDD" w:rsidRPr="00BA74AF" w:rsidRDefault="00C64A25" w:rsidP="00030C27">
            <w:r w:rsidRPr="00BA74AF">
              <w:rPr>
                <w:rFonts w:ascii="BentonSans Book Italic" w:hAnsi="BentonSans Book Italic"/>
              </w:rPr>
              <w:t xml:space="preserve">Integration with </w:t>
            </w:r>
            <w:r w:rsidR="00740741" w:rsidRPr="00BA74AF">
              <w:rPr>
                <w:rFonts w:ascii="BentonSans Book Italic" w:hAnsi="BentonSans Book Italic"/>
              </w:rPr>
              <w:t xml:space="preserve">SAP </w:t>
            </w:r>
            <w:r w:rsidRPr="00BA74AF">
              <w:rPr>
                <w:rFonts w:ascii="BentonSans Book Italic" w:hAnsi="BentonSans Book Italic"/>
              </w:rPr>
              <w:t>SuccessFactors Employee Central Payroll</w:t>
            </w:r>
            <w:r w:rsidRPr="00BA74AF">
              <w:rPr>
                <w:rStyle w:val="SAPScreenElement"/>
                <w:color w:val="auto"/>
              </w:rPr>
              <w:t xml:space="preserve"> </w:t>
            </w:r>
            <w:r w:rsidR="00030C27" w:rsidRPr="00BA74AF">
              <w:rPr>
                <w:rStyle w:val="SAPScreenElement"/>
                <w:color w:val="auto"/>
              </w:rPr>
              <w:t xml:space="preserve">(15O) </w:t>
            </w:r>
            <w:r w:rsidR="002D3BDD" w:rsidRPr="00BA74AF">
              <w:rPr>
                <w:rStyle w:val="SAPScreenElement"/>
                <w:color w:val="auto"/>
              </w:rPr>
              <w:t>(Optional)</w:t>
            </w:r>
          </w:p>
        </w:tc>
        <w:tc>
          <w:tcPr>
            <w:tcW w:w="10506" w:type="dxa"/>
            <w:hideMark/>
          </w:tcPr>
          <w:p w14:paraId="3235CCD6" w14:textId="2BB5324C" w:rsidR="002D3BDD" w:rsidRPr="00BA74AF" w:rsidRDefault="002D3BDD" w:rsidP="00F41A3C">
            <w:r w:rsidRPr="00BA74AF">
              <w:rPr>
                <w:rStyle w:val="SAPEmphasis"/>
              </w:rPr>
              <w:t xml:space="preserve">In case integration with </w:t>
            </w:r>
            <w:r w:rsidR="00740741" w:rsidRPr="00BA74AF">
              <w:rPr>
                <w:rStyle w:val="SAPEmphasis"/>
              </w:rPr>
              <w:t xml:space="preserve">SAP </w:t>
            </w:r>
            <w:r w:rsidR="009B34B9" w:rsidRPr="00BA74AF">
              <w:rPr>
                <w:rStyle w:val="SAPEmphasis"/>
              </w:rPr>
              <w:t xml:space="preserve">SuccessFactors </w:t>
            </w:r>
            <w:r w:rsidRPr="00BA74AF">
              <w:rPr>
                <w:rStyle w:val="SAPEmphasis"/>
              </w:rPr>
              <w:t>E</w:t>
            </w:r>
            <w:r w:rsidR="009B34B9" w:rsidRPr="00BA74AF">
              <w:rPr>
                <w:rStyle w:val="SAPEmphasis"/>
              </w:rPr>
              <w:t xml:space="preserve">mployee </w:t>
            </w:r>
            <w:r w:rsidRPr="00BA74AF">
              <w:rPr>
                <w:rStyle w:val="SAPEmphasis"/>
              </w:rPr>
              <w:t>C</w:t>
            </w:r>
            <w:r w:rsidR="009B34B9" w:rsidRPr="00BA74AF">
              <w:rPr>
                <w:rStyle w:val="SAPEmphasis"/>
              </w:rPr>
              <w:t>entral</w:t>
            </w:r>
            <w:r w:rsidRPr="00BA74AF">
              <w:rPr>
                <w:rStyle w:val="SAPEmphasis"/>
              </w:rPr>
              <w:t xml:space="preserve"> Payroll is in </w:t>
            </w:r>
            <w:r w:rsidR="00813AD6" w:rsidRPr="00BA74AF">
              <w:rPr>
                <w:rStyle w:val="SAPEmphasis"/>
              </w:rPr>
              <w:t xml:space="preserve">scope </w:t>
            </w:r>
            <w:r w:rsidR="00030C27" w:rsidRPr="00BA74AF">
              <w:rPr>
                <w:rStyle w:val="SAPEmphasis"/>
              </w:rPr>
              <w:t>and the data maintained is replication relevant</w:t>
            </w:r>
            <w:r w:rsidRPr="00BA74AF">
              <w:t xml:space="preserve">, the employee data </w:t>
            </w:r>
            <w:r w:rsidR="00030C27" w:rsidRPr="00BA74AF">
              <w:t xml:space="preserve">is </w:t>
            </w:r>
            <w:r w:rsidRPr="00BA74AF">
              <w:t xml:space="preserve">transferred from </w:t>
            </w:r>
            <w:r w:rsidR="00740741" w:rsidRPr="00BA74AF">
              <w:t xml:space="preserve">SAP </w:t>
            </w:r>
            <w:r w:rsidR="009B34B9" w:rsidRPr="00BA74AF">
              <w:t xml:space="preserve">SuccessFactors Employee Central </w:t>
            </w:r>
            <w:r w:rsidR="00030C27" w:rsidRPr="00BA74AF">
              <w:t>to</w:t>
            </w:r>
            <w:r w:rsidRPr="00BA74AF">
              <w:t xml:space="preserve"> </w:t>
            </w:r>
            <w:r w:rsidR="00740741" w:rsidRPr="00BA74AF">
              <w:t xml:space="preserve">SAP </w:t>
            </w:r>
            <w:r w:rsidR="009B34B9" w:rsidRPr="00BA74AF">
              <w:t xml:space="preserve">SuccessFactors Employee Central </w:t>
            </w:r>
            <w:r w:rsidRPr="00BA74AF">
              <w:t>Payroll</w:t>
            </w:r>
            <w:r w:rsidR="00030C27" w:rsidRPr="00BA74AF">
              <w:t xml:space="preserve"> and can be viewed there</w:t>
            </w:r>
            <w:r w:rsidRPr="00BA74AF">
              <w:t>.</w:t>
            </w:r>
          </w:p>
        </w:tc>
      </w:tr>
      <w:bookmarkEnd w:id="12"/>
      <w:bookmarkEnd w:id="13"/>
    </w:tbl>
    <w:p w14:paraId="7D101238" w14:textId="77777777" w:rsidR="00985A3A" w:rsidRPr="00BA74AF" w:rsidRDefault="00985A3A" w:rsidP="00985A3A">
      <w:pPr>
        <w:spacing w:before="0" w:after="200" w:line="276" w:lineRule="auto"/>
      </w:pPr>
    </w:p>
    <w:p w14:paraId="6C97F510" w14:textId="77777777" w:rsidR="00985A3A" w:rsidRPr="00BA74AF" w:rsidRDefault="00985A3A" w:rsidP="00985A3A">
      <w:pPr>
        <w:pStyle w:val="SAPHeading1NoNumber"/>
      </w:pPr>
      <w:r w:rsidRPr="00BA74AF">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985A3A" w:rsidRPr="00BA74AF" w14:paraId="506539A0" w14:textId="77777777" w:rsidTr="00505EB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CA1576F" w14:textId="77777777" w:rsidR="00985A3A" w:rsidRPr="00BA74AF" w:rsidRDefault="00985A3A" w:rsidP="00505EBE">
            <w:pPr>
              <w:keepNext/>
              <w:rPr>
                <w:b/>
                <w:color w:val="FFFFFF"/>
              </w:rPr>
            </w:pPr>
            <w:r w:rsidRPr="00BA74AF">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4A3F119" w14:textId="77777777" w:rsidR="00985A3A" w:rsidRPr="00BA74AF" w:rsidRDefault="00985A3A" w:rsidP="00505EBE">
            <w:pPr>
              <w:keepNext/>
              <w:rPr>
                <w:b/>
                <w:color w:val="FFFFFF"/>
              </w:rPr>
            </w:pPr>
            <w:r w:rsidRPr="00BA74AF">
              <w:rPr>
                <w:b/>
                <w:color w:val="FFFFFF"/>
              </w:rPr>
              <w:t>Description</w:t>
            </w:r>
          </w:p>
        </w:tc>
      </w:tr>
      <w:tr w:rsidR="00985A3A" w:rsidRPr="00BA74AF" w14:paraId="1E801AD3" w14:textId="77777777" w:rsidTr="00505EBE">
        <w:tc>
          <w:tcPr>
            <w:tcW w:w="1554" w:type="dxa"/>
            <w:shd w:val="clear" w:color="auto" w:fill="auto"/>
          </w:tcPr>
          <w:p w14:paraId="56609E8B" w14:textId="77777777" w:rsidR="00985A3A" w:rsidRPr="00BA74AF" w:rsidRDefault="00985A3A" w:rsidP="00025C46">
            <w:r w:rsidRPr="00BA74AF">
              <w:rPr>
                <w:rStyle w:val="SAPScreenElement"/>
              </w:rPr>
              <w:t>Example</w:t>
            </w:r>
          </w:p>
        </w:tc>
        <w:tc>
          <w:tcPr>
            <w:tcW w:w="11598" w:type="dxa"/>
            <w:shd w:val="clear" w:color="auto" w:fill="auto"/>
          </w:tcPr>
          <w:p w14:paraId="53AF1828" w14:textId="77777777" w:rsidR="00985A3A" w:rsidRPr="00BA74AF" w:rsidRDefault="00985A3A" w:rsidP="00025C46">
            <w:r w:rsidRPr="00BA74AF">
              <w:t>Words or characters quoted from the screen. These include field names, screen titles, pushbuttons labels, menu names, menu paths, and menu options.</w:t>
            </w:r>
          </w:p>
          <w:p w14:paraId="7F3E9251" w14:textId="77777777" w:rsidR="00985A3A" w:rsidRPr="00BA74AF" w:rsidRDefault="00985A3A" w:rsidP="00025C46">
            <w:r w:rsidRPr="00BA74AF">
              <w:t>Textual cross-references to other documents.</w:t>
            </w:r>
          </w:p>
        </w:tc>
      </w:tr>
      <w:tr w:rsidR="00985A3A" w:rsidRPr="00BA74AF" w14:paraId="7E3444D9" w14:textId="77777777" w:rsidTr="00505EBE">
        <w:tc>
          <w:tcPr>
            <w:tcW w:w="1554" w:type="dxa"/>
            <w:shd w:val="clear" w:color="auto" w:fill="F2F2F2"/>
          </w:tcPr>
          <w:p w14:paraId="3391CB9F" w14:textId="77777777" w:rsidR="00985A3A" w:rsidRPr="00BA74AF" w:rsidRDefault="00985A3A" w:rsidP="00025C46">
            <w:pPr>
              <w:rPr>
                <w:rStyle w:val="SAPEmphasis"/>
              </w:rPr>
            </w:pPr>
            <w:r w:rsidRPr="00BA74AF">
              <w:rPr>
                <w:rStyle w:val="SAPEmphasis"/>
              </w:rPr>
              <w:t>Example</w:t>
            </w:r>
          </w:p>
        </w:tc>
        <w:tc>
          <w:tcPr>
            <w:tcW w:w="11598" w:type="dxa"/>
            <w:shd w:val="clear" w:color="auto" w:fill="F2F2F2"/>
          </w:tcPr>
          <w:p w14:paraId="7B3D6AB9" w14:textId="77777777" w:rsidR="00985A3A" w:rsidRPr="00BA74AF" w:rsidRDefault="00985A3A" w:rsidP="00025C46">
            <w:r w:rsidRPr="00BA74AF">
              <w:t>Emphasized words or expressions.</w:t>
            </w:r>
          </w:p>
        </w:tc>
      </w:tr>
      <w:tr w:rsidR="00985A3A" w:rsidRPr="00BA74AF" w14:paraId="0D002FF7" w14:textId="77777777" w:rsidTr="00505EBE">
        <w:tc>
          <w:tcPr>
            <w:tcW w:w="1554" w:type="dxa"/>
            <w:shd w:val="clear" w:color="auto" w:fill="auto"/>
          </w:tcPr>
          <w:p w14:paraId="36422C99" w14:textId="77777777" w:rsidR="00985A3A" w:rsidRPr="00BA74AF" w:rsidRDefault="00985A3A" w:rsidP="00025C46">
            <w:r w:rsidRPr="00BA74AF">
              <w:rPr>
                <w:rStyle w:val="SAPMonospace"/>
              </w:rPr>
              <w:t>EXAMPLE</w:t>
            </w:r>
          </w:p>
        </w:tc>
        <w:tc>
          <w:tcPr>
            <w:tcW w:w="11598" w:type="dxa"/>
            <w:shd w:val="clear" w:color="auto" w:fill="auto"/>
          </w:tcPr>
          <w:p w14:paraId="23B5B57D" w14:textId="77777777" w:rsidR="00985A3A" w:rsidRPr="00BA74AF" w:rsidRDefault="00985A3A" w:rsidP="00025C46">
            <w:r w:rsidRPr="00BA74AF">
              <w:t>Technical names of system objects. These include report names, program names, transaction codes, table names, and key concepts of a programming language when they are surrounded by body text, for example, SELECT and INCLUDE.</w:t>
            </w:r>
          </w:p>
        </w:tc>
      </w:tr>
      <w:tr w:rsidR="00985A3A" w:rsidRPr="00BA74AF" w14:paraId="5BFCD33C" w14:textId="77777777" w:rsidTr="00505EBE">
        <w:tc>
          <w:tcPr>
            <w:tcW w:w="1554" w:type="dxa"/>
            <w:shd w:val="clear" w:color="auto" w:fill="F2F2F2"/>
          </w:tcPr>
          <w:p w14:paraId="5B3CC902" w14:textId="77777777" w:rsidR="00985A3A" w:rsidRPr="00BA74AF" w:rsidRDefault="00985A3A" w:rsidP="00025C46">
            <w:pPr>
              <w:rPr>
                <w:rStyle w:val="SAPMonospace"/>
              </w:rPr>
            </w:pPr>
            <w:r w:rsidRPr="00BA74AF">
              <w:rPr>
                <w:rStyle w:val="SAPMonospace"/>
              </w:rPr>
              <w:t>Example</w:t>
            </w:r>
          </w:p>
        </w:tc>
        <w:tc>
          <w:tcPr>
            <w:tcW w:w="11598" w:type="dxa"/>
            <w:shd w:val="clear" w:color="auto" w:fill="F2F2F2"/>
          </w:tcPr>
          <w:p w14:paraId="45F826FF" w14:textId="77777777" w:rsidR="00985A3A" w:rsidRPr="00BA74AF" w:rsidRDefault="00985A3A" w:rsidP="00025C46">
            <w:r w:rsidRPr="00BA74AF">
              <w:t>Output on the screen. This includes file and directory names and their paths, messages, names of variables and parameters, source text, and names of installation, upgrade and database tools.</w:t>
            </w:r>
          </w:p>
        </w:tc>
      </w:tr>
      <w:tr w:rsidR="00985A3A" w:rsidRPr="00BA74AF" w14:paraId="57C3E591" w14:textId="77777777" w:rsidTr="00505EBE">
        <w:tc>
          <w:tcPr>
            <w:tcW w:w="1554" w:type="dxa"/>
            <w:shd w:val="clear" w:color="auto" w:fill="auto"/>
          </w:tcPr>
          <w:p w14:paraId="0D409365" w14:textId="77777777" w:rsidR="00985A3A" w:rsidRPr="00BA74AF" w:rsidRDefault="00985A3A" w:rsidP="00025C46">
            <w:pPr>
              <w:rPr>
                <w:rStyle w:val="SAPEmphasis"/>
              </w:rPr>
            </w:pPr>
            <w:r w:rsidRPr="00BA74AF">
              <w:rPr>
                <w:rStyle w:val="SAPUserEntry"/>
              </w:rPr>
              <w:t>Example</w:t>
            </w:r>
          </w:p>
        </w:tc>
        <w:tc>
          <w:tcPr>
            <w:tcW w:w="11598" w:type="dxa"/>
            <w:shd w:val="clear" w:color="auto" w:fill="auto"/>
          </w:tcPr>
          <w:p w14:paraId="01634111" w14:textId="77777777" w:rsidR="00985A3A" w:rsidRPr="00BA74AF" w:rsidRDefault="00985A3A" w:rsidP="00025C46">
            <w:r w:rsidRPr="00BA74AF">
              <w:t>Exact user entry. These are words or characters that you enter in the system exactly as they appear in the documentation.</w:t>
            </w:r>
          </w:p>
        </w:tc>
      </w:tr>
      <w:tr w:rsidR="00985A3A" w:rsidRPr="00BA74AF" w14:paraId="4D391734" w14:textId="77777777" w:rsidTr="00505EBE">
        <w:tc>
          <w:tcPr>
            <w:tcW w:w="1554" w:type="dxa"/>
            <w:shd w:val="clear" w:color="auto" w:fill="F2F2F2"/>
          </w:tcPr>
          <w:p w14:paraId="114AD4F4" w14:textId="77777777" w:rsidR="00985A3A" w:rsidRPr="00BA74AF" w:rsidRDefault="00985A3A" w:rsidP="00025C46">
            <w:pPr>
              <w:rPr>
                <w:rStyle w:val="SAPUserEntry"/>
              </w:rPr>
            </w:pPr>
            <w:r w:rsidRPr="00BA74AF">
              <w:rPr>
                <w:rStyle w:val="SAPUserEntry"/>
              </w:rPr>
              <w:t>&lt;Example&gt;</w:t>
            </w:r>
          </w:p>
        </w:tc>
        <w:tc>
          <w:tcPr>
            <w:tcW w:w="11598" w:type="dxa"/>
            <w:shd w:val="clear" w:color="auto" w:fill="F2F2F2"/>
          </w:tcPr>
          <w:p w14:paraId="7ED85B72" w14:textId="77777777" w:rsidR="00985A3A" w:rsidRPr="00BA74AF" w:rsidRDefault="00985A3A" w:rsidP="00025C46">
            <w:r w:rsidRPr="00BA74AF">
              <w:t>Variable user entry. Angle brackets indicate that you replace these words and characters with appropriate entries to make entries in the system.</w:t>
            </w:r>
          </w:p>
        </w:tc>
      </w:tr>
      <w:tr w:rsidR="00985A3A" w:rsidRPr="00BA74AF" w14:paraId="44C44E64" w14:textId="77777777" w:rsidTr="00505EBE">
        <w:tc>
          <w:tcPr>
            <w:tcW w:w="1554" w:type="dxa"/>
            <w:shd w:val="clear" w:color="auto" w:fill="auto"/>
          </w:tcPr>
          <w:p w14:paraId="223C0A39" w14:textId="77777777" w:rsidR="00985A3A" w:rsidRPr="00BA74AF" w:rsidRDefault="00985A3A" w:rsidP="00025C46">
            <w:pPr>
              <w:rPr>
                <w:rStyle w:val="SAPKeyboard"/>
              </w:rPr>
            </w:pPr>
            <w:r w:rsidRPr="00BA74AF">
              <w:rPr>
                <w:rStyle w:val="SAPKeyboard"/>
              </w:rPr>
              <w:t>EXAMPLE</w:t>
            </w:r>
          </w:p>
        </w:tc>
        <w:tc>
          <w:tcPr>
            <w:tcW w:w="11598" w:type="dxa"/>
            <w:shd w:val="clear" w:color="auto" w:fill="auto"/>
          </w:tcPr>
          <w:p w14:paraId="7460E87F" w14:textId="77777777" w:rsidR="00985A3A" w:rsidRPr="00BA74AF" w:rsidRDefault="00985A3A" w:rsidP="00025C46">
            <w:r w:rsidRPr="00BA74AF">
              <w:t xml:space="preserve">Keys on the keyboard, for example, </w:t>
            </w:r>
            <w:r w:rsidRPr="00BA74AF">
              <w:rPr>
                <w:rStyle w:val="SAPKeyboard"/>
              </w:rPr>
              <w:t>F2</w:t>
            </w:r>
            <w:r w:rsidRPr="00BA74AF">
              <w:t xml:space="preserve"> or </w:t>
            </w:r>
            <w:r w:rsidRPr="00BA74AF">
              <w:rPr>
                <w:rStyle w:val="SAPKeyboard"/>
              </w:rPr>
              <w:t>ENTER</w:t>
            </w:r>
            <w:r w:rsidRPr="00BA74AF">
              <w:t>.</w:t>
            </w:r>
          </w:p>
        </w:tc>
      </w:tr>
    </w:tbl>
    <w:p w14:paraId="3A002EB7" w14:textId="77777777" w:rsidR="00985A3A" w:rsidRPr="00BA74AF" w:rsidRDefault="00985A3A" w:rsidP="00985A3A"/>
    <w:p w14:paraId="340CFAE6" w14:textId="77777777" w:rsidR="00985A3A" w:rsidRPr="00BA74AF" w:rsidRDefault="00985A3A" w:rsidP="00985A3A">
      <w:pPr>
        <w:spacing w:before="0" w:after="200" w:line="276" w:lineRule="auto"/>
      </w:pPr>
    </w:p>
    <w:p w14:paraId="710209EA" w14:textId="77777777" w:rsidR="00985A3A" w:rsidRPr="00BA74AF" w:rsidRDefault="00985A3A" w:rsidP="00985A3A">
      <w:pPr>
        <w:sectPr w:rsidR="00985A3A" w:rsidRPr="00BA74AF" w:rsidSect="00025C46">
          <w:footerReference w:type="even" r:id="rId25"/>
          <w:footerReference w:type="default" r:id="rId26"/>
          <w:footerReference w:type="first" r:id="rId27"/>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985A3A" w:rsidRPr="00BA74AF" w14:paraId="107A4581" w14:textId="77777777" w:rsidTr="00505EBE">
        <w:trPr>
          <w:trHeight w:hRule="exact" w:val="227"/>
        </w:trPr>
        <w:tc>
          <w:tcPr>
            <w:tcW w:w="3969" w:type="dxa"/>
            <w:shd w:val="clear" w:color="auto" w:fill="000000"/>
            <w:tcMar>
              <w:top w:w="0" w:type="dxa"/>
              <w:bottom w:w="0" w:type="dxa"/>
            </w:tcMar>
          </w:tcPr>
          <w:p w14:paraId="76435755" w14:textId="77777777" w:rsidR="00985A3A" w:rsidRPr="00BA74AF" w:rsidRDefault="00985A3A" w:rsidP="00505EBE"/>
        </w:tc>
      </w:tr>
      <w:tr w:rsidR="00985A3A" w:rsidRPr="00BA74AF" w14:paraId="65628159" w14:textId="77777777" w:rsidTr="00505EBE">
        <w:trPr>
          <w:trHeight w:hRule="exact" w:val="1134"/>
        </w:trPr>
        <w:tc>
          <w:tcPr>
            <w:tcW w:w="3969" w:type="dxa"/>
            <w:shd w:val="clear" w:color="auto" w:fill="FFFFFF"/>
          </w:tcPr>
          <w:p w14:paraId="3DC90F73" w14:textId="77777777" w:rsidR="00985A3A" w:rsidRPr="00BA74AF" w:rsidRDefault="00985A3A" w:rsidP="00505EBE">
            <w:pPr>
              <w:pStyle w:val="SAPLastPageGray"/>
              <w:rPr>
                <w:lang w:val="en-US"/>
              </w:rPr>
            </w:pPr>
            <w:r w:rsidRPr="00BA74AF">
              <w:rPr>
                <w:lang w:val="en-US"/>
              </w:rPr>
              <w:t>www.sap.com/contactsap</w:t>
            </w:r>
          </w:p>
        </w:tc>
      </w:tr>
      <w:tr w:rsidR="00985A3A" w:rsidRPr="00BA74AF" w14:paraId="2F16940C" w14:textId="77777777" w:rsidTr="00505EBE">
        <w:trPr>
          <w:trHeight w:val="8902"/>
        </w:trPr>
        <w:tc>
          <w:tcPr>
            <w:tcW w:w="3969" w:type="dxa"/>
            <w:shd w:val="clear" w:color="auto" w:fill="FFFFFF"/>
            <w:vAlign w:val="bottom"/>
          </w:tcPr>
          <w:p w14:paraId="0F09139E" w14:textId="20C28747" w:rsidR="00985A3A" w:rsidRPr="00BA74AF" w:rsidRDefault="003F17EA" w:rsidP="00505EBE">
            <w:pPr>
              <w:pStyle w:val="SAPLastPageNormal"/>
              <w:rPr>
                <w:lang w:val="en-US"/>
              </w:rPr>
            </w:pPr>
            <w:bookmarkStart w:id="1058" w:name="copyright"/>
            <w:r>
              <w:rPr>
                <w:rFonts w:ascii="Arial" w:hAnsi="Arial"/>
                <w:lang w:val="en-US" w:eastAsia="ja-JP"/>
              </w:rPr>
              <w:t>© 2018</w:t>
            </w:r>
            <w:r w:rsidR="000B7A3C" w:rsidRPr="00BA74AF">
              <w:rPr>
                <w:rFonts w:ascii="Arial" w:hAnsi="Arial"/>
                <w:lang w:val="en-US" w:eastAsia="ja-JP"/>
              </w:rPr>
              <w:t xml:space="preserve"> SAP SE or an SAP affiliate company. All rights reserved.</w:t>
            </w:r>
            <w:bookmarkEnd w:id="1058"/>
          </w:p>
          <w:p w14:paraId="6C5AA534" w14:textId="77777777" w:rsidR="000B7A3C" w:rsidRPr="00BA74AF" w:rsidRDefault="000B7A3C" w:rsidP="000B7A3C">
            <w:pPr>
              <w:spacing w:before="0" w:after="0"/>
              <w:rPr>
                <w:rFonts w:ascii="Arial" w:hAnsi="Arial" w:cs="Arial"/>
                <w:sz w:val="12"/>
                <w:szCs w:val="18"/>
              </w:rPr>
            </w:pPr>
            <w:bookmarkStart w:id="1059" w:name="copyright_fulltext"/>
            <w:r w:rsidRPr="00BA74AF">
              <w:rPr>
                <w:rFonts w:ascii="Arial" w:hAnsi="Arial" w:cs="Arial"/>
                <w:sz w:val="12"/>
                <w:szCs w:val="18"/>
              </w:rPr>
              <w:t>No part of this publication may be reproduced or transmitted in any form or for any purpose without the express permission of SAP SE or an SAP affiliate company.</w:t>
            </w:r>
          </w:p>
          <w:p w14:paraId="6C80BAF7" w14:textId="77777777" w:rsidR="000B7A3C" w:rsidRPr="00BA74AF" w:rsidRDefault="000B7A3C" w:rsidP="000B7A3C">
            <w:pPr>
              <w:spacing w:before="0" w:after="0"/>
              <w:rPr>
                <w:rFonts w:ascii="Arial" w:hAnsi="Arial" w:cs="Arial"/>
                <w:sz w:val="12"/>
                <w:szCs w:val="18"/>
              </w:rPr>
            </w:pPr>
            <w:r w:rsidRPr="00BA74AF">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8" w:anchor="trademark" w:history="1">
              <w:r w:rsidRPr="00BA74AF">
                <w:rPr>
                  <w:rStyle w:val="Hyperlink"/>
                  <w:rFonts w:ascii="Arial" w:hAnsi="Arial" w:cs="Arial"/>
                  <w:sz w:val="12"/>
                  <w:szCs w:val="18"/>
                </w:rPr>
                <w:t>http://global.sap.com/corporate-en/legal/copyright/index.epx#trademark</w:t>
              </w:r>
            </w:hyperlink>
            <w:r w:rsidRPr="00BA74AF">
              <w:rPr>
                <w:rFonts w:ascii="Arial" w:hAnsi="Arial" w:cs="Arial"/>
                <w:sz w:val="12"/>
                <w:szCs w:val="18"/>
              </w:rPr>
              <w:t xml:space="preserve"> for additional trademark information and notices.</w:t>
            </w:r>
          </w:p>
          <w:p w14:paraId="21919855" w14:textId="77777777" w:rsidR="000B7A3C" w:rsidRPr="00BA74AF" w:rsidRDefault="000B7A3C" w:rsidP="000B7A3C">
            <w:pPr>
              <w:spacing w:before="0" w:after="0"/>
              <w:rPr>
                <w:rFonts w:ascii="Arial" w:hAnsi="Arial" w:cs="Arial"/>
                <w:sz w:val="12"/>
                <w:szCs w:val="18"/>
              </w:rPr>
            </w:pPr>
            <w:r w:rsidRPr="00BA74AF">
              <w:rPr>
                <w:rFonts w:ascii="Arial" w:hAnsi="Arial" w:cs="Arial"/>
                <w:sz w:val="12"/>
                <w:szCs w:val="18"/>
              </w:rPr>
              <w:t>Some software products marketed by SAP SE and its distributors contain proprietary software components of other software vendors.</w:t>
            </w:r>
          </w:p>
          <w:p w14:paraId="698DBF6E" w14:textId="77777777" w:rsidR="000B7A3C" w:rsidRPr="00BA74AF" w:rsidRDefault="000B7A3C" w:rsidP="000B7A3C">
            <w:pPr>
              <w:spacing w:before="0" w:after="0"/>
              <w:rPr>
                <w:rFonts w:ascii="Arial" w:hAnsi="Arial" w:cs="Arial"/>
                <w:sz w:val="12"/>
                <w:szCs w:val="18"/>
              </w:rPr>
            </w:pPr>
            <w:r w:rsidRPr="00BA74AF">
              <w:rPr>
                <w:rFonts w:ascii="Arial" w:hAnsi="Arial" w:cs="Arial"/>
                <w:sz w:val="12"/>
                <w:szCs w:val="18"/>
              </w:rPr>
              <w:t>National product specifications may vary.</w:t>
            </w:r>
          </w:p>
          <w:p w14:paraId="7DF5D4E5" w14:textId="77777777" w:rsidR="000B7A3C" w:rsidRPr="00BA74AF" w:rsidRDefault="000B7A3C" w:rsidP="000B7A3C">
            <w:pPr>
              <w:spacing w:before="0" w:after="0"/>
              <w:rPr>
                <w:rFonts w:ascii="Arial" w:hAnsi="Arial" w:cs="Arial"/>
                <w:sz w:val="12"/>
                <w:szCs w:val="18"/>
              </w:rPr>
            </w:pPr>
            <w:r w:rsidRPr="00BA74AF">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3A02ED67" w14:textId="5AF551A5" w:rsidR="00985A3A" w:rsidRPr="00BA74AF" w:rsidRDefault="000B7A3C" w:rsidP="000B7A3C">
            <w:pPr>
              <w:pStyle w:val="SAPLastPageNormal"/>
              <w:rPr>
                <w:lang w:val="en-US"/>
              </w:rPr>
            </w:pPr>
            <w:r w:rsidRPr="00BA74AF">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1059"/>
          </w:p>
          <w:p w14:paraId="1D5A5FB6" w14:textId="77777777" w:rsidR="00985A3A" w:rsidRPr="00BA74AF" w:rsidRDefault="00985A3A" w:rsidP="00505EBE">
            <w:pPr>
              <w:pStyle w:val="SAPMaterialNumber"/>
            </w:pPr>
          </w:p>
        </w:tc>
      </w:tr>
    </w:tbl>
    <w:p w14:paraId="103A5C6A" w14:textId="77777777" w:rsidR="00985A3A" w:rsidRPr="00BA74AF" w:rsidRDefault="004C0E9A" w:rsidP="00985A3A">
      <w:pPr>
        <w:pStyle w:val="SAPLastPageNormal"/>
        <w:rPr>
          <w:lang w:val="en-US"/>
        </w:rPr>
      </w:pPr>
      <w:r w:rsidRPr="00BA74AF">
        <w:rPr>
          <w:noProof/>
          <w:lang w:val="en-US"/>
        </w:rPr>
        <w:drawing>
          <wp:anchor distT="0" distB="0" distL="114300" distR="114300" simplePos="0" relativeHeight="251657728" behindDoc="0" locked="1" layoutInCell="1" allowOverlap="1" wp14:anchorId="5F2A156C" wp14:editId="6C84B22A">
            <wp:simplePos x="0" y="0"/>
            <wp:positionH relativeFrom="page">
              <wp:posOffset>706755</wp:posOffset>
            </wp:positionH>
            <wp:positionV relativeFrom="page">
              <wp:posOffset>6769100</wp:posOffset>
            </wp:positionV>
            <wp:extent cx="579120" cy="283845"/>
            <wp:effectExtent l="0" t="0" r="0" b="1905"/>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80FFF" w14:textId="77777777" w:rsidR="00FE7361" w:rsidRPr="00BA74AF" w:rsidRDefault="00FE7361"/>
    <w:sectPr w:rsidR="00FE7361" w:rsidRPr="00BA74AF" w:rsidSect="00025C46">
      <w:headerReference w:type="default" r:id="rId30"/>
      <w:footerReference w:type="default" r:id="rId31"/>
      <w:headerReference w:type="first" r:id="rId32"/>
      <w:footerReference w:type="first" r:id="rId33"/>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Author" w:date="2018-02-02T18:02:00Z" w:initials="A">
    <w:p w14:paraId="73633E2B" w14:textId="77777777" w:rsidR="001C5723" w:rsidRDefault="001C5723" w:rsidP="00920ABB">
      <w:pPr>
        <w:pStyle w:val="CommentText"/>
      </w:pPr>
      <w:r>
        <w:rPr>
          <w:rStyle w:val="CommentReference"/>
        </w:rPr>
        <w:annotationRef/>
      </w:r>
      <w:r>
        <w:t>reformulatee</w:t>
      </w:r>
    </w:p>
  </w:comment>
  <w:comment w:id="56" w:author="Author" w:date="2017-12-29T12:14:00Z" w:initials="A">
    <w:p w14:paraId="539CF865" w14:textId="0C99A835" w:rsidR="001C5723" w:rsidRDefault="001C5723">
      <w:pPr>
        <w:pStyle w:val="CommentText"/>
      </w:pPr>
      <w:r>
        <w:rPr>
          <w:rStyle w:val="CommentReference"/>
        </w:rPr>
        <w:annotationRef/>
      </w:r>
      <w:r>
        <w:t>Needs to be checked how is in HRMC</w:t>
      </w:r>
    </w:p>
  </w:comment>
  <w:comment w:id="57" w:author="Author" w:date="2018-02-14T10:12:00Z" w:initials="A">
    <w:p w14:paraId="1AEB1CBC" w14:textId="6A7BC783" w:rsidR="001C5723" w:rsidRDefault="001C5723">
      <w:pPr>
        <w:pStyle w:val="CommentText"/>
      </w:pPr>
      <w:r>
        <w:rPr>
          <w:rStyle w:val="CommentReference"/>
        </w:rPr>
        <w:annotationRef/>
      </w:r>
      <w:r>
        <w:t>1805</w:t>
      </w:r>
    </w:p>
  </w:comment>
  <w:comment w:id="65" w:author="Author" w:date="2018-02-02T18:02:00Z" w:initials="A">
    <w:p w14:paraId="1515FA33" w14:textId="7A01B0B8" w:rsidR="001C5723" w:rsidRDefault="001C5723">
      <w:pPr>
        <w:pStyle w:val="CommentText"/>
      </w:pPr>
      <w:r>
        <w:rPr>
          <w:rStyle w:val="CommentReference"/>
        </w:rPr>
        <w:annotationRef/>
      </w:r>
      <w:r>
        <w:t>reformulatee</w:t>
      </w:r>
    </w:p>
  </w:comment>
  <w:comment w:id="193" w:author="Author" w:date="2018-01-29T14:28:00Z" w:initials="A">
    <w:p w14:paraId="00681F38" w14:textId="79C3817E" w:rsidR="001C5723" w:rsidRDefault="001C5723">
      <w:pPr>
        <w:pStyle w:val="CommentText"/>
      </w:pPr>
      <w:r>
        <w:rPr>
          <w:rStyle w:val="CommentReference"/>
        </w:rPr>
        <w:annotationRef/>
      </w:r>
      <w:r>
        <w:t>In HRMC process library, the HR Admin is approving the data change, not the BuPa</w:t>
      </w:r>
    </w:p>
  </w:comment>
  <w:comment w:id="194" w:author="Author" w:date="2018-02-01T18:29:00Z" w:initials="A">
    <w:p w14:paraId="6874576B" w14:textId="261CD534" w:rsidR="001C5723" w:rsidRDefault="001C5723">
      <w:pPr>
        <w:pStyle w:val="CommentText"/>
      </w:pPr>
      <w:r>
        <w:rPr>
          <w:rStyle w:val="CommentReference"/>
        </w:rPr>
        <w:annotationRef/>
      </w:r>
      <w:r>
        <w:t>Need to see if WF adaption comes already in 1802, or only in 1805</w:t>
      </w:r>
    </w:p>
  </w:comment>
  <w:comment w:id="195" w:author="Author" w:date="2018-02-14T10:12:00Z" w:initials="A">
    <w:p w14:paraId="5736CCF7" w14:textId="641B326C" w:rsidR="001C5723" w:rsidRDefault="001C5723">
      <w:pPr>
        <w:pStyle w:val="CommentText"/>
      </w:pPr>
      <w:r>
        <w:rPr>
          <w:rStyle w:val="CommentReference"/>
        </w:rPr>
        <w:annotationRef/>
      </w:r>
      <w:r>
        <w:t>Rather 1805</w:t>
      </w:r>
    </w:p>
  </w:comment>
  <w:comment w:id="232" w:author="Author" w:date="2018-02-06T17:48:00Z" w:initials="A">
    <w:p w14:paraId="7A252BD1" w14:textId="42E18E5A" w:rsidR="001C5723" w:rsidRDefault="001C5723">
      <w:pPr>
        <w:pStyle w:val="CommentText"/>
      </w:pPr>
      <w:r>
        <w:rPr>
          <w:rStyle w:val="CommentReference"/>
        </w:rPr>
        <w:annotationRef/>
      </w:r>
      <w:r>
        <w:t>Add to all other TS, too</w:t>
      </w:r>
    </w:p>
  </w:comment>
  <w:comment w:id="229" w:author="Author" w:date="2018-02-13T09:45:00Z" w:initials="A">
    <w:p w14:paraId="0984110D" w14:textId="21FF985C" w:rsidR="001C5723" w:rsidRDefault="001C5723">
      <w:pPr>
        <w:pStyle w:val="CommentText"/>
      </w:pPr>
      <w:r>
        <w:rPr>
          <w:rStyle w:val="CommentReference"/>
        </w:rPr>
        <w:annotationRef/>
      </w:r>
      <w:r w:rsidRPr="00A55E05">
        <w:rPr>
          <w:highlight w:val="green"/>
        </w:rPr>
        <w:t>As FJ5 is part of core, it goes together with FJ0. In FJ2, FJ3 it is already like this. Adapted in FJ1, too</w:t>
      </w:r>
    </w:p>
  </w:comment>
  <w:comment w:id="270" w:author="Author" w:date="2017-12-20T16:17:00Z" w:initials="A">
    <w:p w14:paraId="02A78F41" w14:textId="77777777" w:rsidR="001C5723" w:rsidRPr="00D07FE0" w:rsidRDefault="001C5723" w:rsidP="00BE1809">
      <w:pPr>
        <w:pStyle w:val="CommentText"/>
      </w:pPr>
      <w:r>
        <w:rPr>
          <w:rStyle w:val="CommentReference"/>
        </w:rPr>
        <w:annotationRef/>
      </w:r>
      <w:r>
        <w:t>Think where to move this!</w:t>
      </w:r>
    </w:p>
  </w:comment>
  <w:comment w:id="388" w:author="Author" w:date="2017-12-20T16:17:00Z" w:initials="A">
    <w:p w14:paraId="7FF396CF" w14:textId="268F3CC9" w:rsidR="001C5723" w:rsidRPr="00D07FE0" w:rsidRDefault="001C5723" w:rsidP="00B50D8E">
      <w:pPr>
        <w:pStyle w:val="CommentText"/>
      </w:pPr>
      <w:r>
        <w:rPr>
          <w:rStyle w:val="CommentReference"/>
        </w:rPr>
        <w:annotationRef/>
      </w:r>
      <w:r>
        <w:t>Think where to move this!</w:t>
      </w:r>
    </w:p>
  </w:comment>
  <w:comment w:id="530" w:author="Author" w:date="2018-02-23T11:38:00Z" w:initials="A">
    <w:p w14:paraId="3A24FDC4" w14:textId="1758B38F" w:rsidR="001C5723" w:rsidRDefault="001C5723">
      <w:pPr>
        <w:pStyle w:val="CommentText"/>
      </w:pPr>
      <w:r>
        <w:rPr>
          <w:rStyle w:val="CommentReference"/>
        </w:rPr>
        <w:annotationRef/>
      </w:r>
      <w:r w:rsidRPr="001C5723">
        <w:rPr>
          <w:highlight w:val="green"/>
        </w:rPr>
        <w:t>Reduce text, we have a WF defined</w:t>
      </w:r>
    </w:p>
  </w:comment>
  <w:comment w:id="647" w:author="Author" w:date="2017-12-20T17:18:00Z" w:initials="A">
    <w:p w14:paraId="7D0A3893" w14:textId="1EB16508" w:rsidR="001C5723" w:rsidRDefault="001C5723">
      <w:pPr>
        <w:pStyle w:val="CommentText"/>
      </w:pPr>
      <w:r>
        <w:rPr>
          <w:rStyle w:val="CommentReference"/>
        </w:rPr>
        <w:annotationRef/>
      </w:r>
      <w:r>
        <w:t>Country dependent</w:t>
      </w:r>
    </w:p>
  </w:comment>
  <w:comment w:id="662" w:author="Author" w:date="2017-12-20T17:24:00Z" w:initials="A">
    <w:p w14:paraId="3D2B27EE" w14:textId="340E4558" w:rsidR="001C5723" w:rsidRDefault="001C5723">
      <w:pPr>
        <w:pStyle w:val="CommentText"/>
      </w:pPr>
      <w:r>
        <w:rPr>
          <w:rStyle w:val="CommentReference"/>
        </w:rPr>
        <w:annotationRef/>
      </w:r>
      <w:r>
        <w:t>Country specific</w:t>
      </w:r>
    </w:p>
  </w:comment>
  <w:comment w:id="665" w:author="Author" w:date="2018-02-23T11:38:00Z" w:initials="A">
    <w:p w14:paraId="1683A77B" w14:textId="5FFF824F" w:rsidR="001C5723" w:rsidRDefault="001C5723">
      <w:pPr>
        <w:pStyle w:val="CommentText"/>
      </w:pPr>
      <w:r>
        <w:rPr>
          <w:rStyle w:val="CommentReference"/>
        </w:rPr>
        <w:annotationRef/>
      </w:r>
      <w:r>
        <w:t>Reduce text, we have a WF defined</w:t>
      </w:r>
    </w:p>
  </w:comment>
  <w:comment w:id="681" w:author="Author" w:date="2017-12-20T17:24:00Z" w:initials="A">
    <w:p w14:paraId="7B5427F0" w14:textId="03516F93" w:rsidR="001C5723" w:rsidRDefault="001C5723">
      <w:pPr>
        <w:pStyle w:val="CommentText"/>
      </w:pPr>
      <w:r>
        <w:rPr>
          <w:rStyle w:val="CommentReference"/>
        </w:rPr>
        <w:annotationRef/>
      </w:r>
      <w:r>
        <w:t>Country specific</w:t>
      </w:r>
    </w:p>
  </w:comment>
  <w:comment w:id="843" w:author="Author" w:date="2018-02-08T16:57:00Z" w:initials="A">
    <w:p w14:paraId="006250D4" w14:textId="62A8CB21" w:rsidR="001C5723" w:rsidRDefault="001C5723">
      <w:pPr>
        <w:pStyle w:val="CommentText"/>
      </w:pPr>
      <w:r>
        <w:rPr>
          <w:rStyle w:val="CommentReference"/>
        </w:rPr>
        <w:annotationRef/>
      </w:r>
      <w:r w:rsidRPr="00E8731D">
        <w:rPr>
          <w:highlight w:val="green"/>
        </w:rPr>
        <w:t>Adapted sequence of fields. (track changes disabled for this adaption)</w:t>
      </w:r>
    </w:p>
  </w:comment>
  <w:comment w:id="881" w:author="Author" w:date="2017-12-21T10:45:00Z" w:initials="A">
    <w:p w14:paraId="30511A36" w14:textId="77777777" w:rsidR="001C5723" w:rsidRPr="00930999" w:rsidRDefault="001C5723" w:rsidP="00A56268">
      <w:pPr>
        <w:pStyle w:val="CommentText"/>
      </w:pPr>
      <w:r>
        <w:rPr>
          <w:rStyle w:val="CommentReference"/>
        </w:rPr>
        <w:annotationRef/>
      </w:r>
      <w:r w:rsidRPr="00930999">
        <w:t xml:space="preserve">Check in EN_DE that everything has been </w:t>
      </w:r>
      <w:r>
        <w:t>taken over</w:t>
      </w:r>
    </w:p>
  </w:comment>
  <w:comment w:id="912" w:author="Author" w:date="2017-12-21T10:47:00Z" w:initials="A">
    <w:p w14:paraId="32675AD7" w14:textId="77777777" w:rsidR="001C5723" w:rsidRPr="00307830" w:rsidRDefault="001C5723" w:rsidP="00A56268">
      <w:pPr>
        <w:pStyle w:val="CommentText"/>
      </w:pPr>
      <w:r>
        <w:rPr>
          <w:rStyle w:val="CommentReference"/>
        </w:rPr>
        <w:annotationRef/>
      </w:r>
      <w:r w:rsidRPr="00307830">
        <w:t>Evtl tabelle breiter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633E2B" w15:done="1"/>
  <w15:commentEx w15:paraId="539CF865" w15:done="1"/>
  <w15:commentEx w15:paraId="1AEB1CBC" w15:paraIdParent="539CF865" w15:done="1"/>
  <w15:commentEx w15:paraId="1515FA33" w15:done="1"/>
  <w15:commentEx w15:paraId="00681F38" w15:done="1"/>
  <w15:commentEx w15:paraId="6874576B" w15:paraIdParent="00681F38" w15:done="1"/>
  <w15:commentEx w15:paraId="5736CCF7" w15:paraIdParent="00681F38" w15:done="1"/>
  <w15:commentEx w15:paraId="7A252BD1" w15:done="0"/>
  <w15:commentEx w15:paraId="0984110D" w15:done="1"/>
  <w15:commentEx w15:paraId="02A78F41" w15:done="1"/>
  <w15:commentEx w15:paraId="7FF396CF" w15:done="0"/>
  <w15:commentEx w15:paraId="3A24FDC4" w15:done="1"/>
  <w15:commentEx w15:paraId="7D0A3893" w15:done="1"/>
  <w15:commentEx w15:paraId="3D2B27EE" w15:done="0"/>
  <w15:commentEx w15:paraId="1683A77B" w15:done="1"/>
  <w15:commentEx w15:paraId="7B5427F0" w15:done="1"/>
  <w15:commentEx w15:paraId="006250D4" w15:done="1"/>
  <w15:commentEx w15:paraId="30511A36" w15:done="1"/>
  <w15:commentEx w15:paraId="32675AD7"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933E3" w14:textId="77777777" w:rsidR="001C5723" w:rsidRDefault="001C5723" w:rsidP="00985A3A">
      <w:pPr>
        <w:spacing w:before="0" w:after="0" w:line="240" w:lineRule="auto"/>
      </w:pPr>
      <w:r>
        <w:separator/>
      </w:r>
    </w:p>
  </w:endnote>
  <w:endnote w:type="continuationSeparator" w:id="0">
    <w:p w14:paraId="4FC4B8B3" w14:textId="77777777" w:rsidR="001C5723" w:rsidRDefault="001C5723" w:rsidP="00985A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1C5723" w:rsidRPr="005D1853" w14:paraId="1F4309C4" w14:textId="77777777" w:rsidTr="00505EBE">
      <w:tc>
        <w:tcPr>
          <w:tcW w:w="567" w:type="dxa"/>
          <w:shd w:val="clear" w:color="auto" w:fill="auto"/>
          <w:vAlign w:val="bottom"/>
        </w:tcPr>
        <w:p w14:paraId="6E44CB28" w14:textId="76B7F81E" w:rsidR="001C5723" w:rsidRPr="00A57007" w:rsidRDefault="001C5723" w:rsidP="00025C46">
          <w:pPr>
            <w:pStyle w:val="SAPFooterleft"/>
            <w:rPr>
              <w:rStyle w:val="SAPFooterPageNumber"/>
            </w:rPr>
          </w:pPr>
          <w:r w:rsidRPr="00A57007">
            <w:rPr>
              <w:rStyle w:val="SAPFooterPageNumber"/>
            </w:rPr>
            <w:fldChar w:fldCharType="begin"/>
          </w:r>
          <w:r w:rsidRPr="00A57007">
            <w:rPr>
              <w:rStyle w:val="SAPFooterPageNumber"/>
            </w:rPr>
            <w:instrText xml:space="preserve"> PAGE  \* Arabic  \* MERGEFORMAT </w:instrText>
          </w:r>
          <w:r w:rsidRPr="00A57007">
            <w:rPr>
              <w:rStyle w:val="SAPFooterPageNumber"/>
            </w:rPr>
            <w:fldChar w:fldCharType="separate"/>
          </w:r>
          <w:r>
            <w:rPr>
              <w:rStyle w:val="SAPFooterPageNumber"/>
              <w:noProof/>
            </w:rPr>
            <w:t>2</w:t>
          </w:r>
          <w:r w:rsidRPr="00A57007">
            <w:rPr>
              <w:rStyle w:val="SAPFooterPageNumber"/>
            </w:rPr>
            <w:fldChar w:fldCharType="end"/>
          </w:r>
        </w:p>
      </w:tc>
      <w:tc>
        <w:tcPr>
          <w:tcW w:w="3544" w:type="dxa"/>
          <w:shd w:val="clear" w:color="auto" w:fill="auto"/>
          <w:vAlign w:val="bottom"/>
        </w:tcPr>
        <w:p w14:paraId="6032B56A" w14:textId="5EDA0D9E" w:rsidR="001C5723" w:rsidRPr="00A57007" w:rsidRDefault="00CA5CAA" w:rsidP="00025C46">
          <w:pPr>
            <w:pStyle w:val="SAPFooterleft"/>
          </w:pPr>
          <w:r>
            <w:fldChar w:fldCharType="begin"/>
          </w:r>
          <w:r>
            <w:instrText xml:space="preserve"> REF securitylevel \* MERGEFORMAT </w:instrText>
          </w:r>
          <w:r>
            <w:fldChar w:fldCharType="separate"/>
          </w:r>
          <w:r w:rsidR="001C5723" w:rsidRPr="000B7A3C">
            <w:rPr>
              <w:rStyle w:val="SAPFooterSecurityLevel"/>
            </w:rPr>
            <w:t>Customer</w:t>
          </w:r>
          <w:r>
            <w:rPr>
              <w:rStyle w:val="SAPFooterSecurityLevel"/>
            </w:rPr>
            <w:fldChar w:fldCharType="end"/>
          </w:r>
          <w:r w:rsidR="001C5723" w:rsidRPr="00FF7175">
            <w:rPr>
              <w:rStyle w:val="SAPFooterSecurityLevel"/>
            </w:rPr>
            <w:t xml:space="preserve"> </w:t>
          </w:r>
          <w:r w:rsidR="001C5723" w:rsidRPr="00A57007">
            <w:br/>
          </w:r>
          <w:r>
            <w:fldChar w:fldCharType="begin"/>
          </w:r>
          <w:r>
            <w:instrText xml:space="preserve"> REF copyright \* MERGEFORMAT </w:instrText>
          </w:r>
          <w:r>
            <w:fldChar w:fldCharType="separate"/>
          </w:r>
          <w:r w:rsidR="001C5723" w:rsidRPr="000B7A3C">
            <w:t>© 2017 SAP SE or an SAP affiliate company. All rights reserved.</w:t>
          </w:r>
          <w:r>
            <w:fldChar w:fldCharType="end"/>
          </w:r>
        </w:p>
      </w:tc>
      <w:tc>
        <w:tcPr>
          <w:tcW w:w="5245" w:type="dxa"/>
          <w:shd w:val="clear" w:color="auto" w:fill="auto"/>
          <w:vAlign w:val="bottom"/>
        </w:tcPr>
        <w:p w14:paraId="14669554" w14:textId="110F2C6D" w:rsidR="001C5723" w:rsidRDefault="00CA5CAA" w:rsidP="00025C46">
          <w:pPr>
            <w:pStyle w:val="SAPFooterright"/>
          </w:pPr>
          <w:r>
            <w:fldChar w:fldCharType="begin"/>
          </w:r>
          <w:r>
            <w:instrText xml:space="preserve"> REF maintitle \* MERGEFORMAT </w:instrText>
          </w:r>
          <w:r>
            <w:fldChar w:fldCharType="separate"/>
          </w:r>
          <w:r w:rsidR="001C5723" w:rsidRPr="00873ACA">
            <w:t xml:space="preserve">Data Change Employee File </w:t>
          </w:r>
          <w:r>
            <w:fldChar w:fldCharType="end"/>
          </w:r>
        </w:p>
        <w:p w14:paraId="3E7B679F" w14:textId="31F568F4" w:rsidR="001C5723" w:rsidRPr="001B2C66" w:rsidRDefault="00CA5CAA" w:rsidP="00025C46">
          <w:pPr>
            <w:pStyle w:val="SAPFooterCurrentTopicRight"/>
          </w:pPr>
          <w:r>
            <w:fldChar w:fldCharType="begin"/>
          </w:r>
          <w:r>
            <w:instrText xml:space="preserve"> STYLEREF "SAP_Heading1NoNumber" \l  \* MERGEFORMAT </w:instrText>
          </w:r>
          <w:r>
            <w:fldChar w:fldCharType="separate"/>
          </w:r>
          <w:r w:rsidR="001C5723">
            <w:t>Typographic Conventions</w:t>
          </w:r>
          <w:r>
            <w:fldChar w:fldCharType="end"/>
          </w:r>
        </w:p>
      </w:tc>
    </w:tr>
  </w:tbl>
  <w:p w14:paraId="69DA7739" w14:textId="77777777" w:rsidR="001C5723" w:rsidRPr="00E63F4C" w:rsidRDefault="001C5723" w:rsidP="00025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CellMar>
        <w:left w:w="0" w:type="dxa"/>
        <w:right w:w="0" w:type="dxa"/>
      </w:tblCellMar>
      <w:tblLook w:val="04A0" w:firstRow="1" w:lastRow="0" w:firstColumn="1" w:lastColumn="0" w:noHBand="0" w:noVBand="1"/>
    </w:tblPr>
    <w:tblGrid>
      <w:gridCol w:w="7374"/>
      <w:gridCol w:w="4983"/>
      <w:gridCol w:w="797"/>
    </w:tblGrid>
    <w:tr w:rsidR="001C5723" w:rsidRPr="005D1853" w14:paraId="1CF1200C" w14:textId="77777777" w:rsidTr="00505EBE">
      <w:tc>
        <w:tcPr>
          <w:tcW w:w="5245" w:type="dxa"/>
          <w:shd w:val="clear" w:color="auto" w:fill="auto"/>
          <w:vAlign w:val="bottom"/>
        </w:tcPr>
        <w:p w14:paraId="4F9CFE76" w14:textId="2CE0DE44" w:rsidR="001C5723" w:rsidRPr="001B2C66" w:rsidRDefault="00CA5CAA" w:rsidP="00025C46">
          <w:pPr>
            <w:pStyle w:val="SAPFooterleft"/>
          </w:pPr>
          <w:r>
            <w:fldChar w:fldCharType="begin"/>
          </w:r>
          <w:r>
            <w:instrText xml:space="preserve"> REF maintitle \* MERGEFORMAT </w:instrText>
          </w:r>
          <w:r>
            <w:fldChar w:fldCharType="separate"/>
          </w:r>
          <w:r w:rsidR="001C5723" w:rsidRPr="00873ACA">
            <w:t xml:space="preserve">Data Change Employee File </w:t>
          </w:r>
          <w:r>
            <w:fldChar w:fldCharType="end"/>
          </w:r>
        </w:p>
        <w:p w14:paraId="54DAC783" w14:textId="3733A2E8" w:rsidR="001C5723" w:rsidRPr="001B2C66" w:rsidRDefault="00CA5CAA" w:rsidP="00025C46">
          <w:pPr>
            <w:pStyle w:val="SAPFooterCurrentTopicLeft"/>
          </w:pPr>
          <w:r>
            <w:fldChar w:fldCharType="begin"/>
          </w:r>
          <w:r>
            <w:instrText xml:space="preserve"> STYLEREF "SAP_Heading1NoNumber" \l  \* MERGEFORMAT </w:instrText>
          </w:r>
          <w:r>
            <w:fldChar w:fldCharType="separate"/>
          </w:r>
          <w:r>
            <w:rPr>
              <w:noProof/>
            </w:rPr>
            <w:t>Typographic Conventions</w:t>
          </w:r>
          <w:r>
            <w:rPr>
              <w:noProof/>
            </w:rPr>
            <w:fldChar w:fldCharType="end"/>
          </w:r>
        </w:p>
      </w:tc>
      <w:tc>
        <w:tcPr>
          <w:tcW w:w="3544" w:type="dxa"/>
          <w:shd w:val="clear" w:color="auto" w:fill="auto"/>
          <w:vAlign w:val="bottom"/>
        </w:tcPr>
        <w:p w14:paraId="6824D3D7" w14:textId="76D836EE" w:rsidR="001C5723" w:rsidRPr="00FF7175" w:rsidRDefault="001C5723" w:rsidP="00025C46">
          <w:pPr>
            <w:pStyle w:val="SAPFooterright"/>
            <w:rPr>
              <w:rStyle w:val="SAPFooterSecurityLevel"/>
            </w:rPr>
          </w:pPr>
          <w:r w:rsidRPr="00FF7175">
            <w:rPr>
              <w:rStyle w:val="SAPFooterSecurityLevel"/>
            </w:rPr>
            <w:t xml:space="preserve"> </w:t>
          </w:r>
          <w:r w:rsidR="00CA5CAA">
            <w:fldChar w:fldCharType="begin"/>
          </w:r>
          <w:r w:rsidR="00CA5CAA">
            <w:instrText xml:space="preserve"> REF securitylevel \* MERGEFORMAT </w:instrText>
          </w:r>
          <w:r w:rsidR="00CA5CAA">
            <w:fldChar w:fldCharType="separate"/>
          </w:r>
          <w:r w:rsidRPr="000B7A3C">
            <w:rPr>
              <w:rStyle w:val="SAPFooterSecurityLevel"/>
            </w:rPr>
            <w:t>Customer</w:t>
          </w:r>
          <w:r w:rsidR="00CA5CAA">
            <w:rPr>
              <w:rStyle w:val="SAPFooterSecurityLevel"/>
            </w:rPr>
            <w:fldChar w:fldCharType="end"/>
          </w:r>
          <w:r w:rsidRPr="00FF7175">
            <w:rPr>
              <w:rStyle w:val="SAPFooterSecurityLevel"/>
            </w:rPr>
            <w:t xml:space="preserve"> </w:t>
          </w:r>
        </w:p>
        <w:p w14:paraId="67DFC47B" w14:textId="734BDD0B" w:rsidR="001C5723" w:rsidRPr="000456B0" w:rsidRDefault="00CA5CAA" w:rsidP="00025C46">
          <w:pPr>
            <w:pStyle w:val="SAPFooterright"/>
          </w:pPr>
          <w:r>
            <w:fldChar w:fldCharType="begin"/>
          </w:r>
          <w:r>
            <w:instrText xml:space="preserve"> REF copyright \* MERGEFORMAT </w:instrText>
          </w:r>
          <w:r>
            <w:fldChar w:fldCharType="separate"/>
          </w:r>
          <w:r w:rsidR="001C5723">
            <w:t>© 2018</w:t>
          </w:r>
          <w:r w:rsidR="001C5723" w:rsidRPr="000B7A3C">
            <w:t xml:space="preserve"> SAP SE or an SAP affiliate company. All rights reserved.</w:t>
          </w:r>
          <w:r>
            <w:fldChar w:fldCharType="end"/>
          </w:r>
          <w:r w:rsidR="001C5723" w:rsidRPr="000456B0">
            <w:t xml:space="preserve"> </w:t>
          </w:r>
        </w:p>
      </w:tc>
      <w:tc>
        <w:tcPr>
          <w:tcW w:w="567" w:type="dxa"/>
          <w:shd w:val="clear" w:color="auto" w:fill="auto"/>
          <w:vAlign w:val="bottom"/>
        </w:tcPr>
        <w:p w14:paraId="0E8199AC" w14:textId="76093575" w:rsidR="001C5723" w:rsidRPr="00AA10B2" w:rsidRDefault="001C5723" w:rsidP="00025C46">
          <w:pPr>
            <w:pStyle w:val="SAPFooterright"/>
            <w:rPr>
              <w:rStyle w:val="SAPFooterPageNumber"/>
            </w:rPr>
          </w:pPr>
          <w:r w:rsidRPr="00AA10B2">
            <w:rPr>
              <w:rStyle w:val="SAPFooterPageNumber"/>
            </w:rPr>
            <w:fldChar w:fldCharType="begin"/>
          </w:r>
          <w:r w:rsidRPr="00AA10B2">
            <w:rPr>
              <w:rStyle w:val="SAPFooterPageNumber"/>
            </w:rPr>
            <w:instrText xml:space="preserve"> PAGE  \* Arabic  \* MERGEFORMAT </w:instrText>
          </w:r>
          <w:r w:rsidRPr="00AA10B2">
            <w:rPr>
              <w:rStyle w:val="SAPFooterPageNumber"/>
            </w:rPr>
            <w:fldChar w:fldCharType="separate"/>
          </w:r>
          <w:r w:rsidR="00CA5CAA">
            <w:rPr>
              <w:rStyle w:val="SAPFooterPageNumber"/>
            </w:rPr>
            <w:t>2</w:t>
          </w:r>
          <w:r w:rsidRPr="00AA10B2">
            <w:rPr>
              <w:rStyle w:val="SAPFooterPageNumber"/>
            </w:rPr>
            <w:fldChar w:fldCharType="end"/>
          </w:r>
        </w:p>
      </w:tc>
    </w:tr>
  </w:tbl>
  <w:p w14:paraId="6967278D" w14:textId="77777777" w:rsidR="001C5723" w:rsidRPr="00E63F4C" w:rsidRDefault="001C5723" w:rsidP="00025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05" w:type="dxa"/>
      <w:tblLayout w:type="fixed"/>
      <w:tblCellMar>
        <w:left w:w="0" w:type="dxa"/>
        <w:right w:w="0" w:type="dxa"/>
      </w:tblCellMar>
      <w:tblLook w:val="04A0" w:firstRow="1" w:lastRow="0" w:firstColumn="1" w:lastColumn="0" w:noHBand="0" w:noVBand="1"/>
    </w:tblPr>
    <w:tblGrid>
      <w:gridCol w:w="801"/>
      <w:gridCol w:w="5004"/>
    </w:tblGrid>
    <w:tr w:rsidR="001C5723" w:rsidRPr="00D779BD" w14:paraId="584A540D" w14:textId="77777777" w:rsidTr="00505EBE">
      <w:tc>
        <w:tcPr>
          <w:tcW w:w="801" w:type="dxa"/>
          <w:shd w:val="clear" w:color="auto" w:fill="auto"/>
          <w:vAlign w:val="bottom"/>
        </w:tcPr>
        <w:p w14:paraId="4BCB0D6A" w14:textId="77777777" w:rsidR="001C5723" w:rsidRPr="00D779BD" w:rsidRDefault="001C5723" w:rsidP="00025C46">
          <w:pPr>
            <w:pStyle w:val="SAPFooterleft"/>
            <w:rPr>
              <w:rStyle w:val="SAPFooterPageNumber"/>
            </w:rPr>
          </w:pPr>
        </w:p>
      </w:tc>
      <w:tc>
        <w:tcPr>
          <w:tcW w:w="5004" w:type="dxa"/>
          <w:shd w:val="clear" w:color="auto" w:fill="auto"/>
          <w:vAlign w:val="bottom"/>
        </w:tcPr>
        <w:p w14:paraId="47CE817C" w14:textId="77777777" w:rsidR="001C5723" w:rsidRPr="00D779BD" w:rsidRDefault="001C5723" w:rsidP="00025C46">
          <w:pPr>
            <w:pStyle w:val="SAPFooterleft"/>
          </w:pPr>
        </w:p>
      </w:tc>
    </w:tr>
  </w:tbl>
  <w:p w14:paraId="3687670B" w14:textId="77777777" w:rsidR="001C5723" w:rsidRPr="00CD0E2F" w:rsidRDefault="001C5723" w:rsidP="00025C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1C5723" w:rsidRPr="005D1853" w14:paraId="47A014A5" w14:textId="77777777" w:rsidTr="00505EBE">
      <w:tc>
        <w:tcPr>
          <w:tcW w:w="567" w:type="dxa"/>
          <w:shd w:val="clear" w:color="auto" w:fill="auto"/>
          <w:vAlign w:val="bottom"/>
        </w:tcPr>
        <w:p w14:paraId="32813523" w14:textId="1F91A01A" w:rsidR="001C5723" w:rsidRPr="004319A4" w:rsidRDefault="001C5723" w:rsidP="00025C46">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4</w:t>
          </w:r>
          <w:r w:rsidRPr="004319A4">
            <w:rPr>
              <w:rStyle w:val="SAPFooterPageNumber"/>
            </w:rPr>
            <w:fldChar w:fldCharType="end"/>
          </w:r>
        </w:p>
      </w:tc>
      <w:tc>
        <w:tcPr>
          <w:tcW w:w="3544" w:type="dxa"/>
          <w:shd w:val="clear" w:color="auto" w:fill="auto"/>
          <w:vAlign w:val="bottom"/>
        </w:tcPr>
        <w:p w14:paraId="21E04B3F" w14:textId="7FEE5A4F" w:rsidR="001C5723" w:rsidRPr="00860C35" w:rsidRDefault="00CA5CAA" w:rsidP="00025C46">
          <w:pPr>
            <w:pStyle w:val="SAPFooterleft"/>
          </w:pPr>
          <w:r>
            <w:fldChar w:fldCharType="begin" w:fldLock="1"/>
          </w:r>
          <w:r>
            <w:instrText xml:space="preserve"> REF securitylevel \* MERGEFORMAT </w:instrText>
          </w:r>
          <w:r>
            <w:fldChar w:fldCharType="separate"/>
          </w:r>
          <w:r w:rsidR="001C5723" w:rsidRPr="001A58BA">
            <w:rPr>
              <w:rStyle w:val="SAPFooterSecurityLevel"/>
            </w:rPr>
            <w:t>Customer</w:t>
          </w:r>
          <w:r>
            <w:rPr>
              <w:rStyle w:val="SAPFooterSecurityLevel"/>
            </w:rPr>
            <w:fldChar w:fldCharType="end"/>
          </w:r>
          <w:r w:rsidR="001C5723" w:rsidRPr="00860C35">
            <w:rPr>
              <w:rStyle w:val="SAPFooterSecurityLevel"/>
            </w:rPr>
            <w:t xml:space="preserve"> </w:t>
          </w:r>
          <w:r w:rsidR="001C5723" w:rsidRPr="00860C35">
            <w:br/>
          </w:r>
          <w:r>
            <w:fldChar w:fldCharType="begin"/>
          </w:r>
          <w:r>
            <w:instrText xml:space="preserve"> REF copyright \* MERGEFORMAT </w:instrText>
          </w:r>
          <w:r>
            <w:fldChar w:fldCharType="separate"/>
          </w:r>
          <w:r w:rsidR="001C5723" w:rsidRPr="000B7A3C">
            <w:t>© 2017 SAP SE or an SAP affiliate company. All rights reserved.</w:t>
          </w:r>
          <w:r>
            <w:fldChar w:fldCharType="end"/>
          </w:r>
        </w:p>
      </w:tc>
      <w:tc>
        <w:tcPr>
          <w:tcW w:w="5245" w:type="dxa"/>
          <w:shd w:val="clear" w:color="auto" w:fill="auto"/>
          <w:vAlign w:val="bottom"/>
        </w:tcPr>
        <w:p w14:paraId="34B366F6" w14:textId="5152AB75" w:rsidR="001C5723" w:rsidRDefault="00CA5CAA" w:rsidP="00025C46">
          <w:pPr>
            <w:pStyle w:val="SAPFooterright"/>
          </w:pPr>
          <w:r>
            <w:fldChar w:fldCharType="begin"/>
          </w:r>
          <w:r>
            <w:instrText xml:space="preserve"> REF maintitle \* MERGEFORMAT </w:instrText>
          </w:r>
          <w:r>
            <w:fldChar w:fldCharType="separate"/>
          </w:r>
          <w:r w:rsidR="001C5723" w:rsidRPr="00873ACA">
            <w:t xml:space="preserve">Data Change Employee File </w:t>
          </w:r>
          <w:r>
            <w:fldChar w:fldCharType="end"/>
          </w:r>
        </w:p>
        <w:p w14:paraId="6181B23F" w14:textId="70974A77" w:rsidR="001C5723" w:rsidRPr="001B2C66" w:rsidRDefault="00CA5CAA" w:rsidP="00025C46">
          <w:pPr>
            <w:pStyle w:val="SAPFooterCurrentTopicRight"/>
          </w:pPr>
          <w:r>
            <w:fldChar w:fldCharType="begin"/>
          </w:r>
          <w:r>
            <w:instrText xml:space="preserve"> STYLEREF "Heading 1" \l \* MERGEFORMAT </w:instrText>
          </w:r>
          <w:r>
            <w:fldChar w:fldCharType="separate"/>
          </w:r>
          <w:r w:rsidR="001C5723">
            <w:t>Purpose</w:t>
          </w:r>
          <w:r>
            <w:fldChar w:fldCharType="end"/>
          </w:r>
        </w:p>
      </w:tc>
    </w:tr>
  </w:tbl>
  <w:p w14:paraId="6344DE26" w14:textId="77777777" w:rsidR="001C5723" w:rsidRPr="00E63F4C" w:rsidRDefault="001C5723" w:rsidP="00025C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1C5723" w:rsidRPr="005D1853" w14:paraId="15610347" w14:textId="77777777" w:rsidTr="00505EBE">
      <w:tc>
        <w:tcPr>
          <w:tcW w:w="5245" w:type="dxa"/>
          <w:shd w:val="clear" w:color="auto" w:fill="auto"/>
          <w:vAlign w:val="bottom"/>
        </w:tcPr>
        <w:p w14:paraId="1DC9C99D" w14:textId="5B3B0FD5" w:rsidR="001C5723" w:rsidRDefault="00CA5CAA" w:rsidP="00025C46">
          <w:pPr>
            <w:pStyle w:val="SAPFooterleft"/>
          </w:pPr>
          <w:r>
            <w:fldChar w:fldCharType="begin"/>
          </w:r>
          <w:r>
            <w:instrText xml:space="preserve"> REF maintitle \* MERGEFORMAT </w:instrText>
          </w:r>
          <w:r>
            <w:fldChar w:fldCharType="separate"/>
          </w:r>
          <w:r w:rsidR="001C5723" w:rsidRPr="00873ACA">
            <w:t xml:space="preserve">Data Change Employee File </w:t>
          </w:r>
          <w:r>
            <w:fldChar w:fldCharType="end"/>
          </w:r>
          <w:r w:rsidR="001C5723">
            <w:t>(</w:t>
          </w:r>
          <w:r w:rsidR="001C5723" w:rsidRPr="0019668F">
            <w:t>F</w:t>
          </w:r>
          <w:r w:rsidR="001C5723">
            <w:t>J5)</w:t>
          </w:r>
        </w:p>
        <w:p w14:paraId="614853BD" w14:textId="15A67A30" w:rsidR="001C5723" w:rsidRPr="001B2C66" w:rsidRDefault="00CA5CAA" w:rsidP="00025C46">
          <w:pPr>
            <w:pStyle w:val="SAPFooterCurrentTopicLeft"/>
          </w:pPr>
          <w:r>
            <w:fldChar w:fldCharType="begin"/>
          </w:r>
          <w:r>
            <w:instrText xml:space="preserve"> STYLEREF "Heading 1" \l \* MERGEFORMAT </w:instrText>
          </w:r>
          <w:r>
            <w:fldChar w:fldCharType="separate"/>
          </w:r>
          <w:r>
            <w:rPr>
              <w:noProof/>
            </w:rPr>
            <w:t>Overview Table</w:t>
          </w:r>
          <w:r>
            <w:rPr>
              <w:noProof/>
            </w:rPr>
            <w:fldChar w:fldCharType="end"/>
          </w:r>
        </w:p>
      </w:tc>
      <w:tc>
        <w:tcPr>
          <w:tcW w:w="3544" w:type="dxa"/>
          <w:shd w:val="clear" w:color="auto" w:fill="auto"/>
          <w:vAlign w:val="bottom"/>
        </w:tcPr>
        <w:p w14:paraId="2EC17358" w14:textId="31C86603" w:rsidR="001C5723" w:rsidRPr="00860C35" w:rsidRDefault="001C5723" w:rsidP="00025C46">
          <w:pPr>
            <w:pStyle w:val="SAPFooterright"/>
            <w:rPr>
              <w:rStyle w:val="SAPFooterSecurityLevel"/>
            </w:rPr>
          </w:pPr>
          <w:r w:rsidRPr="00860C35">
            <w:rPr>
              <w:rStyle w:val="SAPFooterSecurityLevel"/>
            </w:rPr>
            <w:t xml:space="preserve"> </w:t>
          </w:r>
          <w:r w:rsidR="00CA5CAA">
            <w:fldChar w:fldCharType="begin"/>
          </w:r>
          <w:r w:rsidR="00CA5CAA">
            <w:instrText xml:space="preserve"> REF securitylevel \* MERGEFORMAT </w:instrText>
          </w:r>
          <w:r w:rsidR="00CA5CAA">
            <w:fldChar w:fldCharType="separate"/>
          </w:r>
          <w:r w:rsidRPr="000B7A3C">
            <w:rPr>
              <w:rStyle w:val="SAPFooterSecurityLevel"/>
            </w:rPr>
            <w:t>Customer</w:t>
          </w:r>
          <w:r w:rsidR="00CA5CAA">
            <w:rPr>
              <w:rStyle w:val="SAPFooterSecurityLevel"/>
            </w:rPr>
            <w:fldChar w:fldCharType="end"/>
          </w:r>
          <w:r w:rsidRPr="00860C35">
            <w:rPr>
              <w:rStyle w:val="SAPFooterSecurityLevel"/>
            </w:rPr>
            <w:t xml:space="preserve"> </w:t>
          </w:r>
        </w:p>
        <w:p w14:paraId="4E72D035" w14:textId="0571206D" w:rsidR="001C5723" w:rsidRPr="00860C35" w:rsidRDefault="00CA5CAA" w:rsidP="00F6136C">
          <w:pPr>
            <w:pStyle w:val="SAPFooterright"/>
          </w:pPr>
          <w:r>
            <w:fldChar w:fldCharType="begin"/>
          </w:r>
          <w:r>
            <w:instrText xml:space="preserve"> REF copyright \* MERGEFORMAT </w:instrText>
          </w:r>
          <w:r>
            <w:fldChar w:fldCharType="separate"/>
          </w:r>
          <w:r w:rsidR="001C5723">
            <w:t>© 2018</w:t>
          </w:r>
          <w:r w:rsidR="001C5723" w:rsidRPr="000B7A3C">
            <w:t xml:space="preserve"> SAP SE or an SAP affiliate company. All rights reserved.</w:t>
          </w:r>
          <w:r>
            <w:fldChar w:fldCharType="end"/>
          </w:r>
          <w:r w:rsidR="001C5723" w:rsidRPr="00860C35">
            <w:t xml:space="preserve"> </w:t>
          </w:r>
        </w:p>
      </w:tc>
      <w:tc>
        <w:tcPr>
          <w:tcW w:w="567" w:type="dxa"/>
          <w:shd w:val="clear" w:color="auto" w:fill="auto"/>
          <w:vAlign w:val="bottom"/>
        </w:tcPr>
        <w:p w14:paraId="25AA67E8" w14:textId="3CDD5966" w:rsidR="001C5723" w:rsidRPr="004319A4" w:rsidRDefault="001C5723"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CA5CAA">
            <w:rPr>
              <w:rStyle w:val="SAPFooterPageNumber"/>
            </w:rPr>
            <w:t>9</w:t>
          </w:r>
          <w:r w:rsidRPr="004319A4">
            <w:rPr>
              <w:rStyle w:val="SAPFooterPageNumber"/>
            </w:rPr>
            <w:fldChar w:fldCharType="end"/>
          </w:r>
        </w:p>
      </w:tc>
    </w:tr>
  </w:tbl>
  <w:p w14:paraId="45C78605" w14:textId="77777777" w:rsidR="001C5723" w:rsidRPr="00E63F4C" w:rsidRDefault="001C5723" w:rsidP="00025C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CellMar>
        <w:left w:w="0" w:type="dxa"/>
        <w:right w:w="0" w:type="dxa"/>
      </w:tblCellMar>
      <w:tblLook w:val="04A0" w:firstRow="1" w:lastRow="0" w:firstColumn="1" w:lastColumn="0" w:noHBand="0" w:noVBand="1"/>
    </w:tblPr>
    <w:tblGrid>
      <w:gridCol w:w="5954"/>
      <w:gridCol w:w="2835"/>
      <w:gridCol w:w="567"/>
    </w:tblGrid>
    <w:tr w:rsidR="001C5723" w:rsidRPr="005D1853" w14:paraId="346FCE06" w14:textId="77777777" w:rsidTr="00505EBE">
      <w:tc>
        <w:tcPr>
          <w:tcW w:w="5954" w:type="dxa"/>
          <w:shd w:val="clear" w:color="auto" w:fill="auto"/>
          <w:vAlign w:val="bottom"/>
        </w:tcPr>
        <w:p w14:paraId="077F3165" w14:textId="66888C15" w:rsidR="001C5723" w:rsidRPr="004319A4" w:rsidRDefault="00CA5CAA" w:rsidP="00025C46">
          <w:pPr>
            <w:pStyle w:val="SAPFooterleft"/>
          </w:pPr>
          <w:r>
            <w:fldChar w:fldCharType="begin"/>
          </w:r>
          <w:r>
            <w:instrText xml:space="preserve"> REF maintitle \* MERGEFORMAT </w:instrText>
          </w:r>
          <w:r>
            <w:fldChar w:fldCharType="separate"/>
          </w:r>
          <w:r w:rsidR="001C5723" w:rsidRPr="00873ACA">
            <w:t xml:space="preserve">Data Change Employee File </w:t>
          </w:r>
          <w:r>
            <w:fldChar w:fldCharType="end"/>
          </w:r>
          <w:r w:rsidR="001C5723" w:rsidRPr="004319A4">
            <w:br/>
          </w:r>
          <w:r w:rsidR="001C5723" w:rsidRPr="004319A4">
            <w:rPr>
              <w:rStyle w:val="SAPEmphasis"/>
            </w:rPr>
            <w:fldChar w:fldCharType="begin"/>
          </w:r>
          <w:r w:rsidR="001C5723" w:rsidRPr="004319A4">
            <w:rPr>
              <w:rStyle w:val="SAPEmphasis"/>
            </w:rPr>
            <w:instrText xml:space="preserve"> IF </w:instrText>
          </w:r>
          <w:r w:rsidR="001C5723" w:rsidRPr="004319A4">
            <w:rPr>
              <w:rStyle w:val="SAPEmphasis"/>
            </w:rPr>
            <w:fldChar w:fldCharType="begin"/>
          </w:r>
          <w:r w:rsidR="001C5723" w:rsidRPr="004319A4">
            <w:rPr>
              <w:rStyle w:val="SAPEmphasis"/>
            </w:rPr>
            <w:instrText xml:space="preserve"> STYLEREF "SAP_Title1NoNumber" </w:instrText>
          </w:r>
          <w:r w:rsidR="001C5723" w:rsidRPr="004319A4">
            <w:rPr>
              <w:rStyle w:val="SAPEmphasis"/>
            </w:rPr>
            <w:fldChar w:fldCharType="separate"/>
          </w:r>
          <w:r w:rsidR="001C5723">
            <w:rPr>
              <w:rStyle w:val="SAPEmphasis"/>
              <w:b/>
              <w:bCs/>
              <w:noProof/>
            </w:rPr>
            <w:instrText>Error! Use the Home tab to apply SAP_Title1NoNumber to the text that you want to appear here.</w:instrText>
          </w:r>
          <w:r w:rsidR="001C5723" w:rsidRPr="004319A4">
            <w:rPr>
              <w:rStyle w:val="SAPEmphasis"/>
            </w:rPr>
            <w:fldChar w:fldCharType="end"/>
          </w:r>
          <w:r w:rsidR="001C5723" w:rsidRPr="004319A4">
            <w:rPr>
              <w:rStyle w:val="SAPEmphasis"/>
            </w:rPr>
            <w:instrText xml:space="preserve"> = "Error! No text of specified style in document." </w:instrText>
          </w:r>
          <w:r>
            <w:fldChar w:fldCharType="begin"/>
          </w:r>
          <w:r>
            <w:instrText xml:space="preserve"> STYLEREF "Heading 1" \l \* MERGEFORMAT </w:instrText>
          </w:r>
          <w:r>
            <w:fldChar w:fldCharType="separate"/>
          </w:r>
          <w:r w:rsidR="001C5723">
            <w:rPr>
              <w:rStyle w:val="SAPEmphasis"/>
              <w:noProof/>
            </w:rPr>
            <w:instrText>&lt;Title of Chapter 1&gt;</w:instrText>
          </w:r>
          <w:r>
            <w:rPr>
              <w:rStyle w:val="SAPEmphasis"/>
              <w:noProof/>
            </w:rPr>
            <w:fldChar w:fldCharType="end"/>
          </w:r>
          <w:r w:rsidR="001C5723" w:rsidRPr="004319A4">
            <w:rPr>
              <w:rStyle w:val="SAPEmphasis"/>
            </w:rPr>
            <w:instrText xml:space="preserve"> </w:instrText>
          </w:r>
          <w:r w:rsidR="001C5723" w:rsidRPr="004319A4">
            <w:rPr>
              <w:rStyle w:val="SAPEmphasis"/>
            </w:rPr>
            <w:fldChar w:fldCharType="begin"/>
          </w:r>
          <w:r w:rsidR="001C5723" w:rsidRPr="004319A4">
            <w:rPr>
              <w:rStyle w:val="SAPEmphasis"/>
            </w:rPr>
            <w:instrText xml:space="preserve"> STYLEREF "SAP_Title1NoNumber" \l \* MERGEFORMAT </w:instrText>
          </w:r>
          <w:r w:rsidR="001C5723" w:rsidRPr="004319A4">
            <w:rPr>
              <w:rStyle w:val="SAPEmphasis"/>
            </w:rPr>
            <w:fldChar w:fldCharType="separate"/>
          </w:r>
          <w:r w:rsidR="001C5723">
            <w:rPr>
              <w:rStyle w:val="SAPEmphasis"/>
              <w:b/>
              <w:bCs/>
              <w:noProof/>
            </w:rPr>
            <w:instrText>Error! Use the Home tab to apply SAP_Title1NoNumber to the text that you want to appear here.</w:instrText>
          </w:r>
          <w:r w:rsidR="001C5723" w:rsidRPr="004319A4">
            <w:rPr>
              <w:rStyle w:val="SAPEmphasis"/>
            </w:rPr>
            <w:fldChar w:fldCharType="end"/>
          </w:r>
          <w:r w:rsidR="001C5723" w:rsidRPr="004319A4">
            <w:rPr>
              <w:rStyle w:val="SAPEmphasis"/>
            </w:rPr>
            <w:fldChar w:fldCharType="separate"/>
          </w:r>
          <w:r w:rsidR="001C5723">
            <w:rPr>
              <w:rStyle w:val="SAPEmphasis"/>
              <w:b/>
              <w:bCs/>
              <w:noProof/>
            </w:rPr>
            <w:t>Error! Use the Home tab to apply SAP_Title1NoNumber to the text that you want to appear here.</w:t>
          </w:r>
          <w:r w:rsidR="001C5723" w:rsidRPr="004319A4">
            <w:rPr>
              <w:rStyle w:val="SAPEmphasis"/>
            </w:rPr>
            <w:fldChar w:fldCharType="end"/>
          </w:r>
        </w:p>
      </w:tc>
      <w:tc>
        <w:tcPr>
          <w:tcW w:w="2835" w:type="dxa"/>
          <w:shd w:val="clear" w:color="auto" w:fill="auto"/>
          <w:vAlign w:val="bottom"/>
        </w:tcPr>
        <w:p w14:paraId="35969B3A" w14:textId="23D5EA54" w:rsidR="001C5723" w:rsidRPr="004319A4" w:rsidRDefault="00CA5CAA" w:rsidP="00025C46">
          <w:pPr>
            <w:pStyle w:val="SAPFooterright"/>
            <w:rPr>
              <w:rStyle w:val="SAPFooterSecurityLevel"/>
            </w:rPr>
          </w:pPr>
          <w:r>
            <w:fldChar w:fldCharType="begin"/>
          </w:r>
          <w:r>
            <w:instrText xml:space="preserve"> REF securitylevel \* MERGEFORMAT </w:instrText>
          </w:r>
          <w:r>
            <w:fldChar w:fldCharType="separate"/>
          </w:r>
          <w:r w:rsidR="001C5723" w:rsidRPr="000B7A3C">
            <w:rPr>
              <w:rStyle w:val="SAPFooterSecurityLevel"/>
            </w:rPr>
            <w:t>Customer</w:t>
          </w:r>
          <w:r>
            <w:rPr>
              <w:rStyle w:val="SAPFooterSecurityLevel"/>
            </w:rPr>
            <w:fldChar w:fldCharType="end"/>
          </w:r>
          <w:r w:rsidR="001C5723" w:rsidRPr="004319A4">
            <w:rPr>
              <w:rStyle w:val="SAPFooterSecurityLevel"/>
            </w:rPr>
            <w:t xml:space="preserve"> </w:t>
          </w:r>
        </w:p>
        <w:p w14:paraId="6DCDC800" w14:textId="6EB3F3CC" w:rsidR="001C5723" w:rsidRPr="006E5D80" w:rsidRDefault="00CA5CAA" w:rsidP="00025C46">
          <w:pPr>
            <w:pStyle w:val="SAPFooterright"/>
          </w:pPr>
          <w:r>
            <w:fldChar w:fldCharType="begin"/>
          </w:r>
          <w:r>
            <w:instrText xml:space="preserve"> REF copyright \* MERGEFORMAT </w:instrText>
          </w:r>
          <w:r>
            <w:fldChar w:fldCharType="separate"/>
          </w:r>
          <w:r w:rsidR="001C5723" w:rsidRPr="000B7A3C">
            <w:t>© 2017 SAP SE or an SAP affiliate company. All rights reserved.</w:t>
          </w:r>
          <w:r>
            <w:fldChar w:fldCharType="end"/>
          </w:r>
          <w:r w:rsidR="001C5723" w:rsidRPr="004319A4">
            <w:t xml:space="preserve"> </w:t>
          </w:r>
        </w:p>
      </w:tc>
      <w:tc>
        <w:tcPr>
          <w:tcW w:w="567" w:type="dxa"/>
          <w:shd w:val="clear" w:color="auto" w:fill="auto"/>
          <w:vAlign w:val="bottom"/>
        </w:tcPr>
        <w:p w14:paraId="0A7E903B" w14:textId="1C1D3039" w:rsidR="001C5723" w:rsidRPr="004319A4" w:rsidRDefault="001C5723" w:rsidP="00025C46">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3</w:t>
          </w:r>
          <w:r w:rsidRPr="004319A4">
            <w:rPr>
              <w:rStyle w:val="SAPFooterPageNumber"/>
            </w:rPr>
            <w:fldChar w:fldCharType="end"/>
          </w:r>
        </w:p>
      </w:tc>
    </w:tr>
  </w:tbl>
  <w:p w14:paraId="403F8490" w14:textId="77777777" w:rsidR="001C5723" w:rsidRPr="00460944" w:rsidRDefault="001C5723" w:rsidP="00025C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5C6CD" w14:textId="77777777" w:rsidR="001C5723" w:rsidRPr="005A5CB4" w:rsidRDefault="001C5723" w:rsidP="00025C4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2EAE" w14:textId="77777777" w:rsidR="001C5723" w:rsidRPr="00B02C27" w:rsidRDefault="001C5723" w:rsidP="0002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359CF" w14:textId="77777777" w:rsidR="001C5723" w:rsidRDefault="001C5723" w:rsidP="00985A3A">
      <w:pPr>
        <w:spacing w:before="0" w:after="0" w:line="240" w:lineRule="auto"/>
      </w:pPr>
      <w:r>
        <w:separator/>
      </w:r>
    </w:p>
  </w:footnote>
  <w:footnote w:type="continuationSeparator" w:id="0">
    <w:p w14:paraId="3ADAEFC3" w14:textId="77777777" w:rsidR="001C5723" w:rsidRDefault="001C5723" w:rsidP="00985A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B88EC" w14:textId="77777777" w:rsidR="001C5723" w:rsidRDefault="001C5723">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6559D" w14:textId="77777777" w:rsidR="001C5723" w:rsidRPr="005B6104" w:rsidRDefault="001C5723" w:rsidP="00025C46">
    <w:pPr>
      <w:pStyle w:val="SAPHeader"/>
      <w:rPr>
        <w:sz w:val="4"/>
        <w:szCs w:val="4"/>
        <w:lang w:val="de-DE"/>
      </w:rPr>
    </w:pPr>
  </w:p>
  <w:p w14:paraId="49FF0CD3" w14:textId="77777777" w:rsidR="001C5723" w:rsidRPr="005B6104" w:rsidRDefault="001C5723">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C24A4" w14:textId="77777777" w:rsidR="001C5723" w:rsidRDefault="001C5723">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7A746" w14:textId="77777777" w:rsidR="001C5723" w:rsidRPr="0002171C" w:rsidRDefault="001C5723" w:rsidP="00025C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2DAC0" w14:textId="77777777" w:rsidR="001C5723" w:rsidRPr="0002171C" w:rsidRDefault="001C5723" w:rsidP="00025C46">
    <w:pPr>
      <w:pStyle w:val="Header"/>
    </w:pPr>
    <w:r>
      <w:rPr>
        <w:noProof/>
      </w:rPr>
      <w:drawing>
        <wp:anchor distT="0" distB="0" distL="114300" distR="114300" simplePos="0" relativeHeight="251657728" behindDoc="0" locked="1" layoutInCell="1" allowOverlap="1" wp14:anchorId="0DAF4A96" wp14:editId="18CD1D4F">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2"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451009"/>
    <w:multiLevelType w:val="hybridMultilevel"/>
    <w:tmpl w:val="CA2EC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6"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984198"/>
    <w:multiLevelType w:val="hybridMultilevel"/>
    <w:tmpl w:val="3C9C9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5A03E52"/>
    <w:multiLevelType w:val="hybridMultilevel"/>
    <w:tmpl w:val="41A0F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20"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D40540E"/>
    <w:multiLevelType w:val="hybridMultilevel"/>
    <w:tmpl w:val="D14860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5" w15:restartNumberingAfterBreak="0">
    <w:nsid w:val="552D5B03"/>
    <w:multiLevelType w:val="hybridMultilevel"/>
    <w:tmpl w:val="2B420BD4"/>
    <w:lvl w:ilvl="0" w:tplc="310021F6">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9" w15:restartNumberingAfterBreak="0">
    <w:nsid w:val="5E315A82"/>
    <w:multiLevelType w:val="hybridMultilevel"/>
    <w:tmpl w:val="D47AF02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0"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31"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1"/>
  </w:num>
  <w:num w:numId="8">
    <w:abstractNumId w:val="22"/>
  </w:num>
  <w:num w:numId="9">
    <w:abstractNumId w:val="28"/>
  </w:num>
  <w:num w:numId="10">
    <w:abstractNumId w:val="5"/>
  </w:num>
  <w:num w:numId="11">
    <w:abstractNumId w:val="4"/>
  </w:num>
  <w:num w:numId="12">
    <w:abstractNumId w:val="1"/>
  </w:num>
  <w:num w:numId="13">
    <w:abstractNumId w:val="0"/>
  </w:num>
  <w:num w:numId="14">
    <w:abstractNumId w:val="16"/>
  </w:num>
  <w:num w:numId="15">
    <w:abstractNumId w:val="13"/>
  </w:num>
  <w:num w:numId="16">
    <w:abstractNumId w:val="20"/>
  </w:num>
  <w:num w:numId="17">
    <w:abstractNumId w:val="27"/>
  </w:num>
  <w:num w:numId="18">
    <w:abstractNumId w:val="15"/>
  </w:num>
  <w:num w:numId="19">
    <w:abstractNumId w:val="24"/>
  </w:num>
  <w:num w:numId="20">
    <w:abstractNumId w:val="8"/>
    <w:lvlOverride w:ilvl="0">
      <w:startOverride w:val="1"/>
    </w:lvlOverride>
  </w:num>
  <w:num w:numId="21">
    <w:abstractNumId w:val="8"/>
    <w:lvlOverride w:ilvl="0">
      <w:startOverride w:val="1"/>
    </w:lvlOverride>
  </w:num>
  <w:num w:numId="22">
    <w:abstractNumId w:val="12"/>
  </w:num>
  <w:num w:numId="23">
    <w:abstractNumId w:val="30"/>
  </w:num>
  <w:num w:numId="24">
    <w:abstractNumId w:val="1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17"/>
  </w:num>
  <w:num w:numId="29">
    <w:abstractNumId w:val="18"/>
  </w:num>
  <w:num w:numId="30">
    <w:abstractNumId w:val="21"/>
  </w:num>
  <w:num w:numId="31">
    <w:abstractNumId w:val="23"/>
  </w:num>
  <w:num w:numId="32">
    <w:abstractNumId w:val="25"/>
  </w:num>
  <w:num w:numId="33">
    <w:abstractNumId w:val="14"/>
  </w:num>
  <w:num w:numId="34">
    <w:abstractNumId w:val="10"/>
  </w:num>
  <w:num w:numId="35">
    <w:abstractNumId w:val="26"/>
  </w:num>
  <w:num w:numId="36">
    <w:abstractNumId w:val="6"/>
  </w:num>
  <w:num w:numId="37">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idl, Monica">
    <w15:presenceInfo w15:providerId="AD" w15:userId="S-1-5-21-74642-3284969411-2123768488-169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3A"/>
    <w:rsid w:val="00005E3C"/>
    <w:rsid w:val="00025C46"/>
    <w:rsid w:val="00025DD5"/>
    <w:rsid w:val="00030535"/>
    <w:rsid w:val="00030C27"/>
    <w:rsid w:val="000335F6"/>
    <w:rsid w:val="0005286C"/>
    <w:rsid w:val="00061FE9"/>
    <w:rsid w:val="00062289"/>
    <w:rsid w:val="00062D38"/>
    <w:rsid w:val="00065785"/>
    <w:rsid w:val="00066524"/>
    <w:rsid w:val="00072D1D"/>
    <w:rsid w:val="000863B1"/>
    <w:rsid w:val="000A1E74"/>
    <w:rsid w:val="000A7F63"/>
    <w:rsid w:val="000B15C3"/>
    <w:rsid w:val="000B538A"/>
    <w:rsid w:val="000B7A3C"/>
    <w:rsid w:val="000C251D"/>
    <w:rsid w:val="000C6DD5"/>
    <w:rsid w:val="000D61BC"/>
    <w:rsid w:val="000D79AF"/>
    <w:rsid w:val="000E6DD2"/>
    <w:rsid w:val="000F41F5"/>
    <w:rsid w:val="000F5DE6"/>
    <w:rsid w:val="00100B3D"/>
    <w:rsid w:val="00113579"/>
    <w:rsid w:val="0011605B"/>
    <w:rsid w:val="00124623"/>
    <w:rsid w:val="00124D63"/>
    <w:rsid w:val="00135F78"/>
    <w:rsid w:val="00135F79"/>
    <w:rsid w:val="00136659"/>
    <w:rsid w:val="00136E7A"/>
    <w:rsid w:val="00144E75"/>
    <w:rsid w:val="00163E09"/>
    <w:rsid w:val="0018647A"/>
    <w:rsid w:val="001A77EB"/>
    <w:rsid w:val="001B38E5"/>
    <w:rsid w:val="001C4541"/>
    <w:rsid w:val="001C56A4"/>
    <w:rsid w:val="001C5723"/>
    <w:rsid w:val="001C6168"/>
    <w:rsid w:val="001D554C"/>
    <w:rsid w:val="001E08A0"/>
    <w:rsid w:val="001E17C0"/>
    <w:rsid w:val="001E2BC8"/>
    <w:rsid w:val="001E4D0A"/>
    <w:rsid w:val="001E64D9"/>
    <w:rsid w:val="002263F6"/>
    <w:rsid w:val="00234420"/>
    <w:rsid w:val="00235BCE"/>
    <w:rsid w:val="0024049C"/>
    <w:rsid w:val="00242BB5"/>
    <w:rsid w:val="00245E3A"/>
    <w:rsid w:val="002773BA"/>
    <w:rsid w:val="00277AE5"/>
    <w:rsid w:val="00283F64"/>
    <w:rsid w:val="00293149"/>
    <w:rsid w:val="00293EF5"/>
    <w:rsid w:val="002948D9"/>
    <w:rsid w:val="00295111"/>
    <w:rsid w:val="002952B4"/>
    <w:rsid w:val="00295630"/>
    <w:rsid w:val="002A6396"/>
    <w:rsid w:val="002B3FEF"/>
    <w:rsid w:val="002C7D25"/>
    <w:rsid w:val="002D101C"/>
    <w:rsid w:val="002D14E2"/>
    <w:rsid w:val="002D3BDD"/>
    <w:rsid w:val="002D5313"/>
    <w:rsid w:val="002F09F7"/>
    <w:rsid w:val="002F1945"/>
    <w:rsid w:val="002F7076"/>
    <w:rsid w:val="00302DD2"/>
    <w:rsid w:val="00322479"/>
    <w:rsid w:val="003538AE"/>
    <w:rsid w:val="00360DAD"/>
    <w:rsid w:val="003635DF"/>
    <w:rsid w:val="00365E86"/>
    <w:rsid w:val="00375172"/>
    <w:rsid w:val="0037693A"/>
    <w:rsid w:val="00384CA5"/>
    <w:rsid w:val="003872D1"/>
    <w:rsid w:val="003A5A5B"/>
    <w:rsid w:val="003A670B"/>
    <w:rsid w:val="003B1474"/>
    <w:rsid w:val="003C1921"/>
    <w:rsid w:val="003D1D08"/>
    <w:rsid w:val="003D2E66"/>
    <w:rsid w:val="003D5A8D"/>
    <w:rsid w:val="003E2A4E"/>
    <w:rsid w:val="003E38F3"/>
    <w:rsid w:val="003F17EA"/>
    <w:rsid w:val="003F4267"/>
    <w:rsid w:val="003F6629"/>
    <w:rsid w:val="00402E54"/>
    <w:rsid w:val="00414EDA"/>
    <w:rsid w:val="00416FC0"/>
    <w:rsid w:val="00417297"/>
    <w:rsid w:val="00422784"/>
    <w:rsid w:val="00433004"/>
    <w:rsid w:val="00433CCA"/>
    <w:rsid w:val="00443CD5"/>
    <w:rsid w:val="00445BAD"/>
    <w:rsid w:val="00451B55"/>
    <w:rsid w:val="004574A8"/>
    <w:rsid w:val="00460343"/>
    <w:rsid w:val="004649DF"/>
    <w:rsid w:val="00464D2C"/>
    <w:rsid w:val="004707AE"/>
    <w:rsid w:val="00471819"/>
    <w:rsid w:val="00472CAD"/>
    <w:rsid w:val="00481D81"/>
    <w:rsid w:val="00484983"/>
    <w:rsid w:val="0049519F"/>
    <w:rsid w:val="004B1E11"/>
    <w:rsid w:val="004B3526"/>
    <w:rsid w:val="004C0E9A"/>
    <w:rsid w:val="004C1600"/>
    <w:rsid w:val="004D58EA"/>
    <w:rsid w:val="004D6316"/>
    <w:rsid w:val="004D7FF0"/>
    <w:rsid w:val="004E230C"/>
    <w:rsid w:val="004E3E55"/>
    <w:rsid w:val="004F1250"/>
    <w:rsid w:val="004F17BF"/>
    <w:rsid w:val="005014A9"/>
    <w:rsid w:val="00504F9B"/>
    <w:rsid w:val="00505EBE"/>
    <w:rsid w:val="00506A1C"/>
    <w:rsid w:val="005176A6"/>
    <w:rsid w:val="005178CD"/>
    <w:rsid w:val="0052049B"/>
    <w:rsid w:val="00522699"/>
    <w:rsid w:val="00532217"/>
    <w:rsid w:val="00534C4E"/>
    <w:rsid w:val="00536002"/>
    <w:rsid w:val="0054093D"/>
    <w:rsid w:val="00543679"/>
    <w:rsid w:val="00552070"/>
    <w:rsid w:val="00560C2E"/>
    <w:rsid w:val="005667E1"/>
    <w:rsid w:val="005754D8"/>
    <w:rsid w:val="00576EA3"/>
    <w:rsid w:val="00587DE3"/>
    <w:rsid w:val="00595515"/>
    <w:rsid w:val="005A34D1"/>
    <w:rsid w:val="005A4E90"/>
    <w:rsid w:val="005A7D3F"/>
    <w:rsid w:val="005B0C0E"/>
    <w:rsid w:val="005B2F92"/>
    <w:rsid w:val="005C57C7"/>
    <w:rsid w:val="005D47E5"/>
    <w:rsid w:val="005D6FCD"/>
    <w:rsid w:val="005E3D3F"/>
    <w:rsid w:val="005E7273"/>
    <w:rsid w:val="005F0409"/>
    <w:rsid w:val="005F1462"/>
    <w:rsid w:val="00601698"/>
    <w:rsid w:val="00603370"/>
    <w:rsid w:val="00607B67"/>
    <w:rsid w:val="006147B5"/>
    <w:rsid w:val="006153F2"/>
    <w:rsid w:val="0064065D"/>
    <w:rsid w:val="00641C26"/>
    <w:rsid w:val="00652024"/>
    <w:rsid w:val="00652D5D"/>
    <w:rsid w:val="00656149"/>
    <w:rsid w:val="006629A7"/>
    <w:rsid w:val="00663157"/>
    <w:rsid w:val="0067131D"/>
    <w:rsid w:val="00674C65"/>
    <w:rsid w:val="0067768B"/>
    <w:rsid w:val="006856D2"/>
    <w:rsid w:val="0069432B"/>
    <w:rsid w:val="006A4301"/>
    <w:rsid w:val="006A4377"/>
    <w:rsid w:val="006B729A"/>
    <w:rsid w:val="006C639E"/>
    <w:rsid w:val="006E1D09"/>
    <w:rsid w:val="006F7A1B"/>
    <w:rsid w:val="0070377E"/>
    <w:rsid w:val="007170BA"/>
    <w:rsid w:val="0071779F"/>
    <w:rsid w:val="007366DF"/>
    <w:rsid w:val="00740741"/>
    <w:rsid w:val="00777C7A"/>
    <w:rsid w:val="00785344"/>
    <w:rsid w:val="0078559C"/>
    <w:rsid w:val="007952CB"/>
    <w:rsid w:val="007A0914"/>
    <w:rsid w:val="007A45FE"/>
    <w:rsid w:val="007A7191"/>
    <w:rsid w:val="007A7461"/>
    <w:rsid w:val="007B1844"/>
    <w:rsid w:val="007B428E"/>
    <w:rsid w:val="007B49E3"/>
    <w:rsid w:val="007C082F"/>
    <w:rsid w:val="007D0CD8"/>
    <w:rsid w:val="007D381B"/>
    <w:rsid w:val="007D60DD"/>
    <w:rsid w:val="007E0562"/>
    <w:rsid w:val="007E0CA2"/>
    <w:rsid w:val="007F3CF2"/>
    <w:rsid w:val="00803599"/>
    <w:rsid w:val="0080767A"/>
    <w:rsid w:val="00813AD6"/>
    <w:rsid w:val="00822042"/>
    <w:rsid w:val="008227E3"/>
    <w:rsid w:val="008277AE"/>
    <w:rsid w:val="0083497E"/>
    <w:rsid w:val="00842792"/>
    <w:rsid w:val="008435B9"/>
    <w:rsid w:val="00851E2C"/>
    <w:rsid w:val="0085608E"/>
    <w:rsid w:val="00856D32"/>
    <w:rsid w:val="00857B74"/>
    <w:rsid w:val="00862E83"/>
    <w:rsid w:val="00873ACA"/>
    <w:rsid w:val="00873CDC"/>
    <w:rsid w:val="008818AC"/>
    <w:rsid w:val="00884C46"/>
    <w:rsid w:val="008904C9"/>
    <w:rsid w:val="008935E2"/>
    <w:rsid w:val="008A3DDE"/>
    <w:rsid w:val="008B2AB8"/>
    <w:rsid w:val="008B3A15"/>
    <w:rsid w:val="008C155F"/>
    <w:rsid w:val="008D071C"/>
    <w:rsid w:val="008D0FBC"/>
    <w:rsid w:val="008D69F2"/>
    <w:rsid w:val="008D6B64"/>
    <w:rsid w:val="008F256D"/>
    <w:rsid w:val="008F3F34"/>
    <w:rsid w:val="00915593"/>
    <w:rsid w:val="00920ABB"/>
    <w:rsid w:val="0093138C"/>
    <w:rsid w:val="00940C49"/>
    <w:rsid w:val="00940C5A"/>
    <w:rsid w:val="00940F75"/>
    <w:rsid w:val="00946E7A"/>
    <w:rsid w:val="00947BAF"/>
    <w:rsid w:val="009579CA"/>
    <w:rsid w:val="0097145A"/>
    <w:rsid w:val="009721C9"/>
    <w:rsid w:val="0097285F"/>
    <w:rsid w:val="009732B5"/>
    <w:rsid w:val="00974479"/>
    <w:rsid w:val="009839FC"/>
    <w:rsid w:val="00985A3A"/>
    <w:rsid w:val="009A7079"/>
    <w:rsid w:val="009B2834"/>
    <w:rsid w:val="009B34B9"/>
    <w:rsid w:val="009D05E3"/>
    <w:rsid w:val="009D6125"/>
    <w:rsid w:val="009D7E63"/>
    <w:rsid w:val="009E04E8"/>
    <w:rsid w:val="009E30C1"/>
    <w:rsid w:val="009E35E5"/>
    <w:rsid w:val="00A10C4A"/>
    <w:rsid w:val="00A25579"/>
    <w:rsid w:val="00A3311A"/>
    <w:rsid w:val="00A50BB2"/>
    <w:rsid w:val="00A50F68"/>
    <w:rsid w:val="00A55E05"/>
    <w:rsid w:val="00A56268"/>
    <w:rsid w:val="00A56319"/>
    <w:rsid w:val="00A56C5F"/>
    <w:rsid w:val="00A61232"/>
    <w:rsid w:val="00A62406"/>
    <w:rsid w:val="00A6261D"/>
    <w:rsid w:val="00A83C07"/>
    <w:rsid w:val="00A91A3F"/>
    <w:rsid w:val="00A9304F"/>
    <w:rsid w:val="00A949F4"/>
    <w:rsid w:val="00A96883"/>
    <w:rsid w:val="00AA3E7E"/>
    <w:rsid w:val="00AC56A5"/>
    <w:rsid w:val="00AC5C05"/>
    <w:rsid w:val="00AC68C2"/>
    <w:rsid w:val="00AD367C"/>
    <w:rsid w:val="00AD5354"/>
    <w:rsid w:val="00AD7DDA"/>
    <w:rsid w:val="00AE3E09"/>
    <w:rsid w:val="00AF3948"/>
    <w:rsid w:val="00AF51A1"/>
    <w:rsid w:val="00AF7812"/>
    <w:rsid w:val="00B00CAF"/>
    <w:rsid w:val="00B04F2D"/>
    <w:rsid w:val="00B0570B"/>
    <w:rsid w:val="00B10EF6"/>
    <w:rsid w:val="00B130A5"/>
    <w:rsid w:val="00B20F3B"/>
    <w:rsid w:val="00B2126C"/>
    <w:rsid w:val="00B219DE"/>
    <w:rsid w:val="00B21CD2"/>
    <w:rsid w:val="00B2202F"/>
    <w:rsid w:val="00B248C5"/>
    <w:rsid w:val="00B30412"/>
    <w:rsid w:val="00B33C59"/>
    <w:rsid w:val="00B344E3"/>
    <w:rsid w:val="00B35651"/>
    <w:rsid w:val="00B36B96"/>
    <w:rsid w:val="00B50D8E"/>
    <w:rsid w:val="00B52EC6"/>
    <w:rsid w:val="00B57C85"/>
    <w:rsid w:val="00B604F6"/>
    <w:rsid w:val="00B67E37"/>
    <w:rsid w:val="00B82631"/>
    <w:rsid w:val="00B8638C"/>
    <w:rsid w:val="00B9053A"/>
    <w:rsid w:val="00BA0D46"/>
    <w:rsid w:val="00BA74AF"/>
    <w:rsid w:val="00BB405A"/>
    <w:rsid w:val="00BB7083"/>
    <w:rsid w:val="00BB7743"/>
    <w:rsid w:val="00BC4823"/>
    <w:rsid w:val="00BC5284"/>
    <w:rsid w:val="00BD047C"/>
    <w:rsid w:val="00BD1497"/>
    <w:rsid w:val="00BD6662"/>
    <w:rsid w:val="00BD76FF"/>
    <w:rsid w:val="00BE1809"/>
    <w:rsid w:val="00BE41BA"/>
    <w:rsid w:val="00BE5CC9"/>
    <w:rsid w:val="00BF20AC"/>
    <w:rsid w:val="00BF21D0"/>
    <w:rsid w:val="00BF7C49"/>
    <w:rsid w:val="00C021B8"/>
    <w:rsid w:val="00C049DA"/>
    <w:rsid w:val="00C07F45"/>
    <w:rsid w:val="00C22B76"/>
    <w:rsid w:val="00C23A64"/>
    <w:rsid w:val="00C64A25"/>
    <w:rsid w:val="00C67B39"/>
    <w:rsid w:val="00C93DF0"/>
    <w:rsid w:val="00C9792C"/>
    <w:rsid w:val="00CA40D8"/>
    <w:rsid w:val="00CA5CAA"/>
    <w:rsid w:val="00CA67B4"/>
    <w:rsid w:val="00CB1ABD"/>
    <w:rsid w:val="00CB29A4"/>
    <w:rsid w:val="00CB6237"/>
    <w:rsid w:val="00CD035A"/>
    <w:rsid w:val="00CD1BF1"/>
    <w:rsid w:val="00CD79D3"/>
    <w:rsid w:val="00CF32CD"/>
    <w:rsid w:val="00D21F83"/>
    <w:rsid w:val="00D22E6F"/>
    <w:rsid w:val="00D23BE0"/>
    <w:rsid w:val="00D24020"/>
    <w:rsid w:val="00D316FB"/>
    <w:rsid w:val="00D34F29"/>
    <w:rsid w:val="00D37D3F"/>
    <w:rsid w:val="00D40BDD"/>
    <w:rsid w:val="00D420B1"/>
    <w:rsid w:val="00D50BDB"/>
    <w:rsid w:val="00D62FDF"/>
    <w:rsid w:val="00D67BDF"/>
    <w:rsid w:val="00D67F77"/>
    <w:rsid w:val="00D743EE"/>
    <w:rsid w:val="00D75C48"/>
    <w:rsid w:val="00D85F0A"/>
    <w:rsid w:val="00D90155"/>
    <w:rsid w:val="00D94D4C"/>
    <w:rsid w:val="00DA6042"/>
    <w:rsid w:val="00DC1885"/>
    <w:rsid w:val="00DC4DBE"/>
    <w:rsid w:val="00DC61F2"/>
    <w:rsid w:val="00DD16E4"/>
    <w:rsid w:val="00DD2CC2"/>
    <w:rsid w:val="00DD68F5"/>
    <w:rsid w:val="00DE0949"/>
    <w:rsid w:val="00DE3AA2"/>
    <w:rsid w:val="00DE646F"/>
    <w:rsid w:val="00DF4F31"/>
    <w:rsid w:val="00DF7064"/>
    <w:rsid w:val="00E02543"/>
    <w:rsid w:val="00E105E9"/>
    <w:rsid w:val="00E13204"/>
    <w:rsid w:val="00E13BCF"/>
    <w:rsid w:val="00E17869"/>
    <w:rsid w:val="00E437F3"/>
    <w:rsid w:val="00E44F38"/>
    <w:rsid w:val="00E54CF7"/>
    <w:rsid w:val="00E6153A"/>
    <w:rsid w:val="00E62FCA"/>
    <w:rsid w:val="00E857DC"/>
    <w:rsid w:val="00EA522D"/>
    <w:rsid w:val="00EB7B4A"/>
    <w:rsid w:val="00EC06E1"/>
    <w:rsid w:val="00EC3EC3"/>
    <w:rsid w:val="00ED0B45"/>
    <w:rsid w:val="00ED3A88"/>
    <w:rsid w:val="00EF0FFE"/>
    <w:rsid w:val="00EF385B"/>
    <w:rsid w:val="00F008D4"/>
    <w:rsid w:val="00F233CF"/>
    <w:rsid w:val="00F311DE"/>
    <w:rsid w:val="00F36F9D"/>
    <w:rsid w:val="00F37DA8"/>
    <w:rsid w:val="00F40D36"/>
    <w:rsid w:val="00F41A3C"/>
    <w:rsid w:val="00F43C32"/>
    <w:rsid w:val="00F44236"/>
    <w:rsid w:val="00F47DD3"/>
    <w:rsid w:val="00F55C0A"/>
    <w:rsid w:val="00F6136C"/>
    <w:rsid w:val="00F61A64"/>
    <w:rsid w:val="00F62CE6"/>
    <w:rsid w:val="00F745AA"/>
    <w:rsid w:val="00F7572D"/>
    <w:rsid w:val="00F770EE"/>
    <w:rsid w:val="00F8675E"/>
    <w:rsid w:val="00F9117C"/>
    <w:rsid w:val="00FA7DC3"/>
    <w:rsid w:val="00FB214E"/>
    <w:rsid w:val="00FC322E"/>
    <w:rsid w:val="00FC4E72"/>
    <w:rsid w:val="00FC63BA"/>
    <w:rsid w:val="00FD058F"/>
    <w:rsid w:val="00FE0019"/>
    <w:rsid w:val="00FE192E"/>
    <w:rsid w:val="00FE1B9C"/>
    <w:rsid w:val="00FE58E5"/>
    <w:rsid w:val="00FE656D"/>
    <w:rsid w:val="00FE7361"/>
    <w:rsid w:val="00FF6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229DCF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68C2"/>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uiPriority w:val="9"/>
    <w:qFormat/>
    <w:rsid w:val="00AC68C2"/>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AC68C2"/>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AC68C2"/>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AC68C2"/>
    <w:pPr>
      <w:numPr>
        <w:ilvl w:val="3"/>
      </w:numPr>
      <w:ind w:left="1418" w:hanging="1418"/>
      <w:outlineLvl w:val="3"/>
    </w:pPr>
    <w:rPr>
      <w:bCs/>
      <w:iCs/>
    </w:rPr>
  </w:style>
  <w:style w:type="paragraph" w:styleId="Heading5">
    <w:name w:val="heading 5"/>
    <w:basedOn w:val="Heading2"/>
    <w:next w:val="Normal"/>
    <w:link w:val="Heading5Char"/>
    <w:unhideWhenUsed/>
    <w:qFormat/>
    <w:rsid w:val="00AC68C2"/>
    <w:pPr>
      <w:numPr>
        <w:ilvl w:val="4"/>
      </w:numPr>
      <w:ind w:left="1701" w:hanging="1701"/>
      <w:outlineLvl w:val="4"/>
    </w:pPr>
  </w:style>
  <w:style w:type="paragraph" w:styleId="Heading6">
    <w:name w:val="heading 6"/>
    <w:basedOn w:val="Heading2"/>
    <w:next w:val="Normal"/>
    <w:link w:val="Heading6Char"/>
    <w:uiPriority w:val="9"/>
    <w:unhideWhenUsed/>
    <w:rsid w:val="00AC68C2"/>
    <w:pPr>
      <w:numPr>
        <w:ilvl w:val="5"/>
      </w:numPr>
      <w:ind w:left="1871" w:hanging="1871"/>
      <w:outlineLvl w:val="5"/>
    </w:pPr>
    <w:rPr>
      <w:iCs/>
    </w:rPr>
  </w:style>
  <w:style w:type="paragraph" w:styleId="Heading7">
    <w:name w:val="heading 7"/>
    <w:basedOn w:val="Heading2"/>
    <w:next w:val="Normal"/>
    <w:link w:val="Heading7Char"/>
    <w:uiPriority w:val="9"/>
    <w:unhideWhenUsed/>
    <w:rsid w:val="00AC68C2"/>
    <w:pPr>
      <w:numPr>
        <w:ilvl w:val="6"/>
      </w:numPr>
      <w:ind w:left="1985" w:hanging="1985"/>
      <w:outlineLvl w:val="6"/>
    </w:pPr>
    <w:rPr>
      <w:iCs/>
    </w:rPr>
  </w:style>
  <w:style w:type="paragraph" w:styleId="Heading8">
    <w:name w:val="heading 8"/>
    <w:basedOn w:val="Heading2"/>
    <w:next w:val="Normal"/>
    <w:link w:val="Heading8Char"/>
    <w:uiPriority w:val="9"/>
    <w:unhideWhenUsed/>
    <w:rsid w:val="00AC68C2"/>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AC68C2"/>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68C2"/>
    <w:rPr>
      <w:rFonts w:ascii="BentonSans Bold" w:hAnsi="BentonSans Bold"/>
      <w:bCs/>
      <w:color w:val="666666"/>
      <w:sz w:val="40"/>
      <w:szCs w:val="28"/>
      <w:lang w:eastAsia="en-US"/>
    </w:rPr>
  </w:style>
  <w:style w:type="character" w:customStyle="1" w:styleId="Heading2Char">
    <w:name w:val="Heading 2 Char"/>
    <w:aliases w:val="Chapter Title Char"/>
    <w:link w:val="Heading2"/>
    <w:rsid w:val="00AC68C2"/>
    <w:rPr>
      <w:rFonts w:ascii="BentonSans Bold" w:hAnsi="BentonSans Bold"/>
      <w:color w:val="666666"/>
      <w:sz w:val="30"/>
      <w:szCs w:val="26"/>
      <w:lang w:eastAsia="en-US"/>
    </w:rPr>
  </w:style>
  <w:style w:type="character" w:customStyle="1" w:styleId="Heading3Char">
    <w:name w:val="Heading 3 Char"/>
    <w:link w:val="Heading3"/>
    <w:rsid w:val="00AC68C2"/>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AC68C2"/>
    <w:rPr>
      <w:rFonts w:ascii="BentonSans Bold" w:hAnsi="BentonSans Bold"/>
      <w:bCs/>
      <w:iCs/>
      <w:color w:val="666666"/>
      <w:sz w:val="30"/>
      <w:szCs w:val="26"/>
      <w:lang w:eastAsia="en-US"/>
    </w:rPr>
  </w:style>
  <w:style w:type="character" w:customStyle="1" w:styleId="Heading5Char">
    <w:name w:val="Heading 5 Char"/>
    <w:link w:val="Heading5"/>
    <w:rsid w:val="00AC68C2"/>
    <w:rPr>
      <w:rFonts w:ascii="BentonSans Bold" w:hAnsi="BentonSans Bold"/>
      <w:color w:val="666666"/>
      <w:sz w:val="30"/>
      <w:szCs w:val="26"/>
      <w:lang w:eastAsia="en-US"/>
    </w:rPr>
  </w:style>
  <w:style w:type="character" w:customStyle="1" w:styleId="Heading6Char">
    <w:name w:val="Heading 6 Char"/>
    <w:link w:val="Heading6"/>
    <w:uiPriority w:val="9"/>
    <w:rsid w:val="00AC68C2"/>
    <w:rPr>
      <w:rFonts w:ascii="BentonSans Bold" w:hAnsi="BentonSans Bold"/>
      <w:iCs/>
      <w:color w:val="666666"/>
      <w:sz w:val="30"/>
      <w:szCs w:val="26"/>
      <w:lang w:eastAsia="en-US"/>
    </w:rPr>
  </w:style>
  <w:style w:type="character" w:customStyle="1" w:styleId="Heading7Char">
    <w:name w:val="Heading 7 Char"/>
    <w:link w:val="Heading7"/>
    <w:uiPriority w:val="9"/>
    <w:rsid w:val="00AC68C2"/>
    <w:rPr>
      <w:rFonts w:ascii="BentonSans Bold" w:hAnsi="BentonSans Bold"/>
      <w:iCs/>
      <w:color w:val="666666"/>
      <w:sz w:val="30"/>
      <w:szCs w:val="26"/>
      <w:lang w:eastAsia="en-US"/>
    </w:rPr>
  </w:style>
  <w:style w:type="character" w:customStyle="1" w:styleId="Heading8Char">
    <w:name w:val="Heading 8 Char"/>
    <w:link w:val="Heading8"/>
    <w:uiPriority w:val="9"/>
    <w:rsid w:val="00AC68C2"/>
    <w:rPr>
      <w:rFonts w:ascii="BentonSans Bold" w:hAnsi="BentonSans Bold"/>
      <w:color w:val="666666"/>
      <w:sz w:val="30"/>
      <w:lang w:eastAsia="en-US"/>
    </w:rPr>
  </w:style>
  <w:style w:type="character" w:customStyle="1" w:styleId="Heading9Char">
    <w:name w:val="Heading 9 Char"/>
    <w:link w:val="Heading9"/>
    <w:uiPriority w:val="9"/>
    <w:rsid w:val="00AC68C2"/>
    <w:rPr>
      <w:rFonts w:ascii="BentonSans Bold" w:hAnsi="BentonSans Bold"/>
      <w:iCs/>
      <w:color w:val="666666"/>
      <w:sz w:val="30"/>
      <w:lang w:eastAsia="en-US"/>
    </w:rPr>
  </w:style>
  <w:style w:type="paragraph" w:customStyle="1" w:styleId="SAPCollateralType">
    <w:name w:val="SAP_CollateralType"/>
    <w:basedOn w:val="SAPMainTitle"/>
    <w:locked/>
    <w:rsid w:val="00AC68C2"/>
    <w:rPr>
      <w:color w:val="auto"/>
      <w:sz w:val="24"/>
    </w:rPr>
  </w:style>
  <w:style w:type="paragraph" w:customStyle="1" w:styleId="SAPMainTitle">
    <w:name w:val="SAP_MainTitle"/>
    <w:basedOn w:val="Normal"/>
    <w:next w:val="SAPSubTitle"/>
    <w:rsid w:val="00AC68C2"/>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AC68C2"/>
    <w:pPr>
      <w:spacing w:before="120"/>
    </w:pPr>
    <w:rPr>
      <w:sz w:val="28"/>
    </w:rPr>
  </w:style>
  <w:style w:type="paragraph" w:customStyle="1" w:styleId="SAPSecurityLevel">
    <w:name w:val="SAP_SecurityLevel"/>
    <w:basedOn w:val="SAPMainTitle"/>
    <w:locked/>
    <w:rsid w:val="00AC68C2"/>
    <w:pPr>
      <w:spacing w:line="260" w:lineRule="exact"/>
      <w:jc w:val="right"/>
    </w:pPr>
    <w:rPr>
      <w:caps/>
      <w:color w:val="auto"/>
      <w:spacing w:val="10"/>
      <w:sz w:val="20"/>
    </w:rPr>
  </w:style>
  <w:style w:type="paragraph" w:customStyle="1" w:styleId="SAPDocumentVersion">
    <w:name w:val="SAP_DocumentVersion"/>
    <w:basedOn w:val="SAPSecurityLevel"/>
    <w:rsid w:val="00AC68C2"/>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AC68C2"/>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AC68C2"/>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AC68C2"/>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AC68C2"/>
    <w:rPr>
      <w:rFonts w:ascii="Tahoma" w:eastAsia="MS Mincho" w:hAnsi="Tahoma" w:cs="Tahoma"/>
      <w:sz w:val="16"/>
      <w:szCs w:val="16"/>
      <w:lang w:eastAsia="en-US"/>
    </w:rPr>
  </w:style>
  <w:style w:type="paragraph" w:customStyle="1" w:styleId="SAPTargetAudienceTitle">
    <w:name w:val="SAP_TargetAudienceTitle"/>
    <w:basedOn w:val="SAPMainTitle"/>
    <w:locked/>
    <w:rsid w:val="00AC68C2"/>
    <w:pPr>
      <w:spacing w:before="1080"/>
    </w:pPr>
    <w:rPr>
      <w:b/>
      <w:color w:val="999999"/>
      <w:sz w:val="20"/>
    </w:rPr>
  </w:style>
  <w:style w:type="paragraph" w:customStyle="1" w:styleId="SAPTargetAudience">
    <w:name w:val="SAP_TargetAudience"/>
    <w:basedOn w:val="Normal"/>
    <w:locked/>
    <w:rsid w:val="00AC68C2"/>
    <w:pPr>
      <w:ind w:left="170" w:right="170"/>
    </w:pPr>
  </w:style>
  <w:style w:type="paragraph" w:customStyle="1" w:styleId="SAPHeading1NoNumber">
    <w:name w:val="SAP_Heading1NoNumber"/>
    <w:basedOn w:val="Heading1"/>
    <w:next w:val="Normal"/>
    <w:locked/>
    <w:rsid w:val="00AC68C2"/>
    <w:pPr>
      <w:numPr>
        <w:numId w:val="0"/>
      </w:numPr>
      <w:outlineLvl w:val="9"/>
    </w:pPr>
  </w:style>
  <w:style w:type="table" w:customStyle="1" w:styleId="LightShading1">
    <w:name w:val="Light Shading1"/>
    <w:basedOn w:val="TableNormal"/>
    <w:uiPriority w:val="60"/>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AC68C2"/>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C68C2"/>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AC68C2"/>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AC68C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AC68C2"/>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AC68C2"/>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AC68C2"/>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AC68C2"/>
    <w:pPr>
      <w:keepNext w:val="0"/>
      <w:spacing w:before="0"/>
    </w:pPr>
  </w:style>
  <w:style w:type="paragraph" w:styleId="TOC1">
    <w:name w:val="toc 1"/>
    <w:basedOn w:val="Normal"/>
    <w:autoRedefine/>
    <w:uiPriority w:val="39"/>
    <w:unhideWhenUsed/>
    <w:rsid w:val="00AC68C2"/>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AC68C2"/>
    <w:pPr>
      <w:keepNext w:val="0"/>
      <w:tabs>
        <w:tab w:val="left" w:pos="1418"/>
      </w:tabs>
      <w:spacing w:before="0"/>
      <w:ind w:left="1418" w:hanging="794"/>
    </w:pPr>
  </w:style>
  <w:style w:type="paragraph" w:styleId="TOC4">
    <w:name w:val="toc 4"/>
    <w:basedOn w:val="TOC3"/>
    <w:next w:val="Normal"/>
    <w:autoRedefine/>
    <w:uiPriority w:val="39"/>
    <w:unhideWhenUsed/>
    <w:rsid w:val="00AC68C2"/>
    <w:pPr>
      <w:tabs>
        <w:tab w:val="left" w:pos="1985"/>
      </w:tabs>
      <w:ind w:right="851"/>
    </w:pPr>
  </w:style>
  <w:style w:type="paragraph" w:styleId="TOC5">
    <w:name w:val="toc 5"/>
    <w:basedOn w:val="TOC4"/>
    <w:next w:val="Normal"/>
    <w:autoRedefine/>
    <w:uiPriority w:val="39"/>
    <w:unhideWhenUsed/>
    <w:rsid w:val="00AC68C2"/>
  </w:style>
  <w:style w:type="paragraph" w:customStyle="1" w:styleId="SAPKeyblockTitle">
    <w:name w:val="SAP_KeyblockTitle"/>
    <w:basedOn w:val="Normal"/>
    <w:next w:val="Normal"/>
    <w:qFormat/>
    <w:rsid w:val="00AC68C2"/>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AC68C2"/>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uiPriority w:val="99"/>
    <w:qFormat/>
    <w:rsid w:val="00AC68C2"/>
    <w:pPr>
      <w:ind w:left="680"/>
    </w:pPr>
  </w:style>
  <w:style w:type="paragraph" w:styleId="ListContinue">
    <w:name w:val="List Continue"/>
    <w:basedOn w:val="Normal"/>
    <w:uiPriority w:val="99"/>
    <w:unhideWhenUsed/>
    <w:qFormat/>
    <w:rsid w:val="00AC68C2"/>
    <w:pPr>
      <w:ind w:left="340"/>
    </w:pPr>
  </w:style>
  <w:style w:type="paragraph" w:styleId="ListContinue2">
    <w:name w:val="List Continue 2"/>
    <w:basedOn w:val="Normal"/>
    <w:uiPriority w:val="99"/>
    <w:unhideWhenUsed/>
    <w:qFormat/>
    <w:rsid w:val="00AC68C2"/>
    <w:pPr>
      <w:ind w:left="680"/>
    </w:pPr>
  </w:style>
  <w:style w:type="paragraph" w:styleId="ListContinue3">
    <w:name w:val="List Continue 3"/>
    <w:basedOn w:val="Normal"/>
    <w:uiPriority w:val="99"/>
    <w:unhideWhenUsed/>
    <w:qFormat/>
    <w:rsid w:val="00AC68C2"/>
    <w:pPr>
      <w:ind w:left="1021"/>
    </w:pPr>
  </w:style>
  <w:style w:type="character" w:styleId="Hyperlink">
    <w:name w:val="Hyperlink"/>
    <w:uiPriority w:val="99"/>
    <w:unhideWhenUsed/>
    <w:rsid w:val="00AC68C2"/>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AC68C2"/>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AC68C2"/>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AC68C2"/>
    <w:rPr>
      <w:rFonts w:ascii="Courier New" w:hAnsi="Courier New" w:cs="Times New Roman"/>
      <w:sz w:val="18"/>
    </w:rPr>
  </w:style>
  <w:style w:type="paragraph" w:styleId="Header">
    <w:name w:val="header"/>
    <w:basedOn w:val="Normal"/>
    <w:link w:val="HeaderChar"/>
    <w:uiPriority w:val="99"/>
    <w:unhideWhenUsed/>
    <w:rsid w:val="00AC68C2"/>
    <w:pPr>
      <w:tabs>
        <w:tab w:val="center" w:pos="4703"/>
        <w:tab w:val="right" w:pos="9406"/>
      </w:tabs>
      <w:spacing w:before="0" w:after="0" w:line="240" w:lineRule="auto"/>
    </w:pPr>
  </w:style>
  <w:style w:type="character" w:customStyle="1" w:styleId="HeaderChar">
    <w:name w:val="Header Char"/>
    <w:link w:val="Header"/>
    <w:uiPriority w:val="99"/>
    <w:rsid w:val="00AC68C2"/>
    <w:rPr>
      <w:rFonts w:ascii="BentonSans Book" w:eastAsia="MS Mincho" w:hAnsi="BentonSans Book"/>
      <w:sz w:val="18"/>
      <w:szCs w:val="24"/>
      <w:lang w:eastAsia="en-US"/>
    </w:rPr>
  </w:style>
  <w:style w:type="paragraph" w:styleId="Footer">
    <w:name w:val="footer"/>
    <w:basedOn w:val="Normal"/>
    <w:link w:val="FooterChar"/>
    <w:uiPriority w:val="99"/>
    <w:semiHidden/>
    <w:unhideWhenUsed/>
    <w:rsid w:val="00AC68C2"/>
    <w:pPr>
      <w:tabs>
        <w:tab w:val="center" w:pos="4703"/>
        <w:tab w:val="right" w:pos="9406"/>
      </w:tabs>
      <w:spacing w:before="0" w:after="0" w:line="240" w:lineRule="auto"/>
    </w:pPr>
  </w:style>
  <w:style w:type="character" w:customStyle="1" w:styleId="FooterChar">
    <w:name w:val="Footer Char"/>
    <w:link w:val="Footer"/>
    <w:uiPriority w:val="99"/>
    <w:semiHidden/>
    <w:rsid w:val="00AC68C2"/>
    <w:rPr>
      <w:rFonts w:ascii="BentonSans Book" w:eastAsia="MS Mincho" w:hAnsi="BentonSans Book"/>
      <w:sz w:val="18"/>
      <w:szCs w:val="24"/>
      <w:lang w:eastAsia="en-US"/>
    </w:rPr>
  </w:style>
  <w:style w:type="paragraph" w:customStyle="1" w:styleId="SAPFooterleft">
    <w:name w:val="SAP_Footer_left"/>
    <w:basedOn w:val="Footer"/>
    <w:locked/>
    <w:rsid w:val="00AC68C2"/>
    <w:pPr>
      <w:tabs>
        <w:tab w:val="clear" w:pos="4703"/>
        <w:tab w:val="clear" w:pos="9406"/>
      </w:tabs>
      <w:spacing w:line="180" w:lineRule="exact"/>
    </w:pPr>
    <w:rPr>
      <w:sz w:val="12"/>
    </w:rPr>
  </w:style>
  <w:style w:type="character" w:customStyle="1" w:styleId="SAPUserEntry">
    <w:name w:val="SAP_UserEntry"/>
    <w:uiPriority w:val="1"/>
    <w:qFormat/>
    <w:rsid w:val="00AC68C2"/>
    <w:rPr>
      <w:rFonts w:ascii="Courier New" w:hAnsi="Courier New" w:cs="Times New Roman"/>
      <w:b/>
      <w:color w:val="45157E"/>
      <w:sz w:val="18"/>
    </w:rPr>
  </w:style>
  <w:style w:type="character" w:customStyle="1" w:styleId="SAPScreenElement">
    <w:name w:val="SAP_ScreenElement"/>
    <w:uiPriority w:val="1"/>
    <w:qFormat/>
    <w:rsid w:val="00AC68C2"/>
    <w:rPr>
      <w:rFonts w:ascii="BentonSans Book Italic" w:hAnsi="BentonSans Book Italic" w:cs="Times New Roman"/>
      <w:color w:val="003283"/>
    </w:rPr>
  </w:style>
  <w:style w:type="character" w:customStyle="1" w:styleId="SAPEmphasis">
    <w:name w:val="SAP_Emphasis"/>
    <w:uiPriority w:val="1"/>
    <w:qFormat/>
    <w:rsid w:val="00AC68C2"/>
    <w:rPr>
      <w:rFonts w:ascii="BentonSans Medium" w:hAnsi="BentonSans Medium" w:cs="Times New Roman"/>
    </w:rPr>
  </w:style>
  <w:style w:type="character" w:customStyle="1" w:styleId="SAPKeyboard">
    <w:name w:val="SAP_Keyboard"/>
    <w:uiPriority w:val="1"/>
    <w:qFormat/>
    <w:rsid w:val="00AC68C2"/>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AC68C2"/>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AC68C2"/>
    <w:rPr>
      <w:rFonts w:ascii="BentonSans Bold" w:hAnsi="BentonSans Bold" w:cs="Times New Roman"/>
    </w:rPr>
  </w:style>
  <w:style w:type="character" w:customStyle="1" w:styleId="SAPFooterSecurityLevel">
    <w:name w:val="SAP_Footer_SecurityLevel"/>
    <w:uiPriority w:val="1"/>
    <w:locked/>
    <w:rsid w:val="00AC68C2"/>
    <w:rPr>
      <w:rFonts w:cs="Times New Roman"/>
      <w:caps/>
      <w:spacing w:val="6"/>
    </w:rPr>
  </w:style>
  <w:style w:type="character" w:styleId="PlaceholderText">
    <w:name w:val="Placeholder Text"/>
    <w:uiPriority w:val="99"/>
    <w:semiHidden/>
    <w:rsid w:val="00AC68C2"/>
    <w:rPr>
      <w:rFonts w:cs="Times New Roman"/>
      <w:color w:val="808080"/>
    </w:rPr>
  </w:style>
  <w:style w:type="paragraph" w:customStyle="1" w:styleId="SAPGraphicParagraph">
    <w:name w:val="SAP_GraphicParagraph"/>
    <w:basedOn w:val="Normal"/>
    <w:next w:val="Normal"/>
    <w:rsid w:val="00AC68C2"/>
    <w:pPr>
      <w:keepLines/>
      <w:spacing w:before="240" w:after="240" w:line="360" w:lineRule="auto"/>
      <w:jc w:val="center"/>
    </w:pPr>
    <w:rPr>
      <w:sz w:val="16"/>
    </w:rPr>
  </w:style>
  <w:style w:type="character" w:styleId="FollowedHyperlink">
    <w:name w:val="FollowedHyperlink"/>
    <w:uiPriority w:val="99"/>
    <w:semiHidden/>
    <w:unhideWhenUsed/>
    <w:rsid w:val="00AC68C2"/>
    <w:rPr>
      <w:rFonts w:cs="Times New Roman"/>
      <w:color w:val="800080"/>
      <w:u w:val="single"/>
    </w:rPr>
  </w:style>
  <w:style w:type="character" w:styleId="SubtleEmphasis">
    <w:name w:val="Subtle Emphasis"/>
    <w:uiPriority w:val="19"/>
    <w:rsid w:val="00AC68C2"/>
    <w:rPr>
      <w:rFonts w:cs="Times New Roman"/>
      <w:i/>
      <w:iCs/>
      <w:color w:val="808080"/>
    </w:rPr>
  </w:style>
  <w:style w:type="character" w:styleId="Strong">
    <w:name w:val="Strong"/>
    <w:uiPriority w:val="22"/>
    <w:rsid w:val="00AC68C2"/>
    <w:rPr>
      <w:rFonts w:cs="Times New Roman"/>
      <w:b/>
      <w:bCs/>
    </w:rPr>
  </w:style>
  <w:style w:type="paragraph" w:customStyle="1" w:styleId="SAPCopyrightShort">
    <w:name w:val="SAP_CopyrightShort"/>
    <w:basedOn w:val="Normal"/>
    <w:locked/>
    <w:rsid w:val="00AC68C2"/>
    <w:pPr>
      <w:spacing w:before="11760" w:after="0" w:line="220" w:lineRule="exact"/>
      <w:ind w:left="-1418" w:right="-567"/>
    </w:pPr>
  </w:style>
  <w:style w:type="paragraph" w:customStyle="1" w:styleId="SAPLastPageGray">
    <w:name w:val="SAP_LastPage_Gray"/>
    <w:basedOn w:val="Normal"/>
    <w:locked/>
    <w:rsid w:val="00AC68C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AC68C2"/>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AC68C2"/>
  </w:style>
  <w:style w:type="paragraph" w:styleId="List">
    <w:name w:val="List"/>
    <w:basedOn w:val="Normal"/>
    <w:uiPriority w:val="99"/>
    <w:unhideWhenUsed/>
    <w:rsid w:val="00AC68C2"/>
    <w:pPr>
      <w:ind w:left="340" w:hanging="340"/>
      <w:contextualSpacing/>
    </w:pPr>
  </w:style>
  <w:style w:type="paragraph" w:styleId="ListBullet">
    <w:name w:val="List Bullet"/>
    <w:basedOn w:val="Normal"/>
    <w:uiPriority w:val="99"/>
    <w:unhideWhenUsed/>
    <w:qFormat/>
    <w:rsid w:val="00AC68C2"/>
    <w:pPr>
      <w:numPr>
        <w:numId w:val="1"/>
      </w:numPr>
      <w:ind w:left="341" w:hanging="284"/>
    </w:pPr>
  </w:style>
  <w:style w:type="paragraph" w:styleId="ListBullet2">
    <w:name w:val="List Bullet 2"/>
    <w:basedOn w:val="Normal"/>
    <w:uiPriority w:val="99"/>
    <w:unhideWhenUsed/>
    <w:qFormat/>
    <w:rsid w:val="00AC68C2"/>
    <w:pPr>
      <w:numPr>
        <w:numId w:val="2"/>
      </w:numPr>
      <w:ind w:left="681" w:hanging="284"/>
    </w:pPr>
  </w:style>
  <w:style w:type="paragraph" w:styleId="ListBullet3">
    <w:name w:val="List Bullet 3"/>
    <w:basedOn w:val="Normal"/>
    <w:uiPriority w:val="99"/>
    <w:unhideWhenUsed/>
    <w:qFormat/>
    <w:rsid w:val="00AC68C2"/>
    <w:pPr>
      <w:numPr>
        <w:numId w:val="3"/>
      </w:numPr>
    </w:pPr>
  </w:style>
  <w:style w:type="paragraph" w:styleId="ListNumber">
    <w:name w:val="List Number"/>
    <w:basedOn w:val="Normal"/>
    <w:uiPriority w:val="99"/>
    <w:unhideWhenUsed/>
    <w:qFormat/>
    <w:rsid w:val="00AC68C2"/>
    <w:pPr>
      <w:numPr>
        <w:numId w:val="25"/>
      </w:numPr>
    </w:pPr>
  </w:style>
  <w:style w:type="paragraph" w:styleId="ListNumber2">
    <w:name w:val="List Number 2"/>
    <w:basedOn w:val="Normal"/>
    <w:uiPriority w:val="99"/>
    <w:unhideWhenUsed/>
    <w:qFormat/>
    <w:rsid w:val="00AC68C2"/>
    <w:pPr>
      <w:numPr>
        <w:ilvl w:val="1"/>
        <w:numId w:val="25"/>
      </w:numPr>
    </w:pPr>
  </w:style>
  <w:style w:type="paragraph" w:styleId="ListNumber3">
    <w:name w:val="List Number 3"/>
    <w:basedOn w:val="Normal"/>
    <w:uiPriority w:val="99"/>
    <w:unhideWhenUsed/>
    <w:qFormat/>
    <w:rsid w:val="00AC68C2"/>
    <w:pPr>
      <w:numPr>
        <w:ilvl w:val="2"/>
        <w:numId w:val="25"/>
      </w:numPr>
    </w:pPr>
  </w:style>
  <w:style w:type="paragraph" w:styleId="List2">
    <w:name w:val="List 2"/>
    <w:basedOn w:val="Normal"/>
    <w:uiPriority w:val="99"/>
    <w:unhideWhenUsed/>
    <w:rsid w:val="00AC68C2"/>
    <w:pPr>
      <w:ind w:left="680" w:hanging="340"/>
      <w:contextualSpacing/>
    </w:pPr>
  </w:style>
  <w:style w:type="paragraph" w:styleId="List3">
    <w:name w:val="List 3"/>
    <w:basedOn w:val="Normal"/>
    <w:uiPriority w:val="99"/>
    <w:unhideWhenUsed/>
    <w:rsid w:val="00AC68C2"/>
    <w:pPr>
      <w:ind w:left="1020" w:hanging="340"/>
      <w:contextualSpacing/>
    </w:pPr>
  </w:style>
  <w:style w:type="paragraph" w:styleId="DocumentMap">
    <w:name w:val="Document Map"/>
    <w:basedOn w:val="Normal"/>
    <w:link w:val="DocumentMapChar"/>
    <w:uiPriority w:val="99"/>
    <w:semiHidden/>
    <w:unhideWhenUsed/>
    <w:rsid w:val="00AC68C2"/>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AC68C2"/>
    <w:rPr>
      <w:rFonts w:ascii="Tahoma" w:eastAsia="MS Mincho" w:hAnsi="Tahoma" w:cs="Tahoma"/>
      <w:sz w:val="16"/>
      <w:szCs w:val="16"/>
      <w:lang w:eastAsia="en-US"/>
    </w:rPr>
  </w:style>
  <w:style w:type="paragraph" w:styleId="NoSpacing">
    <w:name w:val="No Spacing"/>
    <w:link w:val="NoSpacingChar"/>
    <w:uiPriority w:val="1"/>
    <w:rsid w:val="00AC68C2"/>
    <w:rPr>
      <w:sz w:val="22"/>
      <w:szCs w:val="22"/>
    </w:rPr>
  </w:style>
  <w:style w:type="character" w:customStyle="1" w:styleId="NoSpacingChar">
    <w:name w:val="No Spacing Char"/>
    <w:link w:val="NoSpacing"/>
    <w:uiPriority w:val="1"/>
    <w:locked/>
    <w:rsid w:val="00AC68C2"/>
    <w:rPr>
      <w:sz w:val="22"/>
      <w:szCs w:val="22"/>
      <w:lang w:eastAsia="en-US"/>
    </w:rPr>
  </w:style>
  <w:style w:type="paragraph" w:customStyle="1" w:styleId="SAPFooterright">
    <w:name w:val="SAP_Footer_right"/>
    <w:basedOn w:val="SAPFooterleft"/>
    <w:locked/>
    <w:rsid w:val="00AC68C2"/>
    <w:pPr>
      <w:jc w:val="right"/>
    </w:pPr>
    <w:rPr>
      <w:noProof/>
    </w:rPr>
  </w:style>
  <w:style w:type="character" w:styleId="Emphasis">
    <w:name w:val="Emphasis"/>
    <w:uiPriority w:val="20"/>
    <w:rsid w:val="00AC68C2"/>
    <w:rPr>
      <w:rFonts w:cs="Times New Roman"/>
      <w:i/>
      <w:iCs/>
    </w:rPr>
  </w:style>
  <w:style w:type="paragraph" w:styleId="Quote">
    <w:name w:val="Quote"/>
    <w:basedOn w:val="Normal"/>
    <w:next w:val="Normal"/>
    <w:link w:val="QuoteChar"/>
    <w:uiPriority w:val="29"/>
    <w:rsid w:val="00AC68C2"/>
    <w:rPr>
      <w:i/>
      <w:iCs/>
      <w:color w:val="000000"/>
    </w:rPr>
  </w:style>
  <w:style w:type="character" w:customStyle="1" w:styleId="QuoteChar">
    <w:name w:val="Quote Char"/>
    <w:link w:val="Quote"/>
    <w:uiPriority w:val="29"/>
    <w:rsid w:val="00AC68C2"/>
    <w:rPr>
      <w:rFonts w:ascii="BentonSans Book" w:eastAsia="MS Mincho" w:hAnsi="BentonSans Book"/>
      <w:i/>
      <w:iCs/>
      <w:color w:val="000000"/>
      <w:sz w:val="18"/>
      <w:szCs w:val="24"/>
      <w:lang w:eastAsia="en-US"/>
    </w:rPr>
  </w:style>
  <w:style w:type="character" w:styleId="SubtleReference">
    <w:name w:val="Subtle Reference"/>
    <w:uiPriority w:val="31"/>
    <w:rsid w:val="00AC68C2"/>
    <w:rPr>
      <w:rFonts w:cs="Times New Roman"/>
      <w:smallCaps/>
      <w:color w:val="C0504D"/>
      <w:u w:val="single"/>
    </w:rPr>
  </w:style>
  <w:style w:type="paragraph" w:styleId="IntenseQuote">
    <w:name w:val="Intense Quote"/>
    <w:basedOn w:val="Normal"/>
    <w:next w:val="Normal"/>
    <w:link w:val="IntenseQuoteChar"/>
    <w:uiPriority w:val="30"/>
    <w:rsid w:val="00AC68C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8C2"/>
    <w:rPr>
      <w:rFonts w:ascii="BentonSans Book" w:eastAsia="MS Mincho" w:hAnsi="BentonSans Book"/>
      <w:b/>
      <w:bCs/>
      <w:i/>
      <w:iCs/>
      <w:color w:val="4F81BD"/>
      <w:sz w:val="18"/>
      <w:szCs w:val="24"/>
      <w:lang w:eastAsia="en-US"/>
    </w:rPr>
  </w:style>
  <w:style w:type="character" w:styleId="IntenseReference">
    <w:name w:val="Intense Reference"/>
    <w:uiPriority w:val="32"/>
    <w:rsid w:val="00AC68C2"/>
    <w:rPr>
      <w:rFonts w:cs="Times New Roman"/>
      <w:b/>
      <w:bCs/>
      <w:smallCaps/>
      <w:color w:val="C0504D"/>
      <w:spacing w:val="5"/>
      <w:u w:val="single"/>
    </w:rPr>
  </w:style>
  <w:style w:type="character" w:styleId="IntenseEmphasis">
    <w:name w:val="Intense Emphasis"/>
    <w:uiPriority w:val="21"/>
    <w:rsid w:val="00AC68C2"/>
    <w:rPr>
      <w:rFonts w:cs="Times New Roman"/>
      <w:b/>
      <w:bCs/>
      <w:i/>
      <w:iCs/>
      <w:color w:val="4F81BD"/>
    </w:rPr>
  </w:style>
  <w:style w:type="paragraph" w:styleId="ListParagraph">
    <w:name w:val="List Paragraph"/>
    <w:basedOn w:val="Normal"/>
    <w:uiPriority w:val="34"/>
    <w:qFormat/>
    <w:rsid w:val="00AC68C2"/>
    <w:pPr>
      <w:ind w:left="720"/>
      <w:contextualSpacing/>
    </w:pPr>
  </w:style>
  <w:style w:type="character" w:styleId="BookTitle">
    <w:name w:val="Book Title"/>
    <w:uiPriority w:val="33"/>
    <w:rsid w:val="00AC68C2"/>
    <w:rPr>
      <w:rFonts w:cs="Times New Roman"/>
      <w:b/>
      <w:bCs/>
      <w:smallCaps/>
      <w:spacing w:val="5"/>
    </w:rPr>
  </w:style>
  <w:style w:type="character" w:customStyle="1" w:styleId="SAPTextReference">
    <w:name w:val="SAP_TextReference"/>
    <w:uiPriority w:val="1"/>
    <w:qFormat/>
    <w:rsid w:val="00AC68C2"/>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AC68C2"/>
    <w:pPr>
      <w:spacing w:before="60" w:after="60"/>
    </w:pPr>
    <w:rPr>
      <w:color w:val="FFFFFF"/>
      <w:sz w:val="18"/>
    </w:rPr>
  </w:style>
  <w:style w:type="paragraph" w:customStyle="1" w:styleId="SAPFooterCurrentTopicRight">
    <w:name w:val="SAP_Footer_CurrentTopicRight"/>
    <w:basedOn w:val="SAPFooterright"/>
    <w:qFormat/>
    <w:locked/>
    <w:rsid w:val="00AC68C2"/>
    <w:rPr>
      <w:rFonts w:ascii="BentonSans Bold" w:hAnsi="BentonSans Bold"/>
    </w:rPr>
  </w:style>
  <w:style w:type="paragraph" w:customStyle="1" w:styleId="SAPFooterCurrentTopicLeft">
    <w:name w:val="SAP_Footer_CurrentTopicLeft"/>
    <w:basedOn w:val="SAPFooterleft"/>
    <w:qFormat/>
    <w:locked/>
    <w:rsid w:val="00AC68C2"/>
    <w:rPr>
      <w:rFonts w:ascii="BentonSans Bold" w:hAnsi="BentonSans Bold"/>
    </w:rPr>
  </w:style>
  <w:style w:type="character" w:customStyle="1" w:styleId="Superscript">
    <w:name w:val="Superscript"/>
    <w:uiPriority w:val="1"/>
    <w:rsid w:val="00AC68C2"/>
    <w:rPr>
      <w:rFonts w:cs="Times New Roman"/>
      <w:vertAlign w:val="superscript"/>
    </w:rPr>
  </w:style>
  <w:style w:type="character" w:customStyle="1" w:styleId="SAPGreenTextNotPrintedChar">
    <w:name w:val="SAP_GreenText_(NotPrinted) Char"/>
    <w:link w:val="SAPGreenTextNotPrinted"/>
    <w:rsid w:val="00AC68C2"/>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AC68C2"/>
    <w:rPr>
      <w:rFonts w:ascii="BentonSans Regular Italic" w:hAnsi="BentonSans Regular Italic"/>
      <w:vanish/>
      <w:color w:val="76923C"/>
      <w:sz w:val="18"/>
    </w:rPr>
  </w:style>
  <w:style w:type="paragraph" w:styleId="BodyText">
    <w:name w:val="Body Text"/>
    <w:basedOn w:val="Normal"/>
    <w:link w:val="BodyTextChar"/>
    <w:rsid w:val="00AC68C2"/>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AC68C2"/>
    <w:rPr>
      <w:rFonts w:ascii="Arial" w:eastAsia="Times New Roman" w:hAnsi="Arial"/>
      <w:i/>
      <w:iCs/>
      <w:color w:val="008000"/>
      <w:lang w:eastAsia="en-US"/>
    </w:rPr>
  </w:style>
  <w:style w:type="character" w:customStyle="1" w:styleId="Object">
    <w:name w:val="Object"/>
    <w:qFormat/>
    <w:rsid w:val="00472CAD"/>
    <w:rPr>
      <w:rFonts w:ascii="Arial" w:hAnsi="Arial"/>
      <w:i/>
      <w:sz w:val="20"/>
    </w:rPr>
  </w:style>
  <w:style w:type="paragraph" w:customStyle="1" w:styleId="TableHeading">
    <w:name w:val="Table Heading"/>
    <w:basedOn w:val="Normal"/>
    <w:link w:val="TableHeadingChar"/>
    <w:rsid w:val="00472CAD"/>
    <w:pPr>
      <w:spacing w:line="240" w:lineRule="auto"/>
    </w:pPr>
    <w:rPr>
      <w:rFonts w:ascii="Arial" w:eastAsia="SimSun" w:hAnsi="Arial"/>
      <w:b/>
      <w:sz w:val="20"/>
      <w:szCs w:val="20"/>
    </w:rPr>
  </w:style>
  <w:style w:type="character" w:customStyle="1" w:styleId="UserInput">
    <w:name w:val="User Input"/>
    <w:qFormat/>
    <w:rsid w:val="00472CAD"/>
    <w:rPr>
      <w:rFonts w:ascii="Courier New" w:hAnsi="Courier New"/>
      <w:b/>
      <w:sz w:val="20"/>
    </w:rPr>
  </w:style>
  <w:style w:type="character" w:customStyle="1" w:styleId="TableHeadingChar">
    <w:name w:val="Table Heading Char"/>
    <w:link w:val="TableHeading"/>
    <w:rsid w:val="00472CAD"/>
    <w:rPr>
      <w:rFonts w:ascii="Arial" w:eastAsia="SimSun" w:hAnsi="Arial" w:cs="Times New Roman"/>
      <w:b/>
      <w:sz w:val="20"/>
      <w:szCs w:val="20"/>
      <w:lang w:eastAsia="en-US"/>
    </w:rPr>
  </w:style>
  <w:style w:type="character" w:customStyle="1" w:styleId="UserKey">
    <w:name w:val="User Key"/>
    <w:rsid w:val="002D3BDD"/>
    <w:rPr>
      <w:rFonts w:ascii="Courier New" w:hAnsi="Courier New" w:cs="Courier New" w:hint="default"/>
      <w:sz w:val="16"/>
    </w:rPr>
  </w:style>
  <w:style w:type="character" w:styleId="CommentReference">
    <w:name w:val="annotation reference"/>
    <w:uiPriority w:val="99"/>
    <w:semiHidden/>
    <w:unhideWhenUsed/>
    <w:rsid w:val="00D94D4C"/>
    <w:rPr>
      <w:sz w:val="16"/>
      <w:szCs w:val="16"/>
    </w:rPr>
  </w:style>
  <w:style w:type="paragraph" w:styleId="CommentText">
    <w:name w:val="annotation text"/>
    <w:basedOn w:val="Normal"/>
    <w:link w:val="CommentTextChar"/>
    <w:uiPriority w:val="99"/>
    <w:unhideWhenUsed/>
    <w:rsid w:val="00D94D4C"/>
    <w:pPr>
      <w:spacing w:line="240" w:lineRule="auto"/>
    </w:pPr>
    <w:rPr>
      <w:sz w:val="20"/>
      <w:szCs w:val="20"/>
    </w:rPr>
  </w:style>
  <w:style w:type="character" w:customStyle="1" w:styleId="CommentTextChar">
    <w:name w:val="Comment Text Char"/>
    <w:link w:val="CommentText"/>
    <w:uiPriority w:val="99"/>
    <w:rsid w:val="00D94D4C"/>
    <w:rPr>
      <w:rFonts w:ascii="BentonSans Book" w:eastAsia="MS Mincho" w:hAnsi="BentonSans Book"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94D4C"/>
    <w:rPr>
      <w:b/>
      <w:bCs/>
    </w:rPr>
  </w:style>
  <w:style w:type="character" w:customStyle="1" w:styleId="CommentSubjectChar">
    <w:name w:val="Comment Subject Char"/>
    <w:link w:val="CommentSubject"/>
    <w:uiPriority w:val="99"/>
    <w:semiHidden/>
    <w:rsid w:val="00D94D4C"/>
    <w:rPr>
      <w:rFonts w:ascii="BentonSans Book" w:eastAsia="MS Mincho" w:hAnsi="BentonSans Book" w:cs="Times New Roman"/>
      <w:b/>
      <w:bCs/>
      <w:sz w:val="20"/>
      <w:szCs w:val="20"/>
      <w:lang w:eastAsia="en-US"/>
    </w:rPr>
  </w:style>
  <w:style w:type="character" w:customStyle="1" w:styleId="NoteParagraphChar">
    <w:name w:val="Note Paragraph Char"/>
    <w:link w:val="NoteParagraph"/>
    <w:uiPriority w:val="99"/>
    <w:locked/>
    <w:rsid w:val="00B20F3B"/>
    <w:rPr>
      <w:rFonts w:ascii="BentonSans Book" w:eastAsia="MS Mincho" w:hAnsi="BentonSans Book"/>
      <w:sz w:val="18"/>
      <w:szCs w:val="24"/>
      <w:lang w:eastAsia="en-US"/>
    </w:rPr>
  </w:style>
  <w:style w:type="paragraph" w:styleId="Revision">
    <w:name w:val="Revision"/>
    <w:hidden/>
    <w:uiPriority w:val="99"/>
    <w:semiHidden/>
    <w:rsid w:val="00F44236"/>
    <w:rPr>
      <w:rFonts w:ascii="BentonSans Book" w:eastAsia="MS Mincho" w:hAnsi="BentonSans Book"/>
      <w:sz w:val="18"/>
      <w:szCs w:val="24"/>
    </w:rPr>
  </w:style>
  <w:style w:type="character" w:styleId="Mention">
    <w:name w:val="Mention"/>
    <w:basedOn w:val="DefaultParagraphFont"/>
    <w:uiPriority w:val="99"/>
    <w:semiHidden/>
    <w:unhideWhenUsed/>
    <w:rsid w:val="00920AB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229">
      <w:bodyDiv w:val="1"/>
      <w:marLeft w:val="0"/>
      <w:marRight w:val="0"/>
      <w:marTop w:val="0"/>
      <w:marBottom w:val="0"/>
      <w:divBdr>
        <w:top w:val="none" w:sz="0" w:space="0" w:color="auto"/>
        <w:left w:val="none" w:sz="0" w:space="0" w:color="auto"/>
        <w:bottom w:val="none" w:sz="0" w:space="0" w:color="auto"/>
        <w:right w:val="none" w:sz="0" w:space="0" w:color="auto"/>
      </w:divBdr>
    </w:div>
    <w:div w:id="115024458">
      <w:bodyDiv w:val="1"/>
      <w:marLeft w:val="0"/>
      <w:marRight w:val="0"/>
      <w:marTop w:val="0"/>
      <w:marBottom w:val="0"/>
      <w:divBdr>
        <w:top w:val="none" w:sz="0" w:space="0" w:color="auto"/>
        <w:left w:val="none" w:sz="0" w:space="0" w:color="auto"/>
        <w:bottom w:val="none" w:sz="0" w:space="0" w:color="auto"/>
        <w:right w:val="none" w:sz="0" w:space="0" w:color="auto"/>
      </w:divBdr>
    </w:div>
    <w:div w:id="433747679">
      <w:bodyDiv w:val="1"/>
      <w:marLeft w:val="0"/>
      <w:marRight w:val="0"/>
      <w:marTop w:val="0"/>
      <w:marBottom w:val="0"/>
      <w:divBdr>
        <w:top w:val="none" w:sz="0" w:space="0" w:color="auto"/>
        <w:left w:val="none" w:sz="0" w:space="0" w:color="auto"/>
        <w:bottom w:val="none" w:sz="0" w:space="0" w:color="auto"/>
        <w:right w:val="none" w:sz="0" w:space="0" w:color="auto"/>
      </w:divBdr>
    </w:div>
    <w:div w:id="476731277">
      <w:bodyDiv w:val="1"/>
      <w:marLeft w:val="0"/>
      <w:marRight w:val="0"/>
      <w:marTop w:val="0"/>
      <w:marBottom w:val="0"/>
      <w:divBdr>
        <w:top w:val="none" w:sz="0" w:space="0" w:color="auto"/>
        <w:left w:val="none" w:sz="0" w:space="0" w:color="auto"/>
        <w:bottom w:val="none" w:sz="0" w:space="0" w:color="auto"/>
        <w:right w:val="none" w:sz="0" w:space="0" w:color="auto"/>
      </w:divBdr>
    </w:div>
    <w:div w:id="905457062">
      <w:bodyDiv w:val="1"/>
      <w:marLeft w:val="0"/>
      <w:marRight w:val="0"/>
      <w:marTop w:val="0"/>
      <w:marBottom w:val="0"/>
      <w:divBdr>
        <w:top w:val="none" w:sz="0" w:space="0" w:color="auto"/>
        <w:left w:val="none" w:sz="0" w:space="0" w:color="auto"/>
        <w:bottom w:val="none" w:sz="0" w:space="0" w:color="auto"/>
        <w:right w:val="none" w:sz="0" w:space="0" w:color="auto"/>
      </w:divBdr>
    </w:div>
    <w:div w:id="1139037596">
      <w:bodyDiv w:val="1"/>
      <w:marLeft w:val="0"/>
      <w:marRight w:val="0"/>
      <w:marTop w:val="0"/>
      <w:marBottom w:val="0"/>
      <w:divBdr>
        <w:top w:val="none" w:sz="0" w:space="0" w:color="auto"/>
        <w:left w:val="none" w:sz="0" w:space="0" w:color="auto"/>
        <w:bottom w:val="none" w:sz="0" w:space="0" w:color="auto"/>
        <w:right w:val="none" w:sz="0" w:space="0" w:color="auto"/>
      </w:divBdr>
    </w:div>
    <w:div w:id="1275214670">
      <w:bodyDiv w:val="1"/>
      <w:marLeft w:val="0"/>
      <w:marRight w:val="0"/>
      <w:marTop w:val="0"/>
      <w:marBottom w:val="0"/>
      <w:divBdr>
        <w:top w:val="none" w:sz="0" w:space="0" w:color="auto"/>
        <w:left w:val="none" w:sz="0" w:space="0" w:color="auto"/>
        <w:bottom w:val="none" w:sz="0" w:space="0" w:color="auto"/>
        <w:right w:val="none" w:sz="0" w:space="0" w:color="auto"/>
      </w:divBdr>
    </w:div>
    <w:div w:id="1381587629">
      <w:bodyDiv w:val="1"/>
      <w:marLeft w:val="0"/>
      <w:marRight w:val="0"/>
      <w:marTop w:val="0"/>
      <w:marBottom w:val="0"/>
      <w:divBdr>
        <w:top w:val="none" w:sz="0" w:space="0" w:color="auto"/>
        <w:left w:val="none" w:sz="0" w:space="0" w:color="auto"/>
        <w:bottom w:val="none" w:sz="0" w:space="0" w:color="auto"/>
        <w:right w:val="none" w:sz="0" w:space="0" w:color="auto"/>
      </w:divBdr>
    </w:div>
    <w:div w:id="1523743813">
      <w:bodyDiv w:val="1"/>
      <w:marLeft w:val="0"/>
      <w:marRight w:val="0"/>
      <w:marTop w:val="0"/>
      <w:marBottom w:val="0"/>
      <w:divBdr>
        <w:top w:val="none" w:sz="0" w:space="0" w:color="auto"/>
        <w:left w:val="none" w:sz="0" w:space="0" w:color="auto"/>
        <w:bottom w:val="none" w:sz="0" w:space="0" w:color="auto"/>
        <w:right w:val="none" w:sz="0" w:space="0" w:color="auto"/>
      </w:divBdr>
    </w:div>
    <w:div w:id="1584871521">
      <w:bodyDiv w:val="1"/>
      <w:marLeft w:val="0"/>
      <w:marRight w:val="0"/>
      <w:marTop w:val="0"/>
      <w:marBottom w:val="0"/>
      <w:divBdr>
        <w:top w:val="none" w:sz="0" w:space="0" w:color="auto"/>
        <w:left w:val="none" w:sz="0" w:space="0" w:color="auto"/>
        <w:bottom w:val="none" w:sz="0" w:space="0" w:color="auto"/>
        <w:right w:val="none" w:sz="0" w:space="0" w:color="auto"/>
      </w:divBdr>
    </w:div>
    <w:div w:id="1680741085">
      <w:bodyDiv w:val="1"/>
      <w:marLeft w:val="0"/>
      <w:marRight w:val="0"/>
      <w:marTop w:val="0"/>
      <w:marBottom w:val="0"/>
      <w:divBdr>
        <w:top w:val="none" w:sz="0" w:space="0" w:color="auto"/>
        <w:left w:val="none" w:sz="0" w:space="0" w:color="auto"/>
        <w:bottom w:val="none" w:sz="0" w:space="0" w:color="auto"/>
        <w:right w:val="none" w:sz="0" w:space="0" w:color="auto"/>
      </w:divBdr>
    </w:div>
    <w:div w:id="1688630983">
      <w:bodyDiv w:val="1"/>
      <w:marLeft w:val="0"/>
      <w:marRight w:val="0"/>
      <w:marTop w:val="0"/>
      <w:marBottom w:val="0"/>
      <w:divBdr>
        <w:top w:val="none" w:sz="0" w:space="0" w:color="auto"/>
        <w:left w:val="none" w:sz="0" w:space="0" w:color="auto"/>
        <w:bottom w:val="none" w:sz="0" w:space="0" w:color="auto"/>
        <w:right w:val="none" w:sz="0" w:space="0" w:color="auto"/>
      </w:divBdr>
    </w:div>
    <w:div w:id="1769889893">
      <w:bodyDiv w:val="1"/>
      <w:marLeft w:val="0"/>
      <w:marRight w:val="0"/>
      <w:marTop w:val="0"/>
      <w:marBottom w:val="0"/>
      <w:divBdr>
        <w:top w:val="none" w:sz="0" w:space="0" w:color="auto"/>
        <w:left w:val="none" w:sz="0" w:space="0" w:color="auto"/>
        <w:bottom w:val="none" w:sz="0" w:space="0" w:color="auto"/>
        <w:right w:val="none" w:sz="0" w:space="0" w:color="auto"/>
      </w:divBdr>
    </w:div>
    <w:div w:id="1784760258">
      <w:bodyDiv w:val="1"/>
      <w:marLeft w:val="0"/>
      <w:marRight w:val="0"/>
      <w:marTop w:val="0"/>
      <w:marBottom w:val="0"/>
      <w:divBdr>
        <w:top w:val="none" w:sz="0" w:space="0" w:color="auto"/>
        <w:left w:val="none" w:sz="0" w:space="0" w:color="auto"/>
        <w:bottom w:val="none" w:sz="0" w:space="0" w:color="auto"/>
        <w:right w:val="none" w:sz="0" w:space="0" w:color="auto"/>
      </w:divBdr>
    </w:div>
    <w:div w:id="1786074156">
      <w:bodyDiv w:val="1"/>
      <w:marLeft w:val="0"/>
      <w:marRight w:val="0"/>
      <w:marTop w:val="0"/>
      <w:marBottom w:val="0"/>
      <w:divBdr>
        <w:top w:val="none" w:sz="0" w:space="0" w:color="auto"/>
        <w:left w:val="none" w:sz="0" w:space="0" w:color="auto"/>
        <w:bottom w:val="none" w:sz="0" w:space="0" w:color="auto"/>
        <w:right w:val="none" w:sz="0" w:space="0" w:color="auto"/>
      </w:divBdr>
    </w:div>
    <w:div w:id="20900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5.xml"/><Relationship Id="rId39" Type="http://schemas.openxmlformats.org/officeDocument/2006/relationships/customXml" Target="../customXml/item4.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4.xml"/><Relationship Id="rId33" Type="http://schemas.openxmlformats.org/officeDocument/2006/relationships/footer" Target="footer8.xml"/><Relationship Id="rId38" Type="http://schemas.openxmlformats.org/officeDocument/2006/relationships/customXml" Target="../customXml/item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5.xm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hyperlink" Target="http://global.sap.com/corporate-en/legal/copyright/index.epx"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oter" Target="footer6.xml"/><Relationship Id="rId30" Type="http://schemas.openxmlformats.org/officeDocument/2006/relationships/header" Target="header4.xml"/><Relationship Id="rId35"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7DE2DF-D9EC-4ED0-9AAD-82C375847504}">
  <ds:schemaRefs>
    <ds:schemaRef ds:uri="http://schemas.openxmlformats.org/officeDocument/2006/bibliography"/>
  </ds:schemaRefs>
</ds:datastoreItem>
</file>

<file path=customXml/itemProps2.xml><?xml version="1.0" encoding="utf-8"?>
<ds:datastoreItem xmlns:ds="http://schemas.openxmlformats.org/officeDocument/2006/customXml" ds:itemID="{6009E940-D4B8-4629-91FA-6D8DE625A05C}"/>
</file>

<file path=customXml/itemProps3.xml><?xml version="1.0" encoding="utf-8"?>
<ds:datastoreItem xmlns:ds="http://schemas.openxmlformats.org/officeDocument/2006/customXml" ds:itemID="{1A60EFF6-2838-4A62-B10C-DB2760547011}"/>
</file>

<file path=customXml/itemProps4.xml><?xml version="1.0" encoding="utf-8"?>
<ds:datastoreItem xmlns:ds="http://schemas.openxmlformats.org/officeDocument/2006/customXml" ds:itemID="{148AD669-501E-450C-B6E8-EA2D1DA6707F}"/>
</file>

<file path=docProps/app.xml><?xml version="1.0" encoding="utf-8"?>
<Properties xmlns="http://schemas.openxmlformats.org/officeDocument/2006/extended-properties" xmlns:vt="http://schemas.openxmlformats.org/officeDocument/2006/docPropsVTypes">
  <Template>Test scripts.dotm</Template>
  <TotalTime>0</TotalTime>
  <Pages>34</Pages>
  <Words>7878</Words>
  <Characters>44910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52683</CharactersWithSpaces>
  <SharedDoc>false</SharedDoc>
  <HLinks>
    <vt:vector size="120" baseType="variant">
      <vt:variant>
        <vt:i4>5046273</vt:i4>
      </vt:variant>
      <vt:variant>
        <vt:i4>117</vt:i4>
      </vt:variant>
      <vt:variant>
        <vt:i4>0</vt:i4>
      </vt:variant>
      <vt:variant>
        <vt:i4>5</vt:i4>
      </vt:variant>
      <vt:variant>
        <vt:lpwstr>http://global.sap.com/corporate-en/legal/copyright/index.epx</vt:lpwstr>
      </vt:variant>
      <vt:variant>
        <vt:lpwstr>trademark</vt:lpwstr>
      </vt:variant>
      <vt:variant>
        <vt:i4>1048629</vt:i4>
      </vt:variant>
      <vt:variant>
        <vt:i4>110</vt:i4>
      </vt:variant>
      <vt:variant>
        <vt:i4>0</vt:i4>
      </vt:variant>
      <vt:variant>
        <vt:i4>5</vt:i4>
      </vt:variant>
      <vt:variant>
        <vt:lpwstr/>
      </vt:variant>
      <vt:variant>
        <vt:lpwstr>_Toc437505643</vt:lpwstr>
      </vt:variant>
      <vt:variant>
        <vt:i4>1048629</vt:i4>
      </vt:variant>
      <vt:variant>
        <vt:i4>104</vt:i4>
      </vt:variant>
      <vt:variant>
        <vt:i4>0</vt:i4>
      </vt:variant>
      <vt:variant>
        <vt:i4>5</vt:i4>
      </vt:variant>
      <vt:variant>
        <vt:lpwstr/>
      </vt:variant>
      <vt:variant>
        <vt:lpwstr>_Toc437505642</vt:lpwstr>
      </vt:variant>
      <vt:variant>
        <vt:i4>1048629</vt:i4>
      </vt:variant>
      <vt:variant>
        <vt:i4>98</vt:i4>
      </vt:variant>
      <vt:variant>
        <vt:i4>0</vt:i4>
      </vt:variant>
      <vt:variant>
        <vt:i4>5</vt:i4>
      </vt:variant>
      <vt:variant>
        <vt:lpwstr/>
      </vt:variant>
      <vt:variant>
        <vt:lpwstr>_Toc437505641</vt:lpwstr>
      </vt:variant>
      <vt:variant>
        <vt:i4>1048629</vt:i4>
      </vt:variant>
      <vt:variant>
        <vt:i4>92</vt:i4>
      </vt:variant>
      <vt:variant>
        <vt:i4>0</vt:i4>
      </vt:variant>
      <vt:variant>
        <vt:i4>5</vt:i4>
      </vt:variant>
      <vt:variant>
        <vt:lpwstr/>
      </vt:variant>
      <vt:variant>
        <vt:lpwstr>_Toc437505640</vt:lpwstr>
      </vt:variant>
      <vt:variant>
        <vt:i4>1507381</vt:i4>
      </vt:variant>
      <vt:variant>
        <vt:i4>86</vt:i4>
      </vt:variant>
      <vt:variant>
        <vt:i4>0</vt:i4>
      </vt:variant>
      <vt:variant>
        <vt:i4>5</vt:i4>
      </vt:variant>
      <vt:variant>
        <vt:lpwstr/>
      </vt:variant>
      <vt:variant>
        <vt:lpwstr>_Toc437505639</vt:lpwstr>
      </vt:variant>
      <vt:variant>
        <vt:i4>1507381</vt:i4>
      </vt:variant>
      <vt:variant>
        <vt:i4>80</vt:i4>
      </vt:variant>
      <vt:variant>
        <vt:i4>0</vt:i4>
      </vt:variant>
      <vt:variant>
        <vt:i4>5</vt:i4>
      </vt:variant>
      <vt:variant>
        <vt:lpwstr/>
      </vt:variant>
      <vt:variant>
        <vt:lpwstr>_Toc437505638</vt:lpwstr>
      </vt:variant>
      <vt:variant>
        <vt:i4>1507381</vt:i4>
      </vt:variant>
      <vt:variant>
        <vt:i4>74</vt:i4>
      </vt:variant>
      <vt:variant>
        <vt:i4>0</vt:i4>
      </vt:variant>
      <vt:variant>
        <vt:i4>5</vt:i4>
      </vt:variant>
      <vt:variant>
        <vt:lpwstr/>
      </vt:variant>
      <vt:variant>
        <vt:lpwstr>_Toc437505637</vt:lpwstr>
      </vt:variant>
      <vt:variant>
        <vt:i4>1507381</vt:i4>
      </vt:variant>
      <vt:variant>
        <vt:i4>68</vt:i4>
      </vt:variant>
      <vt:variant>
        <vt:i4>0</vt:i4>
      </vt:variant>
      <vt:variant>
        <vt:i4>5</vt:i4>
      </vt:variant>
      <vt:variant>
        <vt:lpwstr/>
      </vt:variant>
      <vt:variant>
        <vt:lpwstr>_Toc437505636</vt:lpwstr>
      </vt:variant>
      <vt:variant>
        <vt:i4>1507381</vt:i4>
      </vt:variant>
      <vt:variant>
        <vt:i4>62</vt:i4>
      </vt:variant>
      <vt:variant>
        <vt:i4>0</vt:i4>
      </vt:variant>
      <vt:variant>
        <vt:i4>5</vt:i4>
      </vt:variant>
      <vt:variant>
        <vt:lpwstr/>
      </vt:variant>
      <vt:variant>
        <vt:lpwstr>_Toc437505635</vt:lpwstr>
      </vt:variant>
      <vt:variant>
        <vt:i4>1507381</vt:i4>
      </vt:variant>
      <vt:variant>
        <vt:i4>56</vt:i4>
      </vt:variant>
      <vt:variant>
        <vt:i4>0</vt:i4>
      </vt:variant>
      <vt:variant>
        <vt:i4>5</vt:i4>
      </vt:variant>
      <vt:variant>
        <vt:lpwstr/>
      </vt:variant>
      <vt:variant>
        <vt:lpwstr>_Toc437505634</vt:lpwstr>
      </vt:variant>
      <vt:variant>
        <vt:i4>1507381</vt:i4>
      </vt:variant>
      <vt:variant>
        <vt:i4>50</vt:i4>
      </vt:variant>
      <vt:variant>
        <vt:i4>0</vt:i4>
      </vt:variant>
      <vt:variant>
        <vt:i4>5</vt:i4>
      </vt:variant>
      <vt:variant>
        <vt:lpwstr/>
      </vt:variant>
      <vt:variant>
        <vt:lpwstr>_Toc437505633</vt:lpwstr>
      </vt:variant>
      <vt:variant>
        <vt:i4>1507381</vt:i4>
      </vt:variant>
      <vt:variant>
        <vt:i4>44</vt:i4>
      </vt:variant>
      <vt:variant>
        <vt:i4>0</vt:i4>
      </vt:variant>
      <vt:variant>
        <vt:i4>5</vt:i4>
      </vt:variant>
      <vt:variant>
        <vt:lpwstr/>
      </vt:variant>
      <vt:variant>
        <vt:lpwstr>_Toc437505632</vt:lpwstr>
      </vt:variant>
      <vt:variant>
        <vt:i4>1507381</vt:i4>
      </vt:variant>
      <vt:variant>
        <vt:i4>38</vt:i4>
      </vt:variant>
      <vt:variant>
        <vt:i4>0</vt:i4>
      </vt:variant>
      <vt:variant>
        <vt:i4>5</vt:i4>
      </vt:variant>
      <vt:variant>
        <vt:lpwstr/>
      </vt:variant>
      <vt:variant>
        <vt:lpwstr>_Toc437505631</vt:lpwstr>
      </vt:variant>
      <vt:variant>
        <vt:i4>1507381</vt:i4>
      </vt:variant>
      <vt:variant>
        <vt:i4>32</vt:i4>
      </vt:variant>
      <vt:variant>
        <vt:i4>0</vt:i4>
      </vt:variant>
      <vt:variant>
        <vt:i4>5</vt:i4>
      </vt:variant>
      <vt:variant>
        <vt:lpwstr/>
      </vt:variant>
      <vt:variant>
        <vt:lpwstr>_Toc437505630</vt:lpwstr>
      </vt:variant>
      <vt:variant>
        <vt:i4>1441845</vt:i4>
      </vt:variant>
      <vt:variant>
        <vt:i4>26</vt:i4>
      </vt:variant>
      <vt:variant>
        <vt:i4>0</vt:i4>
      </vt:variant>
      <vt:variant>
        <vt:i4>5</vt:i4>
      </vt:variant>
      <vt:variant>
        <vt:lpwstr/>
      </vt:variant>
      <vt:variant>
        <vt:lpwstr>_Toc437505629</vt:lpwstr>
      </vt:variant>
      <vt:variant>
        <vt:i4>1441845</vt:i4>
      </vt:variant>
      <vt:variant>
        <vt:i4>20</vt:i4>
      </vt:variant>
      <vt:variant>
        <vt:i4>0</vt:i4>
      </vt:variant>
      <vt:variant>
        <vt:i4>5</vt:i4>
      </vt:variant>
      <vt:variant>
        <vt:lpwstr/>
      </vt:variant>
      <vt:variant>
        <vt:lpwstr>_Toc437505628</vt:lpwstr>
      </vt:variant>
      <vt:variant>
        <vt:i4>1441845</vt:i4>
      </vt:variant>
      <vt:variant>
        <vt:i4>14</vt:i4>
      </vt:variant>
      <vt:variant>
        <vt:i4>0</vt:i4>
      </vt:variant>
      <vt:variant>
        <vt:i4>5</vt:i4>
      </vt:variant>
      <vt:variant>
        <vt:lpwstr/>
      </vt:variant>
      <vt:variant>
        <vt:lpwstr>_Toc437505627</vt:lpwstr>
      </vt:variant>
      <vt:variant>
        <vt:i4>1441845</vt:i4>
      </vt:variant>
      <vt:variant>
        <vt:i4>8</vt:i4>
      </vt:variant>
      <vt:variant>
        <vt:i4>0</vt:i4>
      </vt:variant>
      <vt:variant>
        <vt:i4>5</vt:i4>
      </vt:variant>
      <vt:variant>
        <vt:lpwstr/>
      </vt:variant>
      <vt:variant>
        <vt:lpwstr>_Toc437505626</vt:lpwstr>
      </vt:variant>
      <vt:variant>
        <vt:i4>1441845</vt:i4>
      </vt:variant>
      <vt:variant>
        <vt:i4>2</vt:i4>
      </vt:variant>
      <vt:variant>
        <vt:i4>0</vt:i4>
      </vt:variant>
      <vt:variant>
        <vt:i4>5</vt:i4>
      </vt:variant>
      <vt:variant>
        <vt:lpwstr/>
      </vt:variant>
      <vt:variant>
        <vt:lpwstr>_Toc437505625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2016-11-30T10:26:00Z</dcterms:created>
  <dcterms:modified xsi:type="dcterms:W3CDTF">2018-03-01T13:11:00Z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