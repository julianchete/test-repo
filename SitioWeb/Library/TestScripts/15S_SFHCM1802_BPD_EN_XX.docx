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er5.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4.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webSettings.xml" ContentType="application/vnd.openxmlformats-officedocument.wordprocessingml.webSettings+xml"/>
  <Override PartName="/docProps/core.xml" ContentType="application/vnd.openxmlformats-package.core-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margin" w:tblpY="590"/>
        <w:tblW w:w="14345" w:type="dxa"/>
        <w:tblBorders>
          <w:insideH w:val="single" w:sz="4" w:space="0" w:color="auto"/>
          <w:insideV w:val="single" w:sz="4" w:space="0" w:color="auto"/>
        </w:tblBorders>
        <w:tblLayout w:type="fixed"/>
        <w:tblCellMar>
          <w:left w:w="0" w:type="dxa"/>
          <w:right w:w="0" w:type="dxa"/>
        </w:tblCellMar>
        <w:tblLook w:val="0600" w:firstRow="0" w:lastRow="0" w:firstColumn="0" w:lastColumn="0" w:noHBand="1" w:noVBand="1"/>
      </w:tblPr>
      <w:tblGrid>
        <w:gridCol w:w="4962"/>
        <w:gridCol w:w="9383"/>
      </w:tblGrid>
      <w:tr w:rsidR="00985A3A" w:rsidRPr="00E76E47" w14:paraId="1FCAA9DC" w14:textId="77777777" w:rsidTr="00064E7D">
        <w:trPr>
          <w:trHeight w:hRule="exact" w:val="227"/>
        </w:trPr>
        <w:tc>
          <w:tcPr>
            <w:tcW w:w="4962" w:type="dxa"/>
            <w:tcBorders>
              <w:bottom w:val="single" w:sz="4" w:space="0" w:color="auto"/>
            </w:tcBorders>
            <w:shd w:val="clear" w:color="auto" w:fill="000000"/>
          </w:tcPr>
          <w:p w14:paraId="4A6BC245" w14:textId="77777777" w:rsidR="00985A3A" w:rsidRPr="00E76E47" w:rsidRDefault="00985A3A" w:rsidP="00064E7D">
            <w:pPr>
              <w:pStyle w:val="ListNumber"/>
              <w:numPr>
                <w:ilvl w:val="0"/>
                <w:numId w:val="0"/>
              </w:numPr>
              <w:ind w:left="340"/>
            </w:pPr>
          </w:p>
        </w:tc>
        <w:tc>
          <w:tcPr>
            <w:tcW w:w="9383" w:type="dxa"/>
            <w:tcBorders>
              <w:bottom w:val="single" w:sz="4" w:space="0" w:color="auto"/>
            </w:tcBorders>
            <w:shd w:val="clear" w:color="auto" w:fill="000000"/>
          </w:tcPr>
          <w:p w14:paraId="2308B313" w14:textId="77777777" w:rsidR="00985A3A" w:rsidRPr="00E76E47" w:rsidRDefault="00985A3A" w:rsidP="00064E7D"/>
        </w:tc>
      </w:tr>
      <w:tr w:rsidR="00985A3A" w:rsidRPr="005838DE" w14:paraId="78106B0D" w14:textId="77777777" w:rsidTr="00064E7D">
        <w:trPr>
          <w:trHeight w:val="636"/>
        </w:trPr>
        <w:tc>
          <w:tcPr>
            <w:tcW w:w="4962" w:type="dxa"/>
            <w:vMerge w:val="restart"/>
            <w:tcBorders>
              <w:top w:val="single" w:sz="4" w:space="0" w:color="auto"/>
              <w:bottom w:val="nil"/>
              <w:right w:val="nil"/>
            </w:tcBorders>
            <w:shd w:val="clear" w:color="auto" w:fill="F0AB00"/>
            <w:tcMar>
              <w:top w:w="113" w:type="dxa"/>
            </w:tcMar>
          </w:tcPr>
          <w:p w14:paraId="3CE31B1D" w14:textId="77777777" w:rsidR="00985A3A" w:rsidRPr="006D3A8A" w:rsidRDefault="00985A3A" w:rsidP="00064E7D">
            <w:pPr>
              <w:pStyle w:val="SAPCollateralType"/>
            </w:pPr>
            <w:r w:rsidRPr="006D3A8A">
              <w:t>Test Script</w:t>
            </w:r>
          </w:p>
          <w:p w14:paraId="6F93F83B" w14:textId="64341CFF" w:rsidR="00985A3A" w:rsidRPr="006D3A8A" w:rsidRDefault="00A40CA1" w:rsidP="00064E7D">
            <w:pPr>
              <w:pStyle w:val="SAPDocumentVersion"/>
              <w:rPr>
                <w:rFonts w:eastAsia="SimSun"/>
                <w:lang w:eastAsia="zh-CN"/>
              </w:rPr>
            </w:pPr>
            <w:r w:rsidRPr="006D3A8A">
              <w:rPr>
                <w:rFonts w:eastAsia="SimSun"/>
                <w:lang w:eastAsia="zh-CN"/>
              </w:rPr>
              <w:t xml:space="preserve">SAP </w:t>
            </w:r>
            <w:r w:rsidR="00837721" w:rsidRPr="006D3A8A">
              <w:rPr>
                <w:rFonts w:eastAsia="SimSun"/>
                <w:lang w:eastAsia="zh-CN"/>
              </w:rPr>
              <w:t>SuccessFactors HCM Core</w:t>
            </w:r>
          </w:p>
          <w:p w14:paraId="1AA6E154" w14:textId="15055279" w:rsidR="00985A3A" w:rsidRPr="005838DE" w:rsidRDefault="00404380" w:rsidP="00064E7D">
            <w:pPr>
              <w:pStyle w:val="SAPDocumentVersion"/>
            </w:pPr>
            <w:del w:id="0" w:author="Author" w:date="2018-01-31T09:20:00Z">
              <w:r w:rsidDel="00E824C3">
                <w:rPr>
                  <w:rFonts w:eastAsia="SimSun"/>
                  <w:lang w:eastAsia="zh-CN"/>
                </w:rPr>
                <w:delText>January</w:delText>
              </w:r>
              <w:r w:rsidR="0063602C" w:rsidDel="00E824C3">
                <w:rPr>
                  <w:rFonts w:eastAsia="SimSun"/>
                  <w:lang w:eastAsia="zh-CN"/>
                </w:rPr>
                <w:delText xml:space="preserve"> </w:delText>
              </w:r>
            </w:del>
            <w:ins w:id="1" w:author="Author" w:date="2018-01-31T09:20:00Z">
              <w:r w:rsidR="00E824C3">
                <w:rPr>
                  <w:rFonts w:eastAsia="SimSun"/>
                  <w:lang w:eastAsia="zh-CN"/>
                </w:rPr>
                <w:t xml:space="preserve">April </w:t>
              </w:r>
            </w:ins>
            <w:r w:rsidR="0046444D" w:rsidRPr="005838DE">
              <w:t>201</w:t>
            </w:r>
            <w:r>
              <w:t>8</w:t>
            </w:r>
          </w:p>
          <w:p w14:paraId="0F1F0A97" w14:textId="77777777" w:rsidR="00985A3A" w:rsidRPr="005838DE" w:rsidRDefault="00985A3A" w:rsidP="00064E7D">
            <w:pPr>
              <w:pStyle w:val="SAPDocumentVersion"/>
            </w:pPr>
            <w:r w:rsidRPr="005838DE">
              <w:t>English</w:t>
            </w:r>
          </w:p>
        </w:tc>
        <w:tc>
          <w:tcPr>
            <w:tcW w:w="9383" w:type="dxa"/>
            <w:tcBorders>
              <w:top w:val="single" w:sz="4" w:space="0" w:color="auto"/>
              <w:left w:val="nil"/>
              <w:bottom w:val="nil"/>
            </w:tcBorders>
            <w:shd w:val="clear" w:color="auto" w:fill="F0AB00"/>
            <w:tcMar>
              <w:top w:w="113" w:type="dxa"/>
            </w:tcMar>
          </w:tcPr>
          <w:p w14:paraId="34E609BD" w14:textId="77777777" w:rsidR="00985A3A" w:rsidRPr="005838DE" w:rsidRDefault="00985A3A" w:rsidP="00064E7D">
            <w:pPr>
              <w:pStyle w:val="SAPSecurityLevel"/>
            </w:pPr>
            <w:bookmarkStart w:id="2" w:name="securitylevel"/>
            <w:r w:rsidRPr="005838DE">
              <w:t>Customer</w:t>
            </w:r>
            <w:bookmarkEnd w:id="2"/>
          </w:p>
        </w:tc>
      </w:tr>
      <w:tr w:rsidR="00985A3A" w:rsidRPr="005838DE" w14:paraId="79631E76" w14:textId="77777777" w:rsidTr="00064E7D">
        <w:trPr>
          <w:trHeight w:hRule="exact" w:val="2402"/>
        </w:trPr>
        <w:tc>
          <w:tcPr>
            <w:tcW w:w="4962" w:type="dxa"/>
            <w:vMerge/>
            <w:tcBorders>
              <w:top w:val="nil"/>
              <w:bottom w:val="nil"/>
              <w:right w:val="nil"/>
            </w:tcBorders>
            <w:shd w:val="clear" w:color="auto" w:fill="F0AB00"/>
            <w:tcMar>
              <w:top w:w="113" w:type="dxa"/>
            </w:tcMar>
          </w:tcPr>
          <w:p w14:paraId="28E7D84C" w14:textId="77777777" w:rsidR="00985A3A" w:rsidRPr="005838DE" w:rsidRDefault="00985A3A" w:rsidP="00064E7D">
            <w:pPr>
              <w:pStyle w:val="SAPCollateralType"/>
            </w:pPr>
          </w:p>
        </w:tc>
        <w:tc>
          <w:tcPr>
            <w:tcW w:w="9383" w:type="dxa"/>
            <w:tcBorders>
              <w:top w:val="nil"/>
              <w:left w:val="nil"/>
              <w:bottom w:val="nil"/>
            </w:tcBorders>
            <w:shd w:val="clear" w:color="auto" w:fill="F0AB00"/>
            <w:tcMar>
              <w:top w:w="113" w:type="dxa"/>
            </w:tcMar>
          </w:tcPr>
          <w:p w14:paraId="616197C6" w14:textId="77777777" w:rsidR="00985A3A" w:rsidRPr="005838DE" w:rsidRDefault="00226A98" w:rsidP="00064E7D">
            <w:pPr>
              <w:pStyle w:val="SAPMainTitle"/>
            </w:pPr>
            <w:bookmarkStart w:id="3" w:name="maintitle"/>
            <w:r w:rsidRPr="005838DE">
              <w:t>Record Working Time</w:t>
            </w:r>
            <w:r w:rsidR="009A75D8" w:rsidRPr="005838DE">
              <w:t xml:space="preserve"> </w:t>
            </w:r>
            <w:bookmarkEnd w:id="3"/>
          </w:p>
          <w:p w14:paraId="780881A9" w14:textId="085DA941" w:rsidR="00985A3A" w:rsidRPr="005838DE" w:rsidRDefault="00985A3A" w:rsidP="00226A98">
            <w:pPr>
              <w:pStyle w:val="SAPSubTitle"/>
            </w:pPr>
            <w:r w:rsidRPr="005838DE">
              <w:t xml:space="preserve">ID: </w:t>
            </w:r>
            <w:r w:rsidR="00226A98" w:rsidRPr="005838DE">
              <w:t>15S</w:t>
            </w:r>
          </w:p>
        </w:tc>
      </w:tr>
    </w:tbl>
    <w:p w14:paraId="6A948EA0" w14:textId="77777777" w:rsidR="00985A3A" w:rsidRPr="005838DE" w:rsidRDefault="00985A3A" w:rsidP="00985A3A">
      <w:pPr>
        <w:pStyle w:val="SAPKeyblockTitle"/>
      </w:pPr>
      <w:r w:rsidRPr="005838DE">
        <w:t>Table of Contents</w:t>
      </w:r>
    </w:p>
    <w:p w14:paraId="060E79A8" w14:textId="41C8F684" w:rsidR="00991170" w:rsidRDefault="00985A3A">
      <w:pPr>
        <w:pStyle w:val="TOC1"/>
        <w:rPr>
          <w:ins w:id="4" w:author="Author" w:date="2018-03-01T11:06:00Z"/>
          <w:rFonts w:asciiTheme="minorHAnsi" w:eastAsiaTheme="minorEastAsia" w:hAnsiTheme="minorHAnsi" w:cstheme="minorBidi"/>
          <w:noProof/>
          <w:sz w:val="22"/>
          <w:szCs w:val="22"/>
          <w:lang w:val="de-DE" w:eastAsia="de-DE"/>
        </w:rPr>
      </w:pPr>
      <w:r w:rsidRPr="005838DE">
        <w:rPr>
          <w:rFonts w:ascii="BentonSans Bold" w:hAnsi="BentonSans Bold"/>
        </w:rPr>
        <w:fldChar w:fldCharType="begin"/>
      </w:r>
      <w:r w:rsidRPr="005838DE">
        <w:rPr>
          <w:rFonts w:ascii="BentonSans Bold" w:hAnsi="BentonSans Bold"/>
        </w:rPr>
        <w:instrText xml:space="preserve"> TOC \o "1-5" \h \z \u </w:instrText>
      </w:r>
      <w:r w:rsidRPr="005838DE">
        <w:rPr>
          <w:rFonts w:ascii="BentonSans Bold" w:hAnsi="BentonSans Bold"/>
        </w:rPr>
        <w:fldChar w:fldCharType="separate"/>
      </w:r>
      <w:ins w:id="5" w:author="Author" w:date="2018-03-01T11:06:00Z">
        <w:r w:rsidR="00991170" w:rsidRPr="00E116FD">
          <w:rPr>
            <w:rStyle w:val="Hyperlink"/>
            <w:noProof/>
          </w:rPr>
          <w:fldChar w:fldCharType="begin"/>
        </w:r>
        <w:r w:rsidR="00991170" w:rsidRPr="00E116FD">
          <w:rPr>
            <w:rStyle w:val="Hyperlink"/>
            <w:noProof/>
          </w:rPr>
          <w:instrText xml:space="preserve"> </w:instrText>
        </w:r>
        <w:r w:rsidR="00991170">
          <w:rPr>
            <w:noProof/>
          </w:rPr>
          <w:instrText>HYPERLINK \l "_Toc507665717"</w:instrText>
        </w:r>
        <w:r w:rsidR="00991170" w:rsidRPr="00E116FD">
          <w:rPr>
            <w:rStyle w:val="Hyperlink"/>
            <w:noProof/>
          </w:rPr>
          <w:instrText xml:space="preserve"> </w:instrText>
        </w:r>
        <w:r w:rsidR="00991170" w:rsidRPr="00E116FD">
          <w:rPr>
            <w:rStyle w:val="Hyperlink"/>
            <w:noProof/>
          </w:rPr>
          <w:fldChar w:fldCharType="separate"/>
        </w:r>
        <w:r w:rsidR="00991170" w:rsidRPr="00E116FD">
          <w:rPr>
            <w:rStyle w:val="Hyperlink"/>
            <w:noProof/>
          </w:rPr>
          <w:t>1</w:t>
        </w:r>
        <w:r w:rsidR="00991170">
          <w:rPr>
            <w:rFonts w:asciiTheme="minorHAnsi" w:eastAsiaTheme="minorEastAsia" w:hAnsiTheme="minorHAnsi" w:cstheme="minorBidi"/>
            <w:noProof/>
            <w:sz w:val="22"/>
            <w:szCs w:val="22"/>
            <w:lang w:val="de-DE" w:eastAsia="de-DE"/>
          </w:rPr>
          <w:tab/>
        </w:r>
        <w:r w:rsidR="00991170" w:rsidRPr="00E116FD">
          <w:rPr>
            <w:rStyle w:val="Hyperlink"/>
            <w:noProof/>
          </w:rPr>
          <w:t>Purpose</w:t>
        </w:r>
        <w:r w:rsidR="00991170">
          <w:rPr>
            <w:noProof/>
            <w:webHidden/>
          </w:rPr>
          <w:tab/>
        </w:r>
        <w:r w:rsidR="00991170">
          <w:rPr>
            <w:noProof/>
            <w:webHidden/>
          </w:rPr>
          <w:fldChar w:fldCharType="begin"/>
        </w:r>
        <w:r w:rsidR="00991170">
          <w:rPr>
            <w:noProof/>
            <w:webHidden/>
          </w:rPr>
          <w:instrText xml:space="preserve"> PAGEREF _Toc507665717 \h </w:instrText>
        </w:r>
      </w:ins>
      <w:r w:rsidR="00991170">
        <w:rPr>
          <w:noProof/>
          <w:webHidden/>
        </w:rPr>
      </w:r>
      <w:r w:rsidR="00991170">
        <w:rPr>
          <w:noProof/>
          <w:webHidden/>
        </w:rPr>
        <w:fldChar w:fldCharType="separate"/>
      </w:r>
      <w:ins w:id="6" w:author="Author" w:date="2018-03-01T11:06:00Z">
        <w:r w:rsidR="00991170">
          <w:rPr>
            <w:noProof/>
            <w:webHidden/>
          </w:rPr>
          <w:t>4</w:t>
        </w:r>
        <w:r w:rsidR="00991170">
          <w:rPr>
            <w:noProof/>
            <w:webHidden/>
          </w:rPr>
          <w:fldChar w:fldCharType="end"/>
        </w:r>
        <w:r w:rsidR="00991170" w:rsidRPr="00E116FD">
          <w:rPr>
            <w:rStyle w:val="Hyperlink"/>
            <w:noProof/>
          </w:rPr>
          <w:fldChar w:fldCharType="end"/>
        </w:r>
      </w:ins>
    </w:p>
    <w:p w14:paraId="745DCF96" w14:textId="055FA44E" w:rsidR="00991170" w:rsidRDefault="00991170">
      <w:pPr>
        <w:pStyle w:val="TOC2"/>
        <w:rPr>
          <w:ins w:id="7" w:author="Author" w:date="2018-03-01T11:06:00Z"/>
          <w:rFonts w:asciiTheme="minorHAnsi" w:eastAsiaTheme="minorEastAsia" w:hAnsiTheme="minorHAnsi" w:cstheme="minorBidi"/>
          <w:noProof/>
          <w:sz w:val="22"/>
          <w:szCs w:val="22"/>
          <w:lang w:val="de-DE" w:eastAsia="de-DE"/>
        </w:rPr>
      </w:pPr>
      <w:ins w:id="8" w:author="Author" w:date="2018-03-01T11:06:00Z">
        <w:r w:rsidRPr="00E116FD">
          <w:rPr>
            <w:rStyle w:val="Hyperlink"/>
            <w:noProof/>
          </w:rPr>
          <w:fldChar w:fldCharType="begin"/>
        </w:r>
        <w:r w:rsidRPr="00E116FD">
          <w:rPr>
            <w:rStyle w:val="Hyperlink"/>
            <w:noProof/>
          </w:rPr>
          <w:instrText xml:space="preserve"> </w:instrText>
        </w:r>
        <w:r>
          <w:rPr>
            <w:noProof/>
          </w:rPr>
          <w:instrText>HYPERLINK \l "_Toc507665718"</w:instrText>
        </w:r>
        <w:r w:rsidRPr="00E116FD">
          <w:rPr>
            <w:rStyle w:val="Hyperlink"/>
            <w:noProof/>
          </w:rPr>
          <w:instrText xml:space="preserve"> </w:instrText>
        </w:r>
        <w:r w:rsidRPr="00E116FD">
          <w:rPr>
            <w:rStyle w:val="Hyperlink"/>
            <w:noProof/>
          </w:rPr>
          <w:fldChar w:fldCharType="separate"/>
        </w:r>
        <w:r w:rsidRPr="00E116FD">
          <w:rPr>
            <w:rStyle w:val="Hyperlink"/>
            <w:noProof/>
          </w:rPr>
          <w:t>1.1</w:t>
        </w:r>
        <w:r>
          <w:rPr>
            <w:rFonts w:asciiTheme="minorHAnsi" w:eastAsiaTheme="minorEastAsia" w:hAnsiTheme="minorHAnsi" w:cstheme="minorBidi"/>
            <w:noProof/>
            <w:sz w:val="22"/>
            <w:szCs w:val="22"/>
            <w:lang w:val="de-DE" w:eastAsia="de-DE"/>
          </w:rPr>
          <w:tab/>
        </w:r>
        <w:r w:rsidRPr="00E116FD">
          <w:rPr>
            <w:rStyle w:val="Hyperlink"/>
            <w:noProof/>
          </w:rPr>
          <w:t>Purpose of the Document</w:t>
        </w:r>
        <w:r>
          <w:rPr>
            <w:noProof/>
            <w:webHidden/>
          </w:rPr>
          <w:tab/>
        </w:r>
        <w:r>
          <w:rPr>
            <w:noProof/>
            <w:webHidden/>
          </w:rPr>
          <w:fldChar w:fldCharType="begin"/>
        </w:r>
        <w:r>
          <w:rPr>
            <w:noProof/>
            <w:webHidden/>
          </w:rPr>
          <w:instrText xml:space="preserve"> PAGEREF _Toc507665718 \h </w:instrText>
        </w:r>
      </w:ins>
      <w:r>
        <w:rPr>
          <w:noProof/>
          <w:webHidden/>
        </w:rPr>
      </w:r>
      <w:r>
        <w:rPr>
          <w:noProof/>
          <w:webHidden/>
        </w:rPr>
        <w:fldChar w:fldCharType="separate"/>
      </w:r>
      <w:ins w:id="9" w:author="Author" w:date="2018-03-01T11:06:00Z">
        <w:r>
          <w:rPr>
            <w:noProof/>
            <w:webHidden/>
          </w:rPr>
          <w:t>4</w:t>
        </w:r>
        <w:r>
          <w:rPr>
            <w:noProof/>
            <w:webHidden/>
          </w:rPr>
          <w:fldChar w:fldCharType="end"/>
        </w:r>
        <w:r w:rsidRPr="00E116FD">
          <w:rPr>
            <w:rStyle w:val="Hyperlink"/>
            <w:noProof/>
          </w:rPr>
          <w:fldChar w:fldCharType="end"/>
        </w:r>
      </w:ins>
    </w:p>
    <w:p w14:paraId="4DF1981D" w14:textId="13013794" w:rsidR="00991170" w:rsidRDefault="00991170">
      <w:pPr>
        <w:pStyle w:val="TOC2"/>
        <w:rPr>
          <w:ins w:id="10" w:author="Author" w:date="2018-03-01T11:06:00Z"/>
          <w:rFonts w:asciiTheme="minorHAnsi" w:eastAsiaTheme="minorEastAsia" w:hAnsiTheme="minorHAnsi" w:cstheme="minorBidi"/>
          <w:noProof/>
          <w:sz w:val="22"/>
          <w:szCs w:val="22"/>
          <w:lang w:val="de-DE" w:eastAsia="de-DE"/>
        </w:rPr>
      </w:pPr>
      <w:ins w:id="11" w:author="Author" w:date="2018-03-01T11:06:00Z">
        <w:r w:rsidRPr="00E116FD">
          <w:rPr>
            <w:rStyle w:val="Hyperlink"/>
            <w:noProof/>
          </w:rPr>
          <w:fldChar w:fldCharType="begin"/>
        </w:r>
        <w:r w:rsidRPr="00E116FD">
          <w:rPr>
            <w:rStyle w:val="Hyperlink"/>
            <w:noProof/>
          </w:rPr>
          <w:instrText xml:space="preserve"> </w:instrText>
        </w:r>
        <w:r>
          <w:rPr>
            <w:noProof/>
          </w:rPr>
          <w:instrText>HYPERLINK \l "_Toc507665719"</w:instrText>
        </w:r>
        <w:r w:rsidRPr="00E116FD">
          <w:rPr>
            <w:rStyle w:val="Hyperlink"/>
            <w:noProof/>
          </w:rPr>
          <w:instrText xml:space="preserve"> </w:instrText>
        </w:r>
        <w:r w:rsidRPr="00E116FD">
          <w:rPr>
            <w:rStyle w:val="Hyperlink"/>
            <w:noProof/>
          </w:rPr>
          <w:fldChar w:fldCharType="separate"/>
        </w:r>
        <w:r w:rsidRPr="00E116FD">
          <w:rPr>
            <w:rStyle w:val="Hyperlink"/>
            <w:noProof/>
          </w:rPr>
          <w:t>1.2</w:t>
        </w:r>
        <w:r>
          <w:rPr>
            <w:rFonts w:asciiTheme="minorHAnsi" w:eastAsiaTheme="minorEastAsia" w:hAnsiTheme="minorHAnsi" w:cstheme="minorBidi"/>
            <w:noProof/>
            <w:sz w:val="22"/>
            <w:szCs w:val="22"/>
            <w:lang w:val="de-DE" w:eastAsia="de-DE"/>
          </w:rPr>
          <w:tab/>
        </w:r>
        <w:r w:rsidRPr="00E116FD">
          <w:rPr>
            <w:rStyle w:val="Hyperlink"/>
            <w:noProof/>
          </w:rPr>
          <w:t>Purpose of Record Working Time</w:t>
        </w:r>
        <w:r>
          <w:rPr>
            <w:noProof/>
            <w:webHidden/>
          </w:rPr>
          <w:tab/>
        </w:r>
        <w:r>
          <w:rPr>
            <w:noProof/>
            <w:webHidden/>
          </w:rPr>
          <w:fldChar w:fldCharType="begin"/>
        </w:r>
        <w:r>
          <w:rPr>
            <w:noProof/>
            <w:webHidden/>
          </w:rPr>
          <w:instrText xml:space="preserve"> PAGEREF _Toc507665719 \h </w:instrText>
        </w:r>
      </w:ins>
      <w:r>
        <w:rPr>
          <w:noProof/>
          <w:webHidden/>
        </w:rPr>
      </w:r>
      <w:r>
        <w:rPr>
          <w:noProof/>
          <w:webHidden/>
        </w:rPr>
        <w:fldChar w:fldCharType="separate"/>
      </w:r>
      <w:ins w:id="12" w:author="Author" w:date="2018-03-01T11:06:00Z">
        <w:r>
          <w:rPr>
            <w:noProof/>
            <w:webHidden/>
          </w:rPr>
          <w:t>4</w:t>
        </w:r>
        <w:r>
          <w:rPr>
            <w:noProof/>
            <w:webHidden/>
          </w:rPr>
          <w:fldChar w:fldCharType="end"/>
        </w:r>
        <w:r w:rsidRPr="00E116FD">
          <w:rPr>
            <w:rStyle w:val="Hyperlink"/>
            <w:noProof/>
          </w:rPr>
          <w:fldChar w:fldCharType="end"/>
        </w:r>
      </w:ins>
    </w:p>
    <w:p w14:paraId="48657CA8" w14:textId="2F01EEE7" w:rsidR="00991170" w:rsidRDefault="00991170">
      <w:pPr>
        <w:pStyle w:val="TOC1"/>
        <w:rPr>
          <w:ins w:id="13" w:author="Author" w:date="2018-03-01T11:06:00Z"/>
          <w:rFonts w:asciiTheme="minorHAnsi" w:eastAsiaTheme="minorEastAsia" w:hAnsiTheme="minorHAnsi" w:cstheme="minorBidi"/>
          <w:noProof/>
          <w:sz w:val="22"/>
          <w:szCs w:val="22"/>
          <w:lang w:val="de-DE" w:eastAsia="de-DE"/>
        </w:rPr>
      </w:pPr>
      <w:ins w:id="14" w:author="Author" w:date="2018-03-01T11:06:00Z">
        <w:r w:rsidRPr="00E116FD">
          <w:rPr>
            <w:rStyle w:val="Hyperlink"/>
            <w:noProof/>
          </w:rPr>
          <w:fldChar w:fldCharType="begin"/>
        </w:r>
        <w:r w:rsidRPr="00E116FD">
          <w:rPr>
            <w:rStyle w:val="Hyperlink"/>
            <w:noProof/>
          </w:rPr>
          <w:instrText xml:space="preserve"> </w:instrText>
        </w:r>
        <w:r>
          <w:rPr>
            <w:noProof/>
          </w:rPr>
          <w:instrText>HYPERLINK \l "_Toc507665720"</w:instrText>
        </w:r>
        <w:r w:rsidRPr="00E116FD">
          <w:rPr>
            <w:rStyle w:val="Hyperlink"/>
            <w:noProof/>
          </w:rPr>
          <w:instrText xml:space="preserve"> </w:instrText>
        </w:r>
        <w:r w:rsidRPr="00E116FD">
          <w:rPr>
            <w:rStyle w:val="Hyperlink"/>
            <w:noProof/>
          </w:rPr>
          <w:fldChar w:fldCharType="separate"/>
        </w:r>
        <w:r w:rsidRPr="00E116FD">
          <w:rPr>
            <w:rStyle w:val="Hyperlink"/>
            <w:noProof/>
          </w:rPr>
          <w:t>2</w:t>
        </w:r>
        <w:r>
          <w:rPr>
            <w:rFonts w:asciiTheme="minorHAnsi" w:eastAsiaTheme="minorEastAsia" w:hAnsiTheme="minorHAnsi" w:cstheme="minorBidi"/>
            <w:noProof/>
            <w:sz w:val="22"/>
            <w:szCs w:val="22"/>
            <w:lang w:val="de-DE" w:eastAsia="de-DE"/>
          </w:rPr>
          <w:tab/>
        </w:r>
        <w:r w:rsidRPr="00E116FD">
          <w:rPr>
            <w:rStyle w:val="Hyperlink"/>
            <w:noProof/>
          </w:rPr>
          <w:t>Prerequisites</w:t>
        </w:r>
        <w:r>
          <w:rPr>
            <w:noProof/>
            <w:webHidden/>
          </w:rPr>
          <w:tab/>
        </w:r>
        <w:r>
          <w:rPr>
            <w:noProof/>
            <w:webHidden/>
          </w:rPr>
          <w:fldChar w:fldCharType="begin"/>
        </w:r>
        <w:r>
          <w:rPr>
            <w:noProof/>
            <w:webHidden/>
          </w:rPr>
          <w:instrText xml:space="preserve"> PAGEREF _Toc507665720 \h </w:instrText>
        </w:r>
      </w:ins>
      <w:r>
        <w:rPr>
          <w:noProof/>
          <w:webHidden/>
        </w:rPr>
      </w:r>
      <w:r>
        <w:rPr>
          <w:noProof/>
          <w:webHidden/>
        </w:rPr>
        <w:fldChar w:fldCharType="separate"/>
      </w:r>
      <w:ins w:id="15" w:author="Author" w:date="2018-03-01T11:06:00Z">
        <w:r>
          <w:rPr>
            <w:noProof/>
            <w:webHidden/>
          </w:rPr>
          <w:t>6</w:t>
        </w:r>
        <w:r>
          <w:rPr>
            <w:noProof/>
            <w:webHidden/>
          </w:rPr>
          <w:fldChar w:fldCharType="end"/>
        </w:r>
        <w:r w:rsidRPr="00E116FD">
          <w:rPr>
            <w:rStyle w:val="Hyperlink"/>
            <w:noProof/>
          </w:rPr>
          <w:fldChar w:fldCharType="end"/>
        </w:r>
      </w:ins>
    </w:p>
    <w:p w14:paraId="786C16FD" w14:textId="229804E3" w:rsidR="00991170" w:rsidRDefault="00991170">
      <w:pPr>
        <w:pStyle w:val="TOC2"/>
        <w:rPr>
          <w:ins w:id="16" w:author="Author" w:date="2018-03-01T11:06:00Z"/>
          <w:rFonts w:asciiTheme="minorHAnsi" w:eastAsiaTheme="minorEastAsia" w:hAnsiTheme="minorHAnsi" w:cstheme="minorBidi"/>
          <w:noProof/>
          <w:sz w:val="22"/>
          <w:szCs w:val="22"/>
          <w:lang w:val="de-DE" w:eastAsia="de-DE"/>
        </w:rPr>
      </w:pPr>
      <w:ins w:id="17" w:author="Author" w:date="2018-03-01T11:06:00Z">
        <w:r w:rsidRPr="00E116FD">
          <w:rPr>
            <w:rStyle w:val="Hyperlink"/>
            <w:noProof/>
          </w:rPr>
          <w:fldChar w:fldCharType="begin"/>
        </w:r>
        <w:r w:rsidRPr="00E116FD">
          <w:rPr>
            <w:rStyle w:val="Hyperlink"/>
            <w:noProof/>
          </w:rPr>
          <w:instrText xml:space="preserve"> </w:instrText>
        </w:r>
        <w:r>
          <w:rPr>
            <w:noProof/>
          </w:rPr>
          <w:instrText>HYPERLINK \l "_Toc507665721"</w:instrText>
        </w:r>
        <w:r w:rsidRPr="00E116FD">
          <w:rPr>
            <w:rStyle w:val="Hyperlink"/>
            <w:noProof/>
          </w:rPr>
          <w:instrText xml:space="preserve"> </w:instrText>
        </w:r>
        <w:r w:rsidRPr="00E116FD">
          <w:rPr>
            <w:rStyle w:val="Hyperlink"/>
            <w:noProof/>
          </w:rPr>
          <w:fldChar w:fldCharType="separate"/>
        </w:r>
        <w:r w:rsidRPr="00E116FD">
          <w:rPr>
            <w:rStyle w:val="Hyperlink"/>
            <w:noProof/>
          </w:rPr>
          <w:t>2.1</w:t>
        </w:r>
        <w:r>
          <w:rPr>
            <w:rFonts w:asciiTheme="minorHAnsi" w:eastAsiaTheme="minorEastAsia" w:hAnsiTheme="minorHAnsi" w:cstheme="minorBidi"/>
            <w:noProof/>
            <w:sz w:val="22"/>
            <w:szCs w:val="22"/>
            <w:lang w:val="de-DE" w:eastAsia="de-DE"/>
          </w:rPr>
          <w:tab/>
        </w:r>
        <w:r w:rsidRPr="00E116FD">
          <w:rPr>
            <w:rStyle w:val="Hyperlink"/>
            <w:noProof/>
          </w:rPr>
          <w:t>Configuration</w:t>
        </w:r>
        <w:r>
          <w:rPr>
            <w:noProof/>
            <w:webHidden/>
          </w:rPr>
          <w:tab/>
        </w:r>
        <w:r>
          <w:rPr>
            <w:noProof/>
            <w:webHidden/>
          </w:rPr>
          <w:fldChar w:fldCharType="begin"/>
        </w:r>
        <w:r>
          <w:rPr>
            <w:noProof/>
            <w:webHidden/>
          </w:rPr>
          <w:instrText xml:space="preserve"> PAGEREF _Toc507665721 \h </w:instrText>
        </w:r>
      </w:ins>
      <w:r>
        <w:rPr>
          <w:noProof/>
          <w:webHidden/>
        </w:rPr>
      </w:r>
      <w:r>
        <w:rPr>
          <w:noProof/>
          <w:webHidden/>
        </w:rPr>
        <w:fldChar w:fldCharType="separate"/>
      </w:r>
      <w:ins w:id="18" w:author="Author" w:date="2018-03-01T11:06:00Z">
        <w:r>
          <w:rPr>
            <w:noProof/>
            <w:webHidden/>
          </w:rPr>
          <w:t>6</w:t>
        </w:r>
        <w:r>
          <w:rPr>
            <w:noProof/>
            <w:webHidden/>
          </w:rPr>
          <w:fldChar w:fldCharType="end"/>
        </w:r>
        <w:r w:rsidRPr="00E116FD">
          <w:rPr>
            <w:rStyle w:val="Hyperlink"/>
            <w:noProof/>
          </w:rPr>
          <w:fldChar w:fldCharType="end"/>
        </w:r>
      </w:ins>
    </w:p>
    <w:p w14:paraId="65BADF92" w14:textId="43D26C3A" w:rsidR="00991170" w:rsidRDefault="00991170">
      <w:pPr>
        <w:pStyle w:val="TOC2"/>
        <w:rPr>
          <w:ins w:id="19" w:author="Author" w:date="2018-03-01T11:06:00Z"/>
          <w:rFonts w:asciiTheme="minorHAnsi" w:eastAsiaTheme="minorEastAsia" w:hAnsiTheme="minorHAnsi" w:cstheme="minorBidi"/>
          <w:noProof/>
          <w:sz w:val="22"/>
          <w:szCs w:val="22"/>
          <w:lang w:val="de-DE" w:eastAsia="de-DE"/>
        </w:rPr>
      </w:pPr>
      <w:ins w:id="20" w:author="Author" w:date="2018-03-01T11:06:00Z">
        <w:r w:rsidRPr="00E116FD">
          <w:rPr>
            <w:rStyle w:val="Hyperlink"/>
            <w:noProof/>
          </w:rPr>
          <w:fldChar w:fldCharType="begin"/>
        </w:r>
        <w:r w:rsidRPr="00E116FD">
          <w:rPr>
            <w:rStyle w:val="Hyperlink"/>
            <w:noProof/>
          </w:rPr>
          <w:instrText xml:space="preserve"> </w:instrText>
        </w:r>
        <w:r>
          <w:rPr>
            <w:noProof/>
          </w:rPr>
          <w:instrText>HYPERLINK \l "_Toc507665722"</w:instrText>
        </w:r>
        <w:r w:rsidRPr="00E116FD">
          <w:rPr>
            <w:rStyle w:val="Hyperlink"/>
            <w:noProof/>
          </w:rPr>
          <w:instrText xml:space="preserve"> </w:instrText>
        </w:r>
        <w:r w:rsidRPr="00E116FD">
          <w:rPr>
            <w:rStyle w:val="Hyperlink"/>
            <w:noProof/>
          </w:rPr>
          <w:fldChar w:fldCharType="separate"/>
        </w:r>
        <w:r w:rsidRPr="00E116FD">
          <w:rPr>
            <w:rStyle w:val="Hyperlink"/>
            <w:noProof/>
          </w:rPr>
          <w:t>2.2</w:t>
        </w:r>
        <w:r>
          <w:rPr>
            <w:rFonts w:asciiTheme="minorHAnsi" w:eastAsiaTheme="minorEastAsia" w:hAnsiTheme="minorHAnsi" w:cstheme="minorBidi"/>
            <w:noProof/>
            <w:sz w:val="22"/>
            <w:szCs w:val="22"/>
            <w:lang w:val="de-DE" w:eastAsia="de-DE"/>
          </w:rPr>
          <w:tab/>
        </w:r>
        <w:r w:rsidRPr="00E116FD">
          <w:rPr>
            <w:rStyle w:val="Hyperlink"/>
            <w:noProof/>
          </w:rPr>
          <w:t>System Access</w:t>
        </w:r>
        <w:r>
          <w:rPr>
            <w:noProof/>
            <w:webHidden/>
          </w:rPr>
          <w:tab/>
        </w:r>
        <w:r>
          <w:rPr>
            <w:noProof/>
            <w:webHidden/>
          </w:rPr>
          <w:fldChar w:fldCharType="begin"/>
        </w:r>
        <w:r>
          <w:rPr>
            <w:noProof/>
            <w:webHidden/>
          </w:rPr>
          <w:instrText xml:space="preserve"> PAGEREF _Toc507665722 \h </w:instrText>
        </w:r>
      </w:ins>
      <w:r>
        <w:rPr>
          <w:noProof/>
          <w:webHidden/>
        </w:rPr>
      </w:r>
      <w:r>
        <w:rPr>
          <w:noProof/>
          <w:webHidden/>
        </w:rPr>
        <w:fldChar w:fldCharType="separate"/>
      </w:r>
      <w:ins w:id="21" w:author="Author" w:date="2018-03-01T11:06:00Z">
        <w:r>
          <w:rPr>
            <w:noProof/>
            <w:webHidden/>
          </w:rPr>
          <w:t>6</w:t>
        </w:r>
        <w:r>
          <w:rPr>
            <w:noProof/>
            <w:webHidden/>
          </w:rPr>
          <w:fldChar w:fldCharType="end"/>
        </w:r>
        <w:r w:rsidRPr="00E116FD">
          <w:rPr>
            <w:rStyle w:val="Hyperlink"/>
            <w:noProof/>
          </w:rPr>
          <w:fldChar w:fldCharType="end"/>
        </w:r>
      </w:ins>
    </w:p>
    <w:p w14:paraId="4D1FC106" w14:textId="15B78F23" w:rsidR="00991170" w:rsidRDefault="00991170">
      <w:pPr>
        <w:pStyle w:val="TOC2"/>
        <w:rPr>
          <w:ins w:id="22" w:author="Author" w:date="2018-03-01T11:06:00Z"/>
          <w:rFonts w:asciiTheme="minorHAnsi" w:eastAsiaTheme="minorEastAsia" w:hAnsiTheme="minorHAnsi" w:cstheme="minorBidi"/>
          <w:noProof/>
          <w:sz w:val="22"/>
          <w:szCs w:val="22"/>
          <w:lang w:val="de-DE" w:eastAsia="de-DE"/>
        </w:rPr>
      </w:pPr>
      <w:ins w:id="23" w:author="Author" w:date="2018-03-01T11:06:00Z">
        <w:r w:rsidRPr="00E116FD">
          <w:rPr>
            <w:rStyle w:val="Hyperlink"/>
            <w:noProof/>
          </w:rPr>
          <w:fldChar w:fldCharType="begin"/>
        </w:r>
        <w:r w:rsidRPr="00E116FD">
          <w:rPr>
            <w:rStyle w:val="Hyperlink"/>
            <w:noProof/>
          </w:rPr>
          <w:instrText xml:space="preserve"> </w:instrText>
        </w:r>
        <w:r>
          <w:rPr>
            <w:noProof/>
          </w:rPr>
          <w:instrText>HYPERLINK \l "_Toc507665723"</w:instrText>
        </w:r>
        <w:r w:rsidRPr="00E116FD">
          <w:rPr>
            <w:rStyle w:val="Hyperlink"/>
            <w:noProof/>
          </w:rPr>
          <w:instrText xml:space="preserve"> </w:instrText>
        </w:r>
        <w:r w:rsidRPr="00E116FD">
          <w:rPr>
            <w:rStyle w:val="Hyperlink"/>
            <w:noProof/>
          </w:rPr>
          <w:fldChar w:fldCharType="separate"/>
        </w:r>
        <w:r w:rsidRPr="00E116FD">
          <w:rPr>
            <w:rStyle w:val="Hyperlink"/>
            <w:noProof/>
          </w:rPr>
          <w:t>2.3</w:t>
        </w:r>
        <w:r>
          <w:rPr>
            <w:rFonts w:asciiTheme="minorHAnsi" w:eastAsiaTheme="minorEastAsia" w:hAnsiTheme="minorHAnsi" w:cstheme="minorBidi"/>
            <w:noProof/>
            <w:sz w:val="22"/>
            <w:szCs w:val="22"/>
            <w:lang w:val="de-DE" w:eastAsia="de-DE"/>
          </w:rPr>
          <w:tab/>
        </w:r>
        <w:r w:rsidRPr="00E116FD">
          <w:rPr>
            <w:rStyle w:val="Hyperlink"/>
            <w:noProof/>
          </w:rPr>
          <w:t>Roles</w:t>
        </w:r>
        <w:r>
          <w:rPr>
            <w:noProof/>
            <w:webHidden/>
          </w:rPr>
          <w:tab/>
        </w:r>
        <w:r>
          <w:rPr>
            <w:noProof/>
            <w:webHidden/>
          </w:rPr>
          <w:fldChar w:fldCharType="begin"/>
        </w:r>
        <w:r>
          <w:rPr>
            <w:noProof/>
            <w:webHidden/>
          </w:rPr>
          <w:instrText xml:space="preserve"> PAGEREF _Toc507665723 \h </w:instrText>
        </w:r>
      </w:ins>
      <w:r>
        <w:rPr>
          <w:noProof/>
          <w:webHidden/>
        </w:rPr>
      </w:r>
      <w:r>
        <w:rPr>
          <w:noProof/>
          <w:webHidden/>
        </w:rPr>
        <w:fldChar w:fldCharType="separate"/>
      </w:r>
      <w:ins w:id="24" w:author="Author" w:date="2018-03-01T11:06:00Z">
        <w:r>
          <w:rPr>
            <w:noProof/>
            <w:webHidden/>
          </w:rPr>
          <w:t>6</w:t>
        </w:r>
        <w:r>
          <w:rPr>
            <w:noProof/>
            <w:webHidden/>
          </w:rPr>
          <w:fldChar w:fldCharType="end"/>
        </w:r>
        <w:r w:rsidRPr="00E116FD">
          <w:rPr>
            <w:rStyle w:val="Hyperlink"/>
            <w:noProof/>
          </w:rPr>
          <w:fldChar w:fldCharType="end"/>
        </w:r>
      </w:ins>
    </w:p>
    <w:p w14:paraId="563CECFA" w14:textId="19876D39" w:rsidR="00991170" w:rsidRDefault="00991170">
      <w:pPr>
        <w:pStyle w:val="TOC2"/>
        <w:rPr>
          <w:ins w:id="25" w:author="Author" w:date="2018-03-01T11:06:00Z"/>
          <w:rFonts w:asciiTheme="minorHAnsi" w:eastAsiaTheme="minorEastAsia" w:hAnsiTheme="minorHAnsi" w:cstheme="minorBidi"/>
          <w:noProof/>
          <w:sz w:val="22"/>
          <w:szCs w:val="22"/>
          <w:lang w:val="de-DE" w:eastAsia="de-DE"/>
        </w:rPr>
      </w:pPr>
      <w:ins w:id="26" w:author="Author" w:date="2018-03-01T11:06:00Z">
        <w:r w:rsidRPr="00E116FD">
          <w:rPr>
            <w:rStyle w:val="Hyperlink"/>
            <w:noProof/>
          </w:rPr>
          <w:fldChar w:fldCharType="begin"/>
        </w:r>
        <w:r w:rsidRPr="00E116FD">
          <w:rPr>
            <w:rStyle w:val="Hyperlink"/>
            <w:noProof/>
          </w:rPr>
          <w:instrText xml:space="preserve"> </w:instrText>
        </w:r>
        <w:r>
          <w:rPr>
            <w:noProof/>
          </w:rPr>
          <w:instrText>HYPERLINK \l "_Toc507665724"</w:instrText>
        </w:r>
        <w:r w:rsidRPr="00E116FD">
          <w:rPr>
            <w:rStyle w:val="Hyperlink"/>
            <w:noProof/>
          </w:rPr>
          <w:instrText xml:space="preserve"> </w:instrText>
        </w:r>
        <w:r w:rsidRPr="00E116FD">
          <w:rPr>
            <w:rStyle w:val="Hyperlink"/>
            <w:noProof/>
          </w:rPr>
          <w:fldChar w:fldCharType="separate"/>
        </w:r>
        <w:r w:rsidRPr="00E116FD">
          <w:rPr>
            <w:rStyle w:val="Hyperlink"/>
            <w:noProof/>
          </w:rPr>
          <w:t>2.4</w:t>
        </w:r>
        <w:r>
          <w:rPr>
            <w:rFonts w:asciiTheme="minorHAnsi" w:eastAsiaTheme="minorEastAsia" w:hAnsiTheme="minorHAnsi" w:cstheme="minorBidi"/>
            <w:noProof/>
            <w:sz w:val="22"/>
            <w:szCs w:val="22"/>
            <w:lang w:val="de-DE" w:eastAsia="de-DE"/>
          </w:rPr>
          <w:tab/>
        </w:r>
        <w:r w:rsidRPr="00E116FD">
          <w:rPr>
            <w:rStyle w:val="Hyperlink"/>
            <w:noProof/>
          </w:rPr>
          <w:t>Master Data, Organizational Data, and Other Data</w:t>
        </w:r>
        <w:r>
          <w:rPr>
            <w:noProof/>
            <w:webHidden/>
          </w:rPr>
          <w:tab/>
        </w:r>
        <w:r>
          <w:rPr>
            <w:noProof/>
            <w:webHidden/>
          </w:rPr>
          <w:fldChar w:fldCharType="begin"/>
        </w:r>
        <w:r>
          <w:rPr>
            <w:noProof/>
            <w:webHidden/>
          </w:rPr>
          <w:instrText xml:space="preserve"> PAGEREF _Toc507665724 \h </w:instrText>
        </w:r>
      </w:ins>
      <w:r>
        <w:rPr>
          <w:noProof/>
          <w:webHidden/>
        </w:rPr>
      </w:r>
      <w:r>
        <w:rPr>
          <w:noProof/>
          <w:webHidden/>
        </w:rPr>
        <w:fldChar w:fldCharType="separate"/>
      </w:r>
      <w:ins w:id="27" w:author="Author" w:date="2018-03-01T11:06:00Z">
        <w:r>
          <w:rPr>
            <w:noProof/>
            <w:webHidden/>
          </w:rPr>
          <w:t>7</w:t>
        </w:r>
        <w:r>
          <w:rPr>
            <w:noProof/>
            <w:webHidden/>
          </w:rPr>
          <w:fldChar w:fldCharType="end"/>
        </w:r>
        <w:r w:rsidRPr="00E116FD">
          <w:rPr>
            <w:rStyle w:val="Hyperlink"/>
            <w:noProof/>
          </w:rPr>
          <w:fldChar w:fldCharType="end"/>
        </w:r>
      </w:ins>
    </w:p>
    <w:p w14:paraId="7A5C1EF0" w14:textId="3AF09058" w:rsidR="00991170" w:rsidRDefault="00991170">
      <w:pPr>
        <w:pStyle w:val="TOC2"/>
        <w:rPr>
          <w:ins w:id="28" w:author="Author" w:date="2018-03-01T11:06:00Z"/>
          <w:rFonts w:asciiTheme="minorHAnsi" w:eastAsiaTheme="minorEastAsia" w:hAnsiTheme="minorHAnsi" w:cstheme="minorBidi"/>
          <w:noProof/>
          <w:sz w:val="22"/>
          <w:szCs w:val="22"/>
          <w:lang w:val="de-DE" w:eastAsia="de-DE"/>
        </w:rPr>
      </w:pPr>
      <w:ins w:id="29" w:author="Author" w:date="2018-03-01T11:06:00Z">
        <w:r w:rsidRPr="00E116FD">
          <w:rPr>
            <w:rStyle w:val="Hyperlink"/>
            <w:noProof/>
          </w:rPr>
          <w:fldChar w:fldCharType="begin"/>
        </w:r>
        <w:r w:rsidRPr="00E116FD">
          <w:rPr>
            <w:rStyle w:val="Hyperlink"/>
            <w:noProof/>
          </w:rPr>
          <w:instrText xml:space="preserve"> </w:instrText>
        </w:r>
        <w:r>
          <w:rPr>
            <w:noProof/>
          </w:rPr>
          <w:instrText>HYPERLINK \l "_Toc507665725"</w:instrText>
        </w:r>
        <w:r w:rsidRPr="00E116FD">
          <w:rPr>
            <w:rStyle w:val="Hyperlink"/>
            <w:noProof/>
          </w:rPr>
          <w:instrText xml:space="preserve"> </w:instrText>
        </w:r>
        <w:r w:rsidRPr="00E116FD">
          <w:rPr>
            <w:rStyle w:val="Hyperlink"/>
            <w:noProof/>
          </w:rPr>
          <w:fldChar w:fldCharType="separate"/>
        </w:r>
        <w:r w:rsidRPr="00E116FD">
          <w:rPr>
            <w:rStyle w:val="Hyperlink"/>
            <w:noProof/>
          </w:rPr>
          <w:t>2.5</w:t>
        </w:r>
        <w:r>
          <w:rPr>
            <w:rFonts w:asciiTheme="minorHAnsi" w:eastAsiaTheme="minorEastAsia" w:hAnsiTheme="minorHAnsi" w:cstheme="minorBidi"/>
            <w:noProof/>
            <w:sz w:val="22"/>
            <w:szCs w:val="22"/>
            <w:lang w:val="de-DE" w:eastAsia="de-DE"/>
          </w:rPr>
          <w:tab/>
        </w:r>
        <w:r w:rsidRPr="00E116FD">
          <w:rPr>
            <w:rStyle w:val="Hyperlink"/>
            <w:noProof/>
          </w:rPr>
          <w:t>Business Conditions</w:t>
        </w:r>
        <w:r>
          <w:rPr>
            <w:noProof/>
            <w:webHidden/>
          </w:rPr>
          <w:tab/>
        </w:r>
        <w:r>
          <w:rPr>
            <w:noProof/>
            <w:webHidden/>
          </w:rPr>
          <w:fldChar w:fldCharType="begin"/>
        </w:r>
        <w:r>
          <w:rPr>
            <w:noProof/>
            <w:webHidden/>
          </w:rPr>
          <w:instrText xml:space="preserve"> PAGEREF _Toc507665725 \h </w:instrText>
        </w:r>
      </w:ins>
      <w:r>
        <w:rPr>
          <w:noProof/>
          <w:webHidden/>
        </w:rPr>
      </w:r>
      <w:r>
        <w:rPr>
          <w:noProof/>
          <w:webHidden/>
        </w:rPr>
        <w:fldChar w:fldCharType="separate"/>
      </w:r>
      <w:ins w:id="30" w:author="Author" w:date="2018-03-01T11:06:00Z">
        <w:r>
          <w:rPr>
            <w:noProof/>
            <w:webHidden/>
          </w:rPr>
          <w:t>7</w:t>
        </w:r>
        <w:r>
          <w:rPr>
            <w:noProof/>
            <w:webHidden/>
          </w:rPr>
          <w:fldChar w:fldCharType="end"/>
        </w:r>
        <w:r w:rsidRPr="00E116FD">
          <w:rPr>
            <w:rStyle w:val="Hyperlink"/>
            <w:noProof/>
          </w:rPr>
          <w:fldChar w:fldCharType="end"/>
        </w:r>
      </w:ins>
    </w:p>
    <w:p w14:paraId="3B1BE183" w14:textId="22926281" w:rsidR="00991170" w:rsidRDefault="00991170">
      <w:pPr>
        <w:pStyle w:val="TOC2"/>
        <w:rPr>
          <w:ins w:id="31" w:author="Author" w:date="2018-03-01T11:06:00Z"/>
          <w:rFonts w:asciiTheme="minorHAnsi" w:eastAsiaTheme="minorEastAsia" w:hAnsiTheme="minorHAnsi" w:cstheme="minorBidi"/>
          <w:noProof/>
          <w:sz w:val="22"/>
          <w:szCs w:val="22"/>
          <w:lang w:val="de-DE" w:eastAsia="de-DE"/>
        </w:rPr>
      </w:pPr>
      <w:ins w:id="32" w:author="Author" w:date="2018-03-01T11:06:00Z">
        <w:r w:rsidRPr="00E116FD">
          <w:rPr>
            <w:rStyle w:val="Hyperlink"/>
            <w:noProof/>
          </w:rPr>
          <w:fldChar w:fldCharType="begin"/>
        </w:r>
        <w:r w:rsidRPr="00E116FD">
          <w:rPr>
            <w:rStyle w:val="Hyperlink"/>
            <w:noProof/>
          </w:rPr>
          <w:instrText xml:space="preserve"> </w:instrText>
        </w:r>
        <w:r>
          <w:rPr>
            <w:noProof/>
          </w:rPr>
          <w:instrText>HYPERLINK \l "_Toc507665726"</w:instrText>
        </w:r>
        <w:r w:rsidRPr="00E116FD">
          <w:rPr>
            <w:rStyle w:val="Hyperlink"/>
            <w:noProof/>
          </w:rPr>
          <w:instrText xml:space="preserve"> </w:instrText>
        </w:r>
        <w:r w:rsidRPr="00E116FD">
          <w:rPr>
            <w:rStyle w:val="Hyperlink"/>
            <w:noProof/>
          </w:rPr>
          <w:fldChar w:fldCharType="separate"/>
        </w:r>
        <w:r w:rsidRPr="00E116FD">
          <w:rPr>
            <w:rStyle w:val="Hyperlink"/>
            <w:noProof/>
          </w:rPr>
          <w:t>2.6</w:t>
        </w:r>
        <w:r>
          <w:rPr>
            <w:rFonts w:asciiTheme="minorHAnsi" w:eastAsiaTheme="minorEastAsia" w:hAnsiTheme="minorHAnsi" w:cstheme="minorBidi"/>
            <w:noProof/>
            <w:sz w:val="22"/>
            <w:szCs w:val="22"/>
            <w:lang w:val="de-DE" w:eastAsia="de-DE"/>
          </w:rPr>
          <w:tab/>
        </w:r>
        <w:r w:rsidRPr="00E116FD">
          <w:rPr>
            <w:rStyle w:val="Hyperlink"/>
            <w:noProof/>
          </w:rPr>
          <w:t>Preliminary Steps</w:t>
        </w:r>
        <w:r>
          <w:rPr>
            <w:noProof/>
            <w:webHidden/>
          </w:rPr>
          <w:tab/>
        </w:r>
        <w:r>
          <w:rPr>
            <w:noProof/>
            <w:webHidden/>
          </w:rPr>
          <w:fldChar w:fldCharType="begin"/>
        </w:r>
        <w:r>
          <w:rPr>
            <w:noProof/>
            <w:webHidden/>
          </w:rPr>
          <w:instrText xml:space="preserve"> PAGEREF _Toc507665726 \h </w:instrText>
        </w:r>
      </w:ins>
      <w:r>
        <w:rPr>
          <w:noProof/>
          <w:webHidden/>
        </w:rPr>
      </w:r>
      <w:r>
        <w:rPr>
          <w:noProof/>
          <w:webHidden/>
        </w:rPr>
        <w:fldChar w:fldCharType="separate"/>
      </w:r>
      <w:ins w:id="33" w:author="Author" w:date="2018-03-01T11:06:00Z">
        <w:r>
          <w:rPr>
            <w:noProof/>
            <w:webHidden/>
          </w:rPr>
          <w:t>8</w:t>
        </w:r>
        <w:r>
          <w:rPr>
            <w:noProof/>
            <w:webHidden/>
          </w:rPr>
          <w:fldChar w:fldCharType="end"/>
        </w:r>
        <w:r w:rsidRPr="00E116FD">
          <w:rPr>
            <w:rStyle w:val="Hyperlink"/>
            <w:noProof/>
          </w:rPr>
          <w:fldChar w:fldCharType="end"/>
        </w:r>
      </w:ins>
    </w:p>
    <w:p w14:paraId="37A7300A" w14:textId="48EC9D62" w:rsidR="00991170" w:rsidRDefault="00991170">
      <w:pPr>
        <w:pStyle w:val="TOC3"/>
        <w:rPr>
          <w:ins w:id="34" w:author="Author" w:date="2018-03-01T11:06:00Z"/>
          <w:rFonts w:asciiTheme="minorHAnsi" w:eastAsiaTheme="minorEastAsia" w:hAnsiTheme="minorHAnsi" w:cstheme="minorBidi"/>
          <w:noProof/>
          <w:sz w:val="22"/>
          <w:szCs w:val="22"/>
          <w:lang w:val="de-DE" w:eastAsia="de-DE"/>
        </w:rPr>
      </w:pPr>
      <w:ins w:id="35" w:author="Author" w:date="2018-03-01T11:06:00Z">
        <w:r w:rsidRPr="00E116FD">
          <w:rPr>
            <w:rStyle w:val="Hyperlink"/>
            <w:noProof/>
          </w:rPr>
          <w:fldChar w:fldCharType="begin"/>
        </w:r>
        <w:r w:rsidRPr="00E116FD">
          <w:rPr>
            <w:rStyle w:val="Hyperlink"/>
            <w:noProof/>
          </w:rPr>
          <w:instrText xml:space="preserve"> </w:instrText>
        </w:r>
        <w:r>
          <w:rPr>
            <w:noProof/>
          </w:rPr>
          <w:instrText>HYPERLINK \l "_Toc507665727"</w:instrText>
        </w:r>
        <w:r w:rsidRPr="00E116FD">
          <w:rPr>
            <w:rStyle w:val="Hyperlink"/>
            <w:noProof/>
          </w:rPr>
          <w:instrText xml:space="preserve"> </w:instrText>
        </w:r>
        <w:r w:rsidRPr="00E116FD">
          <w:rPr>
            <w:rStyle w:val="Hyperlink"/>
            <w:noProof/>
          </w:rPr>
          <w:fldChar w:fldCharType="separate"/>
        </w:r>
        <w:r w:rsidRPr="00E116FD">
          <w:rPr>
            <w:rStyle w:val="Hyperlink"/>
            <w:noProof/>
          </w:rPr>
          <w:t>2.6.1</w:t>
        </w:r>
        <w:r>
          <w:rPr>
            <w:rFonts w:asciiTheme="minorHAnsi" w:eastAsiaTheme="minorEastAsia" w:hAnsiTheme="minorHAnsi" w:cstheme="minorBidi"/>
            <w:noProof/>
            <w:sz w:val="22"/>
            <w:szCs w:val="22"/>
            <w:lang w:val="de-DE" w:eastAsia="de-DE"/>
          </w:rPr>
          <w:tab/>
        </w:r>
        <w:r w:rsidRPr="00E116FD">
          <w:rPr>
            <w:rStyle w:val="Hyperlink"/>
            <w:noProof/>
          </w:rPr>
          <w:t>Maintaining Time Profile</w:t>
        </w:r>
        <w:r>
          <w:rPr>
            <w:noProof/>
            <w:webHidden/>
          </w:rPr>
          <w:tab/>
        </w:r>
        <w:r>
          <w:rPr>
            <w:noProof/>
            <w:webHidden/>
          </w:rPr>
          <w:fldChar w:fldCharType="begin"/>
        </w:r>
        <w:r>
          <w:rPr>
            <w:noProof/>
            <w:webHidden/>
          </w:rPr>
          <w:instrText xml:space="preserve"> PAGEREF _Toc507665727 \h </w:instrText>
        </w:r>
      </w:ins>
      <w:r>
        <w:rPr>
          <w:noProof/>
          <w:webHidden/>
        </w:rPr>
      </w:r>
      <w:r>
        <w:rPr>
          <w:noProof/>
          <w:webHidden/>
        </w:rPr>
        <w:fldChar w:fldCharType="separate"/>
      </w:r>
      <w:ins w:id="36" w:author="Author" w:date="2018-03-01T11:06:00Z">
        <w:r>
          <w:rPr>
            <w:noProof/>
            <w:webHidden/>
          </w:rPr>
          <w:t>8</w:t>
        </w:r>
        <w:r>
          <w:rPr>
            <w:noProof/>
            <w:webHidden/>
          </w:rPr>
          <w:fldChar w:fldCharType="end"/>
        </w:r>
        <w:r w:rsidRPr="00E116FD">
          <w:rPr>
            <w:rStyle w:val="Hyperlink"/>
            <w:noProof/>
          </w:rPr>
          <w:fldChar w:fldCharType="end"/>
        </w:r>
      </w:ins>
    </w:p>
    <w:p w14:paraId="23EAB41F" w14:textId="4528B6CD" w:rsidR="00991170" w:rsidRDefault="00991170">
      <w:pPr>
        <w:pStyle w:val="TOC3"/>
        <w:rPr>
          <w:ins w:id="37" w:author="Author" w:date="2018-03-01T11:06:00Z"/>
          <w:rFonts w:asciiTheme="minorHAnsi" w:eastAsiaTheme="minorEastAsia" w:hAnsiTheme="minorHAnsi" w:cstheme="minorBidi"/>
          <w:noProof/>
          <w:sz w:val="22"/>
          <w:szCs w:val="22"/>
          <w:lang w:val="de-DE" w:eastAsia="de-DE"/>
        </w:rPr>
      </w:pPr>
      <w:ins w:id="38" w:author="Author" w:date="2018-03-01T11:06:00Z">
        <w:r w:rsidRPr="00E116FD">
          <w:rPr>
            <w:rStyle w:val="Hyperlink"/>
            <w:noProof/>
          </w:rPr>
          <w:fldChar w:fldCharType="begin"/>
        </w:r>
        <w:r w:rsidRPr="00E116FD">
          <w:rPr>
            <w:rStyle w:val="Hyperlink"/>
            <w:noProof/>
          </w:rPr>
          <w:instrText xml:space="preserve"> </w:instrText>
        </w:r>
        <w:r>
          <w:rPr>
            <w:noProof/>
          </w:rPr>
          <w:instrText>HYPERLINK \l "_Toc507665728"</w:instrText>
        </w:r>
        <w:r w:rsidRPr="00E116FD">
          <w:rPr>
            <w:rStyle w:val="Hyperlink"/>
            <w:noProof/>
          </w:rPr>
          <w:instrText xml:space="preserve"> </w:instrText>
        </w:r>
        <w:r w:rsidRPr="00E116FD">
          <w:rPr>
            <w:rStyle w:val="Hyperlink"/>
            <w:noProof/>
          </w:rPr>
          <w:fldChar w:fldCharType="separate"/>
        </w:r>
        <w:r w:rsidRPr="00E116FD">
          <w:rPr>
            <w:rStyle w:val="Hyperlink"/>
            <w:noProof/>
          </w:rPr>
          <w:t>2.6.2</w:t>
        </w:r>
        <w:r>
          <w:rPr>
            <w:rFonts w:asciiTheme="minorHAnsi" w:eastAsiaTheme="minorEastAsia" w:hAnsiTheme="minorHAnsi" w:cstheme="minorBidi"/>
            <w:noProof/>
            <w:sz w:val="22"/>
            <w:szCs w:val="22"/>
            <w:lang w:val="de-DE" w:eastAsia="de-DE"/>
          </w:rPr>
          <w:tab/>
        </w:r>
        <w:r w:rsidRPr="00E116FD">
          <w:rPr>
            <w:rStyle w:val="Hyperlink"/>
            <w:noProof/>
          </w:rPr>
          <w:t>Maintaining Employee Time Sheet Fields</w:t>
        </w:r>
        <w:r>
          <w:rPr>
            <w:noProof/>
            <w:webHidden/>
          </w:rPr>
          <w:tab/>
        </w:r>
        <w:r>
          <w:rPr>
            <w:noProof/>
            <w:webHidden/>
          </w:rPr>
          <w:fldChar w:fldCharType="begin"/>
        </w:r>
        <w:r>
          <w:rPr>
            <w:noProof/>
            <w:webHidden/>
          </w:rPr>
          <w:instrText xml:space="preserve"> PAGEREF _Toc507665728 \h </w:instrText>
        </w:r>
      </w:ins>
      <w:r>
        <w:rPr>
          <w:noProof/>
          <w:webHidden/>
        </w:rPr>
      </w:r>
      <w:r>
        <w:rPr>
          <w:noProof/>
          <w:webHidden/>
        </w:rPr>
        <w:fldChar w:fldCharType="separate"/>
      </w:r>
      <w:ins w:id="39" w:author="Author" w:date="2018-03-01T11:06:00Z">
        <w:r>
          <w:rPr>
            <w:noProof/>
            <w:webHidden/>
          </w:rPr>
          <w:t>8</w:t>
        </w:r>
        <w:r>
          <w:rPr>
            <w:noProof/>
            <w:webHidden/>
          </w:rPr>
          <w:fldChar w:fldCharType="end"/>
        </w:r>
        <w:r w:rsidRPr="00E116FD">
          <w:rPr>
            <w:rStyle w:val="Hyperlink"/>
            <w:noProof/>
          </w:rPr>
          <w:fldChar w:fldCharType="end"/>
        </w:r>
      </w:ins>
    </w:p>
    <w:p w14:paraId="7E0CBD7C" w14:textId="3B752E36" w:rsidR="00991170" w:rsidRDefault="00991170">
      <w:pPr>
        <w:pStyle w:val="TOC3"/>
        <w:rPr>
          <w:ins w:id="40" w:author="Author" w:date="2018-03-01T11:06:00Z"/>
          <w:rFonts w:asciiTheme="minorHAnsi" w:eastAsiaTheme="minorEastAsia" w:hAnsiTheme="minorHAnsi" w:cstheme="minorBidi"/>
          <w:noProof/>
          <w:sz w:val="22"/>
          <w:szCs w:val="22"/>
          <w:lang w:val="de-DE" w:eastAsia="de-DE"/>
        </w:rPr>
      </w:pPr>
      <w:ins w:id="41" w:author="Author" w:date="2018-03-01T11:06:00Z">
        <w:r w:rsidRPr="00E116FD">
          <w:rPr>
            <w:rStyle w:val="Hyperlink"/>
            <w:noProof/>
          </w:rPr>
          <w:fldChar w:fldCharType="begin"/>
        </w:r>
        <w:r w:rsidRPr="00E116FD">
          <w:rPr>
            <w:rStyle w:val="Hyperlink"/>
            <w:noProof/>
          </w:rPr>
          <w:instrText xml:space="preserve"> </w:instrText>
        </w:r>
        <w:r>
          <w:rPr>
            <w:noProof/>
          </w:rPr>
          <w:instrText>HYPERLINK \l "_Toc507665729"</w:instrText>
        </w:r>
        <w:r w:rsidRPr="00E116FD">
          <w:rPr>
            <w:rStyle w:val="Hyperlink"/>
            <w:noProof/>
          </w:rPr>
          <w:instrText xml:space="preserve"> </w:instrText>
        </w:r>
        <w:r w:rsidRPr="00E116FD">
          <w:rPr>
            <w:rStyle w:val="Hyperlink"/>
            <w:noProof/>
          </w:rPr>
          <w:fldChar w:fldCharType="separate"/>
        </w:r>
        <w:r w:rsidRPr="00E116FD">
          <w:rPr>
            <w:rStyle w:val="Hyperlink"/>
            <w:noProof/>
          </w:rPr>
          <w:t>2.6.3</w:t>
        </w:r>
        <w:r>
          <w:rPr>
            <w:rFonts w:asciiTheme="minorHAnsi" w:eastAsiaTheme="minorEastAsia" w:hAnsiTheme="minorHAnsi" w:cstheme="minorBidi"/>
            <w:noProof/>
            <w:sz w:val="22"/>
            <w:szCs w:val="22"/>
            <w:lang w:val="de-DE" w:eastAsia="de-DE"/>
          </w:rPr>
          <w:tab/>
        </w:r>
        <w:r w:rsidRPr="00E116FD">
          <w:rPr>
            <w:rStyle w:val="Hyperlink"/>
            <w:noProof/>
          </w:rPr>
          <w:t>Maintaining Balances for Absences</w:t>
        </w:r>
        <w:r>
          <w:rPr>
            <w:noProof/>
            <w:webHidden/>
          </w:rPr>
          <w:tab/>
        </w:r>
        <w:r>
          <w:rPr>
            <w:noProof/>
            <w:webHidden/>
          </w:rPr>
          <w:fldChar w:fldCharType="begin"/>
        </w:r>
        <w:r>
          <w:rPr>
            <w:noProof/>
            <w:webHidden/>
          </w:rPr>
          <w:instrText xml:space="preserve"> PAGEREF _Toc507665729 \h </w:instrText>
        </w:r>
      </w:ins>
      <w:r>
        <w:rPr>
          <w:noProof/>
          <w:webHidden/>
        </w:rPr>
      </w:r>
      <w:r>
        <w:rPr>
          <w:noProof/>
          <w:webHidden/>
        </w:rPr>
        <w:fldChar w:fldCharType="separate"/>
      </w:r>
      <w:ins w:id="42" w:author="Author" w:date="2018-03-01T11:06:00Z">
        <w:r>
          <w:rPr>
            <w:noProof/>
            <w:webHidden/>
          </w:rPr>
          <w:t>11</w:t>
        </w:r>
        <w:r>
          <w:rPr>
            <w:noProof/>
            <w:webHidden/>
          </w:rPr>
          <w:fldChar w:fldCharType="end"/>
        </w:r>
        <w:r w:rsidRPr="00E116FD">
          <w:rPr>
            <w:rStyle w:val="Hyperlink"/>
            <w:noProof/>
          </w:rPr>
          <w:fldChar w:fldCharType="end"/>
        </w:r>
      </w:ins>
    </w:p>
    <w:p w14:paraId="49CE2F0A" w14:textId="35712CBB" w:rsidR="00991170" w:rsidRDefault="00991170">
      <w:pPr>
        <w:pStyle w:val="TOC3"/>
        <w:rPr>
          <w:ins w:id="43" w:author="Author" w:date="2018-03-01T11:06:00Z"/>
          <w:rFonts w:asciiTheme="minorHAnsi" w:eastAsiaTheme="minorEastAsia" w:hAnsiTheme="minorHAnsi" w:cstheme="minorBidi"/>
          <w:noProof/>
          <w:sz w:val="22"/>
          <w:szCs w:val="22"/>
          <w:lang w:val="de-DE" w:eastAsia="de-DE"/>
        </w:rPr>
      </w:pPr>
      <w:ins w:id="44" w:author="Author" w:date="2018-03-01T11:06:00Z">
        <w:r w:rsidRPr="00E116FD">
          <w:rPr>
            <w:rStyle w:val="Hyperlink"/>
            <w:noProof/>
          </w:rPr>
          <w:fldChar w:fldCharType="begin"/>
        </w:r>
        <w:r w:rsidRPr="00E116FD">
          <w:rPr>
            <w:rStyle w:val="Hyperlink"/>
            <w:noProof/>
          </w:rPr>
          <w:instrText xml:space="preserve"> </w:instrText>
        </w:r>
        <w:r>
          <w:rPr>
            <w:noProof/>
          </w:rPr>
          <w:instrText>HYPERLINK \l "_Toc507665730"</w:instrText>
        </w:r>
        <w:r w:rsidRPr="00E116FD">
          <w:rPr>
            <w:rStyle w:val="Hyperlink"/>
            <w:noProof/>
          </w:rPr>
          <w:instrText xml:space="preserve"> </w:instrText>
        </w:r>
        <w:r w:rsidRPr="00E116FD">
          <w:rPr>
            <w:rStyle w:val="Hyperlink"/>
            <w:noProof/>
          </w:rPr>
          <w:fldChar w:fldCharType="separate"/>
        </w:r>
        <w:r w:rsidRPr="00E116FD">
          <w:rPr>
            <w:rStyle w:val="Hyperlink"/>
            <w:noProof/>
          </w:rPr>
          <w:t>2.6.4</w:t>
        </w:r>
        <w:r>
          <w:rPr>
            <w:rFonts w:asciiTheme="minorHAnsi" w:eastAsiaTheme="minorEastAsia" w:hAnsiTheme="minorHAnsi" w:cstheme="minorBidi"/>
            <w:noProof/>
            <w:sz w:val="22"/>
            <w:szCs w:val="22"/>
            <w:lang w:val="de-DE" w:eastAsia="de-DE"/>
          </w:rPr>
          <w:tab/>
        </w:r>
        <w:r w:rsidRPr="00E116FD">
          <w:rPr>
            <w:rStyle w:val="Hyperlink"/>
            <w:noProof/>
          </w:rPr>
          <w:t>Function Time Off in Lieu</w:t>
        </w:r>
        <w:r>
          <w:rPr>
            <w:noProof/>
            <w:webHidden/>
          </w:rPr>
          <w:tab/>
        </w:r>
        <w:r>
          <w:rPr>
            <w:noProof/>
            <w:webHidden/>
          </w:rPr>
          <w:fldChar w:fldCharType="begin"/>
        </w:r>
        <w:r>
          <w:rPr>
            <w:noProof/>
            <w:webHidden/>
          </w:rPr>
          <w:instrText xml:space="preserve"> PAGEREF _Toc507665730 \h </w:instrText>
        </w:r>
      </w:ins>
      <w:r>
        <w:rPr>
          <w:noProof/>
          <w:webHidden/>
        </w:rPr>
      </w:r>
      <w:r>
        <w:rPr>
          <w:noProof/>
          <w:webHidden/>
        </w:rPr>
        <w:fldChar w:fldCharType="separate"/>
      </w:r>
      <w:ins w:id="45" w:author="Author" w:date="2018-03-01T11:06:00Z">
        <w:r>
          <w:rPr>
            <w:noProof/>
            <w:webHidden/>
          </w:rPr>
          <w:t>12</w:t>
        </w:r>
        <w:r>
          <w:rPr>
            <w:noProof/>
            <w:webHidden/>
          </w:rPr>
          <w:fldChar w:fldCharType="end"/>
        </w:r>
        <w:r w:rsidRPr="00E116FD">
          <w:rPr>
            <w:rStyle w:val="Hyperlink"/>
            <w:noProof/>
          </w:rPr>
          <w:fldChar w:fldCharType="end"/>
        </w:r>
      </w:ins>
    </w:p>
    <w:p w14:paraId="05EF692E" w14:textId="693A9672" w:rsidR="00991170" w:rsidRDefault="00991170">
      <w:pPr>
        <w:pStyle w:val="TOC3"/>
        <w:rPr>
          <w:ins w:id="46" w:author="Author" w:date="2018-03-01T11:06:00Z"/>
          <w:rFonts w:asciiTheme="minorHAnsi" w:eastAsiaTheme="minorEastAsia" w:hAnsiTheme="minorHAnsi" w:cstheme="minorBidi"/>
          <w:noProof/>
          <w:sz w:val="22"/>
          <w:szCs w:val="22"/>
          <w:lang w:val="de-DE" w:eastAsia="de-DE"/>
        </w:rPr>
      </w:pPr>
      <w:ins w:id="47" w:author="Author" w:date="2018-03-01T11:06:00Z">
        <w:r w:rsidRPr="00E116FD">
          <w:rPr>
            <w:rStyle w:val="Hyperlink"/>
            <w:noProof/>
          </w:rPr>
          <w:fldChar w:fldCharType="begin"/>
        </w:r>
        <w:r w:rsidRPr="00E116FD">
          <w:rPr>
            <w:rStyle w:val="Hyperlink"/>
            <w:noProof/>
          </w:rPr>
          <w:instrText xml:space="preserve"> </w:instrText>
        </w:r>
        <w:r>
          <w:rPr>
            <w:noProof/>
          </w:rPr>
          <w:instrText>HYPERLINK \l "_Toc507665731"</w:instrText>
        </w:r>
        <w:r w:rsidRPr="00E116FD">
          <w:rPr>
            <w:rStyle w:val="Hyperlink"/>
            <w:noProof/>
          </w:rPr>
          <w:instrText xml:space="preserve"> </w:instrText>
        </w:r>
        <w:r w:rsidRPr="00E116FD">
          <w:rPr>
            <w:rStyle w:val="Hyperlink"/>
            <w:noProof/>
          </w:rPr>
          <w:fldChar w:fldCharType="separate"/>
        </w:r>
        <w:r w:rsidRPr="00E116FD">
          <w:rPr>
            <w:rStyle w:val="Hyperlink"/>
            <w:noProof/>
          </w:rPr>
          <w:t>2.6.5</w:t>
        </w:r>
        <w:r>
          <w:rPr>
            <w:rFonts w:asciiTheme="minorHAnsi" w:eastAsiaTheme="minorEastAsia" w:hAnsiTheme="minorHAnsi" w:cstheme="minorBidi"/>
            <w:noProof/>
            <w:sz w:val="22"/>
            <w:szCs w:val="22"/>
            <w:lang w:val="de-DE" w:eastAsia="de-DE"/>
          </w:rPr>
          <w:tab/>
        </w:r>
        <w:r w:rsidRPr="00E116FD">
          <w:rPr>
            <w:rStyle w:val="Hyperlink"/>
            <w:noProof/>
          </w:rPr>
          <w:t>Function Working Time Account</w:t>
        </w:r>
        <w:r>
          <w:rPr>
            <w:noProof/>
            <w:webHidden/>
          </w:rPr>
          <w:tab/>
        </w:r>
        <w:r>
          <w:rPr>
            <w:noProof/>
            <w:webHidden/>
          </w:rPr>
          <w:fldChar w:fldCharType="begin"/>
        </w:r>
        <w:r>
          <w:rPr>
            <w:noProof/>
            <w:webHidden/>
          </w:rPr>
          <w:instrText xml:space="preserve"> PAGEREF _Toc507665731 \h </w:instrText>
        </w:r>
      </w:ins>
      <w:r>
        <w:rPr>
          <w:noProof/>
          <w:webHidden/>
        </w:rPr>
      </w:r>
      <w:r>
        <w:rPr>
          <w:noProof/>
          <w:webHidden/>
        </w:rPr>
        <w:fldChar w:fldCharType="separate"/>
      </w:r>
      <w:ins w:id="48" w:author="Author" w:date="2018-03-01T11:06:00Z">
        <w:r>
          <w:rPr>
            <w:noProof/>
            <w:webHidden/>
          </w:rPr>
          <w:t>12</w:t>
        </w:r>
        <w:r>
          <w:rPr>
            <w:noProof/>
            <w:webHidden/>
          </w:rPr>
          <w:fldChar w:fldCharType="end"/>
        </w:r>
        <w:r w:rsidRPr="00E116FD">
          <w:rPr>
            <w:rStyle w:val="Hyperlink"/>
            <w:noProof/>
          </w:rPr>
          <w:fldChar w:fldCharType="end"/>
        </w:r>
      </w:ins>
    </w:p>
    <w:p w14:paraId="4CA2B552" w14:textId="65D4B1B7" w:rsidR="00991170" w:rsidRDefault="00991170">
      <w:pPr>
        <w:pStyle w:val="TOC1"/>
        <w:rPr>
          <w:ins w:id="49" w:author="Author" w:date="2018-03-01T11:06:00Z"/>
          <w:rFonts w:asciiTheme="minorHAnsi" w:eastAsiaTheme="minorEastAsia" w:hAnsiTheme="minorHAnsi" w:cstheme="minorBidi"/>
          <w:noProof/>
          <w:sz w:val="22"/>
          <w:szCs w:val="22"/>
          <w:lang w:val="de-DE" w:eastAsia="de-DE"/>
        </w:rPr>
      </w:pPr>
      <w:ins w:id="50" w:author="Author" w:date="2018-03-01T11:06:00Z">
        <w:r w:rsidRPr="00E116FD">
          <w:rPr>
            <w:rStyle w:val="Hyperlink"/>
            <w:noProof/>
          </w:rPr>
          <w:fldChar w:fldCharType="begin"/>
        </w:r>
        <w:r w:rsidRPr="00E116FD">
          <w:rPr>
            <w:rStyle w:val="Hyperlink"/>
            <w:noProof/>
          </w:rPr>
          <w:instrText xml:space="preserve"> </w:instrText>
        </w:r>
        <w:r>
          <w:rPr>
            <w:noProof/>
          </w:rPr>
          <w:instrText>HYPERLINK \l "_Toc507665756"</w:instrText>
        </w:r>
        <w:r w:rsidRPr="00E116FD">
          <w:rPr>
            <w:rStyle w:val="Hyperlink"/>
            <w:noProof/>
          </w:rPr>
          <w:instrText xml:space="preserve"> </w:instrText>
        </w:r>
        <w:r w:rsidRPr="00E116FD">
          <w:rPr>
            <w:rStyle w:val="Hyperlink"/>
            <w:noProof/>
          </w:rPr>
          <w:fldChar w:fldCharType="separate"/>
        </w:r>
        <w:r w:rsidRPr="00E116FD">
          <w:rPr>
            <w:rStyle w:val="Hyperlink"/>
            <w:noProof/>
          </w:rPr>
          <w:t>3</w:t>
        </w:r>
        <w:r>
          <w:rPr>
            <w:rFonts w:asciiTheme="minorHAnsi" w:eastAsiaTheme="minorEastAsia" w:hAnsiTheme="minorHAnsi" w:cstheme="minorBidi"/>
            <w:noProof/>
            <w:sz w:val="22"/>
            <w:szCs w:val="22"/>
            <w:lang w:val="de-DE" w:eastAsia="de-DE"/>
          </w:rPr>
          <w:tab/>
        </w:r>
        <w:r w:rsidRPr="00E116FD">
          <w:rPr>
            <w:rStyle w:val="Hyperlink"/>
            <w:noProof/>
          </w:rPr>
          <w:t>Overview Table</w:t>
        </w:r>
        <w:r>
          <w:rPr>
            <w:noProof/>
            <w:webHidden/>
          </w:rPr>
          <w:tab/>
        </w:r>
        <w:r>
          <w:rPr>
            <w:noProof/>
            <w:webHidden/>
          </w:rPr>
          <w:fldChar w:fldCharType="begin"/>
        </w:r>
        <w:r>
          <w:rPr>
            <w:noProof/>
            <w:webHidden/>
          </w:rPr>
          <w:instrText xml:space="preserve"> PAGEREF _Toc507665756 \h </w:instrText>
        </w:r>
      </w:ins>
      <w:r>
        <w:rPr>
          <w:noProof/>
          <w:webHidden/>
        </w:rPr>
      </w:r>
      <w:r>
        <w:rPr>
          <w:noProof/>
          <w:webHidden/>
        </w:rPr>
        <w:fldChar w:fldCharType="separate"/>
      </w:r>
      <w:ins w:id="51" w:author="Author" w:date="2018-03-01T11:06:00Z">
        <w:r>
          <w:rPr>
            <w:noProof/>
            <w:webHidden/>
          </w:rPr>
          <w:t>13</w:t>
        </w:r>
        <w:r>
          <w:rPr>
            <w:noProof/>
            <w:webHidden/>
          </w:rPr>
          <w:fldChar w:fldCharType="end"/>
        </w:r>
        <w:r w:rsidRPr="00E116FD">
          <w:rPr>
            <w:rStyle w:val="Hyperlink"/>
            <w:noProof/>
          </w:rPr>
          <w:fldChar w:fldCharType="end"/>
        </w:r>
      </w:ins>
    </w:p>
    <w:p w14:paraId="1912D9B1" w14:textId="7EDF3AB1" w:rsidR="00991170" w:rsidRDefault="00991170">
      <w:pPr>
        <w:pStyle w:val="TOC1"/>
        <w:rPr>
          <w:ins w:id="52" w:author="Author" w:date="2018-03-01T11:06:00Z"/>
          <w:rFonts w:asciiTheme="minorHAnsi" w:eastAsiaTheme="minorEastAsia" w:hAnsiTheme="minorHAnsi" w:cstheme="minorBidi"/>
          <w:noProof/>
          <w:sz w:val="22"/>
          <w:szCs w:val="22"/>
          <w:lang w:val="de-DE" w:eastAsia="de-DE"/>
        </w:rPr>
      </w:pPr>
      <w:ins w:id="53" w:author="Author" w:date="2018-03-01T11:06:00Z">
        <w:r w:rsidRPr="00E116FD">
          <w:rPr>
            <w:rStyle w:val="Hyperlink"/>
            <w:noProof/>
          </w:rPr>
          <w:fldChar w:fldCharType="begin"/>
        </w:r>
        <w:r w:rsidRPr="00E116FD">
          <w:rPr>
            <w:rStyle w:val="Hyperlink"/>
            <w:noProof/>
          </w:rPr>
          <w:instrText xml:space="preserve"> </w:instrText>
        </w:r>
        <w:r>
          <w:rPr>
            <w:noProof/>
          </w:rPr>
          <w:instrText>HYPERLINK \l "_Toc507665757"</w:instrText>
        </w:r>
        <w:r w:rsidRPr="00E116FD">
          <w:rPr>
            <w:rStyle w:val="Hyperlink"/>
            <w:noProof/>
          </w:rPr>
          <w:instrText xml:space="preserve"> </w:instrText>
        </w:r>
        <w:r w:rsidRPr="00E116FD">
          <w:rPr>
            <w:rStyle w:val="Hyperlink"/>
            <w:noProof/>
          </w:rPr>
          <w:fldChar w:fldCharType="separate"/>
        </w:r>
        <w:r w:rsidRPr="00E116FD">
          <w:rPr>
            <w:rStyle w:val="Hyperlink"/>
            <w:noProof/>
          </w:rPr>
          <w:t>4</w:t>
        </w:r>
        <w:r>
          <w:rPr>
            <w:rFonts w:asciiTheme="minorHAnsi" w:eastAsiaTheme="minorEastAsia" w:hAnsiTheme="minorHAnsi" w:cstheme="minorBidi"/>
            <w:noProof/>
            <w:sz w:val="22"/>
            <w:szCs w:val="22"/>
            <w:lang w:val="de-DE" w:eastAsia="de-DE"/>
          </w:rPr>
          <w:tab/>
        </w:r>
        <w:r w:rsidRPr="00E116FD">
          <w:rPr>
            <w:rStyle w:val="Hyperlink"/>
            <w:noProof/>
          </w:rPr>
          <w:t>Testing the Process Steps</w:t>
        </w:r>
        <w:r>
          <w:rPr>
            <w:noProof/>
            <w:webHidden/>
          </w:rPr>
          <w:tab/>
        </w:r>
        <w:r>
          <w:rPr>
            <w:noProof/>
            <w:webHidden/>
          </w:rPr>
          <w:fldChar w:fldCharType="begin"/>
        </w:r>
        <w:r>
          <w:rPr>
            <w:noProof/>
            <w:webHidden/>
          </w:rPr>
          <w:instrText xml:space="preserve"> PAGEREF _Toc507665757 \h </w:instrText>
        </w:r>
      </w:ins>
      <w:r>
        <w:rPr>
          <w:noProof/>
          <w:webHidden/>
        </w:rPr>
      </w:r>
      <w:r>
        <w:rPr>
          <w:noProof/>
          <w:webHidden/>
        </w:rPr>
        <w:fldChar w:fldCharType="separate"/>
      </w:r>
      <w:ins w:id="54" w:author="Author" w:date="2018-03-01T11:06:00Z">
        <w:r>
          <w:rPr>
            <w:noProof/>
            <w:webHidden/>
          </w:rPr>
          <w:t>14</w:t>
        </w:r>
        <w:r>
          <w:rPr>
            <w:noProof/>
            <w:webHidden/>
          </w:rPr>
          <w:fldChar w:fldCharType="end"/>
        </w:r>
        <w:r w:rsidRPr="00E116FD">
          <w:rPr>
            <w:rStyle w:val="Hyperlink"/>
            <w:noProof/>
          </w:rPr>
          <w:fldChar w:fldCharType="end"/>
        </w:r>
      </w:ins>
    </w:p>
    <w:p w14:paraId="0336190C" w14:textId="643D245F" w:rsidR="00991170" w:rsidRDefault="00991170">
      <w:pPr>
        <w:pStyle w:val="TOC2"/>
        <w:rPr>
          <w:ins w:id="55" w:author="Author" w:date="2018-03-01T11:06:00Z"/>
          <w:rFonts w:asciiTheme="minorHAnsi" w:eastAsiaTheme="minorEastAsia" w:hAnsiTheme="minorHAnsi" w:cstheme="minorBidi"/>
          <w:noProof/>
          <w:sz w:val="22"/>
          <w:szCs w:val="22"/>
          <w:lang w:val="de-DE" w:eastAsia="de-DE"/>
        </w:rPr>
      </w:pPr>
      <w:ins w:id="56" w:author="Author" w:date="2018-03-01T11:06:00Z">
        <w:r w:rsidRPr="00E116FD">
          <w:rPr>
            <w:rStyle w:val="Hyperlink"/>
            <w:noProof/>
          </w:rPr>
          <w:fldChar w:fldCharType="begin"/>
        </w:r>
        <w:r w:rsidRPr="00E116FD">
          <w:rPr>
            <w:rStyle w:val="Hyperlink"/>
            <w:noProof/>
          </w:rPr>
          <w:instrText xml:space="preserve"> </w:instrText>
        </w:r>
        <w:r>
          <w:rPr>
            <w:noProof/>
          </w:rPr>
          <w:instrText>HYPERLINK \l "_Toc507665758"</w:instrText>
        </w:r>
        <w:r w:rsidRPr="00E116FD">
          <w:rPr>
            <w:rStyle w:val="Hyperlink"/>
            <w:noProof/>
          </w:rPr>
          <w:instrText xml:space="preserve"> </w:instrText>
        </w:r>
        <w:r w:rsidRPr="00E116FD">
          <w:rPr>
            <w:rStyle w:val="Hyperlink"/>
            <w:noProof/>
          </w:rPr>
          <w:fldChar w:fldCharType="separate"/>
        </w:r>
        <w:r w:rsidRPr="00E116FD">
          <w:rPr>
            <w:rStyle w:val="Hyperlink"/>
            <w:noProof/>
          </w:rPr>
          <w:t>4.1</w:t>
        </w:r>
        <w:r>
          <w:rPr>
            <w:rFonts w:asciiTheme="minorHAnsi" w:eastAsiaTheme="minorEastAsia" w:hAnsiTheme="minorHAnsi" w:cstheme="minorBidi"/>
            <w:noProof/>
            <w:sz w:val="22"/>
            <w:szCs w:val="22"/>
            <w:lang w:val="de-DE" w:eastAsia="de-DE"/>
          </w:rPr>
          <w:tab/>
        </w:r>
        <w:r w:rsidRPr="00E116FD">
          <w:rPr>
            <w:rStyle w:val="Hyperlink"/>
            <w:noProof/>
          </w:rPr>
          <w:t>Recording my Working Time</w:t>
        </w:r>
        <w:r>
          <w:rPr>
            <w:noProof/>
            <w:webHidden/>
          </w:rPr>
          <w:tab/>
        </w:r>
        <w:r>
          <w:rPr>
            <w:noProof/>
            <w:webHidden/>
          </w:rPr>
          <w:fldChar w:fldCharType="begin"/>
        </w:r>
        <w:r>
          <w:rPr>
            <w:noProof/>
            <w:webHidden/>
          </w:rPr>
          <w:instrText xml:space="preserve"> PAGEREF _Toc507665758 \h </w:instrText>
        </w:r>
      </w:ins>
      <w:r>
        <w:rPr>
          <w:noProof/>
          <w:webHidden/>
        </w:rPr>
      </w:r>
      <w:r>
        <w:rPr>
          <w:noProof/>
          <w:webHidden/>
        </w:rPr>
        <w:fldChar w:fldCharType="separate"/>
      </w:r>
      <w:ins w:id="57" w:author="Author" w:date="2018-03-01T11:06:00Z">
        <w:r>
          <w:rPr>
            <w:noProof/>
            <w:webHidden/>
          </w:rPr>
          <w:t>14</w:t>
        </w:r>
        <w:r>
          <w:rPr>
            <w:noProof/>
            <w:webHidden/>
          </w:rPr>
          <w:fldChar w:fldCharType="end"/>
        </w:r>
        <w:r w:rsidRPr="00E116FD">
          <w:rPr>
            <w:rStyle w:val="Hyperlink"/>
            <w:noProof/>
          </w:rPr>
          <w:fldChar w:fldCharType="end"/>
        </w:r>
      </w:ins>
    </w:p>
    <w:p w14:paraId="4D6B883F" w14:textId="3DCFA7FD" w:rsidR="00991170" w:rsidRDefault="00991170">
      <w:pPr>
        <w:pStyle w:val="TOC2"/>
        <w:rPr>
          <w:ins w:id="58" w:author="Author" w:date="2018-03-01T11:06:00Z"/>
          <w:rFonts w:asciiTheme="minorHAnsi" w:eastAsiaTheme="minorEastAsia" w:hAnsiTheme="minorHAnsi" w:cstheme="minorBidi"/>
          <w:noProof/>
          <w:sz w:val="22"/>
          <w:szCs w:val="22"/>
          <w:lang w:val="de-DE" w:eastAsia="de-DE"/>
        </w:rPr>
      </w:pPr>
      <w:ins w:id="59" w:author="Author" w:date="2018-03-01T11:06:00Z">
        <w:r w:rsidRPr="00E116FD">
          <w:rPr>
            <w:rStyle w:val="Hyperlink"/>
            <w:noProof/>
          </w:rPr>
          <w:fldChar w:fldCharType="begin"/>
        </w:r>
        <w:r w:rsidRPr="00E116FD">
          <w:rPr>
            <w:rStyle w:val="Hyperlink"/>
            <w:noProof/>
          </w:rPr>
          <w:instrText xml:space="preserve"> </w:instrText>
        </w:r>
        <w:r>
          <w:rPr>
            <w:noProof/>
          </w:rPr>
          <w:instrText>HYPERLINK \l "_Toc507665759"</w:instrText>
        </w:r>
        <w:r w:rsidRPr="00E116FD">
          <w:rPr>
            <w:rStyle w:val="Hyperlink"/>
            <w:noProof/>
          </w:rPr>
          <w:instrText xml:space="preserve"> </w:instrText>
        </w:r>
        <w:r w:rsidRPr="00E116FD">
          <w:rPr>
            <w:rStyle w:val="Hyperlink"/>
            <w:noProof/>
          </w:rPr>
          <w:fldChar w:fldCharType="separate"/>
        </w:r>
        <w:r w:rsidRPr="00E116FD">
          <w:rPr>
            <w:rStyle w:val="Hyperlink"/>
            <w:noProof/>
          </w:rPr>
          <w:t>4.2</w:t>
        </w:r>
        <w:r>
          <w:rPr>
            <w:rFonts w:asciiTheme="minorHAnsi" w:eastAsiaTheme="minorEastAsia" w:hAnsiTheme="minorHAnsi" w:cstheme="minorBidi"/>
            <w:noProof/>
            <w:sz w:val="22"/>
            <w:szCs w:val="22"/>
            <w:lang w:val="de-DE" w:eastAsia="de-DE"/>
          </w:rPr>
          <w:tab/>
        </w:r>
        <w:r w:rsidRPr="00E116FD">
          <w:rPr>
            <w:rStyle w:val="Hyperlink"/>
            <w:noProof/>
          </w:rPr>
          <w:t>Processing Time Sheets</w:t>
        </w:r>
        <w:r>
          <w:rPr>
            <w:noProof/>
            <w:webHidden/>
          </w:rPr>
          <w:tab/>
        </w:r>
        <w:r>
          <w:rPr>
            <w:noProof/>
            <w:webHidden/>
          </w:rPr>
          <w:fldChar w:fldCharType="begin"/>
        </w:r>
        <w:r>
          <w:rPr>
            <w:noProof/>
            <w:webHidden/>
          </w:rPr>
          <w:instrText xml:space="preserve"> PAGEREF _Toc507665759 \h </w:instrText>
        </w:r>
      </w:ins>
      <w:r>
        <w:rPr>
          <w:noProof/>
          <w:webHidden/>
        </w:rPr>
      </w:r>
      <w:r>
        <w:rPr>
          <w:noProof/>
          <w:webHidden/>
        </w:rPr>
        <w:fldChar w:fldCharType="separate"/>
      </w:r>
      <w:ins w:id="60" w:author="Author" w:date="2018-03-01T11:06:00Z">
        <w:r>
          <w:rPr>
            <w:noProof/>
            <w:webHidden/>
          </w:rPr>
          <w:t>31</w:t>
        </w:r>
        <w:r>
          <w:rPr>
            <w:noProof/>
            <w:webHidden/>
          </w:rPr>
          <w:fldChar w:fldCharType="end"/>
        </w:r>
        <w:r w:rsidRPr="00E116FD">
          <w:rPr>
            <w:rStyle w:val="Hyperlink"/>
            <w:noProof/>
          </w:rPr>
          <w:fldChar w:fldCharType="end"/>
        </w:r>
      </w:ins>
    </w:p>
    <w:p w14:paraId="3156BD25" w14:textId="27D77B62" w:rsidR="00991170" w:rsidRDefault="00991170">
      <w:pPr>
        <w:pStyle w:val="TOC2"/>
        <w:rPr>
          <w:ins w:id="61" w:author="Author" w:date="2018-03-01T11:06:00Z"/>
          <w:rFonts w:asciiTheme="minorHAnsi" w:eastAsiaTheme="minorEastAsia" w:hAnsiTheme="minorHAnsi" w:cstheme="minorBidi"/>
          <w:noProof/>
          <w:sz w:val="22"/>
          <w:szCs w:val="22"/>
          <w:lang w:val="de-DE" w:eastAsia="de-DE"/>
        </w:rPr>
      </w:pPr>
      <w:ins w:id="62" w:author="Author" w:date="2018-03-01T11:06:00Z">
        <w:r w:rsidRPr="00E116FD">
          <w:rPr>
            <w:rStyle w:val="Hyperlink"/>
            <w:noProof/>
          </w:rPr>
          <w:fldChar w:fldCharType="begin"/>
        </w:r>
        <w:r w:rsidRPr="00E116FD">
          <w:rPr>
            <w:rStyle w:val="Hyperlink"/>
            <w:noProof/>
          </w:rPr>
          <w:instrText xml:space="preserve"> </w:instrText>
        </w:r>
        <w:r>
          <w:rPr>
            <w:noProof/>
          </w:rPr>
          <w:instrText>HYPERLINK \l "_Toc507665760"</w:instrText>
        </w:r>
        <w:r w:rsidRPr="00E116FD">
          <w:rPr>
            <w:rStyle w:val="Hyperlink"/>
            <w:noProof/>
          </w:rPr>
          <w:instrText xml:space="preserve"> </w:instrText>
        </w:r>
        <w:r w:rsidRPr="00E116FD">
          <w:rPr>
            <w:rStyle w:val="Hyperlink"/>
            <w:noProof/>
          </w:rPr>
          <w:fldChar w:fldCharType="separate"/>
        </w:r>
        <w:r w:rsidRPr="00E116FD">
          <w:rPr>
            <w:rStyle w:val="Hyperlink"/>
            <w:noProof/>
          </w:rPr>
          <w:t>4.3</w:t>
        </w:r>
        <w:r>
          <w:rPr>
            <w:rFonts w:asciiTheme="minorHAnsi" w:eastAsiaTheme="minorEastAsia" w:hAnsiTheme="minorHAnsi" w:cstheme="minorBidi"/>
            <w:noProof/>
            <w:sz w:val="22"/>
            <w:szCs w:val="22"/>
            <w:lang w:val="de-DE" w:eastAsia="de-DE"/>
          </w:rPr>
          <w:tab/>
        </w:r>
        <w:r w:rsidRPr="00E116FD">
          <w:rPr>
            <w:rStyle w:val="Hyperlink"/>
            <w:noProof/>
          </w:rPr>
          <w:t>Viewing my Time Sheet Status (Optional)</w:t>
        </w:r>
        <w:r>
          <w:rPr>
            <w:noProof/>
            <w:webHidden/>
          </w:rPr>
          <w:tab/>
        </w:r>
        <w:r>
          <w:rPr>
            <w:noProof/>
            <w:webHidden/>
          </w:rPr>
          <w:fldChar w:fldCharType="begin"/>
        </w:r>
        <w:r>
          <w:rPr>
            <w:noProof/>
            <w:webHidden/>
          </w:rPr>
          <w:instrText xml:space="preserve"> PAGEREF _Toc507665760 \h </w:instrText>
        </w:r>
      </w:ins>
      <w:r>
        <w:rPr>
          <w:noProof/>
          <w:webHidden/>
        </w:rPr>
      </w:r>
      <w:r>
        <w:rPr>
          <w:noProof/>
          <w:webHidden/>
        </w:rPr>
        <w:fldChar w:fldCharType="separate"/>
      </w:r>
      <w:ins w:id="63" w:author="Author" w:date="2018-03-01T11:06:00Z">
        <w:r>
          <w:rPr>
            <w:noProof/>
            <w:webHidden/>
          </w:rPr>
          <w:t>36</w:t>
        </w:r>
        <w:r>
          <w:rPr>
            <w:noProof/>
            <w:webHidden/>
          </w:rPr>
          <w:fldChar w:fldCharType="end"/>
        </w:r>
        <w:r w:rsidRPr="00E116FD">
          <w:rPr>
            <w:rStyle w:val="Hyperlink"/>
            <w:noProof/>
          </w:rPr>
          <w:fldChar w:fldCharType="end"/>
        </w:r>
      </w:ins>
    </w:p>
    <w:p w14:paraId="67A30044" w14:textId="0775AB5D" w:rsidR="00991170" w:rsidRDefault="00991170">
      <w:pPr>
        <w:pStyle w:val="TOC2"/>
        <w:rPr>
          <w:ins w:id="64" w:author="Author" w:date="2018-03-01T11:06:00Z"/>
          <w:rFonts w:asciiTheme="minorHAnsi" w:eastAsiaTheme="minorEastAsia" w:hAnsiTheme="minorHAnsi" w:cstheme="minorBidi"/>
          <w:noProof/>
          <w:sz w:val="22"/>
          <w:szCs w:val="22"/>
          <w:lang w:val="de-DE" w:eastAsia="de-DE"/>
        </w:rPr>
      </w:pPr>
      <w:ins w:id="65" w:author="Author" w:date="2018-03-01T11:06:00Z">
        <w:r w:rsidRPr="00E116FD">
          <w:rPr>
            <w:rStyle w:val="Hyperlink"/>
            <w:noProof/>
          </w:rPr>
          <w:fldChar w:fldCharType="begin"/>
        </w:r>
        <w:r w:rsidRPr="00E116FD">
          <w:rPr>
            <w:rStyle w:val="Hyperlink"/>
            <w:noProof/>
          </w:rPr>
          <w:instrText xml:space="preserve"> </w:instrText>
        </w:r>
        <w:r>
          <w:rPr>
            <w:noProof/>
          </w:rPr>
          <w:instrText>HYPERLINK \l "_Toc507665761"</w:instrText>
        </w:r>
        <w:r w:rsidRPr="00E116FD">
          <w:rPr>
            <w:rStyle w:val="Hyperlink"/>
            <w:noProof/>
          </w:rPr>
          <w:instrText xml:space="preserve"> </w:instrText>
        </w:r>
        <w:r w:rsidRPr="00E116FD">
          <w:rPr>
            <w:rStyle w:val="Hyperlink"/>
            <w:noProof/>
          </w:rPr>
          <w:fldChar w:fldCharType="separate"/>
        </w:r>
        <w:r w:rsidRPr="00E116FD">
          <w:rPr>
            <w:rStyle w:val="Hyperlink"/>
            <w:noProof/>
          </w:rPr>
          <w:t>4.4</w:t>
        </w:r>
        <w:r>
          <w:rPr>
            <w:rFonts w:asciiTheme="minorHAnsi" w:eastAsiaTheme="minorEastAsia" w:hAnsiTheme="minorHAnsi" w:cstheme="minorBidi"/>
            <w:noProof/>
            <w:sz w:val="22"/>
            <w:szCs w:val="22"/>
            <w:lang w:val="de-DE" w:eastAsia="de-DE"/>
          </w:rPr>
          <w:tab/>
        </w:r>
        <w:r w:rsidRPr="00E116FD">
          <w:rPr>
            <w:rStyle w:val="Hyperlink"/>
            <w:noProof/>
          </w:rPr>
          <w:t>Making Amendments to my Time Sheet (Optional)</w:t>
        </w:r>
        <w:r>
          <w:rPr>
            <w:noProof/>
            <w:webHidden/>
          </w:rPr>
          <w:tab/>
        </w:r>
        <w:r>
          <w:rPr>
            <w:noProof/>
            <w:webHidden/>
          </w:rPr>
          <w:fldChar w:fldCharType="begin"/>
        </w:r>
        <w:r>
          <w:rPr>
            <w:noProof/>
            <w:webHidden/>
          </w:rPr>
          <w:instrText xml:space="preserve"> PAGEREF _Toc507665761 \h </w:instrText>
        </w:r>
      </w:ins>
      <w:r>
        <w:rPr>
          <w:noProof/>
          <w:webHidden/>
        </w:rPr>
      </w:r>
      <w:r>
        <w:rPr>
          <w:noProof/>
          <w:webHidden/>
        </w:rPr>
        <w:fldChar w:fldCharType="separate"/>
      </w:r>
      <w:ins w:id="66" w:author="Author" w:date="2018-03-01T11:06:00Z">
        <w:r>
          <w:rPr>
            <w:noProof/>
            <w:webHidden/>
          </w:rPr>
          <w:t>37</w:t>
        </w:r>
        <w:r>
          <w:rPr>
            <w:noProof/>
            <w:webHidden/>
          </w:rPr>
          <w:fldChar w:fldCharType="end"/>
        </w:r>
        <w:r w:rsidRPr="00E116FD">
          <w:rPr>
            <w:rStyle w:val="Hyperlink"/>
            <w:noProof/>
          </w:rPr>
          <w:fldChar w:fldCharType="end"/>
        </w:r>
      </w:ins>
    </w:p>
    <w:p w14:paraId="734E2A02" w14:textId="075A65C2" w:rsidR="00991170" w:rsidRDefault="00991170">
      <w:pPr>
        <w:pStyle w:val="TOC2"/>
        <w:rPr>
          <w:ins w:id="67" w:author="Author" w:date="2018-03-01T11:06:00Z"/>
          <w:rFonts w:asciiTheme="minorHAnsi" w:eastAsiaTheme="minorEastAsia" w:hAnsiTheme="minorHAnsi" w:cstheme="minorBidi"/>
          <w:noProof/>
          <w:sz w:val="22"/>
          <w:szCs w:val="22"/>
          <w:lang w:val="de-DE" w:eastAsia="de-DE"/>
        </w:rPr>
      </w:pPr>
      <w:ins w:id="68" w:author="Author" w:date="2018-03-01T11:06:00Z">
        <w:r w:rsidRPr="00E116FD">
          <w:rPr>
            <w:rStyle w:val="Hyperlink"/>
            <w:noProof/>
          </w:rPr>
          <w:fldChar w:fldCharType="begin"/>
        </w:r>
        <w:r w:rsidRPr="00E116FD">
          <w:rPr>
            <w:rStyle w:val="Hyperlink"/>
            <w:noProof/>
          </w:rPr>
          <w:instrText xml:space="preserve"> </w:instrText>
        </w:r>
        <w:r>
          <w:rPr>
            <w:noProof/>
          </w:rPr>
          <w:instrText>HYPERLINK \l "_Toc507665762"</w:instrText>
        </w:r>
        <w:r w:rsidRPr="00E116FD">
          <w:rPr>
            <w:rStyle w:val="Hyperlink"/>
            <w:noProof/>
          </w:rPr>
          <w:instrText xml:space="preserve"> </w:instrText>
        </w:r>
        <w:r w:rsidRPr="00E116FD">
          <w:rPr>
            <w:rStyle w:val="Hyperlink"/>
            <w:noProof/>
          </w:rPr>
          <w:fldChar w:fldCharType="separate"/>
        </w:r>
        <w:r w:rsidRPr="00E116FD">
          <w:rPr>
            <w:rStyle w:val="Hyperlink"/>
            <w:noProof/>
          </w:rPr>
          <w:t>4.5</w:t>
        </w:r>
        <w:r>
          <w:rPr>
            <w:rFonts w:asciiTheme="minorHAnsi" w:eastAsiaTheme="minorEastAsia" w:hAnsiTheme="minorHAnsi" w:cstheme="minorBidi"/>
            <w:noProof/>
            <w:sz w:val="22"/>
            <w:szCs w:val="22"/>
            <w:lang w:val="de-DE" w:eastAsia="de-DE"/>
          </w:rPr>
          <w:tab/>
        </w:r>
        <w:r w:rsidRPr="00E116FD">
          <w:rPr>
            <w:rStyle w:val="Hyperlink"/>
            <w:noProof/>
          </w:rPr>
          <w:t>Processing Time Sheet Amendments (Optional)</w:t>
        </w:r>
        <w:r>
          <w:rPr>
            <w:noProof/>
            <w:webHidden/>
          </w:rPr>
          <w:tab/>
        </w:r>
        <w:r>
          <w:rPr>
            <w:noProof/>
            <w:webHidden/>
          </w:rPr>
          <w:fldChar w:fldCharType="begin"/>
        </w:r>
        <w:r>
          <w:rPr>
            <w:noProof/>
            <w:webHidden/>
          </w:rPr>
          <w:instrText xml:space="preserve"> PAGEREF _Toc507665762 \h </w:instrText>
        </w:r>
      </w:ins>
      <w:r>
        <w:rPr>
          <w:noProof/>
          <w:webHidden/>
        </w:rPr>
      </w:r>
      <w:r>
        <w:rPr>
          <w:noProof/>
          <w:webHidden/>
        </w:rPr>
        <w:fldChar w:fldCharType="separate"/>
      </w:r>
      <w:ins w:id="69" w:author="Author" w:date="2018-03-01T11:06:00Z">
        <w:r>
          <w:rPr>
            <w:noProof/>
            <w:webHidden/>
          </w:rPr>
          <w:t>40</w:t>
        </w:r>
        <w:r>
          <w:rPr>
            <w:noProof/>
            <w:webHidden/>
          </w:rPr>
          <w:fldChar w:fldCharType="end"/>
        </w:r>
        <w:r w:rsidRPr="00E116FD">
          <w:rPr>
            <w:rStyle w:val="Hyperlink"/>
            <w:noProof/>
          </w:rPr>
          <w:fldChar w:fldCharType="end"/>
        </w:r>
      </w:ins>
    </w:p>
    <w:p w14:paraId="18AE91DB" w14:textId="2DC23A15" w:rsidR="00991170" w:rsidRDefault="00991170">
      <w:pPr>
        <w:pStyle w:val="TOC1"/>
        <w:rPr>
          <w:ins w:id="70" w:author="Author" w:date="2018-03-01T11:06:00Z"/>
          <w:rFonts w:asciiTheme="minorHAnsi" w:eastAsiaTheme="minorEastAsia" w:hAnsiTheme="minorHAnsi" w:cstheme="minorBidi"/>
          <w:noProof/>
          <w:sz w:val="22"/>
          <w:szCs w:val="22"/>
          <w:lang w:val="de-DE" w:eastAsia="de-DE"/>
        </w:rPr>
      </w:pPr>
      <w:ins w:id="71" w:author="Author" w:date="2018-03-01T11:06:00Z">
        <w:r w:rsidRPr="00E116FD">
          <w:rPr>
            <w:rStyle w:val="Hyperlink"/>
            <w:noProof/>
          </w:rPr>
          <w:lastRenderedPageBreak/>
          <w:fldChar w:fldCharType="begin"/>
        </w:r>
        <w:r w:rsidRPr="00E116FD">
          <w:rPr>
            <w:rStyle w:val="Hyperlink"/>
            <w:noProof/>
          </w:rPr>
          <w:instrText xml:space="preserve"> </w:instrText>
        </w:r>
        <w:r>
          <w:rPr>
            <w:noProof/>
          </w:rPr>
          <w:instrText>HYPERLINK \l "_Toc507665763"</w:instrText>
        </w:r>
        <w:r w:rsidRPr="00E116FD">
          <w:rPr>
            <w:rStyle w:val="Hyperlink"/>
            <w:noProof/>
          </w:rPr>
          <w:instrText xml:space="preserve"> </w:instrText>
        </w:r>
        <w:r w:rsidRPr="00E116FD">
          <w:rPr>
            <w:rStyle w:val="Hyperlink"/>
            <w:noProof/>
          </w:rPr>
          <w:fldChar w:fldCharType="separate"/>
        </w:r>
        <w:r w:rsidRPr="00E116FD">
          <w:rPr>
            <w:rStyle w:val="Hyperlink"/>
            <w:noProof/>
          </w:rPr>
          <w:t>5</w:t>
        </w:r>
        <w:r>
          <w:rPr>
            <w:rFonts w:asciiTheme="minorHAnsi" w:eastAsiaTheme="minorEastAsia" w:hAnsiTheme="minorHAnsi" w:cstheme="minorBidi"/>
            <w:noProof/>
            <w:sz w:val="22"/>
            <w:szCs w:val="22"/>
            <w:lang w:val="de-DE" w:eastAsia="de-DE"/>
          </w:rPr>
          <w:tab/>
        </w:r>
        <w:r w:rsidRPr="00E116FD">
          <w:rPr>
            <w:rStyle w:val="Hyperlink"/>
            <w:noProof/>
          </w:rPr>
          <w:t>Appendix</w:t>
        </w:r>
        <w:r>
          <w:rPr>
            <w:noProof/>
            <w:webHidden/>
          </w:rPr>
          <w:tab/>
        </w:r>
        <w:r>
          <w:rPr>
            <w:noProof/>
            <w:webHidden/>
          </w:rPr>
          <w:fldChar w:fldCharType="begin"/>
        </w:r>
        <w:r>
          <w:rPr>
            <w:noProof/>
            <w:webHidden/>
          </w:rPr>
          <w:instrText xml:space="preserve"> PAGEREF _Toc507665763 \h </w:instrText>
        </w:r>
      </w:ins>
      <w:r>
        <w:rPr>
          <w:noProof/>
          <w:webHidden/>
        </w:rPr>
      </w:r>
      <w:r>
        <w:rPr>
          <w:noProof/>
          <w:webHidden/>
        </w:rPr>
        <w:fldChar w:fldCharType="separate"/>
      </w:r>
      <w:ins w:id="72" w:author="Author" w:date="2018-03-01T11:06:00Z">
        <w:r>
          <w:rPr>
            <w:noProof/>
            <w:webHidden/>
          </w:rPr>
          <w:t>45</w:t>
        </w:r>
        <w:r>
          <w:rPr>
            <w:noProof/>
            <w:webHidden/>
          </w:rPr>
          <w:fldChar w:fldCharType="end"/>
        </w:r>
        <w:r w:rsidRPr="00E116FD">
          <w:rPr>
            <w:rStyle w:val="Hyperlink"/>
            <w:noProof/>
          </w:rPr>
          <w:fldChar w:fldCharType="end"/>
        </w:r>
      </w:ins>
    </w:p>
    <w:p w14:paraId="7C1E2D3C" w14:textId="374AD132" w:rsidR="00991170" w:rsidRDefault="00991170">
      <w:pPr>
        <w:pStyle w:val="TOC2"/>
        <w:rPr>
          <w:ins w:id="73" w:author="Author" w:date="2018-03-01T11:06:00Z"/>
          <w:rFonts w:asciiTheme="minorHAnsi" w:eastAsiaTheme="minorEastAsia" w:hAnsiTheme="minorHAnsi" w:cstheme="minorBidi"/>
          <w:noProof/>
          <w:sz w:val="22"/>
          <w:szCs w:val="22"/>
          <w:lang w:val="de-DE" w:eastAsia="de-DE"/>
        </w:rPr>
      </w:pPr>
      <w:ins w:id="74" w:author="Author" w:date="2018-03-01T11:06:00Z">
        <w:r w:rsidRPr="00E116FD">
          <w:rPr>
            <w:rStyle w:val="Hyperlink"/>
            <w:noProof/>
          </w:rPr>
          <w:fldChar w:fldCharType="begin"/>
        </w:r>
        <w:r w:rsidRPr="00E116FD">
          <w:rPr>
            <w:rStyle w:val="Hyperlink"/>
            <w:noProof/>
          </w:rPr>
          <w:instrText xml:space="preserve"> </w:instrText>
        </w:r>
        <w:r>
          <w:rPr>
            <w:noProof/>
          </w:rPr>
          <w:instrText>HYPERLINK \l "_Toc507665764"</w:instrText>
        </w:r>
        <w:r w:rsidRPr="00E116FD">
          <w:rPr>
            <w:rStyle w:val="Hyperlink"/>
            <w:noProof/>
          </w:rPr>
          <w:instrText xml:space="preserve"> </w:instrText>
        </w:r>
        <w:r w:rsidRPr="00E116FD">
          <w:rPr>
            <w:rStyle w:val="Hyperlink"/>
            <w:noProof/>
          </w:rPr>
          <w:fldChar w:fldCharType="separate"/>
        </w:r>
        <w:r w:rsidRPr="00E116FD">
          <w:rPr>
            <w:rStyle w:val="Hyperlink"/>
            <w:noProof/>
          </w:rPr>
          <w:t>5.1</w:t>
        </w:r>
        <w:r>
          <w:rPr>
            <w:rFonts w:asciiTheme="minorHAnsi" w:eastAsiaTheme="minorEastAsia" w:hAnsiTheme="minorHAnsi" w:cstheme="minorBidi"/>
            <w:noProof/>
            <w:sz w:val="22"/>
            <w:szCs w:val="22"/>
            <w:lang w:val="de-DE" w:eastAsia="de-DE"/>
          </w:rPr>
          <w:tab/>
        </w:r>
        <w:r w:rsidRPr="00E116FD">
          <w:rPr>
            <w:rStyle w:val="Hyperlink"/>
            <w:noProof/>
          </w:rPr>
          <w:t>Executing Process Steps using Mobile App</w:t>
        </w:r>
        <w:r>
          <w:rPr>
            <w:noProof/>
            <w:webHidden/>
          </w:rPr>
          <w:tab/>
        </w:r>
        <w:r>
          <w:rPr>
            <w:noProof/>
            <w:webHidden/>
          </w:rPr>
          <w:fldChar w:fldCharType="begin"/>
        </w:r>
        <w:r>
          <w:rPr>
            <w:noProof/>
            <w:webHidden/>
          </w:rPr>
          <w:instrText xml:space="preserve"> PAGEREF _Toc507665764 \h </w:instrText>
        </w:r>
      </w:ins>
      <w:r>
        <w:rPr>
          <w:noProof/>
          <w:webHidden/>
        </w:rPr>
      </w:r>
      <w:r>
        <w:rPr>
          <w:noProof/>
          <w:webHidden/>
        </w:rPr>
        <w:fldChar w:fldCharType="separate"/>
      </w:r>
      <w:ins w:id="75" w:author="Author" w:date="2018-03-01T11:06:00Z">
        <w:r>
          <w:rPr>
            <w:noProof/>
            <w:webHidden/>
          </w:rPr>
          <w:t>45</w:t>
        </w:r>
        <w:r>
          <w:rPr>
            <w:noProof/>
            <w:webHidden/>
          </w:rPr>
          <w:fldChar w:fldCharType="end"/>
        </w:r>
        <w:r w:rsidRPr="00E116FD">
          <w:rPr>
            <w:rStyle w:val="Hyperlink"/>
            <w:noProof/>
          </w:rPr>
          <w:fldChar w:fldCharType="end"/>
        </w:r>
      </w:ins>
    </w:p>
    <w:p w14:paraId="2CBA5D38" w14:textId="6EEED281" w:rsidR="00991170" w:rsidRDefault="00991170">
      <w:pPr>
        <w:pStyle w:val="TOC3"/>
        <w:rPr>
          <w:ins w:id="76" w:author="Author" w:date="2018-03-01T11:06:00Z"/>
          <w:rFonts w:asciiTheme="minorHAnsi" w:eastAsiaTheme="minorEastAsia" w:hAnsiTheme="minorHAnsi" w:cstheme="minorBidi"/>
          <w:noProof/>
          <w:sz w:val="22"/>
          <w:szCs w:val="22"/>
          <w:lang w:val="de-DE" w:eastAsia="de-DE"/>
        </w:rPr>
      </w:pPr>
      <w:ins w:id="77" w:author="Author" w:date="2018-03-01T11:06:00Z">
        <w:r w:rsidRPr="00E116FD">
          <w:rPr>
            <w:rStyle w:val="Hyperlink"/>
            <w:noProof/>
          </w:rPr>
          <w:fldChar w:fldCharType="begin"/>
        </w:r>
        <w:r w:rsidRPr="00E116FD">
          <w:rPr>
            <w:rStyle w:val="Hyperlink"/>
            <w:noProof/>
          </w:rPr>
          <w:instrText xml:space="preserve"> </w:instrText>
        </w:r>
        <w:r>
          <w:rPr>
            <w:noProof/>
          </w:rPr>
          <w:instrText>HYPERLINK \l "_Toc507665765"</w:instrText>
        </w:r>
        <w:r w:rsidRPr="00E116FD">
          <w:rPr>
            <w:rStyle w:val="Hyperlink"/>
            <w:noProof/>
          </w:rPr>
          <w:instrText xml:space="preserve"> </w:instrText>
        </w:r>
        <w:r w:rsidRPr="00E116FD">
          <w:rPr>
            <w:rStyle w:val="Hyperlink"/>
            <w:noProof/>
          </w:rPr>
          <w:fldChar w:fldCharType="separate"/>
        </w:r>
        <w:r w:rsidRPr="00E116FD">
          <w:rPr>
            <w:rStyle w:val="Hyperlink"/>
            <w:noProof/>
          </w:rPr>
          <w:t>5.1.1</w:t>
        </w:r>
        <w:r>
          <w:rPr>
            <w:rFonts w:asciiTheme="minorHAnsi" w:eastAsiaTheme="minorEastAsia" w:hAnsiTheme="minorHAnsi" w:cstheme="minorBidi"/>
            <w:noProof/>
            <w:sz w:val="22"/>
            <w:szCs w:val="22"/>
            <w:lang w:val="de-DE" w:eastAsia="de-DE"/>
          </w:rPr>
          <w:tab/>
        </w:r>
        <w:r w:rsidRPr="00E116FD">
          <w:rPr>
            <w:rStyle w:val="Hyperlink"/>
            <w:noProof/>
          </w:rPr>
          <w:t>Recording Working Times</w:t>
        </w:r>
        <w:r>
          <w:rPr>
            <w:noProof/>
            <w:webHidden/>
          </w:rPr>
          <w:tab/>
        </w:r>
        <w:r>
          <w:rPr>
            <w:noProof/>
            <w:webHidden/>
          </w:rPr>
          <w:fldChar w:fldCharType="begin"/>
        </w:r>
        <w:r>
          <w:rPr>
            <w:noProof/>
            <w:webHidden/>
          </w:rPr>
          <w:instrText xml:space="preserve"> PAGEREF _Toc507665765 \h </w:instrText>
        </w:r>
      </w:ins>
      <w:r>
        <w:rPr>
          <w:noProof/>
          <w:webHidden/>
        </w:rPr>
      </w:r>
      <w:r>
        <w:rPr>
          <w:noProof/>
          <w:webHidden/>
        </w:rPr>
        <w:fldChar w:fldCharType="separate"/>
      </w:r>
      <w:ins w:id="78" w:author="Author" w:date="2018-03-01T11:06:00Z">
        <w:r>
          <w:rPr>
            <w:noProof/>
            <w:webHidden/>
          </w:rPr>
          <w:t>45</w:t>
        </w:r>
        <w:r>
          <w:rPr>
            <w:noProof/>
            <w:webHidden/>
          </w:rPr>
          <w:fldChar w:fldCharType="end"/>
        </w:r>
        <w:r w:rsidRPr="00E116FD">
          <w:rPr>
            <w:rStyle w:val="Hyperlink"/>
            <w:noProof/>
          </w:rPr>
          <w:fldChar w:fldCharType="end"/>
        </w:r>
      </w:ins>
    </w:p>
    <w:p w14:paraId="04970217" w14:textId="39185E2F" w:rsidR="00991170" w:rsidRDefault="00991170">
      <w:pPr>
        <w:pStyle w:val="TOC3"/>
        <w:rPr>
          <w:ins w:id="79" w:author="Author" w:date="2018-03-01T11:06:00Z"/>
          <w:rFonts w:asciiTheme="minorHAnsi" w:eastAsiaTheme="minorEastAsia" w:hAnsiTheme="minorHAnsi" w:cstheme="minorBidi"/>
          <w:noProof/>
          <w:sz w:val="22"/>
          <w:szCs w:val="22"/>
          <w:lang w:val="de-DE" w:eastAsia="de-DE"/>
        </w:rPr>
      </w:pPr>
      <w:ins w:id="80" w:author="Author" w:date="2018-03-01T11:06:00Z">
        <w:r w:rsidRPr="00E116FD">
          <w:rPr>
            <w:rStyle w:val="Hyperlink"/>
            <w:noProof/>
          </w:rPr>
          <w:fldChar w:fldCharType="begin"/>
        </w:r>
        <w:r w:rsidRPr="00E116FD">
          <w:rPr>
            <w:rStyle w:val="Hyperlink"/>
            <w:noProof/>
          </w:rPr>
          <w:instrText xml:space="preserve"> </w:instrText>
        </w:r>
        <w:r>
          <w:rPr>
            <w:noProof/>
          </w:rPr>
          <w:instrText>HYPERLINK \l "_Toc507665766"</w:instrText>
        </w:r>
        <w:r w:rsidRPr="00E116FD">
          <w:rPr>
            <w:rStyle w:val="Hyperlink"/>
            <w:noProof/>
          </w:rPr>
          <w:instrText xml:space="preserve"> </w:instrText>
        </w:r>
        <w:r w:rsidRPr="00E116FD">
          <w:rPr>
            <w:rStyle w:val="Hyperlink"/>
            <w:noProof/>
          </w:rPr>
          <w:fldChar w:fldCharType="separate"/>
        </w:r>
        <w:r w:rsidRPr="00E116FD">
          <w:rPr>
            <w:rStyle w:val="Hyperlink"/>
            <w:noProof/>
          </w:rPr>
          <w:t>5.1.2</w:t>
        </w:r>
        <w:r>
          <w:rPr>
            <w:rFonts w:asciiTheme="minorHAnsi" w:eastAsiaTheme="minorEastAsia" w:hAnsiTheme="minorHAnsi" w:cstheme="minorBidi"/>
            <w:noProof/>
            <w:sz w:val="22"/>
            <w:szCs w:val="22"/>
            <w:lang w:val="de-DE" w:eastAsia="de-DE"/>
          </w:rPr>
          <w:tab/>
        </w:r>
        <w:r w:rsidRPr="00E116FD">
          <w:rPr>
            <w:rStyle w:val="Hyperlink"/>
            <w:noProof/>
          </w:rPr>
          <w:t>Processing Time Sheet Requests</w:t>
        </w:r>
        <w:r>
          <w:rPr>
            <w:noProof/>
            <w:webHidden/>
          </w:rPr>
          <w:tab/>
        </w:r>
        <w:r>
          <w:rPr>
            <w:noProof/>
            <w:webHidden/>
          </w:rPr>
          <w:fldChar w:fldCharType="begin"/>
        </w:r>
        <w:r>
          <w:rPr>
            <w:noProof/>
            <w:webHidden/>
          </w:rPr>
          <w:instrText xml:space="preserve"> PAGEREF _Toc507665766 \h </w:instrText>
        </w:r>
      </w:ins>
      <w:r>
        <w:rPr>
          <w:noProof/>
          <w:webHidden/>
        </w:rPr>
      </w:r>
      <w:r>
        <w:rPr>
          <w:noProof/>
          <w:webHidden/>
        </w:rPr>
        <w:fldChar w:fldCharType="separate"/>
      </w:r>
      <w:ins w:id="81" w:author="Author" w:date="2018-03-01T11:06:00Z">
        <w:r>
          <w:rPr>
            <w:noProof/>
            <w:webHidden/>
          </w:rPr>
          <w:t>46</w:t>
        </w:r>
        <w:r>
          <w:rPr>
            <w:noProof/>
            <w:webHidden/>
          </w:rPr>
          <w:fldChar w:fldCharType="end"/>
        </w:r>
        <w:r w:rsidRPr="00E116FD">
          <w:rPr>
            <w:rStyle w:val="Hyperlink"/>
            <w:noProof/>
          </w:rPr>
          <w:fldChar w:fldCharType="end"/>
        </w:r>
      </w:ins>
    </w:p>
    <w:p w14:paraId="3037F08B" w14:textId="3D6B6D1C" w:rsidR="00991170" w:rsidRDefault="00991170">
      <w:pPr>
        <w:pStyle w:val="TOC2"/>
        <w:rPr>
          <w:ins w:id="82" w:author="Author" w:date="2018-03-01T11:06:00Z"/>
          <w:rFonts w:asciiTheme="minorHAnsi" w:eastAsiaTheme="minorEastAsia" w:hAnsiTheme="minorHAnsi" w:cstheme="minorBidi"/>
          <w:noProof/>
          <w:sz w:val="22"/>
          <w:szCs w:val="22"/>
          <w:lang w:val="de-DE" w:eastAsia="de-DE"/>
        </w:rPr>
      </w:pPr>
      <w:ins w:id="83" w:author="Author" w:date="2018-03-01T11:06:00Z">
        <w:r w:rsidRPr="00E116FD">
          <w:rPr>
            <w:rStyle w:val="Hyperlink"/>
            <w:noProof/>
          </w:rPr>
          <w:fldChar w:fldCharType="begin"/>
        </w:r>
        <w:r w:rsidRPr="00E116FD">
          <w:rPr>
            <w:rStyle w:val="Hyperlink"/>
            <w:noProof/>
          </w:rPr>
          <w:instrText xml:space="preserve"> </w:instrText>
        </w:r>
        <w:r>
          <w:rPr>
            <w:noProof/>
          </w:rPr>
          <w:instrText>HYPERLINK \l "_Toc507665767"</w:instrText>
        </w:r>
        <w:r w:rsidRPr="00E116FD">
          <w:rPr>
            <w:rStyle w:val="Hyperlink"/>
            <w:noProof/>
          </w:rPr>
          <w:instrText xml:space="preserve"> </w:instrText>
        </w:r>
        <w:r w:rsidRPr="00E116FD">
          <w:rPr>
            <w:rStyle w:val="Hyperlink"/>
            <w:noProof/>
          </w:rPr>
          <w:fldChar w:fldCharType="separate"/>
        </w:r>
        <w:r w:rsidRPr="00E116FD">
          <w:rPr>
            <w:rStyle w:val="Hyperlink"/>
            <w:noProof/>
          </w:rPr>
          <w:t>5.2</w:t>
        </w:r>
        <w:r>
          <w:rPr>
            <w:rFonts w:asciiTheme="minorHAnsi" w:eastAsiaTheme="minorEastAsia" w:hAnsiTheme="minorHAnsi" w:cstheme="minorBidi"/>
            <w:noProof/>
            <w:sz w:val="22"/>
            <w:szCs w:val="22"/>
            <w:lang w:val="de-DE" w:eastAsia="de-DE"/>
          </w:rPr>
          <w:tab/>
        </w:r>
        <w:r w:rsidRPr="00E116FD">
          <w:rPr>
            <w:rStyle w:val="Hyperlink"/>
            <w:noProof/>
          </w:rPr>
          <w:t>Process Chains</w:t>
        </w:r>
        <w:r>
          <w:rPr>
            <w:noProof/>
            <w:webHidden/>
          </w:rPr>
          <w:tab/>
        </w:r>
        <w:r>
          <w:rPr>
            <w:noProof/>
            <w:webHidden/>
          </w:rPr>
          <w:fldChar w:fldCharType="begin"/>
        </w:r>
        <w:r>
          <w:rPr>
            <w:noProof/>
            <w:webHidden/>
          </w:rPr>
          <w:instrText xml:space="preserve"> PAGEREF _Toc507665767 \h </w:instrText>
        </w:r>
      </w:ins>
      <w:r>
        <w:rPr>
          <w:noProof/>
          <w:webHidden/>
        </w:rPr>
      </w:r>
      <w:r>
        <w:rPr>
          <w:noProof/>
          <w:webHidden/>
        </w:rPr>
        <w:fldChar w:fldCharType="separate"/>
      </w:r>
      <w:ins w:id="84" w:author="Author" w:date="2018-03-01T11:06:00Z">
        <w:r>
          <w:rPr>
            <w:noProof/>
            <w:webHidden/>
          </w:rPr>
          <w:t>46</w:t>
        </w:r>
        <w:r>
          <w:rPr>
            <w:noProof/>
            <w:webHidden/>
          </w:rPr>
          <w:fldChar w:fldCharType="end"/>
        </w:r>
        <w:r w:rsidRPr="00E116FD">
          <w:rPr>
            <w:rStyle w:val="Hyperlink"/>
            <w:noProof/>
          </w:rPr>
          <w:fldChar w:fldCharType="end"/>
        </w:r>
      </w:ins>
    </w:p>
    <w:p w14:paraId="6D13C335" w14:textId="09DBFD57" w:rsidR="00991170" w:rsidRDefault="00991170">
      <w:pPr>
        <w:pStyle w:val="TOC3"/>
        <w:rPr>
          <w:ins w:id="85" w:author="Author" w:date="2018-03-01T11:06:00Z"/>
          <w:rFonts w:asciiTheme="minorHAnsi" w:eastAsiaTheme="minorEastAsia" w:hAnsiTheme="minorHAnsi" w:cstheme="minorBidi"/>
          <w:noProof/>
          <w:sz w:val="22"/>
          <w:szCs w:val="22"/>
          <w:lang w:val="de-DE" w:eastAsia="de-DE"/>
        </w:rPr>
      </w:pPr>
      <w:ins w:id="86" w:author="Author" w:date="2018-03-01T11:06:00Z">
        <w:r w:rsidRPr="00E116FD">
          <w:rPr>
            <w:rStyle w:val="Hyperlink"/>
            <w:noProof/>
          </w:rPr>
          <w:fldChar w:fldCharType="begin"/>
        </w:r>
        <w:r w:rsidRPr="00E116FD">
          <w:rPr>
            <w:rStyle w:val="Hyperlink"/>
            <w:noProof/>
          </w:rPr>
          <w:instrText xml:space="preserve"> </w:instrText>
        </w:r>
        <w:r>
          <w:rPr>
            <w:noProof/>
          </w:rPr>
          <w:instrText>HYPERLINK \l "_Toc507665768"</w:instrText>
        </w:r>
        <w:r w:rsidRPr="00E116FD">
          <w:rPr>
            <w:rStyle w:val="Hyperlink"/>
            <w:noProof/>
          </w:rPr>
          <w:instrText xml:space="preserve"> </w:instrText>
        </w:r>
        <w:r w:rsidRPr="00E116FD">
          <w:rPr>
            <w:rStyle w:val="Hyperlink"/>
            <w:noProof/>
          </w:rPr>
          <w:fldChar w:fldCharType="separate"/>
        </w:r>
        <w:r w:rsidRPr="00E116FD">
          <w:rPr>
            <w:rStyle w:val="Hyperlink"/>
            <w:noProof/>
          </w:rPr>
          <w:t>5.2.1</w:t>
        </w:r>
        <w:r>
          <w:rPr>
            <w:rFonts w:asciiTheme="minorHAnsi" w:eastAsiaTheme="minorEastAsia" w:hAnsiTheme="minorHAnsi" w:cstheme="minorBidi"/>
            <w:noProof/>
            <w:sz w:val="22"/>
            <w:szCs w:val="22"/>
            <w:lang w:val="de-DE" w:eastAsia="de-DE"/>
          </w:rPr>
          <w:tab/>
        </w:r>
        <w:r w:rsidRPr="00E116FD">
          <w:rPr>
            <w:rStyle w:val="Hyperlink"/>
            <w:noProof/>
          </w:rPr>
          <w:t>Preceding Processes</w:t>
        </w:r>
        <w:r>
          <w:rPr>
            <w:noProof/>
            <w:webHidden/>
          </w:rPr>
          <w:tab/>
        </w:r>
        <w:r>
          <w:rPr>
            <w:noProof/>
            <w:webHidden/>
          </w:rPr>
          <w:fldChar w:fldCharType="begin"/>
        </w:r>
        <w:r>
          <w:rPr>
            <w:noProof/>
            <w:webHidden/>
          </w:rPr>
          <w:instrText xml:space="preserve"> PAGEREF _Toc507665768 \h </w:instrText>
        </w:r>
      </w:ins>
      <w:r>
        <w:rPr>
          <w:noProof/>
          <w:webHidden/>
        </w:rPr>
      </w:r>
      <w:r>
        <w:rPr>
          <w:noProof/>
          <w:webHidden/>
        </w:rPr>
        <w:fldChar w:fldCharType="separate"/>
      </w:r>
      <w:ins w:id="87" w:author="Author" w:date="2018-03-01T11:06:00Z">
        <w:r>
          <w:rPr>
            <w:noProof/>
            <w:webHidden/>
          </w:rPr>
          <w:t>46</w:t>
        </w:r>
        <w:r>
          <w:rPr>
            <w:noProof/>
            <w:webHidden/>
          </w:rPr>
          <w:fldChar w:fldCharType="end"/>
        </w:r>
        <w:r w:rsidRPr="00E116FD">
          <w:rPr>
            <w:rStyle w:val="Hyperlink"/>
            <w:noProof/>
          </w:rPr>
          <w:fldChar w:fldCharType="end"/>
        </w:r>
      </w:ins>
    </w:p>
    <w:p w14:paraId="2A34C9BB" w14:textId="6A72C306" w:rsidR="00991170" w:rsidRDefault="00991170">
      <w:pPr>
        <w:pStyle w:val="TOC3"/>
        <w:rPr>
          <w:ins w:id="88" w:author="Author" w:date="2018-03-01T11:06:00Z"/>
          <w:rFonts w:asciiTheme="minorHAnsi" w:eastAsiaTheme="minorEastAsia" w:hAnsiTheme="minorHAnsi" w:cstheme="minorBidi"/>
          <w:noProof/>
          <w:sz w:val="22"/>
          <w:szCs w:val="22"/>
          <w:lang w:val="de-DE" w:eastAsia="de-DE"/>
        </w:rPr>
      </w:pPr>
      <w:ins w:id="89" w:author="Author" w:date="2018-03-01T11:06:00Z">
        <w:r w:rsidRPr="00E116FD">
          <w:rPr>
            <w:rStyle w:val="Hyperlink"/>
            <w:noProof/>
          </w:rPr>
          <w:fldChar w:fldCharType="begin"/>
        </w:r>
        <w:r w:rsidRPr="00E116FD">
          <w:rPr>
            <w:rStyle w:val="Hyperlink"/>
            <w:noProof/>
          </w:rPr>
          <w:instrText xml:space="preserve"> </w:instrText>
        </w:r>
        <w:r>
          <w:rPr>
            <w:noProof/>
          </w:rPr>
          <w:instrText>HYPERLINK \l "_Toc507665769"</w:instrText>
        </w:r>
        <w:r w:rsidRPr="00E116FD">
          <w:rPr>
            <w:rStyle w:val="Hyperlink"/>
            <w:noProof/>
          </w:rPr>
          <w:instrText xml:space="preserve"> </w:instrText>
        </w:r>
        <w:r w:rsidRPr="00E116FD">
          <w:rPr>
            <w:rStyle w:val="Hyperlink"/>
            <w:noProof/>
          </w:rPr>
          <w:fldChar w:fldCharType="separate"/>
        </w:r>
        <w:r w:rsidRPr="00E116FD">
          <w:rPr>
            <w:rStyle w:val="Hyperlink"/>
            <w:noProof/>
          </w:rPr>
          <w:t>5.2.1</w:t>
        </w:r>
        <w:r>
          <w:rPr>
            <w:rFonts w:asciiTheme="minorHAnsi" w:eastAsiaTheme="minorEastAsia" w:hAnsiTheme="minorHAnsi" w:cstheme="minorBidi"/>
            <w:noProof/>
            <w:sz w:val="22"/>
            <w:szCs w:val="22"/>
            <w:lang w:val="de-DE" w:eastAsia="de-DE"/>
          </w:rPr>
          <w:tab/>
        </w:r>
        <w:r w:rsidRPr="00E116FD">
          <w:rPr>
            <w:rStyle w:val="Hyperlink"/>
            <w:noProof/>
          </w:rPr>
          <w:t>Succeeding Processes</w:t>
        </w:r>
        <w:r>
          <w:rPr>
            <w:noProof/>
            <w:webHidden/>
          </w:rPr>
          <w:tab/>
        </w:r>
        <w:r>
          <w:rPr>
            <w:noProof/>
            <w:webHidden/>
          </w:rPr>
          <w:fldChar w:fldCharType="begin"/>
        </w:r>
        <w:r>
          <w:rPr>
            <w:noProof/>
            <w:webHidden/>
          </w:rPr>
          <w:instrText xml:space="preserve"> PAGEREF _Toc507665769 \h </w:instrText>
        </w:r>
      </w:ins>
      <w:r>
        <w:rPr>
          <w:noProof/>
          <w:webHidden/>
        </w:rPr>
      </w:r>
      <w:r>
        <w:rPr>
          <w:noProof/>
          <w:webHidden/>
        </w:rPr>
        <w:fldChar w:fldCharType="separate"/>
      </w:r>
      <w:ins w:id="90" w:author="Author" w:date="2018-03-01T11:06:00Z">
        <w:r>
          <w:rPr>
            <w:noProof/>
            <w:webHidden/>
          </w:rPr>
          <w:t>47</w:t>
        </w:r>
        <w:r>
          <w:rPr>
            <w:noProof/>
            <w:webHidden/>
          </w:rPr>
          <w:fldChar w:fldCharType="end"/>
        </w:r>
        <w:r w:rsidRPr="00E116FD">
          <w:rPr>
            <w:rStyle w:val="Hyperlink"/>
            <w:noProof/>
          </w:rPr>
          <w:fldChar w:fldCharType="end"/>
        </w:r>
      </w:ins>
    </w:p>
    <w:p w14:paraId="3BB22F0C" w14:textId="543EBE11" w:rsidR="00D6652B" w:rsidDel="00991170" w:rsidRDefault="00D6652B">
      <w:pPr>
        <w:pStyle w:val="TOC1"/>
        <w:rPr>
          <w:ins w:id="91" w:author="Author" w:date="2018-03-01T10:46:00Z"/>
          <w:del w:id="92" w:author="Author" w:date="2018-03-01T11:04:00Z"/>
          <w:rFonts w:asciiTheme="minorHAnsi" w:eastAsiaTheme="minorEastAsia" w:hAnsiTheme="minorHAnsi" w:cstheme="minorBidi"/>
          <w:noProof/>
          <w:sz w:val="22"/>
          <w:szCs w:val="22"/>
          <w:lang w:val="de-DE" w:eastAsia="de-DE"/>
        </w:rPr>
      </w:pPr>
      <w:ins w:id="93" w:author="Author" w:date="2018-03-01T10:46:00Z">
        <w:del w:id="94" w:author="Author" w:date="2018-03-01T11:04:00Z">
          <w:r w:rsidRPr="00991170" w:rsidDel="00991170">
            <w:rPr>
              <w:rStyle w:val="Hyperlink"/>
              <w:noProof/>
            </w:rPr>
            <w:delText>1</w:delText>
          </w:r>
          <w:r w:rsidDel="00991170">
            <w:rPr>
              <w:rFonts w:asciiTheme="minorHAnsi" w:eastAsiaTheme="minorEastAsia" w:hAnsiTheme="minorHAnsi" w:cstheme="minorBidi"/>
              <w:noProof/>
              <w:sz w:val="22"/>
              <w:szCs w:val="22"/>
              <w:lang w:val="de-DE" w:eastAsia="de-DE"/>
            </w:rPr>
            <w:tab/>
          </w:r>
          <w:r w:rsidRPr="00991170" w:rsidDel="00991170">
            <w:rPr>
              <w:rStyle w:val="Hyperlink"/>
              <w:noProof/>
            </w:rPr>
            <w:delText>Purpose</w:delText>
          </w:r>
          <w:r w:rsidDel="00991170">
            <w:rPr>
              <w:noProof/>
              <w:webHidden/>
            </w:rPr>
            <w:tab/>
            <w:delText>4</w:delText>
          </w:r>
        </w:del>
      </w:ins>
    </w:p>
    <w:p w14:paraId="3DC3BC33" w14:textId="2CA838D7" w:rsidR="00D6652B" w:rsidDel="00991170" w:rsidRDefault="00D6652B">
      <w:pPr>
        <w:pStyle w:val="TOC2"/>
        <w:rPr>
          <w:ins w:id="95" w:author="Author" w:date="2018-03-01T10:46:00Z"/>
          <w:del w:id="96" w:author="Author" w:date="2018-03-01T11:04:00Z"/>
          <w:rFonts w:asciiTheme="minorHAnsi" w:eastAsiaTheme="minorEastAsia" w:hAnsiTheme="minorHAnsi" w:cstheme="minorBidi"/>
          <w:noProof/>
          <w:sz w:val="22"/>
          <w:szCs w:val="22"/>
          <w:lang w:val="de-DE" w:eastAsia="de-DE"/>
        </w:rPr>
      </w:pPr>
      <w:ins w:id="97" w:author="Author" w:date="2018-03-01T10:46:00Z">
        <w:del w:id="98" w:author="Author" w:date="2018-03-01T11:04:00Z">
          <w:r w:rsidRPr="00991170" w:rsidDel="00991170">
            <w:rPr>
              <w:rStyle w:val="Hyperlink"/>
              <w:noProof/>
            </w:rPr>
            <w:delText>1.1</w:delText>
          </w:r>
          <w:r w:rsidDel="00991170">
            <w:rPr>
              <w:rFonts w:asciiTheme="minorHAnsi" w:eastAsiaTheme="minorEastAsia" w:hAnsiTheme="minorHAnsi" w:cstheme="minorBidi"/>
              <w:noProof/>
              <w:sz w:val="22"/>
              <w:szCs w:val="22"/>
              <w:lang w:val="de-DE" w:eastAsia="de-DE"/>
            </w:rPr>
            <w:tab/>
          </w:r>
          <w:r w:rsidRPr="00991170" w:rsidDel="00991170">
            <w:rPr>
              <w:rStyle w:val="Hyperlink"/>
              <w:noProof/>
            </w:rPr>
            <w:delText>Purpose of the Document</w:delText>
          </w:r>
          <w:r w:rsidDel="00991170">
            <w:rPr>
              <w:noProof/>
              <w:webHidden/>
            </w:rPr>
            <w:tab/>
            <w:delText>4</w:delText>
          </w:r>
        </w:del>
      </w:ins>
    </w:p>
    <w:p w14:paraId="1917BD08" w14:textId="4FB5AC4F" w:rsidR="00D6652B" w:rsidDel="00991170" w:rsidRDefault="00D6652B">
      <w:pPr>
        <w:pStyle w:val="TOC2"/>
        <w:rPr>
          <w:ins w:id="99" w:author="Author" w:date="2018-03-01T10:46:00Z"/>
          <w:del w:id="100" w:author="Author" w:date="2018-03-01T11:04:00Z"/>
          <w:rFonts w:asciiTheme="minorHAnsi" w:eastAsiaTheme="minorEastAsia" w:hAnsiTheme="minorHAnsi" w:cstheme="minorBidi"/>
          <w:noProof/>
          <w:sz w:val="22"/>
          <w:szCs w:val="22"/>
          <w:lang w:val="de-DE" w:eastAsia="de-DE"/>
        </w:rPr>
      </w:pPr>
      <w:ins w:id="101" w:author="Author" w:date="2018-03-01T10:46:00Z">
        <w:del w:id="102" w:author="Author" w:date="2018-03-01T11:04:00Z">
          <w:r w:rsidRPr="00991170" w:rsidDel="00991170">
            <w:rPr>
              <w:rStyle w:val="Hyperlink"/>
              <w:noProof/>
            </w:rPr>
            <w:delText>1.2</w:delText>
          </w:r>
          <w:r w:rsidDel="00991170">
            <w:rPr>
              <w:rFonts w:asciiTheme="minorHAnsi" w:eastAsiaTheme="minorEastAsia" w:hAnsiTheme="minorHAnsi" w:cstheme="minorBidi"/>
              <w:noProof/>
              <w:sz w:val="22"/>
              <w:szCs w:val="22"/>
              <w:lang w:val="de-DE" w:eastAsia="de-DE"/>
            </w:rPr>
            <w:tab/>
          </w:r>
          <w:r w:rsidRPr="00991170" w:rsidDel="00991170">
            <w:rPr>
              <w:rStyle w:val="Hyperlink"/>
              <w:noProof/>
            </w:rPr>
            <w:delText>Purpose of Record Working Time</w:delText>
          </w:r>
          <w:r w:rsidDel="00991170">
            <w:rPr>
              <w:noProof/>
              <w:webHidden/>
            </w:rPr>
            <w:tab/>
            <w:delText>4</w:delText>
          </w:r>
        </w:del>
      </w:ins>
    </w:p>
    <w:p w14:paraId="3EBBA0D7" w14:textId="6BF57718" w:rsidR="00D6652B" w:rsidDel="00991170" w:rsidRDefault="00D6652B">
      <w:pPr>
        <w:pStyle w:val="TOC1"/>
        <w:rPr>
          <w:ins w:id="103" w:author="Author" w:date="2018-03-01T10:46:00Z"/>
          <w:del w:id="104" w:author="Author" w:date="2018-03-01T11:04:00Z"/>
          <w:rFonts w:asciiTheme="minorHAnsi" w:eastAsiaTheme="minorEastAsia" w:hAnsiTheme="minorHAnsi" w:cstheme="minorBidi"/>
          <w:noProof/>
          <w:sz w:val="22"/>
          <w:szCs w:val="22"/>
          <w:lang w:val="de-DE" w:eastAsia="de-DE"/>
        </w:rPr>
      </w:pPr>
      <w:ins w:id="105" w:author="Author" w:date="2018-03-01T10:46:00Z">
        <w:del w:id="106" w:author="Author" w:date="2018-03-01T11:04:00Z">
          <w:r w:rsidRPr="00991170" w:rsidDel="00991170">
            <w:rPr>
              <w:rStyle w:val="Hyperlink"/>
              <w:noProof/>
            </w:rPr>
            <w:delText>2</w:delText>
          </w:r>
          <w:r w:rsidDel="00991170">
            <w:rPr>
              <w:rFonts w:asciiTheme="minorHAnsi" w:eastAsiaTheme="minorEastAsia" w:hAnsiTheme="minorHAnsi" w:cstheme="minorBidi"/>
              <w:noProof/>
              <w:sz w:val="22"/>
              <w:szCs w:val="22"/>
              <w:lang w:val="de-DE" w:eastAsia="de-DE"/>
            </w:rPr>
            <w:tab/>
          </w:r>
          <w:r w:rsidRPr="00991170" w:rsidDel="00991170">
            <w:rPr>
              <w:rStyle w:val="Hyperlink"/>
              <w:noProof/>
            </w:rPr>
            <w:delText>Prerequisites</w:delText>
          </w:r>
          <w:r w:rsidDel="00991170">
            <w:rPr>
              <w:noProof/>
              <w:webHidden/>
            </w:rPr>
            <w:tab/>
            <w:delText>6</w:delText>
          </w:r>
        </w:del>
      </w:ins>
    </w:p>
    <w:p w14:paraId="3F163624" w14:textId="78053B60" w:rsidR="00D6652B" w:rsidDel="00991170" w:rsidRDefault="00D6652B">
      <w:pPr>
        <w:pStyle w:val="TOC2"/>
        <w:rPr>
          <w:ins w:id="107" w:author="Author" w:date="2018-03-01T10:46:00Z"/>
          <w:del w:id="108" w:author="Author" w:date="2018-03-01T11:04:00Z"/>
          <w:rFonts w:asciiTheme="minorHAnsi" w:eastAsiaTheme="minorEastAsia" w:hAnsiTheme="minorHAnsi" w:cstheme="minorBidi"/>
          <w:noProof/>
          <w:sz w:val="22"/>
          <w:szCs w:val="22"/>
          <w:lang w:val="de-DE" w:eastAsia="de-DE"/>
        </w:rPr>
      </w:pPr>
      <w:ins w:id="109" w:author="Author" w:date="2018-03-01T10:46:00Z">
        <w:del w:id="110" w:author="Author" w:date="2018-03-01T11:04:00Z">
          <w:r w:rsidRPr="00991170" w:rsidDel="00991170">
            <w:rPr>
              <w:rStyle w:val="Hyperlink"/>
              <w:noProof/>
            </w:rPr>
            <w:delText>2.1</w:delText>
          </w:r>
          <w:r w:rsidDel="00991170">
            <w:rPr>
              <w:rFonts w:asciiTheme="minorHAnsi" w:eastAsiaTheme="minorEastAsia" w:hAnsiTheme="minorHAnsi" w:cstheme="minorBidi"/>
              <w:noProof/>
              <w:sz w:val="22"/>
              <w:szCs w:val="22"/>
              <w:lang w:val="de-DE" w:eastAsia="de-DE"/>
            </w:rPr>
            <w:tab/>
          </w:r>
          <w:r w:rsidRPr="00991170" w:rsidDel="00991170">
            <w:rPr>
              <w:rStyle w:val="Hyperlink"/>
              <w:noProof/>
            </w:rPr>
            <w:delText>Configuration</w:delText>
          </w:r>
          <w:r w:rsidDel="00991170">
            <w:rPr>
              <w:noProof/>
              <w:webHidden/>
            </w:rPr>
            <w:tab/>
            <w:delText>6</w:delText>
          </w:r>
        </w:del>
      </w:ins>
    </w:p>
    <w:p w14:paraId="5227DB58" w14:textId="27531B1F" w:rsidR="00D6652B" w:rsidDel="00991170" w:rsidRDefault="00D6652B">
      <w:pPr>
        <w:pStyle w:val="TOC2"/>
        <w:rPr>
          <w:ins w:id="111" w:author="Author" w:date="2018-03-01T10:46:00Z"/>
          <w:del w:id="112" w:author="Author" w:date="2018-03-01T11:04:00Z"/>
          <w:rFonts w:asciiTheme="minorHAnsi" w:eastAsiaTheme="minorEastAsia" w:hAnsiTheme="minorHAnsi" w:cstheme="minorBidi"/>
          <w:noProof/>
          <w:sz w:val="22"/>
          <w:szCs w:val="22"/>
          <w:lang w:val="de-DE" w:eastAsia="de-DE"/>
        </w:rPr>
      </w:pPr>
      <w:ins w:id="113" w:author="Author" w:date="2018-03-01T10:46:00Z">
        <w:del w:id="114" w:author="Author" w:date="2018-03-01T11:04:00Z">
          <w:r w:rsidRPr="00991170" w:rsidDel="00991170">
            <w:rPr>
              <w:rStyle w:val="Hyperlink"/>
              <w:noProof/>
            </w:rPr>
            <w:delText>2.2</w:delText>
          </w:r>
          <w:r w:rsidDel="00991170">
            <w:rPr>
              <w:rFonts w:asciiTheme="minorHAnsi" w:eastAsiaTheme="minorEastAsia" w:hAnsiTheme="minorHAnsi" w:cstheme="minorBidi"/>
              <w:noProof/>
              <w:sz w:val="22"/>
              <w:szCs w:val="22"/>
              <w:lang w:val="de-DE" w:eastAsia="de-DE"/>
            </w:rPr>
            <w:tab/>
          </w:r>
          <w:r w:rsidRPr="00991170" w:rsidDel="00991170">
            <w:rPr>
              <w:rStyle w:val="Hyperlink"/>
              <w:noProof/>
            </w:rPr>
            <w:delText>System Access</w:delText>
          </w:r>
          <w:r w:rsidDel="00991170">
            <w:rPr>
              <w:noProof/>
              <w:webHidden/>
            </w:rPr>
            <w:tab/>
            <w:delText>6</w:delText>
          </w:r>
        </w:del>
      </w:ins>
    </w:p>
    <w:p w14:paraId="5E1697C2" w14:textId="3BB442B8" w:rsidR="00D6652B" w:rsidDel="00991170" w:rsidRDefault="00D6652B">
      <w:pPr>
        <w:pStyle w:val="TOC2"/>
        <w:rPr>
          <w:ins w:id="115" w:author="Author" w:date="2018-03-01T10:46:00Z"/>
          <w:del w:id="116" w:author="Author" w:date="2018-03-01T11:04:00Z"/>
          <w:rFonts w:asciiTheme="minorHAnsi" w:eastAsiaTheme="minorEastAsia" w:hAnsiTheme="minorHAnsi" w:cstheme="minorBidi"/>
          <w:noProof/>
          <w:sz w:val="22"/>
          <w:szCs w:val="22"/>
          <w:lang w:val="de-DE" w:eastAsia="de-DE"/>
        </w:rPr>
      </w:pPr>
      <w:ins w:id="117" w:author="Author" w:date="2018-03-01T10:46:00Z">
        <w:del w:id="118" w:author="Author" w:date="2018-03-01T11:04:00Z">
          <w:r w:rsidRPr="00991170" w:rsidDel="00991170">
            <w:rPr>
              <w:rStyle w:val="Hyperlink"/>
              <w:noProof/>
            </w:rPr>
            <w:delText>2.3</w:delText>
          </w:r>
          <w:r w:rsidDel="00991170">
            <w:rPr>
              <w:rFonts w:asciiTheme="minorHAnsi" w:eastAsiaTheme="minorEastAsia" w:hAnsiTheme="minorHAnsi" w:cstheme="minorBidi"/>
              <w:noProof/>
              <w:sz w:val="22"/>
              <w:szCs w:val="22"/>
              <w:lang w:val="de-DE" w:eastAsia="de-DE"/>
            </w:rPr>
            <w:tab/>
          </w:r>
          <w:r w:rsidRPr="00991170" w:rsidDel="00991170">
            <w:rPr>
              <w:rStyle w:val="Hyperlink"/>
              <w:noProof/>
            </w:rPr>
            <w:delText>Roles</w:delText>
          </w:r>
          <w:r w:rsidDel="00991170">
            <w:rPr>
              <w:noProof/>
              <w:webHidden/>
            </w:rPr>
            <w:tab/>
            <w:delText>6</w:delText>
          </w:r>
        </w:del>
      </w:ins>
    </w:p>
    <w:p w14:paraId="23C8D0AF" w14:textId="730D40A4" w:rsidR="00D6652B" w:rsidDel="00991170" w:rsidRDefault="00D6652B">
      <w:pPr>
        <w:pStyle w:val="TOC2"/>
        <w:rPr>
          <w:ins w:id="119" w:author="Author" w:date="2018-03-01T10:46:00Z"/>
          <w:del w:id="120" w:author="Author" w:date="2018-03-01T11:04:00Z"/>
          <w:rFonts w:asciiTheme="minorHAnsi" w:eastAsiaTheme="minorEastAsia" w:hAnsiTheme="minorHAnsi" w:cstheme="minorBidi"/>
          <w:noProof/>
          <w:sz w:val="22"/>
          <w:szCs w:val="22"/>
          <w:lang w:val="de-DE" w:eastAsia="de-DE"/>
        </w:rPr>
      </w:pPr>
      <w:ins w:id="121" w:author="Author" w:date="2018-03-01T10:46:00Z">
        <w:del w:id="122" w:author="Author" w:date="2018-03-01T11:04:00Z">
          <w:r w:rsidRPr="00991170" w:rsidDel="00991170">
            <w:rPr>
              <w:rStyle w:val="Hyperlink"/>
              <w:noProof/>
            </w:rPr>
            <w:delText>2.4</w:delText>
          </w:r>
          <w:r w:rsidDel="00991170">
            <w:rPr>
              <w:rFonts w:asciiTheme="minorHAnsi" w:eastAsiaTheme="minorEastAsia" w:hAnsiTheme="minorHAnsi" w:cstheme="minorBidi"/>
              <w:noProof/>
              <w:sz w:val="22"/>
              <w:szCs w:val="22"/>
              <w:lang w:val="de-DE" w:eastAsia="de-DE"/>
            </w:rPr>
            <w:tab/>
          </w:r>
          <w:r w:rsidRPr="00991170" w:rsidDel="00991170">
            <w:rPr>
              <w:rStyle w:val="Hyperlink"/>
              <w:noProof/>
            </w:rPr>
            <w:delText>Master Data, Organizational Data, and Other Data</w:delText>
          </w:r>
          <w:r w:rsidDel="00991170">
            <w:rPr>
              <w:noProof/>
              <w:webHidden/>
            </w:rPr>
            <w:tab/>
            <w:delText>7</w:delText>
          </w:r>
        </w:del>
      </w:ins>
    </w:p>
    <w:p w14:paraId="69FA8FEE" w14:textId="00B64C98" w:rsidR="00D6652B" w:rsidDel="00991170" w:rsidRDefault="00D6652B">
      <w:pPr>
        <w:pStyle w:val="TOC2"/>
        <w:rPr>
          <w:ins w:id="123" w:author="Author" w:date="2018-03-01T10:46:00Z"/>
          <w:del w:id="124" w:author="Author" w:date="2018-03-01T11:04:00Z"/>
          <w:rFonts w:asciiTheme="minorHAnsi" w:eastAsiaTheme="minorEastAsia" w:hAnsiTheme="minorHAnsi" w:cstheme="minorBidi"/>
          <w:noProof/>
          <w:sz w:val="22"/>
          <w:szCs w:val="22"/>
          <w:lang w:val="de-DE" w:eastAsia="de-DE"/>
        </w:rPr>
      </w:pPr>
      <w:ins w:id="125" w:author="Author" w:date="2018-03-01T10:46:00Z">
        <w:del w:id="126" w:author="Author" w:date="2018-03-01T11:04:00Z">
          <w:r w:rsidRPr="00991170" w:rsidDel="00991170">
            <w:rPr>
              <w:rStyle w:val="Hyperlink"/>
              <w:noProof/>
            </w:rPr>
            <w:delText>2.5</w:delText>
          </w:r>
          <w:r w:rsidDel="00991170">
            <w:rPr>
              <w:rFonts w:asciiTheme="minorHAnsi" w:eastAsiaTheme="minorEastAsia" w:hAnsiTheme="minorHAnsi" w:cstheme="minorBidi"/>
              <w:noProof/>
              <w:sz w:val="22"/>
              <w:szCs w:val="22"/>
              <w:lang w:val="de-DE" w:eastAsia="de-DE"/>
            </w:rPr>
            <w:tab/>
          </w:r>
          <w:r w:rsidRPr="00991170" w:rsidDel="00991170">
            <w:rPr>
              <w:rStyle w:val="Hyperlink"/>
              <w:noProof/>
            </w:rPr>
            <w:delText>Business Conditions</w:delText>
          </w:r>
          <w:r w:rsidDel="00991170">
            <w:rPr>
              <w:noProof/>
              <w:webHidden/>
            </w:rPr>
            <w:tab/>
            <w:delText>7</w:delText>
          </w:r>
        </w:del>
      </w:ins>
    </w:p>
    <w:p w14:paraId="4C708CCE" w14:textId="55279C5A" w:rsidR="00D6652B" w:rsidDel="00991170" w:rsidRDefault="00D6652B">
      <w:pPr>
        <w:pStyle w:val="TOC2"/>
        <w:rPr>
          <w:ins w:id="127" w:author="Author" w:date="2018-03-01T10:46:00Z"/>
          <w:del w:id="128" w:author="Author" w:date="2018-03-01T11:04:00Z"/>
          <w:rFonts w:asciiTheme="minorHAnsi" w:eastAsiaTheme="minorEastAsia" w:hAnsiTheme="minorHAnsi" w:cstheme="minorBidi"/>
          <w:noProof/>
          <w:sz w:val="22"/>
          <w:szCs w:val="22"/>
          <w:lang w:val="de-DE" w:eastAsia="de-DE"/>
        </w:rPr>
      </w:pPr>
      <w:ins w:id="129" w:author="Author" w:date="2018-03-01T10:46:00Z">
        <w:del w:id="130" w:author="Author" w:date="2018-03-01T11:04:00Z">
          <w:r w:rsidRPr="00991170" w:rsidDel="00991170">
            <w:rPr>
              <w:rStyle w:val="Hyperlink"/>
              <w:noProof/>
            </w:rPr>
            <w:delText>2.6</w:delText>
          </w:r>
          <w:r w:rsidDel="00991170">
            <w:rPr>
              <w:rFonts w:asciiTheme="minorHAnsi" w:eastAsiaTheme="minorEastAsia" w:hAnsiTheme="minorHAnsi" w:cstheme="minorBidi"/>
              <w:noProof/>
              <w:sz w:val="22"/>
              <w:szCs w:val="22"/>
              <w:lang w:val="de-DE" w:eastAsia="de-DE"/>
            </w:rPr>
            <w:tab/>
          </w:r>
          <w:r w:rsidRPr="00991170" w:rsidDel="00991170">
            <w:rPr>
              <w:rStyle w:val="Hyperlink"/>
              <w:noProof/>
            </w:rPr>
            <w:delText>Preliminary Steps</w:delText>
          </w:r>
          <w:r w:rsidDel="00991170">
            <w:rPr>
              <w:noProof/>
              <w:webHidden/>
            </w:rPr>
            <w:tab/>
            <w:delText>8</w:delText>
          </w:r>
        </w:del>
      </w:ins>
    </w:p>
    <w:p w14:paraId="14D69188" w14:textId="3A155816" w:rsidR="00D6652B" w:rsidDel="00991170" w:rsidRDefault="00D6652B">
      <w:pPr>
        <w:pStyle w:val="TOC3"/>
        <w:rPr>
          <w:ins w:id="131" w:author="Author" w:date="2018-03-01T10:46:00Z"/>
          <w:del w:id="132" w:author="Author" w:date="2018-03-01T11:04:00Z"/>
          <w:rFonts w:asciiTheme="minorHAnsi" w:eastAsiaTheme="minorEastAsia" w:hAnsiTheme="minorHAnsi" w:cstheme="minorBidi"/>
          <w:noProof/>
          <w:sz w:val="22"/>
          <w:szCs w:val="22"/>
          <w:lang w:val="de-DE" w:eastAsia="de-DE"/>
        </w:rPr>
      </w:pPr>
      <w:ins w:id="133" w:author="Author" w:date="2018-03-01T10:46:00Z">
        <w:del w:id="134" w:author="Author" w:date="2018-03-01T11:04:00Z">
          <w:r w:rsidRPr="00991170" w:rsidDel="00991170">
            <w:rPr>
              <w:rStyle w:val="Hyperlink"/>
              <w:noProof/>
              <w:highlight w:val="yellow"/>
            </w:rPr>
            <w:delText>2.6.1</w:delText>
          </w:r>
          <w:r w:rsidDel="00991170">
            <w:rPr>
              <w:rFonts w:asciiTheme="minorHAnsi" w:eastAsiaTheme="minorEastAsia" w:hAnsiTheme="minorHAnsi" w:cstheme="minorBidi"/>
              <w:noProof/>
              <w:sz w:val="22"/>
              <w:szCs w:val="22"/>
              <w:lang w:val="de-DE" w:eastAsia="de-DE"/>
            </w:rPr>
            <w:tab/>
          </w:r>
          <w:r w:rsidRPr="00991170" w:rsidDel="00991170">
            <w:rPr>
              <w:rStyle w:val="Hyperlink"/>
              <w:noProof/>
              <w:highlight w:val="yellow"/>
            </w:rPr>
            <w:delText>Maintaining Time Profile</w:delText>
          </w:r>
          <w:r w:rsidDel="00991170">
            <w:rPr>
              <w:noProof/>
              <w:webHidden/>
            </w:rPr>
            <w:tab/>
            <w:delText>8</w:delText>
          </w:r>
        </w:del>
      </w:ins>
    </w:p>
    <w:p w14:paraId="0699C7F4" w14:textId="1A14C5AD" w:rsidR="00D6652B" w:rsidDel="00991170" w:rsidRDefault="00D6652B">
      <w:pPr>
        <w:pStyle w:val="TOC3"/>
        <w:rPr>
          <w:ins w:id="135" w:author="Author" w:date="2018-03-01T10:46:00Z"/>
          <w:del w:id="136" w:author="Author" w:date="2018-03-01T11:04:00Z"/>
          <w:rFonts w:asciiTheme="minorHAnsi" w:eastAsiaTheme="minorEastAsia" w:hAnsiTheme="minorHAnsi" w:cstheme="minorBidi"/>
          <w:noProof/>
          <w:sz w:val="22"/>
          <w:szCs w:val="22"/>
          <w:lang w:val="de-DE" w:eastAsia="de-DE"/>
        </w:rPr>
      </w:pPr>
      <w:ins w:id="137" w:author="Author" w:date="2018-03-01T10:46:00Z">
        <w:del w:id="138" w:author="Author" w:date="2018-03-01T11:04:00Z">
          <w:r w:rsidRPr="00991170" w:rsidDel="00991170">
            <w:rPr>
              <w:rStyle w:val="Hyperlink"/>
              <w:noProof/>
            </w:rPr>
            <w:delText>2.6.2</w:delText>
          </w:r>
          <w:r w:rsidDel="00991170">
            <w:rPr>
              <w:rFonts w:asciiTheme="minorHAnsi" w:eastAsiaTheme="minorEastAsia" w:hAnsiTheme="minorHAnsi" w:cstheme="minorBidi"/>
              <w:noProof/>
              <w:sz w:val="22"/>
              <w:szCs w:val="22"/>
              <w:lang w:val="de-DE" w:eastAsia="de-DE"/>
            </w:rPr>
            <w:tab/>
          </w:r>
          <w:r w:rsidRPr="00991170" w:rsidDel="00991170">
            <w:rPr>
              <w:rStyle w:val="Hyperlink"/>
              <w:noProof/>
            </w:rPr>
            <w:delText>Maintaining Employee Time Sheet Fields</w:delText>
          </w:r>
          <w:r w:rsidDel="00991170">
            <w:rPr>
              <w:noProof/>
              <w:webHidden/>
            </w:rPr>
            <w:tab/>
            <w:delText>8</w:delText>
          </w:r>
        </w:del>
      </w:ins>
    </w:p>
    <w:p w14:paraId="5498A24C" w14:textId="5FE6309E" w:rsidR="00D6652B" w:rsidDel="00991170" w:rsidRDefault="00D6652B">
      <w:pPr>
        <w:pStyle w:val="TOC3"/>
        <w:rPr>
          <w:ins w:id="139" w:author="Author" w:date="2018-03-01T10:46:00Z"/>
          <w:del w:id="140" w:author="Author" w:date="2018-03-01T11:04:00Z"/>
          <w:rFonts w:asciiTheme="minorHAnsi" w:eastAsiaTheme="minorEastAsia" w:hAnsiTheme="minorHAnsi" w:cstheme="minorBidi"/>
          <w:noProof/>
          <w:sz w:val="22"/>
          <w:szCs w:val="22"/>
          <w:lang w:val="de-DE" w:eastAsia="de-DE"/>
        </w:rPr>
      </w:pPr>
      <w:ins w:id="141" w:author="Author" w:date="2018-03-01T10:46:00Z">
        <w:del w:id="142" w:author="Author" w:date="2018-03-01T11:04:00Z">
          <w:r w:rsidRPr="00991170" w:rsidDel="00991170">
            <w:rPr>
              <w:rStyle w:val="Hyperlink"/>
              <w:noProof/>
              <w:highlight w:val="yellow"/>
            </w:rPr>
            <w:delText>2.6.3</w:delText>
          </w:r>
          <w:r w:rsidDel="00991170">
            <w:rPr>
              <w:rFonts w:asciiTheme="minorHAnsi" w:eastAsiaTheme="minorEastAsia" w:hAnsiTheme="minorHAnsi" w:cstheme="minorBidi"/>
              <w:noProof/>
              <w:sz w:val="22"/>
              <w:szCs w:val="22"/>
              <w:lang w:val="de-DE" w:eastAsia="de-DE"/>
            </w:rPr>
            <w:tab/>
          </w:r>
          <w:r w:rsidRPr="00991170" w:rsidDel="00991170">
            <w:rPr>
              <w:rStyle w:val="Hyperlink"/>
              <w:noProof/>
              <w:highlight w:val="yellow"/>
            </w:rPr>
            <w:delText>Maintaining Balances for Absences</w:delText>
          </w:r>
          <w:r w:rsidDel="00991170">
            <w:rPr>
              <w:noProof/>
              <w:webHidden/>
            </w:rPr>
            <w:tab/>
            <w:delText>11</w:delText>
          </w:r>
        </w:del>
      </w:ins>
    </w:p>
    <w:p w14:paraId="7E972276" w14:textId="0970CBBE" w:rsidR="00D6652B" w:rsidDel="00991170" w:rsidRDefault="00D6652B">
      <w:pPr>
        <w:pStyle w:val="TOC3"/>
        <w:rPr>
          <w:ins w:id="143" w:author="Author" w:date="2018-03-01T10:46:00Z"/>
          <w:del w:id="144" w:author="Author" w:date="2018-03-01T11:04:00Z"/>
          <w:rFonts w:asciiTheme="minorHAnsi" w:eastAsiaTheme="minorEastAsia" w:hAnsiTheme="minorHAnsi" w:cstheme="minorBidi"/>
          <w:noProof/>
          <w:sz w:val="22"/>
          <w:szCs w:val="22"/>
          <w:lang w:val="de-DE" w:eastAsia="de-DE"/>
        </w:rPr>
      </w:pPr>
      <w:ins w:id="145" w:author="Author" w:date="2018-03-01T10:46:00Z">
        <w:del w:id="146" w:author="Author" w:date="2018-03-01T11:04:00Z">
          <w:r w:rsidRPr="00991170" w:rsidDel="00991170">
            <w:rPr>
              <w:rStyle w:val="Hyperlink"/>
              <w:noProof/>
              <w:highlight w:val="yellow"/>
            </w:rPr>
            <w:delText>2.6.4</w:delText>
          </w:r>
          <w:r w:rsidDel="00991170">
            <w:rPr>
              <w:rFonts w:asciiTheme="minorHAnsi" w:eastAsiaTheme="minorEastAsia" w:hAnsiTheme="minorHAnsi" w:cstheme="minorBidi"/>
              <w:noProof/>
              <w:sz w:val="22"/>
              <w:szCs w:val="22"/>
              <w:lang w:val="de-DE" w:eastAsia="de-DE"/>
            </w:rPr>
            <w:tab/>
          </w:r>
          <w:r w:rsidRPr="00991170" w:rsidDel="00991170">
            <w:rPr>
              <w:rStyle w:val="Hyperlink"/>
              <w:noProof/>
              <w:highlight w:val="yellow"/>
            </w:rPr>
            <w:delText>Function Time Off in Lieu</w:delText>
          </w:r>
          <w:r w:rsidDel="00991170">
            <w:rPr>
              <w:noProof/>
              <w:webHidden/>
            </w:rPr>
            <w:tab/>
            <w:delText>12</w:delText>
          </w:r>
        </w:del>
      </w:ins>
    </w:p>
    <w:p w14:paraId="0711F571" w14:textId="41706277" w:rsidR="00D6652B" w:rsidDel="00991170" w:rsidRDefault="00D6652B">
      <w:pPr>
        <w:pStyle w:val="TOC3"/>
        <w:rPr>
          <w:ins w:id="147" w:author="Author" w:date="2018-03-01T10:46:00Z"/>
          <w:del w:id="148" w:author="Author" w:date="2018-03-01T11:04:00Z"/>
          <w:rFonts w:asciiTheme="minorHAnsi" w:eastAsiaTheme="minorEastAsia" w:hAnsiTheme="minorHAnsi" w:cstheme="minorBidi"/>
          <w:noProof/>
          <w:sz w:val="22"/>
          <w:szCs w:val="22"/>
          <w:lang w:val="de-DE" w:eastAsia="de-DE"/>
        </w:rPr>
      </w:pPr>
      <w:ins w:id="149" w:author="Author" w:date="2018-03-01T10:46:00Z">
        <w:del w:id="150" w:author="Author" w:date="2018-03-01T11:04:00Z">
          <w:r w:rsidRPr="00991170" w:rsidDel="00991170">
            <w:rPr>
              <w:rStyle w:val="Hyperlink"/>
              <w:noProof/>
              <w:highlight w:val="yellow"/>
            </w:rPr>
            <w:delText>2.6.5</w:delText>
          </w:r>
          <w:r w:rsidDel="00991170">
            <w:rPr>
              <w:rFonts w:asciiTheme="minorHAnsi" w:eastAsiaTheme="minorEastAsia" w:hAnsiTheme="minorHAnsi" w:cstheme="minorBidi"/>
              <w:noProof/>
              <w:sz w:val="22"/>
              <w:szCs w:val="22"/>
              <w:lang w:val="de-DE" w:eastAsia="de-DE"/>
            </w:rPr>
            <w:tab/>
          </w:r>
          <w:r w:rsidRPr="00991170" w:rsidDel="00991170">
            <w:rPr>
              <w:rStyle w:val="Hyperlink"/>
              <w:noProof/>
              <w:highlight w:val="yellow"/>
            </w:rPr>
            <w:delText>Function Working Time Account</w:delText>
          </w:r>
          <w:r w:rsidDel="00991170">
            <w:rPr>
              <w:noProof/>
              <w:webHidden/>
            </w:rPr>
            <w:tab/>
            <w:delText>12</w:delText>
          </w:r>
        </w:del>
      </w:ins>
    </w:p>
    <w:p w14:paraId="5701AB2B" w14:textId="2562F408" w:rsidR="00D6652B" w:rsidDel="00991170" w:rsidRDefault="00D6652B">
      <w:pPr>
        <w:pStyle w:val="TOC1"/>
        <w:rPr>
          <w:ins w:id="151" w:author="Author" w:date="2018-03-01T10:46:00Z"/>
          <w:del w:id="152" w:author="Author" w:date="2018-03-01T11:04:00Z"/>
          <w:rFonts w:asciiTheme="minorHAnsi" w:eastAsiaTheme="minorEastAsia" w:hAnsiTheme="minorHAnsi" w:cstheme="minorBidi"/>
          <w:noProof/>
          <w:sz w:val="22"/>
          <w:szCs w:val="22"/>
          <w:lang w:val="de-DE" w:eastAsia="de-DE"/>
        </w:rPr>
      </w:pPr>
      <w:ins w:id="153" w:author="Author" w:date="2018-03-01T10:46:00Z">
        <w:del w:id="154" w:author="Author" w:date="2018-03-01T11:04:00Z">
          <w:r w:rsidRPr="00991170" w:rsidDel="00991170">
            <w:rPr>
              <w:rStyle w:val="Hyperlink"/>
              <w:noProof/>
            </w:rPr>
            <w:delText>3</w:delText>
          </w:r>
          <w:r w:rsidDel="00991170">
            <w:rPr>
              <w:rFonts w:asciiTheme="minorHAnsi" w:eastAsiaTheme="minorEastAsia" w:hAnsiTheme="minorHAnsi" w:cstheme="minorBidi"/>
              <w:noProof/>
              <w:sz w:val="22"/>
              <w:szCs w:val="22"/>
              <w:lang w:val="de-DE" w:eastAsia="de-DE"/>
            </w:rPr>
            <w:tab/>
          </w:r>
          <w:r w:rsidRPr="00991170" w:rsidDel="00991170">
            <w:rPr>
              <w:rStyle w:val="Hyperlink"/>
              <w:noProof/>
            </w:rPr>
            <w:delText>Overview Table</w:delText>
          </w:r>
          <w:r w:rsidDel="00991170">
            <w:rPr>
              <w:noProof/>
              <w:webHidden/>
            </w:rPr>
            <w:tab/>
            <w:delText>13</w:delText>
          </w:r>
        </w:del>
      </w:ins>
    </w:p>
    <w:p w14:paraId="76107685" w14:textId="2D4E0931" w:rsidR="00D6652B" w:rsidDel="00991170" w:rsidRDefault="00D6652B">
      <w:pPr>
        <w:pStyle w:val="TOC1"/>
        <w:rPr>
          <w:ins w:id="155" w:author="Author" w:date="2018-03-01T10:46:00Z"/>
          <w:del w:id="156" w:author="Author" w:date="2018-03-01T11:04:00Z"/>
          <w:rFonts w:asciiTheme="minorHAnsi" w:eastAsiaTheme="minorEastAsia" w:hAnsiTheme="minorHAnsi" w:cstheme="minorBidi"/>
          <w:noProof/>
          <w:sz w:val="22"/>
          <w:szCs w:val="22"/>
          <w:lang w:val="de-DE" w:eastAsia="de-DE"/>
        </w:rPr>
      </w:pPr>
      <w:ins w:id="157" w:author="Author" w:date="2018-03-01T10:46:00Z">
        <w:del w:id="158" w:author="Author" w:date="2018-03-01T11:04:00Z">
          <w:r w:rsidRPr="00991170" w:rsidDel="00991170">
            <w:rPr>
              <w:rStyle w:val="Hyperlink"/>
              <w:noProof/>
            </w:rPr>
            <w:delText>4</w:delText>
          </w:r>
          <w:r w:rsidDel="00991170">
            <w:rPr>
              <w:rFonts w:asciiTheme="minorHAnsi" w:eastAsiaTheme="minorEastAsia" w:hAnsiTheme="minorHAnsi" w:cstheme="minorBidi"/>
              <w:noProof/>
              <w:sz w:val="22"/>
              <w:szCs w:val="22"/>
              <w:lang w:val="de-DE" w:eastAsia="de-DE"/>
            </w:rPr>
            <w:tab/>
          </w:r>
          <w:r w:rsidRPr="00991170" w:rsidDel="00991170">
            <w:rPr>
              <w:rStyle w:val="Hyperlink"/>
              <w:noProof/>
            </w:rPr>
            <w:delText>Testing the Process Steps</w:delText>
          </w:r>
          <w:r w:rsidDel="00991170">
            <w:rPr>
              <w:noProof/>
              <w:webHidden/>
            </w:rPr>
            <w:tab/>
            <w:delText>14</w:delText>
          </w:r>
        </w:del>
      </w:ins>
    </w:p>
    <w:p w14:paraId="709FCDB7" w14:textId="6998728D" w:rsidR="00D6652B" w:rsidDel="00991170" w:rsidRDefault="00D6652B">
      <w:pPr>
        <w:pStyle w:val="TOC2"/>
        <w:rPr>
          <w:ins w:id="159" w:author="Author" w:date="2018-03-01T10:46:00Z"/>
          <w:del w:id="160" w:author="Author" w:date="2018-03-01T11:04:00Z"/>
          <w:rFonts w:asciiTheme="minorHAnsi" w:eastAsiaTheme="minorEastAsia" w:hAnsiTheme="minorHAnsi" w:cstheme="minorBidi"/>
          <w:noProof/>
          <w:sz w:val="22"/>
          <w:szCs w:val="22"/>
          <w:lang w:val="de-DE" w:eastAsia="de-DE"/>
        </w:rPr>
      </w:pPr>
      <w:ins w:id="161" w:author="Author" w:date="2018-03-01T10:46:00Z">
        <w:del w:id="162" w:author="Author" w:date="2018-03-01T11:04:00Z">
          <w:r w:rsidRPr="00991170" w:rsidDel="00991170">
            <w:rPr>
              <w:rStyle w:val="Hyperlink"/>
              <w:noProof/>
            </w:rPr>
            <w:delText>4.1</w:delText>
          </w:r>
          <w:r w:rsidDel="00991170">
            <w:rPr>
              <w:rFonts w:asciiTheme="minorHAnsi" w:eastAsiaTheme="minorEastAsia" w:hAnsiTheme="minorHAnsi" w:cstheme="minorBidi"/>
              <w:noProof/>
              <w:sz w:val="22"/>
              <w:szCs w:val="22"/>
              <w:lang w:val="de-DE" w:eastAsia="de-DE"/>
            </w:rPr>
            <w:tab/>
          </w:r>
          <w:r w:rsidRPr="00991170" w:rsidDel="00991170">
            <w:rPr>
              <w:rStyle w:val="Hyperlink"/>
              <w:noProof/>
            </w:rPr>
            <w:delText>Recording my Working Time</w:delText>
          </w:r>
          <w:r w:rsidDel="00991170">
            <w:rPr>
              <w:noProof/>
              <w:webHidden/>
            </w:rPr>
            <w:tab/>
            <w:delText>14</w:delText>
          </w:r>
        </w:del>
      </w:ins>
    </w:p>
    <w:p w14:paraId="3DA3D9FF" w14:textId="26012F6C" w:rsidR="00D6652B" w:rsidDel="00991170" w:rsidRDefault="00D6652B">
      <w:pPr>
        <w:pStyle w:val="TOC2"/>
        <w:rPr>
          <w:ins w:id="163" w:author="Author" w:date="2018-03-01T10:46:00Z"/>
          <w:del w:id="164" w:author="Author" w:date="2018-03-01T11:04:00Z"/>
          <w:rFonts w:asciiTheme="minorHAnsi" w:eastAsiaTheme="minorEastAsia" w:hAnsiTheme="minorHAnsi" w:cstheme="minorBidi"/>
          <w:noProof/>
          <w:sz w:val="22"/>
          <w:szCs w:val="22"/>
          <w:lang w:val="de-DE" w:eastAsia="de-DE"/>
        </w:rPr>
      </w:pPr>
      <w:ins w:id="165" w:author="Author" w:date="2018-03-01T10:46:00Z">
        <w:del w:id="166" w:author="Author" w:date="2018-03-01T11:04:00Z">
          <w:r w:rsidRPr="00991170" w:rsidDel="00991170">
            <w:rPr>
              <w:rStyle w:val="Hyperlink"/>
              <w:noProof/>
              <w:highlight w:val="green"/>
            </w:rPr>
            <w:delText>4.2</w:delText>
          </w:r>
          <w:r w:rsidDel="00991170">
            <w:rPr>
              <w:rFonts w:asciiTheme="minorHAnsi" w:eastAsiaTheme="minorEastAsia" w:hAnsiTheme="minorHAnsi" w:cstheme="minorBidi"/>
              <w:noProof/>
              <w:sz w:val="22"/>
              <w:szCs w:val="22"/>
              <w:lang w:val="de-DE" w:eastAsia="de-DE"/>
            </w:rPr>
            <w:tab/>
          </w:r>
          <w:r w:rsidRPr="00991170" w:rsidDel="00991170">
            <w:rPr>
              <w:rStyle w:val="Hyperlink"/>
              <w:noProof/>
              <w:highlight w:val="green"/>
            </w:rPr>
            <w:delText>Processing Time Sheets</w:delText>
          </w:r>
          <w:r w:rsidDel="00991170">
            <w:rPr>
              <w:noProof/>
              <w:webHidden/>
            </w:rPr>
            <w:tab/>
            <w:delText>31</w:delText>
          </w:r>
        </w:del>
      </w:ins>
    </w:p>
    <w:p w14:paraId="51EED07F" w14:textId="1CC8CBBA" w:rsidR="00D6652B" w:rsidDel="00991170" w:rsidRDefault="00D6652B">
      <w:pPr>
        <w:pStyle w:val="TOC2"/>
        <w:rPr>
          <w:ins w:id="167" w:author="Author" w:date="2018-03-01T10:46:00Z"/>
          <w:del w:id="168" w:author="Author" w:date="2018-03-01T11:04:00Z"/>
          <w:rFonts w:asciiTheme="minorHAnsi" w:eastAsiaTheme="minorEastAsia" w:hAnsiTheme="minorHAnsi" w:cstheme="minorBidi"/>
          <w:noProof/>
          <w:sz w:val="22"/>
          <w:szCs w:val="22"/>
          <w:lang w:val="de-DE" w:eastAsia="de-DE"/>
        </w:rPr>
      </w:pPr>
      <w:ins w:id="169" w:author="Author" w:date="2018-03-01T10:46:00Z">
        <w:del w:id="170" w:author="Author" w:date="2018-03-01T11:04:00Z">
          <w:r w:rsidRPr="00991170" w:rsidDel="00991170">
            <w:rPr>
              <w:rStyle w:val="Hyperlink"/>
              <w:noProof/>
            </w:rPr>
            <w:delText>4.3</w:delText>
          </w:r>
          <w:r w:rsidDel="00991170">
            <w:rPr>
              <w:rFonts w:asciiTheme="minorHAnsi" w:eastAsiaTheme="minorEastAsia" w:hAnsiTheme="minorHAnsi" w:cstheme="minorBidi"/>
              <w:noProof/>
              <w:sz w:val="22"/>
              <w:szCs w:val="22"/>
              <w:lang w:val="de-DE" w:eastAsia="de-DE"/>
            </w:rPr>
            <w:tab/>
          </w:r>
          <w:r w:rsidRPr="00991170" w:rsidDel="00991170">
            <w:rPr>
              <w:rStyle w:val="Hyperlink"/>
              <w:noProof/>
            </w:rPr>
            <w:delText>Viewing my Time Sheet Status (Optional)</w:delText>
          </w:r>
          <w:r w:rsidDel="00991170">
            <w:rPr>
              <w:noProof/>
              <w:webHidden/>
            </w:rPr>
            <w:tab/>
            <w:delText>36</w:delText>
          </w:r>
        </w:del>
      </w:ins>
    </w:p>
    <w:p w14:paraId="51C16F34" w14:textId="59F6D08F" w:rsidR="00D6652B" w:rsidDel="00991170" w:rsidRDefault="00D6652B">
      <w:pPr>
        <w:pStyle w:val="TOC2"/>
        <w:rPr>
          <w:ins w:id="171" w:author="Author" w:date="2018-03-01T10:46:00Z"/>
          <w:del w:id="172" w:author="Author" w:date="2018-03-01T11:04:00Z"/>
          <w:rFonts w:asciiTheme="minorHAnsi" w:eastAsiaTheme="minorEastAsia" w:hAnsiTheme="minorHAnsi" w:cstheme="minorBidi"/>
          <w:noProof/>
          <w:sz w:val="22"/>
          <w:szCs w:val="22"/>
          <w:lang w:val="de-DE" w:eastAsia="de-DE"/>
        </w:rPr>
      </w:pPr>
      <w:ins w:id="173" w:author="Author" w:date="2018-03-01T10:46:00Z">
        <w:del w:id="174" w:author="Author" w:date="2018-03-01T11:04:00Z">
          <w:r w:rsidRPr="00991170" w:rsidDel="00991170">
            <w:rPr>
              <w:rStyle w:val="Hyperlink"/>
              <w:noProof/>
            </w:rPr>
            <w:delText>4.4</w:delText>
          </w:r>
          <w:r w:rsidDel="00991170">
            <w:rPr>
              <w:rFonts w:asciiTheme="minorHAnsi" w:eastAsiaTheme="minorEastAsia" w:hAnsiTheme="minorHAnsi" w:cstheme="minorBidi"/>
              <w:noProof/>
              <w:sz w:val="22"/>
              <w:szCs w:val="22"/>
              <w:lang w:val="de-DE" w:eastAsia="de-DE"/>
            </w:rPr>
            <w:tab/>
          </w:r>
          <w:r w:rsidRPr="00991170" w:rsidDel="00991170">
            <w:rPr>
              <w:rStyle w:val="Hyperlink"/>
              <w:noProof/>
            </w:rPr>
            <w:delText>Making Amendments to my Time Sheet (Optional)</w:delText>
          </w:r>
          <w:r w:rsidDel="00991170">
            <w:rPr>
              <w:noProof/>
              <w:webHidden/>
            </w:rPr>
            <w:tab/>
            <w:delText>37</w:delText>
          </w:r>
        </w:del>
      </w:ins>
    </w:p>
    <w:p w14:paraId="04D3FA48" w14:textId="01AFCE6D" w:rsidR="00D6652B" w:rsidDel="00991170" w:rsidRDefault="00D6652B">
      <w:pPr>
        <w:pStyle w:val="TOC2"/>
        <w:rPr>
          <w:ins w:id="175" w:author="Author" w:date="2018-03-01T10:46:00Z"/>
          <w:del w:id="176" w:author="Author" w:date="2018-03-01T11:04:00Z"/>
          <w:rFonts w:asciiTheme="minorHAnsi" w:eastAsiaTheme="minorEastAsia" w:hAnsiTheme="minorHAnsi" w:cstheme="minorBidi"/>
          <w:noProof/>
          <w:sz w:val="22"/>
          <w:szCs w:val="22"/>
          <w:lang w:val="de-DE" w:eastAsia="de-DE"/>
        </w:rPr>
      </w:pPr>
      <w:ins w:id="177" w:author="Author" w:date="2018-03-01T10:46:00Z">
        <w:del w:id="178" w:author="Author" w:date="2018-03-01T11:04:00Z">
          <w:r w:rsidRPr="00991170" w:rsidDel="00991170">
            <w:rPr>
              <w:rStyle w:val="Hyperlink"/>
              <w:noProof/>
              <w:highlight w:val="green"/>
            </w:rPr>
            <w:delText>4.5</w:delText>
          </w:r>
          <w:r w:rsidDel="00991170">
            <w:rPr>
              <w:rFonts w:asciiTheme="minorHAnsi" w:eastAsiaTheme="minorEastAsia" w:hAnsiTheme="minorHAnsi" w:cstheme="minorBidi"/>
              <w:noProof/>
              <w:sz w:val="22"/>
              <w:szCs w:val="22"/>
              <w:lang w:val="de-DE" w:eastAsia="de-DE"/>
            </w:rPr>
            <w:tab/>
          </w:r>
          <w:r w:rsidRPr="00991170" w:rsidDel="00991170">
            <w:rPr>
              <w:rStyle w:val="Hyperlink"/>
              <w:noProof/>
              <w:highlight w:val="green"/>
            </w:rPr>
            <w:delText>Processing Time Sheet Amendments (Optional)</w:delText>
          </w:r>
          <w:r w:rsidDel="00991170">
            <w:rPr>
              <w:noProof/>
              <w:webHidden/>
            </w:rPr>
            <w:tab/>
            <w:delText>40</w:delText>
          </w:r>
        </w:del>
      </w:ins>
    </w:p>
    <w:p w14:paraId="53354E35" w14:textId="65BBF12B" w:rsidR="00D6652B" w:rsidDel="00991170" w:rsidRDefault="00D6652B">
      <w:pPr>
        <w:pStyle w:val="TOC1"/>
        <w:rPr>
          <w:ins w:id="179" w:author="Author" w:date="2018-03-01T10:46:00Z"/>
          <w:del w:id="180" w:author="Author" w:date="2018-03-01T11:04:00Z"/>
          <w:rFonts w:asciiTheme="minorHAnsi" w:eastAsiaTheme="minorEastAsia" w:hAnsiTheme="minorHAnsi" w:cstheme="minorBidi"/>
          <w:noProof/>
          <w:sz w:val="22"/>
          <w:szCs w:val="22"/>
          <w:lang w:val="de-DE" w:eastAsia="de-DE"/>
        </w:rPr>
      </w:pPr>
      <w:ins w:id="181" w:author="Author" w:date="2018-03-01T10:46:00Z">
        <w:del w:id="182" w:author="Author" w:date="2018-03-01T11:04:00Z">
          <w:r w:rsidRPr="00991170" w:rsidDel="00991170">
            <w:rPr>
              <w:rStyle w:val="Hyperlink"/>
              <w:noProof/>
            </w:rPr>
            <w:delText>5</w:delText>
          </w:r>
          <w:r w:rsidDel="00991170">
            <w:rPr>
              <w:rFonts w:asciiTheme="minorHAnsi" w:eastAsiaTheme="minorEastAsia" w:hAnsiTheme="minorHAnsi" w:cstheme="minorBidi"/>
              <w:noProof/>
              <w:sz w:val="22"/>
              <w:szCs w:val="22"/>
              <w:lang w:val="de-DE" w:eastAsia="de-DE"/>
            </w:rPr>
            <w:tab/>
          </w:r>
          <w:r w:rsidRPr="00991170" w:rsidDel="00991170">
            <w:rPr>
              <w:rStyle w:val="Hyperlink"/>
              <w:noProof/>
            </w:rPr>
            <w:delText>Appendix</w:delText>
          </w:r>
          <w:r w:rsidDel="00991170">
            <w:rPr>
              <w:noProof/>
              <w:webHidden/>
            </w:rPr>
            <w:tab/>
            <w:delText>45</w:delText>
          </w:r>
        </w:del>
      </w:ins>
    </w:p>
    <w:p w14:paraId="3F062DFB" w14:textId="10357C02" w:rsidR="00D6652B" w:rsidDel="00991170" w:rsidRDefault="00D6652B">
      <w:pPr>
        <w:pStyle w:val="TOC2"/>
        <w:rPr>
          <w:ins w:id="183" w:author="Author" w:date="2018-03-01T10:46:00Z"/>
          <w:del w:id="184" w:author="Author" w:date="2018-03-01T11:04:00Z"/>
          <w:rFonts w:asciiTheme="minorHAnsi" w:eastAsiaTheme="minorEastAsia" w:hAnsiTheme="minorHAnsi" w:cstheme="minorBidi"/>
          <w:noProof/>
          <w:sz w:val="22"/>
          <w:szCs w:val="22"/>
          <w:lang w:val="de-DE" w:eastAsia="de-DE"/>
        </w:rPr>
      </w:pPr>
      <w:ins w:id="185" w:author="Author" w:date="2018-03-01T10:46:00Z">
        <w:del w:id="186" w:author="Author" w:date="2018-03-01T11:04:00Z">
          <w:r w:rsidRPr="00991170" w:rsidDel="00991170">
            <w:rPr>
              <w:rStyle w:val="Hyperlink"/>
              <w:noProof/>
            </w:rPr>
            <w:delText>5.1</w:delText>
          </w:r>
          <w:r w:rsidDel="00991170">
            <w:rPr>
              <w:rFonts w:asciiTheme="minorHAnsi" w:eastAsiaTheme="minorEastAsia" w:hAnsiTheme="minorHAnsi" w:cstheme="minorBidi"/>
              <w:noProof/>
              <w:sz w:val="22"/>
              <w:szCs w:val="22"/>
              <w:lang w:val="de-DE" w:eastAsia="de-DE"/>
            </w:rPr>
            <w:tab/>
          </w:r>
          <w:r w:rsidRPr="00991170" w:rsidDel="00991170">
            <w:rPr>
              <w:rStyle w:val="Hyperlink"/>
              <w:noProof/>
            </w:rPr>
            <w:delText>Executing Process Steps using Mobile App</w:delText>
          </w:r>
          <w:r w:rsidDel="00991170">
            <w:rPr>
              <w:noProof/>
              <w:webHidden/>
            </w:rPr>
            <w:tab/>
            <w:delText>45</w:delText>
          </w:r>
        </w:del>
      </w:ins>
    </w:p>
    <w:p w14:paraId="6B1ED125" w14:textId="2A7CCE08" w:rsidR="00D6652B" w:rsidDel="00991170" w:rsidRDefault="00D6652B">
      <w:pPr>
        <w:pStyle w:val="TOC3"/>
        <w:rPr>
          <w:ins w:id="187" w:author="Author" w:date="2018-03-01T10:46:00Z"/>
          <w:del w:id="188" w:author="Author" w:date="2018-03-01T11:04:00Z"/>
          <w:rFonts w:asciiTheme="minorHAnsi" w:eastAsiaTheme="minorEastAsia" w:hAnsiTheme="minorHAnsi" w:cstheme="minorBidi"/>
          <w:noProof/>
          <w:sz w:val="22"/>
          <w:szCs w:val="22"/>
          <w:lang w:val="de-DE" w:eastAsia="de-DE"/>
        </w:rPr>
      </w:pPr>
      <w:ins w:id="189" w:author="Author" w:date="2018-03-01T10:46:00Z">
        <w:del w:id="190" w:author="Author" w:date="2018-03-01T11:04:00Z">
          <w:r w:rsidRPr="00991170" w:rsidDel="00991170">
            <w:rPr>
              <w:rStyle w:val="Hyperlink"/>
              <w:noProof/>
            </w:rPr>
            <w:delText>5.1.1</w:delText>
          </w:r>
          <w:r w:rsidDel="00991170">
            <w:rPr>
              <w:rFonts w:asciiTheme="minorHAnsi" w:eastAsiaTheme="minorEastAsia" w:hAnsiTheme="minorHAnsi" w:cstheme="minorBidi"/>
              <w:noProof/>
              <w:sz w:val="22"/>
              <w:szCs w:val="22"/>
              <w:lang w:val="de-DE" w:eastAsia="de-DE"/>
            </w:rPr>
            <w:tab/>
          </w:r>
          <w:r w:rsidRPr="00991170" w:rsidDel="00991170">
            <w:rPr>
              <w:rStyle w:val="Hyperlink"/>
              <w:noProof/>
            </w:rPr>
            <w:delText>Recording Working Times</w:delText>
          </w:r>
          <w:r w:rsidDel="00991170">
            <w:rPr>
              <w:noProof/>
              <w:webHidden/>
            </w:rPr>
            <w:tab/>
            <w:delText>45</w:delText>
          </w:r>
        </w:del>
      </w:ins>
    </w:p>
    <w:p w14:paraId="184A65EA" w14:textId="05E1C2E7" w:rsidR="00D6652B" w:rsidDel="00991170" w:rsidRDefault="00D6652B">
      <w:pPr>
        <w:pStyle w:val="TOC3"/>
        <w:rPr>
          <w:ins w:id="191" w:author="Author" w:date="2018-03-01T10:46:00Z"/>
          <w:del w:id="192" w:author="Author" w:date="2018-03-01T11:04:00Z"/>
          <w:rFonts w:asciiTheme="minorHAnsi" w:eastAsiaTheme="minorEastAsia" w:hAnsiTheme="minorHAnsi" w:cstheme="minorBidi"/>
          <w:noProof/>
          <w:sz w:val="22"/>
          <w:szCs w:val="22"/>
          <w:lang w:val="de-DE" w:eastAsia="de-DE"/>
        </w:rPr>
      </w:pPr>
      <w:ins w:id="193" w:author="Author" w:date="2018-03-01T10:46:00Z">
        <w:del w:id="194" w:author="Author" w:date="2018-03-01T11:04:00Z">
          <w:r w:rsidRPr="00991170" w:rsidDel="00991170">
            <w:rPr>
              <w:rStyle w:val="Hyperlink"/>
              <w:noProof/>
              <w:highlight w:val="red"/>
            </w:rPr>
            <w:delText>5.1.2</w:delText>
          </w:r>
          <w:r w:rsidDel="00991170">
            <w:rPr>
              <w:rFonts w:asciiTheme="minorHAnsi" w:eastAsiaTheme="minorEastAsia" w:hAnsiTheme="minorHAnsi" w:cstheme="minorBidi"/>
              <w:noProof/>
              <w:sz w:val="22"/>
              <w:szCs w:val="22"/>
              <w:lang w:val="de-DE" w:eastAsia="de-DE"/>
            </w:rPr>
            <w:tab/>
          </w:r>
          <w:r w:rsidRPr="00991170" w:rsidDel="00991170">
            <w:rPr>
              <w:rStyle w:val="Hyperlink"/>
              <w:noProof/>
              <w:highlight w:val="red"/>
            </w:rPr>
            <w:delText>Processing Time Sheet Requests</w:delText>
          </w:r>
          <w:r w:rsidDel="00991170">
            <w:rPr>
              <w:noProof/>
              <w:webHidden/>
            </w:rPr>
            <w:tab/>
            <w:delText>46</w:delText>
          </w:r>
        </w:del>
      </w:ins>
    </w:p>
    <w:p w14:paraId="79348404" w14:textId="75F7B454" w:rsidR="00D6652B" w:rsidDel="00991170" w:rsidRDefault="00D6652B">
      <w:pPr>
        <w:pStyle w:val="TOC2"/>
        <w:rPr>
          <w:ins w:id="195" w:author="Author" w:date="2018-03-01T10:46:00Z"/>
          <w:del w:id="196" w:author="Author" w:date="2018-03-01T11:04:00Z"/>
          <w:rFonts w:asciiTheme="minorHAnsi" w:eastAsiaTheme="minorEastAsia" w:hAnsiTheme="minorHAnsi" w:cstheme="minorBidi"/>
          <w:noProof/>
          <w:sz w:val="22"/>
          <w:szCs w:val="22"/>
          <w:lang w:val="de-DE" w:eastAsia="de-DE"/>
        </w:rPr>
      </w:pPr>
      <w:ins w:id="197" w:author="Author" w:date="2018-03-01T10:46:00Z">
        <w:del w:id="198" w:author="Author" w:date="2018-03-01T11:04:00Z">
          <w:r w:rsidRPr="00991170" w:rsidDel="00991170">
            <w:rPr>
              <w:rStyle w:val="Hyperlink"/>
              <w:noProof/>
            </w:rPr>
            <w:delText>5.2</w:delText>
          </w:r>
          <w:r w:rsidDel="00991170">
            <w:rPr>
              <w:rFonts w:asciiTheme="minorHAnsi" w:eastAsiaTheme="minorEastAsia" w:hAnsiTheme="minorHAnsi" w:cstheme="minorBidi"/>
              <w:noProof/>
              <w:sz w:val="22"/>
              <w:szCs w:val="22"/>
              <w:lang w:val="de-DE" w:eastAsia="de-DE"/>
            </w:rPr>
            <w:tab/>
          </w:r>
          <w:r w:rsidRPr="00991170" w:rsidDel="00991170">
            <w:rPr>
              <w:rStyle w:val="Hyperlink"/>
              <w:noProof/>
            </w:rPr>
            <w:delText>Process Chains</w:delText>
          </w:r>
          <w:r w:rsidDel="00991170">
            <w:rPr>
              <w:noProof/>
              <w:webHidden/>
            </w:rPr>
            <w:tab/>
            <w:delText>46</w:delText>
          </w:r>
        </w:del>
      </w:ins>
    </w:p>
    <w:p w14:paraId="6EB98EA1" w14:textId="177D1713" w:rsidR="00D6652B" w:rsidDel="00991170" w:rsidRDefault="00D6652B">
      <w:pPr>
        <w:pStyle w:val="TOC3"/>
        <w:rPr>
          <w:ins w:id="199" w:author="Author" w:date="2018-03-01T10:46:00Z"/>
          <w:del w:id="200" w:author="Author" w:date="2018-03-01T11:04:00Z"/>
          <w:rFonts w:asciiTheme="minorHAnsi" w:eastAsiaTheme="minorEastAsia" w:hAnsiTheme="minorHAnsi" w:cstheme="minorBidi"/>
          <w:noProof/>
          <w:sz w:val="22"/>
          <w:szCs w:val="22"/>
          <w:lang w:val="de-DE" w:eastAsia="de-DE"/>
        </w:rPr>
      </w:pPr>
      <w:ins w:id="201" w:author="Author" w:date="2018-03-01T10:46:00Z">
        <w:del w:id="202" w:author="Author" w:date="2018-03-01T11:04:00Z">
          <w:r w:rsidRPr="00991170" w:rsidDel="00991170">
            <w:rPr>
              <w:rStyle w:val="Hyperlink"/>
              <w:noProof/>
            </w:rPr>
            <w:delText>5.2.1</w:delText>
          </w:r>
          <w:r w:rsidDel="00991170">
            <w:rPr>
              <w:rFonts w:asciiTheme="minorHAnsi" w:eastAsiaTheme="minorEastAsia" w:hAnsiTheme="minorHAnsi" w:cstheme="minorBidi"/>
              <w:noProof/>
              <w:sz w:val="22"/>
              <w:szCs w:val="22"/>
              <w:lang w:val="de-DE" w:eastAsia="de-DE"/>
            </w:rPr>
            <w:tab/>
          </w:r>
          <w:r w:rsidRPr="00991170" w:rsidDel="00991170">
            <w:rPr>
              <w:rStyle w:val="Hyperlink"/>
              <w:noProof/>
            </w:rPr>
            <w:delText>Preceding Processes</w:delText>
          </w:r>
          <w:r w:rsidDel="00991170">
            <w:rPr>
              <w:noProof/>
              <w:webHidden/>
            </w:rPr>
            <w:tab/>
            <w:delText>46</w:delText>
          </w:r>
        </w:del>
      </w:ins>
    </w:p>
    <w:p w14:paraId="5FA19605" w14:textId="2A256D68" w:rsidR="00D6652B" w:rsidDel="00991170" w:rsidRDefault="00D6652B">
      <w:pPr>
        <w:pStyle w:val="TOC3"/>
        <w:rPr>
          <w:ins w:id="203" w:author="Author" w:date="2018-03-01T10:46:00Z"/>
          <w:del w:id="204" w:author="Author" w:date="2018-03-01T11:04:00Z"/>
          <w:rFonts w:asciiTheme="minorHAnsi" w:eastAsiaTheme="minorEastAsia" w:hAnsiTheme="minorHAnsi" w:cstheme="minorBidi"/>
          <w:noProof/>
          <w:sz w:val="22"/>
          <w:szCs w:val="22"/>
          <w:lang w:val="de-DE" w:eastAsia="de-DE"/>
        </w:rPr>
      </w:pPr>
      <w:ins w:id="205" w:author="Author" w:date="2018-03-01T10:46:00Z">
        <w:del w:id="206" w:author="Author" w:date="2018-03-01T11:04:00Z">
          <w:r w:rsidRPr="00991170" w:rsidDel="00991170">
            <w:rPr>
              <w:rStyle w:val="Hyperlink"/>
              <w:noProof/>
            </w:rPr>
            <w:delText>5.2.1</w:delText>
          </w:r>
          <w:r w:rsidDel="00991170">
            <w:rPr>
              <w:rFonts w:asciiTheme="minorHAnsi" w:eastAsiaTheme="minorEastAsia" w:hAnsiTheme="minorHAnsi" w:cstheme="minorBidi"/>
              <w:noProof/>
              <w:sz w:val="22"/>
              <w:szCs w:val="22"/>
              <w:lang w:val="de-DE" w:eastAsia="de-DE"/>
            </w:rPr>
            <w:tab/>
          </w:r>
          <w:r w:rsidRPr="00991170" w:rsidDel="00991170">
            <w:rPr>
              <w:rStyle w:val="Hyperlink"/>
              <w:noProof/>
            </w:rPr>
            <w:delText>Succeeding Processes</w:delText>
          </w:r>
          <w:r w:rsidDel="00991170">
            <w:rPr>
              <w:noProof/>
              <w:webHidden/>
            </w:rPr>
            <w:tab/>
            <w:delText>47</w:delText>
          </w:r>
        </w:del>
      </w:ins>
    </w:p>
    <w:p w14:paraId="404D1DE8" w14:textId="02C787D2" w:rsidR="00134B77" w:rsidDel="00991170" w:rsidRDefault="00134B77">
      <w:pPr>
        <w:pStyle w:val="TOC1"/>
        <w:rPr>
          <w:ins w:id="207" w:author="Author" w:date="2018-02-08T15:02:00Z"/>
          <w:del w:id="208" w:author="Author" w:date="2018-03-01T11:04:00Z"/>
          <w:rFonts w:asciiTheme="minorHAnsi" w:eastAsiaTheme="minorEastAsia" w:hAnsiTheme="minorHAnsi" w:cstheme="minorBidi"/>
          <w:noProof/>
          <w:sz w:val="22"/>
          <w:szCs w:val="22"/>
          <w:lang w:val="de-DE" w:eastAsia="de-DE"/>
        </w:rPr>
      </w:pPr>
      <w:ins w:id="209" w:author="Author" w:date="2018-02-08T15:02:00Z">
        <w:del w:id="210" w:author="Author" w:date="2018-03-01T11:04:00Z">
          <w:r w:rsidRPr="00B80CA2" w:rsidDel="00991170">
            <w:rPr>
              <w:rStyle w:val="Hyperlink"/>
              <w:noProof/>
            </w:rPr>
            <w:delText>1</w:delText>
          </w:r>
          <w:r w:rsidDel="00991170">
            <w:rPr>
              <w:rFonts w:asciiTheme="minorHAnsi" w:eastAsiaTheme="minorEastAsia" w:hAnsiTheme="minorHAnsi" w:cstheme="minorBidi"/>
              <w:noProof/>
              <w:sz w:val="22"/>
              <w:szCs w:val="22"/>
              <w:lang w:val="de-DE" w:eastAsia="de-DE"/>
            </w:rPr>
            <w:tab/>
          </w:r>
          <w:r w:rsidRPr="00B80CA2" w:rsidDel="00991170">
            <w:rPr>
              <w:rStyle w:val="Hyperlink"/>
              <w:noProof/>
            </w:rPr>
            <w:delText>Purpose</w:delText>
          </w:r>
          <w:r w:rsidDel="00991170">
            <w:rPr>
              <w:noProof/>
              <w:webHidden/>
            </w:rPr>
            <w:tab/>
            <w:delText>4</w:delText>
          </w:r>
        </w:del>
      </w:ins>
    </w:p>
    <w:p w14:paraId="698129D1" w14:textId="57A3F4BE" w:rsidR="00134B77" w:rsidDel="00991170" w:rsidRDefault="00134B77">
      <w:pPr>
        <w:pStyle w:val="TOC2"/>
        <w:rPr>
          <w:ins w:id="211" w:author="Author" w:date="2018-02-08T15:02:00Z"/>
          <w:del w:id="212" w:author="Author" w:date="2018-03-01T11:04:00Z"/>
          <w:rFonts w:asciiTheme="minorHAnsi" w:eastAsiaTheme="minorEastAsia" w:hAnsiTheme="minorHAnsi" w:cstheme="minorBidi"/>
          <w:noProof/>
          <w:sz w:val="22"/>
          <w:szCs w:val="22"/>
          <w:lang w:val="de-DE" w:eastAsia="de-DE"/>
        </w:rPr>
      </w:pPr>
      <w:ins w:id="213" w:author="Author" w:date="2018-02-08T15:02:00Z">
        <w:del w:id="214" w:author="Author" w:date="2018-03-01T11:04:00Z">
          <w:r w:rsidRPr="00B80CA2" w:rsidDel="00991170">
            <w:rPr>
              <w:rStyle w:val="Hyperlink"/>
              <w:noProof/>
            </w:rPr>
            <w:delText>1.1</w:delText>
          </w:r>
          <w:r w:rsidDel="00991170">
            <w:rPr>
              <w:rFonts w:asciiTheme="minorHAnsi" w:eastAsiaTheme="minorEastAsia" w:hAnsiTheme="minorHAnsi" w:cstheme="minorBidi"/>
              <w:noProof/>
              <w:sz w:val="22"/>
              <w:szCs w:val="22"/>
              <w:lang w:val="de-DE" w:eastAsia="de-DE"/>
            </w:rPr>
            <w:tab/>
          </w:r>
          <w:r w:rsidRPr="00B80CA2" w:rsidDel="00991170">
            <w:rPr>
              <w:rStyle w:val="Hyperlink"/>
              <w:noProof/>
            </w:rPr>
            <w:delText>Purpose of the Document</w:delText>
          </w:r>
          <w:r w:rsidDel="00991170">
            <w:rPr>
              <w:noProof/>
              <w:webHidden/>
            </w:rPr>
            <w:tab/>
            <w:delText>4</w:delText>
          </w:r>
        </w:del>
      </w:ins>
    </w:p>
    <w:p w14:paraId="1B2E1D48" w14:textId="6EEB90FA" w:rsidR="00134B77" w:rsidDel="00991170" w:rsidRDefault="00134B77">
      <w:pPr>
        <w:pStyle w:val="TOC2"/>
        <w:rPr>
          <w:ins w:id="215" w:author="Author" w:date="2018-02-08T15:02:00Z"/>
          <w:del w:id="216" w:author="Author" w:date="2018-03-01T11:04:00Z"/>
          <w:rFonts w:asciiTheme="minorHAnsi" w:eastAsiaTheme="minorEastAsia" w:hAnsiTheme="minorHAnsi" w:cstheme="minorBidi"/>
          <w:noProof/>
          <w:sz w:val="22"/>
          <w:szCs w:val="22"/>
          <w:lang w:val="de-DE" w:eastAsia="de-DE"/>
        </w:rPr>
      </w:pPr>
      <w:ins w:id="217" w:author="Author" w:date="2018-02-08T15:02:00Z">
        <w:del w:id="218" w:author="Author" w:date="2018-03-01T11:04:00Z">
          <w:r w:rsidRPr="00B80CA2" w:rsidDel="00991170">
            <w:rPr>
              <w:rStyle w:val="Hyperlink"/>
              <w:noProof/>
            </w:rPr>
            <w:delText>1.2</w:delText>
          </w:r>
          <w:r w:rsidDel="00991170">
            <w:rPr>
              <w:rFonts w:asciiTheme="minorHAnsi" w:eastAsiaTheme="minorEastAsia" w:hAnsiTheme="minorHAnsi" w:cstheme="minorBidi"/>
              <w:noProof/>
              <w:sz w:val="22"/>
              <w:szCs w:val="22"/>
              <w:lang w:val="de-DE" w:eastAsia="de-DE"/>
            </w:rPr>
            <w:tab/>
          </w:r>
          <w:r w:rsidRPr="00B80CA2" w:rsidDel="00991170">
            <w:rPr>
              <w:rStyle w:val="Hyperlink"/>
              <w:noProof/>
            </w:rPr>
            <w:delText>Purpose of Record Working Time</w:delText>
          </w:r>
          <w:r w:rsidDel="00991170">
            <w:rPr>
              <w:noProof/>
              <w:webHidden/>
            </w:rPr>
            <w:tab/>
            <w:delText>4</w:delText>
          </w:r>
        </w:del>
      </w:ins>
    </w:p>
    <w:p w14:paraId="53260B47" w14:textId="7F8F625B" w:rsidR="00134B77" w:rsidDel="00991170" w:rsidRDefault="00134B77">
      <w:pPr>
        <w:pStyle w:val="TOC1"/>
        <w:rPr>
          <w:ins w:id="219" w:author="Author" w:date="2018-02-08T15:02:00Z"/>
          <w:del w:id="220" w:author="Author" w:date="2018-03-01T11:04:00Z"/>
          <w:rFonts w:asciiTheme="minorHAnsi" w:eastAsiaTheme="minorEastAsia" w:hAnsiTheme="minorHAnsi" w:cstheme="minorBidi"/>
          <w:noProof/>
          <w:sz w:val="22"/>
          <w:szCs w:val="22"/>
          <w:lang w:val="de-DE" w:eastAsia="de-DE"/>
        </w:rPr>
      </w:pPr>
      <w:ins w:id="221" w:author="Author" w:date="2018-02-08T15:02:00Z">
        <w:del w:id="222" w:author="Author" w:date="2018-03-01T11:04:00Z">
          <w:r w:rsidRPr="00B80CA2" w:rsidDel="00991170">
            <w:rPr>
              <w:rStyle w:val="Hyperlink"/>
              <w:noProof/>
            </w:rPr>
            <w:delText>2</w:delText>
          </w:r>
          <w:r w:rsidDel="00991170">
            <w:rPr>
              <w:rFonts w:asciiTheme="minorHAnsi" w:eastAsiaTheme="minorEastAsia" w:hAnsiTheme="minorHAnsi" w:cstheme="minorBidi"/>
              <w:noProof/>
              <w:sz w:val="22"/>
              <w:szCs w:val="22"/>
              <w:lang w:val="de-DE" w:eastAsia="de-DE"/>
            </w:rPr>
            <w:tab/>
          </w:r>
          <w:r w:rsidRPr="00B80CA2" w:rsidDel="00991170">
            <w:rPr>
              <w:rStyle w:val="Hyperlink"/>
              <w:noProof/>
            </w:rPr>
            <w:delText>Prerequisites</w:delText>
          </w:r>
          <w:r w:rsidDel="00991170">
            <w:rPr>
              <w:noProof/>
              <w:webHidden/>
            </w:rPr>
            <w:tab/>
            <w:delText>6</w:delText>
          </w:r>
        </w:del>
      </w:ins>
    </w:p>
    <w:p w14:paraId="758B7E81" w14:textId="5F92716B" w:rsidR="00134B77" w:rsidDel="00991170" w:rsidRDefault="00134B77">
      <w:pPr>
        <w:pStyle w:val="TOC2"/>
        <w:rPr>
          <w:ins w:id="223" w:author="Author" w:date="2018-02-08T15:02:00Z"/>
          <w:del w:id="224" w:author="Author" w:date="2018-03-01T11:04:00Z"/>
          <w:rFonts w:asciiTheme="minorHAnsi" w:eastAsiaTheme="minorEastAsia" w:hAnsiTheme="minorHAnsi" w:cstheme="minorBidi"/>
          <w:noProof/>
          <w:sz w:val="22"/>
          <w:szCs w:val="22"/>
          <w:lang w:val="de-DE" w:eastAsia="de-DE"/>
        </w:rPr>
      </w:pPr>
      <w:ins w:id="225" w:author="Author" w:date="2018-02-08T15:02:00Z">
        <w:del w:id="226" w:author="Author" w:date="2018-03-01T11:04:00Z">
          <w:r w:rsidRPr="00B80CA2" w:rsidDel="00991170">
            <w:rPr>
              <w:rStyle w:val="Hyperlink"/>
              <w:noProof/>
            </w:rPr>
            <w:delText>2.1</w:delText>
          </w:r>
          <w:r w:rsidDel="00991170">
            <w:rPr>
              <w:rFonts w:asciiTheme="minorHAnsi" w:eastAsiaTheme="minorEastAsia" w:hAnsiTheme="minorHAnsi" w:cstheme="minorBidi"/>
              <w:noProof/>
              <w:sz w:val="22"/>
              <w:szCs w:val="22"/>
              <w:lang w:val="de-DE" w:eastAsia="de-DE"/>
            </w:rPr>
            <w:tab/>
          </w:r>
          <w:r w:rsidRPr="00B80CA2" w:rsidDel="00991170">
            <w:rPr>
              <w:rStyle w:val="Hyperlink"/>
              <w:noProof/>
            </w:rPr>
            <w:delText>Configuration</w:delText>
          </w:r>
          <w:r w:rsidDel="00991170">
            <w:rPr>
              <w:noProof/>
              <w:webHidden/>
            </w:rPr>
            <w:tab/>
            <w:delText>6</w:delText>
          </w:r>
        </w:del>
      </w:ins>
    </w:p>
    <w:p w14:paraId="0381014B" w14:textId="2B42E18A" w:rsidR="00134B77" w:rsidDel="00991170" w:rsidRDefault="00134B77">
      <w:pPr>
        <w:pStyle w:val="TOC2"/>
        <w:rPr>
          <w:ins w:id="227" w:author="Author" w:date="2018-02-08T15:02:00Z"/>
          <w:del w:id="228" w:author="Author" w:date="2018-03-01T11:04:00Z"/>
          <w:rFonts w:asciiTheme="minorHAnsi" w:eastAsiaTheme="minorEastAsia" w:hAnsiTheme="minorHAnsi" w:cstheme="minorBidi"/>
          <w:noProof/>
          <w:sz w:val="22"/>
          <w:szCs w:val="22"/>
          <w:lang w:val="de-DE" w:eastAsia="de-DE"/>
        </w:rPr>
      </w:pPr>
      <w:ins w:id="229" w:author="Author" w:date="2018-02-08T15:02:00Z">
        <w:del w:id="230" w:author="Author" w:date="2018-03-01T11:04:00Z">
          <w:r w:rsidRPr="00B80CA2" w:rsidDel="00991170">
            <w:rPr>
              <w:rStyle w:val="Hyperlink"/>
              <w:noProof/>
            </w:rPr>
            <w:delText>2.2</w:delText>
          </w:r>
          <w:r w:rsidDel="00991170">
            <w:rPr>
              <w:rFonts w:asciiTheme="minorHAnsi" w:eastAsiaTheme="minorEastAsia" w:hAnsiTheme="minorHAnsi" w:cstheme="minorBidi"/>
              <w:noProof/>
              <w:sz w:val="22"/>
              <w:szCs w:val="22"/>
              <w:lang w:val="de-DE" w:eastAsia="de-DE"/>
            </w:rPr>
            <w:tab/>
          </w:r>
          <w:r w:rsidRPr="00B80CA2" w:rsidDel="00991170">
            <w:rPr>
              <w:rStyle w:val="Hyperlink"/>
              <w:noProof/>
            </w:rPr>
            <w:delText>System Access</w:delText>
          </w:r>
          <w:r w:rsidDel="00991170">
            <w:rPr>
              <w:noProof/>
              <w:webHidden/>
            </w:rPr>
            <w:tab/>
            <w:delText>6</w:delText>
          </w:r>
        </w:del>
      </w:ins>
    </w:p>
    <w:p w14:paraId="071B596A" w14:textId="3F1F6C4A" w:rsidR="00134B77" w:rsidDel="00991170" w:rsidRDefault="00134B77">
      <w:pPr>
        <w:pStyle w:val="TOC2"/>
        <w:rPr>
          <w:ins w:id="231" w:author="Author" w:date="2018-02-08T15:02:00Z"/>
          <w:del w:id="232" w:author="Author" w:date="2018-03-01T11:04:00Z"/>
          <w:rFonts w:asciiTheme="minorHAnsi" w:eastAsiaTheme="minorEastAsia" w:hAnsiTheme="minorHAnsi" w:cstheme="minorBidi"/>
          <w:noProof/>
          <w:sz w:val="22"/>
          <w:szCs w:val="22"/>
          <w:lang w:val="de-DE" w:eastAsia="de-DE"/>
        </w:rPr>
      </w:pPr>
      <w:ins w:id="233" w:author="Author" w:date="2018-02-08T15:02:00Z">
        <w:del w:id="234" w:author="Author" w:date="2018-03-01T11:04:00Z">
          <w:r w:rsidRPr="00B80CA2" w:rsidDel="00991170">
            <w:rPr>
              <w:rStyle w:val="Hyperlink"/>
              <w:noProof/>
            </w:rPr>
            <w:delText>2.3</w:delText>
          </w:r>
          <w:r w:rsidDel="00991170">
            <w:rPr>
              <w:rFonts w:asciiTheme="minorHAnsi" w:eastAsiaTheme="minorEastAsia" w:hAnsiTheme="minorHAnsi" w:cstheme="minorBidi"/>
              <w:noProof/>
              <w:sz w:val="22"/>
              <w:szCs w:val="22"/>
              <w:lang w:val="de-DE" w:eastAsia="de-DE"/>
            </w:rPr>
            <w:tab/>
          </w:r>
          <w:r w:rsidRPr="00B80CA2" w:rsidDel="00991170">
            <w:rPr>
              <w:rStyle w:val="Hyperlink"/>
              <w:noProof/>
            </w:rPr>
            <w:delText>Roles</w:delText>
          </w:r>
          <w:r w:rsidDel="00991170">
            <w:rPr>
              <w:noProof/>
              <w:webHidden/>
            </w:rPr>
            <w:tab/>
            <w:delText>6</w:delText>
          </w:r>
        </w:del>
      </w:ins>
    </w:p>
    <w:p w14:paraId="3F41EFB4" w14:textId="2AE40D63" w:rsidR="00134B77" w:rsidDel="00991170" w:rsidRDefault="00134B77">
      <w:pPr>
        <w:pStyle w:val="TOC2"/>
        <w:rPr>
          <w:ins w:id="235" w:author="Author" w:date="2018-02-08T15:02:00Z"/>
          <w:del w:id="236" w:author="Author" w:date="2018-03-01T11:04:00Z"/>
          <w:rFonts w:asciiTheme="minorHAnsi" w:eastAsiaTheme="minorEastAsia" w:hAnsiTheme="minorHAnsi" w:cstheme="minorBidi"/>
          <w:noProof/>
          <w:sz w:val="22"/>
          <w:szCs w:val="22"/>
          <w:lang w:val="de-DE" w:eastAsia="de-DE"/>
        </w:rPr>
      </w:pPr>
      <w:ins w:id="237" w:author="Author" w:date="2018-02-08T15:02:00Z">
        <w:del w:id="238" w:author="Author" w:date="2018-03-01T11:04:00Z">
          <w:r w:rsidRPr="00B80CA2" w:rsidDel="00991170">
            <w:rPr>
              <w:rStyle w:val="Hyperlink"/>
              <w:noProof/>
            </w:rPr>
            <w:delText>2.4</w:delText>
          </w:r>
          <w:r w:rsidDel="00991170">
            <w:rPr>
              <w:rFonts w:asciiTheme="minorHAnsi" w:eastAsiaTheme="minorEastAsia" w:hAnsiTheme="minorHAnsi" w:cstheme="minorBidi"/>
              <w:noProof/>
              <w:sz w:val="22"/>
              <w:szCs w:val="22"/>
              <w:lang w:val="de-DE" w:eastAsia="de-DE"/>
            </w:rPr>
            <w:tab/>
          </w:r>
          <w:r w:rsidRPr="00B80CA2" w:rsidDel="00991170">
            <w:rPr>
              <w:rStyle w:val="Hyperlink"/>
              <w:noProof/>
            </w:rPr>
            <w:delText>Master Data, Organizational Data, and Other Data</w:delText>
          </w:r>
          <w:r w:rsidDel="00991170">
            <w:rPr>
              <w:noProof/>
              <w:webHidden/>
            </w:rPr>
            <w:tab/>
            <w:delText>7</w:delText>
          </w:r>
        </w:del>
      </w:ins>
    </w:p>
    <w:p w14:paraId="5F95AF12" w14:textId="722897BC" w:rsidR="00134B77" w:rsidDel="00991170" w:rsidRDefault="00134B77">
      <w:pPr>
        <w:pStyle w:val="TOC2"/>
        <w:rPr>
          <w:ins w:id="239" w:author="Author" w:date="2018-02-08T15:02:00Z"/>
          <w:del w:id="240" w:author="Author" w:date="2018-03-01T11:04:00Z"/>
          <w:rFonts w:asciiTheme="minorHAnsi" w:eastAsiaTheme="minorEastAsia" w:hAnsiTheme="minorHAnsi" w:cstheme="minorBidi"/>
          <w:noProof/>
          <w:sz w:val="22"/>
          <w:szCs w:val="22"/>
          <w:lang w:val="de-DE" w:eastAsia="de-DE"/>
        </w:rPr>
      </w:pPr>
      <w:ins w:id="241" w:author="Author" w:date="2018-02-08T15:02:00Z">
        <w:del w:id="242" w:author="Author" w:date="2018-03-01T11:04:00Z">
          <w:r w:rsidRPr="00B80CA2" w:rsidDel="00991170">
            <w:rPr>
              <w:rStyle w:val="Hyperlink"/>
              <w:noProof/>
            </w:rPr>
            <w:delText>2.5</w:delText>
          </w:r>
          <w:r w:rsidDel="00991170">
            <w:rPr>
              <w:rFonts w:asciiTheme="minorHAnsi" w:eastAsiaTheme="minorEastAsia" w:hAnsiTheme="minorHAnsi" w:cstheme="minorBidi"/>
              <w:noProof/>
              <w:sz w:val="22"/>
              <w:szCs w:val="22"/>
              <w:lang w:val="de-DE" w:eastAsia="de-DE"/>
            </w:rPr>
            <w:tab/>
          </w:r>
          <w:r w:rsidRPr="00B80CA2" w:rsidDel="00991170">
            <w:rPr>
              <w:rStyle w:val="Hyperlink"/>
              <w:noProof/>
            </w:rPr>
            <w:delText>Business Conditions</w:delText>
          </w:r>
          <w:r w:rsidDel="00991170">
            <w:rPr>
              <w:noProof/>
              <w:webHidden/>
            </w:rPr>
            <w:tab/>
            <w:delText>7</w:delText>
          </w:r>
        </w:del>
      </w:ins>
    </w:p>
    <w:p w14:paraId="0C6A27D9" w14:textId="416FE599" w:rsidR="00134B77" w:rsidDel="00991170" w:rsidRDefault="00134B77">
      <w:pPr>
        <w:pStyle w:val="TOC2"/>
        <w:rPr>
          <w:ins w:id="243" w:author="Author" w:date="2018-02-08T15:02:00Z"/>
          <w:del w:id="244" w:author="Author" w:date="2018-03-01T11:04:00Z"/>
          <w:rFonts w:asciiTheme="minorHAnsi" w:eastAsiaTheme="minorEastAsia" w:hAnsiTheme="minorHAnsi" w:cstheme="minorBidi"/>
          <w:noProof/>
          <w:sz w:val="22"/>
          <w:szCs w:val="22"/>
          <w:lang w:val="de-DE" w:eastAsia="de-DE"/>
        </w:rPr>
      </w:pPr>
      <w:ins w:id="245" w:author="Author" w:date="2018-02-08T15:02:00Z">
        <w:del w:id="246" w:author="Author" w:date="2018-03-01T11:04:00Z">
          <w:r w:rsidRPr="00B80CA2" w:rsidDel="00991170">
            <w:rPr>
              <w:rStyle w:val="Hyperlink"/>
              <w:noProof/>
            </w:rPr>
            <w:delText>2.6</w:delText>
          </w:r>
          <w:r w:rsidDel="00991170">
            <w:rPr>
              <w:rFonts w:asciiTheme="minorHAnsi" w:eastAsiaTheme="minorEastAsia" w:hAnsiTheme="minorHAnsi" w:cstheme="minorBidi"/>
              <w:noProof/>
              <w:sz w:val="22"/>
              <w:szCs w:val="22"/>
              <w:lang w:val="de-DE" w:eastAsia="de-DE"/>
            </w:rPr>
            <w:tab/>
          </w:r>
          <w:r w:rsidRPr="00B80CA2" w:rsidDel="00991170">
            <w:rPr>
              <w:rStyle w:val="Hyperlink"/>
              <w:noProof/>
            </w:rPr>
            <w:delText>Preliminary Steps</w:delText>
          </w:r>
          <w:r w:rsidDel="00991170">
            <w:rPr>
              <w:noProof/>
              <w:webHidden/>
            </w:rPr>
            <w:tab/>
            <w:delText>8</w:delText>
          </w:r>
        </w:del>
      </w:ins>
    </w:p>
    <w:p w14:paraId="5F876F4B" w14:textId="4937DDFC" w:rsidR="00134B77" w:rsidDel="00991170" w:rsidRDefault="00134B77">
      <w:pPr>
        <w:pStyle w:val="TOC3"/>
        <w:rPr>
          <w:ins w:id="247" w:author="Author" w:date="2018-02-08T15:02:00Z"/>
          <w:del w:id="248" w:author="Author" w:date="2018-03-01T11:04:00Z"/>
          <w:rFonts w:asciiTheme="minorHAnsi" w:eastAsiaTheme="minorEastAsia" w:hAnsiTheme="minorHAnsi" w:cstheme="minorBidi"/>
          <w:noProof/>
          <w:sz w:val="22"/>
          <w:szCs w:val="22"/>
          <w:lang w:val="de-DE" w:eastAsia="de-DE"/>
        </w:rPr>
      </w:pPr>
      <w:ins w:id="249" w:author="Author" w:date="2018-02-08T15:02:00Z">
        <w:del w:id="250" w:author="Author" w:date="2018-03-01T11:04:00Z">
          <w:r w:rsidRPr="00B80CA2" w:rsidDel="00991170">
            <w:rPr>
              <w:rStyle w:val="Hyperlink"/>
              <w:noProof/>
              <w:highlight w:val="yellow"/>
            </w:rPr>
            <w:delText>2.6.1</w:delText>
          </w:r>
          <w:r w:rsidDel="00991170">
            <w:rPr>
              <w:rFonts w:asciiTheme="minorHAnsi" w:eastAsiaTheme="minorEastAsia" w:hAnsiTheme="minorHAnsi" w:cstheme="minorBidi"/>
              <w:noProof/>
              <w:sz w:val="22"/>
              <w:szCs w:val="22"/>
              <w:lang w:val="de-DE" w:eastAsia="de-DE"/>
            </w:rPr>
            <w:tab/>
          </w:r>
          <w:r w:rsidRPr="00B80CA2" w:rsidDel="00991170">
            <w:rPr>
              <w:rStyle w:val="Hyperlink"/>
              <w:noProof/>
              <w:highlight w:val="yellow"/>
            </w:rPr>
            <w:delText>Maintaining Time Profile</w:delText>
          </w:r>
          <w:r w:rsidDel="00991170">
            <w:rPr>
              <w:noProof/>
              <w:webHidden/>
            </w:rPr>
            <w:tab/>
            <w:delText>8</w:delText>
          </w:r>
        </w:del>
      </w:ins>
    </w:p>
    <w:p w14:paraId="69C58AAD" w14:textId="65D2C4FF" w:rsidR="00134B77" w:rsidDel="00991170" w:rsidRDefault="00134B77">
      <w:pPr>
        <w:pStyle w:val="TOC3"/>
        <w:rPr>
          <w:ins w:id="251" w:author="Author" w:date="2018-02-08T15:02:00Z"/>
          <w:del w:id="252" w:author="Author" w:date="2018-03-01T11:04:00Z"/>
          <w:rFonts w:asciiTheme="minorHAnsi" w:eastAsiaTheme="minorEastAsia" w:hAnsiTheme="minorHAnsi" w:cstheme="minorBidi"/>
          <w:noProof/>
          <w:sz w:val="22"/>
          <w:szCs w:val="22"/>
          <w:lang w:val="de-DE" w:eastAsia="de-DE"/>
        </w:rPr>
      </w:pPr>
      <w:ins w:id="253" w:author="Author" w:date="2018-02-08T15:02:00Z">
        <w:del w:id="254" w:author="Author" w:date="2018-03-01T11:04:00Z">
          <w:r w:rsidRPr="00B80CA2" w:rsidDel="00991170">
            <w:rPr>
              <w:rStyle w:val="Hyperlink"/>
              <w:noProof/>
            </w:rPr>
            <w:delText>2.6.2</w:delText>
          </w:r>
          <w:r w:rsidDel="00991170">
            <w:rPr>
              <w:rFonts w:asciiTheme="minorHAnsi" w:eastAsiaTheme="minorEastAsia" w:hAnsiTheme="minorHAnsi" w:cstheme="minorBidi"/>
              <w:noProof/>
              <w:sz w:val="22"/>
              <w:szCs w:val="22"/>
              <w:lang w:val="de-DE" w:eastAsia="de-DE"/>
            </w:rPr>
            <w:tab/>
          </w:r>
          <w:r w:rsidRPr="00B80CA2" w:rsidDel="00991170">
            <w:rPr>
              <w:rStyle w:val="Hyperlink"/>
              <w:noProof/>
            </w:rPr>
            <w:delText>Maintaining Employee Time Sheet Fields</w:delText>
          </w:r>
          <w:r w:rsidDel="00991170">
            <w:rPr>
              <w:noProof/>
              <w:webHidden/>
            </w:rPr>
            <w:tab/>
            <w:delText>8</w:delText>
          </w:r>
        </w:del>
      </w:ins>
    </w:p>
    <w:p w14:paraId="5A660768" w14:textId="61524B4B" w:rsidR="00134B77" w:rsidDel="00991170" w:rsidRDefault="00134B77">
      <w:pPr>
        <w:pStyle w:val="TOC3"/>
        <w:rPr>
          <w:ins w:id="255" w:author="Author" w:date="2018-02-08T15:02:00Z"/>
          <w:del w:id="256" w:author="Author" w:date="2018-03-01T11:04:00Z"/>
          <w:rFonts w:asciiTheme="minorHAnsi" w:eastAsiaTheme="minorEastAsia" w:hAnsiTheme="minorHAnsi" w:cstheme="minorBidi"/>
          <w:noProof/>
          <w:sz w:val="22"/>
          <w:szCs w:val="22"/>
          <w:lang w:val="de-DE" w:eastAsia="de-DE"/>
        </w:rPr>
      </w:pPr>
      <w:ins w:id="257" w:author="Author" w:date="2018-02-08T15:02:00Z">
        <w:del w:id="258" w:author="Author" w:date="2018-03-01T11:04:00Z">
          <w:r w:rsidRPr="00B80CA2" w:rsidDel="00991170">
            <w:rPr>
              <w:rStyle w:val="Hyperlink"/>
              <w:noProof/>
              <w:highlight w:val="yellow"/>
            </w:rPr>
            <w:delText>2.6.3</w:delText>
          </w:r>
          <w:r w:rsidDel="00991170">
            <w:rPr>
              <w:rFonts w:asciiTheme="minorHAnsi" w:eastAsiaTheme="minorEastAsia" w:hAnsiTheme="minorHAnsi" w:cstheme="minorBidi"/>
              <w:noProof/>
              <w:sz w:val="22"/>
              <w:szCs w:val="22"/>
              <w:lang w:val="de-DE" w:eastAsia="de-DE"/>
            </w:rPr>
            <w:tab/>
          </w:r>
          <w:r w:rsidRPr="00B80CA2" w:rsidDel="00991170">
            <w:rPr>
              <w:rStyle w:val="Hyperlink"/>
              <w:noProof/>
              <w:highlight w:val="yellow"/>
            </w:rPr>
            <w:delText>Maintaining Balances for Absences</w:delText>
          </w:r>
          <w:r w:rsidDel="00991170">
            <w:rPr>
              <w:noProof/>
              <w:webHidden/>
            </w:rPr>
            <w:tab/>
            <w:delText>10</w:delText>
          </w:r>
        </w:del>
      </w:ins>
    </w:p>
    <w:p w14:paraId="17370497" w14:textId="7FC88F95" w:rsidR="00134B77" w:rsidDel="00991170" w:rsidRDefault="00134B77">
      <w:pPr>
        <w:pStyle w:val="TOC3"/>
        <w:rPr>
          <w:ins w:id="259" w:author="Author" w:date="2018-02-08T15:02:00Z"/>
          <w:del w:id="260" w:author="Author" w:date="2018-03-01T11:04:00Z"/>
          <w:rFonts w:asciiTheme="minorHAnsi" w:eastAsiaTheme="minorEastAsia" w:hAnsiTheme="minorHAnsi" w:cstheme="minorBidi"/>
          <w:noProof/>
          <w:sz w:val="22"/>
          <w:szCs w:val="22"/>
          <w:lang w:val="de-DE" w:eastAsia="de-DE"/>
        </w:rPr>
      </w:pPr>
      <w:ins w:id="261" w:author="Author" w:date="2018-02-08T15:02:00Z">
        <w:del w:id="262" w:author="Author" w:date="2018-03-01T11:04:00Z">
          <w:r w:rsidRPr="00B80CA2" w:rsidDel="00991170">
            <w:rPr>
              <w:rStyle w:val="Hyperlink"/>
              <w:noProof/>
              <w:highlight w:val="yellow"/>
            </w:rPr>
            <w:delText>2.6.4</w:delText>
          </w:r>
          <w:r w:rsidDel="00991170">
            <w:rPr>
              <w:rFonts w:asciiTheme="minorHAnsi" w:eastAsiaTheme="minorEastAsia" w:hAnsiTheme="minorHAnsi" w:cstheme="minorBidi"/>
              <w:noProof/>
              <w:sz w:val="22"/>
              <w:szCs w:val="22"/>
              <w:lang w:val="de-DE" w:eastAsia="de-DE"/>
            </w:rPr>
            <w:tab/>
          </w:r>
          <w:r w:rsidRPr="00B80CA2" w:rsidDel="00991170">
            <w:rPr>
              <w:rStyle w:val="Hyperlink"/>
              <w:noProof/>
              <w:highlight w:val="yellow"/>
            </w:rPr>
            <w:delText>Function Time Off in Lieu</w:delText>
          </w:r>
          <w:r w:rsidDel="00991170">
            <w:rPr>
              <w:noProof/>
              <w:webHidden/>
            </w:rPr>
            <w:tab/>
            <w:delText>11</w:delText>
          </w:r>
        </w:del>
      </w:ins>
    </w:p>
    <w:p w14:paraId="34B7C63C" w14:textId="2A8DBEF3" w:rsidR="00134B77" w:rsidDel="00991170" w:rsidRDefault="00134B77">
      <w:pPr>
        <w:pStyle w:val="TOC3"/>
        <w:rPr>
          <w:ins w:id="263" w:author="Author" w:date="2018-02-08T15:02:00Z"/>
          <w:del w:id="264" w:author="Author" w:date="2018-03-01T11:04:00Z"/>
          <w:rFonts w:asciiTheme="minorHAnsi" w:eastAsiaTheme="minorEastAsia" w:hAnsiTheme="minorHAnsi" w:cstheme="minorBidi"/>
          <w:noProof/>
          <w:sz w:val="22"/>
          <w:szCs w:val="22"/>
          <w:lang w:val="de-DE" w:eastAsia="de-DE"/>
        </w:rPr>
      </w:pPr>
      <w:ins w:id="265" w:author="Author" w:date="2018-02-08T15:02:00Z">
        <w:del w:id="266" w:author="Author" w:date="2018-03-01T11:04:00Z">
          <w:r w:rsidRPr="00B80CA2" w:rsidDel="00991170">
            <w:rPr>
              <w:rStyle w:val="Hyperlink"/>
              <w:noProof/>
              <w:highlight w:val="yellow"/>
            </w:rPr>
            <w:delText>2.6.5</w:delText>
          </w:r>
          <w:r w:rsidDel="00991170">
            <w:rPr>
              <w:rFonts w:asciiTheme="minorHAnsi" w:eastAsiaTheme="minorEastAsia" w:hAnsiTheme="minorHAnsi" w:cstheme="minorBidi"/>
              <w:noProof/>
              <w:sz w:val="22"/>
              <w:szCs w:val="22"/>
              <w:lang w:val="de-DE" w:eastAsia="de-DE"/>
            </w:rPr>
            <w:tab/>
          </w:r>
          <w:r w:rsidRPr="00B80CA2" w:rsidDel="00991170">
            <w:rPr>
              <w:rStyle w:val="Hyperlink"/>
              <w:noProof/>
              <w:highlight w:val="yellow"/>
            </w:rPr>
            <w:delText>Function Working Time Account</w:delText>
          </w:r>
          <w:r w:rsidDel="00991170">
            <w:rPr>
              <w:noProof/>
              <w:webHidden/>
            </w:rPr>
            <w:tab/>
            <w:delText>12</w:delText>
          </w:r>
        </w:del>
      </w:ins>
    </w:p>
    <w:p w14:paraId="093CBA2D" w14:textId="16FBF7AC" w:rsidR="00134B77" w:rsidDel="00991170" w:rsidRDefault="00134B77">
      <w:pPr>
        <w:pStyle w:val="TOC1"/>
        <w:rPr>
          <w:ins w:id="267" w:author="Author" w:date="2018-02-08T15:02:00Z"/>
          <w:del w:id="268" w:author="Author" w:date="2018-03-01T11:04:00Z"/>
          <w:rFonts w:asciiTheme="minorHAnsi" w:eastAsiaTheme="minorEastAsia" w:hAnsiTheme="minorHAnsi" w:cstheme="minorBidi"/>
          <w:noProof/>
          <w:sz w:val="22"/>
          <w:szCs w:val="22"/>
          <w:lang w:val="de-DE" w:eastAsia="de-DE"/>
        </w:rPr>
      </w:pPr>
      <w:ins w:id="269" w:author="Author" w:date="2018-02-08T15:02:00Z">
        <w:del w:id="270" w:author="Author" w:date="2018-03-01T11:04:00Z">
          <w:r w:rsidRPr="00B80CA2" w:rsidDel="00991170">
            <w:rPr>
              <w:rStyle w:val="Hyperlink"/>
              <w:noProof/>
            </w:rPr>
            <w:delText>3</w:delText>
          </w:r>
          <w:r w:rsidDel="00991170">
            <w:rPr>
              <w:rFonts w:asciiTheme="minorHAnsi" w:eastAsiaTheme="minorEastAsia" w:hAnsiTheme="minorHAnsi" w:cstheme="minorBidi"/>
              <w:noProof/>
              <w:sz w:val="22"/>
              <w:szCs w:val="22"/>
              <w:lang w:val="de-DE" w:eastAsia="de-DE"/>
            </w:rPr>
            <w:tab/>
          </w:r>
          <w:r w:rsidRPr="00B80CA2" w:rsidDel="00991170">
            <w:rPr>
              <w:rStyle w:val="Hyperlink"/>
              <w:noProof/>
            </w:rPr>
            <w:delText>Overview Table</w:delText>
          </w:r>
          <w:r w:rsidDel="00991170">
            <w:rPr>
              <w:noProof/>
              <w:webHidden/>
            </w:rPr>
            <w:tab/>
            <w:delText>13</w:delText>
          </w:r>
        </w:del>
      </w:ins>
    </w:p>
    <w:p w14:paraId="79BF03AC" w14:textId="3BED56E5" w:rsidR="00134B77" w:rsidDel="00991170" w:rsidRDefault="00134B77">
      <w:pPr>
        <w:pStyle w:val="TOC1"/>
        <w:rPr>
          <w:ins w:id="271" w:author="Author" w:date="2018-02-08T15:02:00Z"/>
          <w:del w:id="272" w:author="Author" w:date="2018-03-01T11:04:00Z"/>
          <w:rFonts w:asciiTheme="minorHAnsi" w:eastAsiaTheme="minorEastAsia" w:hAnsiTheme="minorHAnsi" w:cstheme="minorBidi"/>
          <w:noProof/>
          <w:sz w:val="22"/>
          <w:szCs w:val="22"/>
          <w:lang w:val="de-DE" w:eastAsia="de-DE"/>
        </w:rPr>
      </w:pPr>
      <w:ins w:id="273" w:author="Author" w:date="2018-02-08T15:02:00Z">
        <w:del w:id="274" w:author="Author" w:date="2018-03-01T11:04:00Z">
          <w:r w:rsidRPr="00B80CA2" w:rsidDel="00991170">
            <w:rPr>
              <w:rStyle w:val="Hyperlink"/>
              <w:noProof/>
            </w:rPr>
            <w:delText>4</w:delText>
          </w:r>
          <w:r w:rsidDel="00991170">
            <w:rPr>
              <w:rFonts w:asciiTheme="minorHAnsi" w:eastAsiaTheme="minorEastAsia" w:hAnsiTheme="minorHAnsi" w:cstheme="minorBidi"/>
              <w:noProof/>
              <w:sz w:val="22"/>
              <w:szCs w:val="22"/>
              <w:lang w:val="de-DE" w:eastAsia="de-DE"/>
            </w:rPr>
            <w:tab/>
          </w:r>
          <w:r w:rsidRPr="00B80CA2" w:rsidDel="00991170">
            <w:rPr>
              <w:rStyle w:val="Hyperlink"/>
              <w:noProof/>
            </w:rPr>
            <w:delText>Testing the Process Steps</w:delText>
          </w:r>
          <w:r w:rsidDel="00991170">
            <w:rPr>
              <w:noProof/>
              <w:webHidden/>
            </w:rPr>
            <w:tab/>
            <w:delText>14</w:delText>
          </w:r>
        </w:del>
      </w:ins>
    </w:p>
    <w:p w14:paraId="2FFCC796" w14:textId="5E57403C" w:rsidR="00134B77" w:rsidDel="00991170" w:rsidRDefault="00134B77">
      <w:pPr>
        <w:pStyle w:val="TOC2"/>
        <w:rPr>
          <w:ins w:id="275" w:author="Author" w:date="2018-02-08T15:02:00Z"/>
          <w:del w:id="276" w:author="Author" w:date="2018-03-01T11:04:00Z"/>
          <w:rFonts w:asciiTheme="minorHAnsi" w:eastAsiaTheme="minorEastAsia" w:hAnsiTheme="minorHAnsi" w:cstheme="minorBidi"/>
          <w:noProof/>
          <w:sz w:val="22"/>
          <w:szCs w:val="22"/>
          <w:lang w:val="de-DE" w:eastAsia="de-DE"/>
        </w:rPr>
      </w:pPr>
      <w:ins w:id="277" w:author="Author" w:date="2018-02-08T15:02:00Z">
        <w:del w:id="278" w:author="Author" w:date="2018-03-01T11:04:00Z">
          <w:r w:rsidRPr="00B80CA2" w:rsidDel="00991170">
            <w:rPr>
              <w:rStyle w:val="Hyperlink"/>
              <w:noProof/>
            </w:rPr>
            <w:delText>4.1</w:delText>
          </w:r>
          <w:r w:rsidDel="00991170">
            <w:rPr>
              <w:rFonts w:asciiTheme="minorHAnsi" w:eastAsiaTheme="minorEastAsia" w:hAnsiTheme="minorHAnsi" w:cstheme="minorBidi"/>
              <w:noProof/>
              <w:sz w:val="22"/>
              <w:szCs w:val="22"/>
              <w:lang w:val="de-DE" w:eastAsia="de-DE"/>
            </w:rPr>
            <w:tab/>
          </w:r>
          <w:r w:rsidRPr="00B80CA2" w:rsidDel="00991170">
            <w:rPr>
              <w:rStyle w:val="Hyperlink"/>
              <w:noProof/>
            </w:rPr>
            <w:delText>Recording my Working Time</w:delText>
          </w:r>
          <w:r w:rsidDel="00991170">
            <w:rPr>
              <w:noProof/>
              <w:webHidden/>
            </w:rPr>
            <w:tab/>
            <w:delText>14</w:delText>
          </w:r>
        </w:del>
      </w:ins>
    </w:p>
    <w:p w14:paraId="0F8180C4" w14:textId="39FF8D4C" w:rsidR="00134B77" w:rsidDel="00991170" w:rsidRDefault="00134B77">
      <w:pPr>
        <w:pStyle w:val="TOC2"/>
        <w:rPr>
          <w:ins w:id="279" w:author="Author" w:date="2018-02-08T15:02:00Z"/>
          <w:del w:id="280" w:author="Author" w:date="2018-03-01T11:04:00Z"/>
          <w:rFonts w:asciiTheme="minorHAnsi" w:eastAsiaTheme="minorEastAsia" w:hAnsiTheme="minorHAnsi" w:cstheme="minorBidi"/>
          <w:noProof/>
          <w:sz w:val="22"/>
          <w:szCs w:val="22"/>
          <w:lang w:val="de-DE" w:eastAsia="de-DE"/>
        </w:rPr>
      </w:pPr>
      <w:ins w:id="281" w:author="Author" w:date="2018-02-08T15:02:00Z">
        <w:del w:id="282" w:author="Author" w:date="2018-03-01T11:04:00Z">
          <w:r w:rsidRPr="00B80CA2" w:rsidDel="00991170">
            <w:rPr>
              <w:rStyle w:val="Hyperlink"/>
              <w:noProof/>
              <w:highlight w:val="green"/>
            </w:rPr>
            <w:delText>4.2</w:delText>
          </w:r>
          <w:r w:rsidDel="00991170">
            <w:rPr>
              <w:rFonts w:asciiTheme="minorHAnsi" w:eastAsiaTheme="minorEastAsia" w:hAnsiTheme="minorHAnsi" w:cstheme="minorBidi"/>
              <w:noProof/>
              <w:sz w:val="22"/>
              <w:szCs w:val="22"/>
              <w:lang w:val="de-DE" w:eastAsia="de-DE"/>
            </w:rPr>
            <w:tab/>
          </w:r>
          <w:r w:rsidRPr="00B80CA2" w:rsidDel="00991170">
            <w:rPr>
              <w:rStyle w:val="Hyperlink"/>
              <w:noProof/>
              <w:highlight w:val="green"/>
            </w:rPr>
            <w:delText>Processing Time Sheets</w:delText>
          </w:r>
          <w:r w:rsidDel="00991170">
            <w:rPr>
              <w:noProof/>
              <w:webHidden/>
            </w:rPr>
            <w:tab/>
            <w:delText>31</w:delText>
          </w:r>
        </w:del>
      </w:ins>
    </w:p>
    <w:p w14:paraId="76358650" w14:textId="5164718D" w:rsidR="00134B77" w:rsidDel="00991170" w:rsidRDefault="00134B77">
      <w:pPr>
        <w:pStyle w:val="TOC2"/>
        <w:rPr>
          <w:ins w:id="283" w:author="Author" w:date="2018-02-08T15:02:00Z"/>
          <w:del w:id="284" w:author="Author" w:date="2018-03-01T11:04:00Z"/>
          <w:rFonts w:asciiTheme="minorHAnsi" w:eastAsiaTheme="minorEastAsia" w:hAnsiTheme="minorHAnsi" w:cstheme="minorBidi"/>
          <w:noProof/>
          <w:sz w:val="22"/>
          <w:szCs w:val="22"/>
          <w:lang w:val="de-DE" w:eastAsia="de-DE"/>
        </w:rPr>
      </w:pPr>
      <w:ins w:id="285" w:author="Author" w:date="2018-02-08T15:02:00Z">
        <w:del w:id="286" w:author="Author" w:date="2018-03-01T11:04:00Z">
          <w:r w:rsidRPr="00B80CA2" w:rsidDel="00991170">
            <w:rPr>
              <w:rStyle w:val="Hyperlink"/>
              <w:noProof/>
              <w:highlight w:val="green"/>
            </w:rPr>
            <w:delText>4.3</w:delText>
          </w:r>
          <w:r w:rsidDel="00991170">
            <w:rPr>
              <w:rFonts w:asciiTheme="minorHAnsi" w:eastAsiaTheme="minorEastAsia" w:hAnsiTheme="minorHAnsi" w:cstheme="minorBidi"/>
              <w:noProof/>
              <w:sz w:val="22"/>
              <w:szCs w:val="22"/>
              <w:lang w:val="de-DE" w:eastAsia="de-DE"/>
            </w:rPr>
            <w:tab/>
          </w:r>
          <w:r w:rsidRPr="00B80CA2" w:rsidDel="00991170">
            <w:rPr>
              <w:rStyle w:val="Hyperlink"/>
              <w:noProof/>
              <w:highlight w:val="green"/>
            </w:rPr>
            <w:delText>Viewing my Time Sheet Status (Optional)</w:delText>
          </w:r>
          <w:r w:rsidDel="00991170">
            <w:rPr>
              <w:noProof/>
              <w:webHidden/>
            </w:rPr>
            <w:tab/>
            <w:delText>36</w:delText>
          </w:r>
        </w:del>
      </w:ins>
    </w:p>
    <w:p w14:paraId="7E6EA438" w14:textId="796EBD01" w:rsidR="00134B77" w:rsidDel="00991170" w:rsidRDefault="00134B77">
      <w:pPr>
        <w:pStyle w:val="TOC2"/>
        <w:rPr>
          <w:ins w:id="287" w:author="Author" w:date="2018-02-08T15:02:00Z"/>
          <w:del w:id="288" w:author="Author" w:date="2018-03-01T11:04:00Z"/>
          <w:rFonts w:asciiTheme="minorHAnsi" w:eastAsiaTheme="minorEastAsia" w:hAnsiTheme="minorHAnsi" w:cstheme="minorBidi"/>
          <w:noProof/>
          <w:sz w:val="22"/>
          <w:szCs w:val="22"/>
          <w:lang w:val="de-DE" w:eastAsia="de-DE"/>
        </w:rPr>
      </w:pPr>
      <w:ins w:id="289" w:author="Author" w:date="2018-02-08T15:02:00Z">
        <w:del w:id="290" w:author="Author" w:date="2018-03-01T11:04:00Z">
          <w:r w:rsidRPr="00B80CA2" w:rsidDel="00991170">
            <w:rPr>
              <w:rStyle w:val="Hyperlink"/>
              <w:noProof/>
              <w:highlight w:val="green"/>
            </w:rPr>
            <w:delText>4.4</w:delText>
          </w:r>
          <w:r w:rsidDel="00991170">
            <w:rPr>
              <w:rFonts w:asciiTheme="minorHAnsi" w:eastAsiaTheme="minorEastAsia" w:hAnsiTheme="minorHAnsi" w:cstheme="minorBidi"/>
              <w:noProof/>
              <w:sz w:val="22"/>
              <w:szCs w:val="22"/>
              <w:lang w:val="de-DE" w:eastAsia="de-DE"/>
            </w:rPr>
            <w:tab/>
          </w:r>
          <w:r w:rsidRPr="00B80CA2" w:rsidDel="00991170">
            <w:rPr>
              <w:rStyle w:val="Hyperlink"/>
              <w:noProof/>
              <w:highlight w:val="green"/>
            </w:rPr>
            <w:delText>Making Amendments to my Time Sheet (Optional)</w:delText>
          </w:r>
          <w:r w:rsidDel="00991170">
            <w:rPr>
              <w:noProof/>
              <w:webHidden/>
            </w:rPr>
            <w:tab/>
            <w:delText>37</w:delText>
          </w:r>
        </w:del>
      </w:ins>
    </w:p>
    <w:p w14:paraId="759EED9B" w14:textId="6B8415C3" w:rsidR="00134B77" w:rsidDel="00991170" w:rsidRDefault="00134B77">
      <w:pPr>
        <w:pStyle w:val="TOC2"/>
        <w:rPr>
          <w:ins w:id="291" w:author="Author" w:date="2018-02-08T15:02:00Z"/>
          <w:del w:id="292" w:author="Author" w:date="2018-03-01T11:04:00Z"/>
          <w:rFonts w:asciiTheme="minorHAnsi" w:eastAsiaTheme="minorEastAsia" w:hAnsiTheme="minorHAnsi" w:cstheme="minorBidi"/>
          <w:noProof/>
          <w:sz w:val="22"/>
          <w:szCs w:val="22"/>
          <w:lang w:val="de-DE" w:eastAsia="de-DE"/>
        </w:rPr>
      </w:pPr>
      <w:ins w:id="293" w:author="Author" w:date="2018-02-08T15:02:00Z">
        <w:del w:id="294" w:author="Author" w:date="2018-03-01T11:04:00Z">
          <w:r w:rsidRPr="00B80CA2" w:rsidDel="00991170">
            <w:rPr>
              <w:rStyle w:val="Hyperlink"/>
              <w:noProof/>
              <w:highlight w:val="green"/>
            </w:rPr>
            <w:delText>4.5</w:delText>
          </w:r>
          <w:r w:rsidDel="00991170">
            <w:rPr>
              <w:rFonts w:asciiTheme="minorHAnsi" w:eastAsiaTheme="minorEastAsia" w:hAnsiTheme="minorHAnsi" w:cstheme="minorBidi"/>
              <w:noProof/>
              <w:sz w:val="22"/>
              <w:szCs w:val="22"/>
              <w:lang w:val="de-DE" w:eastAsia="de-DE"/>
            </w:rPr>
            <w:tab/>
          </w:r>
          <w:r w:rsidRPr="00B80CA2" w:rsidDel="00991170">
            <w:rPr>
              <w:rStyle w:val="Hyperlink"/>
              <w:noProof/>
              <w:highlight w:val="green"/>
            </w:rPr>
            <w:delText>Processing Time Sheet Amendments (Optional)</w:delText>
          </w:r>
          <w:r w:rsidDel="00991170">
            <w:rPr>
              <w:noProof/>
              <w:webHidden/>
            </w:rPr>
            <w:tab/>
            <w:delText>40</w:delText>
          </w:r>
        </w:del>
      </w:ins>
    </w:p>
    <w:p w14:paraId="6D0E377C" w14:textId="0E6AC43C" w:rsidR="00134B77" w:rsidDel="00991170" w:rsidRDefault="00134B77">
      <w:pPr>
        <w:pStyle w:val="TOC1"/>
        <w:rPr>
          <w:ins w:id="295" w:author="Author" w:date="2018-02-08T15:02:00Z"/>
          <w:del w:id="296" w:author="Author" w:date="2018-03-01T11:04:00Z"/>
          <w:rFonts w:asciiTheme="minorHAnsi" w:eastAsiaTheme="minorEastAsia" w:hAnsiTheme="minorHAnsi" w:cstheme="minorBidi"/>
          <w:noProof/>
          <w:sz w:val="22"/>
          <w:szCs w:val="22"/>
          <w:lang w:val="de-DE" w:eastAsia="de-DE"/>
        </w:rPr>
      </w:pPr>
      <w:ins w:id="297" w:author="Author" w:date="2018-02-08T15:02:00Z">
        <w:del w:id="298" w:author="Author" w:date="2018-03-01T11:04:00Z">
          <w:r w:rsidRPr="00B80CA2" w:rsidDel="00991170">
            <w:rPr>
              <w:rStyle w:val="Hyperlink"/>
              <w:noProof/>
            </w:rPr>
            <w:delText>5</w:delText>
          </w:r>
          <w:r w:rsidDel="00991170">
            <w:rPr>
              <w:rFonts w:asciiTheme="minorHAnsi" w:eastAsiaTheme="minorEastAsia" w:hAnsiTheme="minorHAnsi" w:cstheme="minorBidi"/>
              <w:noProof/>
              <w:sz w:val="22"/>
              <w:szCs w:val="22"/>
              <w:lang w:val="de-DE" w:eastAsia="de-DE"/>
            </w:rPr>
            <w:tab/>
          </w:r>
          <w:r w:rsidRPr="00B80CA2" w:rsidDel="00991170">
            <w:rPr>
              <w:rStyle w:val="Hyperlink"/>
              <w:noProof/>
            </w:rPr>
            <w:delText>Appendix</w:delText>
          </w:r>
          <w:r w:rsidDel="00991170">
            <w:rPr>
              <w:noProof/>
              <w:webHidden/>
            </w:rPr>
            <w:tab/>
            <w:delText>45</w:delText>
          </w:r>
        </w:del>
      </w:ins>
    </w:p>
    <w:p w14:paraId="55738AB4" w14:textId="1271B836" w:rsidR="00134B77" w:rsidDel="00991170" w:rsidRDefault="00134B77">
      <w:pPr>
        <w:pStyle w:val="TOC2"/>
        <w:rPr>
          <w:ins w:id="299" w:author="Author" w:date="2018-02-08T15:02:00Z"/>
          <w:del w:id="300" w:author="Author" w:date="2018-03-01T11:04:00Z"/>
          <w:rFonts w:asciiTheme="minorHAnsi" w:eastAsiaTheme="minorEastAsia" w:hAnsiTheme="minorHAnsi" w:cstheme="minorBidi"/>
          <w:noProof/>
          <w:sz w:val="22"/>
          <w:szCs w:val="22"/>
          <w:lang w:val="de-DE" w:eastAsia="de-DE"/>
        </w:rPr>
      </w:pPr>
      <w:ins w:id="301" w:author="Author" w:date="2018-02-08T15:02:00Z">
        <w:del w:id="302" w:author="Author" w:date="2018-03-01T11:04:00Z">
          <w:r w:rsidRPr="00B80CA2" w:rsidDel="00991170">
            <w:rPr>
              <w:rStyle w:val="Hyperlink"/>
              <w:noProof/>
            </w:rPr>
            <w:delText>5.1</w:delText>
          </w:r>
          <w:r w:rsidDel="00991170">
            <w:rPr>
              <w:rFonts w:asciiTheme="minorHAnsi" w:eastAsiaTheme="minorEastAsia" w:hAnsiTheme="minorHAnsi" w:cstheme="minorBidi"/>
              <w:noProof/>
              <w:sz w:val="22"/>
              <w:szCs w:val="22"/>
              <w:lang w:val="de-DE" w:eastAsia="de-DE"/>
            </w:rPr>
            <w:tab/>
          </w:r>
          <w:r w:rsidRPr="00B80CA2" w:rsidDel="00991170">
            <w:rPr>
              <w:rStyle w:val="Hyperlink"/>
              <w:noProof/>
            </w:rPr>
            <w:delText>Executing Process Steps using Mobile App</w:delText>
          </w:r>
          <w:r w:rsidDel="00991170">
            <w:rPr>
              <w:noProof/>
              <w:webHidden/>
            </w:rPr>
            <w:tab/>
            <w:delText>45</w:delText>
          </w:r>
        </w:del>
      </w:ins>
    </w:p>
    <w:p w14:paraId="4C9D0291" w14:textId="595FB686" w:rsidR="00134B77" w:rsidDel="00991170" w:rsidRDefault="00134B77">
      <w:pPr>
        <w:pStyle w:val="TOC3"/>
        <w:rPr>
          <w:ins w:id="303" w:author="Author" w:date="2018-02-08T15:02:00Z"/>
          <w:del w:id="304" w:author="Author" w:date="2018-03-01T11:04:00Z"/>
          <w:rFonts w:asciiTheme="minorHAnsi" w:eastAsiaTheme="minorEastAsia" w:hAnsiTheme="minorHAnsi" w:cstheme="minorBidi"/>
          <w:noProof/>
          <w:sz w:val="22"/>
          <w:szCs w:val="22"/>
          <w:lang w:val="de-DE" w:eastAsia="de-DE"/>
        </w:rPr>
      </w:pPr>
      <w:ins w:id="305" w:author="Author" w:date="2018-02-08T15:02:00Z">
        <w:del w:id="306" w:author="Author" w:date="2018-03-01T11:04:00Z">
          <w:r w:rsidRPr="00B80CA2" w:rsidDel="00991170">
            <w:rPr>
              <w:rStyle w:val="Hyperlink"/>
              <w:noProof/>
            </w:rPr>
            <w:delText>5.1.1</w:delText>
          </w:r>
          <w:r w:rsidDel="00991170">
            <w:rPr>
              <w:rFonts w:asciiTheme="minorHAnsi" w:eastAsiaTheme="minorEastAsia" w:hAnsiTheme="minorHAnsi" w:cstheme="minorBidi"/>
              <w:noProof/>
              <w:sz w:val="22"/>
              <w:szCs w:val="22"/>
              <w:lang w:val="de-DE" w:eastAsia="de-DE"/>
            </w:rPr>
            <w:tab/>
          </w:r>
          <w:r w:rsidRPr="00B80CA2" w:rsidDel="00991170">
            <w:rPr>
              <w:rStyle w:val="Hyperlink"/>
              <w:noProof/>
            </w:rPr>
            <w:delText>Recording Working Times</w:delText>
          </w:r>
          <w:r w:rsidDel="00991170">
            <w:rPr>
              <w:noProof/>
              <w:webHidden/>
            </w:rPr>
            <w:tab/>
            <w:delText>45</w:delText>
          </w:r>
        </w:del>
      </w:ins>
    </w:p>
    <w:p w14:paraId="3E785316" w14:textId="7C589001" w:rsidR="00134B77" w:rsidDel="00991170" w:rsidRDefault="00134B77">
      <w:pPr>
        <w:pStyle w:val="TOC3"/>
        <w:rPr>
          <w:ins w:id="307" w:author="Author" w:date="2018-02-08T15:02:00Z"/>
          <w:del w:id="308" w:author="Author" w:date="2018-03-01T11:04:00Z"/>
          <w:rFonts w:asciiTheme="minorHAnsi" w:eastAsiaTheme="minorEastAsia" w:hAnsiTheme="minorHAnsi" w:cstheme="minorBidi"/>
          <w:noProof/>
          <w:sz w:val="22"/>
          <w:szCs w:val="22"/>
          <w:lang w:val="de-DE" w:eastAsia="de-DE"/>
        </w:rPr>
      </w:pPr>
      <w:ins w:id="309" w:author="Author" w:date="2018-02-08T15:02:00Z">
        <w:del w:id="310" w:author="Author" w:date="2018-03-01T11:04:00Z">
          <w:r w:rsidRPr="00B80CA2" w:rsidDel="00991170">
            <w:rPr>
              <w:rStyle w:val="Hyperlink"/>
              <w:noProof/>
              <w:highlight w:val="red"/>
            </w:rPr>
            <w:delText>5.1.2</w:delText>
          </w:r>
          <w:r w:rsidDel="00991170">
            <w:rPr>
              <w:rFonts w:asciiTheme="minorHAnsi" w:eastAsiaTheme="minorEastAsia" w:hAnsiTheme="minorHAnsi" w:cstheme="minorBidi"/>
              <w:noProof/>
              <w:sz w:val="22"/>
              <w:szCs w:val="22"/>
              <w:lang w:val="de-DE" w:eastAsia="de-DE"/>
            </w:rPr>
            <w:tab/>
          </w:r>
          <w:r w:rsidRPr="00B80CA2" w:rsidDel="00991170">
            <w:rPr>
              <w:rStyle w:val="Hyperlink"/>
              <w:noProof/>
              <w:highlight w:val="red"/>
            </w:rPr>
            <w:delText>Processing Time Sheet Requests</w:delText>
          </w:r>
          <w:r w:rsidDel="00991170">
            <w:rPr>
              <w:noProof/>
              <w:webHidden/>
            </w:rPr>
            <w:tab/>
            <w:delText>46</w:delText>
          </w:r>
        </w:del>
      </w:ins>
    </w:p>
    <w:p w14:paraId="291847BD" w14:textId="351E6B86" w:rsidR="00134B77" w:rsidDel="00991170" w:rsidRDefault="00134B77">
      <w:pPr>
        <w:pStyle w:val="TOC2"/>
        <w:rPr>
          <w:ins w:id="311" w:author="Author" w:date="2018-02-08T15:02:00Z"/>
          <w:del w:id="312" w:author="Author" w:date="2018-03-01T11:04:00Z"/>
          <w:rFonts w:asciiTheme="minorHAnsi" w:eastAsiaTheme="minorEastAsia" w:hAnsiTheme="minorHAnsi" w:cstheme="minorBidi"/>
          <w:noProof/>
          <w:sz w:val="22"/>
          <w:szCs w:val="22"/>
          <w:lang w:val="de-DE" w:eastAsia="de-DE"/>
        </w:rPr>
      </w:pPr>
      <w:ins w:id="313" w:author="Author" w:date="2018-02-08T15:02:00Z">
        <w:del w:id="314" w:author="Author" w:date="2018-03-01T11:04:00Z">
          <w:r w:rsidRPr="00B80CA2" w:rsidDel="00991170">
            <w:rPr>
              <w:rStyle w:val="Hyperlink"/>
              <w:noProof/>
            </w:rPr>
            <w:delText>5.2</w:delText>
          </w:r>
          <w:r w:rsidDel="00991170">
            <w:rPr>
              <w:rFonts w:asciiTheme="minorHAnsi" w:eastAsiaTheme="minorEastAsia" w:hAnsiTheme="minorHAnsi" w:cstheme="minorBidi"/>
              <w:noProof/>
              <w:sz w:val="22"/>
              <w:szCs w:val="22"/>
              <w:lang w:val="de-DE" w:eastAsia="de-DE"/>
            </w:rPr>
            <w:tab/>
          </w:r>
          <w:r w:rsidRPr="00B80CA2" w:rsidDel="00991170">
            <w:rPr>
              <w:rStyle w:val="Hyperlink"/>
              <w:noProof/>
            </w:rPr>
            <w:delText>Process Chains</w:delText>
          </w:r>
          <w:r w:rsidDel="00991170">
            <w:rPr>
              <w:noProof/>
              <w:webHidden/>
            </w:rPr>
            <w:tab/>
            <w:delText>46</w:delText>
          </w:r>
        </w:del>
      </w:ins>
    </w:p>
    <w:p w14:paraId="2384E1D9" w14:textId="21E3463B" w:rsidR="00134B77" w:rsidDel="00991170" w:rsidRDefault="00134B77">
      <w:pPr>
        <w:pStyle w:val="TOC3"/>
        <w:rPr>
          <w:ins w:id="315" w:author="Author" w:date="2018-02-08T15:02:00Z"/>
          <w:del w:id="316" w:author="Author" w:date="2018-03-01T11:04:00Z"/>
          <w:rFonts w:asciiTheme="minorHAnsi" w:eastAsiaTheme="minorEastAsia" w:hAnsiTheme="minorHAnsi" w:cstheme="minorBidi"/>
          <w:noProof/>
          <w:sz w:val="22"/>
          <w:szCs w:val="22"/>
          <w:lang w:val="de-DE" w:eastAsia="de-DE"/>
        </w:rPr>
      </w:pPr>
      <w:ins w:id="317" w:author="Author" w:date="2018-02-08T15:02:00Z">
        <w:del w:id="318" w:author="Author" w:date="2018-03-01T11:04:00Z">
          <w:r w:rsidRPr="00B80CA2" w:rsidDel="00991170">
            <w:rPr>
              <w:rStyle w:val="Hyperlink"/>
              <w:noProof/>
            </w:rPr>
            <w:delText>5.2.1</w:delText>
          </w:r>
          <w:r w:rsidDel="00991170">
            <w:rPr>
              <w:rFonts w:asciiTheme="minorHAnsi" w:eastAsiaTheme="minorEastAsia" w:hAnsiTheme="minorHAnsi" w:cstheme="minorBidi"/>
              <w:noProof/>
              <w:sz w:val="22"/>
              <w:szCs w:val="22"/>
              <w:lang w:val="de-DE" w:eastAsia="de-DE"/>
            </w:rPr>
            <w:tab/>
          </w:r>
          <w:r w:rsidRPr="00B80CA2" w:rsidDel="00991170">
            <w:rPr>
              <w:rStyle w:val="Hyperlink"/>
              <w:noProof/>
            </w:rPr>
            <w:delText>Preceding Processes</w:delText>
          </w:r>
          <w:r w:rsidDel="00991170">
            <w:rPr>
              <w:noProof/>
              <w:webHidden/>
            </w:rPr>
            <w:tab/>
            <w:delText>46</w:delText>
          </w:r>
        </w:del>
      </w:ins>
    </w:p>
    <w:p w14:paraId="3BD9008C" w14:textId="16E62A96" w:rsidR="00134B77" w:rsidDel="00991170" w:rsidRDefault="00134B77">
      <w:pPr>
        <w:pStyle w:val="TOC3"/>
        <w:rPr>
          <w:ins w:id="319" w:author="Author" w:date="2018-02-08T15:02:00Z"/>
          <w:del w:id="320" w:author="Author" w:date="2018-03-01T11:04:00Z"/>
          <w:rFonts w:asciiTheme="minorHAnsi" w:eastAsiaTheme="minorEastAsia" w:hAnsiTheme="minorHAnsi" w:cstheme="minorBidi"/>
          <w:noProof/>
          <w:sz w:val="22"/>
          <w:szCs w:val="22"/>
          <w:lang w:val="de-DE" w:eastAsia="de-DE"/>
        </w:rPr>
      </w:pPr>
      <w:ins w:id="321" w:author="Author" w:date="2018-02-08T15:02:00Z">
        <w:del w:id="322" w:author="Author" w:date="2018-03-01T11:04:00Z">
          <w:r w:rsidRPr="00B80CA2" w:rsidDel="00991170">
            <w:rPr>
              <w:rStyle w:val="Hyperlink"/>
              <w:noProof/>
            </w:rPr>
            <w:delText>5.2.1</w:delText>
          </w:r>
          <w:r w:rsidDel="00991170">
            <w:rPr>
              <w:rFonts w:asciiTheme="minorHAnsi" w:eastAsiaTheme="minorEastAsia" w:hAnsiTheme="minorHAnsi" w:cstheme="minorBidi"/>
              <w:noProof/>
              <w:sz w:val="22"/>
              <w:szCs w:val="22"/>
              <w:lang w:val="de-DE" w:eastAsia="de-DE"/>
            </w:rPr>
            <w:tab/>
          </w:r>
          <w:r w:rsidRPr="00B80CA2" w:rsidDel="00991170">
            <w:rPr>
              <w:rStyle w:val="Hyperlink"/>
              <w:noProof/>
            </w:rPr>
            <w:delText>Succeeding Processes</w:delText>
          </w:r>
          <w:r w:rsidDel="00991170">
            <w:rPr>
              <w:noProof/>
              <w:webHidden/>
            </w:rPr>
            <w:tab/>
            <w:delText>47</w:delText>
          </w:r>
        </w:del>
      </w:ins>
    </w:p>
    <w:p w14:paraId="05FE3213" w14:textId="61F648A0" w:rsidR="00E234BF" w:rsidDel="00991170" w:rsidRDefault="00E234BF">
      <w:pPr>
        <w:pStyle w:val="TOC1"/>
        <w:rPr>
          <w:ins w:id="323" w:author="Author" w:date="2018-02-07T11:01:00Z"/>
          <w:del w:id="324" w:author="Author" w:date="2018-03-01T11:04:00Z"/>
          <w:rFonts w:asciiTheme="minorHAnsi" w:eastAsiaTheme="minorEastAsia" w:hAnsiTheme="minorHAnsi" w:cstheme="minorBidi"/>
          <w:noProof/>
          <w:sz w:val="22"/>
          <w:szCs w:val="22"/>
          <w:lang w:val="de-DE" w:eastAsia="de-DE"/>
        </w:rPr>
      </w:pPr>
      <w:ins w:id="325" w:author="Author" w:date="2018-02-07T11:01:00Z">
        <w:del w:id="326" w:author="Author" w:date="2018-03-01T11:04:00Z">
          <w:r w:rsidRPr="009C1728" w:rsidDel="00991170">
            <w:rPr>
              <w:rStyle w:val="Hyperlink"/>
              <w:noProof/>
            </w:rPr>
            <w:delText>1</w:delText>
          </w:r>
          <w:r w:rsidDel="00991170">
            <w:rPr>
              <w:rFonts w:asciiTheme="minorHAnsi" w:eastAsiaTheme="minorEastAsia" w:hAnsiTheme="minorHAnsi" w:cstheme="minorBidi"/>
              <w:noProof/>
              <w:sz w:val="22"/>
              <w:szCs w:val="22"/>
              <w:lang w:val="de-DE" w:eastAsia="de-DE"/>
            </w:rPr>
            <w:tab/>
          </w:r>
          <w:r w:rsidRPr="009C1728" w:rsidDel="00991170">
            <w:rPr>
              <w:rStyle w:val="Hyperlink"/>
              <w:noProof/>
            </w:rPr>
            <w:delText>Purpose</w:delText>
          </w:r>
          <w:r w:rsidDel="00991170">
            <w:rPr>
              <w:noProof/>
              <w:webHidden/>
            </w:rPr>
            <w:tab/>
            <w:delText>4</w:delText>
          </w:r>
        </w:del>
      </w:ins>
    </w:p>
    <w:p w14:paraId="03D3B449" w14:textId="6FF50499" w:rsidR="00E234BF" w:rsidDel="00991170" w:rsidRDefault="00E234BF">
      <w:pPr>
        <w:pStyle w:val="TOC2"/>
        <w:rPr>
          <w:ins w:id="327" w:author="Author" w:date="2018-02-07T11:01:00Z"/>
          <w:del w:id="328" w:author="Author" w:date="2018-03-01T11:04:00Z"/>
          <w:rFonts w:asciiTheme="minorHAnsi" w:eastAsiaTheme="minorEastAsia" w:hAnsiTheme="minorHAnsi" w:cstheme="minorBidi"/>
          <w:noProof/>
          <w:sz w:val="22"/>
          <w:szCs w:val="22"/>
          <w:lang w:val="de-DE" w:eastAsia="de-DE"/>
        </w:rPr>
      </w:pPr>
      <w:ins w:id="329" w:author="Author" w:date="2018-02-07T11:01:00Z">
        <w:del w:id="330" w:author="Author" w:date="2018-03-01T11:04:00Z">
          <w:r w:rsidRPr="009C1728" w:rsidDel="00991170">
            <w:rPr>
              <w:rStyle w:val="Hyperlink"/>
              <w:noProof/>
            </w:rPr>
            <w:delText>1.1</w:delText>
          </w:r>
          <w:r w:rsidDel="00991170">
            <w:rPr>
              <w:rFonts w:asciiTheme="minorHAnsi" w:eastAsiaTheme="minorEastAsia" w:hAnsiTheme="minorHAnsi" w:cstheme="minorBidi"/>
              <w:noProof/>
              <w:sz w:val="22"/>
              <w:szCs w:val="22"/>
              <w:lang w:val="de-DE" w:eastAsia="de-DE"/>
            </w:rPr>
            <w:tab/>
          </w:r>
          <w:r w:rsidRPr="009C1728" w:rsidDel="00991170">
            <w:rPr>
              <w:rStyle w:val="Hyperlink"/>
              <w:noProof/>
            </w:rPr>
            <w:delText>Purpose of the Document</w:delText>
          </w:r>
          <w:r w:rsidDel="00991170">
            <w:rPr>
              <w:noProof/>
              <w:webHidden/>
            </w:rPr>
            <w:tab/>
            <w:delText>4</w:delText>
          </w:r>
        </w:del>
      </w:ins>
    </w:p>
    <w:p w14:paraId="6BB7FC87" w14:textId="4A40A89C" w:rsidR="00E234BF" w:rsidDel="00991170" w:rsidRDefault="00E234BF">
      <w:pPr>
        <w:pStyle w:val="TOC2"/>
        <w:rPr>
          <w:ins w:id="331" w:author="Author" w:date="2018-02-07T11:01:00Z"/>
          <w:del w:id="332" w:author="Author" w:date="2018-03-01T11:04:00Z"/>
          <w:rFonts w:asciiTheme="minorHAnsi" w:eastAsiaTheme="minorEastAsia" w:hAnsiTheme="minorHAnsi" w:cstheme="minorBidi"/>
          <w:noProof/>
          <w:sz w:val="22"/>
          <w:szCs w:val="22"/>
          <w:lang w:val="de-DE" w:eastAsia="de-DE"/>
        </w:rPr>
      </w:pPr>
      <w:ins w:id="333" w:author="Author" w:date="2018-02-07T11:01:00Z">
        <w:del w:id="334" w:author="Author" w:date="2018-03-01T11:04:00Z">
          <w:r w:rsidRPr="009C1728" w:rsidDel="00991170">
            <w:rPr>
              <w:rStyle w:val="Hyperlink"/>
              <w:noProof/>
            </w:rPr>
            <w:delText>1.2</w:delText>
          </w:r>
          <w:r w:rsidDel="00991170">
            <w:rPr>
              <w:rFonts w:asciiTheme="minorHAnsi" w:eastAsiaTheme="minorEastAsia" w:hAnsiTheme="minorHAnsi" w:cstheme="minorBidi"/>
              <w:noProof/>
              <w:sz w:val="22"/>
              <w:szCs w:val="22"/>
              <w:lang w:val="de-DE" w:eastAsia="de-DE"/>
            </w:rPr>
            <w:tab/>
          </w:r>
          <w:r w:rsidRPr="009C1728" w:rsidDel="00991170">
            <w:rPr>
              <w:rStyle w:val="Hyperlink"/>
              <w:noProof/>
            </w:rPr>
            <w:delText>Purpose of Record Working Time</w:delText>
          </w:r>
          <w:r w:rsidDel="00991170">
            <w:rPr>
              <w:noProof/>
              <w:webHidden/>
            </w:rPr>
            <w:tab/>
            <w:delText>4</w:delText>
          </w:r>
        </w:del>
      </w:ins>
    </w:p>
    <w:p w14:paraId="0C5FC719" w14:textId="05ABC2E6" w:rsidR="00E234BF" w:rsidDel="00991170" w:rsidRDefault="00E234BF">
      <w:pPr>
        <w:pStyle w:val="TOC1"/>
        <w:rPr>
          <w:ins w:id="335" w:author="Author" w:date="2018-02-07T11:01:00Z"/>
          <w:del w:id="336" w:author="Author" w:date="2018-03-01T11:04:00Z"/>
          <w:rFonts w:asciiTheme="minorHAnsi" w:eastAsiaTheme="minorEastAsia" w:hAnsiTheme="minorHAnsi" w:cstheme="minorBidi"/>
          <w:noProof/>
          <w:sz w:val="22"/>
          <w:szCs w:val="22"/>
          <w:lang w:val="de-DE" w:eastAsia="de-DE"/>
        </w:rPr>
      </w:pPr>
      <w:ins w:id="337" w:author="Author" w:date="2018-02-07T11:01:00Z">
        <w:del w:id="338" w:author="Author" w:date="2018-03-01T11:04:00Z">
          <w:r w:rsidRPr="009C1728" w:rsidDel="00991170">
            <w:rPr>
              <w:rStyle w:val="Hyperlink"/>
              <w:noProof/>
            </w:rPr>
            <w:delText>2</w:delText>
          </w:r>
          <w:r w:rsidDel="00991170">
            <w:rPr>
              <w:rFonts w:asciiTheme="minorHAnsi" w:eastAsiaTheme="minorEastAsia" w:hAnsiTheme="minorHAnsi" w:cstheme="minorBidi"/>
              <w:noProof/>
              <w:sz w:val="22"/>
              <w:szCs w:val="22"/>
              <w:lang w:val="de-DE" w:eastAsia="de-DE"/>
            </w:rPr>
            <w:tab/>
          </w:r>
          <w:r w:rsidRPr="009C1728" w:rsidDel="00991170">
            <w:rPr>
              <w:rStyle w:val="Hyperlink"/>
              <w:noProof/>
            </w:rPr>
            <w:delText>Prerequisites</w:delText>
          </w:r>
          <w:r w:rsidDel="00991170">
            <w:rPr>
              <w:noProof/>
              <w:webHidden/>
            </w:rPr>
            <w:tab/>
            <w:delText>5</w:delText>
          </w:r>
        </w:del>
      </w:ins>
    </w:p>
    <w:p w14:paraId="5165CDE4" w14:textId="167E61EC" w:rsidR="00E234BF" w:rsidDel="00991170" w:rsidRDefault="00E234BF">
      <w:pPr>
        <w:pStyle w:val="TOC2"/>
        <w:rPr>
          <w:ins w:id="339" w:author="Author" w:date="2018-02-07T11:01:00Z"/>
          <w:del w:id="340" w:author="Author" w:date="2018-03-01T11:04:00Z"/>
          <w:rFonts w:asciiTheme="minorHAnsi" w:eastAsiaTheme="minorEastAsia" w:hAnsiTheme="minorHAnsi" w:cstheme="minorBidi"/>
          <w:noProof/>
          <w:sz w:val="22"/>
          <w:szCs w:val="22"/>
          <w:lang w:val="de-DE" w:eastAsia="de-DE"/>
        </w:rPr>
      </w:pPr>
      <w:ins w:id="341" w:author="Author" w:date="2018-02-07T11:01:00Z">
        <w:del w:id="342" w:author="Author" w:date="2018-03-01T11:04:00Z">
          <w:r w:rsidRPr="009C1728" w:rsidDel="00991170">
            <w:rPr>
              <w:rStyle w:val="Hyperlink"/>
              <w:noProof/>
            </w:rPr>
            <w:delText>2.1</w:delText>
          </w:r>
          <w:r w:rsidDel="00991170">
            <w:rPr>
              <w:rFonts w:asciiTheme="minorHAnsi" w:eastAsiaTheme="minorEastAsia" w:hAnsiTheme="minorHAnsi" w:cstheme="minorBidi"/>
              <w:noProof/>
              <w:sz w:val="22"/>
              <w:szCs w:val="22"/>
              <w:lang w:val="de-DE" w:eastAsia="de-DE"/>
            </w:rPr>
            <w:tab/>
          </w:r>
          <w:r w:rsidRPr="009C1728" w:rsidDel="00991170">
            <w:rPr>
              <w:rStyle w:val="Hyperlink"/>
              <w:noProof/>
            </w:rPr>
            <w:delText>Configuration</w:delText>
          </w:r>
          <w:r w:rsidDel="00991170">
            <w:rPr>
              <w:noProof/>
              <w:webHidden/>
            </w:rPr>
            <w:tab/>
            <w:delText>5</w:delText>
          </w:r>
        </w:del>
      </w:ins>
    </w:p>
    <w:p w14:paraId="49988C6E" w14:textId="2C78A045" w:rsidR="00E234BF" w:rsidDel="00991170" w:rsidRDefault="00E234BF">
      <w:pPr>
        <w:pStyle w:val="TOC2"/>
        <w:rPr>
          <w:ins w:id="343" w:author="Author" w:date="2018-02-07T11:01:00Z"/>
          <w:del w:id="344" w:author="Author" w:date="2018-03-01T11:04:00Z"/>
          <w:rFonts w:asciiTheme="minorHAnsi" w:eastAsiaTheme="minorEastAsia" w:hAnsiTheme="minorHAnsi" w:cstheme="minorBidi"/>
          <w:noProof/>
          <w:sz w:val="22"/>
          <w:szCs w:val="22"/>
          <w:lang w:val="de-DE" w:eastAsia="de-DE"/>
        </w:rPr>
      </w:pPr>
      <w:ins w:id="345" w:author="Author" w:date="2018-02-07T11:01:00Z">
        <w:del w:id="346" w:author="Author" w:date="2018-03-01T11:04:00Z">
          <w:r w:rsidRPr="009C1728" w:rsidDel="00991170">
            <w:rPr>
              <w:rStyle w:val="Hyperlink"/>
              <w:noProof/>
            </w:rPr>
            <w:delText>2.2</w:delText>
          </w:r>
          <w:r w:rsidDel="00991170">
            <w:rPr>
              <w:rFonts w:asciiTheme="minorHAnsi" w:eastAsiaTheme="minorEastAsia" w:hAnsiTheme="minorHAnsi" w:cstheme="minorBidi"/>
              <w:noProof/>
              <w:sz w:val="22"/>
              <w:szCs w:val="22"/>
              <w:lang w:val="de-DE" w:eastAsia="de-DE"/>
            </w:rPr>
            <w:tab/>
          </w:r>
          <w:r w:rsidRPr="009C1728" w:rsidDel="00991170">
            <w:rPr>
              <w:rStyle w:val="Hyperlink"/>
              <w:noProof/>
            </w:rPr>
            <w:delText>System Access</w:delText>
          </w:r>
          <w:r w:rsidDel="00991170">
            <w:rPr>
              <w:noProof/>
              <w:webHidden/>
            </w:rPr>
            <w:tab/>
            <w:delText>5</w:delText>
          </w:r>
        </w:del>
      </w:ins>
    </w:p>
    <w:p w14:paraId="7C502150" w14:textId="1DAEC8E3" w:rsidR="00E234BF" w:rsidDel="00991170" w:rsidRDefault="00E234BF">
      <w:pPr>
        <w:pStyle w:val="TOC2"/>
        <w:rPr>
          <w:ins w:id="347" w:author="Author" w:date="2018-02-07T11:01:00Z"/>
          <w:del w:id="348" w:author="Author" w:date="2018-03-01T11:04:00Z"/>
          <w:rFonts w:asciiTheme="minorHAnsi" w:eastAsiaTheme="minorEastAsia" w:hAnsiTheme="minorHAnsi" w:cstheme="minorBidi"/>
          <w:noProof/>
          <w:sz w:val="22"/>
          <w:szCs w:val="22"/>
          <w:lang w:val="de-DE" w:eastAsia="de-DE"/>
        </w:rPr>
      </w:pPr>
      <w:ins w:id="349" w:author="Author" w:date="2018-02-07T11:01:00Z">
        <w:del w:id="350" w:author="Author" w:date="2018-03-01T11:04:00Z">
          <w:r w:rsidRPr="009C1728" w:rsidDel="00991170">
            <w:rPr>
              <w:rStyle w:val="Hyperlink"/>
              <w:noProof/>
            </w:rPr>
            <w:delText>2.3</w:delText>
          </w:r>
          <w:r w:rsidDel="00991170">
            <w:rPr>
              <w:rFonts w:asciiTheme="minorHAnsi" w:eastAsiaTheme="minorEastAsia" w:hAnsiTheme="minorHAnsi" w:cstheme="minorBidi"/>
              <w:noProof/>
              <w:sz w:val="22"/>
              <w:szCs w:val="22"/>
              <w:lang w:val="de-DE" w:eastAsia="de-DE"/>
            </w:rPr>
            <w:tab/>
          </w:r>
          <w:r w:rsidRPr="009C1728" w:rsidDel="00991170">
            <w:rPr>
              <w:rStyle w:val="Hyperlink"/>
              <w:noProof/>
            </w:rPr>
            <w:delText>Roles</w:delText>
          </w:r>
          <w:r w:rsidDel="00991170">
            <w:rPr>
              <w:noProof/>
              <w:webHidden/>
            </w:rPr>
            <w:tab/>
            <w:delText>5</w:delText>
          </w:r>
        </w:del>
      </w:ins>
    </w:p>
    <w:p w14:paraId="291AF399" w14:textId="5054E360" w:rsidR="00E234BF" w:rsidDel="00991170" w:rsidRDefault="00E234BF">
      <w:pPr>
        <w:pStyle w:val="TOC2"/>
        <w:rPr>
          <w:ins w:id="351" w:author="Author" w:date="2018-02-07T11:01:00Z"/>
          <w:del w:id="352" w:author="Author" w:date="2018-03-01T11:04:00Z"/>
          <w:rFonts w:asciiTheme="minorHAnsi" w:eastAsiaTheme="minorEastAsia" w:hAnsiTheme="minorHAnsi" w:cstheme="minorBidi"/>
          <w:noProof/>
          <w:sz w:val="22"/>
          <w:szCs w:val="22"/>
          <w:lang w:val="de-DE" w:eastAsia="de-DE"/>
        </w:rPr>
      </w:pPr>
      <w:ins w:id="353" w:author="Author" w:date="2018-02-07T11:01:00Z">
        <w:del w:id="354" w:author="Author" w:date="2018-03-01T11:04:00Z">
          <w:r w:rsidRPr="009C1728" w:rsidDel="00991170">
            <w:rPr>
              <w:rStyle w:val="Hyperlink"/>
              <w:noProof/>
            </w:rPr>
            <w:delText>2.4</w:delText>
          </w:r>
          <w:r w:rsidDel="00991170">
            <w:rPr>
              <w:rFonts w:asciiTheme="minorHAnsi" w:eastAsiaTheme="minorEastAsia" w:hAnsiTheme="minorHAnsi" w:cstheme="minorBidi"/>
              <w:noProof/>
              <w:sz w:val="22"/>
              <w:szCs w:val="22"/>
              <w:lang w:val="de-DE" w:eastAsia="de-DE"/>
            </w:rPr>
            <w:tab/>
          </w:r>
          <w:r w:rsidRPr="009C1728" w:rsidDel="00991170">
            <w:rPr>
              <w:rStyle w:val="Hyperlink"/>
              <w:noProof/>
            </w:rPr>
            <w:delText>Master Data, Organizational Data, and Other Data</w:delText>
          </w:r>
          <w:r w:rsidDel="00991170">
            <w:rPr>
              <w:noProof/>
              <w:webHidden/>
            </w:rPr>
            <w:tab/>
            <w:delText>6</w:delText>
          </w:r>
        </w:del>
      </w:ins>
    </w:p>
    <w:p w14:paraId="0A00000A" w14:textId="264465BD" w:rsidR="00E234BF" w:rsidDel="00991170" w:rsidRDefault="00E234BF">
      <w:pPr>
        <w:pStyle w:val="TOC2"/>
        <w:rPr>
          <w:ins w:id="355" w:author="Author" w:date="2018-02-07T11:01:00Z"/>
          <w:del w:id="356" w:author="Author" w:date="2018-03-01T11:04:00Z"/>
          <w:rFonts w:asciiTheme="minorHAnsi" w:eastAsiaTheme="minorEastAsia" w:hAnsiTheme="minorHAnsi" w:cstheme="minorBidi"/>
          <w:noProof/>
          <w:sz w:val="22"/>
          <w:szCs w:val="22"/>
          <w:lang w:val="de-DE" w:eastAsia="de-DE"/>
        </w:rPr>
      </w:pPr>
      <w:ins w:id="357" w:author="Author" w:date="2018-02-07T11:01:00Z">
        <w:del w:id="358" w:author="Author" w:date="2018-03-01T11:04:00Z">
          <w:r w:rsidRPr="009C1728" w:rsidDel="00991170">
            <w:rPr>
              <w:rStyle w:val="Hyperlink"/>
              <w:noProof/>
            </w:rPr>
            <w:delText>2.5</w:delText>
          </w:r>
          <w:r w:rsidDel="00991170">
            <w:rPr>
              <w:rFonts w:asciiTheme="minorHAnsi" w:eastAsiaTheme="minorEastAsia" w:hAnsiTheme="minorHAnsi" w:cstheme="minorBidi"/>
              <w:noProof/>
              <w:sz w:val="22"/>
              <w:szCs w:val="22"/>
              <w:lang w:val="de-DE" w:eastAsia="de-DE"/>
            </w:rPr>
            <w:tab/>
          </w:r>
          <w:r w:rsidRPr="009C1728" w:rsidDel="00991170">
            <w:rPr>
              <w:rStyle w:val="Hyperlink"/>
              <w:noProof/>
            </w:rPr>
            <w:delText>Business Conditions</w:delText>
          </w:r>
          <w:r w:rsidDel="00991170">
            <w:rPr>
              <w:noProof/>
              <w:webHidden/>
            </w:rPr>
            <w:tab/>
            <w:delText>6</w:delText>
          </w:r>
        </w:del>
      </w:ins>
    </w:p>
    <w:p w14:paraId="3D0E2FBD" w14:textId="45CCDF7F" w:rsidR="00E234BF" w:rsidDel="00991170" w:rsidRDefault="00E234BF">
      <w:pPr>
        <w:pStyle w:val="TOC2"/>
        <w:rPr>
          <w:ins w:id="359" w:author="Author" w:date="2018-02-07T11:01:00Z"/>
          <w:del w:id="360" w:author="Author" w:date="2018-03-01T11:04:00Z"/>
          <w:rFonts w:asciiTheme="minorHAnsi" w:eastAsiaTheme="minorEastAsia" w:hAnsiTheme="minorHAnsi" w:cstheme="minorBidi"/>
          <w:noProof/>
          <w:sz w:val="22"/>
          <w:szCs w:val="22"/>
          <w:lang w:val="de-DE" w:eastAsia="de-DE"/>
        </w:rPr>
      </w:pPr>
      <w:ins w:id="361" w:author="Author" w:date="2018-02-07T11:01:00Z">
        <w:del w:id="362" w:author="Author" w:date="2018-03-01T11:04:00Z">
          <w:r w:rsidRPr="009C1728" w:rsidDel="00991170">
            <w:rPr>
              <w:rStyle w:val="Hyperlink"/>
              <w:noProof/>
            </w:rPr>
            <w:delText>2.6</w:delText>
          </w:r>
          <w:r w:rsidDel="00991170">
            <w:rPr>
              <w:rFonts w:asciiTheme="minorHAnsi" w:eastAsiaTheme="minorEastAsia" w:hAnsiTheme="minorHAnsi" w:cstheme="minorBidi"/>
              <w:noProof/>
              <w:sz w:val="22"/>
              <w:szCs w:val="22"/>
              <w:lang w:val="de-DE" w:eastAsia="de-DE"/>
            </w:rPr>
            <w:tab/>
          </w:r>
          <w:r w:rsidRPr="009C1728" w:rsidDel="00991170">
            <w:rPr>
              <w:rStyle w:val="Hyperlink"/>
              <w:noProof/>
            </w:rPr>
            <w:delText>Preliminary Steps</w:delText>
          </w:r>
          <w:r w:rsidDel="00991170">
            <w:rPr>
              <w:noProof/>
              <w:webHidden/>
            </w:rPr>
            <w:tab/>
            <w:delText>7</w:delText>
          </w:r>
        </w:del>
      </w:ins>
    </w:p>
    <w:p w14:paraId="644A30A9" w14:textId="3B7905E4" w:rsidR="00E234BF" w:rsidDel="00991170" w:rsidRDefault="00E234BF">
      <w:pPr>
        <w:pStyle w:val="TOC3"/>
        <w:rPr>
          <w:ins w:id="363" w:author="Author" w:date="2018-02-07T11:01:00Z"/>
          <w:del w:id="364" w:author="Author" w:date="2018-03-01T11:04:00Z"/>
          <w:rFonts w:asciiTheme="minorHAnsi" w:eastAsiaTheme="minorEastAsia" w:hAnsiTheme="minorHAnsi" w:cstheme="minorBidi"/>
          <w:noProof/>
          <w:sz w:val="22"/>
          <w:szCs w:val="22"/>
          <w:lang w:val="de-DE" w:eastAsia="de-DE"/>
        </w:rPr>
      </w:pPr>
      <w:ins w:id="365" w:author="Author" w:date="2018-02-07T11:01:00Z">
        <w:del w:id="366" w:author="Author" w:date="2018-03-01T11:04:00Z">
          <w:r w:rsidRPr="009C1728" w:rsidDel="00991170">
            <w:rPr>
              <w:rStyle w:val="Hyperlink"/>
              <w:noProof/>
            </w:rPr>
            <w:delText>2.6.1</w:delText>
          </w:r>
          <w:r w:rsidDel="00991170">
            <w:rPr>
              <w:rFonts w:asciiTheme="minorHAnsi" w:eastAsiaTheme="minorEastAsia" w:hAnsiTheme="minorHAnsi" w:cstheme="minorBidi"/>
              <w:noProof/>
              <w:sz w:val="22"/>
              <w:szCs w:val="22"/>
              <w:lang w:val="de-DE" w:eastAsia="de-DE"/>
            </w:rPr>
            <w:tab/>
          </w:r>
          <w:r w:rsidRPr="009C1728" w:rsidDel="00991170">
            <w:rPr>
              <w:rStyle w:val="Hyperlink"/>
              <w:noProof/>
            </w:rPr>
            <w:delText>Maintaining Employee Time Sheet Fields</w:delText>
          </w:r>
          <w:r w:rsidDel="00991170">
            <w:rPr>
              <w:noProof/>
              <w:webHidden/>
            </w:rPr>
            <w:tab/>
            <w:delText>7</w:delText>
          </w:r>
        </w:del>
      </w:ins>
    </w:p>
    <w:p w14:paraId="0D39BCC8" w14:textId="3F1D3AD8" w:rsidR="00E234BF" w:rsidDel="00991170" w:rsidRDefault="00E234BF">
      <w:pPr>
        <w:pStyle w:val="TOC1"/>
        <w:rPr>
          <w:ins w:id="367" w:author="Author" w:date="2018-02-07T11:01:00Z"/>
          <w:del w:id="368" w:author="Author" w:date="2018-03-01T11:04:00Z"/>
          <w:rFonts w:asciiTheme="minorHAnsi" w:eastAsiaTheme="minorEastAsia" w:hAnsiTheme="minorHAnsi" w:cstheme="minorBidi"/>
          <w:noProof/>
          <w:sz w:val="22"/>
          <w:szCs w:val="22"/>
          <w:lang w:val="de-DE" w:eastAsia="de-DE"/>
        </w:rPr>
      </w:pPr>
      <w:ins w:id="369" w:author="Author" w:date="2018-02-07T11:01:00Z">
        <w:del w:id="370" w:author="Author" w:date="2018-03-01T11:04:00Z">
          <w:r w:rsidRPr="009C1728" w:rsidDel="00991170">
            <w:rPr>
              <w:rStyle w:val="Hyperlink"/>
              <w:noProof/>
            </w:rPr>
            <w:delText>3</w:delText>
          </w:r>
          <w:r w:rsidDel="00991170">
            <w:rPr>
              <w:rFonts w:asciiTheme="minorHAnsi" w:eastAsiaTheme="minorEastAsia" w:hAnsiTheme="minorHAnsi" w:cstheme="minorBidi"/>
              <w:noProof/>
              <w:sz w:val="22"/>
              <w:szCs w:val="22"/>
              <w:lang w:val="de-DE" w:eastAsia="de-DE"/>
            </w:rPr>
            <w:tab/>
          </w:r>
          <w:r w:rsidRPr="009C1728" w:rsidDel="00991170">
            <w:rPr>
              <w:rStyle w:val="Hyperlink"/>
              <w:noProof/>
            </w:rPr>
            <w:delText>Overview Table</w:delText>
          </w:r>
          <w:r w:rsidDel="00991170">
            <w:rPr>
              <w:noProof/>
              <w:webHidden/>
            </w:rPr>
            <w:tab/>
            <w:delText>10</w:delText>
          </w:r>
        </w:del>
      </w:ins>
    </w:p>
    <w:p w14:paraId="7B0C0205" w14:textId="47268AE9" w:rsidR="00E234BF" w:rsidDel="00991170" w:rsidRDefault="00E234BF">
      <w:pPr>
        <w:pStyle w:val="TOC1"/>
        <w:rPr>
          <w:ins w:id="371" w:author="Author" w:date="2018-02-07T11:01:00Z"/>
          <w:del w:id="372" w:author="Author" w:date="2018-03-01T11:04:00Z"/>
          <w:rFonts w:asciiTheme="minorHAnsi" w:eastAsiaTheme="minorEastAsia" w:hAnsiTheme="minorHAnsi" w:cstheme="minorBidi"/>
          <w:noProof/>
          <w:sz w:val="22"/>
          <w:szCs w:val="22"/>
          <w:lang w:val="de-DE" w:eastAsia="de-DE"/>
        </w:rPr>
      </w:pPr>
      <w:ins w:id="373" w:author="Author" w:date="2018-02-07T11:01:00Z">
        <w:del w:id="374" w:author="Author" w:date="2018-03-01T11:04:00Z">
          <w:r w:rsidRPr="009C1728" w:rsidDel="00991170">
            <w:rPr>
              <w:rStyle w:val="Hyperlink"/>
              <w:noProof/>
            </w:rPr>
            <w:delText>4</w:delText>
          </w:r>
          <w:r w:rsidDel="00991170">
            <w:rPr>
              <w:rFonts w:asciiTheme="minorHAnsi" w:eastAsiaTheme="minorEastAsia" w:hAnsiTheme="minorHAnsi" w:cstheme="minorBidi"/>
              <w:noProof/>
              <w:sz w:val="22"/>
              <w:szCs w:val="22"/>
              <w:lang w:val="de-DE" w:eastAsia="de-DE"/>
            </w:rPr>
            <w:tab/>
          </w:r>
          <w:r w:rsidRPr="009C1728" w:rsidDel="00991170">
            <w:rPr>
              <w:rStyle w:val="Hyperlink"/>
              <w:noProof/>
            </w:rPr>
            <w:delText>Testing the Process Steps</w:delText>
          </w:r>
          <w:r w:rsidDel="00991170">
            <w:rPr>
              <w:noProof/>
              <w:webHidden/>
            </w:rPr>
            <w:tab/>
            <w:delText>11</w:delText>
          </w:r>
        </w:del>
      </w:ins>
    </w:p>
    <w:p w14:paraId="16B670F5" w14:textId="33174B47" w:rsidR="00E234BF" w:rsidDel="00991170" w:rsidRDefault="00E234BF">
      <w:pPr>
        <w:pStyle w:val="TOC2"/>
        <w:rPr>
          <w:ins w:id="375" w:author="Author" w:date="2018-02-07T11:01:00Z"/>
          <w:del w:id="376" w:author="Author" w:date="2018-03-01T11:04:00Z"/>
          <w:rFonts w:asciiTheme="minorHAnsi" w:eastAsiaTheme="minorEastAsia" w:hAnsiTheme="minorHAnsi" w:cstheme="minorBidi"/>
          <w:noProof/>
          <w:sz w:val="22"/>
          <w:szCs w:val="22"/>
          <w:lang w:val="de-DE" w:eastAsia="de-DE"/>
        </w:rPr>
      </w:pPr>
      <w:ins w:id="377" w:author="Author" w:date="2018-02-07T11:01:00Z">
        <w:del w:id="378" w:author="Author" w:date="2018-03-01T11:04:00Z">
          <w:r w:rsidRPr="009C1728" w:rsidDel="00991170">
            <w:rPr>
              <w:rStyle w:val="Hyperlink"/>
              <w:noProof/>
            </w:rPr>
            <w:delText>4.1</w:delText>
          </w:r>
          <w:r w:rsidDel="00991170">
            <w:rPr>
              <w:rFonts w:asciiTheme="minorHAnsi" w:eastAsiaTheme="minorEastAsia" w:hAnsiTheme="minorHAnsi" w:cstheme="minorBidi"/>
              <w:noProof/>
              <w:sz w:val="22"/>
              <w:szCs w:val="22"/>
              <w:lang w:val="de-DE" w:eastAsia="de-DE"/>
            </w:rPr>
            <w:tab/>
          </w:r>
          <w:r w:rsidRPr="009C1728" w:rsidDel="00991170">
            <w:rPr>
              <w:rStyle w:val="Hyperlink"/>
              <w:noProof/>
            </w:rPr>
            <w:delText>Recording my Working Time</w:delText>
          </w:r>
          <w:r w:rsidDel="00991170">
            <w:rPr>
              <w:noProof/>
              <w:webHidden/>
            </w:rPr>
            <w:tab/>
            <w:delText>11</w:delText>
          </w:r>
        </w:del>
      </w:ins>
    </w:p>
    <w:p w14:paraId="70181349" w14:textId="48DED615" w:rsidR="00E234BF" w:rsidDel="00991170" w:rsidRDefault="00E234BF">
      <w:pPr>
        <w:pStyle w:val="TOC2"/>
        <w:rPr>
          <w:ins w:id="379" w:author="Author" w:date="2018-02-07T11:01:00Z"/>
          <w:del w:id="380" w:author="Author" w:date="2018-03-01T11:04:00Z"/>
          <w:rFonts w:asciiTheme="minorHAnsi" w:eastAsiaTheme="minorEastAsia" w:hAnsiTheme="minorHAnsi" w:cstheme="minorBidi"/>
          <w:noProof/>
          <w:sz w:val="22"/>
          <w:szCs w:val="22"/>
          <w:lang w:val="de-DE" w:eastAsia="de-DE"/>
        </w:rPr>
      </w:pPr>
      <w:ins w:id="381" w:author="Author" w:date="2018-02-07T11:01:00Z">
        <w:del w:id="382" w:author="Author" w:date="2018-03-01T11:04:00Z">
          <w:r w:rsidRPr="009C1728" w:rsidDel="00991170">
            <w:rPr>
              <w:rStyle w:val="Hyperlink"/>
              <w:noProof/>
              <w:highlight w:val="green"/>
            </w:rPr>
            <w:delText>4.2</w:delText>
          </w:r>
          <w:r w:rsidDel="00991170">
            <w:rPr>
              <w:rFonts w:asciiTheme="minorHAnsi" w:eastAsiaTheme="minorEastAsia" w:hAnsiTheme="minorHAnsi" w:cstheme="minorBidi"/>
              <w:noProof/>
              <w:sz w:val="22"/>
              <w:szCs w:val="22"/>
              <w:lang w:val="de-DE" w:eastAsia="de-DE"/>
            </w:rPr>
            <w:tab/>
          </w:r>
          <w:r w:rsidRPr="009C1728" w:rsidDel="00991170">
            <w:rPr>
              <w:rStyle w:val="Hyperlink"/>
              <w:noProof/>
              <w:highlight w:val="green"/>
            </w:rPr>
            <w:delText>Processing Time Sheets</w:delText>
          </w:r>
          <w:r w:rsidDel="00991170">
            <w:rPr>
              <w:noProof/>
              <w:webHidden/>
            </w:rPr>
            <w:tab/>
            <w:delText>28</w:delText>
          </w:r>
        </w:del>
      </w:ins>
    </w:p>
    <w:p w14:paraId="66A8BEC5" w14:textId="5BAC7DB6" w:rsidR="00E234BF" w:rsidDel="00991170" w:rsidRDefault="00E234BF">
      <w:pPr>
        <w:pStyle w:val="TOC2"/>
        <w:rPr>
          <w:ins w:id="383" w:author="Author" w:date="2018-02-07T11:01:00Z"/>
          <w:del w:id="384" w:author="Author" w:date="2018-03-01T11:04:00Z"/>
          <w:rFonts w:asciiTheme="minorHAnsi" w:eastAsiaTheme="minorEastAsia" w:hAnsiTheme="minorHAnsi" w:cstheme="minorBidi"/>
          <w:noProof/>
          <w:sz w:val="22"/>
          <w:szCs w:val="22"/>
          <w:lang w:val="de-DE" w:eastAsia="de-DE"/>
        </w:rPr>
      </w:pPr>
      <w:ins w:id="385" w:author="Author" w:date="2018-02-07T11:01:00Z">
        <w:del w:id="386" w:author="Author" w:date="2018-03-01T11:04:00Z">
          <w:r w:rsidRPr="009C1728" w:rsidDel="00991170">
            <w:rPr>
              <w:rStyle w:val="Hyperlink"/>
              <w:noProof/>
              <w:highlight w:val="green"/>
            </w:rPr>
            <w:delText>4.3</w:delText>
          </w:r>
          <w:r w:rsidDel="00991170">
            <w:rPr>
              <w:rFonts w:asciiTheme="minorHAnsi" w:eastAsiaTheme="minorEastAsia" w:hAnsiTheme="minorHAnsi" w:cstheme="minorBidi"/>
              <w:noProof/>
              <w:sz w:val="22"/>
              <w:szCs w:val="22"/>
              <w:lang w:val="de-DE" w:eastAsia="de-DE"/>
            </w:rPr>
            <w:tab/>
          </w:r>
          <w:r w:rsidRPr="009C1728" w:rsidDel="00991170">
            <w:rPr>
              <w:rStyle w:val="Hyperlink"/>
              <w:noProof/>
              <w:highlight w:val="green"/>
            </w:rPr>
            <w:delText>Viewing my Time Sheet Status (Optional)</w:delText>
          </w:r>
          <w:r w:rsidDel="00991170">
            <w:rPr>
              <w:noProof/>
              <w:webHidden/>
            </w:rPr>
            <w:tab/>
            <w:delText>32</w:delText>
          </w:r>
        </w:del>
      </w:ins>
    </w:p>
    <w:p w14:paraId="72AB7117" w14:textId="66A89B11" w:rsidR="00E234BF" w:rsidDel="00991170" w:rsidRDefault="00E234BF">
      <w:pPr>
        <w:pStyle w:val="TOC2"/>
        <w:rPr>
          <w:ins w:id="387" w:author="Author" w:date="2018-02-07T11:01:00Z"/>
          <w:del w:id="388" w:author="Author" w:date="2018-03-01T11:04:00Z"/>
          <w:rFonts w:asciiTheme="minorHAnsi" w:eastAsiaTheme="minorEastAsia" w:hAnsiTheme="minorHAnsi" w:cstheme="minorBidi"/>
          <w:noProof/>
          <w:sz w:val="22"/>
          <w:szCs w:val="22"/>
          <w:lang w:val="de-DE" w:eastAsia="de-DE"/>
        </w:rPr>
      </w:pPr>
      <w:ins w:id="389" w:author="Author" w:date="2018-02-07T11:01:00Z">
        <w:del w:id="390" w:author="Author" w:date="2018-03-01T11:04:00Z">
          <w:r w:rsidRPr="009C1728" w:rsidDel="00991170">
            <w:rPr>
              <w:rStyle w:val="Hyperlink"/>
              <w:noProof/>
              <w:highlight w:val="green"/>
            </w:rPr>
            <w:delText>4.4</w:delText>
          </w:r>
          <w:r w:rsidDel="00991170">
            <w:rPr>
              <w:rFonts w:asciiTheme="minorHAnsi" w:eastAsiaTheme="minorEastAsia" w:hAnsiTheme="minorHAnsi" w:cstheme="minorBidi"/>
              <w:noProof/>
              <w:sz w:val="22"/>
              <w:szCs w:val="22"/>
              <w:lang w:val="de-DE" w:eastAsia="de-DE"/>
            </w:rPr>
            <w:tab/>
          </w:r>
          <w:r w:rsidRPr="009C1728" w:rsidDel="00991170">
            <w:rPr>
              <w:rStyle w:val="Hyperlink"/>
              <w:noProof/>
              <w:highlight w:val="green"/>
            </w:rPr>
            <w:delText>Making Amendments to my Time Sheet (Optional)</w:delText>
          </w:r>
          <w:r w:rsidDel="00991170">
            <w:rPr>
              <w:noProof/>
              <w:webHidden/>
            </w:rPr>
            <w:tab/>
            <w:delText>34</w:delText>
          </w:r>
        </w:del>
      </w:ins>
    </w:p>
    <w:p w14:paraId="361E8447" w14:textId="32BF5B24" w:rsidR="00E234BF" w:rsidDel="00991170" w:rsidRDefault="00E234BF">
      <w:pPr>
        <w:pStyle w:val="TOC2"/>
        <w:rPr>
          <w:ins w:id="391" w:author="Author" w:date="2018-02-07T11:01:00Z"/>
          <w:del w:id="392" w:author="Author" w:date="2018-03-01T11:04:00Z"/>
          <w:rFonts w:asciiTheme="minorHAnsi" w:eastAsiaTheme="minorEastAsia" w:hAnsiTheme="minorHAnsi" w:cstheme="minorBidi"/>
          <w:noProof/>
          <w:sz w:val="22"/>
          <w:szCs w:val="22"/>
          <w:lang w:val="de-DE" w:eastAsia="de-DE"/>
        </w:rPr>
      </w:pPr>
      <w:ins w:id="393" w:author="Author" w:date="2018-02-07T11:01:00Z">
        <w:del w:id="394" w:author="Author" w:date="2018-03-01T11:04:00Z">
          <w:r w:rsidRPr="009C1728" w:rsidDel="00991170">
            <w:rPr>
              <w:rStyle w:val="Hyperlink"/>
              <w:noProof/>
              <w:highlight w:val="green"/>
            </w:rPr>
            <w:delText>4.5</w:delText>
          </w:r>
          <w:r w:rsidDel="00991170">
            <w:rPr>
              <w:rFonts w:asciiTheme="minorHAnsi" w:eastAsiaTheme="minorEastAsia" w:hAnsiTheme="minorHAnsi" w:cstheme="minorBidi"/>
              <w:noProof/>
              <w:sz w:val="22"/>
              <w:szCs w:val="22"/>
              <w:lang w:val="de-DE" w:eastAsia="de-DE"/>
            </w:rPr>
            <w:tab/>
          </w:r>
          <w:r w:rsidRPr="009C1728" w:rsidDel="00991170">
            <w:rPr>
              <w:rStyle w:val="Hyperlink"/>
              <w:noProof/>
              <w:highlight w:val="green"/>
            </w:rPr>
            <w:delText>Processing Time Sheet Amendments (Optional)</w:delText>
          </w:r>
          <w:r w:rsidDel="00991170">
            <w:rPr>
              <w:noProof/>
              <w:webHidden/>
            </w:rPr>
            <w:tab/>
            <w:delText>37</w:delText>
          </w:r>
        </w:del>
      </w:ins>
    </w:p>
    <w:p w14:paraId="4BC57A9F" w14:textId="25FAE306" w:rsidR="00E234BF" w:rsidDel="00991170" w:rsidRDefault="00E234BF">
      <w:pPr>
        <w:pStyle w:val="TOC1"/>
        <w:rPr>
          <w:ins w:id="395" w:author="Author" w:date="2018-02-07T11:01:00Z"/>
          <w:del w:id="396" w:author="Author" w:date="2018-03-01T11:04:00Z"/>
          <w:rFonts w:asciiTheme="minorHAnsi" w:eastAsiaTheme="minorEastAsia" w:hAnsiTheme="minorHAnsi" w:cstheme="minorBidi"/>
          <w:noProof/>
          <w:sz w:val="22"/>
          <w:szCs w:val="22"/>
          <w:lang w:val="de-DE" w:eastAsia="de-DE"/>
        </w:rPr>
      </w:pPr>
      <w:ins w:id="397" w:author="Author" w:date="2018-02-07T11:01:00Z">
        <w:del w:id="398" w:author="Author" w:date="2018-03-01T11:04:00Z">
          <w:r w:rsidRPr="009C1728" w:rsidDel="00991170">
            <w:rPr>
              <w:rStyle w:val="Hyperlink"/>
              <w:noProof/>
            </w:rPr>
            <w:delText>5</w:delText>
          </w:r>
          <w:r w:rsidDel="00991170">
            <w:rPr>
              <w:rFonts w:asciiTheme="minorHAnsi" w:eastAsiaTheme="minorEastAsia" w:hAnsiTheme="minorHAnsi" w:cstheme="minorBidi"/>
              <w:noProof/>
              <w:sz w:val="22"/>
              <w:szCs w:val="22"/>
              <w:lang w:val="de-DE" w:eastAsia="de-DE"/>
            </w:rPr>
            <w:tab/>
          </w:r>
          <w:r w:rsidRPr="009C1728" w:rsidDel="00991170">
            <w:rPr>
              <w:rStyle w:val="Hyperlink"/>
              <w:noProof/>
            </w:rPr>
            <w:delText>Appendix</w:delText>
          </w:r>
          <w:r w:rsidDel="00991170">
            <w:rPr>
              <w:noProof/>
              <w:webHidden/>
            </w:rPr>
            <w:tab/>
            <w:delText>42</w:delText>
          </w:r>
        </w:del>
      </w:ins>
    </w:p>
    <w:p w14:paraId="71FE1600" w14:textId="76E08A3F" w:rsidR="00E234BF" w:rsidDel="00991170" w:rsidRDefault="00E234BF">
      <w:pPr>
        <w:pStyle w:val="TOC2"/>
        <w:rPr>
          <w:ins w:id="399" w:author="Author" w:date="2018-02-07T11:01:00Z"/>
          <w:del w:id="400" w:author="Author" w:date="2018-03-01T11:04:00Z"/>
          <w:rFonts w:asciiTheme="minorHAnsi" w:eastAsiaTheme="minorEastAsia" w:hAnsiTheme="minorHAnsi" w:cstheme="minorBidi"/>
          <w:noProof/>
          <w:sz w:val="22"/>
          <w:szCs w:val="22"/>
          <w:lang w:val="de-DE" w:eastAsia="de-DE"/>
        </w:rPr>
      </w:pPr>
      <w:ins w:id="401" w:author="Author" w:date="2018-02-07T11:01:00Z">
        <w:del w:id="402" w:author="Author" w:date="2018-03-01T11:04:00Z">
          <w:r w:rsidRPr="009C1728" w:rsidDel="00991170">
            <w:rPr>
              <w:rStyle w:val="Hyperlink"/>
              <w:noProof/>
            </w:rPr>
            <w:delText>5.1</w:delText>
          </w:r>
          <w:r w:rsidDel="00991170">
            <w:rPr>
              <w:rFonts w:asciiTheme="minorHAnsi" w:eastAsiaTheme="minorEastAsia" w:hAnsiTheme="minorHAnsi" w:cstheme="minorBidi"/>
              <w:noProof/>
              <w:sz w:val="22"/>
              <w:szCs w:val="22"/>
              <w:lang w:val="de-DE" w:eastAsia="de-DE"/>
            </w:rPr>
            <w:tab/>
          </w:r>
          <w:r w:rsidRPr="009C1728" w:rsidDel="00991170">
            <w:rPr>
              <w:rStyle w:val="Hyperlink"/>
              <w:noProof/>
            </w:rPr>
            <w:delText>Executing Process Steps using Mobile App</w:delText>
          </w:r>
          <w:r w:rsidDel="00991170">
            <w:rPr>
              <w:noProof/>
              <w:webHidden/>
            </w:rPr>
            <w:tab/>
            <w:delText>42</w:delText>
          </w:r>
        </w:del>
      </w:ins>
    </w:p>
    <w:p w14:paraId="3B9F01F3" w14:textId="4F42E795" w:rsidR="00E234BF" w:rsidDel="00991170" w:rsidRDefault="00E234BF">
      <w:pPr>
        <w:pStyle w:val="TOC3"/>
        <w:rPr>
          <w:ins w:id="403" w:author="Author" w:date="2018-02-07T11:01:00Z"/>
          <w:del w:id="404" w:author="Author" w:date="2018-03-01T11:04:00Z"/>
          <w:rFonts w:asciiTheme="minorHAnsi" w:eastAsiaTheme="minorEastAsia" w:hAnsiTheme="minorHAnsi" w:cstheme="minorBidi"/>
          <w:noProof/>
          <w:sz w:val="22"/>
          <w:szCs w:val="22"/>
          <w:lang w:val="de-DE" w:eastAsia="de-DE"/>
        </w:rPr>
      </w:pPr>
      <w:ins w:id="405" w:author="Author" w:date="2018-02-07T11:01:00Z">
        <w:del w:id="406" w:author="Author" w:date="2018-03-01T11:04:00Z">
          <w:r w:rsidRPr="009C1728" w:rsidDel="00991170">
            <w:rPr>
              <w:rStyle w:val="Hyperlink"/>
              <w:noProof/>
            </w:rPr>
            <w:delText>5.1.1</w:delText>
          </w:r>
          <w:r w:rsidDel="00991170">
            <w:rPr>
              <w:rFonts w:asciiTheme="minorHAnsi" w:eastAsiaTheme="minorEastAsia" w:hAnsiTheme="minorHAnsi" w:cstheme="minorBidi"/>
              <w:noProof/>
              <w:sz w:val="22"/>
              <w:szCs w:val="22"/>
              <w:lang w:val="de-DE" w:eastAsia="de-DE"/>
            </w:rPr>
            <w:tab/>
          </w:r>
          <w:r w:rsidRPr="009C1728" w:rsidDel="00991170">
            <w:rPr>
              <w:rStyle w:val="Hyperlink"/>
              <w:noProof/>
            </w:rPr>
            <w:delText>Recording Working Times</w:delText>
          </w:r>
          <w:r w:rsidDel="00991170">
            <w:rPr>
              <w:noProof/>
              <w:webHidden/>
            </w:rPr>
            <w:tab/>
            <w:delText>42</w:delText>
          </w:r>
        </w:del>
      </w:ins>
    </w:p>
    <w:p w14:paraId="5E1A9C2B" w14:textId="646B03FE" w:rsidR="00E234BF" w:rsidDel="00991170" w:rsidRDefault="00E234BF">
      <w:pPr>
        <w:pStyle w:val="TOC3"/>
        <w:rPr>
          <w:ins w:id="407" w:author="Author" w:date="2018-02-07T11:01:00Z"/>
          <w:del w:id="408" w:author="Author" w:date="2018-03-01T11:04:00Z"/>
          <w:rFonts w:asciiTheme="minorHAnsi" w:eastAsiaTheme="minorEastAsia" w:hAnsiTheme="minorHAnsi" w:cstheme="minorBidi"/>
          <w:noProof/>
          <w:sz w:val="22"/>
          <w:szCs w:val="22"/>
          <w:lang w:val="de-DE" w:eastAsia="de-DE"/>
        </w:rPr>
      </w:pPr>
      <w:ins w:id="409" w:author="Author" w:date="2018-02-07T11:01:00Z">
        <w:del w:id="410" w:author="Author" w:date="2018-03-01T11:04:00Z">
          <w:r w:rsidRPr="009C1728" w:rsidDel="00991170">
            <w:rPr>
              <w:rStyle w:val="Hyperlink"/>
              <w:noProof/>
              <w:highlight w:val="red"/>
            </w:rPr>
            <w:delText>5.1.2</w:delText>
          </w:r>
          <w:r w:rsidDel="00991170">
            <w:rPr>
              <w:rFonts w:asciiTheme="minorHAnsi" w:eastAsiaTheme="minorEastAsia" w:hAnsiTheme="minorHAnsi" w:cstheme="minorBidi"/>
              <w:noProof/>
              <w:sz w:val="22"/>
              <w:szCs w:val="22"/>
              <w:lang w:val="de-DE" w:eastAsia="de-DE"/>
            </w:rPr>
            <w:tab/>
          </w:r>
          <w:r w:rsidRPr="009C1728" w:rsidDel="00991170">
            <w:rPr>
              <w:rStyle w:val="Hyperlink"/>
              <w:noProof/>
              <w:highlight w:val="red"/>
            </w:rPr>
            <w:delText>Processing Time Sheet Requests</w:delText>
          </w:r>
          <w:r w:rsidDel="00991170">
            <w:rPr>
              <w:noProof/>
              <w:webHidden/>
            </w:rPr>
            <w:tab/>
            <w:delText>43</w:delText>
          </w:r>
        </w:del>
      </w:ins>
    </w:p>
    <w:p w14:paraId="3DE6161B" w14:textId="1AA6ADA1" w:rsidR="00E234BF" w:rsidDel="00991170" w:rsidRDefault="00E234BF">
      <w:pPr>
        <w:pStyle w:val="TOC2"/>
        <w:rPr>
          <w:ins w:id="411" w:author="Author" w:date="2018-02-07T11:01:00Z"/>
          <w:del w:id="412" w:author="Author" w:date="2018-03-01T11:04:00Z"/>
          <w:rFonts w:asciiTheme="minorHAnsi" w:eastAsiaTheme="minorEastAsia" w:hAnsiTheme="minorHAnsi" w:cstheme="minorBidi"/>
          <w:noProof/>
          <w:sz w:val="22"/>
          <w:szCs w:val="22"/>
          <w:lang w:val="de-DE" w:eastAsia="de-DE"/>
        </w:rPr>
      </w:pPr>
      <w:ins w:id="413" w:author="Author" w:date="2018-02-07T11:01:00Z">
        <w:del w:id="414" w:author="Author" w:date="2018-03-01T11:04:00Z">
          <w:r w:rsidRPr="009C1728" w:rsidDel="00991170">
            <w:rPr>
              <w:rStyle w:val="Hyperlink"/>
              <w:noProof/>
            </w:rPr>
            <w:delText>5.2</w:delText>
          </w:r>
          <w:r w:rsidDel="00991170">
            <w:rPr>
              <w:rFonts w:asciiTheme="minorHAnsi" w:eastAsiaTheme="minorEastAsia" w:hAnsiTheme="minorHAnsi" w:cstheme="minorBidi"/>
              <w:noProof/>
              <w:sz w:val="22"/>
              <w:szCs w:val="22"/>
              <w:lang w:val="de-DE" w:eastAsia="de-DE"/>
            </w:rPr>
            <w:tab/>
          </w:r>
          <w:r w:rsidRPr="009C1728" w:rsidDel="00991170">
            <w:rPr>
              <w:rStyle w:val="Hyperlink"/>
              <w:noProof/>
            </w:rPr>
            <w:delText>Process Chains</w:delText>
          </w:r>
          <w:r w:rsidDel="00991170">
            <w:rPr>
              <w:noProof/>
              <w:webHidden/>
            </w:rPr>
            <w:tab/>
            <w:delText>43</w:delText>
          </w:r>
        </w:del>
      </w:ins>
    </w:p>
    <w:p w14:paraId="3EEAE6A5" w14:textId="19DDF5C2" w:rsidR="00E234BF" w:rsidDel="00991170" w:rsidRDefault="00E234BF">
      <w:pPr>
        <w:pStyle w:val="TOC3"/>
        <w:rPr>
          <w:ins w:id="415" w:author="Author" w:date="2018-02-07T11:01:00Z"/>
          <w:del w:id="416" w:author="Author" w:date="2018-03-01T11:04:00Z"/>
          <w:rFonts w:asciiTheme="minorHAnsi" w:eastAsiaTheme="minorEastAsia" w:hAnsiTheme="minorHAnsi" w:cstheme="minorBidi"/>
          <w:noProof/>
          <w:sz w:val="22"/>
          <w:szCs w:val="22"/>
          <w:lang w:val="de-DE" w:eastAsia="de-DE"/>
        </w:rPr>
      </w:pPr>
      <w:ins w:id="417" w:author="Author" w:date="2018-02-07T11:01:00Z">
        <w:del w:id="418" w:author="Author" w:date="2018-03-01T11:04:00Z">
          <w:r w:rsidRPr="009C1728" w:rsidDel="00991170">
            <w:rPr>
              <w:rStyle w:val="Hyperlink"/>
              <w:noProof/>
            </w:rPr>
            <w:delText>5.2.1</w:delText>
          </w:r>
          <w:r w:rsidDel="00991170">
            <w:rPr>
              <w:rFonts w:asciiTheme="minorHAnsi" w:eastAsiaTheme="minorEastAsia" w:hAnsiTheme="minorHAnsi" w:cstheme="minorBidi"/>
              <w:noProof/>
              <w:sz w:val="22"/>
              <w:szCs w:val="22"/>
              <w:lang w:val="de-DE" w:eastAsia="de-DE"/>
            </w:rPr>
            <w:tab/>
          </w:r>
          <w:r w:rsidRPr="009C1728" w:rsidDel="00991170">
            <w:rPr>
              <w:rStyle w:val="Hyperlink"/>
              <w:noProof/>
            </w:rPr>
            <w:delText>Preceding Processes</w:delText>
          </w:r>
          <w:r w:rsidDel="00991170">
            <w:rPr>
              <w:noProof/>
              <w:webHidden/>
            </w:rPr>
            <w:tab/>
            <w:delText>43</w:delText>
          </w:r>
        </w:del>
      </w:ins>
    </w:p>
    <w:p w14:paraId="549F23CD" w14:textId="77BA9589" w:rsidR="00E234BF" w:rsidDel="00991170" w:rsidRDefault="00E234BF">
      <w:pPr>
        <w:pStyle w:val="TOC3"/>
        <w:rPr>
          <w:ins w:id="419" w:author="Author" w:date="2018-02-07T11:01:00Z"/>
          <w:del w:id="420" w:author="Author" w:date="2018-03-01T11:04:00Z"/>
          <w:rFonts w:asciiTheme="minorHAnsi" w:eastAsiaTheme="minorEastAsia" w:hAnsiTheme="minorHAnsi" w:cstheme="minorBidi"/>
          <w:noProof/>
          <w:sz w:val="22"/>
          <w:szCs w:val="22"/>
          <w:lang w:val="de-DE" w:eastAsia="de-DE"/>
        </w:rPr>
      </w:pPr>
      <w:ins w:id="421" w:author="Author" w:date="2018-02-07T11:01:00Z">
        <w:del w:id="422" w:author="Author" w:date="2018-03-01T11:04:00Z">
          <w:r w:rsidRPr="009C1728" w:rsidDel="00991170">
            <w:rPr>
              <w:rStyle w:val="Hyperlink"/>
              <w:noProof/>
            </w:rPr>
            <w:delText>5.2.1</w:delText>
          </w:r>
          <w:r w:rsidDel="00991170">
            <w:rPr>
              <w:rFonts w:asciiTheme="minorHAnsi" w:eastAsiaTheme="minorEastAsia" w:hAnsiTheme="minorHAnsi" w:cstheme="minorBidi"/>
              <w:noProof/>
              <w:sz w:val="22"/>
              <w:szCs w:val="22"/>
              <w:lang w:val="de-DE" w:eastAsia="de-DE"/>
            </w:rPr>
            <w:tab/>
          </w:r>
          <w:r w:rsidRPr="009C1728" w:rsidDel="00991170">
            <w:rPr>
              <w:rStyle w:val="Hyperlink"/>
              <w:noProof/>
            </w:rPr>
            <w:delText>Succeeding Processes</w:delText>
          </w:r>
          <w:r w:rsidDel="00991170">
            <w:rPr>
              <w:noProof/>
              <w:webHidden/>
            </w:rPr>
            <w:tab/>
            <w:delText>44</w:delText>
          </w:r>
        </w:del>
      </w:ins>
    </w:p>
    <w:p w14:paraId="52D53BCB" w14:textId="7F449B13" w:rsidR="008922C2" w:rsidDel="00991170" w:rsidRDefault="008922C2">
      <w:pPr>
        <w:pStyle w:val="TOC1"/>
        <w:rPr>
          <w:ins w:id="423" w:author="Author" w:date="2018-02-06T13:26:00Z"/>
          <w:del w:id="424" w:author="Author" w:date="2018-03-01T11:04:00Z"/>
          <w:rFonts w:asciiTheme="minorHAnsi" w:eastAsiaTheme="minorEastAsia" w:hAnsiTheme="minorHAnsi" w:cstheme="minorBidi"/>
          <w:noProof/>
          <w:sz w:val="22"/>
          <w:szCs w:val="22"/>
          <w:lang w:val="de-DE" w:eastAsia="de-DE"/>
        </w:rPr>
      </w:pPr>
      <w:ins w:id="425" w:author="Author" w:date="2018-02-06T13:26:00Z">
        <w:del w:id="426" w:author="Author" w:date="2018-03-01T11:04:00Z">
          <w:r w:rsidRPr="00FD5AC7" w:rsidDel="00991170">
            <w:rPr>
              <w:rStyle w:val="Hyperlink"/>
              <w:noProof/>
            </w:rPr>
            <w:delText>1</w:delText>
          </w:r>
          <w:r w:rsidDel="00991170">
            <w:rPr>
              <w:rFonts w:asciiTheme="minorHAnsi" w:eastAsiaTheme="minorEastAsia" w:hAnsiTheme="minorHAnsi" w:cstheme="minorBidi"/>
              <w:noProof/>
              <w:sz w:val="22"/>
              <w:szCs w:val="22"/>
              <w:lang w:val="de-DE" w:eastAsia="de-DE"/>
            </w:rPr>
            <w:tab/>
          </w:r>
          <w:r w:rsidRPr="00FD5AC7" w:rsidDel="00991170">
            <w:rPr>
              <w:rStyle w:val="Hyperlink"/>
              <w:noProof/>
            </w:rPr>
            <w:delText>Purpose</w:delText>
          </w:r>
          <w:r w:rsidDel="00991170">
            <w:rPr>
              <w:noProof/>
              <w:webHidden/>
            </w:rPr>
            <w:tab/>
            <w:delText>4</w:delText>
          </w:r>
        </w:del>
      </w:ins>
    </w:p>
    <w:p w14:paraId="5963CF2F" w14:textId="6CB10F00" w:rsidR="008922C2" w:rsidDel="00991170" w:rsidRDefault="008922C2">
      <w:pPr>
        <w:pStyle w:val="TOC2"/>
        <w:rPr>
          <w:ins w:id="427" w:author="Author" w:date="2018-02-06T13:26:00Z"/>
          <w:del w:id="428" w:author="Author" w:date="2018-03-01T11:04:00Z"/>
          <w:rFonts w:asciiTheme="minorHAnsi" w:eastAsiaTheme="minorEastAsia" w:hAnsiTheme="minorHAnsi" w:cstheme="minorBidi"/>
          <w:noProof/>
          <w:sz w:val="22"/>
          <w:szCs w:val="22"/>
          <w:lang w:val="de-DE" w:eastAsia="de-DE"/>
        </w:rPr>
      </w:pPr>
      <w:ins w:id="429" w:author="Author" w:date="2018-02-06T13:26:00Z">
        <w:del w:id="430" w:author="Author" w:date="2018-03-01T11:04:00Z">
          <w:r w:rsidRPr="00FD5AC7" w:rsidDel="00991170">
            <w:rPr>
              <w:rStyle w:val="Hyperlink"/>
              <w:noProof/>
            </w:rPr>
            <w:delText>1.1</w:delText>
          </w:r>
          <w:r w:rsidDel="00991170">
            <w:rPr>
              <w:rFonts w:asciiTheme="minorHAnsi" w:eastAsiaTheme="minorEastAsia" w:hAnsiTheme="minorHAnsi" w:cstheme="minorBidi"/>
              <w:noProof/>
              <w:sz w:val="22"/>
              <w:szCs w:val="22"/>
              <w:lang w:val="de-DE" w:eastAsia="de-DE"/>
            </w:rPr>
            <w:tab/>
          </w:r>
          <w:r w:rsidRPr="00FD5AC7" w:rsidDel="00991170">
            <w:rPr>
              <w:rStyle w:val="Hyperlink"/>
              <w:noProof/>
            </w:rPr>
            <w:delText>Purpose of the Document</w:delText>
          </w:r>
          <w:r w:rsidDel="00991170">
            <w:rPr>
              <w:noProof/>
              <w:webHidden/>
            </w:rPr>
            <w:tab/>
            <w:delText>4</w:delText>
          </w:r>
        </w:del>
      </w:ins>
    </w:p>
    <w:p w14:paraId="65102240" w14:textId="0AC42D9C" w:rsidR="008922C2" w:rsidDel="00991170" w:rsidRDefault="008922C2">
      <w:pPr>
        <w:pStyle w:val="TOC2"/>
        <w:rPr>
          <w:ins w:id="431" w:author="Author" w:date="2018-02-06T13:26:00Z"/>
          <w:del w:id="432" w:author="Author" w:date="2018-03-01T11:04:00Z"/>
          <w:rFonts w:asciiTheme="minorHAnsi" w:eastAsiaTheme="minorEastAsia" w:hAnsiTheme="minorHAnsi" w:cstheme="minorBidi"/>
          <w:noProof/>
          <w:sz w:val="22"/>
          <w:szCs w:val="22"/>
          <w:lang w:val="de-DE" w:eastAsia="de-DE"/>
        </w:rPr>
      </w:pPr>
      <w:ins w:id="433" w:author="Author" w:date="2018-02-06T13:26:00Z">
        <w:del w:id="434" w:author="Author" w:date="2018-03-01T11:04:00Z">
          <w:r w:rsidRPr="00FD5AC7" w:rsidDel="00991170">
            <w:rPr>
              <w:rStyle w:val="Hyperlink"/>
              <w:noProof/>
            </w:rPr>
            <w:delText>1.2</w:delText>
          </w:r>
          <w:r w:rsidDel="00991170">
            <w:rPr>
              <w:rFonts w:asciiTheme="minorHAnsi" w:eastAsiaTheme="minorEastAsia" w:hAnsiTheme="minorHAnsi" w:cstheme="minorBidi"/>
              <w:noProof/>
              <w:sz w:val="22"/>
              <w:szCs w:val="22"/>
              <w:lang w:val="de-DE" w:eastAsia="de-DE"/>
            </w:rPr>
            <w:tab/>
          </w:r>
          <w:r w:rsidRPr="00FD5AC7" w:rsidDel="00991170">
            <w:rPr>
              <w:rStyle w:val="Hyperlink"/>
              <w:noProof/>
            </w:rPr>
            <w:delText>Purpose of Record Working Time</w:delText>
          </w:r>
          <w:r w:rsidDel="00991170">
            <w:rPr>
              <w:noProof/>
              <w:webHidden/>
            </w:rPr>
            <w:tab/>
            <w:delText>4</w:delText>
          </w:r>
        </w:del>
      </w:ins>
    </w:p>
    <w:p w14:paraId="36FEEBD5" w14:textId="7E3065F8" w:rsidR="008922C2" w:rsidDel="00991170" w:rsidRDefault="008922C2">
      <w:pPr>
        <w:pStyle w:val="TOC1"/>
        <w:rPr>
          <w:ins w:id="435" w:author="Author" w:date="2018-02-06T13:26:00Z"/>
          <w:del w:id="436" w:author="Author" w:date="2018-03-01T11:04:00Z"/>
          <w:rFonts w:asciiTheme="minorHAnsi" w:eastAsiaTheme="minorEastAsia" w:hAnsiTheme="minorHAnsi" w:cstheme="minorBidi"/>
          <w:noProof/>
          <w:sz w:val="22"/>
          <w:szCs w:val="22"/>
          <w:lang w:val="de-DE" w:eastAsia="de-DE"/>
        </w:rPr>
      </w:pPr>
      <w:ins w:id="437" w:author="Author" w:date="2018-02-06T13:26:00Z">
        <w:del w:id="438" w:author="Author" w:date="2018-03-01T11:04:00Z">
          <w:r w:rsidRPr="00FD5AC7" w:rsidDel="00991170">
            <w:rPr>
              <w:rStyle w:val="Hyperlink"/>
              <w:noProof/>
            </w:rPr>
            <w:delText>2</w:delText>
          </w:r>
          <w:r w:rsidDel="00991170">
            <w:rPr>
              <w:rFonts w:asciiTheme="minorHAnsi" w:eastAsiaTheme="minorEastAsia" w:hAnsiTheme="minorHAnsi" w:cstheme="minorBidi"/>
              <w:noProof/>
              <w:sz w:val="22"/>
              <w:szCs w:val="22"/>
              <w:lang w:val="de-DE" w:eastAsia="de-DE"/>
            </w:rPr>
            <w:tab/>
          </w:r>
          <w:r w:rsidRPr="00FD5AC7" w:rsidDel="00991170">
            <w:rPr>
              <w:rStyle w:val="Hyperlink"/>
              <w:noProof/>
            </w:rPr>
            <w:delText>Prerequisites</w:delText>
          </w:r>
          <w:r w:rsidDel="00991170">
            <w:rPr>
              <w:noProof/>
              <w:webHidden/>
            </w:rPr>
            <w:tab/>
            <w:delText>5</w:delText>
          </w:r>
        </w:del>
      </w:ins>
    </w:p>
    <w:p w14:paraId="6CAA2A82" w14:textId="6A2AA8A9" w:rsidR="008922C2" w:rsidDel="00991170" w:rsidRDefault="008922C2">
      <w:pPr>
        <w:pStyle w:val="TOC2"/>
        <w:rPr>
          <w:ins w:id="439" w:author="Author" w:date="2018-02-06T13:26:00Z"/>
          <w:del w:id="440" w:author="Author" w:date="2018-03-01T11:04:00Z"/>
          <w:rFonts w:asciiTheme="minorHAnsi" w:eastAsiaTheme="minorEastAsia" w:hAnsiTheme="minorHAnsi" w:cstheme="minorBidi"/>
          <w:noProof/>
          <w:sz w:val="22"/>
          <w:szCs w:val="22"/>
          <w:lang w:val="de-DE" w:eastAsia="de-DE"/>
        </w:rPr>
      </w:pPr>
      <w:ins w:id="441" w:author="Author" w:date="2018-02-06T13:26:00Z">
        <w:del w:id="442" w:author="Author" w:date="2018-03-01T11:04:00Z">
          <w:r w:rsidRPr="00FD5AC7" w:rsidDel="00991170">
            <w:rPr>
              <w:rStyle w:val="Hyperlink"/>
              <w:noProof/>
            </w:rPr>
            <w:delText>2.1</w:delText>
          </w:r>
          <w:r w:rsidDel="00991170">
            <w:rPr>
              <w:rFonts w:asciiTheme="minorHAnsi" w:eastAsiaTheme="minorEastAsia" w:hAnsiTheme="minorHAnsi" w:cstheme="minorBidi"/>
              <w:noProof/>
              <w:sz w:val="22"/>
              <w:szCs w:val="22"/>
              <w:lang w:val="de-DE" w:eastAsia="de-DE"/>
            </w:rPr>
            <w:tab/>
          </w:r>
          <w:r w:rsidRPr="00FD5AC7" w:rsidDel="00991170">
            <w:rPr>
              <w:rStyle w:val="Hyperlink"/>
              <w:noProof/>
            </w:rPr>
            <w:delText>Configuration</w:delText>
          </w:r>
          <w:r w:rsidDel="00991170">
            <w:rPr>
              <w:noProof/>
              <w:webHidden/>
            </w:rPr>
            <w:tab/>
            <w:delText>5</w:delText>
          </w:r>
        </w:del>
      </w:ins>
    </w:p>
    <w:p w14:paraId="572DBF27" w14:textId="6C3F823E" w:rsidR="008922C2" w:rsidDel="00991170" w:rsidRDefault="008922C2">
      <w:pPr>
        <w:pStyle w:val="TOC2"/>
        <w:rPr>
          <w:ins w:id="443" w:author="Author" w:date="2018-02-06T13:26:00Z"/>
          <w:del w:id="444" w:author="Author" w:date="2018-03-01T11:04:00Z"/>
          <w:rFonts w:asciiTheme="minorHAnsi" w:eastAsiaTheme="minorEastAsia" w:hAnsiTheme="minorHAnsi" w:cstheme="minorBidi"/>
          <w:noProof/>
          <w:sz w:val="22"/>
          <w:szCs w:val="22"/>
          <w:lang w:val="de-DE" w:eastAsia="de-DE"/>
        </w:rPr>
      </w:pPr>
      <w:ins w:id="445" w:author="Author" w:date="2018-02-06T13:26:00Z">
        <w:del w:id="446" w:author="Author" w:date="2018-03-01T11:04:00Z">
          <w:r w:rsidRPr="00FD5AC7" w:rsidDel="00991170">
            <w:rPr>
              <w:rStyle w:val="Hyperlink"/>
              <w:noProof/>
            </w:rPr>
            <w:delText>2.2</w:delText>
          </w:r>
          <w:r w:rsidDel="00991170">
            <w:rPr>
              <w:rFonts w:asciiTheme="minorHAnsi" w:eastAsiaTheme="minorEastAsia" w:hAnsiTheme="minorHAnsi" w:cstheme="minorBidi"/>
              <w:noProof/>
              <w:sz w:val="22"/>
              <w:szCs w:val="22"/>
              <w:lang w:val="de-DE" w:eastAsia="de-DE"/>
            </w:rPr>
            <w:tab/>
          </w:r>
          <w:r w:rsidRPr="00FD5AC7" w:rsidDel="00991170">
            <w:rPr>
              <w:rStyle w:val="Hyperlink"/>
              <w:noProof/>
            </w:rPr>
            <w:delText>System Access</w:delText>
          </w:r>
          <w:r w:rsidDel="00991170">
            <w:rPr>
              <w:noProof/>
              <w:webHidden/>
            </w:rPr>
            <w:tab/>
            <w:delText>5</w:delText>
          </w:r>
        </w:del>
      </w:ins>
    </w:p>
    <w:p w14:paraId="110B13D0" w14:textId="7CF6549D" w:rsidR="008922C2" w:rsidDel="00991170" w:rsidRDefault="008922C2">
      <w:pPr>
        <w:pStyle w:val="TOC2"/>
        <w:rPr>
          <w:ins w:id="447" w:author="Author" w:date="2018-02-06T13:26:00Z"/>
          <w:del w:id="448" w:author="Author" w:date="2018-03-01T11:04:00Z"/>
          <w:rFonts w:asciiTheme="minorHAnsi" w:eastAsiaTheme="minorEastAsia" w:hAnsiTheme="minorHAnsi" w:cstheme="minorBidi"/>
          <w:noProof/>
          <w:sz w:val="22"/>
          <w:szCs w:val="22"/>
          <w:lang w:val="de-DE" w:eastAsia="de-DE"/>
        </w:rPr>
      </w:pPr>
      <w:ins w:id="449" w:author="Author" w:date="2018-02-06T13:26:00Z">
        <w:del w:id="450" w:author="Author" w:date="2018-03-01T11:04:00Z">
          <w:r w:rsidRPr="00FD5AC7" w:rsidDel="00991170">
            <w:rPr>
              <w:rStyle w:val="Hyperlink"/>
              <w:noProof/>
            </w:rPr>
            <w:delText>2.3</w:delText>
          </w:r>
          <w:r w:rsidDel="00991170">
            <w:rPr>
              <w:rFonts w:asciiTheme="minorHAnsi" w:eastAsiaTheme="minorEastAsia" w:hAnsiTheme="minorHAnsi" w:cstheme="minorBidi"/>
              <w:noProof/>
              <w:sz w:val="22"/>
              <w:szCs w:val="22"/>
              <w:lang w:val="de-DE" w:eastAsia="de-DE"/>
            </w:rPr>
            <w:tab/>
          </w:r>
          <w:r w:rsidRPr="00FD5AC7" w:rsidDel="00991170">
            <w:rPr>
              <w:rStyle w:val="Hyperlink"/>
              <w:noProof/>
            </w:rPr>
            <w:delText>Roles</w:delText>
          </w:r>
          <w:r w:rsidDel="00991170">
            <w:rPr>
              <w:noProof/>
              <w:webHidden/>
            </w:rPr>
            <w:tab/>
            <w:delText>5</w:delText>
          </w:r>
        </w:del>
      </w:ins>
    </w:p>
    <w:p w14:paraId="7103C177" w14:textId="122604B5" w:rsidR="008922C2" w:rsidDel="00991170" w:rsidRDefault="008922C2">
      <w:pPr>
        <w:pStyle w:val="TOC2"/>
        <w:rPr>
          <w:ins w:id="451" w:author="Author" w:date="2018-02-06T13:26:00Z"/>
          <w:del w:id="452" w:author="Author" w:date="2018-03-01T11:04:00Z"/>
          <w:rFonts w:asciiTheme="minorHAnsi" w:eastAsiaTheme="minorEastAsia" w:hAnsiTheme="minorHAnsi" w:cstheme="minorBidi"/>
          <w:noProof/>
          <w:sz w:val="22"/>
          <w:szCs w:val="22"/>
          <w:lang w:val="de-DE" w:eastAsia="de-DE"/>
        </w:rPr>
      </w:pPr>
      <w:ins w:id="453" w:author="Author" w:date="2018-02-06T13:26:00Z">
        <w:del w:id="454" w:author="Author" w:date="2018-03-01T11:04:00Z">
          <w:r w:rsidRPr="00FD5AC7" w:rsidDel="00991170">
            <w:rPr>
              <w:rStyle w:val="Hyperlink"/>
              <w:noProof/>
            </w:rPr>
            <w:delText>2.4</w:delText>
          </w:r>
          <w:r w:rsidDel="00991170">
            <w:rPr>
              <w:rFonts w:asciiTheme="minorHAnsi" w:eastAsiaTheme="minorEastAsia" w:hAnsiTheme="minorHAnsi" w:cstheme="minorBidi"/>
              <w:noProof/>
              <w:sz w:val="22"/>
              <w:szCs w:val="22"/>
              <w:lang w:val="de-DE" w:eastAsia="de-DE"/>
            </w:rPr>
            <w:tab/>
          </w:r>
          <w:r w:rsidRPr="00FD5AC7" w:rsidDel="00991170">
            <w:rPr>
              <w:rStyle w:val="Hyperlink"/>
              <w:noProof/>
            </w:rPr>
            <w:delText>Master Data, Organizational Data, and Other Data</w:delText>
          </w:r>
          <w:r w:rsidDel="00991170">
            <w:rPr>
              <w:noProof/>
              <w:webHidden/>
            </w:rPr>
            <w:tab/>
            <w:delText>6</w:delText>
          </w:r>
        </w:del>
      </w:ins>
    </w:p>
    <w:p w14:paraId="3821E732" w14:textId="7265567F" w:rsidR="008922C2" w:rsidDel="00991170" w:rsidRDefault="008922C2">
      <w:pPr>
        <w:pStyle w:val="TOC2"/>
        <w:rPr>
          <w:ins w:id="455" w:author="Author" w:date="2018-02-06T13:26:00Z"/>
          <w:del w:id="456" w:author="Author" w:date="2018-03-01T11:04:00Z"/>
          <w:rFonts w:asciiTheme="minorHAnsi" w:eastAsiaTheme="minorEastAsia" w:hAnsiTheme="minorHAnsi" w:cstheme="minorBidi"/>
          <w:noProof/>
          <w:sz w:val="22"/>
          <w:szCs w:val="22"/>
          <w:lang w:val="de-DE" w:eastAsia="de-DE"/>
        </w:rPr>
      </w:pPr>
      <w:ins w:id="457" w:author="Author" w:date="2018-02-06T13:26:00Z">
        <w:del w:id="458" w:author="Author" w:date="2018-03-01T11:04:00Z">
          <w:r w:rsidRPr="00FD5AC7" w:rsidDel="00991170">
            <w:rPr>
              <w:rStyle w:val="Hyperlink"/>
              <w:noProof/>
            </w:rPr>
            <w:delText>2.5</w:delText>
          </w:r>
          <w:r w:rsidDel="00991170">
            <w:rPr>
              <w:rFonts w:asciiTheme="minorHAnsi" w:eastAsiaTheme="minorEastAsia" w:hAnsiTheme="minorHAnsi" w:cstheme="minorBidi"/>
              <w:noProof/>
              <w:sz w:val="22"/>
              <w:szCs w:val="22"/>
              <w:lang w:val="de-DE" w:eastAsia="de-DE"/>
            </w:rPr>
            <w:tab/>
          </w:r>
          <w:r w:rsidRPr="00FD5AC7" w:rsidDel="00991170">
            <w:rPr>
              <w:rStyle w:val="Hyperlink"/>
              <w:noProof/>
            </w:rPr>
            <w:delText>Business Conditions</w:delText>
          </w:r>
          <w:r w:rsidDel="00991170">
            <w:rPr>
              <w:noProof/>
              <w:webHidden/>
            </w:rPr>
            <w:tab/>
            <w:delText>6</w:delText>
          </w:r>
        </w:del>
      </w:ins>
    </w:p>
    <w:p w14:paraId="07AF3179" w14:textId="0B1205DD" w:rsidR="008922C2" w:rsidDel="00991170" w:rsidRDefault="008922C2">
      <w:pPr>
        <w:pStyle w:val="TOC2"/>
        <w:rPr>
          <w:ins w:id="459" w:author="Author" w:date="2018-02-06T13:26:00Z"/>
          <w:del w:id="460" w:author="Author" w:date="2018-03-01T11:04:00Z"/>
          <w:rFonts w:asciiTheme="minorHAnsi" w:eastAsiaTheme="minorEastAsia" w:hAnsiTheme="minorHAnsi" w:cstheme="minorBidi"/>
          <w:noProof/>
          <w:sz w:val="22"/>
          <w:szCs w:val="22"/>
          <w:lang w:val="de-DE" w:eastAsia="de-DE"/>
        </w:rPr>
      </w:pPr>
      <w:ins w:id="461" w:author="Author" w:date="2018-02-06T13:26:00Z">
        <w:del w:id="462" w:author="Author" w:date="2018-03-01T11:04:00Z">
          <w:r w:rsidRPr="00FD5AC7" w:rsidDel="00991170">
            <w:rPr>
              <w:rStyle w:val="Hyperlink"/>
              <w:noProof/>
            </w:rPr>
            <w:delText>2.6</w:delText>
          </w:r>
          <w:r w:rsidDel="00991170">
            <w:rPr>
              <w:rFonts w:asciiTheme="minorHAnsi" w:eastAsiaTheme="minorEastAsia" w:hAnsiTheme="minorHAnsi" w:cstheme="minorBidi"/>
              <w:noProof/>
              <w:sz w:val="22"/>
              <w:szCs w:val="22"/>
              <w:lang w:val="de-DE" w:eastAsia="de-DE"/>
            </w:rPr>
            <w:tab/>
          </w:r>
          <w:r w:rsidRPr="00FD5AC7" w:rsidDel="00991170">
            <w:rPr>
              <w:rStyle w:val="Hyperlink"/>
              <w:noProof/>
            </w:rPr>
            <w:delText>Preliminary Steps</w:delText>
          </w:r>
          <w:r w:rsidDel="00991170">
            <w:rPr>
              <w:noProof/>
              <w:webHidden/>
            </w:rPr>
            <w:tab/>
            <w:delText>7</w:delText>
          </w:r>
        </w:del>
      </w:ins>
    </w:p>
    <w:p w14:paraId="6709AD4C" w14:textId="40D1672D" w:rsidR="008922C2" w:rsidDel="00991170" w:rsidRDefault="008922C2">
      <w:pPr>
        <w:pStyle w:val="TOC3"/>
        <w:rPr>
          <w:ins w:id="463" w:author="Author" w:date="2018-02-06T13:26:00Z"/>
          <w:del w:id="464" w:author="Author" w:date="2018-03-01T11:04:00Z"/>
          <w:rFonts w:asciiTheme="minorHAnsi" w:eastAsiaTheme="minorEastAsia" w:hAnsiTheme="minorHAnsi" w:cstheme="minorBidi"/>
          <w:noProof/>
          <w:sz w:val="22"/>
          <w:szCs w:val="22"/>
          <w:lang w:val="de-DE" w:eastAsia="de-DE"/>
        </w:rPr>
      </w:pPr>
      <w:ins w:id="465" w:author="Author" w:date="2018-02-06T13:26:00Z">
        <w:del w:id="466" w:author="Author" w:date="2018-03-01T11:04:00Z">
          <w:r w:rsidRPr="00FD5AC7" w:rsidDel="00991170">
            <w:rPr>
              <w:rStyle w:val="Hyperlink"/>
              <w:noProof/>
            </w:rPr>
            <w:delText>2.6.1</w:delText>
          </w:r>
          <w:r w:rsidDel="00991170">
            <w:rPr>
              <w:rFonts w:asciiTheme="minorHAnsi" w:eastAsiaTheme="minorEastAsia" w:hAnsiTheme="minorHAnsi" w:cstheme="minorBidi"/>
              <w:noProof/>
              <w:sz w:val="22"/>
              <w:szCs w:val="22"/>
              <w:lang w:val="de-DE" w:eastAsia="de-DE"/>
            </w:rPr>
            <w:tab/>
          </w:r>
          <w:r w:rsidRPr="00FD5AC7" w:rsidDel="00991170">
            <w:rPr>
              <w:rStyle w:val="Hyperlink"/>
              <w:noProof/>
            </w:rPr>
            <w:delText>Maintaining Employee Time Sheet Fields</w:delText>
          </w:r>
          <w:r w:rsidDel="00991170">
            <w:rPr>
              <w:noProof/>
              <w:webHidden/>
            </w:rPr>
            <w:tab/>
            <w:delText>7</w:delText>
          </w:r>
        </w:del>
      </w:ins>
    </w:p>
    <w:p w14:paraId="794A1B3E" w14:textId="1AEDCDC0" w:rsidR="008922C2" w:rsidDel="00991170" w:rsidRDefault="008922C2">
      <w:pPr>
        <w:pStyle w:val="TOC1"/>
        <w:rPr>
          <w:ins w:id="467" w:author="Author" w:date="2018-02-06T13:26:00Z"/>
          <w:del w:id="468" w:author="Author" w:date="2018-03-01T11:04:00Z"/>
          <w:rFonts w:asciiTheme="minorHAnsi" w:eastAsiaTheme="minorEastAsia" w:hAnsiTheme="minorHAnsi" w:cstheme="minorBidi"/>
          <w:noProof/>
          <w:sz w:val="22"/>
          <w:szCs w:val="22"/>
          <w:lang w:val="de-DE" w:eastAsia="de-DE"/>
        </w:rPr>
      </w:pPr>
      <w:ins w:id="469" w:author="Author" w:date="2018-02-06T13:26:00Z">
        <w:del w:id="470" w:author="Author" w:date="2018-03-01T11:04:00Z">
          <w:r w:rsidRPr="00FD5AC7" w:rsidDel="00991170">
            <w:rPr>
              <w:rStyle w:val="Hyperlink"/>
              <w:noProof/>
            </w:rPr>
            <w:delText>3</w:delText>
          </w:r>
          <w:r w:rsidDel="00991170">
            <w:rPr>
              <w:rFonts w:asciiTheme="minorHAnsi" w:eastAsiaTheme="minorEastAsia" w:hAnsiTheme="minorHAnsi" w:cstheme="minorBidi"/>
              <w:noProof/>
              <w:sz w:val="22"/>
              <w:szCs w:val="22"/>
              <w:lang w:val="de-DE" w:eastAsia="de-DE"/>
            </w:rPr>
            <w:tab/>
          </w:r>
          <w:r w:rsidRPr="00FD5AC7" w:rsidDel="00991170">
            <w:rPr>
              <w:rStyle w:val="Hyperlink"/>
              <w:noProof/>
            </w:rPr>
            <w:delText>Overview Table</w:delText>
          </w:r>
          <w:r w:rsidDel="00991170">
            <w:rPr>
              <w:noProof/>
              <w:webHidden/>
            </w:rPr>
            <w:tab/>
            <w:delText>10</w:delText>
          </w:r>
        </w:del>
      </w:ins>
    </w:p>
    <w:p w14:paraId="2B04032D" w14:textId="32834C0B" w:rsidR="008922C2" w:rsidDel="00991170" w:rsidRDefault="008922C2">
      <w:pPr>
        <w:pStyle w:val="TOC1"/>
        <w:rPr>
          <w:ins w:id="471" w:author="Author" w:date="2018-02-06T13:26:00Z"/>
          <w:del w:id="472" w:author="Author" w:date="2018-03-01T11:04:00Z"/>
          <w:rFonts w:asciiTheme="minorHAnsi" w:eastAsiaTheme="minorEastAsia" w:hAnsiTheme="minorHAnsi" w:cstheme="minorBidi"/>
          <w:noProof/>
          <w:sz w:val="22"/>
          <w:szCs w:val="22"/>
          <w:lang w:val="de-DE" w:eastAsia="de-DE"/>
        </w:rPr>
      </w:pPr>
      <w:ins w:id="473" w:author="Author" w:date="2018-02-06T13:26:00Z">
        <w:del w:id="474" w:author="Author" w:date="2018-03-01T11:04:00Z">
          <w:r w:rsidRPr="00FD5AC7" w:rsidDel="00991170">
            <w:rPr>
              <w:rStyle w:val="Hyperlink"/>
              <w:noProof/>
            </w:rPr>
            <w:delText>4</w:delText>
          </w:r>
          <w:r w:rsidDel="00991170">
            <w:rPr>
              <w:rFonts w:asciiTheme="minorHAnsi" w:eastAsiaTheme="minorEastAsia" w:hAnsiTheme="minorHAnsi" w:cstheme="minorBidi"/>
              <w:noProof/>
              <w:sz w:val="22"/>
              <w:szCs w:val="22"/>
              <w:lang w:val="de-DE" w:eastAsia="de-DE"/>
            </w:rPr>
            <w:tab/>
          </w:r>
          <w:r w:rsidRPr="00FD5AC7" w:rsidDel="00991170">
            <w:rPr>
              <w:rStyle w:val="Hyperlink"/>
              <w:noProof/>
            </w:rPr>
            <w:delText>Testing the Process Steps</w:delText>
          </w:r>
          <w:r w:rsidDel="00991170">
            <w:rPr>
              <w:noProof/>
              <w:webHidden/>
            </w:rPr>
            <w:tab/>
            <w:delText>11</w:delText>
          </w:r>
        </w:del>
      </w:ins>
    </w:p>
    <w:p w14:paraId="53FA8D51" w14:textId="679EC2BA" w:rsidR="008922C2" w:rsidDel="00991170" w:rsidRDefault="008922C2">
      <w:pPr>
        <w:pStyle w:val="TOC2"/>
        <w:rPr>
          <w:ins w:id="475" w:author="Author" w:date="2018-02-06T13:26:00Z"/>
          <w:del w:id="476" w:author="Author" w:date="2018-03-01T11:04:00Z"/>
          <w:rFonts w:asciiTheme="minorHAnsi" w:eastAsiaTheme="minorEastAsia" w:hAnsiTheme="minorHAnsi" w:cstheme="minorBidi"/>
          <w:noProof/>
          <w:sz w:val="22"/>
          <w:szCs w:val="22"/>
          <w:lang w:val="de-DE" w:eastAsia="de-DE"/>
        </w:rPr>
      </w:pPr>
      <w:ins w:id="477" w:author="Author" w:date="2018-02-06T13:26:00Z">
        <w:del w:id="478" w:author="Author" w:date="2018-03-01T11:04:00Z">
          <w:r w:rsidRPr="00FD5AC7" w:rsidDel="00991170">
            <w:rPr>
              <w:rStyle w:val="Hyperlink"/>
              <w:noProof/>
            </w:rPr>
            <w:delText>4.1</w:delText>
          </w:r>
          <w:r w:rsidDel="00991170">
            <w:rPr>
              <w:rFonts w:asciiTheme="minorHAnsi" w:eastAsiaTheme="minorEastAsia" w:hAnsiTheme="minorHAnsi" w:cstheme="minorBidi"/>
              <w:noProof/>
              <w:sz w:val="22"/>
              <w:szCs w:val="22"/>
              <w:lang w:val="de-DE" w:eastAsia="de-DE"/>
            </w:rPr>
            <w:tab/>
          </w:r>
          <w:r w:rsidRPr="00FD5AC7" w:rsidDel="00991170">
            <w:rPr>
              <w:rStyle w:val="Hyperlink"/>
              <w:noProof/>
            </w:rPr>
            <w:delText>Recording my Working Time</w:delText>
          </w:r>
          <w:r w:rsidDel="00991170">
            <w:rPr>
              <w:noProof/>
              <w:webHidden/>
            </w:rPr>
            <w:tab/>
            <w:delText>11</w:delText>
          </w:r>
        </w:del>
      </w:ins>
    </w:p>
    <w:p w14:paraId="4E0C5090" w14:textId="2C436A06" w:rsidR="008922C2" w:rsidDel="00991170" w:rsidRDefault="008922C2">
      <w:pPr>
        <w:pStyle w:val="TOC2"/>
        <w:rPr>
          <w:ins w:id="479" w:author="Author" w:date="2018-02-06T13:26:00Z"/>
          <w:del w:id="480" w:author="Author" w:date="2018-03-01T11:04:00Z"/>
          <w:rFonts w:asciiTheme="minorHAnsi" w:eastAsiaTheme="minorEastAsia" w:hAnsiTheme="minorHAnsi" w:cstheme="minorBidi"/>
          <w:noProof/>
          <w:sz w:val="22"/>
          <w:szCs w:val="22"/>
          <w:lang w:val="de-DE" w:eastAsia="de-DE"/>
        </w:rPr>
      </w:pPr>
      <w:ins w:id="481" w:author="Author" w:date="2018-02-06T13:26:00Z">
        <w:del w:id="482" w:author="Author" w:date="2018-03-01T11:04:00Z">
          <w:r w:rsidRPr="00FD5AC7" w:rsidDel="00991170">
            <w:rPr>
              <w:rStyle w:val="Hyperlink"/>
              <w:noProof/>
              <w:highlight w:val="green"/>
            </w:rPr>
            <w:delText>4.2</w:delText>
          </w:r>
          <w:r w:rsidDel="00991170">
            <w:rPr>
              <w:rFonts w:asciiTheme="minorHAnsi" w:eastAsiaTheme="minorEastAsia" w:hAnsiTheme="minorHAnsi" w:cstheme="minorBidi"/>
              <w:noProof/>
              <w:sz w:val="22"/>
              <w:szCs w:val="22"/>
              <w:lang w:val="de-DE" w:eastAsia="de-DE"/>
            </w:rPr>
            <w:tab/>
          </w:r>
          <w:r w:rsidRPr="00FD5AC7" w:rsidDel="00991170">
            <w:rPr>
              <w:rStyle w:val="Hyperlink"/>
              <w:noProof/>
              <w:highlight w:val="green"/>
            </w:rPr>
            <w:delText>Processing Time Sheets</w:delText>
          </w:r>
          <w:r w:rsidDel="00991170">
            <w:rPr>
              <w:noProof/>
              <w:webHidden/>
            </w:rPr>
            <w:tab/>
            <w:delText>28</w:delText>
          </w:r>
        </w:del>
      </w:ins>
    </w:p>
    <w:p w14:paraId="497B92FB" w14:textId="1F7CD422" w:rsidR="008922C2" w:rsidDel="00991170" w:rsidRDefault="008922C2">
      <w:pPr>
        <w:pStyle w:val="TOC2"/>
        <w:rPr>
          <w:ins w:id="483" w:author="Author" w:date="2018-02-06T13:26:00Z"/>
          <w:del w:id="484" w:author="Author" w:date="2018-03-01T11:04:00Z"/>
          <w:rFonts w:asciiTheme="minorHAnsi" w:eastAsiaTheme="minorEastAsia" w:hAnsiTheme="minorHAnsi" w:cstheme="minorBidi"/>
          <w:noProof/>
          <w:sz w:val="22"/>
          <w:szCs w:val="22"/>
          <w:lang w:val="de-DE" w:eastAsia="de-DE"/>
        </w:rPr>
      </w:pPr>
      <w:ins w:id="485" w:author="Author" w:date="2018-02-06T13:26:00Z">
        <w:del w:id="486" w:author="Author" w:date="2018-03-01T11:04:00Z">
          <w:r w:rsidRPr="00FD5AC7" w:rsidDel="00991170">
            <w:rPr>
              <w:rStyle w:val="Hyperlink"/>
              <w:noProof/>
              <w:highlight w:val="green"/>
            </w:rPr>
            <w:delText>4.3</w:delText>
          </w:r>
          <w:r w:rsidDel="00991170">
            <w:rPr>
              <w:rFonts w:asciiTheme="minorHAnsi" w:eastAsiaTheme="minorEastAsia" w:hAnsiTheme="minorHAnsi" w:cstheme="minorBidi"/>
              <w:noProof/>
              <w:sz w:val="22"/>
              <w:szCs w:val="22"/>
              <w:lang w:val="de-DE" w:eastAsia="de-DE"/>
            </w:rPr>
            <w:tab/>
          </w:r>
          <w:r w:rsidRPr="00FD5AC7" w:rsidDel="00991170">
            <w:rPr>
              <w:rStyle w:val="Hyperlink"/>
              <w:noProof/>
              <w:highlight w:val="green"/>
            </w:rPr>
            <w:delText>Viewing my Time Sheet Status (Optional)</w:delText>
          </w:r>
          <w:r w:rsidDel="00991170">
            <w:rPr>
              <w:noProof/>
              <w:webHidden/>
            </w:rPr>
            <w:tab/>
            <w:delText>32</w:delText>
          </w:r>
        </w:del>
      </w:ins>
    </w:p>
    <w:p w14:paraId="24C28BE4" w14:textId="4C8AD1A0" w:rsidR="008922C2" w:rsidDel="00991170" w:rsidRDefault="008922C2">
      <w:pPr>
        <w:pStyle w:val="TOC2"/>
        <w:rPr>
          <w:ins w:id="487" w:author="Author" w:date="2018-02-06T13:26:00Z"/>
          <w:del w:id="488" w:author="Author" w:date="2018-03-01T11:04:00Z"/>
          <w:rFonts w:asciiTheme="minorHAnsi" w:eastAsiaTheme="minorEastAsia" w:hAnsiTheme="minorHAnsi" w:cstheme="minorBidi"/>
          <w:noProof/>
          <w:sz w:val="22"/>
          <w:szCs w:val="22"/>
          <w:lang w:val="de-DE" w:eastAsia="de-DE"/>
        </w:rPr>
      </w:pPr>
      <w:ins w:id="489" w:author="Author" w:date="2018-02-06T13:26:00Z">
        <w:del w:id="490" w:author="Author" w:date="2018-03-01T11:04:00Z">
          <w:r w:rsidRPr="00FD5AC7" w:rsidDel="00991170">
            <w:rPr>
              <w:rStyle w:val="Hyperlink"/>
              <w:noProof/>
              <w:highlight w:val="green"/>
            </w:rPr>
            <w:delText>4.4</w:delText>
          </w:r>
          <w:r w:rsidDel="00991170">
            <w:rPr>
              <w:rFonts w:asciiTheme="minorHAnsi" w:eastAsiaTheme="minorEastAsia" w:hAnsiTheme="minorHAnsi" w:cstheme="minorBidi"/>
              <w:noProof/>
              <w:sz w:val="22"/>
              <w:szCs w:val="22"/>
              <w:lang w:val="de-DE" w:eastAsia="de-DE"/>
            </w:rPr>
            <w:tab/>
          </w:r>
          <w:r w:rsidRPr="00FD5AC7" w:rsidDel="00991170">
            <w:rPr>
              <w:rStyle w:val="Hyperlink"/>
              <w:noProof/>
              <w:highlight w:val="green"/>
            </w:rPr>
            <w:delText>Making Amendments to my Time Sheet (Optional)</w:delText>
          </w:r>
          <w:r w:rsidDel="00991170">
            <w:rPr>
              <w:noProof/>
              <w:webHidden/>
            </w:rPr>
            <w:tab/>
            <w:delText>33</w:delText>
          </w:r>
        </w:del>
      </w:ins>
    </w:p>
    <w:p w14:paraId="567D6219" w14:textId="3D1D9DBD" w:rsidR="008922C2" w:rsidDel="00991170" w:rsidRDefault="008922C2">
      <w:pPr>
        <w:pStyle w:val="TOC2"/>
        <w:rPr>
          <w:ins w:id="491" w:author="Author" w:date="2018-02-06T13:26:00Z"/>
          <w:del w:id="492" w:author="Author" w:date="2018-03-01T11:04:00Z"/>
          <w:rFonts w:asciiTheme="minorHAnsi" w:eastAsiaTheme="minorEastAsia" w:hAnsiTheme="minorHAnsi" w:cstheme="minorBidi"/>
          <w:noProof/>
          <w:sz w:val="22"/>
          <w:szCs w:val="22"/>
          <w:lang w:val="de-DE" w:eastAsia="de-DE"/>
        </w:rPr>
      </w:pPr>
      <w:ins w:id="493" w:author="Author" w:date="2018-02-06T13:26:00Z">
        <w:del w:id="494" w:author="Author" w:date="2018-03-01T11:04:00Z">
          <w:r w:rsidRPr="00FD5AC7" w:rsidDel="00991170">
            <w:rPr>
              <w:rStyle w:val="Hyperlink"/>
              <w:noProof/>
              <w:highlight w:val="red"/>
            </w:rPr>
            <w:delText>4.5</w:delText>
          </w:r>
          <w:r w:rsidDel="00991170">
            <w:rPr>
              <w:rFonts w:asciiTheme="minorHAnsi" w:eastAsiaTheme="minorEastAsia" w:hAnsiTheme="minorHAnsi" w:cstheme="minorBidi"/>
              <w:noProof/>
              <w:sz w:val="22"/>
              <w:szCs w:val="22"/>
              <w:lang w:val="de-DE" w:eastAsia="de-DE"/>
            </w:rPr>
            <w:tab/>
          </w:r>
          <w:r w:rsidRPr="00FD5AC7" w:rsidDel="00991170">
            <w:rPr>
              <w:rStyle w:val="Hyperlink"/>
              <w:noProof/>
              <w:highlight w:val="red"/>
            </w:rPr>
            <w:delText>Processing Time Sheet Amendments (Optional)</w:delText>
          </w:r>
          <w:r w:rsidDel="00991170">
            <w:rPr>
              <w:noProof/>
              <w:webHidden/>
            </w:rPr>
            <w:tab/>
            <w:delText>36</w:delText>
          </w:r>
        </w:del>
      </w:ins>
    </w:p>
    <w:p w14:paraId="232942BC" w14:textId="7FCE6008" w:rsidR="008922C2" w:rsidDel="00991170" w:rsidRDefault="008922C2">
      <w:pPr>
        <w:pStyle w:val="TOC1"/>
        <w:rPr>
          <w:ins w:id="495" w:author="Author" w:date="2018-02-06T13:26:00Z"/>
          <w:del w:id="496" w:author="Author" w:date="2018-03-01T11:04:00Z"/>
          <w:rFonts w:asciiTheme="minorHAnsi" w:eastAsiaTheme="minorEastAsia" w:hAnsiTheme="minorHAnsi" w:cstheme="minorBidi"/>
          <w:noProof/>
          <w:sz w:val="22"/>
          <w:szCs w:val="22"/>
          <w:lang w:val="de-DE" w:eastAsia="de-DE"/>
        </w:rPr>
      </w:pPr>
      <w:ins w:id="497" w:author="Author" w:date="2018-02-06T13:26:00Z">
        <w:del w:id="498" w:author="Author" w:date="2018-03-01T11:04:00Z">
          <w:r w:rsidRPr="00FD5AC7" w:rsidDel="00991170">
            <w:rPr>
              <w:rStyle w:val="Hyperlink"/>
              <w:noProof/>
            </w:rPr>
            <w:delText>5</w:delText>
          </w:r>
          <w:r w:rsidDel="00991170">
            <w:rPr>
              <w:rFonts w:asciiTheme="minorHAnsi" w:eastAsiaTheme="minorEastAsia" w:hAnsiTheme="minorHAnsi" w:cstheme="minorBidi"/>
              <w:noProof/>
              <w:sz w:val="22"/>
              <w:szCs w:val="22"/>
              <w:lang w:val="de-DE" w:eastAsia="de-DE"/>
            </w:rPr>
            <w:tab/>
          </w:r>
          <w:r w:rsidRPr="00FD5AC7" w:rsidDel="00991170">
            <w:rPr>
              <w:rStyle w:val="Hyperlink"/>
              <w:noProof/>
            </w:rPr>
            <w:delText>Appendix</w:delText>
          </w:r>
          <w:r w:rsidDel="00991170">
            <w:rPr>
              <w:noProof/>
              <w:webHidden/>
            </w:rPr>
            <w:tab/>
            <w:delText>41</w:delText>
          </w:r>
        </w:del>
      </w:ins>
    </w:p>
    <w:p w14:paraId="00F1DE1F" w14:textId="16A6FE97" w:rsidR="008922C2" w:rsidDel="00991170" w:rsidRDefault="008922C2">
      <w:pPr>
        <w:pStyle w:val="TOC2"/>
        <w:rPr>
          <w:ins w:id="499" w:author="Author" w:date="2018-02-06T13:26:00Z"/>
          <w:del w:id="500" w:author="Author" w:date="2018-03-01T11:04:00Z"/>
          <w:rFonts w:asciiTheme="minorHAnsi" w:eastAsiaTheme="minorEastAsia" w:hAnsiTheme="minorHAnsi" w:cstheme="minorBidi"/>
          <w:noProof/>
          <w:sz w:val="22"/>
          <w:szCs w:val="22"/>
          <w:lang w:val="de-DE" w:eastAsia="de-DE"/>
        </w:rPr>
      </w:pPr>
      <w:ins w:id="501" w:author="Author" w:date="2018-02-06T13:26:00Z">
        <w:del w:id="502" w:author="Author" w:date="2018-03-01T11:04:00Z">
          <w:r w:rsidRPr="00FD5AC7" w:rsidDel="00991170">
            <w:rPr>
              <w:rStyle w:val="Hyperlink"/>
              <w:noProof/>
            </w:rPr>
            <w:delText>5.1</w:delText>
          </w:r>
          <w:r w:rsidDel="00991170">
            <w:rPr>
              <w:rFonts w:asciiTheme="minorHAnsi" w:eastAsiaTheme="minorEastAsia" w:hAnsiTheme="minorHAnsi" w:cstheme="minorBidi"/>
              <w:noProof/>
              <w:sz w:val="22"/>
              <w:szCs w:val="22"/>
              <w:lang w:val="de-DE" w:eastAsia="de-DE"/>
            </w:rPr>
            <w:tab/>
          </w:r>
          <w:r w:rsidRPr="00FD5AC7" w:rsidDel="00991170">
            <w:rPr>
              <w:rStyle w:val="Hyperlink"/>
              <w:noProof/>
            </w:rPr>
            <w:delText>Executing Process Steps using Mobile App</w:delText>
          </w:r>
          <w:r w:rsidDel="00991170">
            <w:rPr>
              <w:noProof/>
              <w:webHidden/>
            </w:rPr>
            <w:tab/>
            <w:delText>41</w:delText>
          </w:r>
        </w:del>
      </w:ins>
    </w:p>
    <w:p w14:paraId="59E30B19" w14:textId="578F00B0" w:rsidR="008922C2" w:rsidDel="00991170" w:rsidRDefault="008922C2">
      <w:pPr>
        <w:pStyle w:val="TOC3"/>
        <w:rPr>
          <w:ins w:id="503" w:author="Author" w:date="2018-02-06T13:26:00Z"/>
          <w:del w:id="504" w:author="Author" w:date="2018-03-01T11:04:00Z"/>
          <w:rFonts w:asciiTheme="minorHAnsi" w:eastAsiaTheme="minorEastAsia" w:hAnsiTheme="minorHAnsi" w:cstheme="minorBidi"/>
          <w:noProof/>
          <w:sz w:val="22"/>
          <w:szCs w:val="22"/>
          <w:lang w:val="de-DE" w:eastAsia="de-DE"/>
        </w:rPr>
      </w:pPr>
      <w:ins w:id="505" w:author="Author" w:date="2018-02-06T13:26:00Z">
        <w:del w:id="506" w:author="Author" w:date="2018-03-01T11:04:00Z">
          <w:r w:rsidRPr="00FD5AC7" w:rsidDel="00991170">
            <w:rPr>
              <w:rStyle w:val="Hyperlink"/>
              <w:noProof/>
            </w:rPr>
            <w:delText>5.1.1</w:delText>
          </w:r>
          <w:r w:rsidDel="00991170">
            <w:rPr>
              <w:rFonts w:asciiTheme="minorHAnsi" w:eastAsiaTheme="minorEastAsia" w:hAnsiTheme="minorHAnsi" w:cstheme="minorBidi"/>
              <w:noProof/>
              <w:sz w:val="22"/>
              <w:szCs w:val="22"/>
              <w:lang w:val="de-DE" w:eastAsia="de-DE"/>
            </w:rPr>
            <w:tab/>
          </w:r>
          <w:r w:rsidRPr="00FD5AC7" w:rsidDel="00991170">
            <w:rPr>
              <w:rStyle w:val="Hyperlink"/>
              <w:noProof/>
            </w:rPr>
            <w:delText>Recording Working Times</w:delText>
          </w:r>
          <w:r w:rsidDel="00991170">
            <w:rPr>
              <w:noProof/>
              <w:webHidden/>
            </w:rPr>
            <w:tab/>
            <w:delText>41</w:delText>
          </w:r>
        </w:del>
      </w:ins>
    </w:p>
    <w:p w14:paraId="762DB4FE" w14:textId="5A2B1E22" w:rsidR="008922C2" w:rsidDel="00991170" w:rsidRDefault="008922C2">
      <w:pPr>
        <w:pStyle w:val="TOC3"/>
        <w:rPr>
          <w:ins w:id="507" w:author="Author" w:date="2018-02-06T13:26:00Z"/>
          <w:del w:id="508" w:author="Author" w:date="2018-03-01T11:04:00Z"/>
          <w:rFonts w:asciiTheme="minorHAnsi" w:eastAsiaTheme="minorEastAsia" w:hAnsiTheme="minorHAnsi" w:cstheme="minorBidi"/>
          <w:noProof/>
          <w:sz w:val="22"/>
          <w:szCs w:val="22"/>
          <w:lang w:val="de-DE" w:eastAsia="de-DE"/>
        </w:rPr>
      </w:pPr>
      <w:ins w:id="509" w:author="Author" w:date="2018-02-06T13:26:00Z">
        <w:del w:id="510" w:author="Author" w:date="2018-03-01T11:04:00Z">
          <w:r w:rsidRPr="00FD5AC7" w:rsidDel="00991170">
            <w:rPr>
              <w:rStyle w:val="Hyperlink"/>
              <w:noProof/>
              <w:highlight w:val="red"/>
            </w:rPr>
            <w:delText>5.1.2</w:delText>
          </w:r>
          <w:r w:rsidDel="00991170">
            <w:rPr>
              <w:rFonts w:asciiTheme="minorHAnsi" w:eastAsiaTheme="minorEastAsia" w:hAnsiTheme="minorHAnsi" w:cstheme="minorBidi"/>
              <w:noProof/>
              <w:sz w:val="22"/>
              <w:szCs w:val="22"/>
              <w:lang w:val="de-DE" w:eastAsia="de-DE"/>
            </w:rPr>
            <w:tab/>
          </w:r>
          <w:r w:rsidRPr="00FD5AC7" w:rsidDel="00991170">
            <w:rPr>
              <w:rStyle w:val="Hyperlink"/>
              <w:noProof/>
              <w:highlight w:val="red"/>
            </w:rPr>
            <w:delText>Processing Time Sheet Requests</w:delText>
          </w:r>
          <w:r w:rsidDel="00991170">
            <w:rPr>
              <w:noProof/>
              <w:webHidden/>
            </w:rPr>
            <w:tab/>
            <w:delText>42</w:delText>
          </w:r>
        </w:del>
      </w:ins>
    </w:p>
    <w:p w14:paraId="528563B1" w14:textId="3894B35D" w:rsidR="008922C2" w:rsidDel="00991170" w:rsidRDefault="008922C2">
      <w:pPr>
        <w:pStyle w:val="TOC2"/>
        <w:rPr>
          <w:ins w:id="511" w:author="Author" w:date="2018-02-06T13:26:00Z"/>
          <w:del w:id="512" w:author="Author" w:date="2018-03-01T11:04:00Z"/>
          <w:rFonts w:asciiTheme="minorHAnsi" w:eastAsiaTheme="minorEastAsia" w:hAnsiTheme="minorHAnsi" w:cstheme="minorBidi"/>
          <w:noProof/>
          <w:sz w:val="22"/>
          <w:szCs w:val="22"/>
          <w:lang w:val="de-DE" w:eastAsia="de-DE"/>
        </w:rPr>
      </w:pPr>
      <w:ins w:id="513" w:author="Author" w:date="2018-02-06T13:26:00Z">
        <w:del w:id="514" w:author="Author" w:date="2018-03-01T11:04:00Z">
          <w:r w:rsidRPr="00FD5AC7" w:rsidDel="00991170">
            <w:rPr>
              <w:rStyle w:val="Hyperlink"/>
              <w:noProof/>
            </w:rPr>
            <w:delText>5.2</w:delText>
          </w:r>
          <w:r w:rsidDel="00991170">
            <w:rPr>
              <w:rFonts w:asciiTheme="minorHAnsi" w:eastAsiaTheme="minorEastAsia" w:hAnsiTheme="minorHAnsi" w:cstheme="minorBidi"/>
              <w:noProof/>
              <w:sz w:val="22"/>
              <w:szCs w:val="22"/>
              <w:lang w:val="de-DE" w:eastAsia="de-DE"/>
            </w:rPr>
            <w:tab/>
          </w:r>
          <w:r w:rsidRPr="00FD5AC7" w:rsidDel="00991170">
            <w:rPr>
              <w:rStyle w:val="Hyperlink"/>
              <w:noProof/>
            </w:rPr>
            <w:delText>Process Chains</w:delText>
          </w:r>
          <w:r w:rsidDel="00991170">
            <w:rPr>
              <w:noProof/>
              <w:webHidden/>
            </w:rPr>
            <w:tab/>
            <w:delText>42</w:delText>
          </w:r>
        </w:del>
      </w:ins>
    </w:p>
    <w:p w14:paraId="624E5B09" w14:textId="0EAEBDC6" w:rsidR="008922C2" w:rsidDel="00991170" w:rsidRDefault="008922C2">
      <w:pPr>
        <w:pStyle w:val="TOC3"/>
        <w:rPr>
          <w:ins w:id="515" w:author="Author" w:date="2018-02-06T13:26:00Z"/>
          <w:del w:id="516" w:author="Author" w:date="2018-03-01T11:04:00Z"/>
          <w:rFonts w:asciiTheme="minorHAnsi" w:eastAsiaTheme="minorEastAsia" w:hAnsiTheme="minorHAnsi" w:cstheme="minorBidi"/>
          <w:noProof/>
          <w:sz w:val="22"/>
          <w:szCs w:val="22"/>
          <w:lang w:val="de-DE" w:eastAsia="de-DE"/>
        </w:rPr>
      </w:pPr>
      <w:ins w:id="517" w:author="Author" w:date="2018-02-06T13:26:00Z">
        <w:del w:id="518" w:author="Author" w:date="2018-03-01T11:04:00Z">
          <w:r w:rsidRPr="00FD5AC7" w:rsidDel="00991170">
            <w:rPr>
              <w:rStyle w:val="Hyperlink"/>
              <w:noProof/>
            </w:rPr>
            <w:delText>5.2.1</w:delText>
          </w:r>
          <w:r w:rsidDel="00991170">
            <w:rPr>
              <w:rFonts w:asciiTheme="minorHAnsi" w:eastAsiaTheme="minorEastAsia" w:hAnsiTheme="minorHAnsi" w:cstheme="minorBidi"/>
              <w:noProof/>
              <w:sz w:val="22"/>
              <w:szCs w:val="22"/>
              <w:lang w:val="de-DE" w:eastAsia="de-DE"/>
            </w:rPr>
            <w:tab/>
          </w:r>
          <w:r w:rsidRPr="00FD5AC7" w:rsidDel="00991170">
            <w:rPr>
              <w:rStyle w:val="Hyperlink"/>
              <w:noProof/>
            </w:rPr>
            <w:delText>Preceding Processes</w:delText>
          </w:r>
          <w:r w:rsidDel="00991170">
            <w:rPr>
              <w:noProof/>
              <w:webHidden/>
            </w:rPr>
            <w:tab/>
            <w:delText>42</w:delText>
          </w:r>
        </w:del>
      </w:ins>
    </w:p>
    <w:p w14:paraId="73074B06" w14:textId="63B20EFB" w:rsidR="008922C2" w:rsidDel="00991170" w:rsidRDefault="008922C2">
      <w:pPr>
        <w:pStyle w:val="TOC3"/>
        <w:rPr>
          <w:ins w:id="519" w:author="Author" w:date="2018-02-06T13:26:00Z"/>
          <w:del w:id="520" w:author="Author" w:date="2018-03-01T11:04:00Z"/>
          <w:rFonts w:asciiTheme="minorHAnsi" w:eastAsiaTheme="minorEastAsia" w:hAnsiTheme="minorHAnsi" w:cstheme="minorBidi"/>
          <w:noProof/>
          <w:sz w:val="22"/>
          <w:szCs w:val="22"/>
          <w:lang w:val="de-DE" w:eastAsia="de-DE"/>
        </w:rPr>
      </w:pPr>
      <w:ins w:id="521" w:author="Author" w:date="2018-02-06T13:26:00Z">
        <w:del w:id="522" w:author="Author" w:date="2018-03-01T11:04:00Z">
          <w:r w:rsidRPr="00FD5AC7" w:rsidDel="00991170">
            <w:rPr>
              <w:rStyle w:val="Hyperlink"/>
              <w:noProof/>
            </w:rPr>
            <w:delText>5.2.1</w:delText>
          </w:r>
          <w:r w:rsidDel="00991170">
            <w:rPr>
              <w:rFonts w:asciiTheme="minorHAnsi" w:eastAsiaTheme="minorEastAsia" w:hAnsiTheme="minorHAnsi" w:cstheme="minorBidi"/>
              <w:noProof/>
              <w:sz w:val="22"/>
              <w:szCs w:val="22"/>
              <w:lang w:val="de-DE" w:eastAsia="de-DE"/>
            </w:rPr>
            <w:tab/>
          </w:r>
          <w:r w:rsidRPr="00FD5AC7" w:rsidDel="00991170">
            <w:rPr>
              <w:rStyle w:val="Hyperlink"/>
              <w:noProof/>
            </w:rPr>
            <w:delText>Succeeding Processes</w:delText>
          </w:r>
          <w:r w:rsidDel="00991170">
            <w:rPr>
              <w:noProof/>
              <w:webHidden/>
            </w:rPr>
            <w:tab/>
            <w:delText>43</w:delText>
          </w:r>
        </w:del>
      </w:ins>
    </w:p>
    <w:p w14:paraId="43ADCC1A" w14:textId="4ECE13AA" w:rsidR="0088313F" w:rsidDel="00991170" w:rsidRDefault="0088313F">
      <w:pPr>
        <w:pStyle w:val="TOC1"/>
        <w:rPr>
          <w:ins w:id="523" w:author="Author" w:date="2018-02-05T14:09:00Z"/>
          <w:del w:id="524" w:author="Author" w:date="2018-03-01T11:04:00Z"/>
          <w:rFonts w:asciiTheme="minorHAnsi" w:eastAsiaTheme="minorEastAsia" w:hAnsiTheme="minorHAnsi" w:cstheme="minorBidi"/>
          <w:noProof/>
          <w:sz w:val="22"/>
          <w:szCs w:val="22"/>
          <w:lang w:val="de-DE" w:eastAsia="de-DE"/>
        </w:rPr>
      </w:pPr>
      <w:ins w:id="525" w:author="Author" w:date="2018-02-05T14:09:00Z">
        <w:del w:id="526" w:author="Author" w:date="2018-03-01T11:04:00Z">
          <w:r w:rsidRPr="008922C2" w:rsidDel="00991170">
            <w:rPr>
              <w:rStyle w:val="Hyperlink"/>
              <w:noProof/>
            </w:rPr>
            <w:delText>1</w:delText>
          </w:r>
          <w:r w:rsidDel="00991170">
            <w:rPr>
              <w:rFonts w:asciiTheme="minorHAnsi" w:eastAsiaTheme="minorEastAsia" w:hAnsiTheme="minorHAnsi" w:cstheme="minorBidi"/>
              <w:noProof/>
              <w:sz w:val="22"/>
              <w:szCs w:val="22"/>
              <w:lang w:val="de-DE" w:eastAsia="de-DE"/>
            </w:rPr>
            <w:tab/>
          </w:r>
          <w:r w:rsidRPr="008922C2" w:rsidDel="00991170">
            <w:rPr>
              <w:rStyle w:val="Hyperlink"/>
              <w:noProof/>
            </w:rPr>
            <w:delText>Purpose</w:delText>
          </w:r>
          <w:r w:rsidDel="00991170">
            <w:rPr>
              <w:noProof/>
              <w:webHidden/>
            </w:rPr>
            <w:tab/>
            <w:delText>4</w:delText>
          </w:r>
        </w:del>
      </w:ins>
    </w:p>
    <w:p w14:paraId="7D7BD896" w14:textId="0A6AA456" w:rsidR="0088313F" w:rsidDel="00991170" w:rsidRDefault="0088313F">
      <w:pPr>
        <w:pStyle w:val="TOC2"/>
        <w:rPr>
          <w:ins w:id="527" w:author="Author" w:date="2018-02-05T14:09:00Z"/>
          <w:del w:id="528" w:author="Author" w:date="2018-03-01T11:04:00Z"/>
          <w:rFonts w:asciiTheme="minorHAnsi" w:eastAsiaTheme="minorEastAsia" w:hAnsiTheme="minorHAnsi" w:cstheme="minorBidi"/>
          <w:noProof/>
          <w:sz w:val="22"/>
          <w:szCs w:val="22"/>
          <w:lang w:val="de-DE" w:eastAsia="de-DE"/>
        </w:rPr>
      </w:pPr>
      <w:ins w:id="529" w:author="Author" w:date="2018-02-05T14:09:00Z">
        <w:del w:id="530" w:author="Author" w:date="2018-03-01T11:04:00Z">
          <w:r w:rsidRPr="008922C2" w:rsidDel="00991170">
            <w:rPr>
              <w:rStyle w:val="Hyperlink"/>
              <w:noProof/>
            </w:rPr>
            <w:delText>1.1</w:delText>
          </w:r>
          <w:r w:rsidDel="00991170">
            <w:rPr>
              <w:rFonts w:asciiTheme="minorHAnsi" w:eastAsiaTheme="minorEastAsia" w:hAnsiTheme="minorHAnsi" w:cstheme="minorBidi"/>
              <w:noProof/>
              <w:sz w:val="22"/>
              <w:szCs w:val="22"/>
              <w:lang w:val="de-DE" w:eastAsia="de-DE"/>
            </w:rPr>
            <w:tab/>
          </w:r>
          <w:r w:rsidRPr="008922C2" w:rsidDel="00991170">
            <w:rPr>
              <w:rStyle w:val="Hyperlink"/>
              <w:noProof/>
            </w:rPr>
            <w:delText>Purpose of the Document</w:delText>
          </w:r>
          <w:r w:rsidDel="00991170">
            <w:rPr>
              <w:noProof/>
              <w:webHidden/>
            </w:rPr>
            <w:tab/>
            <w:delText>4</w:delText>
          </w:r>
        </w:del>
      </w:ins>
    </w:p>
    <w:p w14:paraId="1330E3B6" w14:textId="47B157E1" w:rsidR="0088313F" w:rsidDel="00991170" w:rsidRDefault="0088313F">
      <w:pPr>
        <w:pStyle w:val="TOC2"/>
        <w:rPr>
          <w:ins w:id="531" w:author="Author" w:date="2018-02-05T14:09:00Z"/>
          <w:del w:id="532" w:author="Author" w:date="2018-03-01T11:04:00Z"/>
          <w:rFonts w:asciiTheme="minorHAnsi" w:eastAsiaTheme="minorEastAsia" w:hAnsiTheme="minorHAnsi" w:cstheme="minorBidi"/>
          <w:noProof/>
          <w:sz w:val="22"/>
          <w:szCs w:val="22"/>
          <w:lang w:val="de-DE" w:eastAsia="de-DE"/>
        </w:rPr>
      </w:pPr>
      <w:ins w:id="533" w:author="Author" w:date="2018-02-05T14:09:00Z">
        <w:del w:id="534" w:author="Author" w:date="2018-03-01T11:04:00Z">
          <w:r w:rsidRPr="008922C2" w:rsidDel="00991170">
            <w:rPr>
              <w:rStyle w:val="Hyperlink"/>
              <w:noProof/>
            </w:rPr>
            <w:delText>1.2</w:delText>
          </w:r>
          <w:r w:rsidDel="00991170">
            <w:rPr>
              <w:rFonts w:asciiTheme="minorHAnsi" w:eastAsiaTheme="minorEastAsia" w:hAnsiTheme="minorHAnsi" w:cstheme="minorBidi"/>
              <w:noProof/>
              <w:sz w:val="22"/>
              <w:szCs w:val="22"/>
              <w:lang w:val="de-DE" w:eastAsia="de-DE"/>
            </w:rPr>
            <w:tab/>
          </w:r>
          <w:r w:rsidRPr="008922C2" w:rsidDel="00991170">
            <w:rPr>
              <w:rStyle w:val="Hyperlink"/>
              <w:noProof/>
            </w:rPr>
            <w:delText>Purpose of Record Working Time</w:delText>
          </w:r>
          <w:r w:rsidDel="00991170">
            <w:rPr>
              <w:noProof/>
              <w:webHidden/>
            </w:rPr>
            <w:tab/>
            <w:delText>4</w:delText>
          </w:r>
        </w:del>
      </w:ins>
    </w:p>
    <w:p w14:paraId="559C8246" w14:textId="64E74F83" w:rsidR="0088313F" w:rsidDel="00991170" w:rsidRDefault="0088313F">
      <w:pPr>
        <w:pStyle w:val="TOC1"/>
        <w:rPr>
          <w:ins w:id="535" w:author="Author" w:date="2018-02-05T14:09:00Z"/>
          <w:del w:id="536" w:author="Author" w:date="2018-03-01T11:04:00Z"/>
          <w:rFonts w:asciiTheme="minorHAnsi" w:eastAsiaTheme="minorEastAsia" w:hAnsiTheme="minorHAnsi" w:cstheme="minorBidi"/>
          <w:noProof/>
          <w:sz w:val="22"/>
          <w:szCs w:val="22"/>
          <w:lang w:val="de-DE" w:eastAsia="de-DE"/>
        </w:rPr>
      </w:pPr>
      <w:ins w:id="537" w:author="Author" w:date="2018-02-05T14:09:00Z">
        <w:del w:id="538" w:author="Author" w:date="2018-03-01T11:04:00Z">
          <w:r w:rsidRPr="008922C2" w:rsidDel="00991170">
            <w:rPr>
              <w:rStyle w:val="Hyperlink"/>
              <w:noProof/>
            </w:rPr>
            <w:delText>2</w:delText>
          </w:r>
          <w:r w:rsidDel="00991170">
            <w:rPr>
              <w:rFonts w:asciiTheme="minorHAnsi" w:eastAsiaTheme="minorEastAsia" w:hAnsiTheme="minorHAnsi" w:cstheme="minorBidi"/>
              <w:noProof/>
              <w:sz w:val="22"/>
              <w:szCs w:val="22"/>
              <w:lang w:val="de-DE" w:eastAsia="de-DE"/>
            </w:rPr>
            <w:tab/>
          </w:r>
          <w:r w:rsidRPr="008922C2" w:rsidDel="00991170">
            <w:rPr>
              <w:rStyle w:val="Hyperlink"/>
              <w:noProof/>
            </w:rPr>
            <w:delText>Prerequisites</w:delText>
          </w:r>
          <w:r w:rsidDel="00991170">
            <w:rPr>
              <w:noProof/>
              <w:webHidden/>
            </w:rPr>
            <w:tab/>
            <w:delText>5</w:delText>
          </w:r>
        </w:del>
      </w:ins>
    </w:p>
    <w:p w14:paraId="703EAA5E" w14:textId="5CEE3563" w:rsidR="0088313F" w:rsidDel="00991170" w:rsidRDefault="0088313F">
      <w:pPr>
        <w:pStyle w:val="TOC2"/>
        <w:rPr>
          <w:ins w:id="539" w:author="Author" w:date="2018-02-05T14:09:00Z"/>
          <w:del w:id="540" w:author="Author" w:date="2018-03-01T11:04:00Z"/>
          <w:rFonts w:asciiTheme="minorHAnsi" w:eastAsiaTheme="minorEastAsia" w:hAnsiTheme="minorHAnsi" w:cstheme="minorBidi"/>
          <w:noProof/>
          <w:sz w:val="22"/>
          <w:szCs w:val="22"/>
          <w:lang w:val="de-DE" w:eastAsia="de-DE"/>
        </w:rPr>
      </w:pPr>
      <w:ins w:id="541" w:author="Author" w:date="2018-02-05T14:09:00Z">
        <w:del w:id="542" w:author="Author" w:date="2018-03-01T11:04:00Z">
          <w:r w:rsidRPr="008922C2" w:rsidDel="00991170">
            <w:rPr>
              <w:rStyle w:val="Hyperlink"/>
              <w:noProof/>
            </w:rPr>
            <w:delText>2.1</w:delText>
          </w:r>
          <w:r w:rsidDel="00991170">
            <w:rPr>
              <w:rFonts w:asciiTheme="minorHAnsi" w:eastAsiaTheme="minorEastAsia" w:hAnsiTheme="minorHAnsi" w:cstheme="minorBidi"/>
              <w:noProof/>
              <w:sz w:val="22"/>
              <w:szCs w:val="22"/>
              <w:lang w:val="de-DE" w:eastAsia="de-DE"/>
            </w:rPr>
            <w:tab/>
          </w:r>
          <w:r w:rsidRPr="008922C2" w:rsidDel="00991170">
            <w:rPr>
              <w:rStyle w:val="Hyperlink"/>
              <w:noProof/>
            </w:rPr>
            <w:delText>Configuration</w:delText>
          </w:r>
          <w:r w:rsidDel="00991170">
            <w:rPr>
              <w:noProof/>
              <w:webHidden/>
            </w:rPr>
            <w:tab/>
            <w:delText>5</w:delText>
          </w:r>
        </w:del>
      </w:ins>
    </w:p>
    <w:p w14:paraId="2F1ACA6A" w14:textId="3D19695A" w:rsidR="0088313F" w:rsidDel="00991170" w:rsidRDefault="0088313F">
      <w:pPr>
        <w:pStyle w:val="TOC2"/>
        <w:rPr>
          <w:ins w:id="543" w:author="Author" w:date="2018-02-05T14:09:00Z"/>
          <w:del w:id="544" w:author="Author" w:date="2018-03-01T11:04:00Z"/>
          <w:rFonts w:asciiTheme="minorHAnsi" w:eastAsiaTheme="minorEastAsia" w:hAnsiTheme="minorHAnsi" w:cstheme="minorBidi"/>
          <w:noProof/>
          <w:sz w:val="22"/>
          <w:szCs w:val="22"/>
          <w:lang w:val="de-DE" w:eastAsia="de-DE"/>
        </w:rPr>
      </w:pPr>
      <w:ins w:id="545" w:author="Author" w:date="2018-02-05T14:09:00Z">
        <w:del w:id="546" w:author="Author" w:date="2018-03-01T11:04:00Z">
          <w:r w:rsidRPr="008922C2" w:rsidDel="00991170">
            <w:rPr>
              <w:rStyle w:val="Hyperlink"/>
              <w:noProof/>
            </w:rPr>
            <w:delText>2.2</w:delText>
          </w:r>
          <w:r w:rsidDel="00991170">
            <w:rPr>
              <w:rFonts w:asciiTheme="minorHAnsi" w:eastAsiaTheme="minorEastAsia" w:hAnsiTheme="minorHAnsi" w:cstheme="minorBidi"/>
              <w:noProof/>
              <w:sz w:val="22"/>
              <w:szCs w:val="22"/>
              <w:lang w:val="de-DE" w:eastAsia="de-DE"/>
            </w:rPr>
            <w:tab/>
          </w:r>
          <w:r w:rsidRPr="008922C2" w:rsidDel="00991170">
            <w:rPr>
              <w:rStyle w:val="Hyperlink"/>
              <w:noProof/>
            </w:rPr>
            <w:delText>System Access</w:delText>
          </w:r>
          <w:r w:rsidDel="00991170">
            <w:rPr>
              <w:noProof/>
              <w:webHidden/>
            </w:rPr>
            <w:tab/>
            <w:delText>5</w:delText>
          </w:r>
        </w:del>
      </w:ins>
    </w:p>
    <w:p w14:paraId="31D41E7F" w14:textId="57EF5860" w:rsidR="0088313F" w:rsidDel="00991170" w:rsidRDefault="0088313F">
      <w:pPr>
        <w:pStyle w:val="TOC2"/>
        <w:rPr>
          <w:ins w:id="547" w:author="Author" w:date="2018-02-05T14:09:00Z"/>
          <w:del w:id="548" w:author="Author" w:date="2018-03-01T11:04:00Z"/>
          <w:rFonts w:asciiTheme="minorHAnsi" w:eastAsiaTheme="minorEastAsia" w:hAnsiTheme="minorHAnsi" w:cstheme="minorBidi"/>
          <w:noProof/>
          <w:sz w:val="22"/>
          <w:szCs w:val="22"/>
          <w:lang w:val="de-DE" w:eastAsia="de-DE"/>
        </w:rPr>
      </w:pPr>
      <w:ins w:id="549" w:author="Author" w:date="2018-02-05T14:09:00Z">
        <w:del w:id="550" w:author="Author" w:date="2018-03-01T11:04:00Z">
          <w:r w:rsidRPr="008922C2" w:rsidDel="00991170">
            <w:rPr>
              <w:rStyle w:val="Hyperlink"/>
              <w:noProof/>
            </w:rPr>
            <w:delText>2.3</w:delText>
          </w:r>
          <w:r w:rsidDel="00991170">
            <w:rPr>
              <w:rFonts w:asciiTheme="minorHAnsi" w:eastAsiaTheme="minorEastAsia" w:hAnsiTheme="minorHAnsi" w:cstheme="minorBidi"/>
              <w:noProof/>
              <w:sz w:val="22"/>
              <w:szCs w:val="22"/>
              <w:lang w:val="de-DE" w:eastAsia="de-DE"/>
            </w:rPr>
            <w:tab/>
          </w:r>
          <w:r w:rsidRPr="008922C2" w:rsidDel="00991170">
            <w:rPr>
              <w:rStyle w:val="Hyperlink"/>
              <w:noProof/>
            </w:rPr>
            <w:delText>Roles</w:delText>
          </w:r>
          <w:r w:rsidDel="00991170">
            <w:rPr>
              <w:noProof/>
              <w:webHidden/>
            </w:rPr>
            <w:tab/>
            <w:delText>5</w:delText>
          </w:r>
        </w:del>
      </w:ins>
    </w:p>
    <w:p w14:paraId="31A2CDBF" w14:textId="76168851" w:rsidR="0088313F" w:rsidDel="00991170" w:rsidRDefault="0088313F">
      <w:pPr>
        <w:pStyle w:val="TOC2"/>
        <w:rPr>
          <w:ins w:id="551" w:author="Author" w:date="2018-02-05T14:09:00Z"/>
          <w:del w:id="552" w:author="Author" w:date="2018-03-01T11:04:00Z"/>
          <w:rFonts w:asciiTheme="minorHAnsi" w:eastAsiaTheme="minorEastAsia" w:hAnsiTheme="minorHAnsi" w:cstheme="minorBidi"/>
          <w:noProof/>
          <w:sz w:val="22"/>
          <w:szCs w:val="22"/>
          <w:lang w:val="de-DE" w:eastAsia="de-DE"/>
        </w:rPr>
      </w:pPr>
      <w:ins w:id="553" w:author="Author" w:date="2018-02-05T14:09:00Z">
        <w:del w:id="554" w:author="Author" w:date="2018-03-01T11:04:00Z">
          <w:r w:rsidRPr="008922C2" w:rsidDel="00991170">
            <w:rPr>
              <w:rStyle w:val="Hyperlink"/>
              <w:noProof/>
            </w:rPr>
            <w:delText>2.4</w:delText>
          </w:r>
          <w:r w:rsidDel="00991170">
            <w:rPr>
              <w:rFonts w:asciiTheme="minorHAnsi" w:eastAsiaTheme="minorEastAsia" w:hAnsiTheme="minorHAnsi" w:cstheme="minorBidi"/>
              <w:noProof/>
              <w:sz w:val="22"/>
              <w:szCs w:val="22"/>
              <w:lang w:val="de-DE" w:eastAsia="de-DE"/>
            </w:rPr>
            <w:tab/>
          </w:r>
          <w:r w:rsidRPr="008922C2" w:rsidDel="00991170">
            <w:rPr>
              <w:rStyle w:val="Hyperlink"/>
              <w:noProof/>
            </w:rPr>
            <w:delText>Master Data, Organizational Data, and Other Data</w:delText>
          </w:r>
          <w:r w:rsidDel="00991170">
            <w:rPr>
              <w:noProof/>
              <w:webHidden/>
            </w:rPr>
            <w:tab/>
            <w:delText>6</w:delText>
          </w:r>
        </w:del>
      </w:ins>
    </w:p>
    <w:p w14:paraId="4DBBE989" w14:textId="03FB87E8" w:rsidR="0088313F" w:rsidDel="00991170" w:rsidRDefault="0088313F">
      <w:pPr>
        <w:pStyle w:val="TOC2"/>
        <w:rPr>
          <w:ins w:id="555" w:author="Author" w:date="2018-02-05T14:09:00Z"/>
          <w:del w:id="556" w:author="Author" w:date="2018-03-01T11:04:00Z"/>
          <w:rFonts w:asciiTheme="minorHAnsi" w:eastAsiaTheme="minorEastAsia" w:hAnsiTheme="minorHAnsi" w:cstheme="minorBidi"/>
          <w:noProof/>
          <w:sz w:val="22"/>
          <w:szCs w:val="22"/>
          <w:lang w:val="de-DE" w:eastAsia="de-DE"/>
        </w:rPr>
      </w:pPr>
      <w:ins w:id="557" w:author="Author" w:date="2018-02-05T14:09:00Z">
        <w:del w:id="558" w:author="Author" w:date="2018-03-01T11:04:00Z">
          <w:r w:rsidRPr="008922C2" w:rsidDel="00991170">
            <w:rPr>
              <w:rStyle w:val="Hyperlink"/>
              <w:noProof/>
            </w:rPr>
            <w:delText>2.5</w:delText>
          </w:r>
          <w:r w:rsidDel="00991170">
            <w:rPr>
              <w:rFonts w:asciiTheme="minorHAnsi" w:eastAsiaTheme="minorEastAsia" w:hAnsiTheme="minorHAnsi" w:cstheme="minorBidi"/>
              <w:noProof/>
              <w:sz w:val="22"/>
              <w:szCs w:val="22"/>
              <w:lang w:val="de-DE" w:eastAsia="de-DE"/>
            </w:rPr>
            <w:tab/>
          </w:r>
          <w:r w:rsidRPr="008922C2" w:rsidDel="00991170">
            <w:rPr>
              <w:rStyle w:val="Hyperlink"/>
              <w:noProof/>
            </w:rPr>
            <w:delText>Business Conditions</w:delText>
          </w:r>
          <w:r w:rsidDel="00991170">
            <w:rPr>
              <w:noProof/>
              <w:webHidden/>
            </w:rPr>
            <w:tab/>
            <w:delText>6</w:delText>
          </w:r>
        </w:del>
      </w:ins>
    </w:p>
    <w:p w14:paraId="3CFAFBBF" w14:textId="331A886A" w:rsidR="0088313F" w:rsidDel="00991170" w:rsidRDefault="0088313F">
      <w:pPr>
        <w:pStyle w:val="TOC2"/>
        <w:rPr>
          <w:ins w:id="559" w:author="Author" w:date="2018-02-05T14:09:00Z"/>
          <w:del w:id="560" w:author="Author" w:date="2018-03-01T11:04:00Z"/>
          <w:rFonts w:asciiTheme="minorHAnsi" w:eastAsiaTheme="minorEastAsia" w:hAnsiTheme="minorHAnsi" w:cstheme="minorBidi"/>
          <w:noProof/>
          <w:sz w:val="22"/>
          <w:szCs w:val="22"/>
          <w:lang w:val="de-DE" w:eastAsia="de-DE"/>
        </w:rPr>
      </w:pPr>
      <w:ins w:id="561" w:author="Author" w:date="2018-02-05T14:09:00Z">
        <w:del w:id="562" w:author="Author" w:date="2018-03-01T11:04:00Z">
          <w:r w:rsidRPr="008922C2" w:rsidDel="00991170">
            <w:rPr>
              <w:rStyle w:val="Hyperlink"/>
              <w:noProof/>
            </w:rPr>
            <w:delText>2.6</w:delText>
          </w:r>
          <w:r w:rsidDel="00991170">
            <w:rPr>
              <w:rFonts w:asciiTheme="minorHAnsi" w:eastAsiaTheme="minorEastAsia" w:hAnsiTheme="minorHAnsi" w:cstheme="minorBidi"/>
              <w:noProof/>
              <w:sz w:val="22"/>
              <w:szCs w:val="22"/>
              <w:lang w:val="de-DE" w:eastAsia="de-DE"/>
            </w:rPr>
            <w:tab/>
          </w:r>
          <w:r w:rsidRPr="008922C2" w:rsidDel="00991170">
            <w:rPr>
              <w:rStyle w:val="Hyperlink"/>
              <w:noProof/>
            </w:rPr>
            <w:delText>Preliminary Steps</w:delText>
          </w:r>
          <w:r w:rsidDel="00991170">
            <w:rPr>
              <w:noProof/>
              <w:webHidden/>
            </w:rPr>
            <w:tab/>
            <w:delText>7</w:delText>
          </w:r>
        </w:del>
      </w:ins>
    </w:p>
    <w:p w14:paraId="0398931A" w14:textId="7736B3B2" w:rsidR="0088313F" w:rsidDel="00991170" w:rsidRDefault="0088313F">
      <w:pPr>
        <w:pStyle w:val="TOC3"/>
        <w:rPr>
          <w:ins w:id="563" w:author="Author" w:date="2018-02-05T14:09:00Z"/>
          <w:del w:id="564" w:author="Author" w:date="2018-03-01T11:04:00Z"/>
          <w:rFonts w:asciiTheme="minorHAnsi" w:eastAsiaTheme="minorEastAsia" w:hAnsiTheme="minorHAnsi" w:cstheme="minorBidi"/>
          <w:noProof/>
          <w:sz w:val="22"/>
          <w:szCs w:val="22"/>
          <w:lang w:val="de-DE" w:eastAsia="de-DE"/>
        </w:rPr>
      </w:pPr>
      <w:ins w:id="565" w:author="Author" w:date="2018-02-05T14:09:00Z">
        <w:del w:id="566" w:author="Author" w:date="2018-03-01T11:04:00Z">
          <w:r w:rsidRPr="008922C2" w:rsidDel="00991170">
            <w:rPr>
              <w:rStyle w:val="Hyperlink"/>
              <w:noProof/>
            </w:rPr>
            <w:delText>2.6.1</w:delText>
          </w:r>
          <w:r w:rsidDel="00991170">
            <w:rPr>
              <w:rFonts w:asciiTheme="minorHAnsi" w:eastAsiaTheme="minorEastAsia" w:hAnsiTheme="minorHAnsi" w:cstheme="minorBidi"/>
              <w:noProof/>
              <w:sz w:val="22"/>
              <w:szCs w:val="22"/>
              <w:lang w:val="de-DE" w:eastAsia="de-DE"/>
            </w:rPr>
            <w:tab/>
          </w:r>
          <w:r w:rsidRPr="008922C2" w:rsidDel="00991170">
            <w:rPr>
              <w:rStyle w:val="Hyperlink"/>
              <w:noProof/>
            </w:rPr>
            <w:delText>Maintaining Employee Time Sheet Fields</w:delText>
          </w:r>
          <w:r w:rsidDel="00991170">
            <w:rPr>
              <w:noProof/>
              <w:webHidden/>
            </w:rPr>
            <w:tab/>
            <w:delText>7</w:delText>
          </w:r>
        </w:del>
      </w:ins>
    </w:p>
    <w:p w14:paraId="0F4FEF37" w14:textId="34DE394E" w:rsidR="0088313F" w:rsidDel="00991170" w:rsidRDefault="0088313F">
      <w:pPr>
        <w:pStyle w:val="TOC1"/>
        <w:rPr>
          <w:ins w:id="567" w:author="Author" w:date="2018-02-05T14:09:00Z"/>
          <w:del w:id="568" w:author="Author" w:date="2018-03-01T11:04:00Z"/>
          <w:rFonts w:asciiTheme="minorHAnsi" w:eastAsiaTheme="minorEastAsia" w:hAnsiTheme="minorHAnsi" w:cstheme="minorBidi"/>
          <w:noProof/>
          <w:sz w:val="22"/>
          <w:szCs w:val="22"/>
          <w:lang w:val="de-DE" w:eastAsia="de-DE"/>
        </w:rPr>
      </w:pPr>
      <w:ins w:id="569" w:author="Author" w:date="2018-02-05T14:09:00Z">
        <w:del w:id="570" w:author="Author" w:date="2018-03-01T11:04:00Z">
          <w:r w:rsidRPr="008922C2" w:rsidDel="00991170">
            <w:rPr>
              <w:rStyle w:val="Hyperlink"/>
              <w:noProof/>
            </w:rPr>
            <w:delText>3</w:delText>
          </w:r>
          <w:r w:rsidDel="00991170">
            <w:rPr>
              <w:rFonts w:asciiTheme="minorHAnsi" w:eastAsiaTheme="minorEastAsia" w:hAnsiTheme="minorHAnsi" w:cstheme="minorBidi"/>
              <w:noProof/>
              <w:sz w:val="22"/>
              <w:szCs w:val="22"/>
              <w:lang w:val="de-DE" w:eastAsia="de-DE"/>
            </w:rPr>
            <w:tab/>
          </w:r>
          <w:r w:rsidRPr="008922C2" w:rsidDel="00991170">
            <w:rPr>
              <w:rStyle w:val="Hyperlink"/>
              <w:noProof/>
            </w:rPr>
            <w:delText>Overview Table</w:delText>
          </w:r>
          <w:r w:rsidDel="00991170">
            <w:rPr>
              <w:noProof/>
              <w:webHidden/>
            </w:rPr>
            <w:tab/>
            <w:delText>10</w:delText>
          </w:r>
        </w:del>
      </w:ins>
    </w:p>
    <w:p w14:paraId="0898CF40" w14:textId="469C2165" w:rsidR="0088313F" w:rsidDel="00991170" w:rsidRDefault="0088313F">
      <w:pPr>
        <w:pStyle w:val="TOC1"/>
        <w:rPr>
          <w:ins w:id="571" w:author="Author" w:date="2018-02-05T14:09:00Z"/>
          <w:del w:id="572" w:author="Author" w:date="2018-03-01T11:04:00Z"/>
          <w:rFonts w:asciiTheme="minorHAnsi" w:eastAsiaTheme="minorEastAsia" w:hAnsiTheme="minorHAnsi" w:cstheme="minorBidi"/>
          <w:noProof/>
          <w:sz w:val="22"/>
          <w:szCs w:val="22"/>
          <w:lang w:val="de-DE" w:eastAsia="de-DE"/>
        </w:rPr>
      </w:pPr>
      <w:ins w:id="573" w:author="Author" w:date="2018-02-05T14:09:00Z">
        <w:del w:id="574" w:author="Author" w:date="2018-03-01T11:04:00Z">
          <w:r w:rsidRPr="008922C2" w:rsidDel="00991170">
            <w:rPr>
              <w:rStyle w:val="Hyperlink"/>
              <w:noProof/>
            </w:rPr>
            <w:delText>4</w:delText>
          </w:r>
          <w:r w:rsidDel="00991170">
            <w:rPr>
              <w:rFonts w:asciiTheme="minorHAnsi" w:eastAsiaTheme="minorEastAsia" w:hAnsiTheme="minorHAnsi" w:cstheme="minorBidi"/>
              <w:noProof/>
              <w:sz w:val="22"/>
              <w:szCs w:val="22"/>
              <w:lang w:val="de-DE" w:eastAsia="de-DE"/>
            </w:rPr>
            <w:tab/>
          </w:r>
          <w:r w:rsidRPr="008922C2" w:rsidDel="00991170">
            <w:rPr>
              <w:rStyle w:val="Hyperlink"/>
              <w:noProof/>
            </w:rPr>
            <w:delText>Testing the Process Steps</w:delText>
          </w:r>
          <w:r w:rsidDel="00991170">
            <w:rPr>
              <w:noProof/>
              <w:webHidden/>
            </w:rPr>
            <w:tab/>
            <w:delText>11</w:delText>
          </w:r>
        </w:del>
      </w:ins>
    </w:p>
    <w:p w14:paraId="69537B8D" w14:textId="0A8ACA90" w:rsidR="0088313F" w:rsidDel="00991170" w:rsidRDefault="0088313F">
      <w:pPr>
        <w:pStyle w:val="TOC2"/>
        <w:rPr>
          <w:ins w:id="575" w:author="Author" w:date="2018-02-05T14:09:00Z"/>
          <w:del w:id="576" w:author="Author" w:date="2018-03-01T11:04:00Z"/>
          <w:rFonts w:asciiTheme="minorHAnsi" w:eastAsiaTheme="minorEastAsia" w:hAnsiTheme="minorHAnsi" w:cstheme="minorBidi"/>
          <w:noProof/>
          <w:sz w:val="22"/>
          <w:szCs w:val="22"/>
          <w:lang w:val="de-DE" w:eastAsia="de-DE"/>
        </w:rPr>
      </w:pPr>
      <w:ins w:id="577" w:author="Author" w:date="2018-02-05T14:09:00Z">
        <w:del w:id="578" w:author="Author" w:date="2018-03-01T11:04:00Z">
          <w:r w:rsidRPr="008922C2" w:rsidDel="00991170">
            <w:rPr>
              <w:rStyle w:val="Hyperlink"/>
              <w:noProof/>
            </w:rPr>
            <w:delText>4.1</w:delText>
          </w:r>
          <w:r w:rsidDel="00991170">
            <w:rPr>
              <w:rFonts w:asciiTheme="minorHAnsi" w:eastAsiaTheme="minorEastAsia" w:hAnsiTheme="minorHAnsi" w:cstheme="minorBidi"/>
              <w:noProof/>
              <w:sz w:val="22"/>
              <w:szCs w:val="22"/>
              <w:lang w:val="de-DE" w:eastAsia="de-DE"/>
            </w:rPr>
            <w:tab/>
          </w:r>
          <w:r w:rsidRPr="008922C2" w:rsidDel="00991170">
            <w:rPr>
              <w:rStyle w:val="Hyperlink"/>
              <w:noProof/>
            </w:rPr>
            <w:delText>Recording my Working Time</w:delText>
          </w:r>
          <w:r w:rsidDel="00991170">
            <w:rPr>
              <w:noProof/>
              <w:webHidden/>
            </w:rPr>
            <w:tab/>
            <w:delText>11</w:delText>
          </w:r>
        </w:del>
      </w:ins>
    </w:p>
    <w:p w14:paraId="42B7BDFE" w14:textId="7A7428B8" w:rsidR="0088313F" w:rsidDel="00991170" w:rsidRDefault="0088313F">
      <w:pPr>
        <w:pStyle w:val="TOC2"/>
        <w:rPr>
          <w:ins w:id="579" w:author="Author" w:date="2018-02-05T14:09:00Z"/>
          <w:del w:id="580" w:author="Author" w:date="2018-03-01T11:04:00Z"/>
          <w:rFonts w:asciiTheme="minorHAnsi" w:eastAsiaTheme="minorEastAsia" w:hAnsiTheme="minorHAnsi" w:cstheme="minorBidi"/>
          <w:noProof/>
          <w:sz w:val="22"/>
          <w:szCs w:val="22"/>
          <w:lang w:val="de-DE" w:eastAsia="de-DE"/>
        </w:rPr>
      </w:pPr>
      <w:ins w:id="581" w:author="Author" w:date="2018-02-05T14:09:00Z">
        <w:del w:id="582" w:author="Author" w:date="2018-03-01T11:04:00Z">
          <w:r w:rsidRPr="008922C2" w:rsidDel="00991170">
            <w:rPr>
              <w:rStyle w:val="Hyperlink"/>
              <w:noProof/>
              <w:highlight w:val="green"/>
            </w:rPr>
            <w:delText>4.2</w:delText>
          </w:r>
          <w:r w:rsidDel="00991170">
            <w:rPr>
              <w:rFonts w:asciiTheme="minorHAnsi" w:eastAsiaTheme="minorEastAsia" w:hAnsiTheme="minorHAnsi" w:cstheme="minorBidi"/>
              <w:noProof/>
              <w:sz w:val="22"/>
              <w:szCs w:val="22"/>
              <w:lang w:val="de-DE" w:eastAsia="de-DE"/>
            </w:rPr>
            <w:tab/>
          </w:r>
          <w:r w:rsidRPr="008922C2" w:rsidDel="00991170">
            <w:rPr>
              <w:rStyle w:val="Hyperlink"/>
              <w:noProof/>
              <w:highlight w:val="green"/>
            </w:rPr>
            <w:delText>Processing Time Sheets</w:delText>
          </w:r>
          <w:r w:rsidDel="00991170">
            <w:rPr>
              <w:noProof/>
              <w:webHidden/>
            </w:rPr>
            <w:tab/>
            <w:delText>28</w:delText>
          </w:r>
        </w:del>
      </w:ins>
    </w:p>
    <w:p w14:paraId="1E009716" w14:textId="67BF9609" w:rsidR="0088313F" w:rsidDel="00991170" w:rsidRDefault="0088313F">
      <w:pPr>
        <w:pStyle w:val="TOC2"/>
        <w:rPr>
          <w:ins w:id="583" w:author="Author" w:date="2018-02-05T14:09:00Z"/>
          <w:del w:id="584" w:author="Author" w:date="2018-03-01T11:04:00Z"/>
          <w:rFonts w:asciiTheme="minorHAnsi" w:eastAsiaTheme="minorEastAsia" w:hAnsiTheme="minorHAnsi" w:cstheme="minorBidi"/>
          <w:noProof/>
          <w:sz w:val="22"/>
          <w:szCs w:val="22"/>
          <w:lang w:val="de-DE" w:eastAsia="de-DE"/>
        </w:rPr>
      </w:pPr>
      <w:ins w:id="585" w:author="Author" w:date="2018-02-05T14:09:00Z">
        <w:del w:id="586" w:author="Author" w:date="2018-03-01T11:04:00Z">
          <w:r w:rsidRPr="008922C2" w:rsidDel="00991170">
            <w:rPr>
              <w:rStyle w:val="Hyperlink"/>
              <w:noProof/>
              <w:highlight w:val="green"/>
            </w:rPr>
            <w:delText>4.3</w:delText>
          </w:r>
          <w:r w:rsidDel="00991170">
            <w:rPr>
              <w:rFonts w:asciiTheme="minorHAnsi" w:eastAsiaTheme="minorEastAsia" w:hAnsiTheme="minorHAnsi" w:cstheme="minorBidi"/>
              <w:noProof/>
              <w:sz w:val="22"/>
              <w:szCs w:val="22"/>
              <w:lang w:val="de-DE" w:eastAsia="de-DE"/>
            </w:rPr>
            <w:tab/>
          </w:r>
          <w:r w:rsidRPr="008922C2" w:rsidDel="00991170">
            <w:rPr>
              <w:rStyle w:val="Hyperlink"/>
              <w:noProof/>
              <w:highlight w:val="green"/>
            </w:rPr>
            <w:delText>Viewing my Time Sheet Status (Optional)</w:delText>
          </w:r>
          <w:r w:rsidDel="00991170">
            <w:rPr>
              <w:noProof/>
              <w:webHidden/>
            </w:rPr>
            <w:tab/>
            <w:delText>32</w:delText>
          </w:r>
        </w:del>
      </w:ins>
    </w:p>
    <w:p w14:paraId="17B0EA5B" w14:textId="4F2D59C6" w:rsidR="0088313F" w:rsidDel="00991170" w:rsidRDefault="0088313F">
      <w:pPr>
        <w:pStyle w:val="TOC2"/>
        <w:rPr>
          <w:ins w:id="587" w:author="Author" w:date="2018-02-05T14:09:00Z"/>
          <w:del w:id="588" w:author="Author" w:date="2018-03-01T11:04:00Z"/>
          <w:rFonts w:asciiTheme="minorHAnsi" w:eastAsiaTheme="minorEastAsia" w:hAnsiTheme="minorHAnsi" w:cstheme="minorBidi"/>
          <w:noProof/>
          <w:sz w:val="22"/>
          <w:szCs w:val="22"/>
          <w:lang w:val="de-DE" w:eastAsia="de-DE"/>
        </w:rPr>
      </w:pPr>
      <w:ins w:id="589" w:author="Author" w:date="2018-02-05T14:09:00Z">
        <w:del w:id="590" w:author="Author" w:date="2018-03-01T11:04:00Z">
          <w:r w:rsidRPr="008922C2" w:rsidDel="00991170">
            <w:rPr>
              <w:rStyle w:val="Hyperlink"/>
              <w:noProof/>
              <w:highlight w:val="red"/>
            </w:rPr>
            <w:delText>4.4</w:delText>
          </w:r>
          <w:r w:rsidDel="00991170">
            <w:rPr>
              <w:rFonts w:asciiTheme="minorHAnsi" w:eastAsiaTheme="minorEastAsia" w:hAnsiTheme="minorHAnsi" w:cstheme="minorBidi"/>
              <w:noProof/>
              <w:sz w:val="22"/>
              <w:szCs w:val="22"/>
              <w:lang w:val="de-DE" w:eastAsia="de-DE"/>
            </w:rPr>
            <w:tab/>
          </w:r>
          <w:r w:rsidRPr="008922C2" w:rsidDel="00991170">
            <w:rPr>
              <w:rStyle w:val="Hyperlink"/>
              <w:noProof/>
              <w:highlight w:val="red"/>
            </w:rPr>
            <w:delText>Making Amendments to my Time Sheet (Optional)</w:delText>
          </w:r>
          <w:r w:rsidDel="00991170">
            <w:rPr>
              <w:noProof/>
              <w:webHidden/>
            </w:rPr>
            <w:tab/>
            <w:delText>33</w:delText>
          </w:r>
        </w:del>
      </w:ins>
    </w:p>
    <w:p w14:paraId="791B63D8" w14:textId="03EA3E56" w:rsidR="0088313F" w:rsidDel="00991170" w:rsidRDefault="0088313F">
      <w:pPr>
        <w:pStyle w:val="TOC2"/>
        <w:rPr>
          <w:ins w:id="591" w:author="Author" w:date="2018-02-05T14:09:00Z"/>
          <w:del w:id="592" w:author="Author" w:date="2018-03-01T11:04:00Z"/>
          <w:rFonts w:asciiTheme="minorHAnsi" w:eastAsiaTheme="minorEastAsia" w:hAnsiTheme="minorHAnsi" w:cstheme="minorBidi"/>
          <w:noProof/>
          <w:sz w:val="22"/>
          <w:szCs w:val="22"/>
          <w:lang w:val="de-DE" w:eastAsia="de-DE"/>
        </w:rPr>
      </w:pPr>
      <w:ins w:id="593" w:author="Author" w:date="2018-02-05T14:09:00Z">
        <w:del w:id="594" w:author="Author" w:date="2018-03-01T11:04:00Z">
          <w:r w:rsidRPr="008922C2" w:rsidDel="00991170">
            <w:rPr>
              <w:rStyle w:val="Hyperlink"/>
              <w:noProof/>
              <w:highlight w:val="red"/>
            </w:rPr>
            <w:delText>4.5</w:delText>
          </w:r>
          <w:r w:rsidDel="00991170">
            <w:rPr>
              <w:rFonts w:asciiTheme="minorHAnsi" w:eastAsiaTheme="minorEastAsia" w:hAnsiTheme="minorHAnsi" w:cstheme="minorBidi"/>
              <w:noProof/>
              <w:sz w:val="22"/>
              <w:szCs w:val="22"/>
              <w:lang w:val="de-DE" w:eastAsia="de-DE"/>
            </w:rPr>
            <w:tab/>
          </w:r>
          <w:r w:rsidRPr="008922C2" w:rsidDel="00991170">
            <w:rPr>
              <w:rStyle w:val="Hyperlink"/>
              <w:noProof/>
              <w:highlight w:val="red"/>
            </w:rPr>
            <w:delText>Processing Time Sheet Amendments (Optional)</w:delText>
          </w:r>
          <w:r w:rsidDel="00991170">
            <w:rPr>
              <w:noProof/>
              <w:webHidden/>
            </w:rPr>
            <w:tab/>
            <w:delText>36</w:delText>
          </w:r>
        </w:del>
      </w:ins>
    </w:p>
    <w:p w14:paraId="2AD25DEA" w14:textId="62C5473B" w:rsidR="0088313F" w:rsidDel="00991170" w:rsidRDefault="0088313F">
      <w:pPr>
        <w:pStyle w:val="TOC1"/>
        <w:rPr>
          <w:ins w:id="595" w:author="Author" w:date="2018-02-05T14:09:00Z"/>
          <w:del w:id="596" w:author="Author" w:date="2018-03-01T11:04:00Z"/>
          <w:rFonts w:asciiTheme="minorHAnsi" w:eastAsiaTheme="minorEastAsia" w:hAnsiTheme="minorHAnsi" w:cstheme="minorBidi"/>
          <w:noProof/>
          <w:sz w:val="22"/>
          <w:szCs w:val="22"/>
          <w:lang w:val="de-DE" w:eastAsia="de-DE"/>
        </w:rPr>
      </w:pPr>
      <w:ins w:id="597" w:author="Author" w:date="2018-02-05T14:09:00Z">
        <w:del w:id="598" w:author="Author" w:date="2018-03-01T11:04:00Z">
          <w:r w:rsidRPr="008922C2" w:rsidDel="00991170">
            <w:rPr>
              <w:rStyle w:val="Hyperlink"/>
              <w:noProof/>
            </w:rPr>
            <w:delText>5</w:delText>
          </w:r>
          <w:r w:rsidDel="00991170">
            <w:rPr>
              <w:rFonts w:asciiTheme="minorHAnsi" w:eastAsiaTheme="minorEastAsia" w:hAnsiTheme="minorHAnsi" w:cstheme="minorBidi"/>
              <w:noProof/>
              <w:sz w:val="22"/>
              <w:szCs w:val="22"/>
              <w:lang w:val="de-DE" w:eastAsia="de-DE"/>
            </w:rPr>
            <w:tab/>
          </w:r>
          <w:r w:rsidRPr="008922C2" w:rsidDel="00991170">
            <w:rPr>
              <w:rStyle w:val="Hyperlink"/>
              <w:noProof/>
            </w:rPr>
            <w:delText>Appendix</w:delText>
          </w:r>
          <w:r w:rsidDel="00991170">
            <w:rPr>
              <w:noProof/>
              <w:webHidden/>
            </w:rPr>
            <w:tab/>
            <w:delText>41</w:delText>
          </w:r>
        </w:del>
      </w:ins>
    </w:p>
    <w:p w14:paraId="6369AB01" w14:textId="400D8721" w:rsidR="0088313F" w:rsidDel="00991170" w:rsidRDefault="0088313F">
      <w:pPr>
        <w:pStyle w:val="TOC2"/>
        <w:rPr>
          <w:ins w:id="599" w:author="Author" w:date="2018-02-05T14:09:00Z"/>
          <w:del w:id="600" w:author="Author" w:date="2018-03-01T11:04:00Z"/>
          <w:rFonts w:asciiTheme="minorHAnsi" w:eastAsiaTheme="minorEastAsia" w:hAnsiTheme="minorHAnsi" w:cstheme="minorBidi"/>
          <w:noProof/>
          <w:sz w:val="22"/>
          <w:szCs w:val="22"/>
          <w:lang w:val="de-DE" w:eastAsia="de-DE"/>
        </w:rPr>
      </w:pPr>
      <w:ins w:id="601" w:author="Author" w:date="2018-02-05T14:09:00Z">
        <w:del w:id="602" w:author="Author" w:date="2018-03-01T11:04:00Z">
          <w:r w:rsidRPr="008922C2" w:rsidDel="00991170">
            <w:rPr>
              <w:rStyle w:val="Hyperlink"/>
              <w:noProof/>
            </w:rPr>
            <w:delText>5.1</w:delText>
          </w:r>
          <w:r w:rsidDel="00991170">
            <w:rPr>
              <w:rFonts w:asciiTheme="minorHAnsi" w:eastAsiaTheme="minorEastAsia" w:hAnsiTheme="minorHAnsi" w:cstheme="minorBidi"/>
              <w:noProof/>
              <w:sz w:val="22"/>
              <w:szCs w:val="22"/>
              <w:lang w:val="de-DE" w:eastAsia="de-DE"/>
            </w:rPr>
            <w:tab/>
          </w:r>
          <w:r w:rsidRPr="008922C2" w:rsidDel="00991170">
            <w:rPr>
              <w:rStyle w:val="Hyperlink"/>
              <w:noProof/>
            </w:rPr>
            <w:delText>Executing Process Steps using Mobile App</w:delText>
          </w:r>
          <w:r w:rsidDel="00991170">
            <w:rPr>
              <w:noProof/>
              <w:webHidden/>
            </w:rPr>
            <w:tab/>
            <w:delText>41</w:delText>
          </w:r>
        </w:del>
      </w:ins>
    </w:p>
    <w:p w14:paraId="67D22CC3" w14:textId="5E6C6E7A" w:rsidR="0088313F" w:rsidDel="00991170" w:rsidRDefault="0088313F">
      <w:pPr>
        <w:pStyle w:val="TOC3"/>
        <w:rPr>
          <w:ins w:id="603" w:author="Author" w:date="2018-02-05T14:09:00Z"/>
          <w:del w:id="604" w:author="Author" w:date="2018-03-01T11:04:00Z"/>
          <w:rFonts w:asciiTheme="minorHAnsi" w:eastAsiaTheme="minorEastAsia" w:hAnsiTheme="minorHAnsi" w:cstheme="minorBidi"/>
          <w:noProof/>
          <w:sz w:val="22"/>
          <w:szCs w:val="22"/>
          <w:lang w:val="de-DE" w:eastAsia="de-DE"/>
        </w:rPr>
      </w:pPr>
      <w:ins w:id="605" w:author="Author" w:date="2018-02-05T14:09:00Z">
        <w:del w:id="606" w:author="Author" w:date="2018-03-01T11:04:00Z">
          <w:r w:rsidRPr="008922C2" w:rsidDel="00991170">
            <w:rPr>
              <w:rStyle w:val="Hyperlink"/>
              <w:noProof/>
            </w:rPr>
            <w:delText>5.1.1</w:delText>
          </w:r>
          <w:r w:rsidDel="00991170">
            <w:rPr>
              <w:rFonts w:asciiTheme="minorHAnsi" w:eastAsiaTheme="minorEastAsia" w:hAnsiTheme="minorHAnsi" w:cstheme="minorBidi"/>
              <w:noProof/>
              <w:sz w:val="22"/>
              <w:szCs w:val="22"/>
              <w:lang w:val="de-DE" w:eastAsia="de-DE"/>
            </w:rPr>
            <w:tab/>
          </w:r>
          <w:r w:rsidRPr="008922C2" w:rsidDel="00991170">
            <w:rPr>
              <w:rStyle w:val="Hyperlink"/>
              <w:noProof/>
            </w:rPr>
            <w:delText>Recording Working Times</w:delText>
          </w:r>
          <w:r w:rsidDel="00991170">
            <w:rPr>
              <w:noProof/>
              <w:webHidden/>
            </w:rPr>
            <w:tab/>
            <w:delText>41</w:delText>
          </w:r>
        </w:del>
      </w:ins>
    </w:p>
    <w:p w14:paraId="050C2829" w14:textId="507CC467" w:rsidR="0088313F" w:rsidDel="00991170" w:rsidRDefault="0088313F">
      <w:pPr>
        <w:pStyle w:val="TOC3"/>
        <w:rPr>
          <w:ins w:id="607" w:author="Author" w:date="2018-02-05T14:09:00Z"/>
          <w:del w:id="608" w:author="Author" w:date="2018-03-01T11:04:00Z"/>
          <w:rFonts w:asciiTheme="minorHAnsi" w:eastAsiaTheme="minorEastAsia" w:hAnsiTheme="minorHAnsi" w:cstheme="minorBidi"/>
          <w:noProof/>
          <w:sz w:val="22"/>
          <w:szCs w:val="22"/>
          <w:lang w:val="de-DE" w:eastAsia="de-DE"/>
        </w:rPr>
      </w:pPr>
      <w:ins w:id="609" w:author="Author" w:date="2018-02-05T14:09:00Z">
        <w:del w:id="610" w:author="Author" w:date="2018-03-01T11:04:00Z">
          <w:r w:rsidRPr="008922C2" w:rsidDel="00991170">
            <w:rPr>
              <w:rStyle w:val="Hyperlink"/>
              <w:noProof/>
            </w:rPr>
            <w:delText>5.1.2</w:delText>
          </w:r>
          <w:r w:rsidDel="00991170">
            <w:rPr>
              <w:rFonts w:asciiTheme="minorHAnsi" w:eastAsiaTheme="minorEastAsia" w:hAnsiTheme="minorHAnsi" w:cstheme="minorBidi"/>
              <w:noProof/>
              <w:sz w:val="22"/>
              <w:szCs w:val="22"/>
              <w:lang w:val="de-DE" w:eastAsia="de-DE"/>
            </w:rPr>
            <w:tab/>
          </w:r>
          <w:r w:rsidRPr="008922C2" w:rsidDel="00991170">
            <w:rPr>
              <w:rStyle w:val="Hyperlink"/>
              <w:noProof/>
            </w:rPr>
            <w:delText>Processing Time Sheet Requests</w:delText>
          </w:r>
          <w:r w:rsidDel="00991170">
            <w:rPr>
              <w:noProof/>
              <w:webHidden/>
            </w:rPr>
            <w:tab/>
            <w:delText>42</w:delText>
          </w:r>
        </w:del>
      </w:ins>
    </w:p>
    <w:p w14:paraId="3E6D4EEA" w14:textId="4CCFB03D" w:rsidR="0088313F" w:rsidDel="00991170" w:rsidRDefault="0088313F">
      <w:pPr>
        <w:pStyle w:val="TOC2"/>
        <w:rPr>
          <w:ins w:id="611" w:author="Author" w:date="2018-02-05T14:09:00Z"/>
          <w:del w:id="612" w:author="Author" w:date="2018-03-01T11:04:00Z"/>
          <w:rFonts w:asciiTheme="minorHAnsi" w:eastAsiaTheme="minorEastAsia" w:hAnsiTheme="minorHAnsi" w:cstheme="minorBidi"/>
          <w:noProof/>
          <w:sz w:val="22"/>
          <w:szCs w:val="22"/>
          <w:lang w:val="de-DE" w:eastAsia="de-DE"/>
        </w:rPr>
      </w:pPr>
      <w:ins w:id="613" w:author="Author" w:date="2018-02-05T14:09:00Z">
        <w:del w:id="614" w:author="Author" w:date="2018-03-01T11:04:00Z">
          <w:r w:rsidRPr="008922C2" w:rsidDel="00991170">
            <w:rPr>
              <w:rStyle w:val="Hyperlink"/>
              <w:noProof/>
            </w:rPr>
            <w:delText>5.2</w:delText>
          </w:r>
          <w:r w:rsidDel="00991170">
            <w:rPr>
              <w:rFonts w:asciiTheme="minorHAnsi" w:eastAsiaTheme="minorEastAsia" w:hAnsiTheme="minorHAnsi" w:cstheme="minorBidi"/>
              <w:noProof/>
              <w:sz w:val="22"/>
              <w:szCs w:val="22"/>
              <w:lang w:val="de-DE" w:eastAsia="de-DE"/>
            </w:rPr>
            <w:tab/>
          </w:r>
          <w:r w:rsidRPr="008922C2" w:rsidDel="00991170">
            <w:rPr>
              <w:rStyle w:val="Hyperlink"/>
              <w:noProof/>
            </w:rPr>
            <w:delText>Process Chains</w:delText>
          </w:r>
          <w:r w:rsidDel="00991170">
            <w:rPr>
              <w:noProof/>
              <w:webHidden/>
            </w:rPr>
            <w:tab/>
            <w:delText>42</w:delText>
          </w:r>
        </w:del>
      </w:ins>
    </w:p>
    <w:p w14:paraId="02792C52" w14:textId="1CAD196B" w:rsidR="0088313F" w:rsidDel="00991170" w:rsidRDefault="0088313F">
      <w:pPr>
        <w:pStyle w:val="TOC3"/>
        <w:rPr>
          <w:ins w:id="615" w:author="Author" w:date="2018-02-05T14:09:00Z"/>
          <w:del w:id="616" w:author="Author" w:date="2018-03-01T11:04:00Z"/>
          <w:rFonts w:asciiTheme="minorHAnsi" w:eastAsiaTheme="minorEastAsia" w:hAnsiTheme="minorHAnsi" w:cstheme="minorBidi"/>
          <w:noProof/>
          <w:sz w:val="22"/>
          <w:szCs w:val="22"/>
          <w:lang w:val="de-DE" w:eastAsia="de-DE"/>
        </w:rPr>
      </w:pPr>
      <w:ins w:id="617" w:author="Author" w:date="2018-02-05T14:09:00Z">
        <w:del w:id="618" w:author="Author" w:date="2018-03-01T11:04:00Z">
          <w:r w:rsidRPr="008922C2" w:rsidDel="00991170">
            <w:rPr>
              <w:rStyle w:val="Hyperlink"/>
              <w:noProof/>
            </w:rPr>
            <w:delText>5.2.1</w:delText>
          </w:r>
          <w:r w:rsidDel="00991170">
            <w:rPr>
              <w:rFonts w:asciiTheme="minorHAnsi" w:eastAsiaTheme="minorEastAsia" w:hAnsiTheme="minorHAnsi" w:cstheme="minorBidi"/>
              <w:noProof/>
              <w:sz w:val="22"/>
              <w:szCs w:val="22"/>
              <w:lang w:val="de-DE" w:eastAsia="de-DE"/>
            </w:rPr>
            <w:tab/>
          </w:r>
          <w:r w:rsidRPr="008922C2" w:rsidDel="00991170">
            <w:rPr>
              <w:rStyle w:val="Hyperlink"/>
              <w:noProof/>
            </w:rPr>
            <w:delText>Preceding Processes</w:delText>
          </w:r>
          <w:r w:rsidDel="00991170">
            <w:rPr>
              <w:noProof/>
              <w:webHidden/>
            </w:rPr>
            <w:tab/>
            <w:delText>42</w:delText>
          </w:r>
        </w:del>
      </w:ins>
    </w:p>
    <w:p w14:paraId="7DA5F9F0" w14:textId="4E4A17D8" w:rsidR="0088313F" w:rsidDel="00991170" w:rsidRDefault="0088313F">
      <w:pPr>
        <w:pStyle w:val="TOC3"/>
        <w:rPr>
          <w:ins w:id="619" w:author="Author" w:date="2018-02-05T14:09:00Z"/>
          <w:del w:id="620" w:author="Author" w:date="2018-03-01T11:04:00Z"/>
          <w:rFonts w:asciiTheme="minorHAnsi" w:eastAsiaTheme="minorEastAsia" w:hAnsiTheme="minorHAnsi" w:cstheme="minorBidi"/>
          <w:noProof/>
          <w:sz w:val="22"/>
          <w:szCs w:val="22"/>
          <w:lang w:val="de-DE" w:eastAsia="de-DE"/>
        </w:rPr>
      </w:pPr>
      <w:ins w:id="621" w:author="Author" w:date="2018-02-05T14:09:00Z">
        <w:del w:id="622" w:author="Author" w:date="2018-03-01T11:04:00Z">
          <w:r w:rsidRPr="008922C2" w:rsidDel="00991170">
            <w:rPr>
              <w:rStyle w:val="Hyperlink"/>
              <w:noProof/>
            </w:rPr>
            <w:delText>5.2.1</w:delText>
          </w:r>
          <w:r w:rsidDel="00991170">
            <w:rPr>
              <w:rFonts w:asciiTheme="minorHAnsi" w:eastAsiaTheme="minorEastAsia" w:hAnsiTheme="minorHAnsi" w:cstheme="minorBidi"/>
              <w:noProof/>
              <w:sz w:val="22"/>
              <w:szCs w:val="22"/>
              <w:lang w:val="de-DE" w:eastAsia="de-DE"/>
            </w:rPr>
            <w:tab/>
          </w:r>
          <w:r w:rsidRPr="008922C2" w:rsidDel="00991170">
            <w:rPr>
              <w:rStyle w:val="Hyperlink"/>
              <w:noProof/>
            </w:rPr>
            <w:delText>Succeeding Processes</w:delText>
          </w:r>
          <w:r w:rsidDel="00991170">
            <w:rPr>
              <w:noProof/>
              <w:webHidden/>
            </w:rPr>
            <w:tab/>
            <w:delText>43</w:delText>
          </w:r>
        </w:del>
      </w:ins>
    </w:p>
    <w:p w14:paraId="3BCABA3F" w14:textId="00046546" w:rsidR="000206EE" w:rsidDel="00991170" w:rsidRDefault="000206EE">
      <w:pPr>
        <w:pStyle w:val="TOC1"/>
        <w:rPr>
          <w:del w:id="623" w:author="Author" w:date="2018-03-01T11:04:00Z"/>
          <w:rFonts w:asciiTheme="minorHAnsi" w:eastAsiaTheme="minorEastAsia" w:hAnsiTheme="minorHAnsi" w:cstheme="minorBidi"/>
          <w:noProof/>
          <w:sz w:val="22"/>
          <w:szCs w:val="22"/>
          <w:lang w:val="de-DE" w:eastAsia="de-DE"/>
        </w:rPr>
      </w:pPr>
      <w:del w:id="624" w:author="Author" w:date="2018-03-01T11:04:00Z">
        <w:r w:rsidRPr="0088313F" w:rsidDel="00991170">
          <w:rPr>
            <w:rPrChange w:id="625" w:author="Author" w:date="2018-02-05T14:09:00Z">
              <w:rPr>
                <w:rStyle w:val="Hyperlink"/>
                <w:noProof/>
              </w:rPr>
            </w:rPrChange>
          </w:rPr>
          <w:delText>1</w:delText>
        </w:r>
        <w:r w:rsidDel="00991170">
          <w:rPr>
            <w:rFonts w:asciiTheme="minorHAnsi" w:eastAsiaTheme="minorEastAsia" w:hAnsiTheme="minorHAnsi" w:cstheme="minorBidi"/>
            <w:noProof/>
            <w:sz w:val="22"/>
            <w:szCs w:val="22"/>
            <w:lang w:val="de-DE" w:eastAsia="de-DE"/>
          </w:rPr>
          <w:tab/>
        </w:r>
        <w:r w:rsidRPr="0088313F" w:rsidDel="00991170">
          <w:rPr>
            <w:rPrChange w:id="626" w:author="Author" w:date="2018-02-05T14:09:00Z">
              <w:rPr>
                <w:rStyle w:val="Hyperlink"/>
                <w:noProof/>
              </w:rPr>
            </w:rPrChange>
          </w:rPr>
          <w:delText>Purpose</w:delText>
        </w:r>
        <w:r w:rsidDel="00991170">
          <w:rPr>
            <w:noProof/>
            <w:webHidden/>
          </w:rPr>
          <w:tab/>
          <w:delText>4</w:delText>
        </w:r>
      </w:del>
    </w:p>
    <w:p w14:paraId="6B57CEDD" w14:textId="7058D422" w:rsidR="000206EE" w:rsidDel="00991170" w:rsidRDefault="000206EE">
      <w:pPr>
        <w:pStyle w:val="TOC2"/>
        <w:rPr>
          <w:del w:id="627" w:author="Author" w:date="2018-03-01T11:04:00Z"/>
          <w:rFonts w:asciiTheme="minorHAnsi" w:eastAsiaTheme="minorEastAsia" w:hAnsiTheme="minorHAnsi" w:cstheme="minorBidi"/>
          <w:noProof/>
          <w:sz w:val="22"/>
          <w:szCs w:val="22"/>
          <w:lang w:val="de-DE" w:eastAsia="de-DE"/>
        </w:rPr>
      </w:pPr>
      <w:del w:id="628" w:author="Author" w:date="2018-03-01T11:04:00Z">
        <w:r w:rsidRPr="0088313F" w:rsidDel="00991170">
          <w:rPr>
            <w:rPrChange w:id="629" w:author="Author" w:date="2018-02-05T14:09:00Z">
              <w:rPr>
                <w:rStyle w:val="Hyperlink"/>
                <w:noProof/>
              </w:rPr>
            </w:rPrChange>
          </w:rPr>
          <w:delText>1.1</w:delText>
        </w:r>
        <w:r w:rsidDel="00991170">
          <w:rPr>
            <w:rFonts w:asciiTheme="minorHAnsi" w:eastAsiaTheme="minorEastAsia" w:hAnsiTheme="minorHAnsi" w:cstheme="minorBidi"/>
            <w:noProof/>
            <w:sz w:val="22"/>
            <w:szCs w:val="22"/>
            <w:lang w:val="de-DE" w:eastAsia="de-DE"/>
          </w:rPr>
          <w:tab/>
        </w:r>
        <w:r w:rsidRPr="0088313F" w:rsidDel="00991170">
          <w:rPr>
            <w:rPrChange w:id="630" w:author="Author" w:date="2018-02-05T14:09:00Z">
              <w:rPr>
                <w:rStyle w:val="Hyperlink"/>
                <w:noProof/>
              </w:rPr>
            </w:rPrChange>
          </w:rPr>
          <w:delText>Purpose of the Document</w:delText>
        </w:r>
        <w:r w:rsidDel="00991170">
          <w:rPr>
            <w:noProof/>
            <w:webHidden/>
          </w:rPr>
          <w:tab/>
          <w:delText>4</w:delText>
        </w:r>
      </w:del>
    </w:p>
    <w:p w14:paraId="22A7D52B" w14:textId="1A78DCDF" w:rsidR="000206EE" w:rsidDel="00991170" w:rsidRDefault="000206EE">
      <w:pPr>
        <w:pStyle w:val="TOC2"/>
        <w:rPr>
          <w:del w:id="631" w:author="Author" w:date="2018-03-01T11:04:00Z"/>
          <w:rFonts w:asciiTheme="minorHAnsi" w:eastAsiaTheme="minorEastAsia" w:hAnsiTheme="minorHAnsi" w:cstheme="minorBidi"/>
          <w:noProof/>
          <w:sz w:val="22"/>
          <w:szCs w:val="22"/>
          <w:lang w:val="de-DE" w:eastAsia="de-DE"/>
        </w:rPr>
      </w:pPr>
      <w:del w:id="632" w:author="Author" w:date="2018-03-01T11:04:00Z">
        <w:r w:rsidRPr="0088313F" w:rsidDel="00991170">
          <w:rPr>
            <w:rPrChange w:id="633" w:author="Author" w:date="2018-02-05T14:09:00Z">
              <w:rPr>
                <w:rStyle w:val="Hyperlink"/>
                <w:noProof/>
              </w:rPr>
            </w:rPrChange>
          </w:rPr>
          <w:delText>1.2</w:delText>
        </w:r>
        <w:r w:rsidDel="00991170">
          <w:rPr>
            <w:rFonts w:asciiTheme="minorHAnsi" w:eastAsiaTheme="minorEastAsia" w:hAnsiTheme="minorHAnsi" w:cstheme="minorBidi"/>
            <w:noProof/>
            <w:sz w:val="22"/>
            <w:szCs w:val="22"/>
            <w:lang w:val="de-DE" w:eastAsia="de-DE"/>
          </w:rPr>
          <w:tab/>
        </w:r>
        <w:r w:rsidRPr="0088313F" w:rsidDel="00991170">
          <w:rPr>
            <w:rPrChange w:id="634" w:author="Author" w:date="2018-02-05T14:09:00Z">
              <w:rPr>
                <w:rStyle w:val="Hyperlink"/>
                <w:noProof/>
              </w:rPr>
            </w:rPrChange>
          </w:rPr>
          <w:delText>Purpose of Record Working Time</w:delText>
        </w:r>
        <w:r w:rsidDel="00991170">
          <w:rPr>
            <w:noProof/>
            <w:webHidden/>
          </w:rPr>
          <w:tab/>
          <w:delText>4</w:delText>
        </w:r>
      </w:del>
    </w:p>
    <w:p w14:paraId="1BA9A738" w14:textId="338ADE3A" w:rsidR="000206EE" w:rsidDel="00991170" w:rsidRDefault="000206EE">
      <w:pPr>
        <w:pStyle w:val="TOC1"/>
        <w:rPr>
          <w:del w:id="635" w:author="Author" w:date="2018-03-01T11:04:00Z"/>
          <w:rFonts w:asciiTheme="minorHAnsi" w:eastAsiaTheme="minorEastAsia" w:hAnsiTheme="minorHAnsi" w:cstheme="minorBidi"/>
          <w:noProof/>
          <w:sz w:val="22"/>
          <w:szCs w:val="22"/>
          <w:lang w:val="de-DE" w:eastAsia="de-DE"/>
        </w:rPr>
      </w:pPr>
      <w:del w:id="636" w:author="Author" w:date="2018-03-01T11:04:00Z">
        <w:r w:rsidRPr="0088313F" w:rsidDel="00991170">
          <w:rPr>
            <w:rPrChange w:id="637" w:author="Author" w:date="2018-02-05T14:09:00Z">
              <w:rPr>
                <w:rStyle w:val="Hyperlink"/>
                <w:noProof/>
              </w:rPr>
            </w:rPrChange>
          </w:rPr>
          <w:delText>2</w:delText>
        </w:r>
        <w:r w:rsidDel="00991170">
          <w:rPr>
            <w:rFonts w:asciiTheme="minorHAnsi" w:eastAsiaTheme="minorEastAsia" w:hAnsiTheme="minorHAnsi" w:cstheme="minorBidi"/>
            <w:noProof/>
            <w:sz w:val="22"/>
            <w:szCs w:val="22"/>
            <w:lang w:val="de-DE" w:eastAsia="de-DE"/>
          </w:rPr>
          <w:tab/>
        </w:r>
        <w:r w:rsidRPr="0088313F" w:rsidDel="00991170">
          <w:rPr>
            <w:rPrChange w:id="638" w:author="Author" w:date="2018-02-05T14:09:00Z">
              <w:rPr>
                <w:rStyle w:val="Hyperlink"/>
                <w:noProof/>
              </w:rPr>
            </w:rPrChange>
          </w:rPr>
          <w:delText>Prerequisites</w:delText>
        </w:r>
        <w:r w:rsidDel="00991170">
          <w:rPr>
            <w:noProof/>
            <w:webHidden/>
          </w:rPr>
          <w:tab/>
          <w:delText>5</w:delText>
        </w:r>
      </w:del>
    </w:p>
    <w:p w14:paraId="5680C597" w14:textId="3FB20774" w:rsidR="000206EE" w:rsidDel="00991170" w:rsidRDefault="000206EE">
      <w:pPr>
        <w:pStyle w:val="TOC2"/>
        <w:rPr>
          <w:del w:id="639" w:author="Author" w:date="2018-03-01T11:04:00Z"/>
          <w:rFonts w:asciiTheme="minorHAnsi" w:eastAsiaTheme="minorEastAsia" w:hAnsiTheme="minorHAnsi" w:cstheme="minorBidi"/>
          <w:noProof/>
          <w:sz w:val="22"/>
          <w:szCs w:val="22"/>
          <w:lang w:val="de-DE" w:eastAsia="de-DE"/>
        </w:rPr>
      </w:pPr>
      <w:del w:id="640" w:author="Author" w:date="2018-03-01T11:04:00Z">
        <w:r w:rsidRPr="0088313F" w:rsidDel="00991170">
          <w:rPr>
            <w:rPrChange w:id="641" w:author="Author" w:date="2018-02-05T14:09:00Z">
              <w:rPr>
                <w:rStyle w:val="Hyperlink"/>
                <w:noProof/>
              </w:rPr>
            </w:rPrChange>
          </w:rPr>
          <w:delText>2.1</w:delText>
        </w:r>
        <w:r w:rsidDel="00991170">
          <w:rPr>
            <w:rFonts w:asciiTheme="minorHAnsi" w:eastAsiaTheme="minorEastAsia" w:hAnsiTheme="minorHAnsi" w:cstheme="minorBidi"/>
            <w:noProof/>
            <w:sz w:val="22"/>
            <w:szCs w:val="22"/>
            <w:lang w:val="de-DE" w:eastAsia="de-DE"/>
          </w:rPr>
          <w:tab/>
        </w:r>
        <w:r w:rsidRPr="0088313F" w:rsidDel="00991170">
          <w:rPr>
            <w:rPrChange w:id="642" w:author="Author" w:date="2018-02-05T14:09:00Z">
              <w:rPr>
                <w:rStyle w:val="Hyperlink"/>
                <w:noProof/>
              </w:rPr>
            </w:rPrChange>
          </w:rPr>
          <w:delText>Configuration</w:delText>
        </w:r>
        <w:r w:rsidDel="00991170">
          <w:rPr>
            <w:noProof/>
            <w:webHidden/>
          </w:rPr>
          <w:tab/>
          <w:delText>5</w:delText>
        </w:r>
      </w:del>
    </w:p>
    <w:p w14:paraId="25291F2E" w14:textId="701771E5" w:rsidR="000206EE" w:rsidDel="00991170" w:rsidRDefault="000206EE">
      <w:pPr>
        <w:pStyle w:val="TOC2"/>
        <w:rPr>
          <w:del w:id="643" w:author="Author" w:date="2018-03-01T11:04:00Z"/>
          <w:rFonts w:asciiTheme="minorHAnsi" w:eastAsiaTheme="minorEastAsia" w:hAnsiTheme="minorHAnsi" w:cstheme="minorBidi"/>
          <w:noProof/>
          <w:sz w:val="22"/>
          <w:szCs w:val="22"/>
          <w:lang w:val="de-DE" w:eastAsia="de-DE"/>
        </w:rPr>
      </w:pPr>
      <w:del w:id="644" w:author="Author" w:date="2018-03-01T11:04:00Z">
        <w:r w:rsidRPr="0088313F" w:rsidDel="00991170">
          <w:rPr>
            <w:rPrChange w:id="645" w:author="Author" w:date="2018-02-05T14:09:00Z">
              <w:rPr>
                <w:rStyle w:val="Hyperlink"/>
                <w:noProof/>
              </w:rPr>
            </w:rPrChange>
          </w:rPr>
          <w:delText>2.2</w:delText>
        </w:r>
        <w:r w:rsidDel="00991170">
          <w:rPr>
            <w:rFonts w:asciiTheme="minorHAnsi" w:eastAsiaTheme="minorEastAsia" w:hAnsiTheme="minorHAnsi" w:cstheme="minorBidi"/>
            <w:noProof/>
            <w:sz w:val="22"/>
            <w:szCs w:val="22"/>
            <w:lang w:val="de-DE" w:eastAsia="de-DE"/>
          </w:rPr>
          <w:tab/>
        </w:r>
        <w:r w:rsidRPr="0088313F" w:rsidDel="00991170">
          <w:rPr>
            <w:rPrChange w:id="646" w:author="Author" w:date="2018-02-05T14:09:00Z">
              <w:rPr>
                <w:rStyle w:val="Hyperlink"/>
                <w:noProof/>
              </w:rPr>
            </w:rPrChange>
          </w:rPr>
          <w:delText>System Access</w:delText>
        </w:r>
        <w:r w:rsidDel="00991170">
          <w:rPr>
            <w:noProof/>
            <w:webHidden/>
          </w:rPr>
          <w:tab/>
          <w:delText>5</w:delText>
        </w:r>
      </w:del>
    </w:p>
    <w:p w14:paraId="359DDBB6" w14:textId="4DA89D21" w:rsidR="000206EE" w:rsidDel="00991170" w:rsidRDefault="000206EE">
      <w:pPr>
        <w:pStyle w:val="TOC2"/>
        <w:rPr>
          <w:del w:id="647" w:author="Author" w:date="2018-03-01T11:04:00Z"/>
          <w:rFonts w:asciiTheme="minorHAnsi" w:eastAsiaTheme="minorEastAsia" w:hAnsiTheme="minorHAnsi" w:cstheme="minorBidi"/>
          <w:noProof/>
          <w:sz w:val="22"/>
          <w:szCs w:val="22"/>
          <w:lang w:val="de-DE" w:eastAsia="de-DE"/>
        </w:rPr>
      </w:pPr>
      <w:del w:id="648" w:author="Author" w:date="2018-03-01T11:04:00Z">
        <w:r w:rsidRPr="0088313F" w:rsidDel="00991170">
          <w:rPr>
            <w:rPrChange w:id="649" w:author="Author" w:date="2018-02-05T14:09:00Z">
              <w:rPr>
                <w:rStyle w:val="Hyperlink"/>
                <w:noProof/>
              </w:rPr>
            </w:rPrChange>
          </w:rPr>
          <w:delText>2.3</w:delText>
        </w:r>
        <w:r w:rsidDel="00991170">
          <w:rPr>
            <w:rFonts w:asciiTheme="minorHAnsi" w:eastAsiaTheme="minorEastAsia" w:hAnsiTheme="minorHAnsi" w:cstheme="minorBidi"/>
            <w:noProof/>
            <w:sz w:val="22"/>
            <w:szCs w:val="22"/>
            <w:lang w:val="de-DE" w:eastAsia="de-DE"/>
          </w:rPr>
          <w:tab/>
        </w:r>
        <w:r w:rsidRPr="0088313F" w:rsidDel="00991170">
          <w:rPr>
            <w:rPrChange w:id="650" w:author="Author" w:date="2018-02-05T14:09:00Z">
              <w:rPr>
                <w:rStyle w:val="Hyperlink"/>
                <w:noProof/>
              </w:rPr>
            </w:rPrChange>
          </w:rPr>
          <w:delText>Roles</w:delText>
        </w:r>
        <w:r w:rsidDel="00991170">
          <w:rPr>
            <w:noProof/>
            <w:webHidden/>
          </w:rPr>
          <w:tab/>
          <w:delText>5</w:delText>
        </w:r>
      </w:del>
    </w:p>
    <w:p w14:paraId="0402B135" w14:textId="4FEEF1EF" w:rsidR="000206EE" w:rsidDel="00991170" w:rsidRDefault="000206EE">
      <w:pPr>
        <w:pStyle w:val="TOC2"/>
        <w:rPr>
          <w:del w:id="651" w:author="Author" w:date="2018-03-01T11:04:00Z"/>
          <w:rFonts w:asciiTheme="minorHAnsi" w:eastAsiaTheme="minorEastAsia" w:hAnsiTheme="minorHAnsi" w:cstheme="minorBidi"/>
          <w:noProof/>
          <w:sz w:val="22"/>
          <w:szCs w:val="22"/>
          <w:lang w:val="de-DE" w:eastAsia="de-DE"/>
        </w:rPr>
      </w:pPr>
      <w:del w:id="652" w:author="Author" w:date="2018-03-01T11:04:00Z">
        <w:r w:rsidRPr="0088313F" w:rsidDel="00991170">
          <w:rPr>
            <w:rPrChange w:id="653" w:author="Author" w:date="2018-02-05T14:09:00Z">
              <w:rPr>
                <w:rStyle w:val="Hyperlink"/>
                <w:noProof/>
              </w:rPr>
            </w:rPrChange>
          </w:rPr>
          <w:delText>2.4</w:delText>
        </w:r>
        <w:r w:rsidDel="00991170">
          <w:rPr>
            <w:rFonts w:asciiTheme="minorHAnsi" w:eastAsiaTheme="minorEastAsia" w:hAnsiTheme="minorHAnsi" w:cstheme="minorBidi"/>
            <w:noProof/>
            <w:sz w:val="22"/>
            <w:szCs w:val="22"/>
            <w:lang w:val="de-DE" w:eastAsia="de-DE"/>
          </w:rPr>
          <w:tab/>
        </w:r>
        <w:r w:rsidRPr="0088313F" w:rsidDel="00991170">
          <w:rPr>
            <w:rPrChange w:id="654" w:author="Author" w:date="2018-02-05T14:09:00Z">
              <w:rPr>
                <w:rStyle w:val="Hyperlink"/>
                <w:noProof/>
              </w:rPr>
            </w:rPrChange>
          </w:rPr>
          <w:delText>Master Data, Organizational Data, and Other Data</w:delText>
        </w:r>
        <w:r w:rsidDel="00991170">
          <w:rPr>
            <w:noProof/>
            <w:webHidden/>
          </w:rPr>
          <w:tab/>
          <w:delText>6</w:delText>
        </w:r>
      </w:del>
    </w:p>
    <w:p w14:paraId="7654FACB" w14:textId="5B64D1A0" w:rsidR="000206EE" w:rsidDel="00991170" w:rsidRDefault="000206EE">
      <w:pPr>
        <w:pStyle w:val="TOC2"/>
        <w:rPr>
          <w:del w:id="655" w:author="Author" w:date="2018-03-01T11:04:00Z"/>
          <w:rFonts w:asciiTheme="minorHAnsi" w:eastAsiaTheme="minorEastAsia" w:hAnsiTheme="minorHAnsi" w:cstheme="minorBidi"/>
          <w:noProof/>
          <w:sz w:val="22"/>
          <w:szCs w:val="22"/>
          <w:lang w:val="de-DE" w:eastAsia="de-DE"/>
        </w:rPr>
      </w:pPr>
      <w:del w:id="656" w:author="Author" w:date="2018-03-01T11:04:00Z">
        <w:r w:rsidRPr="0088313F" w:rsidDel="00991170">
          <w:rPr>
            <w:rPrChange w:id="657" w:author="Author" w:date="2018-02-05T14:09:00Z">
              <w:rPr>
                <w:rStyle w:val="Hyperlink"/>
                <w:noProof/>
              </w:rPr>
            </w:rPrChange>
          </w:rPr>
          <w:delText>2.5</w:delText>
        </w:r>
        <w:r w:rsidDel="00991170">
          <w:rPr>
            <w:rFonts w:asciiTheme="minorHAnsi" w:eastAsiaTheme="minorEastAsia" w:hAnsiTheme="minorHAnsi" w:cstheme="minorBidi"/>
            <w:noProof/>
            <w:sz w:val="22"/>
            <w:szCs w:val="22"/>
            <w:lang w:val="de-DE" w:eastAsia="de-DE"/>
          </w:rPr>
          <w:tab/>
        </w:r>
        <w:r w:rsidRPr="0088313F" w:rsidDel="00991170">
          <w:rPr>
            <w:rPrChange w:id="658" w:author="Author" w:date="2018-02-05T14:09:00Z">
              <w:rPr>
                <w:rStyle w:val="Hyperlink"/>
                <w:noProof/>
              </w:rPr>
            </w:rPrChange>
          </w:rPr>
          <w:delText>Business Conditions</w:delText>
        </w:r>
        <w:r w:rsidDel="00991170">
          <w:rPr>
            <w:noProof/>
            <w:webHidden/>
          </w:rPr>
          <w:tab/>
          <w:delText>6</w:delText>
        </w:r>
      </w:del>
    </w:p>
    <w:p w14:paraId="352634F5" w14:textId="562A8A20" w:rsidR="000206EE" w:rsidDel="00991170" w:rsidRDefault="000206EE">
      <w:pPr>
        <w:pStyle w:val="TOC2"/>
        <w:rPr>
          <w:del w:id="659" w:author="Author" w:date="2018-03-01T11:04:00Z"/>
          <w:rFonts w:asciiTheme="minorHAnsi" w:eastAsiaTheme="minorEastAsia" w:hAnsiTheme="minorHAnsi" w:cstheme="minorBidi"/>
          <w:noProof/>
          <w:sz w:val="22"/>
          <w:szCs w:val="22"/>
          <w:lang w:val="de-DE" w:eastAsia="de-DE"/>
        </w:rPr>
      </w:pPr>
      <w:del w:id="660" w:author="Author" w:date="2018-03-01T11:04:00Z">
        <w:r w:rsidRPr="0088313F" w:rsidDel="00991170">
          <w:rPr>
            <w:rPrChange w:id="661" w:author="Author" w:date="2018-02-05T14:09:00Z">
              <w:rPr>
                <w:rStyle w:val="Hyperlink"/>
                <w:noProof/>
              </w:rPr>
            </w:rPrChange>
          </w:rPr>
          <w:delText>2.6</w:delText>
        </w:r>
        <w:r w:rsidDel="00991170">
          <w:rPr>
            <w:rFonts w:asciiTheme="minorHAnsi" w:eastAsiaTheme="minorEastAsia" w:hAnsiTheme="minorHAnsi" w:cstheme="minorBidi"/>
            <w:noProof/>
            <w:sz w:val="22"/>
            <w:szCs w:val="22"/>
            <w:lang w:val="de-DE" w:eastAsia="de-DE"/>
          </w:rPr>
          <w:tab/>
        </w:r>
        <w:r w:rsidRPr="0088313F" w:rsidDel="00991170">
          <w:rPr>
            <w:rPrChange w:id="662" w:author="Author" w:date="2018-02-05T14:09:00Z">
              <w:rPr>
                <w:rStyle w:val="Hyperlink"/>
                <w:noProof/>
              </w:rPr>
            </w:rPrChange>
          </w:rPr>
          <w:delText>Preliminary Steps</w:delText>
        </w:r>
        <w:r w:rsidDel="00991170">
          <w:rPr>
            <w:noProof/>
            <w:webHidden/>
          </w:rPr>
          <w:tab/>
          <w:delText>7</w:delText>
        </w:r>
      </w:del>
    </w:p>
    <w:p w14:paraId="15CA748C" w14:textId="5CE153FD" w:rsidR="000206EE" w:rsidDel="00991170" w:rsidRDefault="000206EE">
      <w:pPr>
        <w:pStyle w:val="TOC3"/>
        <w:rPr>
          <w:del w:id="663" w:author="Author" w:date="2018-03-01T11:04:00Z"/>
          <w:rFonts w:asciiTheme="minorHAnsi" w:eastAsiaTheme="minorEastAsia" w:hAnsiTheme="minorHAnsi" w:cstheme="minorBidi"/>
          <w:noProof/>
          <w:sz w:val="22"/>
          <w:szCs w:val="22"/>
          <w:lang w:val="de-DE" w:eastAsia="de-DE"/>
        </w:rPr>
      </w:pPr>
      <w:del w:id="664" w:author="Author" w:date="2018-03-01T11:04:00Z">
        <w:r w:rsidRPr="0088313F" w:rsidDel="00991170">
          <w:rPr>
            <w:rPrChange w:id="665" w:author="Author" w:date="2018-02-05T14:09:00Z">
              <w:rPr>
                <w:rStyle w:val="Hyperlink"/>
                <w:noProof/>
              </w:rPr>
            </w:rPrChange>
          </w:rPr>
          <w:delText>2.6.1</w:delText>
        </w:r>
        <w:r w:rsidDel="00991170">
          <w:rPr>
            <w:rFonts w:asciiTheme="minorHAnsi" w:eastAsiaTheme="minorEastAsia" w:hAnsiTheme="minorHAnsi" w:cstheme="minorBidi"/>
            <w:noProof/>
            <w:sz w:val="22"/>
            <w:szCs w:val="22"/>
            <w:lang w:val="de-DE" w:eastAsia="de-DE"/>
          </w:rPr>
          <w:tab/>
        </w:r>
        <w:r w:rsidRPr="0088313F" w:rsidDel="00991170">
          <w:rPr>
            <w:rPrChange w:id="666" w:author="Author" w:date="2018-02-05T14:09:00Z">
              <w:rPr>
                <w:rStyle w:val="Hyperlink"/>
                <w:noProof/>
              </w:rPr>
            </w:rPrChange>
          </w:rPr>
          <w:delText>Maintaining Employee Time Sheet Fields</w:delText>
        </w:r>
        <w:r w:rsidDel="00991170">
          <w:rPr>
            <w:noProof/>
            <w:webHidden/>
          </w:rPr>
          <w:tab/>
          <w:delText>7</w:delText>
        </w:r>
      </w:del>
    </w:p>
    <w:p w14:paraId="12E5D4A9" w14:textId="24F3F067" w:rsidR="000206EE" w:rsidDel="00991170" w:rsidRDefault="000206EE">
      <w:pPr>
        <w:pStyle w:val="TOC1"/>
        <w:rPr>
          <w:del w:id="667" w:author="Author" w:date="2018-03-01T11:04:00Z"/>
          <w:rFonts w:asciiTheme="minorHAnsi" w:eastAsiaTheme="minorEastAsia" w:hAnsiTheme="minorHAnsi" w:cstheme="minorBidi"/>
          <w:noProof/>
          <w:sz w:val="22"/>
          <w:szCs w:val="22"/>
          <w:lang w:val="de-DE" w:eastAsia="de-DE"/>
        </w:rPr>
      </w:pPr>
      <w:del w:id="668" w:author="Author" w:date="2018-03-01T11:04:00Z">
        <w:r w:rsidRPr="0088313F" w:rsidDel="00991170">
          <w:rPr>
            <w:rPrChange w:id="669" w:author="Author" w:date="2018-02-05T14:09:00Z">
              <w:rPr>
                <w:rStyle w:val="Hyperlink"/>
                <w:noProof/>
              </w:rPr>
            </w:rPrChange>
          </w:rPr>
          <w:delText>3</w:delText>
        </w:r>
        <w:r w:rsidDel="00991170">
          <w:rPr>
            <w:rFonts w:asciiTheme="minorHAnsi" w:eastAsiaTheme="minorEastAsia" w:hAnsiTheme="minorHAnsi" w:cstheme="minorBidi"/>
            <w:noProof/>
            <w:sz w:val="22"/>
            <w:szCs w:val="22"/>
            <w:lang w:val="de-DE" w:eastAsia="de-DE"/>
          </w:rPr>
          <w:tab/>
        </w:r>
        <w:r w:rsidRPr="0088313F" w:rsidDel="00991170">
          <w:rPr>
            <w:rPrChange w:id="670" w:author="Author" w:date="2018-02-05T14:09:00Z">
              <w:rPr>
                <w:rStyle w:val="Hyperlink"/>
                <w:noProof/>
              </w:rPr>
            </w:rPrChange>
          </w:rPr>
          <w:delText>Overview Table</w:delText>
        </w:r>
        <w:r w:rsidDel="00991170">
          <w:rPr>
            <w:noProof/>
            <w:webHidden/>
          </w:rPr>
          <w:tab/>
          <w:delText>9</w:delText>
        </w:r>
      </w:del>
    </w:p>
    <w:p w14:paraId="161C1AE8" w14:textId="207AE72A" w:rsidR="000206EE" w:rsidDel="00991170" w:rsidRDefault="000206EE">
      <w:pPr>
        <w:pStyle w:val="TOC1"/>
        <w:rPr>
          <w:del w:id="671" w:author="Author" w:date="2018-03-01T11:04:00Z"/>
          <w:rFonts w:asciiTheme="minorHAnsi" w:eastAsiaTheme="minorEastAsia" w:hAnsiTheme="minorHAnsi" w:cstheme="minorBidi"/>
          <w:noProof/>
          <w:sz w:val="22"/>
          <w:szCs w:val="22"/>
          <w:lang w:val="de-DE" w:eastAsia="de-DE"/>
        </w:rPr>
      </w:pPr>
      <w:del w:id="672" w:author="Author" w:date="2018-03-01T11:04:00Z">
        <w:r w:rsidRPr="0088313F" w:rsidDel="00991170">
          <w:rPr>
            <w:rPrChange w:id="673" w:author="Author" w:date="2018-02-05T14:09:00Z">
              <w:rPr>
                <w:rStyle w:val="Hyperlink"/>
                <w:noProof/>
              </w:rPr>
            </w:rPrChange>
          </w:rPr>
          <w:delText>4</w:delText>
        </w:r>
        <w:r w:rsidDel="00991170">
          <w:rPr>
            <w:rFonts w:asciiTheme="minorHAnsi" w:eastAsiaTheme="minorEastAsia" w:hAnsiTheme="minorHAnsi" w:cstheme="minorBidi"/>
            <w:noProof/>
            <w:sz w:val="22"/>
            <w:szCs w:val="22"/>
            <w:lang w:val="de-DE" w:eastAsia="de-DE"/>
          </w:rPr>
          <w:tab/>
        </w:r>
        <w:r w:rsidRPr="0088313F" w:rsidDel="00991170">
          <w:rPr>
            <w:rPrChange w:id="674" w:author="Author" w:date="2018-02-05T14:09:00Z">
              <w:rPr>
                <w:rStyle w:val="Hyperlink"/>
                <w:noProof/>
              </w:rPr>
            </w:rPrChange>
          </w:rPr>
          <w:delText>Testing the Process Steps</w:delText>
        </w:r>
        <w:r w:rsidDel="00991170">
          <w:rPr>
            <w:noProof/>
            <w:webHidden/>
          </w:rPr>
          <w:tab/>
          <w:delText>10</w:delText>
        </w:r>
      </w:del>
    </w:p>
    <w:p w14:paraId="4F410302" w14:textId="4E8A64B4" w:rsidR="000206EE" w:rsidDel="00991170" w:rsidRDefault="000206EE">
      <w:pPr>
        <w:pStyle w:val="TOC2"/>
        <w:rPr>
          <w:del w:id="675" w:author="Author" w:date="2018-03-01T11:04:00Z"/>
          <w:rFonts w:asciiTheme="minorHAnsi" w:eastAsiaTheme="minorEastAsia" w:hAnsiTheme="minorHAnsi" w:cstheme="minorBidi"/>
          <w:noProof/>
          <w:sz w:val="22"/>
          <w:szCs w:val="22"/>
          <w:lang w:val="de-DE" w:eastAsia="de-DE"/>
        </w:rPr>
      </w:pPr>
      <w:del w:id="676" w:author="Author" w:date="2018-03-01T11:04:00Z">
        <w:r w:rsidRPr="0088313F" w:rsidDel="00991170">
          <w:rPr>
            <w:rPrChange w:id="677" w:author="Author" w:date="2018-02-05T14:09:00Z">
              <w:rPr>
                <w:rStyle w:val="Hyperlink"/>
                <w:noProof/>
              </w:rPr>
            </w:rPrChange>
          </w:rPr>
          <w:delText>4.1</w:delText>
        </w:r>
        <w:r w:rsidDel="00991170">
          <w:rPr>
            <w:rFonts w:asciiTheme="minorHAnsi" w:eastAsiaTheme="minorEastAsia" w:hAnsiTheme="minorHAnsi" w:cstheme="minorBidi"/>
            <w:noProof/>
            <w:sz w:val="22"/>
            <w:szCs w:val="22"/>
            <w:lang w:val="de-DE" w:eastAsia="de-DE"/>
          </w:rPr>
          <w:tab/>
        </w:r>
        <w:r w:rsidRPr="0088313F" w:rsidDel="00991170">
          <w:rPr>
            <w:rPrChange w:id="678" w:author="Author" w:date="2018-02-05T14:09:00Z">
              <w:rPr>
                <w:rStyle w:val="Hyperlink"/>
                <w:noProof/>
              </w:rPr>
            </w:rPrChange>
          </w:rPr>
          <w:delText>Recording my Working Time</w:delText>
        </w:r>
        <w:r w:rsidDel="00991170">
          <w:rPr>
            <w:noProof/>
            <w:webHidden/>
          </w:rPr>
          <w:tab/>
          <w:delText>10</w:delText>
        </w:r>
      </w:del>
    </w:p>
    <w:p w14:paraId="0C1D3D92" w14:textId="5757B814" w:rsidR="000206EE" w:rsidDel="00991170" w:rsidRDefault="000206EE">
      <w:pPr>
        <w:pStyle w:val="TOC2"/>
        <w:rPr>
          <w:del w:id="679" w:author="Author" w:date="2018-03-01T11:04:00Z"/>
          <w:rFonts w:asciiTheme="minorHAnsi" w:eastAsiaTheme="minorEastAsia" w:hAnsiTheme="minorHAnsi" w:cstheme="minorBidi"/>
          <w:noProof/>
          <w:sz w:val="22"/>
          <w:szCs w:val="22"/>
          <w:lang w:val="de-DE" w:eastAsia="de-DE"/>
        </w:rPr>
      </w:pPr>
      <w:del w:id="680" w:author="Author" w:date="2018-03-01T11:04:00Z">
        <w:r w:rsidRPr="0088313F" w:rsidDel="00991170">
          <w:rPr>
            <w:rPrChange w:id="681" w:author="Author" w:date="2018-02-05T14:09:00Z">
              <w:rPr>
                <w:rStyle w:val="Hyperlink"/>
                <w:noProof/>
              </w:rPr>
            </w:rPrChange>
          </w:rPr>
          <w:delText>4.2</w:delText>
        </w:r>
        <w:r w:rsidDel="00991170">
          <w:rPr>
            <w:rFonts w:asciiTheme="minorHAnsi" w:eastAsiaTheme="minorEastAsia" w:hAnsiTheme="minorHAnsi" w:cstheme="minorBidi"/>
            <w:noProof/>
            <w:sz w:val="22"/>
            <w:szCs w:val="22"/>
            <w:lang w:val="de-DE" w:eastAsia="de-DE"/>
          </w:rPr>
          <w:tab/>
        </w:r>
        <w:r w:rsidRPr="0088313F" w:rsidDel="00991170">
          <w:rPr>
            <w:rPrChange w:id="682" w:author="Author" w:date="2018-02-05T14:09:00Z">
              <w:rPr>
                <w:rStyle w:val="Hyperlink"/>
                <w:noProof/>
              </w:rPr>
            </w:rPrChange>
          </w:rPr>
          <w:delText>Processing Time Sheets</w:delText>
        </w:r>
        <w:r w:rsidDel="00991170">
          <w:rPr>
            <w:noProof/>
            <w:webHidden/>
          </w:rPr>
          <w:tab/>
          <w:delText>26</w:delText>
        </w:r>
      </w:del>
    </w:p>
    <w:p w14:paraId="58CFB559" w14:textId="5BD5CE6D" w:rsidR="000206EE" w:rsidDel="00991170" w:rsidRDefault="000206EE">
      <w:pPr>
        <w:pStyle w:val="TOC2"/>
        <w:rPr>
          <w:del w:id="683" w:author="Author" w:date="2018-03-01T11:04:00Z"/>
          <w:rFonts w:asciiTheme="minorHAnsi" w:eastAsiaTheme="minorEastAsia" w:hAnsiTheme="minorHAnsi" w:cstheme="minorBidi"/>
          <w:noProof/>
          <w:sz w:val="22"/>
          <w:szCs w:val="22"/>
          <w:lang w:val="de-DE" w:eastAsia="de-DE"/>
        </w:rPr>
      </w:pPr>
      <w:del w:id="684" w:author="Author" w:date="2018-03-01T11:04:00Z">
        <w:r w:rsidRPr="0088313F" w:rsidDel="00991170">
          <w:rPr>
            <w:rPrChange w:id="685" w:author="Author" w:date="2018-02-05T14:09:00Z">
              <w:rPr>
                <w:rStyle w:val="Hyperlink"/>
                <w:noProof/>
              </w:rPr>
            </w:rPrChange>
          </w:rPr>
          <w:delText>4.3</w:delText>
        </w:r>
        <w:r w:rsidDel="00991170">
          <w:rPr>
            <w:rFonts w:asciiTheme="minorHAnsi" w:eastAsiaTheme="minorEastAsia" w:hAnsiTheme="minorHAnsi" w:cstheme="minorBidi"/>
            <w:noProof/>
            <w:sz w:val="22"/>
            <w:szCs w:val="22"/>
            <w:lang w:val="de-DE" w:eastAsia="de-DE"/>
          </w:rPr>
          <w:tab/>
        </w:r>
        <w:r w:rsidRPr="0088313F" w:rsidDel="00991170">
          <w:rPr>
            <w:rPrChange w:id="686" w:author="Author" w:date="2018-02-05T14:09:00Z">
              <w:rPr>
                <w:rStyle w:val="Hyperlink"/>
                <w:noProof/>
              </w:rPr>
            </w:rPrChange>
          </w:rPr>
          <w:delText>Viewing my Time Sheet Status (Optional)</w:delText>
        </w:r>
        <w:r w:rsidDel="00991170">
          <w:rPr>
            <w:noProof/>
            <w:webHidden/>
          </w:rPr>
          <w:tab/>
          <w:delText>30</w:delText>
        </w:r>
      </w:del>
    </w:p>
    <w:p w14:paraId="336CF0B9" w14:textId="71DE7BED" w:rsidR="000206EE" w:rsidDel="00991170" w:rsidRDefault="000206EE">
      <w:pPr>
        <w:pStyle w:val="TOC2"/>
        <w:rPr>
          <w:del w:id="687" w:author="Author" w:date="2018-03-01T11:04:00Z"/>
          <w:rFonts w:asciiTheme="minorHAnsi" w:eastAsiaTheme="minorEastAsia" w:hAnsiTheme="minorHAnsi" w:cstheme="minorBidi"/>
          <w:noProof/>
          <w:sz w:val="22"/>
          <w:szCs w:val="22"/>
          <w:lang w:val="de-DE" w:eastAsia="de-DE"/>
        </w:rPr>
      </w:pPr>
      <w:del w:id="688" w:author="Author" w:date="2018-03-01T11:04:00Z">
        <w:r w:rsidRPr="0088313F" w:rsidDel="00991170">
          <w:rPr>
            <w:rPrChange w:id="689" w:author="Author" w:date="2018-02-05T14:09:00Z">
              <w:rPr>
                <w:rStyle w:val="Hyperlink"/>
                <w:noProof/>
              </w:rPr>
            </w:rPrChange>
          </w:rPr>
          <w:delText>4.4</w:delText>
        </w:r>
        <w:r w:rsidDel="00991170">
          <w:rPr>
            <w:rFonts w:asciiTheme="minorHAnsi" w:eastAsiaTheme="minorEastAsia" w:hAnsiTheme="minorHAnsi" w:cstheme="minorBidi"/>
            <w:noProof/>
            <w:sz w:val="22"/>
            <w:szCs w:val="22"/>
            <w:lang w:val="de-DE" w:eastAsia="de-DE"/>
          </w:rPr>
          <w:tab/>
        </w:r>
        <w:r w:rsidRPr="0088313F" w:rsidDel="00991170">
          <w:rPr>
            <w:rPrChange w:id="690" w:author="Author" w:date="2018-02-05T14:09:00Z">
              <w:rPr>
                <w:rStyle w:val="Hyperlink"/>
                <w:noProof/>
              </w:rPr>
            </w:rPrChange>
          </w:rPr>
          <w:delText>Making Amendments to my Time Sheet (Optional)</w:delText>
        </w:r>
        <w:r w:rsidDel="00991170">
          <w:rPr>
            <w:noProof/>
            <w:webHidden/>
          </w:rPr>
          <w:tab/>
          <w:delText>31</w:delText>
        </w:r>
      </w:del>
    </w:p>
    <w:p w14:paraId="755BB76E" w14:textId="1F234D3D" w:rsidR="000206EE" w:rsidDel="00991170" w:rsidRDefault="000206EE">
      <w:pPr>
        <w:pStyle w:val="TOC2"/>
        <w:rPr>
          <w:del w:id="691" w:author="Author" w:date="2018-03-01T11:04:00Z"/>
          <w:rFonts w:asciiTheme="minorHAnsi" w:eastAsiaTheme="minorEastAsia" w:hAnsiTheme="minorHAnsi" w:cstheme="minorBidi"/>
          <w:noProof/>
          <w:sz w:val="22"/>
          <w:szCs w:val="22"/>
          <w:lang w:val="de-DE" w:eastAsia="de-DE"/>
        </w:rPr>
      </w:pPr>
      <w:del w:id="692" w:author="Author" w:date="2018-03-01T11:04:00Z">
        <w:r w:rsidRPr="0088313F" w:rsidDel="00991170">
          <w:rPr>
            <w:rPrChange w:id="693" w:author="Author" w:date="2018-02-05T14:09:00Z">
              <w:rPr>
                <w:rStyle w:val="Hyperlink"/>
                <w:noProof/>
              </w:rPr>
            </w:rPrChange>
          </w:rPr>
          <w:delText>4.5</w:delText>
        </w:r>
        <w:r w:rsidDel="00991170">
          <w:rPr>
            <w:rFonts w:asciiTheme="minorHAnsi" w:eastAsiaTheme="minorEastAsia" w:hAnsiTheme="minorHAnsi" w:cstheme="minorBidi"/>
            <w:noProof/>
            <w:sz w:val="22"/>
            <w:szCs w:val="22"/>
            <w:lang w:val="de-DE" w:eastAsia="de-DE"/>
          </w:rPr>
          <w:tab/>
        </w:r>
        <w:r w:rsidRPr="0088313F" w:rsidDel="00991170">
          <w:rPr>
            <w:rPrChange w:id="694" w:author="Author" w:date="2018-02-05T14:09:00Z">
              <w:rPr>
                <w:rStyle w:val="Hyperlink"/>
                <w:noProof/>
              </w:rPr>
            </w:rPrChange>
          </w:rPr>
          <w:delText>Processing Time Sheet Amendments (Optional)</w:delText>
        </w:r>
        <w:r w:rsidDel="00991170">
          <w:rPr>
            <w:noProof/>
            <w:webHidden/>
          </w:rPr>
          <w:tab/>
          <w:delText>34</w:delText>
        </w:r>
      </w:del>
    </w:p>
    <w:p w14:paraId="5A98E913" w14:textId="727997C3" w:rsidR="000206EE" w:rsidDel="00991170" w:rsidRDefault="000206EE">
      <w:pPr>
        <w:pStyle w:val="TOC1"/>
        <w:rPr>
          <w:del w:id="695" w:author="Author" w:date="2018-03-01T11:04:00Z"/>
          <w:rFonts w:asciiTheme="minorHAnsi" w:eastAsiaTheme="minorEastAsia" w:hAnsiTheme="minorHAnsi" w:cstheme="minorBidi"/>
          <w:noProof/>
          <w:sz w:val="22"/>
          <w:szCs w:val="22"/>
          <w:lang w:val="de-DE" w:eastAsia="de-DE"/>
        </w:rPr>
      </w:pPr>
      <w:del w:id="696" w:author="Author" w:date="2018-03-01T11:04:00Z">
        <w:r w:rsidRPr="0088313F" w:rsidDel="00991170">
          <w:rPr>
            <w:rPrChange w:id="697" w:author="Author" w:date="2018-02-05T14:09:00Z">
              <w:rPr>
                <w:rStyle w:val="Hyperlink"/>
                <w:noProof/>
              </w:rPr>
            </w:rPrChange>
          </w:rPr>
          <w:delText>5</w:delText>
        </w:r>
        <w:r w:rsidDel="00991170">
          <w:rPr>
            <w:rFonts w:asciiTheme="minorHAnsi" w:eastAsiaTheme="minorEastAsia" w:hAnsiTheme="minorHAnsi" w:cstheme="minorBidi"/>
            <w:noProof/>
            <w:sz w:val="22"/>
            <w:szCs w:val="22"/>
            <w:lang w:val="de-DE" w:eastAsia="de-DE"/>
          </w:rPr>
          <w:tab/>
        </w:r>
        <w:r w:rsidRPr="0088313F" w:rsidDel="00991170">
          <w:rPr>
            <w:rPrChange w:id="698" w:author="Author" w:date="2018-02-05T14:09:00Z">
              <w:rPr>
                <w:rStyle w:val="Hyperlink"/>
                <w:noProof/>
              </w:rPr>
            </w:rPrChange>
          </w:rPr>
          <w:delText>Appendix</w:delText>
        </w:r>
        <w:r w:rsidDel="00991170">
          <w:rPr>
            <w:noProof/>
            <w:webHidden/>
          </w:rPr>
          <w:tab/>
          <w:delText>39</w:delText>
        </w:r>
      </w:del>
    </w:p>
    <w:p w14:paraId="37327052" w14:textId="3C0FFF81" w:rsidR="000206EE" w:rsidDel="00991170" w:rsidRDefault="000206EE">
      <w:pPr>
        <w:pStyle w:val="TOC2"/>
        <w:rPr>
          <w:del w:id="699" w:author="Author" w:date="2018-03-01T11:04:00Z"/>
          <w:rFonts w:asciiTheme="minorHAnsi" w:eastAsiaTheme="minorEastAsia" w:hAnsiTheme="minorHAnsi" w:cstheme="minorBidi"/>
          <w:noProof/>
          <w:sz w:val="22"/>
          <w:szCs w:val="22"/>
          <w:lang w:val="de-DE" w:eastAsia="de-DE"/>
        </w:rPr>
      </w:pPr>
      <w:del w:id="700" w:author="Author" w:date="2018-03-01T11:04:00Z">
        <w:r w:rsidRPr="0088313F" w:rsidDel="00991170">
          <w:rPr>
            <w:rPrChange w:id="701" w:author="Author" w:date="2018-02-05T14:09:00Z">
              <w:rPr>
                <w:rStyle w:val="Hyperlink"/>
                <w:noProof/>
              </w:rPr>
            </w:rPrChange>
          </w:rPr>
          <w:delText>5.1</w:delText>
        </w:r>
        <w:r w:rsidDel="00991170">
          <w:rPr>
            <w:rFonts w:asciiTheme="minorHAnsi" w:eastAsiaTheme="minorEastAsia" w:hAnsiTheme="minorHAnsi" w:cstheme="minorBidi"/>
            <w:noProof/>
            <w:sz w:val="22"/>
            <w:szCs w:val="22"/>
            <w:lang w:val="de-DE" w:eastAsia="de-DE"/>
          </w:rPr>
          <w:tab/>
        </w:r>
        <w:r w:rsidRPr="0088313F" w:rsidDel="00991170">
          <w:rPr>
            <w:rPrChange w:id="702" w:author="Author" w:date="2018-02-05T14:09:00Z">
              <w:rPr>
                <w:rStyle w:val="Hyperlink"/>
                <w:noProof/>
              </w:rPr>
            </w:rPrChange>
          </w:rPr>
          <w:delText>Executing Process Steps using Mobile App</w:delText>
        </w:r>
        <w:r w:rsidDel="00991170">
          <w:rPr>
            <w:noProof/>
            <w:webHidden/>
          </w:rPr>
          <w:tab/>
          <w:delText>39</w:delText>
        </w:r>
      </w:del>
    </w:p>
    <w:p w14:paraId="250BBB47" w14:textId="410E485A" w:rsidR="000206EE" w:rsidDel="00991170" w:rsidRDefault="000206EE">
      <w:pPr>
        <w:pStyle w:val="TOC3"/>
        <w:rPr>
          <w:del w:id="703" w:author="Author" w:date="2018-03-01T11:04:00Z"/>
          <w:rFonts w:asciiTheme="minorHAnsi" w:eastAsiaTheme="minorEastAsia" w:hAnsiTheme="minorHAnsi" w:cstheme="minorBidi"/>
          <w:noProof/>
          <w:sz w:val="22"/>
          <w:szCs w:val="22"/>
          <w:lang w:val="de-DE" w:eastAsia="de-DE"/>
        </w:rPr>
      </w:pPr>
      <w:del w:id="704" w:author="Author" w:date="2018-03-01T11:04:00Z">
        <w:r w:rsidRPr="0088313F" w:rsidDel="00991170">
          <w:rPr>
            <w:rPrChange w:id="705" w:author="Author" w:date="2018-02-05T14:09:00Z">
              <w:rPr>
                <w:rStyle w:val="Hyperlink"/>
                <w:noProof/>
              </w:rPr>
            </w:rPrChange>
          </w:rPr>
          <w:delText>5.1.1</w:delText>
        </w:r>
        <w:r w:rsidDel="00991170">
          <w:rPr>
            <w:rFonts w:asciiTheme="minorHAnsi" w:eastAsiaTheme="minorEastAsia" w:hAnsiTheme="minorHAnsi" w:cstheme="minorBidi"/>
            <w:noProof/>
            <w:sz w:val="22"/>
            <w:szCs w:val="22"/>
            <w:lang w:val="de-DE" w:eastAsia="de-DE"/>
          </w:rPr>
          <w:tab/>
        </w:r>
        <w:r w:rsidRPr="0088313F" w:rsidDel="00991170">
          <w:rPr>
            <w:rPrChange w:id="706" w:author="Author" w:date="2018-02-05T14:09:00Z">
              <w:rPr>
                <w:rStyle w:val="Hyperlink"/>
                <w:noProof/>
              </w:rPr>
            </w:rPrChange>
          </w:rPr>
          <w:delText>Recording Working Times</w:delText>
        </w:r>
        <w:r w:rsidDel="00991170">
          <w:rPr>
            <w:noProof/>
            <w:webHidden/>
          </w:rPr>
          <w:tab/>
          <w:delText>39</w:delText>
        </w:r>
      </w:del>
    </w:p>
    <w:p w14:paraId="4E1C6331" w14:textId="397D7BB9" w:rsidR="000206EE" w:rsidDel="00991170" w:rsidRDefault="000206EE">
      <w:pPr>
        <w:pStyle w:val="TOC3"/>
        <w:rPr>
          <w:del w:id="707" w:author="Author" w:date="2018-03-01T11:04:00Z"/>
          <w:rFonts w:asciiTheme="minorHAnsi" w:eastAsiaTheme="minorEastAsia" w:hAnsiTheme="minorHAnsi" w:cstheme="minorBidi"/>
          <w:noProof/>
          <w:sz w:val="22"/>
          <w:szCs w:val="22"/>
          <w:lang w:val="de-DE" w:eastAsia="de-DE"/>
        </w:rPr>
      </w:pPr>
      <w:del w:id="708" w:author="Author" w:date="2018-03-01T11:04:00Z">
        <w:r w:rsidRPr="0088313F" w:rsidDel="00991170">
          <w:rPr>
            <w:rPrChange w:id="709" w:author="Author" w:date="2018-02-05T14:09:00Z">
              <w:rPr>
                <w:rStyle w:val="Hyperlink"/>
                <w:noProof/>
              </w:rPr>
            </w:rPrChange>
          </w:rPr>
          <w:delText>5.1.2</w:delText>
        </w:r>
        <w:r w:rsidDel="00991170">
          <w:rPr>
            <w:rFonts w:asciiTheme="minorHAnsi" w:eastAsiaTheme="minorEastAsia" w:hAnsiTheme="minorHAnsi" w:cstheme="minorBidi"/>
            <w:noProof/>
            <w:sz w:val="22"/>
            <w:szCs w:val="22"/>
            <w:lang w:val="de-DE" w:eastAsia="de-DE"/>
          </w:rPr>
          <w:tab/>
        </w:r>
        <w:r w:rsidRPr="0088313F" w:rsidDel="00991170">
          <w:rPr>
            <w:rPrChange w:id="710" w:author="Author" w:date="2018-02-05T14:09:00Z">
              <w:rPr>
                <w:rStyle w:val="Hyperlink"/>
                <w:noProof/>
              </w:rPr>
            </w:rPrChange>
          </w:rPr>
          <w:delText>Processing Time Sheet Requests</w:delText>
        </w:r>
        <w:r w:rsidDel="00991170">
          <w:rPr>
            <w:noProof/>
            <w:webHidden/>
          </w:rPr>
          <w:tab/>
          <w:delText>40</w:delText>
        </w:r>
      </w:del>
    </w:p>
    <w:p w14:paraId="321624D2" w14:textId="051F68BF" w:rsidR="000206EE" w:rsidDel="00991170" w:rsidRDefault="000206EE">
      <w:pPr>
        <w:pStyle w:val="TOC2"/>
        <w:rPr>
          <w:del w:id="711" w:author="Author" w:date="2018-03-01T11:04:00Z"/>
          <w:rFonts w:asciiTheme="minorHAnsi" w:eastAsiaTheme="minorEastAsia" w:hAnsiTheme="minorHAnsi" w:cstheme="minorBidi"/>
          <w:noProof/>
          <w:sz w:val="22"/>
          <w:szCs w:val="22"/>
          <w:lang w:val="de-DE" w:eastAsia="de-DE"/>
        </w:rPr>
      </w:pPr>
      <w:del w:id="712" w:author="Author" w:date="2018-03-01T11:04:00Z">
        <w:r w:rsidRPr="0088313F" w:rsidDel="00991170">
          <w:rPr>
            <w:rPrChange w:id="713" w:author="Author" w:date="2018-02-05T14:09:00Z">
              <w:rPr>
                <w:rStyle w:val="Hyperlink"/>
                <w:noProof/>
              </w:rPr>
            </w:rPrChange>
          </w:rPr>
          <w:delText>5.2</w:delText>
        </w:r>
        <w:r w:rsidDel="00991170">
          <w:rPr>
            <w:rFonts w:asciiTheme="minorHAnsi" w:eastAsiaTheme="minorEastAsia" w:hAnsiTheme="minorHAnsi" w:cstheme="minorBidi"/>
            <w:noProof/>
            <w:sz w:val="22"/>
            <w:szCs w:val="22"/>
            <w:lang w:val="de-DE" w:eastAsia="de-DE"/>
          </w:rPr>
          <w:tab/>
        </w:r>
        <w:r w:rsidRPr="0088313F" w:rsidDel="00991170">
          <w:rPr>
            <w:rPrChange w:id="714" w:author="Author" w:date="2018-02-05T14:09:00Z">
              <w:rPr>
                <w:rStyle w:val="Hyperlink"/>
                <w:noProof/>
              </w:rPr>
            </w:rPrChange>
          </w:rPr>
          <w:delText>Process Chains</w:delText>
        </w:r>
        <w:r w:rsidDel="00991170">
          <w:rPr>
            <w:noProof/>
            <w:webHidden/>
          </w:rPr>
          <w:tab/>
          <w:delText>40</w:delText>
        </w:r>
      </w:del>
    </w:p>
    <w:p w14:paraId="168F53D9" w14:textId="24F8B5D8" w:rsidR="000206EE" w:rsidDel="00991170" w:rsidRDefault="000206EE">
      <w:pPr>
        <w:pStyle w:val="TOC3"/>
        <w:rPr>
          <w:del w:id="715" w:author="Author" w:date="2018-03-01T11:04:00Z"/>
          <w:rFonts w:asciiTheme="minorHAnsi" w:eastAsiaTheme="minorEastAsia" w:hAnsiTheme="minorHAnsi" w:cstheme="minorBidi"/>
          <w:noProof/>
          <w:sz w:val="22"/>
          <w:szCs w:val="22"/>
          <w:lang w:val="de-DE" w:eastAsia="de-DE"/>
        </w:rPr>
      </w:pPr>
      <w:del w:id="716" w:author="Author" w:date="2018-03-01T11:04:00Z">
        <w:r w:rsidRPr="0088313F" w:rsidDel="00991170">
          <w:rPr>
            <w:rPrChange w:id="717" w:author="Author" w:date="2018-02-05T14:09:00Z">
              <w:rPr>
                <w:rStyle w:val="Hyperlink"/>
                <w:noProof/>
              </w:rPr>
            </w:rPrChange>
          </w:rPr>
          <w:delText>5.2.1</w:delText>
        </w:r>
        <w:r w:rsidDel="00991170">
          <w:rPr>
            <w:rFonts w:asciiTheme="minorHAnsi" w:eastAsiaTheme="minorEastAsia" w:hAnsiTheme="minorHAnsi" w:cstheme="minorBidi"/>
            <w:noProof/>
            <w:sz w:val="22"/>
            <w:szCs w:val="22"/>
            <w:lang w:val="de-DE" w:eastAsia="de-DE"/>
          </w:rPr>
          <w:tab/>
        </w:r>
        <w:r w:rsidRPr="0088313F" w:rsidDel="00991170">
          <w:rPr>
            <w:rPrChange w:id="718" w:author="Author" w:date="2018-02-05T14:09:00Z">
              <w:rPr>
                <w:rStyle w:val="Hyperlink"/>
                <w:noProof/>
              </w:rPr>
            </w:rPrChange>
          </w:rPr>
          <w:delText>Preceding Processes</w:delText>
        </w:r>
        <w:r w:rsidDel="00991170">
          <w:rPr>
            <w:noProof/>
            <w:webHidden/>
          </w:rPr>
          <w:tab/>
          <w:delText>40</w:delText>
        </w:r>
      </w:del>
    </w:p>
    <w:p w14:paraId="13907138" w14:textId="31C99564" w:rsidR="000206EE" w:rsidDel="00991170" w:rsidRDefault="000206EE">
      <w:pPr>
        <w:pStyle w:val="TOC3"/>
        <w:rPr>
          <w:del w:id="719" w:author="Author" w:date="2018-03-01T11:04:00Z"/>
          <w:rFonts w:asciiTheme="minorHAnsi" w:eastAsiaTheme="minorEastAsia" w:hAnsiTheme="minorHAnsi" w:cstheme="minorBidi"/>
          <w:noProof/>
          <w:sz w:val="22"/>
          <w:szCs w:val="22"/>
          <w:lang w:val="de-DE" w:eastAsia="de-DE"/>
        </w:rPr>
      </w:pPr>
      <w:del w:id="720" w:author="Author" w:date="2018-03-01T11:04:00Z">
        <w:r w:rsidRPr="0088313F" w:rsidDel="00991170">
          <w:rPr>
            <w:rPrChange w:id="721" w:author="Author" w:date="2018-02-05T14:09:00Z">
              <w:rPr>
                <w:rStyle w:val="Hyperlink"/>
                <w:noProof/>
              </w:rPr>
            </w:rPrChange>
          </w:rPr>
          <w:delText>5.2.1</w:delText>
        </w:r>
        <w:r w:rsidDel="00991170">
          <w:rPr>
            <w:rFonts w:asciiTheme="minorHAnsi" w:eastAsiaTheme="minorEastAsia" w:hAnsiTheme="minorHAnsi" w:cstheme="minorBidi"/>
            <w:noProof/>
            <w:sz w:val="22"/>
            <w:szCs w:val="22"/>
            <w:lang w:val="de-DE" w:eastAsia="de-DE"/>
          </w:rPr>
          <w:tab/>
        </w:r>
        <w:r w:rsidRPr="0088313F" w:rsidDel="00991170">
          <w:rPr>
            <w:rPrChange w:id="722" w:author="Author" w:date="2018-02-05T14:09:00Z">
              <w:rPr>
                <w:rStyle w:val="Hyperlink"/>
                <w:noProof/>
              </w:rPr>
            </w:rPrChange>
          </w:rPr>
          <w:delText>Succeeding Processes</w:delText>
        </w:r>
        <w:r w:rsidDel="00991170">
          <w:rPr>
            <w:noProof/>
            <w:webHidden/>
          </w:rPr>
          <w:tab/>
          <w:delText>41</w:delText>
        </w:r>
      </w:del>
    </w:p>
    <w:p w14:paraId="3F4F2EBF" w14:textId="43660496" w:rsidR="00985A3A" w:rsidRPr="005838DE" w:rsidRDefault="00985A3A" w:rsidP="00985A3A">
      <w:pPr>
        <w:tabs>
          <w:tab w:val="right" w:leader="dot" w:pos="14317"/>
        </w:tabs>
      </w:pPr>
      <w:r w:rsidRPr="005838DE">
        <w:rPr>
          <w:rFonts w:ascii="BentonSans Bold" w:hAnsi="BentonSans Bold"/>
        </w:rPr>
        <w:fldChar w:fldCharType="end"/>
      </w:r>
    </w:p>
    <w:p w14:paraId="5BC13538" w14:textId="77777777" w:rsidR="00985A3A" w:rsidRPr="005838DE" w:rsidRDefault="00985A3A" w:rsidP="00985A3A"/>
    <w:p w14:paraId="1E238B66" w14:textId="77777777" w:rsidR="00985A3A" w:rsidRPr="005838DE" w:rsidRDefault="00985A3A" w:rsidP="00985A3A">
      <w:pPr>
        <w:sectPr w:rsidR="00985A3A" w:rsidRPr="005838DE" w:rsidSect="006672EB">
          <w:headerReference w:type="even" r:id="rId8"/>
          <w:headerReference w:type="default" r:id="rId9"/>
          <w:footerReference w:type="even" r:id="rId10"/>
          <w:footerReference w:type="default" r:id="rId11"/>
          <w:headerReference w:type="first" r:id="rId12"/>
          <w:footerReference w:type="first" r:id="rId13"/>
          <w:pgSz w:w="15842" w:h="12242" w:orient="landscape" w:code="1"/>
          <w:pgMar w:top="720" w:right="720" w:bottom="720" w:left="720" w:header="624" w:footer="362" w:gutter="0"/>
          <w:cols w:space="708"/>
          <w:titlePg/>
          <w:docGrid w:linePitch="360"/>
        </w:sectPr>
      </w:pPr>
    </w:p>
    <w:p w14:paraId="54A78AAA" w14:textId="77777777" w:rsidR="00985A3A" w:rsidRPr="005838DE" w:rsidRDefault="00985A3A" w:rsidP="00985A3A">
      <w:pPr>
        <w:pStyle w:val="SAPKeyblockTitle"/>
      </w:pPr>
      <w:r w:rsidRPr="005838DE">
        <w:lastRenderedPageBreak/>
        <w:t>Document History</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20" w:firstRow="1" w:lastRow="0" w:firstColumn="0" w:lastColumn="0" w:noHBand="0" w:noVBand="1"/>
      </w:tblPr>
      <w:tblGrid>
        <w:gridCol w:w="1725"/>
        <w:gridCol w:w="2383"/>
        <w:gridCol w:w="10178"/>
      </w:tblGrid>
      <w:tr w:rsidR="00985A3A" w:rsidRPr="005838DE" w14:paraId="4FADD144" w14:textId="77777777" w:rsidTr="00064E7D">
        <w:trPr>
          <w:tblHeader/>
        </w:trPr>
        <w:tc>
          <w:tcPr>
            <w:tcW w:w="1129"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3A7F87F4" w14:textId="77777777" w:rsidR="00985A3A" w:rsidRPr="005838DE" w:rsidRDefault="00985A3A" w:rsidP="00064E7D">
            <w:pPr>
              <w:keepNext/>
              <w:rPr>
                <w:b/>
                <w:color w:val="FFFFFF"/>
              </w:rPr>
            </w:pPr>
            <w:r w:rsidRPr="005838DE">
              <w:rPr>
                <w:b/>
                <w:color w:val="FFFFFF"/>
              </w:rPr>
              <w:t>Revision</w:t>
            </w:r>
          </w:p>
        </w:tc>
        <w:tc>
          <w:tcPr>
            <w:tcW w:w="1560"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498F8092" w14:textId="77777777" w:rsidR="00985A3A" w:rsidRPr="005838DE" w:rsidRDefault="00985A3A" w:rsidP="00064E7D">
            <w:pPr>
              <w:keepNext/>
              <w:rPr>
                <w:b/>
                <w:color w:val="FFFFFF"/>
              </w:rPr>
            </w:pPr>
            <w:r w:rsidRPr="005838DE">
              <w:rPr>
                <w:b/>
                <w:color w:val="FFFFFF"/>
              </w:rPr>
              <w:t>Change Date</w:t>
            </w:r>
          </w:p>
        </w:tc>
        <w:tc>
          <w:tcPr>
            <w:tcW w:w="6662"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21442E38" w14:textId="77777777" w:rsidR="00985A3A" w:rsidRPr="005838DE" w:rsidRDefault="00985A3A" w:rsidP="00064E7D">
            <w:pPr>
              <w:keepNext/>
              <w:rPr>
                <w:b/>
                <w:color w:val="FFFFFF"/>
              </w:rPr>
            </w:pPr>
            <w:r w:rsidRPr="005838DE">
              <w:rPr>
                <w:b/>
                <w:color w:val="FFFFFF"/>
              </w:rPr>
              <w:t>Description</w:t>
            </w:r>
          </w:p>
        </w:tc>
      </w:tr>
      <w:tr w:rsidR="00985A3A" w:rsidRPr="005838DE" w14:paraId="1F2F881F" w14:textId="77777777" w:rsidTr="00064E7D">
        <w:tc>
          <w:tcPr>
            <w:tcW w:w="1129" w:type="dxa"/>
            <w:shd w:val="clear" w:color="auto" w:fill="auto"/>
          </w:tcPr>
          <w:p w14:paraId="5A41FD03" w14:textId="77777777" w:rsidR="00985A3A" w:rsidRPr="005838DE" w:rsidRDefault="00985A3A" w:rsidP="006672EB"/>
        </w:tc>
        <w:tc>
          <w:tcPr>
            <w:tcW w:w="1560" w:type="dxa"/>
            <w:shd w:val="clear" w:color="auto" w:fill="auto"/>
          </w:tcPr>
          <w:p w14:paraId="309437BA" w14:textId="77777777" w:rsidR="00985A3A" w:rsidRPr="005838DE" w:rsidRDefault="00985A3A" w:rsidP="006672EB"/>
        </w:tc>
        <w:tc>
          <w:tcPr>
            <w:tcW w:w="6662" w:type="dxa"/>
            <w:shd w:val="clear" w:color="auto" w:fill="auto"/>
          </w:tcPr>
          <w:p w14:paraId="412ABA07" w14:textId="77777777" w:rsidR="00985A3A" w:rsidRPr="005838DE" w:rsidRDefault="00985A3A" w:rsidP="006672EB"/>
        </w:tc>
      </w:tr>
    </w:tbl>
    <w:p w14:paraId="7D85BE1D" w14:textId="77777777" w:rsidR="009A75D8" w:rsidRPr="005838DE" w:rsidRDefault="009A75D8">
      <w:pPr>
        <w:spacing w:before="0" w:after="160" w:line="259" w:lineRule="auto"/>
        <w:rPr>
          <w:rFonts w:ascii="BentonSans Bold" w:eastAsia="SimSun" w:hAnsi="BentonSans Bold"/>
          <w:bCs/>
          <w:color w:val="666666"/>
          <w:sz w:val="40"/>
          <w:szCs w:val="28"/>
        </w:rPr>
      </w:pPr>
      <w:bookmarkStart w:id="723" w:name="_&lt;Title_of_Chapter"/>
      <w:bookmarkStart w:id="724" w:name="_Toc386012203"/>
      <w:bookmarkStart w:id="725" w:name="_Toc401565097"/>
      <w:bookmarkEnd w:id="723"/>
    </w:p>
    <w:p w14:paraId="0EDB48DD" w14:textId="77777777" w:rsidR="009A75D8" w:rsidRPr="005838DE" w:rsidRDefault="009A75D8" w:rsidP="009A75D8">
      <w:pPr>
        <w:pStyle w:val="Heading1"/>
      </w:pPr>
      <w:bookmarkStart w:id="726" w:name="_Toc410685031"/>
      <w:bookmarkStart w:id="727" w:name="_Toc507665717"/>
      <w:r w:rsidRPr="005838DE">
        <w:lastRenderedPageBreak/>
        <w:t>Purpose</w:t>
      </w:r>
      <w:bookmarkEnd w:id="726"/>
      <w:bookmarkEnd w:id="727"/>
    </w:p>
    <w:p w14:paraId="0D86F02C" w14:textId="77777777" w:rsidR="009A75D8" w:rsidRPr="005838DE" w:rsidRDefault="009A75D8" w:rsidP="009A75D8">
      <w:pPr>
        <w:pStyle w:val="Heading2"/>
      </w:pPr>
      <w:bookmarkStart w:id="728" w:name="_Toc410685032"/>
      <w:bookmarkStart w:id="729" w:name="_Toc507665718"/>
      <w:r w:rsidRPr="005838DE">
        <w:t>Purpose of the Document</w:t>
      </w:r>
      <w:bookmarkEnd w:id="728"/>
      <w:bookmarkEnd w:id="729"/>
    </w:p>
    <w:p w14:paraId="0CB89012" w14:textId="77777777" w:rsidR="009A75D8" w:rsidRPr="005838DE" w:rsidRDefault="009A75D8" w:rsidP="009A75D8">
      <w:pPr>
        <w:rPr>
          <w:rFonts w:eastAsia="SimSun"/>
        </w:rPr>
      </w:pPr>
      <w:r w:rsidRPr="005838DE">
        <w:t xml:space="preserve">This document provides a detailed procedure for testing the scope item </w:t>
      </w:r>
      <w:r w:rsidR="00226A98" w:rsidRPr="005838DE">
        <w:rPr>
          <w:rStyle w:val="SAPTextReference"/>
        </w:rPr>
        <w:t>Record Working Time</w:t>
      </w:r>
      <w:r w:rsidRPr="005838DE">
        <w:t xml:space="preserve"> after solution deployment, reflecting the predefined scope of the solution. Each process step is covered in its own section, providing the system interactions (i.e. test steps) in a table view. Steps that are not in scope of the process but are needed for testing are marked accordingly (see column </w:t>
      </w:r>
      <w:r w:rsidRPr="000206EE">
        <w:rPr>
          <w:rStyle w:val="SAPEmphasis"/>
        </w:rPr>
        <w:t>Test Step</w:t>
      </w:r>
      <w:r w:rsidRPr="005838DE">
        <w:t>). Customer-project-specific steps must be added.</w:t>
      </w:r>
    </w:p>
    <w:p w14:paraId="1F7BABFA" w14:textId="7D1CDAA3" w:rsidR="009A75D8" w:rsidRPr="005838DE" w:rsidRDefault="009A75D8" w:rsidP="009A75D8">
      <w:commentRangeStart w:id="730"/>
      <w:r w:rsidRPr="0034098F">
        <w:rPr>
          <w:highlight w:val="yellow"/>
          <w:rPrChange w:id="731" w:author="Author" w:date="2018-03-05T13:22:00Z">
            <w:rPr/>
          </w:rPrChange>
        </w:rPr>
        <w:t xml:space="preserve">Note for the customer project team: Instructions for the customer project team are </w:t>
      </w:r>
      <w:r w:rsidR="000B5EA9" w:rsidRPr="0034098F">
        <w:rPr>
          <w:highlight w:val="yellow"/>
          <w:rPrChange w:id="732" w:author="Author" w:date="2018-03-05T13:22:00Z">
            <w:rPr/>
          </w:rPrChange>
        </w:rPr>
        <w:t xml:space="preserve">mentioned between brackets </w:t>
      </w:r>
      <w:r w:rsidRPr="0034098F">
        <w:rPr>
          <w:highlight w:val="yellow"/>
          <w:rPrChange w:id="733" w:author="Author" w:date="2018-03-05T13:22:00Z">
            <w:rPr/>
          </w:rPrChange>
        </w:rPr>
        <w:t>and should be removed before hand-over to project testers. The appendix is included for internal reference, in particular to support A2O, and should also be deleted before hand-over to the customer, unless deemed helpful to explain the larger context.</w:t>
      </w:r>
      <w:commentRangeEnd w:id="730"/>
      <w:r w:rsidR="0034098F">
        <w:rPr>
          <w:rStyle w:val="CommentReference"/>
        </w:rPr>
        <w:commentReference w:id="730"/>
      </w:r>
    </w:p>
    <w:p w14:paraId="66815A74" w14:textId="77777777" w:rsidR="009A75D8" w:rsidRPr="005838DE" w:rsidRDefault="009A75D8" w:rsidP="009A75D8">
      <w:pPr>
        <w:pStyle w:val="Heading2"/>
      </w:pPr>
      <w:bookmarkStart w:id="734" w:name="_Toc410685033"/>
      <w:bookmarkStart w:id="735" w:name="_Toc507665719"/>
      <w:r w:rsidRPr="005838DE">
        <w:t xml:space="preserve">Purpose of </w:t>
      </w:r>
      <w:bookmarkEnd w:id="734"/>
      <w:r w:rsidR="00226A98" w:rsidRPr="005838DE">
        <w:t>Record Working Time</w:t>
      </w:r>
      <w:bookmarkEnd w:id="735"/>
    </w:p>
    <w:p w14:paraId="0B77FCAB" w14:textId="709A0F76" w:rsidR="00D50882" w:rsidRPr="005838DE" w:rsidDel="00657460" w:rsidRDefault="00F26A4A" w:rsidP="006F51FD">
      <w:pPr>
        <w:pStyle w:val="SAPNoteHeading"/>
        <w:ind w:left="0"/>
        <w:rPr>
          <w:del w:id="736" w:author="Author" w:date="2018-03-05T09:22:00Z"/>
        </w:rPr>
      </w:pPr>
      <w:del w:id="737" w:author="Author" w:date="2018-03-05T09:22:00Z">
        <w:r w:rsidRPr="005838DE" w:rsidDel="00657460">
          <w:rPr>
            <w:noProof/>
            <w:lang w:val="de-DE" w:eastAsia="de-DE"/>
          </w:rPr>
          <w:drawing>
            <wp:inline distT="0" distB="0" distL="0" distR="0" wp14:anchorId="4A1E3B42" wp14:editId="04D42A59">
              <wp:extent cx="228600" cy="228600"/>
              <wp:effectExtent l="0" t="0" r="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50882" w:rsidRPr="005838DE" w:rsidDel="00657460">
          <w:delText> Caution</w:delText>
        </w:r>
      </w:del>
    </w:p>
    <w:p w14:paraId="48E698D3" w14:textId="3E2F3491" w:rsidR="00353779" w:rsidRPr="00C7779A" w:rsidRDefault="00D50882" w:rsidP="000206EE">
      <w:pPr>
        <w:pStyle w:val="NoteParagraph"/>
        <w:ind w:left="0"/>
        <w:rPr>
          <w:ins w:id="738" w:author="Author" w:date="2018-03-01T09:45:00Z"/>
          <w:strike/>
          <w:rPrChange w:id="739" w:author="Author" w:date="2018-03-01T09:54:00Z">
            <w:rPr>
              <w:ins w:id="740" w:author="Author" w:date="2018-03-01T09:45:00Z"/>
            </w:rPr>
          </w:rPrChange>
        </w:rPr>
      </w:pPr>
      <w:r w:rsidRPr="00C7779A">
        <w:rPr>
          <w:strike/>
          <w:highlight w:val="yellow"/>
          <w:rPrChange w:id="741" w:author="Author" w:date="2018-03-01T09:54:00Z">
            <w:rPr/>
          </w:rPrChange>
        </w:rPr>
        <w:t>The scope item described in this test script is relevant only in case your company has</w:t>
      </w:r>
      <w:r w:rsidR="00C8714B" w:rsidRPr="00C7779A">
        <w:rPr>
          <w:strike/>
          <w:highlight w:val="yellow"/>
          <w:rPrChange w:id="742" w:author="Author" w:date="2018-03-01T09:54:00Z">
            <w:rPr/>
          </w:rPrChange>
        </w:rPr>
        <w:t xml:space="preserve"> implemented</w:t>
      </w:r>
      <w:r w:rsidRPr="00C7779A">
        <w:rPr>
          <w:strike/>
          <w:highlight w:val="yellow"/>
          <w:rPrChange w:id="743" w:author="Author" w:date="2018-03-01T09:54:00Z">
            <w:rPr/>
          </w:rPrChange>
        </w:rPr>
        <w:t xml:space="preserve"> the </w:t>
      </w:r>
      <w:commentRangeStart w:id="744"/>
      <w:commentRangeStart w:id="745"/>
      <w:commentRangeStart w:id="746"/>
      <w:r w:rsidRPr="00C7779A">
        <w:rPr>
          <w:rStyle w:val="SAPEmphasis"/>
          <w:strike/>
          <w:highlight w:val="yellow"/>
          <w:rPrChange w:id="747" w:author="Author" w:date="2018-03-01T09:54:00Z">
            <w:rPr>
              <w:rStyle w:val="SAPEmphasis"/>
            </w:rPr>
          </w:rPrChange>
        </w:rPr>
        <w:t>Time Off</w:t>
      </w:r>
      <w:r w:rsidRPr="00C7779A">
        <w:rPr>
          <w:strike/>
          <w:highlight w:val="yellow"/>
          <w:rPrChange w:id="748" w:author="Author" w:date="2018-03-01T09:54:00Z">
            <w:rPr/>
          </w:rPrChange>
        </w:rPr>
        <w:t xml:space="preserve"> module </w:t>
      </w:r>
      <w:r w:rsidR="00C8714B" w:rsidRPr="00C7779A">
        <w:rPr>
          <w:strike/>
          <w:highlight w:val="yellow"/>
          <w:rPrChange w:id="749" w:author="Author" w:date="2018-03-01T09:54:00Z">
            <w:rPr/>
          </w:rPrChange>
        </w:rPr>
        <w:t xml:space="preserve">and additionally the </w:t>
      </w:r>
      <w:r w:rsidR="00C8714B" w:rsidRPr="00C7779A">
        <w:rPr>
          <w:rStyle w:val="SAPEmphasis"/>
          <w:strike/>
          <w:highlight w:val="yellow"/>
          <w:rPrChange w:id="750" w:author="Author" w:date="2018-03-01T09:54:00Z">
            <w:rPr>
              <w:rStyle w:val="SAPEmphasis"/>
            </w:rPr>
          </w:rPrChange>
        </w:rPr>
        <w:t>Payroll Time Sheet</w:t>
      </w:r>
      <w:r w:rsidR="00C8714B" w:rsidRPr="00C7779A">
        <w:rPr>
          <w:strike/>
          <w:highlight w:val="yellow"/>
          <w:rPrChange w:id="751" w:author="Author" w:date="2018-03-01T09:54:00Z">
            <w:rPr/>
          </w:rPrChange>
        </w:rPr>
        <w:t xml:space="preserve"> </w:t>
      </w:r>
      <w:commentRangeEnd w:id="744"/>
      <w:r w:rsidR="00D45FAA" w:rsidRPr="00C7779A">
        <w:rPr>
          <w:rStyle w:val="CommentReference"/>
          <w:strike/>
          <w:highlight w:val="yellow"/>
          <w:rPrChange w:id="752" w:author="Author" w:date="2018-03-01T09:54:00Z">
            <w:rPr>
              <w:rStyle w:val="CommentReference"/>
            </w:rPr>
          </w:rPrChange>
        </w:rPr>
        <w:commentReference w:id="744"/>
      </w:r>
      <w:commentRangeEnd w:id="745"/>
      <w:r w:rsidR="00373F15">
        <w:rPr>
          <w:rStyle w:val="CommentReference"/>
        </w:rPr>
        <w:commentReference w:id="745"/>
      </w:r>
      <w:commentRangeEnd w:id="746"/>
      <w:r w:rsidR="00657460">
        <w:rPr>
          <w:rStyle w:val="CommentReference"/>
        </w:rPr>
        <w:commentReference w:id="746"/>
      </w:r>
      <w:r w:rsidR="00C8714B" w:rsidRPr="00C7779A">
        <w:rPr>
          <w:strike/>
          <w:highlight w:val="yellow"/>
          <w:rPrChange w:id="753" w:author="Author" w:date="2018-03-01T09:54:00Z">
            <w:rPr/>
          </w:rPrChange>
        </w:rPr>
        <w:t xml:space="preserve">module from </w:t>
      </w:r>
      <w:r w:rsidR="00C8714B" w:rsidRPr="00C7779A">
        <w:rPr>
          <w:rStyle w:val="SAPEmphasis"/>
          <w:strike/>
          <w:highlight w:val="yellow"/>
          <w:rPrChange w:id="754" w:author="Author" w:date="2018-03-01T09:54:00Z">
            <w:rPr>
              <w:rStyle w:val="SAPEmphasis"/>
            </w:rPr>
          </w:rPrChange>
        </w:rPr>
        <w:t>Upgrade Center</w:t>
      </w:r>
      <w:r w:rsidR="00C8714B" w:rsidRPr="00C7779A">
        <w:rPr>
          <w:strike/>
          <w:highlight w:val="yellow"/>
          <w:rPrChange w:id="755" w:author="Author" w:date="2018-03-01T09:54:00Z">
            <w:rPr/>
          </w:rPrChange>
        </w:rPr>
        <w:t xml:space="preserve"> in the </w:t>
      </w:r>
      <w:r w:rsidR="00C8714B" w:rsidRPr="00C7779A">
        <w:rPr>
          <w:rStyle w:val="SAPEmphasis"/>
          <w:strike/>
          <w:highlight w:val="yellow"/>
          <w:rPrChange w:id="756" w:author="Author" w:date="2018-03-01T09:54:00Z">
            <w:rPr>
              <w:rStyle w:val="SAPEmphasis"/>
            </w:rPr>
          </w:rPrChange>
        </w:rPr>
        <w:t>SAP</w:t>
      </w:r>
      <w:r w:rsidR="00C8714B" w:rsidRPr="00C7779A">
        <w:rPr>
          <w:strike/>
          <w:highlight w:val="yellow"/>
          <w:rPrChange w:id="757" w:author="Author" w:date="2018-03-01T09:54:00Z">
            <w:rPr/>
          </w:rPrChange>
        </w:rPr>
        <w:t xml:space="preserve"> </w:t>
      </w:r>
      <w:r w:rsidR="00C8714B" w:rsidRPr="00C7779A">
        <w:rPr>
          <w:rStyle w:val="SAPEmphasis"/>
          <w:strike/>
          <w:highlight w:val="yellow"/>
          <w:rPrChange w:id="758" w:author="Author" w:date="2018-03-01T09:54:00Z">
            <w:rPr>
              <w:rStyle w:val="SAPEmphasis"/>
            </w:rPr>
          </w:rPrChange>
        </w:rPr>
        <w:t xml:space="preserve">SuccessFactors Employee Central Instance </w:t>
      </w:r>
      <w:r w:rsidR="00C8714B" w:rsidRPr="00C7779A">
        <w:rPr>
          <w:strike/>
          <w:highlight w:val="yellow"/>
          <w:rPrChange w:id="759" w:author="Author" w:date="2018-03-01T09:54:00Z">
            <w:rPr/>
          </w:rPrChange>
        </w:rPr>
        <w:t>has been implemented.</w:t>
      </w:r>
      <w:r w:rsidR="00C8714B" w:rsidRPr="00C7779A">
        <w:rPr>
          <w:strike/>
          <w:rPrChange w:id="760" w:author="Author" w:date="2018-03-01T09:54:00Z">
            <w:rPr/>
          </w:rPrChange>
        </w:rPr>
        <w:t xml:space="preserve"> </w:t>
      </w:r>
    </w:p>
    <w:p w14:paraId="34006290" w14:textId="410D41BE" w:rsidR="0086248E" w:rsidDel="009B11F2" w:rsidRDefault="0086248E" w:rsidP="000206EE">
      <w:pPr>
        <w:pStyle w:val="NoteParagraph"/>
        <w:ind w:left="0"/>
        <w:rPr>
          <w:ins w:id="761" w:author="Author" w:date="2018-02-28T15:09:00Z"/>
          <w:del w:id="762" w:author="Author" w:date="2018-03-01T09:54:00Z"/>
        </w:rPr>
      </w:pPr>
    </w:p>
    <w:p w14:paraId="4E096B91" w14:textId="024ED357" w:rsidR="00E82427" w:rsidRPr="000206EE" w:rsidDel="00E82427" w:rsidRDefault="00E82427" w:rsidP="000206EE">
      <w:pPr>
        <w:pStyle w:val="NoteParagraph"/>
        <w:ind w:left="0"/>
        <w:rPr>
          <w:del w:id="763" w:author="Author" w:date="2018-02-28T15:15:00Z"/>
          <w:strike/>
        </w:rPr>
      </w:pPr>
    </w:p>
    <w:p w14:paraId="19B18B61" w14:textId="6BEE72D8" w:rsidR="00C8714B" w:rsidRPr="005838DE" w:rsidDel="00E82427" w:rsidRDefault="00C8714B" w:rsidP="006F51FD">
      <w:pPr>
        <w:pStyle w:val="NoteParagraph"/>
        <w:ind w:left="0"/>
        <w:rPr>
          <w:del w:id="764" w:author="Author" w:date="2018-02-28T15:06:00Z"/>
        </w:rPr>
      </w:pPr>
      <w:commentRangeStart w:id="765"/>
      <w:del w:id="766" w:author="Author" w:date="2018-02-28T15:06:00Z">
        <w:r w:rsidRPr="000206EE" w:rsidDel="00E82427">
          <w:delText xml:space="preserve">In case your company has implemented the </w:delText>
        </w:r>
        <w:r w:rsidRPr="000206EE" w:rsidDel="00E82427">
          <w:rPr>
            <w:rStyle w:val="SAPEmphasis"/>
          </w:rPr>
          <w:delText>Time Off</w:delText>
        </w:r>
        <w:r w:rsidRPr="000206EE" w:rsidDel="00E82427">
          <w:delText xml:space="preserve"> module in the instance, but has not implemented the </w:delText>
        </w:r>
        <w:r w:rsidRPr="000206EE" w:rsidDel="00E82427">
          <w:rPr>
            <w:rStyle w:val="SAPEmphasis"/>
          </w:rPr>
          <w:delText>Payroll Time Sheet</w:delText>
        </w:r>
        <w:r w:rsidRPr="000206EE" w:rsidDel="00E82427">
          <w:delText xml:space="preserve"> module, you can skip this document.</w:delText>
        </w:r>
        <w:commentRangeEnd w:id="765"/>
        <w:r w:rsidR="00125512" w:rsidDel="00E82427">
          <w:rPr>
            <w:rStyle w:val="CommentReference"/>
          </w:rPr>
          <w:commentReference w:id="765"/>
        </w:r>
      </w:del>
    </w:p>
    <w:p w14:paraId="725C1602" w14:textId="77777777" w:rsidR="00552AA3" w:rsidRDefault="00C42EBE" w:rsidP="00552AA3">
      <w:pPr>
        <w:rPr>
          <w:ins w:id="767" w:author="Author" w:date="2018-02-28T15:29:00Z"/>
        </w:rPr>
      </w:pPr>
      <w:r w:rsidRPr="005838DE">
        <w:rPr>
          <w:iCs/>
        </w:rPr>
        <w:t xml:space="preserve">This document describes </w:t>
      </w:r>
      <w:r w:rsidRPr="005838DE">
        <w:t>the recording of working time</w:t>
      </w:r>
      <w:r w:rsidR="00FD1F02" w:rsidRPr="005838DE">
        <w:t xml:space="preserve">. The employee records his or her working time in time sheets. For each </w:t>
      </w:r>
      <w:r w:rsidR="00DF5F57" w:rsidRPr="005838DE">
        <w:t>workweek,</w:t>
      </w:r>
      <w:r w:rsidR="00FD1F02" w:rsidRPr="005838DE">
        <w:t xml:space="preserve"> a time sheet is provided. </w:t>
      </w:r>
      <w:r w:rsidR="00BB7EBE" w:rsidRPr="005838DE">
        <w:t xml:space="preserve">When time recording is completed for a week, the employee sends the appropriate time sheet to his or her line manager for approval. </w:t>
      </w:r>
      <w:ins w:id="768" w:author="Author" w:date="2018-02-28T15:29:00Z">
        <w:r w:rsidR="00552AA3" w:rsidRPr="00224EC9">
          <w:t xml:space="preserve">The time sheet calculates individual employee time valuation result entries, one for each relevant </w:t>
        </w:r>
        <w:r w:rsidR="00552AA3" w:rsidRPr="0049257F">
          <w:rPr>
            <w:i/>
          </w:rPr>
          <w:t>time pay type</w:t>
        </w:r>
        <w:r w:rsidR="00552AA3" w:rsidRPr="00224EC9">
          <w:t xml:space="preserve"> and collects them in a single time valuation result, that is relevant for payroll.</w:t>
        </w:r>
      </w:ins>
    </w:p>
    <w:p w14:paraId="3852CF67" w14:textId="59C7E707" w:rsidR="00BB7EBE" w:rsidRDefault="00BB7EBE" w:rsidP="00BB7EBE">
      <w:pPr>
        <w:rPr>
          <w:ins w:id="769" w:author="Author" w:date="2018-03-01T10:08:00Z"/>
        </w:rPr>
      </w:pPr>
    </w:p>
    <w:p w14:paraId="64F6CB3C" w14:textId="77777777" w:rsidR="00C7779A" w:rsidRPr="005838DE" w:rsidRDefault="00C7779A" w:rsidP="00BB7EBE"/>
    <w:p w14:paraId="71107660" w14:textId="4A56D37E" w:rsidR="00973772" w:rsidRPr="00EB5AC0" w:rsidRDefault="00696053" w:rsidP="00C42EBE">
      <w:pPr>
        <w:rPr>
          <w:ins w:id="770" w:author="Author" w:date="2018-01-31T09:34:00Z"/>
          <w:strike/>
          <w:highlight w:val="yellow"/>
          <w:rPrChange w:id="771" w:author="Author" w:date="2018-02-28T15:32:00Z">
            <w:rPr>
              <w:ins w:id="772" w:author="Author" w:date="2018-01-31T09:34:00Z"/>
            </w:rPr>
          </w:rPrChange>
        </w:rPr>
      </w:pPr>
      <w:r w:rsidRPr="00EB5AC0">
        <w:rPr>
          <w:strike/>
          <w:highlight w:val="yellow"/>
          <w:rPrChange w:id="773" w:author="Author" w:date="2018-02-28T15:32:00Z">
            <w:rPr/>
          </w:rPrChange>
        </w:rPr>
        <w:t xml:space="preserve">Depending on the </w:t>
      </w:r>
      <w:r w:rsidR="009F106F" w:rsidRPr="00EB5AC0">
        <w:rPr>
          <w:rStyle w:val="SAPEmphasis"/>
          <w:strike/>
          <w:highlight w:val="yellow"/>
          <w:rPrChange w:id="774" w:author="Author" w:date="2018-02-28T15:32:00Z">
            <w:rPr>
              <w:rStyle w:val="SAPEmphasis"/>
            </w:rPr>
          </w:rPrChange>
        </w:rPr>
        <w:t>Time Profile</w:t>
      </w:r>
      <w:r w:rsidR="009F106F" w:rsidRPr="00EB5AC0">
        <w:rPr>
          <w:strike/>
          <w:highlight w:val="yellow"/>
          <w:rPrChange w:id="775" w:author="Author" w:date="2018-02-28T15:32:00Z">
            <w:rPr/>
          </w:rPrChange>
        </w:rPr>
        <w:t xml:space="preserve"> and </w:t>
      </w:r>
      <w:r w:rsidRPr="00EB5AC0">
        <w:rPr>
          <w:rStyle w:val="SAPEmphasis"/>
          <w:strike/>
          <w:highlight w:val="yellow"/>
          <w:rPrChange w:id="776" w:author="Author" w:date="2018-02-28T15:32:00Z">
            <w:rPr>
              <w:rStyle w:val="SAPEmphasis"/>
            </w:rPr>
          </w:rPrChange>
        </w:rPr>
        <w:t>Time Recording Profile</w:t>
      </w:r>
      <w:r w:rsidRPr="00EB5AC0">
        <w:rPr>
          <w:strike/>
          <w:highlight w:val="yellow"/>
          <w:rPrChange w:id="777" w:author="Author" w:date="2018-02-28T15:32:00Z">
            <w:rPr/>
          </w:rPrChange>
        </w:rPr>
        <w:t xml:space="preserve"> maintained in the employee’s master data record, he or she </w:t>
      </w:r>
      <w:ins w:id="778" w:author="Author" w:date="2018-02-28T15:15:00Z">
        <w:r w:rsidR="00E82427" w:rsidRPr="00EB5AC0">
          <w:rPr>
            <w:strike/>
            <w:highlight w:val="yellow"/>
            <w:rPrChange w:id="779" w:author="Author" w:date="2018-02-28T15:32:00Z">
              <w:rPr/>
            </w:rPrChange>
          </w:rPr>
          <w:t xml:space="preserve">The employee </w:t>
        </w:r>
      </w:ins>
      <w:r w:rsidRPr="00EB5AC0">
        <w:rPr>
          <w:strike/>
          <w:highlight w:val="yellow"/>
          <w:rPrChange w:id="780" w:author="Author" w:date="2018-02-28T15:32:00Z">
            <w:rPr/>
          </w:rPrChange>
        </w:rPr>
        <w:t xml:space="preserve">can </w:t>
      </w:r>
      <w:r w:rsidR="00FB55C3" w:rsidRPr="00EB5AC0">
        <w:rPr>
          <w:strike/>
          <w:highlight w:val="yellow"/>
          <w:rPrChange w:id="781" w:author="Author" w:date="2018-02-28T15:32:00Z">
            <w:rPr/>
          </w:rPrChange>
        </w:rPr>
        <w:t xml:space="preserve">perform either </w:t>
      </w:r>
      <w:commentRangeStart w:id="782"/>
      <w:commentRangeStart w:id="783"/>
      <w:commentRangeStart w:id="784"/>
      <w:r w:rsidR="00FB55C3" w:rsidRPr="00EB5AC0">
        <w:rPr>
          <w:b/>
          <w:strike/>
          <w:highlight w:val="yellow"/>
          <w:rPrChange w:id="785" w:author="Author" w:date="2018-02-28T15:32:00Z">
            <w:rPr/>
          </w:rPrChange>
        </w:rPr>
        <w:t>positive recording</w:t>
      </w:r>
      <w:r w:rsidR="00634F8C" w:rsidRPr="00EB5AC0">
        <w:rPr>
          <w:strike/>
          <w:highlight w:val="yellow"/>
          <w:rPrChange w:id="786" w:author="Author" w:date="2018-02-28T15:32:00Z">
            <w:rPr/>
          </w:rPrChange>
        </w:rPr>
        <w:t xml:space="preserve"> </w:t>
      </w:r>
      <w:r w:rsidR="006E3DC3" w:rsidRPr="00EB5AC0">
        <w:rPr>
          <w:strike/>
          <w:highlight w:val="yellow"/>
          <w:rPrChange w:id="787" w:author="Author" w:date="2018-02-28T15:32:00Z">
            <w:rPr/>
          </w:rPrChange>
        </w:rPr>
        <w:t xml:space="preserve">or </w:t>
      </w:r>
      <w:r w:rsidR="006E3DC3" w:rsidRPr="00EB5AC0">
        <w:rPr>
          <w:b/>
          <w:strike/>
          <w:highlight w:val="yellow"/>
          <w:rPrChange w:id="788" w:author="Author" w:date="2018-02-28T15:32:00Z">
            <w:rPr/>
          </w:rPrChange>
        </w:rPr>
        <w:t>overtime recording</w:t>
      </w:r>
      <w:r w:rsidR="006E3DC3" w:rsidRPr="00EB5AC0">
        <w:rPr>
          <w:strike/>
          <w:highlight w:val="yellow"/>
          <w:rPrChange w:id="789" w:author="Author" w:date="2018-02-28T15:32:00Z">
            <w:rPr/>
          </w:rPrChange>
        </w:rPr>
        <w:t>.</w:t>
      </w:r>
      <w:commentRangeEnd w:id="782"/>
      <w:r w:rsidR="00D45FAA" w:rsidRPr="00EB5AC0">
        <w:rPr>
          <w:rStyle w:val="CommentReference"/>
          <w:strike/>
          <w:highlight w:val="yellow"/>
          <w:rPrChange w:id="790" w:author="Author" w:date="2018-02-28T15:32:00Z">
            <w:rPr>
              <w:rStyle w:val="CommentReference"/>
            </w:rPr>
          </w:rPrChange>
        </w:rPr>
        <w:commentReference w:id="782"/>
      </w:r>
      <w:commentRangeEnd w:id="783"/>
      <w:r w:rsidR="00373F15">
        <w:rPr>
          <w:rStyle w:val="CommentReference"/>
        </w:rPr>
        <w:commentReference w:id="783"/>
      </w:r>
      <w:commentRangeEnd w:id="784"/>
      <w:r w:rsidR="00657460">
        <w:rPr>
          <w:rStyle w:val="CommentReference"/>
        </w:rPr>
        <w:commentReference w:id="784"/>
      </w:r>
      <w:r w:rsidR="006E3DC3" w:rsidRPr="00EB5AC0">
        <w:rPr>
          <w:strike/>
          <w:highlight w:val="yellow"/>
          <w:rPrChange w:id="791" w:author="Author" w:date="2018-02-28T15:32:00Z">
            <w:rPr/>
          </w:rPrChange>
        </w:rPr>
        <w:t xml:space="preserve"> Positive recording means, that the employee </w:t>
      </w:r>
      <w:r w:rsidRPr="00EB5AC0">
        <w:rPr>
          <w:strike/>
          <w:highlight w:val="yellow"/>
          <w:rPrChange w:id="792" w:author="Author" w:date="2018-02-28T15:32:00Z">
            <w:rPr/>
          </w:rPrChange>
        </w:rPr>
        <w:t>record</w:t>
      </w:r>
      <w:r w:rsidR="006E3DC3" w:rsidRPr="00EB5AC0">
        <w:rPr>
          <w:strike/>
          <w:highlight w:val="yellow"/>
          <w:rPrChange w:id="793" w:author="Author" w:date="2018-02-28T15:32:00Z">
            <w:rPr/>
          </w:rPrChange>
        </w:rPr>
        <w:t>s</w:t>
      </w:r>
      <w:r w:rsidRPr="00EB5AC0">
        <w:rPr>
          <w:strike/>
          <w:highlight w:val="yellow"/>
          <w:rPrChange w:id="794" w:author="Author" w:date="2018-02-28T15:32:00Z">
            <w:rPr/>
          </w:rPrChange>
        </w:rPr>
        <w:t xml:space="preserve"> </w:t>
      </w:r>
      <w:r w:rsidR="006E3DC3" w:rsidRPr="00EB5AC0">
        <w:rPr>
          <w:strike/>
          <w:highlight w:val="yellow"/>
          <w:rPrChange w:id="795" w:author="Author" w:date="2018-02-28T15:32:00Z">
            <w:rPr/>
          </w:rPrChange>
        </w:rPr>
        <w:t>all the</w:t>
      </w:r>
      <w:r w:rsidR="009F106F" w:rsidRPr="00EB5AC0">
        <w:rPr>
          <w:strike/>
          <w:highlight w:val="yellow"/>
          <w:rPrChange w:id="796" w:author="Author" w:date="2018-02-28T15:32:00Z">
            <w:rPr/>
          </w:rPrChange>
        </w:rPr>
        <w:t xml:space="preserve"> attendance time</w:t>
      </w:r>
      <w:r w:rsidR="006E3DC3" w:rsidRPr="00EB5AC0">
        <w:rPr>
          <w:strike/>
          <w:highlight w:val="yellow"/>
          <w:rPrChange w:id="797" w:author="Author" w:date="2018-02-28T15:32:00Z">
            <w:rPr/>
          </w:rPrChange>
        </w:rPr>
        <w:t>,</w:t>
      </w:r>
      <w:r w:rsidR="009F106F" w:rsidRPr="00EB5AC0">
        <w:rPr>
          <w:strike/>
          <w:highlight w:val="yellow"/>
          <w:rPrChange w:id="798" w:author="Author" w:date="2018-02-28T15:32:00Z">
            <w:rPr/>
          </w:rPrChange>
        </w:rPr>
        <w:t xml:space="preserve"> </w:t>
      </w:r>
      <w:r w:rsidR="006E3DC3" w:rsidRPr="00EB5AC0">
        <w:rPr>
          <w:strike/>
          <w:highlight w:val="yellow"/>
          <w:rPrChange w:id="799" w:author="Author" w:date="2018-02-28T15:32:00Z">
            <w:rPr/>
          </w:rPrChange>
        </w:rPr>
        <w:t>as well as overtime, plus on-call time and allowances, if appropriate.</w:t>
      </w:r>
      <w:r w:rsidR="009F106F" w:rsidRPr="00EB5AC0">
        <w:rPr>
          <w:strike/>
          <w:highlight w:val="yellow"/>
          <w:rPrChange w:id="800" w:author="Author" w:date="2018-02-28T15:32:00Z">
            <w:rPr/>
          </w:rPrChange>
        </w:rPr>
        <w:t xml:space="preserve"> </w:t>
      </w:r>
      <w:r w:rsidR="006E3DC3" w:rsidRPr="00EB5AC0">
        <w:rPr>
          <w:strike/>
          <w:highlight w:val="yellow"/>
          <w:rPrChange w:id="801" w:author="Author" w:date="2018-02-28T15:32:00Z">
            <w:rPr/>
          </w:rPrChange>
        </w:rPr>
        <w:t>O</w:t>
      </w:r>
      <w:r w:rsidR="009F106F" w:rsidRPr="00EB5AC0">
        <w:rPr>
          <w:strike/>
          <w:highlight w:val="yellow"/>
          <w:rPrChange w:id="802" w:author="Author" w:date="2018-02-28T15:32:00Z">
            <w:rPr/>
          </w:rPrChange>
        </w:rPr>
        <w:t>vertime</w:t>
      </w:r>
      <w:r w:rsidR="00FB55C3" w:rsidRPr="00EB5AC0">
        <w:rPr>
          <w:strike/>
          <w:highlight w:val="yellow"/>
          <w:rPrChange w:id="803" w:author="Author" w:date="2018-02-28T15:32:00Z">
            <w:rPr/>
          </w:rPrChange>
        </w:rPr>
        <w:t xml:space="preserve"> recording</w:t>
      </w:r>
      <w:r w:rsidR="006E3DC3" w:rsidRPr="00EB5AC0">
        <w:rPr>
          <w:strike/>
          <w:highlight w:val="yellow"/>
          <w:rPrChange w:id="804" w:author="Author" w:date="2018-02-28T15:32:00Z">
            <w:rPr/>
          </w:rPrChange>
        </w:rPr>
        <w:t xml:space="preserve"> means, that the employee records only the time he/she worked in addition to the planned working time, plus on-call time and allowances, if appropriate</w:t>
      </w:r>
      <w:r w:rsidRPr="00EB5AC0">
        <w:rPr>
          <w:strike/>
          <w:highlight w:val="yellow"/>
          <w:rPrChange w:id="805" w:author="Author" w:date="2018-02-28T15:32:00Z">
            <w:rPr/>
          </w:rPrChange>
        </w:rPr>
        <w:t xml:space="preserve">. </w:t>
      </w:r>
    </w:p>
    <w:p w14:paraId="4E946E3C" w14:textId="77777777" w:rsidR="00552AA3" w:rsidRPr="00EB5AC0" w:rsidRDefault="00552AA3" w:rsidP="00552AA3">
      <w:pPr>
        <w:rPr>
          <w:ins w:id="806" w:author="Author" w:date="2018-02-28T15:29:00Z"/>
          <w:strike/>
          <w:rPrChange w:id="807" w:author="Author" w:date="2018-02-28T15:32:00Z">
            <w:rPr>
              <w:ins w:id="808" w:author="Author" w:date="2018-02-28T15:29:00Z"/>
            </w:rPr>
          </w:rPrChange>
        </w:rPr>
      </w:pPr>
      <w:ins w:id="809" w:author="Author" w:date="2018-02-28T15:29:00Z">
        <w:r w:rsidRPr="00EB5AC0">
          <w:rPr>
            <w:strike/>
            <w:highlight w:val="yellow"/>
            <w:rPrChange w:id="810" w:author="Author" w:date="2018-02-28T15:32:00Z">
              <w:rPr/>
            </w:rPrChange>
          </w:rPr>
          <w:sym w:font="Wingdings" w:char="F0E0"/>
        </w:r>
      </w:ins>
    </w:p>
    <w:p w14:paraId="005B186C" w14:textId="19E26BAF" w:rsidR="009746E5" w:rsidRPr="00C7779A" w:rsidRDefault="00552AA3" w:rsidP="00E109FC">
      <w:pPr>
        <w:rPr>
          <w:ins w:id="811" w:author="Author" w:date="2018-02-28T15:24:00Z"/>
          <w:strike/>
          <w:highlight w:val="yellow"/>
        </w:rPr>
      </w:pPr>
      <w:ins w:id="812" w:author="Author" w:date="2018-02-28T15:30:00Z">
        <w:r w:rsidRPr="00C7779A">
          <w:rPr>
            <w:b/>
            <w:highlight w:val="yellow"/>
            <w:rPrChange w:id="813" w:author="Author" w:date="2018-03-01T10:08:00Z">
              <w:rPr/>
            </w:rPrChange>
          </w:rPr>
          <w:t>Positive or Overtime Recording:</w:t>
        </w:r>
        <w:r w:rsidRPr="00C7779A">
          <w:rPr>
            <w:highlight w:val="yellow"/>
            <w:rPrChange w:id="814" w:author="Author" w:date="2018-03-01T10:08:00Z">
              <w:rPr/>
            </w:rPrChange>
          </w:rPr>
          <w:t xml:space="preserve"> </w:t>
        </w:r>
        <w:r w:rsidRPr="00C7779A">
          <w:rPr>
            <w:highlight w:val="yellow"/>
          </w:rPr>
          <w:t>The employee</w:t>
        </w:r>
        <w:r w:rsidRPr="00C7779A">
          <w:rPr>
            <w:highlight w:val="yellow"/>
            <w:rPrChange w:id="815" w:author="Author" w:date="2018-03-01T10:08:00Z">
              <w:rPr/>
            </w:rPrChange>
          </w:rPr>
          <w:t xml:space="preserve"> can perform either </w:t>
        </w:r>
        <w:r w:rsidRPr="00C7779A">
          <w:rPr>
            <w:highlight w:val="yellow"/>
            <w:rPrChange w:id="816" w:author="Author" w:date="2018-03-01T10:08:00Z">
              <w:rPr>
                <w:b/>
              </w:rPr>
            </w:rPrChange>
          </w:rPr>
          <w:t>positive recording</w:t>
        </w:r>
        <w:r w:rsidRPr="00C7779A">
          <w:rPr>
            <w:highlight w:val="yellow"/>
            <w:rPrChange w:id="817" w:author="Author" w:date="2018-03-01T10:08:00Z">
              <w:rPr/>
            </w:rPrChange>
          </w:rPr>
          <w:t xml:space="preserve"> or </w:t>
        </w:r>
        <w:r w:rsidRPr="00C7779A">
          <w:rPr>
            <w:highlight w:val="yellow"/>
            <w:rPrChange w:id="818" w:author="Author" w:date="2018-03-01T10:08:00Z">
              <w:rPr>
                <w:b/>
              </w:rPr>
            </w:rPrChange>
          </w:rPr>
          <w:t>overtime recording</w:t>
        </w:r>
        <w:r w:rsidRPr="00C7779A">
          <w:rPr>
            <w:highlight w:val="yellow"/>
            <w:rPrChange w:id="819" w:author="Author" w:date="2018-03-01T10:08:00Z">
              <w:rPr/>
            </w:rPrChange>
          </w:rPr>
          <w:t>. Positive recording means, that the employee records all the attendance time, as well as overtime, plus on-call time and allowances, if appropriate. Overtime recording means, that the employee records only the time he/she worked in addition to the planned working time, plus on-call time and allowances, if appropriate.</w:t>
        </w:r>
      </w:ins>
      <w:ins w:id="820" w:author="Author" w:date="2018-03-01T10:04:00Z">
        <w:r w:rsidR="00C7779A" w:rsidRPr="00C7779A">
          <w:rPr>
            <w:highlight w:val="yellow"/>
            <w:rPrChange w:id="821" w:author="Author" w:date="2018-03-01T10:08:00Z">
              <w:rPr/>
            </w:rPrChange>
          </w:rPr>
          <w:t xml:space="preserve"> A special form of positive recording is the option to record </w:t>
        </w:r>
        <w:r w:rsidR="00C7779A" w:rsidRPr="00C7779A">
          <w:rPr>
            <w:i/>
            <w:highlight w:val="yellow"/>
            <w:rPrChange w:id="822" w:author="Author" w:date="2018-03-01T10:08:00Z">
              <w:rPr/>
            </w:rPrChange>
          </w:rPr>
          <w:t>working time only</w:t>
        </w:r>
        <w:r w:rsidR="00C7779A" w:rsidRPr="00C7779A">
          <w:rPr>
            <w:highlight w:val="yellow"/>
            <w:rPrChange w:id="823" w:author="Author" w:date="2018-03-01T10:08:00Z">
              <w:rPr/>
            </w:rPrChange>
          </w:rPr>
          <w:t xml:space="preserve"> which is an option for </w:t>
        </w:r>
      </w:ins>
      <w:ins w:id="824" w:author="Author" w:date="2018-03-01T10:07:00Z">
        <w:r w:rsidR="00C7779A" w:rsidRPr="00C7779A">
          <w:rPr>
            <w:highlight w:val="yellow"/>
            <w:rPrChange w:id="825" w:author="Author" w:date="2018-03-01T10:08:00Z">
              <w:rPr/>
            </w:rPrChange>
          </w:rPr>
          <w:t>hourly wage earners.</w:t>
        </w:r>
      </w:ins>
    </w:p>
    <w:p w14:paraId="0B33C6BD" w14:textId="1198C0E4" w:rsidR="009746E5" w:rsidRDefault="009746E5" w:rsidP="00E109FC">
      <w:pPr>
        <w:rPr>
          <w:ins w:id="826" w:author="Author" w:date="2018-02-28T15:24:00Z"/>
          <w:strike/>
          <w:highlight w:val="yellow"/>
        </w:rPr>
      </w:pPr>
    </w:p>
    <w:p w14:paraId="2C2C9504" w14:textId="77777777" w:rsidR="009746E5" w:rsidRDefault="009746E5" w:rsidP="00E109FC">
      <w:pPr>
        <w:rPr>
          <w:ins w:id="827" w:author="Author" w:date="2018-02-28T15:23:00Z"/>
          <w:strike/>
          <w:highlight w:val="yellow"/>
        </w:rPr>
      </w:pPr>
    </w:p>
    <w:p w14:paraId="7F4126E5" w14:textId="39FED5C1" w:rsidR="00E109FC" w:rsidRPr="00EB5AC0" w:rsidRDefault="00E109FC" w:rsidP="00E109FC">
      <w:pPr>
        <w:rPr>
          <w:ins w:id="828" w:author="Author" w:date="2018-02-28T15:23:00Z"/>
          <w:strike/>
          <w:highlight w:val="yellow"/>
          <w:rPrChange w:id="829" w:author="Author" w:date="2018-02-28T15:31:00Z">
            <w:rPr>
              <w:ins w:id="830" w:author="Author" w:date="2018-02-28T15:23:00Z"/>
            </w:rPr>
          </w:rPrChange>
        </w:rPr>
      </w:pPr>
      <w:moveToRangeStart w:id="831" w:author="Author" w:date="2018-01-31T09:34:00Z" w:name="move505154621"/>
      <w:commentRangeStart w:id="832"/>
      <w:moveTo w:id="833" w:author="Author" w:date="2018-01-31T09:34:00Z">
        <w:r w:rsidRPr="00EB5AC0">
          <w:rPr>
            <w:strike/>
            <w:highlight w:val="yellow"/>
            <w:rPrChange w:id="834" w:author="Author" w:date="2018-02-28T15:31:00Z">
              <w:rPr/>
            </w:rPrChange>
          </w:rPr>
          <w:t xml:space="preserve">Depending on the </w:t>
        </w:r>
        <w:r w:rsidRPr="00EB5AC0">
          <w:rPr>
            <w:rStyle w:val="SAPEmphasis"/>
            <w:strike/>
            <w:highlight w:val="yellow"/>
            <w:rPrChange w:id="835" w:author="Author" w:date="2018-02-28T15:31:00Z">
              <w:rPr>
                <w:rStyle w:val="SAPEmphasis"/>
              </w:rPr>
            </w:rPrChange>
          </w:rPr>
          <w:t>Time Recording Variant</w:t>
        </w:r>
        <w:r w:rsidRPr="00EB5AC0">
          <w:rPr>
            <w:strike/>
            <w:highlight w:val="yellow"/>
            <w:rPrChange w:id="836" w:author="Author" w:date="2018-02-28T15:31:00Z">
              <w:rPr/>
            </w:rPrChange>
          </w:rPr>
          <w:t xml:space="preserve"> implemented at your company, the </w:t>
        </w:r>
      </w:moveTo>
      <w:ins w:id="837" w:author="Author" w:date="2018-02-28T15:17:00Z">
        <w:r w:rsidR="009746E5" w:rsidRPr="00EB5AC0">
          <w:rPr>
            <w:strike/>
            <w:highlight w:val="yellow"/>
            <w:rPrChange w:id="838" w:author="Author" w:date="2018-02-28T15:31:00Z">
              <w:rPr/>
            </w:rPrChange>
          </w:rPr>
          <w:t xml:space="preserve">The </w:t>
        </w:r>
      </w:ins>
      <w:moveTo w:id="839" w:author="Author" w:date="2018-01-31T09:34:00Z">
        <w:r w:rsidRPr="00EB5AC0">
          <w:rPr>
            <w:strike/>
            <w:highlight w:val="yellow"/>
            <w:rPrChange w:id="840" w:author="Author" w:date="2018-02-28T15:31:00Z">
              <w:rPr/>
            </w:rPrChange>
          </w:rPr>
          <w:t xml:space="preserve">employee can perform either a </w:t>
        </w:r>
        <w:r w:rsidRPr="00EB5AC0">
          <w:rPr>
            <w:b/>
            <w:strike/>
            <w:highlight w:val="yellow"/>
            <w:rPrChange w:id="841" w:author="Author" w:date="2018-02-28T15:31:00Z">
              <w:rPr/>
            </w:rPrChange>
          </w:rPr>
          <w:t>duration-based</w:t>
        </w:r>
        <w:r w:rsidRPr="00EB5AC0">
          <w:rPr>
            <w:strike/>
            <w:highlight w:val="yellow"/>
            <w:rPrChange w:id="842" w:author="Author" w:date="2018-02-28T15:31:00Z">
              <w:rPr/>
            </w:rPrChange>
          </w:rPr>
          <w:t xml:space="preserve"> time recording or a </w:t>
        </w:r>
        <w:r w:rsidRPr="00EB5AC0">
          <w:rPr>
            <w:b/>
            <w:strike/>
            <w:highlight w:val="yellow"/>
            <w:rPrChange w:id="843" w:author="Author" w:date="2018-02-28T15:31:00Z">
              <w:rPr/>
            </w:rPrChange>
          </w:rPr>
          <w:t>clock-time-based</w:t>
        </w:r>
        <w:r w:rsidRPr="00EB5AC0">
          <w:rPr>
            <w:strike/>
            <w:highlight w:val="yellow"/>
            <w:rPrChange w:id="844" w:author="Author" w:date="2018-02-28T15:31:00Z">
              <w:rPr/>
            </w:rPrChange>
          </w:rPr>
          <w:t xml:space="preserve"> time recording. The time sheet calculates individual employee time valuation result entries, one for each relevant </w:t>
        </w:r>
        <w:del w:id="845" w:author="Author" w:date="2018-02-08T15:04:00Z">
          <w:r w:rsidRPr="00EB5AC0" w:rsidDel="00134B77">
            <w:rPr>
              <w:i/>
              <w:strike/>
              <w:highlight w:val="yellow"/>
              <w:rPrChange w:id="846" w:author="Author" w:date="2018-02-28T15:31:00Z">
                <w:rPr/>
              </w:rPrChange>
            </w:rPr>
            <w:delText>'</w:delText>
          </w:r>
        </w:del>
        <w:r w:rsidRPr="00EB5AC0">
          <w:rPr>
            <w:i/>
            <w:strike/>
            <w:highlight w:val="yellow"/>
            <w:rPrChange w:id="847" w:author="Author" w:date="2018-02-28T15:31:00Z">
              <w:rPr/>
            </w:rPrChange>
          </w:rPr>
          <w:t>time pay type</w:t>
        </w:r>
        <w:del w:id="848" w:author="Author" w:date="2018-02-08T15:04:00Z">
          <w:r w:rsidRPr="00EB5AC0" w:rsidDel="00134B77">
            <w:rPr>
              <w:i/>
              <w:strike/>
              <w:highlight w:val="yellow"/>
              <w:rPrChange w:id="849" w:author="Author" w:date="2018-02-28T15:31:00Z">
                <w:rPr/>
              </w:rPrChange>
            </w:rPr>
            <w:delText>'</w:delText>
          </w:r>
        </w:del>
        <w:r w:rsidRPr="00EB5AC0">
          <w:rPr>
            <w:strike/>
            <w:highlight w:val="yellow"/>
            <w:rPrChange w:id="850" w:author="Author" w:date="2018-02-28T15:31:00Z">
              <w:rPr/>
            </w:rPrChange>
          </w:rPr>
          <w:t xml:space="preserve"> and collects them in a single time valuation result, that is relevant for payroll.</w:t>
        </w:r>
      </w:moveTo>
    </w:p>
    <w:p w14:paraId="3F4DD9E1" w14:textId="0F2BC217" w:rsidR="009746E5" w:rsidRPr="00EB5AC0" w:rsidRDefault="009746E5" w:rsidP="00E109FC">
      <w:pPr>
        <w:rPr>
          <w:ins w:id="851" w:author="Author" w:date="2018-02-28T15:24:00Z"/>
          <w:strike/>
          <w:rPrChange w:id="852" w:author="Author" w:date="2018-02-28T15:31:00Z">
            <w:rPr>
              <w:ins w:id="853" w:author="Author" w:date="2018-02-28T15:24:00Z"/>
            </w:rPr>
          </w:rPrChange>
        </w:rPr>
      </w:pPr>
      <w:ins w:id="854" w:author="Author" w:date="2018-02-28T15:24:00Z">
        <w:r w:rsidRPr="00EB5AC0">
          <w:rPr>
            <w:strike/>
            <w:highlight w:val="yellow"/>
            <w:rPrChange w:id="855" w:author="Author" w:date="2018-02-28T15:31:00Z">
              <w:rPr/>
            </w:rPrChange>
          </w:rPr>
          <w:sym w:font="Wingdings" w:char="F0E0"/>
        </w:r>
      </w:ins>
    </w:p>
    <w:p w14:paraId="497BE32C" w14:textId="1C519C2F" w:rsidR="009746E5" w:rsidRDefault="009746E5" w:rsidP="009746E5">
      <w:pPr>
        <w:rPr>
          <w:ins w:id="856" w:author="Author" w:date="2018-02-28T15:26:00Z"/>
        </w:rPr>
      </w:pPr>
      <w:ins w:id="857" w:author="Author" w:date="2018-02-28T15:24:00Z">
        <w:r w:rsidRPr="00C7779A">
          <w:rPr>
            <w:b/>
            <w:highlight w:val="yellow"/>
            <w:rPrChange w:id="858" w:author="Author" w:date="2018-03-01T10:08:00Z">
              <w:rPr/>
            </w:rPrChange>
          </w:rPr>
          <w:t>Duration- or Clocktime-based time recording:</w:t>
        </w:r>
        <w:r w:rsidRPr="00C7779A">
          <w:rPr>
            <w:highlight w:val="yellow"/>
            <w:rPrChange w:id="859" w:author="Author" w:date="2018-03-01T10:08:00Z">
              <w:rPr/>
            </w:rPrChange>
          </w:rPr>
          <w:t xml:space="preserve"> </w:t>
        </w:r>
        <w:r w:rsidRPr="00C7779A">
          <w:rPr>
            <w:highlight w:val="yellow"/>
          </w:rPr>
          <w:t>The</w:t>
        </w:r>
        <w:r w:rsidRPr="00C7779A">
          <w:rPr>
            <w:highlight w:val="yellow"/>
            <w:rPrChange w:id="860" w:author="Author" w:date="2018-03-01T10:08:00Z">
              <w:rPr/>
            </w:rPrChange>
          </w:rPr>
          <w:t xml:space="preserve"> employee can perform either a </w:t>
        </w:r>
        <w:r w:rsidRPr="00C7779A">
          <w:rPr>
            <w:highlight w:val="yellow"/>
            <w:rPrChange w:id="861" w:author="Author" w:date="2018-03-01T10:08:00Z">
              <w:rPr>
                <w:b/>
              </w:rPr>
            </w:rPrChange>
          </w:rPr>
          <w:t>duration-based</w:t>
        </w:r>
        <w:r w:rsidRPr="00C7779A">
          <w:rPr>
            <w:highlight w:val="yellow"/>
            <w:rPrChange w:id="862" w:author="Author" w:date="2018-03-01T10:08:00Z">
              <w:rPr/>
            </w:rPrChange>
          </w:rPr>
          <w:t xml:space="preserve"> time recording or a </w:t>
        </w:r>
        <w:r w:rsidRPr="00C7779A">
          <w:rPr>
            <w:highlight w:val="yellow"/>
            <w:rPrChange w:id="863" w:author="Author" w:date="2018-03-01T10:08:00Z">
              <w:rPr>
                <w:b/>
              </w:rPr>
            </w:rPrChange>
          </w:rPr>
          <w:t>clock-time-based</w:t>
        </w:r>
        <w:r w:rsidRPr="00C7779A">
          <w:rPr>
            <w:highlight w:val="yellow"/>
            <w:rPrChange w:id="864" w:author="Author" w:date="2018-03-01T10:08:00Z">
              <w:rPr/>
            </w:rPrChange>
          </w:rPr>
          <w:t xml:space="preserve"> time recording. </w:t>
        </w:r>
      </w:ins>
      <w:ins w:id="865" w:author="Author" w:date="2018-02-28T15:26:00Z">
        <w:r w:rsidRPr="00C7779A">
          <w:rPr>
            <w:highlight w:val="yellow"/>
            <w:rPrChange w:id="866" w:author="Author" w:date="2018-03-01T10:08:00Z">
              <w:rPr/>
            </w:rPrChange>
          </w:rPr>
          <w:t xml:space="preserve">Duration-based time recording means </w:t>
        </w:r>
        <w:r w:rsidR="00552AA3" w:rsidRPr="00C7779A">
          <w:rPr>
            <w:highlight w:val="yellow"/>
            <w:rPrChange w:id="867" w:author="Author" w:date="2018-03-01T10:08:00Z">
              <w:rPr/>
            </w:rPrChange>
          </w:rPr>
          <w:t xml:space="preserve">the employee enters the duration he or she worked, e.g. </w:t>
        </w:r>
      </w:ins>
      <w:ins w:id="868" w:author="Author" w:date="2018-02-28T15:27:00Z">
        <w:r w:rsidR="00552AA3" w:rsidRPr="00C7779A">
          <w:rPr>
            <w:highlight w:val="yellow"/>
            <w:rPrChange w:id="869" w:author="Author" w:date="2018-03-01T10:08:00Z">
              <w:rPr/>
            </w:rPrChange>
          </w:rPr>
          <w:t xml:space="preserve">8 hours. Clock-time-based time recording means the employee enters the start and end time he or she worked, e.g. </w:t>
        </w:r>
      </w:ins>
      <w:ins w:id="870" w:author="Author" w:date="2018-02-28T15:28:00Z">
        <w:r w:rsidR="00552AA3" w:rsidRPr="00C7779A">
          <w:rPr>
            <w:highlight w:val="yellow"/>
            <w:rPrChange w:id="871" w:author="Author" w:date="2018-03-01T10:08:00Z">
              <w:rPr/>
            </w:rPrChange>
          </w:rPr>
          <w:t>8am until 4pm.</w:t>
        </w:r>
      </w:ins>
      <w:commentRangeEnd w:id="832"/>
      <w:r w:rsidR="00C7779A">
        <w:rPr>
          <w:rStyle w:val="CommentReference"/>
        </w:rPr>
        <w:commentReference w:id="832"/>
      </w:r>
    </w:p>
    <w:p w14:paraId="1CC1B244" w14:textId="77777777" w:rsidR="009746E5" w:rsidRPr="00224EC9" w:rsidRDefault="009746E5" w:rsidP="00E109FC">
      <w:pPr>
        <w:rPr>
          <w:moveTo w:id="872" w:author="Author" w:date="2018-01-31T09:34:00Z"/>
        </w:rPr>
      </w:pPr>
    </w:p>
    <w:moveToRangeEnd w:id="831"/>
    <w:p w14:paraId="5EECC8AB" w14:textId="124EBA1F" w:rsidR="00E109FC" w:rsidRPr="009C1728" w:rsidDel="00E109FC" w:rsidRDefault="00E109FC" w:rsidP="00C42EBE">
      <w:pPr>
        <w:rPr>
          <w:del w:id="873" w:author="Author" w:date="2018-01-31T09:34:00Z"/>
          <w:strike/>
          <w:rPrChange w:id="874" w:author="Author" w:date="2018-02-08T15:06:00Z">
            <w:rPr>
              <w:del w:id="875" w:author="Author" w:date="2018-01-31T09:34:00Z"/>
            </w:rPr>
          </w:rPrChange>
        </w:rPr>
      </w:pPr>
    </w:p>
    <w:p w14:paraId="75797A9E" w14:textId="611DDCF8" w:rsidR="008F1BE0" w:rsidRPr="009C1728" w:rsidDel="009746E5" w:rsidRDefault="008F1BE0" w:rsidP="008F1BE0">
      <w:pPr>
        <w:rPr>
          <w:del w:id="876" w:author="Author" w:date="2018-02-28T15:23:00Z"/>
          <w:strike/>
          <w:rPrChange w:id="877" w:author="Author" w:date="2018-02-08T15:06:00Z">
            <w:rPr>
              <w:del w:id="878" w:author="Author" w:date="2018-02-28T15:23:00Z"/>
            </w:rPr>
          </w:rPrChange>
        </w:rPr>
      </w:pPr>
      <w:del w:id="879" w:author="Author" w:date="2018-02-28T15:23:00Z">
        <w:r w:rsidRPr="009C1728" w:rsidDel="009746E5">
          <w:rPr>
            <w:strike/>
            <w:highlight w:val="yellow"/>
            <w:rPrChange w:id="880" w:author="Author" w:date="2018-02-08T15:06:00Z">
              <w:rPr/>
            </w:rPrChange>
          </w:rPr>
          <w:delText xml:space="preserve">Depending on the </w:delText>
        </w:r>
        <w:r w:rsidR="00570DCE" w:rsidRPr="009C1728" w:rsidDel="009746E5">
          <w:rPr>
            <w:rStyle w:val="SAPEmphasis"/>
            <w:strike/>
            <w:highlight w:val="yellow"/>
            <w:rPrChange w:id="881" w:author="Author" w:date="2018-02-08T15:06:00Z">
              <w:rPr>
                <w:rStyle w:val="SAPEmphasis"/>
              </w:rPr>
            </w:rPrChange>
          </w:rPr>
          <w:delText>Time Profile</w:delText>
        </w:r>
        <w:r w:rsidR="00570DCE" w:rsidRPr="009C1728" w:rsidDel="009746E5">
          <w:rPr>
            <w:strike/>
            <w:highlight w:val="yellow"/>
            <w:rPrChange w:id="882" w:author="Author" w:date="2018-02-08T15:06:00Z">
              <w:rPr/>
            </w:rPrChange>
          </w:rPr>
          <w:delText xml:space="preserve"> </w:delText>
        </w:r>
        <w:r w:rsidRPr="009C1728" w:rsidDel="009746E5">
          <w:rPr>
            <w:strike/>
            <w:highlight w:val="yellow"/>
            <w:rPrChange w:id="883" w:author="Author" w:date="2018-02-08T15:06:00Z">
              <w:rPr/>
            </w:rPrChange>
          </w:rPr>
          <w:delText xml:space="preserve">and </w:delText>
        </w:r>
        <w:r w:rsidR="00570DCE" w:rsidRPr="009C1728" w:rsidDel="009746E5">
          <w:rPr>
            <w:rStyle w:val="SAPEmphasis"/>
            <w:strike/>
            <w:highlight w:val="yellow"/>
            <w:rPrChange w:id="884" w:author="Author" w:date="2018-02-08T15:06:00Z">
              <w:rPr>
                <w:rStyle w:val="SAPEmphasis"/>
              </w:rPr>
            </w:rPrChange>
          </w:rPr>
          <w:delText>O</w:delText>
        </w:r>
        <w:r w:rsidRPr="009C1728" w:rsidDel="009746E5">
          <w:rPr>
            <w:rStyle w:val="SAPEmphasis"/>
            <w:strike/>
            <w:highlight w:val="yellow"/>
            <w:rPrChange w:id="885" w:author="Author" w:date="2018-02-08T15:06:00Z">
              <w:rPr>
                <w:rStyle w:val="SAPEmphasis"/>
              </w:rPr>
            </w:rPrChange>
          </w:rPr>
          <w:delText xml:space="preserve">vertime </w:delText>
        </w:r>
        <w:r w:rsidR="00570DCE" w:rsidRPr="009C1728" w:rsidDel="009746E5">
          <w:rPr>
            <w:rStyle w:val="SAPEmphasis"/>
            <w:strike/>
            <w:highlight w:val="yellow"/>
            <w:rPrChange w:id="886" w:author="Author" w:date="2018-02-08T15:06:00Z">
              <w:rPr>
                <w:rStyle w:val="SAPEmphasis"/>
              </w:rPr>
            </w:rPrChange>
          </w:rPr>
          <w:delText>C</w:delText>
        </w:r>
        <w:r w:rsidRPr="009C1728" w:rsidDel="009746E5">
          <w:rPr>
            <w:rStyle w:val="SAPEmphasis"/>
            <w:strike/>
            <w:highlight w:val="yellow"/>
            <w:rPrChange w:id="887" w:author="Author" w:date="2018-02-08T15:06:00Z">
              <w:rPr>
                <w:rStyle w:val="SAPEmphasis"/>
              </w:rPr>
            </w:rPrChange>
          </w:rPr>
          <w:delText xml:space="preserve">ompensation </w:delText>
        </w:r>
        <w:r w:rsidR="00570DCE" w:rsidRPr="009C1728" w:rsidDel="009746E5">
          <w:rPr>
            <w:rStyle w:val="SAPEmphasis"/>
            <w:strike/>
            <w:highlight w:val="yellow"/>
            <w:rPrChange w:id="888" w:author="Author" w:date="2018-02-08T15:06:00Z">
              <w:rPr>
                <w:rStyle w:val="SAPEmphasis"/>
              </w:rPr>
            </w:rPrChange>
          </w:rPr>
          <w:delText>V</w:delText>
        </w:r>
        <w:r w:rsidRPr="009C1728" w:rsidDel="009746E5">
          <w:rPr>
            <w:rStyle w:val="SAPEmphasis"/>
            <w:strike/>
            <w:highlight w:val="yellow"/>
            <w:rPrChange w:id="889" w:author="Author" w:date="2018-02-08T15:06:00Z">
              <w:rPr>
                <w:rStyle w:val="SAPEmphasis"/>
              </w:rPr>
            </w:rPrChange>
          </w:rPr>
          <w:delText>ariant</w:delText>
        </w:r>
        <w:r w:rsidRPr="009C1728" w:rsidDel="009746E5">
          <w:rPr>
            <w:strike/>
            <w:highlight w:val="yellow"/>
            <w:rPrChange w:id="890" w:author="Author" w:date="2018-02-08T15:06:00Z">
              <w:rPr/>
            </w:rPrChange>
          </w:rPr>
          <w:delText xml:space="preserve"> maintained for the employee, the additional time he or she has worked with respect to the work schedule (meaning overtime) will be compensated.</w:delText>
        </w:r>
        <w:r w:rsidRPr="009C1728" w:rsidDel="009746E5">
          <w:rPr>
            <w:strike/>
            <w:rPrChange w:id="891" w:author="Author" w:date="2018-02-08T15:06:00Z">
              <w:rPr/>
            </w:rPrChange>
          </w:rPr>
          <w:delText xml:space="preserve"> </w:delText>
        </w:r>
      </w:del>
    </w:p>
    <w:p w14:paraId="4ABD85EC" w14:textId="77777777" w:rsidR="009746E5" w:rsidRDefault="009746E5" w:rsidP="00973772">
      <w:pPr>
        <w:rPr>
          <w:ins w:id="892" w:author="Author" w:date="2018-02-28T15:22:00Z"/>
        </w:rPr>
      </w:pPr>
    </w:p>
    <w:p w14:paraId="780CD409" w14:textId="5616FB8F" w:rsidR="00696053" w:rsidRPr="00EB5AC0" w:rsidDel="00E109FC" w:rsidRDefault="00CE70D4" w:rsidP="00C42EBE">
      <w:pPr>
        <w:rPr>
          <w:moveFrom w:id="893" w:author="Author" w:date="2018-01-31T09:34:00Z"/>
          <w:strike/>
          <w:highlight w:val="yellow"/>
          <w:rPrChange w:id="894" w:author="Author" w:date="2018-02-28T15:23:00Z">
            <w:rPr>
              <w:moveFrom w:id="895" w:author="Author" w:date="2018-01-31T09:34:00Z"/>
            </w:rPr>
          </w:rPrChange>
        </w:rPr>
      </w:pPr>
      <w:moveFromRangeStart w:id="896" w:author="Author" w:date="2018-01-31T09:34:00Z" w:name="move505154621"/>
      <w:commentRangeStart w:id="897"/>
      <w:moveFrom w:id="898" w:author="Author" w:date="2018-01-31T09:34:00Z">
        <w:r w:rsidRPr="00EB5AC0" w:rsidDel="00E109FC">
          <w:rPr>
            <w:strike/>
            <w:highlight w:val="yellow"/>
            <w:rPrChange w:id="899" w:author="Author" w:date="2018-02-28T15:23:00Z">
              <w:rPr/>
            </w:rPrChange>
          </w:rPr>
          <w:t xml:space="preserve">Depending on the </w:t>
        </w:r>
        <w:r w:rsidR="00570DCE" w:rsidRPr="00EB5AC0" w:rsidDel="00E109FC">
          <w:rPr>
            <w:rStyle w:val="SAPEmphasis"/>
            <w:strike/>
            <w:highlight w:val="yellow"/>
            <w:rPrChange w:id="900" w:author="Author" w:date="2018-02-28T15:23:00Z">
              <w:rPr>
                <w:rStyle w:val="SAPEmphasis"/>
              </w:rPr>
            </w:rPrChange>
          </w:rPr>
          <w:t>T</w:t>
        </w:r>
        <w:r w:rsidRPr="00EB5AC0" w:rsidDel="00E109FC">
          <w:rPr>
            <w:rStyle w:val="SAPEmphasis"/>
            <w:strike/>
            <w:highlight w:val="yellow"/>
            <w:rPrChange w:id="901" w:author="Author" w:date="2018-02-28T15:23:00Z">
              <w:rPr>
                <w:rStyle w:val="SAPEmphasis"/>
              </w:rPr>
            </w:rPrChange>
          </w:rPr>
          <w:t xml:space="preserve">ime </w:t>
        </w:r>
        <w:r w:rsidR="00570DCE" w:rsidRPr="00EB5AC0" w:rsidDel="00E109FC">
          <w:rPr>
            <w:rStyle w:val="SAPEmphasis"/>
            <w:strike/>
            <w:highlight w:val="yellow"/>
            <w:rPrChange w:id="902" w:author="Author" w:date="2018-02-28T15:23:00Z">
              <w:rPr>
                <w:rStyle w:val="SAPEmphasis"/>
              </w:rPr>
            </w:rPrChange>
          </w:rPr>
          <w:t>Re</w:t>
        </w:r>
        <w:r w:rsidRPr="00EB5AC0" w:rsidDel="00E109FC">
          <w:rPr>
            <w:rStyle w:val="SAPEmphasis"/>
            <w:strike/>
            <w:highlight w:val="yellow"/>
            <w:rPrChange w:id="903" w:author="Author" w:date="2018-02-28T15:23:00Z">
              <w:rPr>
                <w:rStyle w:val="SAPEmphasis"/>
              </w:rPr>
            </w:rPrChange>
          </w:rPr>
          <w:t xml:space="preserve">cording </w:t>
        </w:r>
        <w:r w:rsidR="00570DCE" w:rsidRPr="00EB5AC0" w:rsidDel="00E109FC">
          <w:rPr>
            <w:rStyle w:val="SAPEmphasis"/>
            <w:strike/>
            <w:highlight w:val="yellow"/>
            <w:rPrChange w:id="904" w:author="Author" w:date="2018-02-28T15:23:00Z">
              <w:rPr>
                <w:rStyle w:val="SAPEmphasis"/>
              </w:rPr>
            </w:rPrChange>
          </w:rPr>
          <w:t>V</w:t>
        </w:r>
        <w:r w:rsidRPr="00EB5AC0" w:rsidDel="00E109FC">
          <w:rPr>
            <w:rStyle w:val="SAPEmphasis"/>
            <w:strike/>
            <w:highlight w:val="yellow"/>
            <w:rPrChange w:id="905" w:author="Author" w:date="2018-02-28T15:23:00Z">
              <w:rPr>
                <w:rStyle w:val="SAPEmphasis"/>
              </w:rPr>
            </w:rPrChange>
          </w:rPr>
          <w:t>ariant</w:t>
        </w:r>
        <w:r w:rsidRPr="00EB5AC0" w:rsidDel="00E109FC">
          <w:rPr>
            <w:strike/>
            <w:highlight w:val="yellow"/>
            <w:rPrChange w:id="906" w:author="Author" w:date="2018-02-28T15:23:00Z">
              <w:rPr/>
            </w:rPrChange>
          </w:rPr>
          <w:t xml:space="preserve"> implemented at your company, the employee can perform either a duration-based time recording or </w:t>
        </w:r>
        <w:r w:rsidR="00094E02" w:rsidRPr="00EB5AC0" w:rsidDel="00E109FC">
          <w:rPr>
            <w:strike/>
            <w:highlight w:val="yellow"/>
            <w:rPrChange w:id="907" w:author="Author" w:date="2018-02-28T15:23:00Z">
              <w:rPr/>
            </w:rPrChange>
          </w:rPr>
          <w:t xml:space="preserve">a </w:t>
        </w:r>
        <w:r w:rsidRPr="00EB5AC0" w:rsidDel="00E109FC">
          <w:rPr>
            <w:strike/>
            <w:highlight w:val="yellow"/>
            <w:rPrChange w:id="908" w:author="Author" w:date="2018-02-28T15:23:00Z">
              <w:rPr/>
            </w:rPrChange>
          </w:rPr>
          <w:t>clock-time-based time recording</w:t>
        </w:r>
        <w:r w:rsidR="006241E5" w:rsidRPr="00EB5AC0" w:rsidDel="00E109FC">
          <w:rPr>
            <w:strike/>
            <w:highlight w:val="yellow"/>
            <w:rPrChange w:id="909" w:author="Author" w:date="2018-02-28T15:23:00Z">
              <w:rPr/>
            </w:rPrChange>
          </w:rPr>
          <w:t>. The time sheet calculates individual employee time valuation result entries, one for each relevant 'time pay type' and collects them in a single time valuation result, that is relevant for payroll.</w:t>
        </w:r>
      </w:moveFrom>
    </w:p>
    <w:moveFromRangeEnd w:id="896"/>
    <w:p w14:paraId="43D66455" w14:textId="004C0026" w:rsidR="00973772" w:rsidRPr="00EB5AC0" w:rsidRDefault="00973772" w:rsidP="00973772">
      <w:pPr>
        <w:rPr>
          <w:ins w:id="910" w:author="Author" w:date="2018-02-28T15:22:00Z"/>
          <w:strike/>
          <w:rPrChange w:id="911" w:author="Author" w:date="2018-02-28T15:23:00Z">
            <w:rPr>
              <w:ins w:id="912" w:author="Author" w:date="2018-02-28T15:22:00Z"/>
            </w:rPr>
          </w:rPrChange>
        </w:rPr>
      </w:pPr>
      <w:r w:rsidRPr="00EB5AC0">
        <w:rPr>
          <w:strike/>
          <w:highlight w:val="yellow"/>
          <w:rPrChange w:id="913" w:author="Author" w:date="2018-02-28T15:23:00Z">
            <w:rPr/>
          </w:rPrChange>
        </w:rPr>
        <w:t xml:space="preserve">Depending on the combination of </w:t>
      </w:r>
      <w:r w:rsidR="00570DCE" w:rsidRPr="00EB5AC0">
        <w:rPr>
          <w:rStyle w:val="SAPEmphasis"/>
          <w:strike/>
          <w:highlight w:val="yellow"/>
          <w:rPrChange w:id="914" w:author="Author" w:date="2018-02-28T15:23:00Z">
            <w:rPr>
              <w:rStyle w:val="SAPEmphasis"/>
            </w:rPr>
          </w:rPrChange>
        </w:rPr>
        <w:t>Time Profile</w:t>
      </w:r>
      <w:r w:rsidRPr="00EB5AC0">
        <w:rPr>
          <w:strike/>
          <w:highlight w:val="yellow"/>
          <w:rPrChange w:id="915" w:author="Author" w:date="2018-02-28T15:23:00Z">
            <w:rPr/>
          </w:rPrChange>
        </w:rPr>
        <w:t xml:space="preserve">, </w:t>
      </w:r>
      <w:r w:rsidR="00570DCE" w:rsidRPr="00EB5AC0">
        <w:rPr>
          <w:rStyle w:val="SAPEmphasis"/>
          <w:strike/>
          <w:highlight w:val="yellow"/>
          <w:rPrChange w:id="916" w:author="Author" w:date="2018-02-28T15:23:00Z">
            <w:rPr>
              <w:rStyle w:val="SAPEmphasis"/>
            </w:rPr>
          </w:rPrChange>
        </w:rPr>
        <w:t>T</w:t>
      </w:r>
      <w:r w:rsidRPr="00EB5AC0">
        <w:rPr>
          <w:rStyle w:val="SAPEmphasis"/>
          <w:strike/>
          <w:highlight w:val="yellow"/>
          <w:rPrChange w:id="917" w:author="Author" w:date="2018-02-28T15:23:00Z">
            <w:rPr>
              <w:rStyle w:val="SAPEmphasis"/>
            </w:rPr>
          </w:rPrChange>
        </w:rPr>
        <w:t xml:space="preserve">ime </w:t>
      </w:r>
      <w:r w:rsidR="00570DCE" w:rsidRPr="00EB5AC0">
        <w:rPr>
          <w:rStyle w:val="SAPEmphasis"/>
          <w:strike/>
          <w:highlight w:val="yellow"/>
          <w:rPrChange w:id="918" w:author="Author" w:date="2018-02-28T15:23:00Z">
            <w:rPr>
              <w:rStyle w:val="SAPEmphasis"/>
            </w:rPr>
          </w:rPrChange>
        </w:rPr>
        <w:t>R</w:t>
      </w:r>
      <w:r w:rsidRPr="00EB5AC0">
        <w:rPr>
          <w:rStyle w:val="SAPEmphasis"/>
          <w:strike/>
          <w:highlight w:val="yellow"/>
          <w:rPrChange w:id="919" w:author="Author" w:date="2018-02-28T15:23:00Z">
            <w:rPr>
              <w:rStyle w:val="SAPEmphasis"/>
            </w:rPr>
          </w:rPrChange>
        </w:rPr>
        <w:t xml:space="preserve">ecording </w:t>
      </w:r>
      <w:r w:rsidR="00570DCE" w:rsidRPr="00EB5AC0">
        <w:rPr>
          <w:rStyle w:val="SAPEmphasis"/>
          <w:strike/>
          <w:highlight w:val="yellow"/>
          <w:rPrChange w:id="920" w:author="Author" w:date="2018-02-28T15:23:00Z">
            <w:rPr>
              <w:rStyle w:val="SAPEmphasis"/>
            </w:rPr>
          </w:rPrChange>
        </w:rPr>
        <w:t>P</w:t>
      </w:r>
      <w:r w:rsidRPr="00EB5AC0">
        <w:rPr>
          <w:rStyle w:val="SAPEmphasis"/>
          <w:strike/>
          <w:highlight w:val="yellow"/>
          <w:rPrChange w:id="921" w:author="Author" w:date="2018-02-28T15:23:00Z">
            <w:rPr>
              <w:rStyle w:val="SAPEmphasis"/>
            </w:rPr>
          </w:rPrChange>
        </w:rPr>
        <w:t>rofile</w:t>
      </w:r>
      <w:r w:rsidRPr="00EB5AC0">
        <w:rPr>
          <w:strike/>
          <w:highlight w:val="yellow"/>
          <w:rPrChange w:id="922" w:author="Author" w:date="2018-02-28T15:23:00Z">
            <w:rPr/>
          </w:rPrChange>
        </w:rPr>
        <w:t xml:space="preserve"> and </w:t>
      </w:r>
      <w:r w:rsidR="00570DCE" w:rsidRPr="00EB5AC0">
        <w:rPr>
          <w:rStyle w:val="SAPEmphasis"/>
          <w:strike/>
          <w:highlight w:val="yellow"/>
          <w:rPrChange w:id="923" w:author="Author" w:date="2018-02-28T15:23:00Z">
            <w:rPr>
              <w:rStyle w:val="SAPEmphasis"/>
            </w:rPr>
          </w:rPrChange>
        </w:rPr>
        <w:t>Overtime Compensation Variant</w:t>
      </w:r>
      <w:r w:rsidR="00570DCE" w:rsidRPr="00EB5AC0">
        <w:rPr>
          <w:strike/>
          <w:highlight w:val="yellow"/>
          <w:rPrChange w:id="924" w:author="Author" w:date="2018-02-28T15:23:00Z">
            <w:rPr/>
          </w:rPrChange>
        </w:rPr>
        <w:t xml:space="preserve"> </w:t>
      </w:r>
      <w:r w:rsidRPr="00EB5AC0">
        <w:rPr>
          <w:strike/>
          <w:highlight w:val="yellow"/>
          <w:rPrChange w:id="925" w:author="Author" w:date="2018-02-28T15:23:00Z">
            <w:rPr/>
          </w:rPrChange>
        </w:rPr>
        <w:t xml:space="preserve">maintained for the employee, the </w:t>
      </w:r>
      <w:ins w:id="926" w:author="Author" w:date="2018-02-28T15:22:00Z">
        <w:r w:rsidR="009746E5" w:rsidRPr="00EB5AC0">
          <w:rPr>
            <w:strike/>
            <w:highlight w:val="yellow"/>
            <w:rPrChange w:id="927" w:author="Author" w:date="2018-02-28T15:23:00Z">
              <w:rPr/>
            </w:rPrChange>
          </w:rPr>
          <w:t>a</w:t>
        </w:r>
      </w:ins>
      <w:del w:id="928" w:author="Author" w:date="2018-02-28T15:18:00Z">
        <w:r w:rsidRPr="00EB5AC0" w:rsidDel="009746E5">
          <w:rPr>
            <w:strike/>
            <w:highlight w:val="yellow"/>
            <w:rPrChange w:id="929" w:author="Author" w:date="2018-02-28T15:23:00Z">
              <w:rPr/>
            </w:rPrChange>
          </w:rPr>
          <w:delText>a</w:delText>
        </w:r>
      </w:del>
      <w:r w:rsidRPr="00EB5AC0">
        <w:rPr>
          <w:strike/>
          <w:highlight w:val="yellow"/>
          <w:rPrChange w:id="930" w:author="Author" w:date="2018-02-28T15:23:00Z">
            <w:rPr/>
          </w:rPrChange>
        </w:rPr>
        <w:t xml:space="preserve">dditional time he or she has worked with respect to the work schedule (meaning </w:t>
      </w:r>
      <w:r w:rsidRPr="00EB5AC0">
        <w:rPr>
          <w:b/>
          <w:strike/>
          <w:highlight w:val="yellow"/>
          <w:rPrChange w:id="931" w:author="Author" w:date="2018-02-28T15:23:00Z">
            <w:rPr/>
          </w:rPrChange>
        </w:rPr>
        <w:t>overtime</w:t>
      </w:r>
      <w:r w:rsidRPr="00EB5AC0">
        <w:rPr>
          <w:strike/>
          <w:highlight w:val="yellow"/>
          <w:rPrChange w:id="932" w:author="Author" w:date="2018-02-28T15:23:00Z">
            <w:rPr/>
          </w:rPrChange>
        </w:rPr>
        <w:t xml:space="preserve">) </w:t>
      </w:r>
      <w:r w:rsidR="00BB7EBE" w:rsidRPr="00EB5AC0">
        <w:rPr>
          <w:strike/>
          <w:highlight w:val="yellow"/>
          <w:rPrChange w:id="933" w:author="Author" w:date="2018-02-28T15:23:00Z">
            <w:rPr/>
          </w:rPrChange>
        </w:rPr>
        <w:t xml:space="preserve">can </w:t>
      </w:r>
      <w:r w:rsidRPr="00EB5AC0">
        <w:rPr>
          <w:strike/>
          <w:highlight w:val="yellow"/>
          <w:rPrChange w:id="934" w:author="Author" w:date="2018-02-28T15:23:00Z">
            <w:rPr/>
          </w:rPrChange>
        </w:rPr>
        <w:t xml:space="preserve">be compensated either as </w:t>
      </w:r>
      <w:ins w:id="935" w:author="Author" w:date="2018-02-08T15:06:00Z">
        <w:r w:rsidR="00134B77" w:rsidRPr="00EB5AC0">
          <w:rPr>
            <w:strike/>
            <w:highlight w:val="yellow"/>
            <w:rPrChange w:id="936" w:author="Author" w:date="2018-02-28T15:23:00Z">
              <w:rPr/>
            </w:rPrChange>
          </w:rPr>
          <w:t>P</w:t>
        </w:r>
      </w:ins>
      <w:del w:id="937" w:author="Author" w:date="2018-02-08T15:06:00Z">
        <w:r w:rsidRPr="00EB5AC0" w:rsidDel="00134B77">
          <w:rPr>
            <w:strike/>
            <w:highlight w:val="yellow"/>
            <w:rPrChange w:id="938" w:author="Author" w:date="2018-02-28T15:23:00Z">
              <w:rPr/>
            </w:rPrChange>
          </w:rPr>
          <w:delText>p</w:delText>
        </w:r>
      </w:del>
      <w:r w:rsidRPr="00EB5AC0">
        <w:rPr>
          <w:strike/>
          <w:highlight w:val="yellow"/>
          <w:rPrChange w:id="939" w:author="Author" w:date="2018-02-28T15:23:00Z">
            <w:rPr/>
          </w:rPrChange>
        </w:rPr>
        <w:t xml:space="preserve">ayout or as </w:t>
      </w:r>
      <w:r w:rsidR="00C92174" w:rsidRPr="00EB5AC0">
        <w:rPr>
          <w:strike/>
          <w:highlight w:val="yellow"/>
          <w:rPrChange w:id="940" w:author="Author" w:date="2018-02-28T15:23:00Z">
            <w:rPr/>
          </w:rPrChange>
        </w:rPr>
        <w:t>T</w:t>
      </w:r>
      <w:r w:rsidRPr="00EB5AC0">
        <w:rPr>
          <w:strike/>
          <w:highlight w:val="yellow"/>
          <w:rPrChange w:id="941" w:author="Author" w:date="2018-02-28T15:23:00Z">
            <w:rPr/>
          </w:rPrChange>
        </w:rPr>
        <w:t xml:space="preserve">ime </w:t>
      </w:r>
      <w:r w:rsidR="00C92174" w:rsidRPr="00EB5AC0">
        <w:rPr>
          <w:strike/>
          <w:highlight w:val="yellow"/>
          <w:rPrChange w:id="942" w:author="Author" w:date="2018-02-28T15:23:00Z">
            <w:rPr/>
          </w:rPrChange>
        </w:rPr>
        <w:t>O</w:t>
      </w:r>
      <w:r w:rsidRPr="00EB5AC0">
        <w:rPr>
          <w:strike/>
          <w:highlight w:val="yellow"/>
          <w:rPrChange w:id="943" w:author="Author" w:date="2018-02-28T15:23:00Z">
            <w:rPr/>
          </w:rPrChange>
        </w:rPr>
        <w:t xml:space="preserve">ff in </w:t>
      </w:r>
      <w:r w:rsidR="00C92174" w:rsidRPr="00EB5AC0">
        <w:rPr>
          <w:strike/>
          <w:highlight w:val="yellow"/>
          <w:rPrChange w:id="944" w:author="Author" w:date="2018-02-28T15:23:00Z">
            <w:rPr/>
          </w:rPrChange>
        </w:rPr>
        <w:t>L</w:t>
      </w:r>
      <w:r w:rsidRPr="00EB5AC0">
        <w:rPr>
          <w:strike/>
          <w:highlight w:val="yellow"/>
          <w:rPrChange w:id="945" w:author="Author" w:date="2018-02-28T15:23:00Z">
            <w:rPr/>
          </w:rPrChange>
        </w:rPr>
        <w:t xml:space="preserve">ieu, or as a combination of both, or </w:t>
      </w:r>
      <w:r w:rsidR="00BB7EBE" w:rsidRPr="00EB5AC0">
        <w:rPr>
          <w:strike/>
          <w:highlight w:val="yellow"/>
          <w:rPrChange w:id="946" w:author="Author" w:date="2018-02-28T15:23:00Z">
            <w:rPr/>
          </w:rPrChange>
        </w:rPr>
        <w:t xml:space="preserve">can </w:t>
      </w:r>
      <w:r w:rsidRPr="00EB5AC0">
        <w:rPr>
          <w:strike/>
          <w:highlight w:val="yellow"/>
          <w:rPrChange w:id="947" w:author="Author" w:date="2018-02-28T15:23:00Z">
            <w:rPr/>
          </w:rPrChange>
        </w:rPr>
        <w:t xml:space="preserve">be credited to a </w:t>
      </w:r>
      <w:ins w:id="948" w:author="Author" w:date="2018-02-08T15:06:00Z">
        <w:r w:rsidR="00134B77" w:rsidRPr="00EB5AC0">
          <w:rPr>
            <w:strike/>
            <w:highlight w:val="yellow"/>
            <w:rPrChange w:id="949" w:author="Author" w:date="2018-02-28T15:23:00Z">
              <w:rPr/>
            </w:rPrChange>
          </w:rPr>
          <w:t>W</w:t>
        </w:r>
      </w:ins>
      <w:del w:id="950" w:author="Author" w:date="2018-02-08T15:06:00Z">
        <w:r w:rsidRPr="00EB5AC0" w:rsidDel="00134B77">
          <w:rPr>
            <w:strike/>
            <w:highlight w:val="yellow"/>
            <w:rPrChange w:id="951" w:author="Author" w:date="2018-02-28T15:23:00Z">
              <w:rPr/>
            </w:rPrChange>
          </w:rPr>
          <w:delText>w</w:delText>
        </w:r>
      </w:del>
      <w:r w:rsidRPr="00EB5AC0">
        <w:rPr>
          <w:strike/>
          <w:highlight w:val="yellow"/>
          <w:rPrChange w:id="952" w:author="Author" w:date="2018-02-28T15:23:00Z">
            <w:rPr/>
          </w:rPrChange>
        </w:rPr>
        <w:t xml:space="preserve">orking </w:t>
      </w:r>
      <w:ins w:id="953" w:author="Author" w:date="2018-02-08T15:06:00Z">
        <w:r w:rsidR="00134B77" w:rsidRPr="00EB5AC0">
          <w:rPr>
            <w:strike/>
            <w:highlight w:val="yellow"/>
            <w:rPrChange w:id="954" w:author="Author" w:date="2018-02-28T15:23:00Z">
              <w:rPr/>
            </w:rPrChange>
          </w:rPr>
          <w:t>T</w:t>
        </w:r>
      </w:ins>
      <w:del w:id="955" w:author="Author" w:date="2018-02-08T15:06:00Z">
        <w:r w:rsidRPr="00EB5AC0" w:rsidDel="00134B77">
          <w:rPr>
            <w:strike/>
            <w:highlight w:val="yellow"/>
            <w:rPrChange w:id="956" w:author="Author" w:date="2018-02-28T15:23:00Z">
              <w:rPr/>
            </w:rPrChange>
          </w:rPr>
          <w:delText>t</w:delText>
        </w:r>
      </w:del>
      <w:r w:rsidRPr="00EB5AC0">
        <w:rPr>
          <w:strike/>
          <w:highlight w:val="yellow"/>
          <w:rPrChange w:id="957" w:author="Author" w:date="2018-02-28T15:23:00Z">
            <w:rPr/>
          </w:rPrChange>
        </w:rPr>
        <w:t xml:space="preserve">ime </w:t>
      </w:r>
      <w:ins w:id="958" w:author="Author" w:date="2018-02-08T15:06:00Z">
        <w:r w:rsidR="00134B77" w:rsidRPr="00EB5AC0">
          <w:rPr>
            <w:strike/>
            <w:highlight w:val="yellow"/>
            <w:rPrChange w:id="959" w:author="Author" w:date="2018-02-28T15:23:00Z">
              <w:rPr/>
            </w:rPrChange>
          </w:rPr>
          <w:t>A</w:t>
        </w:r>
      </w:ins>
      <w:del w:id="960" w:author="Author" w:date="2018-02-08T15:06:00Z">
        <w:r w:rsidRPr="00EB5AC0" w:rsidDel="00134B77">
          <w:rPr>
            <w:strike/>
            <w:highlight w:val="yellow"/>
            <w:rPrChange w:id="961" w:author="Author" w:date="2018-02-28T15:23:00Z">
              <w:rPr/>
            </w:rPrChange>
          </w:rPr>
          <w:delText>a</w:delText>
        </w:r>
      </w:del>
      <w:r w:rsidRPr="00EB5AC0">
        <w:rPr>
          <w:strike/>
          <w:highlight w:val="yellow"/>
          <w:rPrChange w:id="962" w:author="Author" w:date="2018-02-28T15:23:00Z">
            <w:rPr/>
          </w:rPrChange>
        </w:rPr>
        <w:t>ccount.</w:t>
      </w:r>
      <w:del w:id="963" w:author="Author" w:date="2018-02-28T15:23:00Z">
        <w:r w:rsidRPr="00EB5AC0" w:rsidDel="009746E5">
          <w:rPr>
            <w:strike/>
            <w:rPrChange w:id="964" w:author="Author" w:date="2018-02-28T15:23:00Z">
              <w:rPr/>
            </w:rPrChange>
          </w:rPr>
          <w:delText xml:space="preserve"> </w:delText>
        </w:r>
      </w:del>
    </w:p>
    <w:p w14:paraId="750724D8" w14:textId="620346BE" w:rsidR="009746E5" w:rsidRPr="00EB5AC0" w:rsidRDefault="009746E5" w:rsidP="009746E5">
      <w:pPr>
        <w:rPr>
          <w:ins w:id="965" w:author="Author" w:date="2018-02-28T15:24:00Z"/>
          <w:b/>
          <w:strike/>
          <w:rPrChange w:id="966" w:author="Author" w:date="2018-02-28T15:32:00Z">
            <w:rPr>
              <w:ins w:id="967" w:author="Author" w:date="2018-02-28T15:24:00Z"/>
              <w:b/>
            </w:rPr>
          </w:rPrChange>
        </w:rPr>
      </w:pPr>
      <w:ins w:id="968" w:author="Author" w:date="2018-02-28T15:24:00Z">
        <w:r w:rsidRPr="00EB5AC0">
          <w:rPr>
            <w:b/>
            <w:strike/>
            <w:highlight w:val="yellow"/>
            <w:rPrChange w:id="969" w:author="Author" w:date="2018-02-28T15:32:00Z">
              <w:rPr>
                <w:b/>
              </w:rPr>
            </w:rPrChange>
          </w:rPr>
          <w:sym w:font="Wingdings" w:char="F0E0"/>
        </w:r>
      </w:ins>
    </w:p>
    <w:p w14:paraId="04ED94BD" w14:textId="7EB4B16A" w:rsidR="009746E5" w:rsidRDefault="009746E5" w:rsidP="009746E5">
      <w:pPr>
        <w:rPr>
          <w:ins w:id="970" w:author="Author" w:date="2018-02-28T15:22:00Z"/>
        </w:rPr>
      </w:pPr>
      <w:ins w:id="971" w:author="Author" w:date="2018-02-28T15:22:00Z">
        <w:r w:rsidRPr="00C7779A">
          <w:rPr>
            <w:b/>
            <w:highlight w:val="yellow"/>
            <w:rPrChange w:id="972" w:author="Author" w:date="2018-03-01T10:10:00Z">
              <w:rPr/>
            </w:rPrChange>
          </w:rPr>
          <w:t>Overtime Compensation:</w:t>
        </w:r>
        <w:r w:rsidRPr="00C7779A">
          <w:rPr>
            <w:highlight w:val="yellow"/>
            <w:rPrChange w:id="973" w:author="Author" w:date="2018-03-01T10:10:00Z">
              <w:rPr/>
            </w:rPrChange>
          </w:rPr>
          <w:t xml:space="preserve"> Additional time the employee has worked with respect to the work schedule (meaning overtime) can be compensated either as Payout or as Time Off in Lieu, or as a combination of both, or can be credited to a Working Time Account. </w:t>
        </w:r>
      </w:ins>
      <w:commentRangeEnd w:id="897"/>
      <w:r w:rsidR="00C7779A" w:rsidRPr="00C7779A">
        <w:rPr>
          <w:rStyle w:val="CommentReference"/>
          <w:highlight w:val="yellow"/>
          <w:rPrChange w:id="974" w:author="Author" w:date="2018-03-01T10:10:00Z">
            <w:rPr>
              <w:rStyle w:val="CommentReference"/>
            </w:rPr>
          </w:rPrChange>
        </w:rPr>
        <w:commentReference w:id="897"/>
      </w:r>
    </w:p>
    <w:p w14:paraId="74C8B0A3" w14:textId="77777777" w:rsidR="009746E5" w:rsidRPr="005838DE" w:rsidRDefault="009746E5" w:rsidP="00973772"/>
    <w:p w14:paraId="4C627EB9" w14:textId="7370A9C2" w:rsidR="009F106F" w:rsidRDefault="00FD1F02" w:rsidP="009F106F">
      <w:pPr>
        <w:rPr>
          <w:ins w:id="975" w:author="Author" w:date="2018-02-07T11:06:00Z"/>
        </w:rPr>
      </w:pPr>
      <w:r w:rsidRPr="005838DE">
        <w:t>Depending on the</w:t>
      </w:r>
      <w:r w:rsidRPr="005838DE">
        <w:rPr>
          <w:rStyle w:val="SAPScreenElement"/>
        </w:rPr>
        <w:t xml:space="preserve"> </w:t>
      </w:r>
      <w:r w:rsidRPr="000206EE">
        <w:rPr>
          <w:rStyle w:val="SAPEmphasis"/>
        </w:rPr>
        <w:t>Time Recording Admissibility</w:t>
      </w:r>
      <w:r w:rsidRPr="005838DE">
        <w:t xml:space="preserve"> maintained for the employee, the employee can </w:t>
      </w:r>
      <w:r w:rsidR="00F548EA" w:rsidRPr="005838DE">
        <w:t>record time a number of weeks</w:t>
      </w:r>
      <w:r w:rsidR="006E3DC3" w:rsidRPr="005838DE">
        <w:t xml:space="preserve"> into the past</w:t>
      </w:r>
      <w:r w:rsidR="00F548EA" w:rsidRPr="005838DE">
        <w:t>, for example</w:t>
      </w:r>
      <w:r w:rsidR="000A5804" w:rsidRPr="005838DE">
        <w:t>,</w:t>
      </w:r>
      <w:r w:rsidR="00F548EA" w:rsidRPr="005838DE">
        <w:t xml:space="preserve"> 4 weeks</w:t>
      </w:r>
      <w:r w:rsidR="006E3DC3" w:rsidRPr="005838DE">
        <w:t xml:space="preserve"> back</w:t>
      </w:r>
      <w:r w:rsidR="00F548EA" w:rsidRPr="005838DE">
        <w:t xml:space="preserve">, and </w:t>
      </w:r>
      <w:r w:rsidRPr="005838DE">
        <w:t xml:space="preserve">amend already </w:t>
      </w:r>
      <w:r w:rsidR="00F548EA" w:rsidRPr="005838DE">
        <w:t xml:space="preserve">approved </w:t>
      </w:r>
      <w:r w:rsidRPr="005838DE">
        <w:t xml:space="preserve">time sheets. The amendment needs to be approved again by the </w:t>
      </w:r>
      <w:r w:rsidR="00D63E68" w:rsidRPr="005838DE">
        <w:t xml:space="preserve">line manager </w:t>
      </w:r>
      <w:r w:rsidRPr="005838DE">
        <w:t>in order to be persisted in the system.</w:t>
      </w:r>
      <w:r w:rsidR="00363228" w:rsidRPr="005838DE">
        <w:t xml:space="preserve"> </w:t>
      </w:r>
    </w:p>
    <w:p w14:paraId="6EF79972" w14:textId="77777777" w:rsidR="00E234BF" w:rsidRPr="00C7779A" w:rsidRDefault="00E234BF" w:rsidP="00E234BF">
      <w:pPr>
        <w:pStyle w:val="SAPNoteHeading"/>
        <w:ind w:left="0"/>
        <w:rPr>
          <w:ins w:id="976" w:author="Author" w:date="2018-02-07T11:06:00Z"/>
          <w:strike/>
          <w:highlight w:val="cyan"/>
          <w:rPrChange w:id="977" w:author="Author" w:date="2018-03-01T10:10:00Z">
            <w:rPr>
              <w:ins w:id="978" w:author="Author" w:date="2018-02-07T11:06:00Z"/>
              <w:highlight w:val="cyan"/>
            </w:rPr>
          </w:rPrChange>
        </w:rPr>
      </w:pPr>
      <w:commentRangeStart w:id="979"/>
      <w:commentRangeStart w:id="980"/>
      <w:commentRangeStart w:id="981"/>
      <w:ins w:id="982" w:author="Author" w:date="2018-02-07T11:06:00Z">
        <w:r w:rsidRPr="00C7779A">
          <w:rPr>
            <w:strike/>
            <w:noProof/>
            <w:highlight w:val="cyan"/>
            <w:lang w:val="de-DE" w:eastAsia="de-DE"/>
            <w:rPrChange w:id="983" w:author="Author" w:date="2018-03-01T10:10:00Z">
              <w:rPr>
                <w:noProof/>
                <w:highlight w:val="cyan"/>
                <w:lang w:val="de-DE" w:eastAsia="de-DE"/>
              </w:rPr>
            </w:rPrChange>
          </w:rPr>
          <w:drawing>
            <wp:inline distT="0" distB="0" distL="0" distR="0" wp14:anchorId="7CCC2DC6" wp14:editId="4005074E">
              <wp:extent cx="228600" cy="228600"/>
              <wp:effectExtent l="0" t="0" r="0" b="0"/>
              <wp:docPr id="28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7779A">
          <w:rPr>
            <w:strike/>
            <w:highlight w:val="cyan"/>
            <w:rPrChange w:id="984" w:author="Author" w:date="2018-03-01T10:10:00Z">
              <w:rPr>
                <w:highlight w:val="cyan"/>
              </w:rPr>
            </w:rPrChange>
          </w:rPr>
          <w:t> Note</w:t>
        </w:r>
      </w:ins>
    </w:p>
    <w:p w14:paraId="2BC6951D" w14:textId="77777777" w:rsidR="00E234BF" w:rsidRPr="00C7779A" w:rsidRDefault="00E234BF" w:rsidP="00E234BF">
      <w:pPr>
        <w:rPr>
          <w:ins w:id="985" w:author="Author" w:date="2018-02-07T11:06:00Z"/>
          <w:strike/>
          <w:highlight w:val="cyan"/>
          <w:rPrChange w:id="986" w:author="Author" w:date="2018-03-01T10:10:00Z">
            <w:rPr>
              <w:ins w:id="987" w:author="Author" w:date="2018-02-07T11:06:00Z"/>
              <w:highlight w:val="cyan"/>
            </w:rPr>
          </w:rPrChange>
        </w:rPr>
      </w:pPr>
      <w:ins w:id="988" w:author="Author" w:date="2018-02-07T11:06:00Z">
        <w:r w:rsidRPr="00C7779A">
          <w:rPr>
            <w:strike/>
            <w:highlight w:val="cyan"/>
            <w:rPrChange w:id="989" w:author="Author" w:date="2018-03-01T10:10:00Z">
              <w:rPr>
                <w:highlight w:val="cyan"/>
              </w:rPr>
            </w:rPrChange>
          </w:rPr>
          <w:t xml:space="preserve">This document is, unless otherwise specified, valid for all countries in scope of this SAP Best Practices solution, with country-specific details also being described. </w:t>
        </w:r>
        <w:r w:rsidRPr="00C7779A">
          <w:rPr>
            <w:strike/>
            <w:highlight w:val="cyan"/>
            <w:rPrChange w:id="990" w:author="Author" w:date="2018-03-01T10:10:00Z">
              <w:rPr>
                <w:highlight w:val="cyan"/>
              </w:rPr>
            </w:rPrChange>
          </w:rPr>
          <w:br/>
          <w:t>In the following, we will use the two-letter code for the countries, as follows:</w:t>
        </w:r>
      </w:ins>
    </w:p>
    <w:p w14:paraId="7C53541F" w14:textId="77777777" w:rsidR="00E234BF" w:rsidRPr="00C7779A" w:rsidRDefault="00E234BF" w:rsidP="00E234BF">
      <w:pPr>
        <w:pStyle w:val="ListParagraph"/>
        <w:numPr>
          <w:ilvl w:val="0"/>
          <w:numId w:val="42"/>
        </w:numPr>
        <w:rPr>
          <w:ins w:id="991" w:author="Author" w:date="2018-02-07T11:06:00Z"/>
          <w:strike/>
          <w:highlight w:val="cyan"/>
          <w:rPrChange w:id="992" w:author="Author" w:date="2018-03-01T10:10:00Z">
            <w:rPr>
              <w:ins w:id="993" w:author="Author" w:date="2018-02-07T11:06:00Z"/>
              <w:highlight w:val="cyan"/>
            </w:rPr>
          </w:rPrChange>
        </w:rPr>
      </w:pPr>
      <w:ins w:id="994" w:author="Author" w:date="2018-02-07T11:06:00Z">
        <w:r w:rsidRPr="00C7779A">
          <w:rPr>
            <w:strike/>
            <w:highlight w:val="cyan"/>
            <w:rPrChange w:id="995" w:author="Author" w:date="2018-03-01T10:10:00Z">
              <w:rPr>
                <w:highlight w:val="cyan"/>
              </w:rPr>
            </w:rPrChange>
          </w:rPr>
          <w:t>AE – United Arab Emirates</w:t>
        </w:r>
      </w:ins>
    </w:p>
    <w:p w14:paraId="23CF1A41" w14:textId="77777777" w:rsidR="00E234BF" w:rsidRPr="00C7779A" w:rsidRDefault="00E234BF" w:rsidP="00E234BF">
      <w:pPr>
        <w:pStyle w:val="ListParagraph"/>
        <w:numPr>
          <w:ilvl w:val="0"/>
          <w:numId w:val="42"/>
        </w:numPr>
        <w:rPr>
          <w:ins w:id="996" w:author="Author" w:date="2018-02-07T11:06:00Z"/>
          <w:strike/>
          <w:highlight w:val="cyan"/>
          <w:rPrChange w:id="997" w:author="Author" w:date="2018-03-01T10:10:00Z">
            <w:rPr>
              <w:ins w:id="998" w:author="Author" w:date="2018-02-07T11:06:00Z"/>
              <w:highlight w:val="cyan"/>
            </w:rPr>
          </w:rPrChange>
        </w:rPr>
      </w:pPr>
      <w:ins w:id="999" w:author="Author" w:date="2018-02-07T11:06:00Z">
        <w:r w:rsidRPr="00C7779A">
          <w:rPr>
            <w:strike/>
            <w:highlight w:val="cyan"/>
            <w:rPrChange w:id="1000" w:author="Author" w:date="2018-03-01T10:10:00Z">
              <w:rPr>
                <w:highlight w:val="cyan"/>
              </w:rPr>
            </w:rPrChange>
          </w:rPr>
          <w:t>AU – Australia</w:t>
        </w:r>
      </w:ins>
    </w:p>
    <w:p w14:paraId="5B2F0627" w14:textId="752F31E1" w:rsidR="00E234BF" w:rsidRPr="00C7779A" w:rsidDel="00C7779A" w:rsidRDefault="00E234BF" w:rsidP="00E234BF">
      <w:pPr>
        <w:pStyle w:val="ListParagraph"/>
        <w:numPr>
          <w:ilvl w:val="0"/>
          <w:numId w:val="42"/>
        </w:numPr>
        <w:rPr>
          <w:ins w:id="1001" w:author="Author" w:date="2018-02-07T11:06:00Z"/>
          <w:del w:id="1002" w:author="Author" w:date="2018-03-01T10:11:00Z"/>
          <w:strike/>
          <w:highlight w:val="yellow"/>
          <w:rPrChange w:id="1003" w:author="Author" w:date="2018-03-01T10:10:00Z">
            <w:rPr>
              <w:ins w:id="1004" w:author="Author" w:date="2018-02-07T11:06:00Z"/>
              <w:del w:id="1005" w:author="Author" w:date="2018-03-01T10:11:00Z"/>
              <w:highlight w:val="cyan"/>
            </w:rPr>
          </w:rPrChange>
        </w:rPr>
      </w:pPr>
      <w:ins w:id="1006" w:author="Author" w:date="2018-02-07T11:06:00Z">
        <w:del w:id="1007" w:author="Author" w:date="2018-03-01T10:11:00Z">
          <w:r w:rsidRPr="00C7779A" w:rsidDel="00C7779A">
            <w:rPr>
              <w:strike/>
              <w:highlight w:val="yellow"/>
              <w:rPrChange w:id="1008" w:author="Author" w:date="2018-03-01T10:10:00Z">
                <w:rPr>
                  <w:highlight w:val="cyan"/>
                </w:rPr>
              </w:rPrChange>
            </w:rPr>
            <w:delText>CN – China</w:delText>
          </w:r>
        </w:del>
      </w:ins>
    </w:p>
    <w:p w14:paraId="360BFE81" w14:textId="77777777" w:rsidR="00E234BF" w:rsidRPr="00C7779A" w:rsidRDefault="00E234BF" w:rsidP="00E234BF">
      <w:pPr>
        <w:pStyle w:val="ListParagraph"/>
        <w:numPr>
          <w:ilvl w:val="0"/>
          <w:numId w:val="42"/>
        </w:numPr>
        <w:rPr>
          <w:ins w:id="1009" w:author="Author" w:date="2018-02-07T11:06:00Z"/>
          <w:strike/>
          <w:highlight w:val="cyan"/>
          <w:rPrChange w:id="1010" w:author="Author" w:date="2018-03-01T10:10:00Z">
            <w:rPr>
              <w:ins w:id="1011" w:author="Author" w:date="2018-02-07T11:06:00Z"/>
              <w:highlight w:val="cyan"/>
            </w:rPr>
          </w:rPrChange>
        </w:rPr>
      </w:pPr>
      <w:ins w:id="1012" w:author="Author" w:date="2018-02-07T11:06:00Z">
        <w:r w:rsidRPr="00C7779A">
          <w:rPr>
            <w:strike/>
            <w:highlight w:val="cyan"/>
            <w:rPrChange w:id="1013" w:author="Author" w:date="2018-03-01T10:10:00Z">
              <w:rPr>
                <w:highlight w:val="cyan"/>
              </w:rPr>
            </w:rPrChange>
          </w:rPr>
          <w:t>DE – Germany</w:t>
        </w:r>
      </w:ins>
    </w:p>
    <w:p w14:paraId="052F69C4" w14:textId="77777777" w:rsidR="00E234BF" w:rsidRPr="00C7779A" w:rsidRDefault="00E234BF" w:rsidP="00E234BF">
      <w:pPr>
        <w:pStyle w:val="ListParagraph"/>
        <w:numPr>
          <w:ilvl w:val="0"/>
          <w:numId w:val="42"/>
        </w:numPr>
        <w:rPr>
          <w:ins w:id="1014" w:author="Author" w:date="2018-02-07T11:06:00Z"/>
          <w:strike/>
          <w:highlight w:val="cyan"/>
          <w:rPrChange w:id="1015" w:author="Author" w:date="2018-03-01T10:10:00Z">
            <w:rPr>
              <w:ins w:id="1016" w:author="Author" w:date="2018-02-07T11:06:00Z"/>
              <w:highlight w:val="cyan"/>
            </w:rPr>
          </w:rPrChange>
        </w:rPr>
      </w:pPr>
      <w:ins w:id="1017" w:author="Author" w:date="2018-02-07T11:06:00Z">
        <w:r w:rsidRPr="00C7779A">
          <w:rPr>
            <w:strike/>
            <w:highlight w:val="cyan"/>
            <w:rPrChange w:id="1018" w:author="Author" w:date="2018-03-01T10:10:00Z">
              <w:rPr>
                <w:highlight w:val="cyan"/>
              </w:rPr>
            </w:rPrChange>
          </w:rPr>
          <w:t>FR – France</w:t>
        </w:r>
      </w:ins>
    </w:p>
    <w:p w14:paraId="06F941F3" w14:textId="77777777" w:rsidR="00E234BF" w:rsidRPr="00C7779A" w:rsidRDefault="00E234BF" w:rsidP="00E234BF">
      <w:pPr>
        <w:pStyle w:val="ListParagraph"/>
        <w:numPr>
          <w:ilvl w:val="0"/>
          <w:numId w:val="42"/>
        </w:numPr>
        <w:rPr>
          <w:ins w:id="1019" w:author="Author" w:date="2018-02-07T11:06:00Z"/>
          <w:strike/>
          <w:highlight w:val="cyan"/>
          <w:rPrChange w:id="1020" w:author="Author" w:date="2018-03-01T10:10:00Z">
            <w:rPr>
              <w:ins w:id="1021" w:author="Author" w:date="2018-02-07T11:06:00Z"/>
              <w:highlight w:val="cyan"/>
            </w:rPr>
          </w:rPrChange>
        </w:rPr>
      </w:pPr>
      <w:ins w:id="1022" w:author="Author" w:date="2018-02-07T11:06:00Z">
        <w:r w:rsidRPr="00C7779A">
          <w:rPr>
            <w:strike/>
            <w:highlight w:val="cyan"/>
            <w:rPrChange w:id="1023" w:author="Author" w:date="2018-03-01T10:10:00Z">
              <w:rPr>
                <w:highlight w:val="cyan"/>
              </w:rPr>
            </w:rPrChange>
          </w:rPr>
          <w:t>GB – United Kingdom</w:t>
        </w:r>
      </w:ins>
    </w:p>
    <w:p w14:paraId="2363AE2B" w14:textId="77777777" w:rsidR="00E234BF" w:rsidRPr="00C7779A" w:rsidRDefault="00E234BF" w:rsidP="00E234BF">
      <w:pPr>
        <w:pStyle w:val="ListParagraph"/>
        <w:numPr>
          <w:ilvl w:val="0"/>
          <w:numId w:val="42"/>
        </w:numPr>
        <w:rPr>
          <w:ins w:id="1024" w:author="Author" w:date="2018-02-07T11:06:00Z"/>
          <w:strike/>
          <w:highlight w:val="cyan"/>
          <w:rPrChange w:id="1025" w:author="Author" w:date="2018-03-01T10:10:00Z">
            <w:rPr>
              <w:ins w:id="1026" w:author="Author" w:date="2018-02-07T11:06:00Z"/>
              <w:highlight w:val="cyan"/>
            </w:rPr>
          </w:rPrChange>
        </w:rPr>
      </w:pPr>
      <w:ins w:id="1027" w:author="Author" w:date="2018-02-07T11:06:00Z">
        <w:r w:rsidRPr="00C7779A">
          <w:rPr>
            <w:strike/>
            <w:highlight w:val="cyan"/>
            <w:rPrChange w:id="1028" w:author="Author" w:date="2018-03-01T10:10:00Z">
              <w:rPr>
                <w:highlight w:val="cyan"/>
              </w:rPr>
            </w:rPrChange>
          </w:rPr>
          <w:t>SA – Kingdom of Saudi Arabia</w:t>
        </w:r>
      </w:ins>
    </w:p>
    <w:p w14:paraId="421D6583" w14:textId="77777777" w:rsidR="00E234BF" w:rsidRPr="00C7779A" w:rsidRDefault="00E234BF" w:rsidP="00E234BF">
      <w:pPr>
        <w:pStyle w:val="ListParagraph"/>
        <w:numPr>
          <w:ilvl w:val="0"/>
          <w:numId w:val="42"/>
        </w:numPr>
        <w:rPr>
          <w:ins w:id="1029" w:author="Author" w:date="2018-02-07T11:06:00Z"/>
          <w:strike/>
          <w:highlight w:val="cyan"/>
          <w:rPrChange w:id="1030" w:author="Author" w:date="2018-03-01T10:10:00Z">
            <w:rPr>
              <w:ins w:id="1031" w:author="Author" w:date="2018-02-07T11:06:00Z"/>
              <w:highlight w:val="cyan"/>
            </w:rPr>
          </w:rPrChange>
        </w:rPr>
      </w:pPr>
      <w:ins w:id="1032" w:author="Author" w:date="2018-02-07T11:06:00Z">
        <w:r w:rsidRPr="00C7779A">
          <w:rPr>
            <w:strike/>
            <w:highlight w:val="cyan"/>
            <w:rPrChange w:id="1033" w:author="Author" w:date="2018-03-01T10:10:00Z">
              <w:rPr>
                <w:highlight w:val="cyan"/>
              </w:rPr>
            </w:rPrChange>
          </w:rPr>
          <w:t>US – United States</w:t>
        </w:r>
      </w:ins>
      <w:commentRangeEnd w:id="979"/>
      <w:r w:rsidR="00D45FAA" w:rsidRPr="00C7779A">
        <w:rPr>
          <w:rStyle w:val="CommentReference"/>
          <w:strike/>
          <w:rPrChange w:id="1034" w:author="Author" w:date="2018-03-01T10:10:00Z">
            <w:rPr>
              <w:rStyle w:val="CommentReference"/>
            </w:rPr>
          </w:rPrChange>
        </w:rPr>
        <w:commentReference w:id="979"/>
      </w:r>
      <w:commentRangeEnd w:id="980"/>
      <w:r w:rsidR="0028108C">
        <w:rPr>
          <w:rStyle w:val="CommentReference"/>
        </w:rPr>
        <w:commentReference w:id="980"/>
      </w:r>
      <w:commentRangeEnd w:id="981"/>
      <w:r w:rsidR="00657460">
        <w:rPr>
          <w:rStyle w:val="CommentReference"/>
        </w:rPr>
        <w:commentReference w:id="981"/>
      </w:r>
    </w:p>
    <w:p w14:paraId="442D641F" w14:textId="77777777" w:rsidR="00E234BF" w:rsidRPr="005838DE" w:rsidRDefault="00E234BF" w:rsidP="009F106F"/>
    <w:p w14:paraId="285D9D32" w14:textId="77777777" w:rsidR="009A75D8" w:rsidRPr="005838DE" w:rsidRDefault="009A75D8" w:rsidP="009A75D8">
      <w:pPr>
        <w:pStyle w:val="Heading1"/>
      </w:pPr>
      <w:bookmarkStart w:id="1035" w:name="_Toc410685034"/>
      <w:bookmarkStart w:id="1036" w:name="_Toc507665720"/>
      <w:r w:rsidRPr="005838DE">
        <w:t>Prerequisites</w:t>
      </w:r>
      <w:bookmarkEnd w:id="1035"/>
      <w:bookmarkEnd w:id="1036"/>
    </w:p>
    <w:p w14:paraId="2A644355" w14:textId="77777777" w:rsidR="009A75D8" w:rsidRPr="005838DE" w:rsidRDefault="009A75D8" w:rsidP="009A75D8">
      <w:pPr>
        <w:rPr>
          <w:rFonts w:eastAsia="SimSun"/>
        </w:rPr>
      </w:pPr>
      <w:r w:rsidRPr="005838DE">
        <w:t>This section summarizes all prerequisites needed to conduct the test in terms of system, user, master data, organizational data, and other test data and business conditions.</w:t>
      </w:r>
    </w:p>
    <w:p w14:paraId="6377E83F" w14:textId="77777777" w:rsidR="009A75D8" w:rsidRPr="005838DE" w:rsidRDefault="009A75D8" w:rsidP="009A75D8">
      <w:pPr>
        <w:pStyle w:val="Heading2"/>
      </w:pPr>
      <w:bookmarkStart w:id="1037" w:name="_Toc410685035"/>
      <w:bookmarkStart w:id="1038" w:name="_Toc507665721"/>
      <w:r w:rsidRPr="005838DE">
        <w:t>Configuration</w:t>
      </w:r>
      <w:bookmarkEnd w:id="1037"/>
      <w:bookmarkEnd w:id="1038"/>
    </w:p>
    <w:p w14:paraId="0A15A6F6" w14:textId="02B47532" w:rsidR="009A75D8" w:rsidRPr="00ED09D1" w:rsidRDefault="009A75D8" w:rsidP="009A75D8">
      <w:pPr>
        <w:rPr>
          <w:ins w:id="1039" w:author="Author" w:date="2018-03-01T09:55:00Z"/>
          <w:rStyle w:val="SAPEmphasis"/>
          <w:strike/>
          <w:rPrChange w:id="1040" w:author="Author" w:date="2018-03-05T09:28:00Z">
            <w:rPr>
              <w:ins w:id="1041" w:author="Author" w:date="2018-03-01T09:55:00Z"/>
              <w:rStyle w:val="SAPEmphasis"/>
              <w:rFonts w:eastAsia="SimSun"/>
              <w:color w:val="666666"/>
              <w:sz w:val="30"/>
              <w:szCs w:val="26"/>
            </w:rPr>
          </w:rPrChange>
        </w:rPr>
      </w:pPr>
      <w:r w:rsidRPr="00ED09D1">
        <w:rPr>
          <w:strike/>
          <w:highlight w:val="yellow"/>
          <w:rPrChange w:id="1042" w:author="Author" w:date="2018-03-05T09:28:00Z">
            <w:rPr>
              <w:rFonts w:ascii="BentonSans Medium" w:hAnsi="BentonSans Medium"/>
            </w:rPr>
          </w:rPrChange>
        </w:rPr>
        <w:t xml:space="preserve">Please ensure to follow the correct installation sequence of building blocks as specified in the </w:t>
      </w:r>
      <w:r w:rsidRPr="00ED09D1">
        <w:rPr>
          <w:rStyle w:val="SAPEmphasis"/>
          <w:strike/>
          <w:highlight w:val="yellow"/>
          <w:rPrChange w:id="1043" w:author="Author" w:date="2018-03-05T09:28:00Z">
            <w:rPr>
              <w:rStyle w:val="SAPEmphasis"/>
            </w:rPr>
          </w:rPrChange>
        </w:rPr>
        <w:t>Prerequisite Matrix.</w:t>
      </w:r>
    </w:p>
    <w:p w14:paraId="6000B08A" w14:textId="01F8DC77" w:rsidR="009B11F2" w:rsidRPr="005838DE" w:rsidRDefault="009B11F2" w:rsidP="009A75D8">
      <w:pPr>
        <w:rPr>
          <w:rFonts w:eastAsia="SimSun"/>
          <w:lang w:eastAsia="zh-CN"/>
        </w:rPr>
      </w:pPr>
      <w:ins w:id="1044" w:author="Author" w:date="2018-03-01T09:55:00Z">
        <w:r w:rsidRPr="00C7779A">
          <w:rPr>
            <w:rFonts w:eastAsia="SimSun"/>
            <w:highlight w:val="yellow"/>
            <w:lang w:eastAsia="zh-CN"/>
            <w:rPrChange w:id="1045" w:author="Author" w:date="2018-03-01T10:02:00Z">
              <w:rPr>
                <w:rFonts w:eastAsia="SimSun"/>
                <w:lang w:eastAsia="zh-CN"/>
              </w:rPr>
            </w:rPrChange>
          </w:rPr>
          <w:t xml:space="preserve">In order to use the Time Sheet functionality </w:t>
        </w:r>
      </w:ins>
      <w:ins w:id="1046" w:author="Author" w:date="2018-03-01T09:56:00Z">
        <w:r w:rsidRPr="00C7779A">
          <w:rPr>
            <w:rFonts w:eastAsia="SimSun"/>
            <w:highlight w:val="yellow"/>
            <w:lang w:eastAsia="zh-CN"/>
            <w:rPrChange w:id="1047" w:author="Author" w:date="2018-03-01T10:02:00Z">
              <w:rPr>
                <w:rFonts w:eastAsia="SimSun"/>
                <w:lang w:eastAsia="zh-CN"/>
              </w:rPr>
            </w:rPrChange>
          </w:rPr>
          <w:t xml:space="preserve">you have implemented </w:t>
        </w:r>
      </w:ins>
      <w:ins w:id="1048" w:author="Author" w:date="2018-03-01T09:55:00Z">
        <w:r w:rsidRPr="00C7779A">
          <w:rPr>
            <w:rFonts w:eastAsia="SimSun"/>
            <w:highlight w:val="yellow"/>
            <w:lang w:eastAsia="zh-CN"/>
            <w:rPrChange w:id="1049" w:author="Author" w:date="2018-03-01T10:02:00Z">
              <w:rPr>
                <w:rFonts w:eastAsia="SimSun"/>
                <w:lang w:eastAsia="zh-CN"/>
              </w:rPr>
            </w:rPrChange>
          </w:rPr>
          <w:t xml:space="preserve">the </w:t>
        </w:r>
      </w:ins>
      <w:ins w:id="1050" w:author="Author" w:date="2018-03-01T09:56:00Z">
        <w:r w:rsidRPr="00C7779A">
          <w:rPr>
            <w:rStyle w:val="SAPEmphasis"/>
            <w:highlight w:val="yellow"/>
            <w:rPrChange w:id="1051" w:author="Author" w:date="2018-03-01T10:02:00Z">
              <w:rPr>
                <w:rStyle w:val="SAPEmphasis"/>
              </w:rPr>
            </w:rPrChange>
          </w:rPr>
          <w:t>Payroll Time Sheet</w:t>
        </w:r>
        <w:r w:rsidRPr="00C7779A">
          <w:rPr>
            <w:highlight w:val="yellow"/>
            <w:rPrChange w:id="1052" w:author="Author" w:date="2018-03-01T10:02:00Z">
              <w:rPr/>
            </w:rPrChange>
          </w:rPr>
          <w:t xml:space="preserve"> </w:t>
        </w:r>
        <w:r w:rsidRPr="00C7779A">
          <w:rPr>
            <w:rStyle w:val="CommentReference"/>
            <w:highlight w:val="yellow"/>
            <w:rPrChange w:id="1053" w:author="Author" w:date="2018-03-01T10:02:00Z">
              <w:rPr>
                <w:rStyle w:val="CommentReference"/>
              </w:rPr>
            </w:rPrChange>
          </w:rPr>
          <w:commentReference w:id="1054"/>
        </w:r>
      </w:ins>
      <w:r w:rsidR="0028108C">
        <w:rPr>
          <w:rStyle w:val="CommentReference"/>
        </w:rPr>
        <w:commentReference w:id="1055"/>
      </w:r>
      <w:r w:rsidR="00657460">
        <w:rPr>
          <w:rStyle w:val="CommentReference"/>
        </w:rPr>
        <w:commentReference w:id="1056"/>
      </w:r>
      <w:ins w:id="1057" w:author="Author" w:date="2018-03-01T09:56:00Z">
        <w:r w:rsidRPr="00C7779A">
          <w:rPr>
            <w:highlight w:val="yellow"/>
            <w:rPrChange w:id="1058" w:author="Author" w:date="2018-03-01T10:02:00Z">
              <w:rPr/>
            </w:rPrChange>
          </w:rPr>
          <w:t xml:space="preserve">module from </w:t>
        </w:r>
        <w:r w:rsidRPr="00C7779A">
          <w:rPr>
            <w:rStyle w:val="SAPEmphasis"/>
            <w:highlight w:val="yellow"/>
            <w:rPrChange w:id="1059" w:author="Author" w:date="2018-03-01T10:02:00Z">
              <w:rPr>
                <w:rStyle w:val="SAPEmphasis"/>
              </w:rPr>
            </w:rPrChange>
          </w:rPr>
          <w:t>Upgrade Center</w:t>
        </w:r>
        <w:r w:rsidRPr="00C7779A">
          <w:rPr>
            <w:highlight w:val="yellow"/>
            <w:rPrChange w:id="1060" w:author="Author" w:date="2018-03-01T10:02:00Z">
              <w:rPr/>
            </w:rPrChange>
          </w:rPr>
          <w:t xml:space="preserve"> in the </w:t>
        </w:r>
        <w:r w:rsidRPr="00C7779A">
          <w:rPr>
            <w:rStyle w:val="SAPEmphasis"/>
            <w:highlight w:val="yellow"/>
            <w:rPrChange w:id="1061" w:author="Author" w:date="2018-03-01T10:02:00Z">
              <w:rPr>
                <w:rStyle w:val="SAPEmphasis"/>
              </w:rPr>
            </w:rPrChange>
          </w:rPr>
          <w:t>SAP</w:t>
        </w:r>
        <w:r w:rsidRPr="00C7779A">
          <w:rPr>
            <w:highlight w:val="yellow"/>
            <w:rPrChange w:id="1062" w:author="Author" w:date="2018-03-01T10:02:00Z">
              <w:rPr/>
            </w:rPrChange>
          </w:rPr>
          <w:t xml:space="preserve"> </w:t>
        </w:r>
        <w:r w:rsidRPr="00C7779A">
          <w:rPr>
            <w:rStyle w:val="SAPEmphasis"/>
            <w:highlight w:val="yellow"/>
            <w:rPrChange w:id="1063" w:author="Author" w:date="2018-03-01T10:02:00Z">
              <w:rPr>
                <w:rStyle w:val="SAPEmphasis"/>
              </w:rPr>
            </w:rPrChange>
          </w:rPr>
          <w:t>SuccessFactors Employee Central Instance.</w:t>
        </w:r>
      </w:ins>
      <w:ins w:id="1064" w:author="Author" w:date="2018-03-01T09:57:00Z">
        <w:r w:rsidRPr="00C7779A">
          <w:rPr>
            <w:rStyle w:val="SAPEmphasis"/>
            <w:highlight w:val="yellow"/>
            <w:rPrChange w:id="1065" w:author="Author" w:date="2018-03-01T10:02:00Z">
              <w:rPr>
                <w:rStyle w:val="SAPEmphasis"/>
              </w:rPr>
            </w:rPrChange>
          </w:rPr>
          <w:t xml:space="preserve"> </w:t>
        </w:r>
        <w:r w:rsidRPr="00C7779A">
          <w:rPr>
            <w:rFonts w:eastAsia="SimSun"/>
            <w:highlight w:val="yellow"/>
            <w:lang w:eastAsia="zh-CN"/>
            <w:rPrChange w:id="1066" w:author="Author" w:date="2018-03-01T10:02:00Z">
              <w:rPr>
                <w:rStyle w:val="SAPEmphasis"/>
              </w:rPr>
            </w:rPrChange>
          </w:rPr>
          <w:t>Additionally</w:t>
        </w:r>
        <w:r w:rsidRPr="00C7779A">
          <w:rPr>
            <w:rFonts w:eastAsia="SimSun"/>
            <w:highlight w:val="yellow"/>
            <w:lang w:eastAsia="zh-CN"/>
            <w:rPrChange w:id="1067" w:author="Author" w:date="2018-03-01T10:02:00Z">
              <w:rPr>
                <w:rFonts w:eastAsia="SimSun"/>
                <w:lang w:eastAsia="zh-CN"/>
              </w:rPr>
            </w:rPrChange>
          </w:rPr>
          <w:t xml:space="preserve"> </w:t>
        </w:r>
      </w:ins>
      <w:ins w:id="1068" w:author="Author" w:date="2018-03-01T10:01:00Z">
        <w:r w:rsidRPr="00C7779A">
          <w:rPr>
            <w:rFonts w:eastAsia="SimSun"/>
            <w:highlight w:val="yellow"/>
            <w:lang w:eastAsia="zh-CN"/>
            <w:rPrChange w:id="1069" w:author="Author" w:date="2018-03-01T10:02:00Z">
              <w:rPr>
                <w:rFonts w:eastAsia="SimSun"/>
                <w:lang w:eastAsia="zh-CN"/>
              </w:rPr>
            </w:rPrChange>
          </w:rPr>
          <w:t>it is ind</w:t>
        </w:r>
      </w:ins>
      <w:ins w:id="1070" w:author="Author" w:date="2018-03-01T11:43:00Z">
        <w:r w:rsidR="00694113">
          <w:rPr>
            <w:rFonts w:eastAsia="SimSun"/>
            <w:highlight w:val="yellow"/>
            <w:lang w:eastAsia="zh-CN"/>
          </w:rPr>
          <w:t>i</w:t>
        </w:r>
      </w:ins>
      <w:ins w:id="1071" w:author="Author" w:date="2018-03-01T10:01:00Z">
        <w:del w:id="1072" w:author="Author" w:date="2018-03-01T11:43:00Z">
          <w:r w:rsidRPr="00C7779A" w:rsidDel="00694113">
            <w:rPr>
              <w:rFonts w:eastAsia="SimSun"/>
              <w:highlight w:val="yellow"/>
              <w:lang w:eastAsia="zh-CN"/>
              <w:rPrChange w:id="1073" w:author="Author" w:date="2018-03-01T10:02:00Z">
                <w:rPr>
                  <w:rFonts w:eastAsia="SimSun"/>
                  <w:lang w:eastAsia="zh-CN"/>
                </w:rPr>
              </w:rPrChange>
            </w:rPr>
            <w:delText>e</w:delText>
          </w:r>
        </w:del>
        <w:r w:rsidRPr="00C7779A">
          <w:rPr>
            <w:rFonts w:eastAsia="SimSun"/>
            <w:highlight w:val="yellow"/>
            <w:lang w:eastAsia="zh-CN"/>
            <w:rPrChange w:id="1074" w:author="Author" w:date="2018-03-01T10:02:00Z">
              <w:rPr>
                <w:rFonts w:eastAsia="SimSun"/>
                <w:lang w:eastAsia="zh-CN"/>
              </w:rPr>
            </w:rPrChange>
          </w:rPr>
          <w:t xml:space="preserve">spensable that </w:t>
        </w:r>
      </w:ins>
      <w:ins w:id="1075" w:author="Author" w:date="2018-03-01T09:57:00Z">
        <w:r w:rsidRPr="00C7779A">
          <w:rPr>
            <w:rFonts w:eastAsia="SimSun"/>
            <w:highlight w:val="yellow"/>
            <w:lang w:eastAsia="zh-CN"/>
            <w:rPrChange w:id="1076" w:author="Author" w:date="2018-03-01T10:02:00Z">
              <w:rPr>
                <w:rFonts w:eastAsia="SimSun"/>
                <w:lang w:eastAsia="zh-CN"/>
              </w:rPr>
            </w:rPrChange>
          </w:rPr>
          <w:t xml:space="preserve">the </w:t>
        </w:r>
      </w:ins>
      <w:ins w:id="1077" w:author="Author" w:date="2018-03-01T09:58:00Z">
        <w:r w:rsidRPr="00C7779A">
          <w:rPr>
            <w:rStyle w:val="SAPEmphasis"/>
            <w:highlight w:val="yellow"/>
            <w:rPrChange w:id="1078" w:author="Author" w:date="2018-03-01T10:02:00Z">
              <w:rPr>
                <w:rStyle w:val="SAPEmphasis"/>
              </w:rPr>
            </w:rPrChange>
          </w:rPr>
          <w:t>Time Off</w:t>
        </w:r>
        <w:r w:rsidRPr="00C7779A">
          <w:rPr>
            <w:highlight w:val="yellow"/>
            <w:rPrChange w:id="1079" w:author="Author" w:date="2018-03-01T10:02:00Z">
              <w:rPr/>
            </w:rPrChange>
          </w:rPr>
          <w:t xml:space="preserve"> module </w:t>
        </w:r>
      </w:ins>
      <w:ins w:id="1080" w:author="Author" w:date="2018-03-01T10:01:00Z">
        <w:r w:rsidRPr="00C7779A">
          <w:rPr>
            <w:highlight w:val="yellow"/>
            <w:rPrChange w:id="1081" w:author="Author" w:date="2018-03-01T10:02:00Z">
              <w:rPr/>
            </w:rPrChange>
          </w:rPr>
          <w:t xml:space="preserve">has </w:t>
        </w:r>
      </w:ins>
      <w:ins w:id="1082" w:author="Author" w:date="2018-03-05T09:29:00Z">
        <w:r w:rsidR="00657460">
          <w:rPr>
            <w:highlight w:val="yellow"/>
          </w:rPr>
          <w:t xml:space="preserve">already </w:t>
        </w:r>
      </w:ins>
      <w:ins w:id="1083" w:author="Author" w:date="2018-03-01T10:01:00Z">
        <w:r w:rsidRPr="00C7779A">
          <w:rPr>
            <w:highlight w:val="yellow"/>
            <w:rPrChange w:id="1084" w:author="Author" w:date="2018-03-01T10:02:00Z">
              <w:rPr/>
            </w:rPrChange>
          </w:rPr>
          <w:t xml:space="preserve">been </w:t>
        </w:r>
      </w:ins>
      <w:ins w:id="1085" w:author="Author" w:date="2018-03-01T09:58:00Z">
        <w:r w:rsidRPr="00C7779A">
          <w:rPr>
            <w:highlight w:val="yellow"/>
            <w:rPrChange w:id="1086" w:author="Author" w:date="2018-03-01T10:02:00Z">
              <w:rPr/>
            </w:rPrChange>
          </w:rPr>
          <w:t>implemented</w:t>
        </w:r>
      </w:ins>
      <w:ins w:id="1087" w:author="Author" w:date="2018-03-01T10:01:00Z">
        <w:del w:id="1088" w:author="Author" w:date="2018-03-05T09:29:00Z">
          <w:r w:rsidRPr="00C7779A" w:rsidDel="00657460">
            <w:rPr>
              <w:highlight w:val="yellow"/>
              <w:rPrChange w:id="1089" w:author="Author" w:date="2018-03-01T10:02:00Z">
                <w:rPr/>
              </w:rPrChange>
            </w:rPr>
            <w:delText xml:space="preserve"> as well</w:delText>
          </w:r>
        </w:del>
        <w:r w:rsidRPr="00C7779A">
          <w:rPr>
            <w:highlight w:val="yellow"/>
            <w:rPrChange w:id="1090" w:author="Author" w:date="2018-03-01T10:02:00Z">
              <w:rPr/>
            </w:rPrChange>
          </w:rPr>
          <w:t>, since it is a</w:t>
        </w:r>
      </w:ins>
      <w:ins w:id="1091" w:author="Author" w:date="2018-03-01T09:58:00Z">
        <w:r w:rsidRPr="00C7779A">
          <w:rPr>
            <w:highlight w:val="yellow"/>
            <w:rPrChange w:id="1092" w:author="Author" w:date="2018-03-01T10:02:00Z">
              <w:rPr/>
            </w:rPrChange>
          </w:rPr>
          <w:t xml:space="preserve"> prerequisite for </w:t>
        </w:r>
      </w:ins>
      <w:ins w:id="1093" w:author="Author" w:date="2018-03-01T10:02:00Z">
        <w:r w:rsidR="00C7779A" w:rsidRPr="00C7779A">
          <w:rPr>
            <w:highlight w:val="yellow"/>
            <w:rPrChange w:id="1094" w:author="Author" w:date="2018-03-01T10:02:00Z">
              <w:rPr/>
            </w:rPrChange>
          </w:rPr>
          <w:t>Payroll Time Sheet.</w:t>
        </w:r>
      </w:ins>
    </w:p>
    <w:p w14:paraId="7BB2D852" w14:textId="77777777" w:rsidR="009A75D8" w:rsidRPr="005838DE" w:rsidRDefault="009A75D8" w:rsidP="009A75D8">
      <w:pPr>
        <w:pStyle w:val="Heading2"/>
      </w:pPr>
      <w:bookmarkStart w:id="1095" w:name="_Toc410685036"/>
      <w:bookmarkStart w:id="1096" w:name="_Toc507665722"/>
      <w:r w:rsidRPr="005838DE">
        <w:t>System Access</w:t>
      </w:r>
      <w:bookmarkEnd w:id="1095"/>
      <w:bookmarkEnd w:id="1096"/>
      <w:del w:id="1097" w:author="Author" w:date="2018-02-07T11:08:00Z">
        <w:r w:rsidRPr="005838DE" w:rsidDel="00837D55">
          <w:delText xml:space="preserve"> </w:delText>
        </w:r>
      </w:del>
    </w:p>
    <w:p w14:paraId="1721C165" w14:textId="77777777" w:rsidR="009A75D8" w:rsidRPr="005838DE" w:rsidRDefault="009A75D8" w:rsidP="009A75D8">
      <w:pPr>
        <w:rPr>
          <w:rFonts w:eastAsia="SimSun"/>
        </w:rPr>
      </w:pPr>
      <w:r w:rsidRPr="005838DE">
        <w:t>The test should be conducted with the following system and users:</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014"/>
        <w:gridCol w:w="3836"/>
        <w:gridCol w:w="8436"/>
      </w:tblGrid>
      <w:tr w:rsidR="009A75D8" w:rsidRPr="005838DE" w14:paraId="74F67650" w14:textId="77777777" w:rsidTr="00741A9B">
        <w:trPr>
          <w:tblHeader/>
        </w:trPr>
        <w:tc>
          <w:tcPr>
            <w:tcW w:w="2014" w:type="dxa"/>
            <w:shd w:val="clear" w:color="auto" w:fill="999999"/>
          </w:tcPr>
          <w:p w14:paraId="0505000F" w14:textId="77777777" w:rsidR="009A75D8" w:rsidRPr="005838DE" w:rsidRDefault="009A75D8">
            <w:pPr>
              <w:pStyle w:val="SAPTableHeader"/>
            </w:pPr>
          </w:p>
        </w:tc>
        <w:tc>
          <w:tcPr>
            <w:tcW w:w="3836" w:type="dxa"/>
            <w:shd w:val="clear" w:color="auto" w:fill="999999"/>
            <w:hideMark/>
          </w:tcPr>
          <w:p w14:paraId="2BDFF40D" w14:textId="77777777" w:rsidR="009A75D8" w:rsidRPr="005838DE" w:rsidRDefault="009A75D8">
            <w:pPr>
              <w:pStyle w:val="SAPTableHeader"/>
            </w:pPr>
            <w:r w:rsidRPr="005838DE">
              <w:t>Type of Data</w:t>
            </w:r>
          </w:p>
        </w:tc>
        <w:tc>
          <w:tcPr>
            <w:tcW w:w="8436" w:type="dxa"/>
            <w:shd w:val="clear" w:color="auto" w:fill="999999"/>
            <w:hideMark/>
          </w:tcPr>
          <w:p w14:paraId="49A25DD4" w14:textId="77777777" w:rsidR="009A75D8" w:rsidRPr="005838DE" w:rsidRDefault="009A75D8">
            <w:pPr>
              <w:pStyle w:val="SAPTableHeader"/>
            </w:pPr>
            <w:r w:rsidRPr="005838DE">
              <w:t>Details</w:t>
            </w:r>
          </w:p>
        </w:tc>
      </w:tr>
      <w:tr w:rsidR="009A75D8" w:rsidRPr="005838DE" w14:paraId="1FB0FDC0" w14:textId="77777777" w:rsidTr="00741A9B">
        <w:tc>
          <w:tcPr>
            <w:tcW w:w="2014" w:type="dxa"/>
            <w:hideMark/>
          </w:tcPr>
          <w:p w14:paraId="2E25D546" w14:textId="77777777" w:rsidR="009A75D8" w:rsidRPr="005838DE" w:rsidRDefault="009A75D8">
            <w:r w:rsidRPr="005838DE">
              <w:t>System</w:t>
            </w:r>
          </w:p>
        </w:tc>
        <w:tc>
          <w:tcPr>
            <w:tcW w:w="3836" w:type="dxa"/>
            <w:hideMark/>
          </w:tcPr>
          <w:p w14:paraId="7C739BCB" w14:textId="11BB8446" w:rsidR="009A75D8" w:rsidRPr="005838DE" w:rsidRDefault="003743BE">
            <w:r w:rsidRPr="005838DE">
              <w:t xml:space="preserve">SAP </w:t>
            </w:r>
            <w:r w:rsidR="009A75D8" w:rsidRPr="005838DE">
              <w:t>SuccessFactors Employee Central</w:t>
            </w:r>
          </w:p>
        </w:tc>
        <w:tc>
          <w:tcPr>
            <w:tcW w:w="8436" w:type="dxa"/>
            <w:hideMark/>
          </w:tcPr>
          <w:p w14:paraId="7A2CB1E1" w14:textId="77777777" w:rsidR="009A75D8" w:rsidRPr="005838DE" w:rsidRDefault="00741A9B">
            <w:r w:rsidRPr="005838DE">
              <w:t>&lt;Provide details on how to access system, e.g. system client or URL&gt;</w:t>
            </w:r>
          </w:p>
        </w:tc>
      </w:tr>
      <w:tr w:rsidR="00741A9B" w:rsidRPr="005838DE" w14:paraId="6E71DB4E" w14:textId="77777777" w:rsidTr="00741A9B">
        <w:tc>
          <w:tcPr>
            <w:tcW w:w="2014" w:type="dxa"/>
            <w:hideMark/>
          </w:tcPr>
          <w:p w14:paraId="64036FB6" w14:textId="77777777" w:rsidR="00741A9B" w:rsidRPr="005838DE" w:rsidRDefault="00741A9B">
            <w:r w:rsidRPr="005838DE">
              <w:t xml:space="preserve">Standard User </w:t>
            </w:r>
          </w:p>
        </w:tc>
        <w:tc>
          <w:tcPr>
            <w:tcW w:w="3836" w:type="dxa"/>
            <w:hideMark/>
          </w:tcPr>
          <w:p w14:paraId="72E18576" w14:textId="77777777" w:rsidR="00741A9B" w:rsidRPr="005838DE" w:rsidRDefault="00741A9B">
            <w:r w:rsidRPr="005838DE">
              <w:t>Employee</w:t>
            </w:r>
          </w:p>
        </w:tc>
        <w:tc>
          <w:tcPr>
            <w:tcW w:w="8436" w:type="dxa"/>
            <w:hideMark/>
          </w:tcPr>
          <w:p w14:paraId="50C9F2BB" w14:textId="77777777" w:rsidR="00741A9B" w:rsidRPr="005838DE" w:rsidRDefault="00741A9B" w:rsidP="00BC4D85">
            <w:r w:rsidRPr="005838DE">
              <w:t>&lt;Provide Standard User Id and Password for test, if applicable&gt;</w:t>
            </w:r>
          </w:p>
        </w:tc>
      </w:tr>
      <w:tr w:rsidR="00741A9B" w:rsidRPr="005838DE" w14:paraId="4E2D8FB1" w14:textId="77777777" w:rsidTr="00741A9B">
        <w:tc>
          <w:tcPr>
            <w:tcW w:w="2014" w:type="dxa"/>
            <w:hideMark/>
          </w:tcPr>
          <w:p w14:paraId="20F72457" w14:textId="77777777" w:rsidR="00741A9B" w:rsidRPr="005838DE" w:rsidRDefault="00741A9B">
            <w:r w:rsidRPr="005838DE">
              <w:t xml:space="preserve">Standard User </w:t>
            </w:r>
          </w:p>
        </w:tc>
        <w:tc>
          <w:tcPr>
            <w:tcW w:w="3836" w:type="dxa"/>
            <w:hideMark/>
          </w:tcPr>
          <w:p w14:paraId="4439F1C0" w14:textId="0BEC4DB3" w:rsidR="00741A9B" w:rsidRPr="005838DE" w:rsidRDefault="00D63E68">
            <w:r w:rsidRPr="005838DE">
              <w:t>Line Manager</w:t>
            </w:r>
          </w:p>
        </w:tc>
        <w:tc>
          <w:tcPr>
            <w:tcW w:w="8436" w:type="dxa"/>
            <w:hideMark/>
          </w:tcPr>
          <w:p w14:paraId="7DFC2BE9" w14:textId="77777777" w:rsidR="00741A9B" w:rsidRPr="005838DE" w:rsidRDefault="00741A9B" w:rsidP="00BC4D85">
            <w:r w:rsidRPr="005838DE">
              <w:t>&lt;Provide Standard User Id and Password for test, if applicable&gt;</w:t>
            </w:r>
          </w:p>
        </w:tc>
      </w:tr>
    </w:tbl>
    <w:p w14:paraId="44EE517E" w14:textId="77777777" w:rsidR="006E0656" w:rsidRPr="005838DE" w:rsidRDefault="00F26A4A" w:rsidP="006F51FD">
      <w:pPr>
        <w:pStyle w:val="SAPNoteHeading"/>
        <w:ind w:left="0"/>
      </w:pPr>
      <w:bookmarkStart w:id="1098" w:name="_Toc394394471"/>
      <w:bookmarkStart w:id="1099" w:name="_Toc394394516"/>
      <w:bookmarkStart w:id="1100" w:name="_Toc410685037"/>
      <w:bookmarkEnd w:id="1098"/>
      <w:bookmarkEnd w:id="1099"/>
      <w:r w:rsidRPr="005838DE">
        <w:rPr>
          <w:noProof/>
          <w:lang w:val="de-DE" w:eastAsia="de-DE"/>
        </w:rPr>
        <w:drawing>
          <wp:inline distT="0" distB="0" distL="0" distR="0" wp14:anchorId="00C20CFF" wp14:editId="2F793927">
            <wp:extent cx="228600" cy="228600"/>
            <wp:effectExtent l="0" t="0" r="0"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E0656" w:rsidRPr="005838DE">
        <w:t> Note</w:t>
      </w:r>
    </w:p>
    <w:p w14:paraId="707EB61D" w14:textId="7C803A8F" w:rsidR="004C3E6C" w:rsidRPr="005838DE" w:rsidRDefault="004C3E6C" w:rsidP="006F51FD">
      <w:pPr>
        <w:ind w:left="85"/>
      </w:pPr>
      <w:r w:rsidRPr="005838DE">
        <w:t>In the following, we will use the following abbreviations for the systems:</w:t>
      </w:r>
    </w:p>
    <w:p w14:paraId="5A859874" w14:textId="77777777" w:rsidR="00AF4C74" w:rsidRPr="005838DE" w:rsidRDefault="000D25C6" w:rsidP="000206EE">
      <w:pPr>
        <w:numPr>
          <w:ilvl w:val="0"/>
          <w:numId w:val="10"/>
        </w:numPr>
        <w:ind w:left="85" w:firstLine="0"/>
        <w:rPr>
          <w:rStyle w:val="SAPTextReference"/>
        </w:rPr>
      </w:pPr>
      <w:r w:rsidRPr="005838DE">
        <w:rPr>
          <w:rStyle w:val="SAPTextReference"/>
        </w:rPr>
        <w:t xml:space="preserve">SAP SuccessFactors Employee Central </w:t>
      </w:r>
      <w:r w:rsidRPr="002E6F3D">
        <w:rPr>
          <w:rPrChange w:id="1101" w:author="Author" w:date="2018-03-02T11:18:00Z">
            <w:rPr>
              <w:rStyle w:val="SAPTextReference"/>
            </w:rPr>
          </w:rPrChange>
        </w:rPr>
        <w:t>will be referenced as</w:t>
      </w:r>
      <w:r w:rsidRPr="005838DE">
        <w:rPr>
          <w:rStyle w:val="SAPTextReference"/>
        </w:rPr>
        <w:t xml:space="preserve"> Employee Central</w:t>
      </w:r>
      <w:r w:rsidRPr="005838DE" w:rsidDel="004F1E72">
        <w:rPr>
          <w:rStyle w:val="SAPTextReference"/>
        </w:rPr>
        <w:t xml:space="preserve"> </w:t>
      </w:r>
    </w:p>
    <w:p w14:paraId="2DBCFE45" w14:textId="3322D657" w:rsidR="004C3E6C" w:rsidRPr="005838DE" w:rsidRDefault="004C3E6C" w:rsidP="000206EE">
      <w:pPr>
        <w:numPr>
          <w:ilvl w:val="0"/>
          <w:numId w:val="10"/>
        </w:numPr>
        <w:ind w:left="85" w:firstLine="0"/>
        <w:rPr>
          <w:rStyle w:val="SAPTextReference"/>
        </w:rPr>
      </w:pPr>
      <w:r w:rsidRPr="005838DE">
        <w:t>As the customer might also consider integration to</w:t>
      </w:r>
      <w:r w:rsidRPr="005838DE">
        <w:rPr>
          <w:rStyle w:val="SAPTextReference"/>
        </w:rPr>
        <w:t xml:space="preserve"> </w:t>
      </w:r>
      <w:r w:rsidR="000D25C6" w:rsidRPr="005838DE">
        <w:rPr>
          <w:rStyle w:val="SAPTextReference"/>
        </w:rPr>
        <w:t xml:space="preserve">SAP </w:t>
      </w:r>
      <w:r w:rsidRPr="005838DE">
        <w:rPr>
          <w:rStyle w:val="SAPTextReference"/>
        </w:rPr>
        <w:t xml:space="preserve">SuccessFactors Employee Central Payroll, </w:t>
      </w:r>
      <w:r w:rsidRPr="005838DE">
        <w:t xml:space="preserve">this system will be referenced as </w:t>
      </w:r>
      <w:r w:rsidRPr="005838DE">
        <w:rPr>
          <w:rStyle w:val="SAPTextReference"/>
        </w:rPr>
        <w:t>Employee Central Payroll</w:t>
      </w:r>
      <w:r w:rsidRPr="005838DE" w:rsidDel="00964463">
        <w:rPr>
          <w:rStyle w:val="SAPTextReference"/>
        </w:rPr>
        <w:t xml:space="preserve"> </w:t>
      </w:r>
    </w:p>
    <w:p w14:paraId="2A244E8C" w14:textId="77777777" w:rsidR="009A75D8" w:rsidRPr="005838DE" w:rsidRDefault="009A75D8" w:rsidP="009A75D8">
      <w:pPr>
        <w:pStyle w:val="Heading2"/>
      </w:pPr>
      <w:bookmarkStart w:id="1102" w:name="_Toc507665723"/>
      <w:r w:rsidRPr="005838DE">
        <w:t>Roles</w:t>
      </w:r>
      <w:bookmarkEnd w:id="1100"/>
      <w:bookmarkEnd w:id="1102"/>
    </w:p>
    <w:p w14:paraId="4DE616D8" w14:textId="35038817" w:rsidR="009A75D8" w:rsidRPr="005838DE" w:rsidRDefault="009A75D8" w:rsidP="009A75D8">
      <w:pPr>
        <w:rPr>
          <w:rFonts w:eastAsia="SimSun"/>
        </w:rPr>
      </w:pPr>
      <w:r w:rsidRPr="005838DE">
        <w:t xml:space="preserve">For non-standard users, the following roles must be assigned in </w:t>
      </w:r>
      <w:r w:rsidR="00741A9B" w:rsidRPr="005838DE">
        <w:t>Employee Central</w:t>
      </w:r>
      <w:r w:rsidRPr="005838DE">
        <w:t xml:space="preserve"> to the system user(s) testing this scenario. </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Change w:id="1103" w:author="Author" w:date="2018-03-02T11:19:00Z">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PrChange>
      </w:tblPr>
      <w:tblGrid>
        <w:gridCol w:w="4562"/>
        <w:gridCol w:w="3060"/>
        <w:gridCol w:w="1710"/>
        <w:gridCol w:w="4954"/>
        <w:tblGridChange w:id="1104">
          <w:tblGrid>
            <w:gridCol w:w="2942"/>
            <w:gridCol w:w="2250"/>
            <w:gridCol w:w="3150"/>
            <w:gridCol w:w="5944"/>
          </w:tblGrid>
        </w:tblGridChange>
      </w:tblGrid>
      <w:tr w:rsidR="009A75D8" w:rsidRPr="005838DE" w14:paraId="099BAE84" w14:textId="77777777" w:rsidTr="002E6F3D">
        <w:trPr>
          <w:tblHeader/>
          <w:trPrChange w:id="1105" w:author="Author" w:date="2018-03-02T11:19:00Z">
            <w:trPr>
              <w:tblHeader/>
            </w:trPr>
          </w:trPrChange>
        </w:trPr>
        <w:tc>
          <w:tcPr>
            <w:tcW w:w="4562" w:type="dxa"/>
            <w:shd w:val="clear" w:color="auto" w:fill="999999"/>
            <w:hideMark/>
            <w:tcPrChange w:id="1106" w:author="Author" w:date="2018-03-02T11:19:00Z">
              <w:tcPr>
                <w:tcW w:w="2942" w:type="dxa"/>
                <w:shd w:val="clear" w:color="auto" w:fill="999999"/>
                <w:hideMark/>
              </w:tcPr>
            </w:tcPrChange>
          </w:tcPr>
          <w:p w14:paraId="0F0728F9" w14:textId="77777777" w:rsidR="009A75D8" w:rsidRPr="005838DE" w:rsidRDefault="009A75D8">
            <w:pPr>
              <w:pStyle w:val="SAPTableHeader"/>
            </w:pPr>
            <w:r w:rsidRPr="005838DE">
              <w:t>Business Role</w:t>
            </w:r>
          </w:p>
        </w:tc>
        <w:tc>
          <w:tcPr>
            <w:tcW w:w="3060" w:type="dxa"/>
            <w:shd w:val="clear" w:color="auto" w:fill="999999"/>
            <w:hideMark/>
            <w:tcPrChange w:id="1107" w:author="Author" w:date="2018-03-02T11:19:00Z">
              <w:tcPr>
                <w:tcW w:w="2250" w:type="dxa"/>
                <w:shd w:val="clear" w:color="auto" w:fill="999999"/>
                <w:hideMark/>
              </w:tcPr>
            </w:tcPrChange>
          </w:tcPr>
          <w:p w14:paraId="20BB9D65" w14:textId="77777777" w:rsidR="009A75D8" w:rsidRPr="005838DE" w:rsidRDefault="009A75D8">
            <w:pPr>
              <w:pStyle w:val="SAPTableHeader"/>
            </w:pPr>
            <w:r w:rsidRPr="005838DE">
              <w:t>Permission Role</w:t>
            </w:r>
          </w:p>
        </w:tc>
        <w:tc>
          <w:tcPr>
            <w:tcW w:w="1710" w:type="dxa"/>
            <w:shd w:val="clear" w:color="auto" w:fill="999999"/>
            <w:hideMark/>
            <w:tcPrChange w:id="1108" w:author="Author" w:date="2018-03-02T11:19:00Z">
              <w:tcPr>
                <w:tcW w:w="3150" w:type="dxa"/>
                <w:shd w:val="clear" w:color="auto" w:fill="999999"/>
                <w:hideMark/>
              </w:tcPr>
            </w:tcPrChange>
          </w:tcPr>
          <w:p w14:paraId="5891E35D" w14:textId="77777777" w:rsidR="009A75D8" w:rsidRPr="005838DE" w:rsidRDefault="009A75D8">
            <w:pPr>
              <w:pStyle w:val="SAPTableHeader"/>
            </w:pPr>
            <w:r w:rsidRPr="005838DE">
              <w:t>Process Step</w:t>
            </w:r>
          </w:p>
        </w:tc>
        <w:tc>
          <w:tcPr>
            <w:tcW w:w="4954" w:type="dxa"/>
            <w:shd w:val="clear" w:color="auto" w:fill="999999"/>
            <w:hideMark/>
            <w:tcPrChange w:id="1109" w:author="Author" w:date="2018-03-02T11:19:00Z">
              <w:tcPr>
                <w:tcW w:w="5944" w:type="dxa"/>
                <w:shd w:val="clear" w:color="auto" w:fill="999999"/>
                <w:hideMark/>
              </w:tcPr>
            </w:tcPrChange>
          </w:tcPr>
          <w:p w14:paraId="6FCC3F0C" w14:textId="77777777" w:rsidR="009A75D8" w:rsidRPr="005838DE" w:rsidRDefault="009A75D8">
            <w:pPr>
              <w:pStyle w:val="SAPTableHeader"/>
            </w:pPr>
            <w:r w:rsidRPr="005838DE">
              <w:t>Sample data</w:t>
            </w:r>
          </w:p>
        </w:tc>
      </w:tr>
      <w:tr w:rsidR="009E0BEC" w:rsidRPr="005838DE" w14:paraId="1DBFEE21" w14:textId="77777777" w:rsidTr="002E6F3D">
        <w:tc>
          <w:tcPr>
            <w:tcW w:w="4562" w:type="dxa"/>
            <w:shd w:val="clear" w:color="auto" w:fill="auto"/>
            <w:hideMark/>
            <w:tcPrChange w:id="1110" w:author="Author" w:date="2018-03-02T11:19:00Z">
              <w:tcPr>
                <w:tcW w:w="2942" w:type="dxa"/>
                <w:shd w:val="clear" w:color="auto" w:fill="auto"/>
                <w:hideMark/>
              </w:tcPr>
            </w:tcPrChange>
          </w:tcPr>
          <w:p w14:paraId="3482BADF" w14:textId="77777777" w:rsidR="009E0BEC" w:rsidRPr="005838DE" w:rsidRDefault="009E0BEC" w:rsidP="009E0BEC">
            <w:r w:rsidRPr="005838DE">
              <w:t>Employee</w:t>
            </w:r>
          </w:p>
        </w:tc>
        <w:tc>
          <w:tcPr>
            <w:tcW w:w="3060" w:type="dxa"/>
            <w:shd w:val="clear" w:color="auto" w:fill="auto"/>
            <w:hideMark/>
            <w:tcPrChange w:id="1111" w:author="Author" w:date="2018-03-02T11:19:00Z">
              <w:tcPr>
                <w:tcW w:w="2250" w:type="dxa"/>
                <w:shd w:val="clear" w:color="auto" w:fill="auto"/>
                <w:hideMark/>
              </w:tcPr>
            </w:tcPrChange>
          </w:tcPr>
          <w:p w14:paraId="1647CA57" w14:textId="26929269" w:rsidR="00A17FA2" w:rsidRPr="00AD7E49" w:rsidRDefault="00A17FA2" w:rsidP="009E0BEC">
            <w:pPr>
              <w:rPr>
                <w:rPrChange w:id="1112" w:author="Author" w:date="2018-01-31T09:37:00Z">
                  <w:rPr>
                    <w:color w:val="000000"/>
                  </w:rPr>
                </w:rPrChange>
              </w:rPr>
            </w:pPr>
            <w:r w:rsidRPr="000206EE">
              <w:t xml:space="preserve">SAP BestPractices </w:t>
            </w:r>
            <w:r w:rsidRPr="00AD7E49">
              <w:rPr>
                <w:rPrChange w:id="1113" w:author="Author" w:date="2018-01-31T09:37:00Z">
                  <w:rPr>
                    <w:rFonts w:ascii="Arial" w:hAnsi="Arial"/>
                    <w:sz w:val="20"/>
                    <w:szCs w:val="20"/>
                  </w:rPr>
                </w:rPrChange>
              </w:rPr>
              <w:t xml:space="preserve">Payroll Time sheet </w:t>
            </w:r>
            <w:r w:rsidRPr="000206EE">
              <w:t>Employee Self-Service (EC)</w:t>
            </w:r>
          </w:p>
        </w:tc>
        <w:tc>
          <w:tcPr>
            <w:tcW w:w="1710" w:type="dxa"/>
            <w:shd w:val="clear" w:color="auto" w:fill="auto"/>
            <w:hideMark/>
            <w:tcPrChange w:id="1114" w:author="Author" w:date="2018-03-02T11:19:00Z">
              <w:tcPr>
                <w:tcW w:w="3150" w:type="dxa"/>
                <w:shd w:val="clear" w:color="auto" w:fill="auto"/>
                <w:hideMark/>
              </w:tcPr>
            </w:tcPrChange>
          </w:tcPr>
          <w:p w14:paraId="5B2A3077" w14:textId="0F4467C5" w:rsidR="009E0BEC" w:rsidRPr="000206EE" w:rsidRDefault="009E0BEC" w:rsidP="009E0BEC">
            <w:pPr>
              <w:rPr>
                <w:color w:val="000000"/>
              </w:rPr>
            </w:pPr>
            <w:r w:rsidRPr="000206EE">
              <w:rPr>
                <w:rStyle w:val="Hyperlink"/>
                <w:noProof/>
                <w:color w:val="000000"/>
              </w:rPr>
              <w:t xml:space="preserve">Refer to chapter </w:t>
            </w:r>
            <w:r w:rsidRPr="000206EE">
              <w:rPr>
                <w:rStyle w:val="SAPEmphasis"/>
              </w:rPr>
              <w:t>Overview Table</w:t>
            </w:r>
          </w:p>
        </w:tc>
        <w:tc>
          <w:tcPr>
            <w:tcW w:w="4954" w:type="dxa"/>
            <w:shd w:val="clear" w:color="auto" w:fill="auto"/>
            <w:hideMark/>
            <w:tcPrChange w:id="1115" w:author="Author" w:date="2018-03-02T11:19:00Z">
              <w:tcPr>
                <w:tcW w:w="5944" w:type="dxa"/>
                <w:shd w:val="clear" w:color="auto" w:fill="auto"/>
                <w:hideMark/>
              </w:tcPr>
            </w:tcPrChange>
          </w:tcPr>
          <w:p w14:paraId="68903EFA" w14:textId="77777777" w:rsidR="009E0BEC" w:rsidRPr="000206EE" w:rsidRDefault="009E0BEC" w:rsidP="009E0BEC">
            <w:pPr>
              <w:rPr>
                <w:rStyle w:val="SAPUserEntry"/>
              </w:rPr>
            </w:pPr>
            <w:r w:rsidRPr="000206EE">
              <w:t xml:space="preserve">Test user: </w:t>
            </w:r>
            <w:r w:rsidRPr="000206EE">
              <w:rPr>
                <w:rStyle w:val="SAPUserEntry"/>
              </w:rPr>
              <w:t>&lt;userid&gt;</w:t>
            </w:r>
            <w:r w:rsidRPr="000206EE">
              <w:t xml:space="preserve">; Password: </w:t>
            </w:r>
            <w:r w:rsidRPr="000206EE">
              <w:rPr>
                <w:rStyle w:val="SAPUserEntry"/>
              </w:rPr>
              <w:t>&lt;password&gt;</w:t>
            </w:r>
          </w:p>
          <w:p w14:paraId="0C546C00" w14:textId="7E69D414" w:rsidR="00A17FA2" w:rsidRPr="000206EE" w:rsidRDefault="00A17FA2" w:rsidP="009E0BEC">
            <w:r w:rsidRPr="000206EE">
              <w:t xml:space="preserve">For testing purposes, you can log in as Super Admin and use the </w:t>
            </w:r>
            <w:r w:rsidRPr="000206EE">
              <w:rPr>
                <w:rStyle w:val="SAPScreenElement"/>
              </w:rPr>
              <w:t>Proxy Now</w:t>
            </w:r>
            <w:r w:rsidRPr="000206EE">
              <w:t xml:space="preserve"> option to proxy as the manager role.</w:t>
            </w:r>
          </w:p>
        </w:tc>
      </w:tr>
      <w:tr w:rsidR="009E0BEC" w:rsidRPr="005838DE" w14:paraId="01110862" w14:textId="77777777" w:rsidTr="002E6F3D">
        <w:tc>
          <w:tcPr>
            <w:tcW w:w="4562" w:type="dxa"/>
            <w:shd w:val="clear" w:color="auto" w:fill="auto"/>
            <w:hideMark/>
            <w:tcPrChange w:id="1116" w:author="Author" w:date="2018-03-02T11:19:00Z">
              <w:tcPr>
                <w:tcW w:w="2942" w:type="dxa"/>
                <w:shd w:val="clear" w:color="auto" w:fill="auto"/>
                <w:hideMark/>
              </w:tcPr>
            </w:tcPrChange>
          </w:tcPr>
          <w:p w14:paraId="3298B605" w14:textId="77777777" w:rsidR="009E0BEC" w:rsidRPr="005838DE" w:rsidRDefault="009E0BEC" w:rsidP="009E0BEC">
            <w:pPr>
              <w:rPr>
                <w:color w:val="000000"/>
              </w:rPr>
            </w:pPr>
            <w:r w:rsidRPr="005838DE">
              <w:rPr>
                <w:color w:val="000000"/>
              </w:rPr>
              <w:t>Line Manager</w:t>
            </w:r>
          </w:p>
          <w:p w14:paraId="278BA4C6" w14:textId="77777777" w:rsidR="009E0BEC" w:rsidRPr="005838DE" w:rsidRDefault="009E0BEC" w:rsidP="009E0BEC">
            <w:pPr>
              <w:pStyle w:val="SAPNoteHeading"/>
              <w:ind w:left="0"/>
            </w:pPr>
            <w:r w:rsidRPr="005838DE">
              <w:rPr>
                <w:noProof/>
                <w:lang w:val="de-DE" w:eastAsia="de-DE"/>
              </w:rPr>
              <w:drawing>
                <wp:inline distT="0" distB="0" distL="0" distR="0" wp14:anchorId="4A268B55" wp14:editId="43BC1EC9">
                  <wp:extent cx="225425" cy="225425"/>
                  <wp:effectExtent l="0" t="0" r="3175" b="3175"/>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838DE">
              <w:t> Note</w:t>
            </w:r>
          </w:p>
          <w:p w14:paraId="671F2F51" w14:textId="2D867D62" w:rsidR="009E0BEC" w:rsidRPr="005838DE" w:rsidRDefault="009E0BEC" w:rsidP="009E0BEC">
            <w:r w:rsidRPr="005838DE">
              <w:t xml:space="preserve">The line manager is maintained in field </w:t>
            </w:r>
            <w:r w:rsidRPr="005838DE">
              <w:rPr>
                <w:rStyle w:val="SAPScreenElement"/>
              </w:rPr>
              <w:t>Supervisor</w:t>
            </w:r>
            <w:r w:rsidRPr="005838DE">
              <w:t xml:space="preserve"> in the </w:t>
            </w:r>
            <w:r w:rsidRPr="005838DE">
              <w:rPr>
                <w:rStyle w:val="SAPScreenElement"/>
              </w:rPr>
              <w:t>Job Information</w:t>
            </w:r>
            <w:r w:rsidRPr="005838DE">
              <w:t xml:space="preserve"> block of the employee. The </w:t>
            </w:r>
            <w:r w:rsidRPr="005838DE">
              <w:rPr>
                <w:rStyle w:val="SAPScreenElement"/>
              </w:rPr>
              <w:t>Job Information</w:t>
            </w:r>
            <w:r w:rsidRPr="005838DE">
              <w:t xml:space="preserve"> block is located in the </w:t>
            </w:r>
            <w:r w:rsidRPr="005838DE">
              <w:rPr>
                <w:rStyle w:val="SAPScreenElement"/>
              </w:rPr>
              <w:t>Employment Information</w:t>
            </w:r>
            <w:r w:rsidRPr="005838DE">
              <w:t xml:space="preserve"> section </w:t>
            </w:r>
            <w:r w:rsidRPr="005838DE">
              <w:rPr>
                <w:rStyle w:val="SAPScreenElement"/>
                <w:color w:val="auto"/>
              </w:rPr>
              <w:t>&gt;</w:t>
            </w:r>
            <w:r w:rsidRPr="005838DE">
              <w:t xml:space="preserve"> </w:t>
            </w:r>
            <w:r w:rsidRPr="005838DE">
              <w:rPr>
                <w:rStyle w:val="SAPScreenElement"/>
              </w:rPr>
              <w:t>Job Information</w:t>
            </w:r>
            <w:r w:rsidRPr="005838DE">
              <w:t xml:space="preserve"> subsection.</w:t>
            </w:r>
          </w:p>
        </w:tc>
        <w:tc>
          <w:tcPr>
            <w:tcW w:w="3060" w:type="dxa"/>
            <w:shd w:val="clear" w:color="auto" w:fill="auto"/>
            <w:hideMark/>
            <w:tcPrChange w:id="1117" w:author="Author" w:date="2018-03-02T11:19:00Z">
              <w:tcPr>
                <w:tcW w:w="2250" w:type="dxa"/>
                <w:shd w:val="clear" w:color="auto" w:fill="auto"/>
                <w:hideMark/>
              </w:tcPr>
            </w:tcPrChange>
          </w:tcPr>
          <w:p w14:paraId="326733A2" w14:textId="05DCC1AB" w:rsidR="00A17FA2" w:rsidRPr="00AD7E49" w:rsidRDefault="00A17FA2" w:rsidP="009E0BEC">
            <w:pPr>
              <w:rPr>
                <w:rPrChange w:id="1118" w:author="Author" w:date="2018-01-31T09:37:00Z">
                  <w:rPr>
                    <w:color w:val="000000"/>
                  </w:rPr>
                </w:rPrChange>
              </w:rPr>
            </w:pPr>
            <w:r w:rsidRPr="00AD7E49">
              <w:rPr>
                <w:rPrChange w:id="1119" w:author="Author" w:date="2018-01-31T09:37:00Z">
                  <w:rPr>
                    <w:rFonts w:ascii="Arial" w:hAnsi="Arial"/>
                    <w:sz w:val="20"/>
                    <w:szCs w:val="20"/>
                  </w:rPr>
                </w:rPrChange>
              </w:rPr>
              <w:t>SAP BestPractices Payroll Time sheet Manager (EC)</w:t>
            </w:r>
          </w:p>
        </w:tc>
        <w:tc>
          <w:tcPr>
            <w:tcW w:w="1710" w:type="dxa"/>
            <w:shd w:val="clear" w:color="auto" w:fill="auto"/>
            <w:hideMark/>
            <w:tcPrChange w:id="1120" w:author="Author" w:date="2018-03-02T11:19:00Z">
              <w:tcPr>
                <w:tcW w:w="3150" w:type="dxa"/>
                <w:shd w:val="clear" w:color="auto" w:fill="auto"/>
                <w:hideMark/>
              </w:tcPr>
            </w:tcPrChange>
          </w:tcPr>
          <w:p w14:paraId="3C349555" w14:textId="6974F29A" w:rsidR="009E0BEC" w:rsidRPr="000206EE" w:rsidRDefault="009E0BEC" w:rsidP="009E0BEC">
            <w:pPr>
              <w:rPr>
                <w:color w:val="000000"/>
              </w:rPr>
            </w:pPr>
            <w:r w:rsidRPr="000206EE">
              <w:rPr>
                <w:rStyle w:val="Hyperlink"/>
                <w:noProof/>
                <w:color w:val="000000"/>
              </w:rPr>
              <w:t xml:space="preserve">Refer to chapter </w:t>
            </w:r>
            <w:r w:rsidRPr="000206EE">
              <w:rPr>
                <w:rStyle w:val="SAPEmphasis"/>
              </w:rPr>
              <w:t>Overview Table</w:t>
            </w:r>
          </w:p>
        </w:tc>
        <w:tc>
          <w:tcPr>
            <w:tcW w:w="4954" w:type="dxa"/>
            <w:shd w:val="clear" w:color="auto" w:fill="auto"/>
            <w:hideMark/>
            <w:tcPrChange w:id="1121" w:author="Author" w:date="2018-03-02T11:19:00Z">
              <w:tcPr>
                <w:tcW w:w="5944" w:type="dxa"/>
                <w:shd w:val="clear" w:color="auto" w:fill="auto"/>
                <w:hideMark/>
              </w:tcPr>
            </w:tcPrChange>
          </w:tcPr>
          <w:p w14:paraId="2D8DDFB1" w14:textId="77777777" w:rsidR="009E0BEC" w:rsidRPr="000206EE" w:rsidRDefault="009E0BEC" w:rsidP="009E0BEC">
            <w:pPr>
              <w:rPr>
                <w:rStyle w:val="SAPUserEntry"/>
              </w:rPr>
            </w:pPr>
            <w:r w:rsidRPr="000206EE">
              <w:t xml:space="preserve">Test user: </w:t>
            </w:r>
            <w:r w:rsidRPr="000206EE">
              <w:rPr>
                <w:rStyle w:val="SAPUserEntry"/>
              </w:rPr>
              <w:t>&lt;userid&gt;</w:t>
            </w:r>
            <w:r w:rsidRPr="000206EE">
              <w:t xml:space="preserve">; Password: </w:t>
            </w:r>
            <w:r w:rsidRPr="000206EE">
              <w:rPr>
                <w:rStyle w:val="SAPUserEntry"/>
              </w:rPr>
              <w:t>&lt;password&gt;</w:t>
            </w:r>
          </w:p>
          <w:p w14:paraId="03A58CA3" w14:textId="04DE7AE3" w:rsidR="00A17FA2" w:rsidRPr="000206EE" w:rsidRDefault="00A17FA2" w:rsidP="009E0BEC">
            <w:r w:rsidRPr="000206EE">
              <w:t xml:space="preserve">For testing purposes, you can log in as Super Admin and use the </w:t>
            </w:r>
            <w:r w:rsidRPr="000206EE">
              <w:rPr>
                <w:rStyle w:val="SAPScreenElement"/>
              </w:rPr>
              <w:t>Proxy Now</w:t>
            </w:r>
            <w:r w:rsidRPr="000206EE">
              <w:t xml:space="preserve"> option to proxy as the manager role.</w:t>
            </w:r>
          </w:p>
        </w:tc>
      </w:tr>
    </w:tbl>
    <w:p w14:paraId="057B4FCD" w14:textId="77777777" w:rsidR="009A75D8" w:rsidRPr="005838DE" w:rsidRDefault="009A75D8" w:rsidP="009A75D8">
      <w:pPr>
        <w:pStyle w:val="Heading2"/>
      </w:pPr>
      <w:bookmarkStart w:id="1122" w:name="_Toc394394473"/>
      <w:bookmarkStart w:id="1123" w:name="_Toc394394518"/>
      <w:bookmarkStart w:id="1124" w:name="_Toc410685038"/>
      <w:bookmarkStart w:id="1125" w:name="_Toc507665724"/>
      <w:bookmarkEnd w:id="1122"/>
      <w:bookmarkEnd w:id="1123"/>
      <w:r w:rsidRPr="005838DE">
        <w:t>Master Data, Organizational Data, and Other Data</w:t>
      </w:r>
      <w:bookmarkEnd w:id="1124"/>
      <w:bookmarkEnd w:id="1125"/>
    </w:p>
    <w:p w14:paraId="66B127CA" w14:textId="702ABCE1" w:rsidR="009A75D8" w:rsidRPr="005838DE" w:rsidRDefault="009A75D8" w:rsidP="009A75D8">
      <w:pPr>
        <w:rPr>
          <w:rFonts w:eastAsia="SimSun"/>
          <w:lang w:eastAsia="zh-CN"/>
        </w:rPr>
      </w:pPr>
      <w:r w:rsidRPr="005838DE">
        <w:t>The organizational structure and master data of your company ha</w:t>
      </w:r>
      <w:r w:rsidR="00917C1A" w:rsidRPr="005838DE">
        <w:t>ve</w:t>
      </w:r>
      <w:r w:rsidRPr="005838DE">
        <w:t xml:space="preserve"> been created in your system during implementation. The organizational structure reflects the structure of your company and includes the company, cost center and location in the system. </w:t>
      </w:r>
      <w:r w:rsidR="00D85039" w:rsidRPr="005838DE">
        <w:t>The master data reflects employee specific data</w:t>
      </w:r>
      <w:r w:rsidRPr="005838DE">
        <w:t>.</w:t>
      </w:r>
    </w:p>
    <w:p w14:paraId="35505E30" w14:textId="77777777" w:rsidR="009A75D8" w:rsidRPr="005838DE" w:rsidRDefault="009A75D8" w:rsidP="009A75D8">
      <w:pPr>
        <w:pStyle w:val="Heading2"/>
      </w:pPr>
      <w:bookmarkStart w:id="1126" w:name="_Toc384797912"/>
      <w:bookmarkStart w:id="1127" w:name="_Toc384797945"/>
      <w:bookmarkStart w:id="1128" w:name="_Toc386109854"/>
      <w:bookmarkStart w:id="1129" w:name="_Toc410685039"/>
      <w:bookmarkStart w:id="1130" w:name="_Toc507665725"/>
      <w:bookmarkStart w:id="1131" w:name="_Toc371939849"/>
      <w:commentRangeStart w:id="1132"/>
      <w:commentRangeStart w:id="1133"/>
      <w:r w:rsidRPr="005838DE">
        <w:t>Business Conditions</w:t>
      </w:r>
      <w:bookmarkEnd w:id="1126"/>
      <w:bookmarkEnd w:id="1127"/>
      <w:bookmarkEnd w:id="1128"/>
      <w:bookmarkEnd w:id="1129"/>
      <w:bookmarkEnd w:id="1130"/>
      <w:commentRangeEnd w:id="1132"/>
      <w:r w:rsidR="002E6F3D">
        <w:rPr>
          <w:rStyle w:val="CommentReference"/>
          <w:rFonts w:ascii="BentonSans Book" w:eastAsia="MS Mincho" w:hAnsi="BentonSans Book"/>
          <w:color w:val="auto"/>
        </w:rPr>
        <w:commentReference w:id="1132"/>
      </w:r>
      <w:commentRangeEnd w:id="1133"/>
      <w:r w:rsidR="00657460">
        <w:rPr>
          <w:rStyle w:val="CommentReference"/>
          <w:rFonts w:ascii="BentonSans Book" w:eastAsia="MS Mincho" w:hAnsi="BentonSans Book"/>
          <w:color w:val="auto"/>
        </w:rPr>
        <w:commentReference w:id="1133"/>
      </w:r>
    </w:p>
    <w:p w14:paraId="673A1DF1" w14:textId="77777777" w:rsidR="009A75D8" w:rsidRPr="005838DE" w:rsidRDefault="009A75D8" w:rsidP="009A75D8">
      <w:pPr>
        <w:rPr>
          <w:rFonts w:eastAsia="SimSun"/>
        </w:rPr>
      </w:pPr>
      <w:r w:rsidRPr="005838DE">
        <w:t>Before this scope item can be tested, the following business conditions must be met.</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Change w:id="1134" w:author="Author" w:date="2018-03-02T11:21:00Z">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PrChange>
      </w:tblPr>
      <w:tblGrid>
        <w:gridCol w:w="461"/>
        <w:gridCol w:w="6081"/>
        <w:gridCol w:w="7744"/>
        <w:tblGridChange w:id="1135">
          <w:tblGrid>
            <w:gridCol w:w="461"/>
            <w:gridCol w:w="6081"/>
            <w:gridCol w:w="971"/>
            <w:gridCol w:w="6773"/>
          </w:tblGrid>
        </w:tblGridChange>
      </w:tblGrid>
      <w:tr w:rsidR="009A75D8" w:rsidRPr="005838DE" w14:paraId="16F10D77" w14:textId="77777777" w:rsidTr="002E6F3D">
        <w:trPr>
          <w:tblHeader/>
          <w:trPrChange w:id="1136" w:author="Author" w:date="2018-03-02T11:21:00Z">
            <w:trPr>
              <w:tblHeader/>
            </w:trPr>
          </w:trPrChange>
        </w:trPr>
        <w:tc>
          <w:tcPr>
            <w:tcW w:w="461" w:type="dxa"/>
            <w:shd w:val="clear" w:color="auto" w:fill="999999"/>
            <w:tcPrChange w:id="1137" w:author="Author" w:date="2018-03-02T11:21:00Z">
              <w:tcPr>
                <w:tcW w:w="461" w:type="dxa"/>
                <w:shd w:val="clear" w:color="auto" w:fill="999999"/>
              </w:tcPr>
            </w:tcPrChange>
          </w:tcPr>
          <w:p w14:paraId="3B9BA3D5" w14:textId="77777777" w:rsidR="009A75D8" w:rsidRPr="005838DE" w:rsidRDefault="009A75D8">
            <w:pPr>
              <w:pStyle w:val="SAPTableHeader"/>
            </w:pPr>
          </w:p>
        </w:tc>
        <w:tc>
          <w:tcPr>
            <w:tcW w:w="6081" w:type="dxa"/>
            <w:shd w:val="clear" w:color="auto" w:fill="999999"/>
            <w:hideMark/>
            <w:tcPrChange w:id="1138" w:author="Author" w:date="2018-03-02T11:21:00Z">
              <w:tcPr>
                <w:tcW w:w="7052" w:type="dxa"/>
                <w:gridSpan w:val="2"/>
                <w:shd w:val="clear" w:color="auto" w:fill="999999"/>
                <w:hideMark/>
              </w:tcPr>
            </w:tcPrChange>
          </w:tcPr>
          <w:p w14:paraId="5CE8F0D4" w14:textId="77777777" w:rsidR="009A75D8" w:rsidRPr="005838DE" w:rsidRDefault="009A75D8">
            <w:pPr>
              <w:pStyle w:val="SAPTableHeader"/>
              <w:rPr>
                <w:b/>
              </w:rPr>
            </w:pPr>
            <w:r w:rsidRPr="005838DE">
              <w:t>Business Condition</w:t>
            </w:r>
          </w:p>
        </w:tc>
        <w:tc>
          <w:tcPr>
            <w:tcW w:w="7744" w:type="dxa"/>
            <w:shd w:val="clear" w:color="auto" w:fill="999999"/>
            <w:hideMark/>
            <w:tcPrChange w:id="1139" w:author="Author" w:date="2018-03-02T11:21:00Z">
              <w:tcPr>
                <w:tcW w:w="6773" w:type="dxa"/>
                <w:shd w:val="clear" w:color="auto" w:fill="999999"/>
                <w:hideMark/>
              </w:tcPr>
            </w:tcPrChange>
          </w:tcPr>
          <w:p w14:paraId="6F6BD5AC" w14:textId="77777777" w:rsidR="009A75D8" w:rsidRPr="005838DE" w:rsidRDefault="009A75D8">
            <w:pPr>
              <w:pStyle w:val="SAPTableHeader"/>
            </w:pPr>
            <w:r w:rsidRPr="005838DE">
              <w:t>Comment</w:t>
            </w:r>
          </w:p>
        </w:tc>
      </w:tr>
      <w:tr w:rsidR="009A75D8" w:rsidRPr="005838DE" w14:paraId="23936271" w14:textId="77777777" w:rsidTr="00ED09D1">
        <w:tc>
          <w:tcPr>
            <w:tcW w:w="461" w:type="dxa"/>
            <w:hideMark/>
            <w:tcPrChange w:id="1140" w:author="Author" w:date="2018-03-05T09:31:00Z">
              <w:tcPr>
                <w:tcW w:w="461" w:type="dxa"/>
                <w:hideMark/>
              </w:tcPr>
            </w:tcPrChange>
          </w:tcPr>
          <w:p w14:paraId="389E49F3" w14:textId="77777777" w:rsidR="009A75D8" w:rsidRPr="00ED09D1" w:rsidRDefault="009A75D8">
            <w:pPr>
              <w:rPr>
                <w:highlight w:val="yellow"/>
                <w:rPrChange w:id="1141" w:author="Author" w:date="2018-03-05T09:32:00Z">
                  <w:rPr/>
                </w:rPrChange>
              </w:rPr>
            </w:pPr>
            <w:r w:rsidRPr="00ED09D1">
              <w:rPr>
                <w:highlight w:val="yellow"/>
                <w:rPrChange w:id="1142" w:author="Author" w:date="2018-03-05T09:32:00Z">
                  <w:rPr/>
                </w:rPrChange>
              </w:rPr>
              <w:t>1</w:t>
            </w:r>
          </w:p>
        </w:tc>
        <w:tc>
          <w:tcPr>
            <w:tcW w:w="6081" w:type="dxa"/>
            <w:tcPrChange w:id="1143" w:author="Author" w:date="2018-03-05T09:31:00Z">
              <w:tcPr>
                <w:tcW w:w="7052" w:type="dxa"/>
                <w:gridSpan w:val="2"/>
              </w:tcPr>
            </w:tcPrChange>
          </w:tcPr>
          <w:p w14:paraId="2B87C034" w14:textId="48F1994E" w:rsidR="009A75D8" w:rsidRPr="00ED09D1" w:rsidRDefault="00ED09D1">
            <w:pPr>
              <w:rPr>
                <w:highlight w:val="yellow"/>
                <w:lang w:eastAsia="de-DE"/>
                <w:rPrChange w:id="1144" w:author="Author" w:date="2018-03-05T09:32:00Z">
                  <w:rPr>
                    <w:lang w:eastAsia="de-DE"/>
                  </w:rPr>
                </w:rPrChange>
              </w:rPr>
            </w:pPr>
            <w:ins w:id="1145" w:author="Author" w:date="2018-03-05T09:31:00Z">
              <w:r w:rsidRPr="00ED09D1">
                <w:rPr>
                  <w:highlight w:val="yellow"/>
                  <w:rPrChange w:id="1146" w:author="Author" w:date="2018-03-05T09:32:00Z">
                    <w:rPr/>
                  </w:rPrChange>
                </w:rPr>
                <w:t xml:space="preserve">The Time Off module has already </w:t>
              </w:r>
            </w:ins>
            <w:ins w:id="1147" w:author="Author" w:date="2018-03-05T09:32:00Z">
              <w:r w:rsidRPr="00ED09D1">
                <w:rPr>
                  <w:highlight w:val="yellow"/>
                  <w:rPrChange w:id="1148" w:author="Author" w:date="2018-03-05T09:32:00Z">
                    <w:rPr/>
                  </w:rPrChange>
                </w:rPr>
                <w:t xml:space="preserve">been </w:t>
              </w:r>
            </w:ins>
            <w:ins w:id="1149" w:author="Author" w:date="2018-03-05T09:31:00Z">
              <w:r w:rsidRPr="00ED09D1">
                <w:rPr>
                  <w:highlight w:val="yellow"/>
                  <w:rPrChange w:id="1150" w:author="Author" w:date="2018-03-05T09:32:00Z">
                    <w:rPr/>
                  </w:rPrChange>
                </w:rPr>
                <w:t>implemented in the instance</w:t>
              </w:r>
            </w:ins>
            <w:ins w:id="1151" w:author="Author" w:date="2018-03-05T09:32:00Z">
              <w:r w:rsidRPr="00ED09D1">
                <w:rPr>
                  <w:highlight w:val="yellow"/>
                  <w:rPrChange w:id="1152" w:author="Author" w:date="2018-03-05T09:32:00Z">
                    <w:rPr/>
                  </w:rPrChange>
                </w:rPr>
                <w:t xml:space="preserve"> since this is a</w:t>
              </w:r>
            </w:ins>
            <w:del w:id="1153" w:author="Author" w:date="2018-03-05T09:31:00Z">
              <w:r w:rsidR="009A75D8" w:rsidRPr="00ED09D1" w:rsidDel="00657460">
                <w:rPr>
                  <w:highlight w:val="yellow"/>
                  <w:lang w:eastAsia="de-DE"/>
                  <w:rPrChange w:id="1154" w:author="Author" w:date="2018-03-05T09:32:00Z">
                    <w:rPr>
                      <w:lang w:eastAsia="de-DE"/>
                    </w:rPr>
                  </w:rPrChange>
                </w:rPr>
                <w:delText>Employees must have been hired (or rehired) and already exist in the system</w:delText>
              </w:r>
            </w:del>
            <w:ins w:id="1155" w:author="Author" w:date="2018-03-05T09:32:00Z">
              <w:r w:rsidRPr="00ED09D1">
                <w:rPr>
                  <w:highlight w:val="yellow"/>
                  <w:rPrChange w:id="1156" w:author="Author" w:date="2018-03-05T09:32:00Z">
                    <w:rPr/>
                  </w:rPrChange>
                </w:rPr>
                <w:t xml:space="preserve"> prerequisite for using the Payroll Time Sheet content.</w:t>
              </w:r>
            </w:ins>
            <w:del w:id="1157" w:author="Author" w:date="2018-03-05T09:31:00Z">
              <w:r w:rsidR="009A75D8" w:rsidRPr="00ED09D1" w:rsidDel="00657460">
                <w:rPr>
                  <w:highlight w:val="yellow"/>
                  <w:lang w:eastAsia="de-DE"/>
                  <w:rPrChange w:id="1158" w:author="Author" w:date="2018-03-05T09:32:00Z">
                    <w:rPr>
                      <w:lang w:eastAsia="de-DE"/>
                    </w:rPr>
                  </w:rPrChange>
                </w:rPr>
                <w:delText>.</w:delText>
              </w:r>
            </w:del>
          </w:p>
        </w:tc>
        <w:tc>
          <w:tcPr>
            <w:tcW w:w="7744" w:type="dxa"/>
            <w:tcPrChange w:id="1159" w:author="Author" w:date="2018-03-05T09:31:00Z">
              <w:tcPr>
                <w:tcW w:w="6773" w:type="dxa"/>
              </w:tcPr>
            </w:tcPrChange>
          </w:tcPr>
          <w:p w14:paraId="11E544F7" w14:textId="2B179887" w:rsidR="009A75D8" w:rsidRPr="005838DE" w:rsidRDefault="002E6F3D">
            <w:pPr>
              <w:rPr>
                <w:rFonts w:cs="Arial"/>
              </w:rPr>
            </w:pPr>
            <w:commentRangeStart w:id="1160"/>
            <w:commentRangeStart w:id="1161"/>
            <w:ins w:id="1162" w:author="Author" w:date="2018-03-02T11:20:00Z">
              <w:del w:id="1163" w:author="Author" w:date="2018-03-05T09:31:00Z">
                <w:r w:rsidDel="00657460">
                  <w:delText xml:space="preserve">In case the </w:delText>
                </w:r>
                <w:r w:rsidDel="00657460">
                  <w:rPr>
                    <w:rStyle w:val="SAPEmphasis"/>
                  </w:rPr>
                  <w:delText>Core</w:delText>
                </w:r>
                <w:r w:rsidDel="00657460">
                  <w:delText xml:space="preserve"> content has been deployed with the SAP Best Practices, you can </w:delText>
                </w:r>
                <w:r w:rsidDel="00657460">
                  <w:rPr>
                    <w:lang w:eastAsia="de-DE"/>
                  </w:rPr>
                  <w:delText>r</w:delText>
                </w:r>
                <w:r w:rsidRPr="00AA46A3" w:rsidDel="00657460">
                  <w:rPr>
                    <w:lang w:eastAsia="de-DE"/>
                  </w:rPr>
                  <w:delText xml:space="preserve">efer </w:delText>
                </w:r>
              </w:del>
            </w:ins>
            <w:del w:id="1164" w:author="Author" w:date="2018-03-05T09:31:00Z">
              <w:r w:rsidR="009A75D8" w:rsidRPr="005838DE" w:rsidDel="00657460">
                <w:rPr>
                  <w:lang w:eastAsia="de-DE"/>
                </w:rPr>
                <w:delText>Refer to the appropriate</w:delText>
              </w:r>
            </w:del>
            <w:ins w:id="1165" w:author="Author" w:date="2018-03-02T11:20:00Z">
              <w:del w:id="1166" w:author="Author" w:date="2018-03-05T09:31:00Z">
                <w:r w:rsidDel="00657460">
                  <w:rPr>
                    <w:lang w:eastAsia="de-DE"/>
                  </w:rPr>
                  <w:delText xml:space="preserve"> process</w:delText>
                </w:r>
              </w:del>
            </w:ins>
            <w:del w:id="1167" w:author="Author" w:date="2018-03-05T09:31:00Z">
              <w:r w:rsidR="009A75D8" w:rsidRPr="005838DE" w:rsidDel="00657460">
                <w:rPr>
                  <w:lang w:eastAsia="de-DE"/>
                </w:rPr>
                <w:delText xml:space="preserve"> step </w:delText>
              </w:r>
            </w:del>
            <w:ins w:id="1168" w:author="Author" w:date="2018-01-31T14:39:00Z">
              <w:del w:id="1169" w:author="Author" w:date="2018-03-05T09:31:00Z">
                <w:r w:rsidR="00F86A60" w:rsidDel="00657460">
                  <w:rPr>
                    <w:lang w:eastAsia="de-DE"/>
                  </w:rPr>
                  <w:delText xml:space="preserve">in test script </w:delText>
                </w:r>
              </w:del>
            </w:ins>
            <w:del w:id="1170" w:author="Author" w:date="2018-03-05T09:31:00Z">
              <w:r w:rsidR="009A75D8" w:rsidRPr="005838DE" w:rsidDel="00657460">
                <w:rPr>
                  <w:lang w:eastAsia="de-DE"/>
                </w:rPr>
                <w:delText xml:space="preserve">of scope item </w:delText>
              </w:r>
              <w:r w:rsidR="009A75D8" w:rsidRPr="005838DE" w:rsidDel="00657460">
                <w:rPr>
                  <w:rStyle w:val="SAPScreenElement"/>
                  <w:color w:val="auto"/>
                </w:rPr>
                <w:delText>Add New Employee / Rehire (FJ0).</w:delText>
              </w:r>
              <w:commentRangeEnd w:id="1160"/>
              <w:r w:rsidDel="00657460">
                <w:rPr>
                  <w:rStyle w:val="CommentReference"/>
                </w:rPr>
                <w:commentReference w:id="1160"/>
              </w:r>
              <w:commentRangeEnd w:id="1161"/>
              <w:r w:rsidR="00657460" w:rsidDel="00657460">
                <w:rPr>
                  <w:rStyle w:val="CommentReference"/>
                </w:rPr>
                <w:commentReference w:id="1161"/>
              </w:r>
            </w:del>
          </w:p>
        </w:tc>
      </w:tr>
      <w:bookmarkEnd w:id="1131"/>
      <w:tr w:rsidR="00657460" w:rsidRPr="005838DE" w14:paraId="3FC47FCE" w14:textId="77777777" w:rsidTr="002E6F3D">
        <w:trPr>
          <w:ins w:id="1171" w:author="Author" w:date="2018-03-05T09:30:00Z"/>
        </w:trPr>
        <w:tc>
          <w:tcPr>
            <w:tcW w:w="461" w:type="dxa"/>
          </w:tcPr>
          <w:p w14:paraId="460EE5EA" w14:textId="15C19D0B" w:rsidR="00657460" w:rsidRPr="005838DE" w:rsidRDefault="00657460" w:rsidP="00657460">
            <w:pPr>
              <w:rPr>
                <w:ins w:id="1172" w:author="Author" w:date="2018-03-05T09:30:00Z"/>
              </w:rPr>
            </w:pPr>
            <w:ins w:id="1173" w:author="Author" w:date="2018-03-05T09:31:00Z">
              <w:r>
                <w:t>2</w:t>
              </w:r>
            </w:ins>
          </w:p>
        </w:tc>
        <w:tc>
          <w:tcPr>
            <w:tcW w:w="6081" w:type="dxa"/>
          </w:tcPr>
          <w:p w14:paraId="44972510" w14:textId="49A70180" w:rsidR="00657460" w:rsidRPr="005838DE" w:rsidRDefault="00657460" w:rsidP="00657460">
            <w:pPr>
              <w:rPr>
                <w:ins w:id="1174" w:author="Author" w:date="2018-03-05T09:30:00Z"/>
                <w:lang w:eastAsia="de-DE"/>
              </w:rPr>
            </w:pPr>
            <w:ins w:id="1175" w:author="Author" w:date="2018-03-05T09:30:00Z">
              <w:r w:rsidRPr="005838DE">
                <w:rPr>
                  <w:lang w:eastAsia="de-DE"/>
                </w:rPr>
                <w:t>Employees must have been hired (or rehired) and already exist in the system.</w:t>
              </w:r>
            </w:ins>
          </w:p>
        </w:tc>
        <w:tc>
          <w:tcPr>
            <w:tcW w:w="7744" w:type="dxa"/>
          </w:tcPr>
          <w:p w14:paraId="7575B598" w14:textId="16A6E252" w:rsidR="00657460" w:rsidRDefault="00657460" w:rsidP="00657460">
            <w:pPr>
              <w:rPr>
                <w:ins w:id="1176" w:author="Author" w:date="2018-03-05T09:30:00Z"/>
              </w:rPr>
            </w:pPr>
            <w:commentRangeStart w:id="1177"/>
            <w:commentRangeStart w:id="1178"/>
            <w:ins w:id="1179" w:author="Author" w:date="2018-03-05T09:30:00Z">
              <w:r>
                <w:t xml:space="preserve">In case the </w:t>
              </w:r>
              <w:r>
                <w:rPr>
                  <w:rStyle w:val="SAPEmphasis"/>
                </w:rPr>
                <w:t>Core</w:t>
              </w:r>
              <w:r>
                <w:t xml:space="preserve"> content has been deployed with the SAP Best Practices, you can </w:t>
              </w:r>
              <w:r>
                <w:rPr>
                  <w:lang w:eastAsia="de-DE"/>
                </w:rPr>
                <w:t>r</w:t>
              </w:r>
              <w:r w:rsidRPr="00AA46A3">
                <w:rPr>
                  <w:lang w:eastAsia="de-DE"/>
                </w:rPr>
                <w:t xml:space="preserve">efer </w:t>
              </w:r>
              <w:r w:rsidRPr="005838DE">
                <w:rPr>
                  <w:lang w:eastAsia="de-DE"/>
                </w:rPr>
                <w:t>to the appropriate</w:t>
              </w:r>
              <w:r>
                <w:rPr>
                  <w:lang w:eastAsia="de-DE"/>
                </w:rPr>
                <w:t xml:space="preserve"> process</w:t>
              </w:r>
              <w:r w:rsidRPr="005838DE">
                <w:rPr>
                  <w:lang w:eastAsia="de-DE"/>
                </w:rPr>
                <w:t xml:space="preserve"> step </w:t>
              </w:r>
              <w:r>
                <w:rPr>
                  <w:lang w:eastAsia="de-DE"/>
                </w:rPr>
                <w:t xml:space="preserve">in test script </w:t>
              </w:r>
              <w:r w:rsidRPr="005838DE">
                <w:rPr>
                  <w:lang w:eastAsia="de-DE"/>
                </w:rPr>
                <w:t xml:space="preserve">of scope item </w:t>
              </w:r>
              <w:r w:rsidRPr="005838DE">
                <w:rPr>
                  <w:rStyle w:val="SAPScreenElement"/>
                  <w:color w:val="auto"/>
                </w:rPr>
                <w:t>Add New Employee / Rehire (FJ0).</w:t>
              </w:r>
              <w:commentRangeEnd w:id="1177"/>
              <w:r>
                <w:rPr>
                  <w:rStyle w:val="CommentReference"/>
                </w:rPr>
                <w:commentReference w:id="1177"/>
              </w:r>
              <w:commentRangeEnd w:id="1178"/>
              <w:r>
                <w:rPr>
                  <w:rStyle w:val="CommentReference"/>
                </w:rPr>
                <w:commentReference w:id="1178"/>
              </w:r>
            </w:ins>
          </w:p>
        </w:tc>
      </w:tr>
      <w:tr w:rsidR="00657460" w:rsidRPr="005838DE" w14:paraId="6D6EB9CB" w14:textId="77777777" w:rsidTr="002E6F3D">
        <w:tc>
          <w:tcPr>
            <w:tcW w:w="461" w:type="dxa"/>
            <w:hideMark/>
            <w:tcPrChange w:id="1180" w:author="Author" w:date="2018-03-02T11:21:00Z">
              <w:tcPr>
                <w:tcW w:w="461" w:type="dxa"/>
                <w:hideMark/>
              </w:tcPr>
            </w:tcPrChange>
          </w:tcPr>
          <w:p w14:paraId="6834510E" w14:textId="01A8A239" w:rsidR="00657460" w:rsidRPr="005838DE" w:rsidRDefault="00657460" w:rsidP="00657460">
            <w:ins w:id="1181" w:author="Author" w:date="2018-03-05T09:31:00Z">
              <w:r>
                <w:t>3</w:t>
              </w:r>
            </w:ins>
            <w:del w:id="1182" w:author="Author" w:date="2018-03-05T09:31:00Z">
              <w:r w:rsidRPr="005838DE" w:rsidDel="00657460">
                <w:delText>2</w:delText>
              </w:r>
            </w:del>
          </w:p>
        </w:tc>
        <w:tc>
          <w:tcPr>
            <w:tcW w:w="6081" w:type="dxa"/>
            <w:hideMark/>
            <w:tcPrChange w:id="1183" w:author="Author" w:date="2018-03-02T11:21:00Z">
              <w:tcPr>
                <w:tcW w:w="7052" w:type="dxa"/>
                <w:gridSpan w:val="2"/>
                <w:hideMark/>
              </w:tcPr>
            </w:tcPrChange>
          </w:tcPr>
          <w:p w14:paraId="3A167548" w14:textId="77777777" w:rsidR="00657460" w:rsidRPr="005838DE" w:rsidRDefault="00657460" w:rsidP="00657460">
            <w:pPr>
              <w:rPr>
                <w:lang w:eastAsia="de-DE"/>
              </w:rPr>
            </w:pPr>
            <w:r w:rsidRPr="005838DE">
              <w:rPr>
                <w:lang w:eastAsia="de-DE"/>
              </w:rPr>
              <w:t xml:space="preserve">One administrator user with the complete access to all employee views and fields must exist. </w:t>
            </w:r>
          </w:p>
        </w:tc>
        <w:tc>
          <w:tcPr>
            <w:tcW w:w="7744" w:type="dxa"/>
            <w:hideMark/>
            <w:tcPrChange w:id="1184" w:author="Author" w:date="2018-03-02T11:21:00Z">
              <w:tcPr>
                <w:tcW w:w="6773" w:type="dxa"/>
                <w:hideMark/>
              </w:tcPr>
            </w:tcPrChange>
          </w:tcPr>
          <w:p w14:paraId="0A9E13EA" w14:textId="42F2EF44" w:rsidR="00657460" w:rsidRPr="005838DE" w:rsidRDefault="00657460" w:rsidP="00657460">
            <w:pPr>
              <w:rPr>
                <w:lang w:eastAsia="de-DE"/>
              </w:rPr>
            </w:pPr>
            <w:r w:rsidRPr="005838DE">
              <w:rPr>
                <w:lang w:eastAsia="de-DE"/>
              </w:rPr>
              <w:t xml:space="preserve">Permission Role </w:t>
            </w:r>
            <w:r w:rsidRPr="005838DE">
              <w:rPr>
                <w:i/>
              </w:rPr>
              <w:t>SAP BestPractices Super Admin</w:t>
            </w:r>
            <w:r w:rsidRPr="005838DE">
              <w:rPr>
                <w:rStyle w:val="SAPScreenElement"/>
              </w:rPr>
              <w:t xml:space="preserve"> </w:t>
            </w:r>
            <w:r w:rsidRPr="005838DE">
              <w:rPr>
                <w:lang w:eastAsia="de-DE"/>
              </w:rPr>
              <w:t xml:space="preserve">can be used as reference. </w:t>
            </w:r>
          </w:p>
        </w:tc>
      </w:tr>
    </w:tbl>
    <w:p w14:paraId="6BAF182F" w14:textId="097027F8" w:rsidR="00F77D8F" w:rsidRDefault="00F77D8F">
      <w:pPr>
        <w:rPr>
          <w:ins w:id="1185" w:author="Author" w:date="2018-03-05T10:26:00Z"/>
        </w:rPr>
        <w:pPrChange w:id="1186" w:author="Author" w:date="2018-02-08T10:08:00Z">
          <w:pPr>
            <w:pStyle w:val="Heading2"/>
          </w:pPr>
        </w:pPrChange>
      </w:pPr>
      <w:bookmarkStart w:id="1187" w:name="_Toc494048809"/>
      <w:bookmarkStart w:id="1188" w:name="_Toc498078128"/>
      <w:bookmarkStart w:id="1189" w:name="_Toc410685040"/>
    </w:p>
    <w:p w14:paraId="27E13669" w14:textId="77777777" w:rsidR="00905EEE" w:rsidRPr="00991170" w:rsidRDefault="00905EEE" w:rsidP="00905EEE">
      <w:pPr>
        <w:pStyle w:val="Heading3"/>
        <w:ind w:left="720" w:hanging="720"/>
        <w:rPr>
          <w:ins w:id="1190" w:author="Author" w:date="2018-03-05T10:26:00Z"/>
        </w:rPr>
      </w:pPr>
      <w:commentRangeStart w:id="1191"/>
      <w:commentRangeStart w:id="1192"/>
      <w:commentRangeStart w:id="1193"/>
      <w:ins w:id="1194" w:author="Author" w:date="2018-03-05T10:26:00Z">
        <w:r w:rsidRPr="00991170">
          <w:t xml:space="preserve">Function </w:t>
        </w:r>
        <w:r w:rsidRPr="000E084B">
          <w:rPr>
            <w:i/>
          </w:rPr>
          <w:t>Time Off in Lieu</w:t>
        </w:r>
        <w:commentRangeEnd w:id="1191"/>
        <w:r w:rsidRPr="000E084B">
          <w:rPr>
            <w:rStyle w:val="CommentReference"/>
            <w:rFonts w:ascii="BentonSans Book" w:eastAsia="MS Mincho" w:hAnsi="BentonSans Book"/>
            <w:bCs w:val="0"/>
            <w:i/>
            <w:color w:val="auto"/>
          </w:rPr>
          <w:commentReference w:id="1191"/>
        </w:r>
        <w:commentRangeEnd w:id="1192"/>
        <w:r>
          <w:rPr>
            <w:rStyle w:val="CommentReference"/>
            <w:rFonts w:ascii="BentonSans Book" w:eastAsia="MS Mincho" w:hAnsi="BentonSans Book"/>
            <w:bCs w:val="0"/>
            <w:color w:val="auto"/>
          </w:rPr>
          <w:commentReference w:id="1192"/>
        </w:r>
        <w:commentRangeEnd w:id="1193"/>
        <w:r>
          <w:rPr>
            <w:rStyle w:val="CommentReference"/>
            <w:rFonts w:ascii="BentonSans Book" w:eastAsia="MS Mincho" w:hAnsi="BentonSans Book"/>
            <w:bCs w:val="0"/>
            <w:color w:val="auto"/>
          </w:rPr>
          <w:commentReference w:id="1193"/>
        </w:r>
      </w:ins>
    </w:p>
    <w:p w14:paraId="05F11C89" w14:textId="215F6BB7" w:rsidR="00905EEE" w:rsidRPr="000E084B" w:rsidRDefault="00905EEE" w:rsidP="00905EEE">
      <w:pPr>
        <w:rPr>
          <w:ins w:id="1195" w:author="Author" w:date="2018-03-05T10:26:00Z"/>
          <w:highlight w:val="yellow"/>
        </w:rPr>
      </w:pPr>
      <w:commentRangeStart w:id="1196"/>
      <w:commentRangeStart w:id="1197"/>
      <w:ins w:id="1198" w:author="Author" w:date="2018-03-05T10:26:00Z">
        <w:r w:rsidRPr="000E084B">
          <w:rPr>
            <w:highlight w:val="yellow"/>
          </w:rPr>
          <w:t xml:space="preserve">In case time account type </w:t>
        </w:r>
        <w:r w:rsidRPr="000E084B">
          <w:rPr>
            <w:rStyle w:val="SAPScreenElement"/>
            <w:highlight w:val="yellow"/>
          </w:rPr>
          <w:t>Time Off in Lieu</w:t>
        </w:r>
        <w:commentRangeEnd w:id="1196"/>
        <w:r>
          <w:rPr>
            <w:rStyle w:val="CommentReference"/>
          </w:rPr>
          <w:commentReference w:id="1196"/>
        </w:r>
      </w:ins>
      <w:commentRangeEnd w:id="1197"/>
      <w:ins w:id="1199" w:author="Author" w:date="2018-03-05T10:30:00Z">
        <w:r>
          <w:rPr>
            <w:rStyle w:val="CommentReference"/>
          </w:rPr>
          <w:commentReference w:id="1197"/>
        </w:r>
      </w:ins>
      <w:ins w:id="1200" w:author="Author" w:date="2018-03-05T10:28:00Z">
        <w:r>
          <w:rPr>
            <w:highlight w:val="yellow"/>
          </w:rPr>
          <w:t xml:space="preserve"> should be considered for an employee, </w:t>
        </w:r>
      </w:ins>
      <w:ins w:id="1201" w:author="Author" w:date="2018-03-05T10:26:00Z">
        <w:r w:rsidRPr="000E084B">
          <w:rPr>
            <w:highlight w:val="yellow"/>
          </w:rPr>
          <w:t xml:space="preserve">the following </w:t>
        </w:r>
        <w:r w:rsidRPr="00723F90">
          <w:rPr>
            <w:highlight w:val="yellow"/>
          </w:rPr>
          <w:t>conditions need to be fulfilled</w:t>
        </w:r>
        <w:r w:rsidRPr="000E084B">
          <w:rPr>
            <w:highlight w:val="yellow"/>
          </w:rPr>
          <w:t>:</w:t>
        </w:r>
      </w:ins>
    </w:p>
    <w:p w14:paraId="0DE064B3" w14:textId="77777777" w:rsidR="00905EEE" w:rsidRPr="000E084B" w:rsidRDefault="00905EEE" w:rsidP="00905EEE">
      <w:pPr>
        <w:pStyle w:val="ListBullet"/>
        <w:ind w:left="540" w:hanging="270"/>
        <w:rPr>
          <w:ins w:id="1202" w:author="Author" w:date="2018-03-05T10:26:00Z"/>
          <w:highlight w:val="yellow"/>
        </w:rPr>
      </w:pPr>
      <w:ins w:id="1203" w:author="Author" w:date="2018-03-05T10:26:00Z">
        <w:r w:rsidRPr="000E084B">
          <w:rPr>
            <w:highlight w:val="yellow"/>
          </w:rPr>
          <w:t xml:space="preserve">the </w:t>
        </w:r>
        <w:r w:rsidRPr="000E084B">
          <w:rPr>
            <w:rStyle w:val="SAPScreenElement"/>
            <w:highlight w:val="yellow"/>
          </w:rPr>
          <w:t>time profile</w:t>
        </w:r>
        <w:r w:rsidRPr="000E084B">
          <w:rPr>
            <w:highlight w:val="yellow"/>
          </w:rPr>
          <w:t xml:space="preserve"> of the employee has a time account</w:t>
        </w:r>
        <w:r w:rsidRPr="00723F90">
          <w:rPr>
            <w:highlight w:val="yellow"/>
          </w:rPr>
          <w:t xml:space="preserve"> </w:t>
        </w:r>
        <w:r w:rsidRPr="000E084B">
          <w:rPr>
            <w:highlight w:val="yellow"/>
          </w:rPr>
          <w:t>type for Time Off in Lieu assigned</w:t>
        </w:r>
      </w:ins>
    </w:p>
    <w:p w14:paraId="7483F1F4" w14:textId="77777777" w:rsidR="00905EEE" w:rsidRPr="00723F90" w:rsidRDefault="00905EEE" w:rsidP="00905EEE">
      <w:pPr>
        <w:pStyle w:val="ListBullet"/>
        <w:ind w:left="540" w:hanging="270"/>
        <w:rPr>
          <w:ins w:id="1204" w:author="Author" w:date="2018-03-05T10:26:00Z"/>
          <w:highlight w:val="yellow"/>
        </w:rPr>
      </w:pPr>
      <w:ins w:id="1205" w:author="Author" w:date="2018-03-05T10:26:00Z">
        <w:r w:rsidRPr="00723F90">
          <w:rPr>
            <w:highlight w:val="yellow"/>
          </w:rPr>
          <w:t xml:space="preserve">the </w:t>
        </w:r>
        <w:r w:rsidRPr="000E084B">
          <w:rPr>
            <w:rStyle w:val="SAPScreenElement"/>
            <w:highlight w:val="yellow"/>
          </w:rPr>
          <w:t>time recording profile</w:t>
        </w:r>
        <w:r w:rsidRPr="00723F90">
          <w:rPr>
            <w:highlight w:val="yellow"/>
          </w:rPr>
          <w:t xml:space="preserve"> of the employee</w:t>
        </w:r>
        <w:r w:rsidRPr="000E084B">
          <w:rPr>
            <w:highlight w:val="yellow"/>
          </w:rPr>
          <w:t xml:space="preserve"> considers Time Off in Lieu in time valuation</w:t>
        </w:r>
      </w:ins>
    </w:p>
    <w:p w14:paraId="04E6100F" w14:textId="77777777" w:rsidR="00905EEE" w:rsidRPr="000E084B" w:rsidRDefault="00905EEE" w:rsidP="00905EEE">
      <w:pPr>
        <w:pStyle w:val="ListBullet"/>
        <w:ind w:left="540" w:hanging="270"/>
        <w:rPr>
          <w:ins w:id="1206" w:author="Author" w:date="2018-03-05T10:26:00Z"/>
          <w:rStyle w:val="SAPMonospace"/>
          <w:highlight w:val="yellow"/>
        </w:rPr>
      </w:pPr>
      <w:ins w:id="1207" w:author="Author" w:date="2018-03-05T10:26:00Z">
        <w:r w:rsidRPr="000E084B">
          <w:rPr>
            <w:highlight w:val="yellow"/>
          </w:rPr>
          <w:t xml:space="preserve">the </w:t>
        </w:r>
        <w:r w:rsidRPr="000E084B">
          <w:rPr>
            <w:rStyle w:val="SAPScreenElement"/>
            <w:highlight w:val="yellow"/>
          </w:rPr>
          <w:t>Default Overtime Compensation Variant</w:t>
        </w:r>
        <w:r w:rsidRPr="000E084B">
          <w:rPr>
            <w:highlight w:val="yellow"/>
          </w:rPr>
          <w:t xml:space="preserve"> assigned to the employee is either</w:t>
        </w:r>
        <w:r w:rsidRPr="000E084B">
          <w:rPr>
            <w:rStyle w:val="SAPUserEntry"/>
            <w:color w:val="000000"/>
            <w:highlight w:val="yellow"/>
          </w:rPr>
          <w:t xml:space="preserve"> </w:t>
        </w:r>
        <w:r w:rsidRPr="000E084B">
          <w:rPr>
            <w:rStyle w:val="SAPMonospace"/>
            <w:highlight w:val="yellow"/>
          </w:rPr>
          <w:t>Payout and Time Off</w:t>
        </w:r>
        <w:r w:rsidRPr="000E084B">
          <w:rPr>
            <w:rStyle w:val="SAPUserEntry"/>
            <w:b w:val="0"/>
            <w:color w:val="000000"/>
            <w:highlight w:val="yellow"/>
          </w:rPr>
          <w:t xml:space="preserve"> </w:t>
        </w:r>
        <w:r w:rsidRPr="000E084B">
          <w:rPr>
            <w:highlight w:val="yellow"/>
          </w:rPr>
          <w:t>or</w:t>
        </w:r>
        <w:r w:rsidRPr="000E084B">
          <w:rPr>
            <w:rStyle w:val="SAPUserEntry"/>
            <w:b w:val="0"/>
            <w:color w:val="000000"/>
            <w:highlight w:val="yellow"/>
          </w:rPr>
          <w:t xml:space="preserve"> </w:t>
        </w:r>
        <w:r w:rsidRPr="000E084B">
          <w:rPr>
            <w:rStyle w:val="SAPMonospace"/>
            <w:highlight w:val="yellow"/>
          </w:rPr>
          <w:t>Time Off.</w:t>
        </w:r>
      </w:ins>
    </w:p>
    <w:p w14:paraId="0902D104" w14:textId="77777777" w:rsidR="00905EEE" w:rsidRPr="000E084B" w:rsidRDefault="00905EEE" w:rsidP="00905EEE">
      <w:pPr>
        <w:rPr>
          <w:ins w:id="1208" w:author="Author" w:date="2018-03-05T10:26:00Z"/>
          <w:highlight w:val="yellow"/>
        </w:rPr>
      </w:pPr>
    </w:p>
    <w:p w14:paraId="4C193775" w14:textId="77777777" w:rsidR="00905EEE" w:rsidRPr="000E084B" w:rsidRDefault="00905EEE" w:rsidP="00905EEE">
      <w:pPr>
        <w:pStyle w:val="Heading3"/>
        <w:ind w:left="720" w:hanging="720"/>
        <w:rPr>
          <w:ins w:id="1209" w:author="Author" w:date="2018-03-05T10:26:00Z"/>
        </w:rPr>
      </w:pPr>
      <w:commentRangeStart w:id="1210"/>
      <w:ins w:id="1211" w:author="Author" w:date="2018-03-05T10:26:00Z">
        <w:r w:rsidRPr="000E084B">
          <w:t xml:space="preserve">Function </w:t>
        </w:r>
        <w:r w:rsidRPr="000E084B">
          <w:rPr>
            <w:i/>
          </w:rPr>
          <w:t>Working Time Account</w:t>
        </w:r>
        <w:commentRangeEnd w:id="1210"/>
        <w:r w:rsidRPr="000E084B">
          <w:rPr>
            <w:rStyle w:val="CommentReference"/>
            <w:rFonts w:ascii="BentonSans Book" w:eastAsia="MS Mincho" w:hAnsi="BentonSans Book"/>
            <w:bCs w:val="0"/>
            <w:i/>
            <w:color w:val="auto"/>
          </w:rPr>
          <w:commentReference w:id="1210"/>
        </w:r>
      </w:ins>
    </w:p>
    <w:p w14:paraId="7E715566" w14:textId="7C61936F" w:rsidR="00905EEE" w:rsidRPr="008E27EF" w:rsidRDefault="00905EEE" w:rsidP="00905EEE">
      <w:pPr>
        <w:rPr>
          <w:ins w:id="1212" w:author="Author" w:date="2018-03-05T10:26:00Z"/>
          <w:highlight w:val="yellow"/>
        </w:rPr>
      </w:pPr>
      <w:ins w:id="1213" w:author="Author" w:date="2018-03-05T10:26:00Z">
        <w:r w:rsidRPr="008E27EF">
          <w:rPr>
            <w:highlight w:val="yellow"/>
          </w:rPr>
          <w:t xml:space="preserve">In case time account type </w:t>
        </w:r>
        <w:r>
          <w:rPr>
            <w:rStyle w:val="SAPScreenElement"/>
            <w:highlight w:val="yellow"/>
          </w:rPr>
          <w:t>Working Time Account</w:t>
        </w:r>
        <w:r w:rsidRPr="008E27EF">
          <w:rPr>
            <w:highlight w:val="yellow"/>
          </w:rPr>
          <w:t xml:space="preserve"> </w:t>
        </w:r>
      </w:ins>
      <w:ins w:id="1214" w:author="Author" w:date="2018-03-05T10:31:00Z">
        <w:r>
          <w:rPr>
            <w:highlight w:val="yellow"/>
          </w:rPr>
          <w:t>should be considered for an employee,</w:t>
        </w:r>
        <w:r w:rsidRPr="008E27EF">
          <w:rPr>
            <w:highlight w:val="yellow"/>
          </w:rPr>
          <w:t xml:space="preserve"> </w:t>
        </w:r>
      </w:ins>
      <w:ins w:id="1215" w:author="Author" w:date="2018-03-05T10:26:00Z">
        <w:r w:rsidRPr="008E27EF">
          <w:rPr>
            <w:highlight w:val="yellow"/>
          </w:rPr>
          <w:t>the following conditions need to be fulfilled:</w:t>
        </w:r>
      </w:ins>
    </w:p>
    <w:p w14:paraId="5CE61859" w14:textId="77777777" w:rsidR="00905EEE" w:rsidRDefault="00905EEE" w:rsidP="00905EEE">
      <w:pPr>
        <w:pStyle w:val="ListBullet"/>
        <w:ind w:left="540" w:hanging="270"/>
        <w:rPr>
          <w:ins w:id="1216" w:author="Author" w:date="2018-03-05T10:26:00Z"/>
          <w:highlight w:val="yellow"/>
        </w:rPr>
      </w:pPr>
      <w:ins w:id="1217" w:author="Author" w:date="2018-03-05T10:26:00Z">
        <w:r w:rsidRPr="008E27EF">
          <w:rPr>
            <w:highlight w:val="yellow"/>
          </w:rPr>
          <w:t xml:space="preserve">the </w:t>
        </w:r>
        <w:r w:rsidRPr="000E084B">
          <w:rPr>
            <w:rStyle w:val="SAPScreenElement"/>
            <w:highlight w:val="yellow"/>
          </w:rPr>
          <w:t>time profile</w:t>
        </w:r>
        <w:r w:rsidRPr="008E27EF">
          <w:rPr>
            <w:highlight w:val="yellow"/>
          </w:rPr>
          <w:t xml:space="preserve"> of the employee has a time account type for </w:t>
        </w:r>
        <w:r>
          <w:rPr>
            <w:highlight w:val="yellow"/>
          </w:rPr>
          <w:t>Working Time Accounts</w:t>
        </w:r>
        <w:r w:rsidRPr="008E27EF">
          <w:rPr>
            <w:highlight w:val="yellow"/>
          </w:rPr>
          <w:t xml:space="preserve"> assigned</w:t>
        </w:r>
      </w:ins>
    </w:p>
    <w:p w14:paraId="0240F690" w14:textId="77777777" w:rsidR="00905EEE" w:rsidRDefault="00905EEE" w:rsidP="00905EEE">
      <w:pPr>
        <w:pStyle w:val="ListBullet"/>
        <w:ind w:left="540" w:hanging="270"/>
        <w:rPr>
          <w:ins w:id="1218" w:author="Author" w:date="2018-03-05T10:26:00Z"/>
          <w:highlight w:val="yellow"/>
        </w:rPr>
      </w:pPr>
      <w:ins w:id="1219" w:author="Author" w:date="2018-03-05T10:26:00Z">
        <w:r>
          <w:rPr>
            <w:highlight w:val="yellow"/>
          </w:rPr>
          <w:t xml:space="preserve">the </w:t>
        </w:r>
        <w:r w:rsidRPr="000E084B">
          <w:rPr>
            <w:rStyle w:val="SAPScreenElement"/>
            <w:highlight w:val="yellow"/>
          </w:rPr>
          <w:t>time recording profile</w:t>
        </w:r>
        <w:r>
          <w:rPr>
            <w:highlight w:val="yellow"/>
          </w:rPr>
          <w:t xml:space="preserve"> of the employee considers W</w:t>
        </w:r>
        <w:r w:rsidRPr="000E084B">
          <w:rPr>
            <w:highlight w:val="yellow"/>
          </w:rPr>
          <w:t xml:space="preserve">orking </w:t>
        </w:r>
        <w:r>
          <w:rPr>
            <w:highlight w:val="yellow"/>
          </w:rPr>
          <w:t>T</w:t>
        </w:r>
        <w:r w:rsidRPr="000E084B">
          <w:rPr>
            <w:highlight w:val="yellow"/>
          </w:rPr>
          <w:t xml:space="preserve">ime </w:t>
        </w:r>
        <w:r>
          <w:rPr>
            <w:highlight w:val="yellow"/>
          </w:rPr>
          <w:t>A</w:t>
        </w:r>
        <w:r w:rsidRPr="000E084B">
          <w:rPr>
            <w:highlight w:val="yellow"/>
          </w:rPr>
          <w:t>ccounts in time valuation</w:t>
        </w:r>
      </w:ins>
    </w:p>
    <w:p w14:paraId="113F98D4" w14:textId="77777777" w:rsidR="00905EEE" w:rsidRPr="008E27EF" w:rsidRDefault="00905EEE" w:rsidP="00905EEE">
      <w:pPr>
        <w:pStyle w:val="ListBullet"/>
        <w:ind w:left="540" w:hanging="270"/>
        <w:rPr>
          <w:ins w:id="1220" w:author="Author" w:date="2018-03-05T10:26:00Z"/>
          <w:highlight w:val="yellow"/>
        </w:rPr>
      </w:pPr>
      <w:ins w:id="1221" w:author="Author" w:date="2018-03-05T10:26:00Z">
        <w:r w:rsidRPr="008E27EF">
          <w:rPr>
            <w:highlight w:val="yellow"/>
          </w:rPr>
          <w:t xml:space="preserve">the </w:t>
        </w:r>
        <w:r w:rsidRPr="008E27EF">
          <w:rPr>
            <w:rStyle w:val="SAPScreenElement"/>
            <w:highlight w:val="yellow"/>
          </w:rPr>
          <w:t>Default Overtime Compensation Variant</w:t>
        </w:r>
        <w:r w:rsidRPr="008E27EF">
          <w:rPr>
            <w:highlight w:val="yellow"/>
          </w:rPr>
          <w:t xml:space="preserve"> assigned to the employee is either</w:t>
        </w:r>
        <w:r w:rsidRPr="008E27EF">
          <w:rPr>
            <w:rStyle w:val="SAPUserEntry"/>
            <w:color w:val="000000"/>
            <w:highlight w:val="yellow"/>
          </w:rPr>
          <w:t xml:space="preserve"> </w:t>
        </w:r>
        <w:commentRangeStart w:id="1222"/>
        <w:r w:rsidRPr="008E27EF">
          <w:rPr>
            <w:rStyle w:val="SAPMonospace"/>
            <w:highlight w:val="yellow"/>
          </w:rPr>
          <w:t>Payout and Time Off</w:t>
        </w:r>
        <w:r w:rsidRPr="008E27EF">
          <w:rPr>
            <w:rStyle w:val="SAPUserEntry"/>
            <w:b w:val="0"/>
            <w:color w:val="000000"/>
            <w:highlight w:val="yellow"/>
          </w:rPr>
          <w:t xml:space="preserve"> </w:t>
        </w:r>
        <w:commentRangeEnd w:id="1222"/>
        <w:r>
          <w:rPr>
            <w:rStyle w:val="CommentReference"/>
          </w:rPr>
          <w:commentReference w:id="1222"/>
        </w:r>
        <w:r w:rsidRPr="008E27EF">
          <w:rPr>
            <w:highlight w:val="yellow"/>
          </w:rPr>
          <w:t>or</w:t>
        </w:r>
        <w:r w:rsidRPr="008E27EF">
          <w:rPr>
            <w:rStyle w:val="SAPUserEntry"/>
            <w:b w:val="0"/>
            <w:color w:val="000000"/>
            <w:highlight w:val="yellow"/>
          </w:rPr>
          <w:t xml:space="preserve"> </w:t>
        </w:r>
        <w:r>
          <w:rPr>
            <w:rStyle w:val="SAPMonospace"/>
            <w:highlight w:val="yellow"/>
          </w:rPr>
          <w:t>Payout</w:t>
        </w:r>
        <w:r w:rsidRPr="008E27EF">
          <w:rPr>
            <w:rStyle w:val="SAPMonospace"/>
            <w:highlight w:val="yellow"/>
          </w:rPr>
          <w:t>.</w:t>
        </w:r>
      </w:ins>
    </w:p>
    <w:p w14:paraId="2EBA0B6B" w14:textId="77777777" w:rsidR="00905EEE" w:rsidRDefault="00905EEE">
      <w:pPr>
        <w:rPr>
          <w:ins w:id="1223" w:author="Author" w:date="2018-02-08T10:07:00Z"/>
        </w:rPr>
        <w:pPrChange w:id="1224" w:author="Author" w:date="2018-02-08T10:08:00Z">
          <w:pPr>
            <w:pStyle w:val="Heading2"/>
          </w:pPr>
        </w:pPrChange>
      </w:pPr>
    </w:p>
    <w:p w14:paraId="22D49C52" w14:textId="77777777" w:rsidR="00F77D8F" w:rsidRDefault="00F77D8F">
      <w:pPr>
        <w:spacing w:before="0" w:after="0" w:line="240" w:lineRule="auto"/>
        <w:rPr>
          <w:ins w:id="1225" w:author="Author" w:date="2018-02-08T10:07:00Z"/>
          <w:rFonts w:ascii="BentonSans Bold" w:eastAsia="SimSun" w:hAnsi="BentonSans Bold"/>
          <w:color w:val="666666"/>
          <w:sz w:val="30"/>
          <w:szCs w:val="26"/>
        </w:rPr>
      </w:pPr>
      <w:ins w:id="1226" w:author="Author" w:date="2018-02-08T10:07:00Z">
        <w:r>
          <w:br w:type="page"/>
        </w:r>
      </w:ins>
    </w:p>
    <w:p w14:paraId="0B359F61" w14:textId="373FBA23" w:rsidR="00B566D1" w:rsidRPr="006D5C1D" w:rsidRDefault="00B566D1" w:rsidP="00B566D1">
      <w:pPr>
        <w:pStyle w:val="Heading2"/>
      </w:pPr>
      <w:bookmarkStart w:id="1227" w:name="_Toc507665726"/>
      <w:r w:rsidRPr="006D5C1D">
        <w:t>Preliminary Steps</w:t>
      </w:r>
      <w:bookmarkEnd w:id="1187"/>
      <w:bookmarkEnd w:id="1188"/>
      <w:bookmarkEnd w:id="1227"/>
    </w:p>
    <w:p w14:paraId="25742932" w14:textId="1E521A5C" w:rsidR="009666BC" w:rsidRPr="00991170" w:rsidRDefault="00B566D1" w:rsidP="00B566D1">
      <w:pPr>
        <w:pStyle w:val="Heading3"/>
        <w:ind w:left="720" w:hanging="720"/>
        <w:rPr>
          <w:ins w:id="1228" w:author="Author" w:date="2018-02-08T10:06:00Z"/>
          <w:rPrChange w:id="1229" w:author="Author" w:date="2018-03-01T11:05:00Z">
            <w:rPr>
              <w:ins w:id="1230" w:author="Author" w:date="2018-02-08T10:06:00Z"/>
              <w:i/>
            </w:rPr>
          </w:rPrChange>
        </w:rPr>
      </w:pPr>
      <w:r w:rsidRPr="00121F36">
        <w:t xml:space="preserve"> </w:t>
      </w:r>
      <w:bookmarkStart w:id="1231" w:name="_Toc498078129"/>
      <w:ins w:id="1232" w:author="Author" w:date="2018-02-08T09:59:00Z">
        <w:r w:rsidR="009666BC">
          <w:tab/>
        </w:r>
        <w:bookmarkStart w:id="1233" w:name="_Toc507665727"/>
        <w:commentRangeStart w:id="1234"/>
        <w:r w:rsidR="009666BC" w:rsidRPr="00991170">
          <w:t xml:space="preserve">Maintaining </w:t>
        </w:r>
        <w:r w:rsidR="009666BC" w:rsidRPr="00991170">
          <w:rPr>
            <w:i/>
            <w:rPrChange w:id="1235" w:author="Author" w:date="2018-03-01T11:05:00Z">
              <w:rPr/>
            </w:rPrChange>
          </w:rPr>
          <w:t>Time Profile</w:t>
        </w:r>
      </w:ins>
      <w:commentRangeEnd w:id="1234"/>
      <w:r w:rsidR="00B879C4" w:rsidRPr="00991170">
        <w:rPr>
          <w:rStyle w:val="CommentReference"/>
          <w:rFonts w:ascii="BentonSans Book" w:eastAsia="MS Mincho" w:hAnsi="BentonSans Book"/>
          <w:bCs w:val="0"/>
          <w:color w:val="auto"/>
        </w:rPr>
        <w:commentReference w:id="1234"/>
      </w:r>
      <w:bookmarkEnd w:id="1233"/>
    </w:p>
    <w:p w14:paraId="6FEFE16B" w14:textId="77777777" w:rsidR="00994BE3" w:rsidRPr="009C1728" w:rsidRDefault="00F77D8F">
      <w:pPr>
        <w:rPr>
          <w:ins w:id="1236" w:author="Author" w:date="2018-02-08T14:03:00Z"/>
          <w:rStyle w:val="SAPEmphasis"/>
          <w:highlight w:val="yellow"/>
          <w:rPrChange w:id="1237" w:author="Author" w:date="2018-02-08T15:07:00Z">
            <w:rPr>
              <w:ins w:id="1238" w:author="Author" w:date="2018-02-08T14:03:00Z"/>
              <w:rStyle w:val="SAPEmphasis"/>
            </w:rPr>
          </w:rPrChange>
        </w:rPr>
        <w:pPrChange w:id="1239" w:author="Author" w:date="2018-02-08T10:06:00Z">
          <w:pPr>
            <w:pStyle w:val="Heading3"/>
            <w:ind w:left="720" w:hanging="720"/>
          </w:pPr>
        </w:pPrChange>
      </w:pPr>
      <w:ins w:id="1240" w:author="Author" w:date="2018-02-08T10:06:00Z">
        <w:r w:rsidRPr="009C1728">
          <w:rPr>
            <w:highlight w:val="yellow"/>
            <w:rPrChange w:id="1241" w:author="Author" w:date="2018-02-08T15:07:00Z">
              <w:rPr>
                <w:rFonts w:ascii="BentonSans Medium" w:hAnsi="BentonSans Medium"/>
              </w:rPr>
            </w:rPrChange>
          </w:rPr>
          <w:t>In order to</w:t>
        </w:r>
      </w:ins>
      <w:ins w:id="1242" w:author="Author" w:date="2018-02-08T10:09:00Z">
        <w:r w:rsidRPr="009C1728">
          <w:rPr>
            <w:highlight w:val="yellow"/>
            <w:rPrChange w:id="1243" w:author="Author" w:date="2018-02-08T15:07:00Z">
              <w:rPr/>
            </w:rPrChange>
          </w:rPr>
          <w:t xml:space="preserve"> execute the process steps as described</w:t>
        </w:r>
      </w:ins>
      <w:ins w:id="1244" w:author="Author" w:date="2018-02-08T10:30:00Z">
        <w:r w:rsidR="00B879C4" w:rsidRPr="009C1728">
          <w:rPr>
            <w:highlight w:val="yellow"/>
            <w:rPrChange w:id="1245" w:author="Author" w:date="2018-02-08T15:07:00Z">
              <w:rPr/>
            </w:rPrChange>
          </w:rPr>
          <w:t>,</w:t>
        </w:r>
      </w:ins>
      <w:ins w:id="1246" w:author="Author" w:date="2018-02-08T10:18:00Z">
        <w:r w:rsidR="00B879C4" w:rsidRPr="009C1728">
          <w:rPr>
            <w:highlight w:val="yellow"/>
            <w:rPrChange w:id="1247" w:author="Author" w:date="2018-02-08T15:07:00Z">
              <w:rPr/>
            </w:rPrChange>
          </w:rPr>
          <w:t xml:space="preserve"> Time Profiles need to be created or adapted to match</w:t>
        </w:r>
      </w:ins>
      <w:ins w:id="1248" w:author="Author" w:date="2018-02-08T10:30:00Z">
        <w:r w:rsidR="00E57E79" w:rsidRPr="009C1728">
          <w:rPr>
            <w:highlight w:val="yellow"/>
            <w:rPrChange w:id="1249" w:author="Author" w:date="2018-02-08T15:07:00Z">
              <w:rPr/>
            </w:rPrChange>
          </w:rPr>
          <w:t xml:space="preserve"> the </w:t>
        </w:r>
      </w:ins>
      <w:ins w:id="1250" w:author="Author" w:date="2018-02-08T10:32:00Z">
        <w:r w:rsidR="00E57E79" w:rsidRPr="009C1728">
          <w:rPr>
            <w:highlight w:val="yellow"/>
            <w:rPrChange w:id="1251" w:author="Author" w:date="2018-02-08T15:07:00Z">
              <w:rPr/>
            </w:rPrChange>
          </w:rPr>
          <w:t>e</w:t>
        </w:r>
      </w:ins>
      <w:ins w:id="1252" w:author="Author" w:date="2018-02-08T10:31:00Z">
        <w:r w:rsidR="00E57E79" w:rsidRPr="009C1728">
          <w:rPr>
            <w:highlight w:val="yellow"/>
            <w:rPrChange w:id="1253" w:author="Author" w:date="2018-02-08T15:07:00Z">
              <w:rPr/>
            </w:rPrChange>
          </w:rPr>
          <w:t>mployee</w:t>
        </w:r>
      </w:ins>
      <w:ins w:id="1254" w:author="Author" w:date="2018-02-08T10:32:00Z">
        <w:r w:rsidR="00E57E79" w:rsidRPr="009C1728">
          <w:rPr>
            <w:highlight w:val="yellow"/>
            <w:rPrChange w:id="1255" w:author="Author" w:date="2018-02-08T15:07:00Z">
              <w:rPr/>
            </w:rPrChange>
          </w:rPr>
          <w:t>’</w:t>
        </w:r>
      </w:ins>
      <w:ins w:id="1256" w:author="Author" w:date="2018-02-08T10:31:00Z">
        <w:r w:rsidR="00E57E79" w:rsidRPr="009C1728">
          <w:rPr>
            <w:highlight w:val="yellow"/>
            <w:rPrChange w:id="1257" w:author="Author" w:date="2018-02-08T15:07:00Z">
              <w:rPr/>
            </w:rPrChange>
          </w:rPr>
          <w:t xml:space="preserve">s </w:t>
        </w:r>
      </w:ins>
      <w:ins w:id="1258" w:author="Author" w:date="2018-02-08T10:30:00Z">
        <w:r w:rsidR="00E57E79" w:rsidRPr="009C1728">
          <w:rPr>
            <w:highlight w:val="yellow"/>
            <w:rPrChange w:id="1259" w:author="Author" w:date="2018-02-08T15:07:00Z">
              <w:rPr/>
            </w:rPrChange>
          </w:rPr>
          <w:t>Time Recording Profile</w:t>
        </w:r>
      </w:ins>
      <w:ins w:id="1260" w:author="Author" w:date="2018-02-08T10:32:00Z">
        <w:r w:rsidR="00E57E79" w:rsidRPr="009C1728">
          <w:rPr>
            <w:highlight w:val="yellow"/>
            <w:rPrChange w:id="1261" w:author="Author" w:date="2018-02-08T15:07:00Z">
              <w:rPr/>
            </w:rPrChange>
          </w:rPr>
          <w:t xml:space="preserve">. Details about Time Configuration combinations can be found in </w:t>
        </w:r>
      </w:ins>
      <w:ins w:id="1262" w:author="Author" w:date="2018-02-08T10:33:00Z">
        <w:r w:rsidR="00E57E79" w:rsidRPr="009C1728">
          <w:rPr>
            <w:highlight w:val="yellow"/>
            <w:rPrChange w:id="1263" w:author="Author" w:date="2018-02-08T15:07:00Z">
              <w:rPr/>
            </w:rPrChange>
          </w:rPr>
          <w:t xml:space="preserve">the </w:t>
        </w:r>
        <w:r w:rsidR="00E57E79" w:rsidRPr="009C1728">
          <w:rPr>
            <w:rStyle w:val="SAPEmphasis"/>
            <w:highlight w:val="yellow"/>
            <w:rPrChange w:id="1264" w:author="Author" w:date="2018-02-08T15:07:00Z">
              <w:rPr>
                <w:rStyle w:val="SAPEmphasis"/>
              </w:rPr>
            </w:rPrChange>
          </w:rPr>
          <w:t xml:space="preserve">Payroll TimeSheet QuickGuide, </w:t>
        </w:r>
        <w:r w:rsidR="00E57E79" w:rsidRPr="009C1728">
          <w:rPr>
            <w:highlight w:val="yellow"/>
            <w:rPrChange w:id="1265" w:author="Author" w:date="2018-02-08T15:07:00Z">
              <w:rPr>
                <w:rStyle w:val="SAPEmphasis"/>
                <w:bCs w:val="0"/>
              </w:rPr>
            </w:rPrChange>
          </w:rPr>
          <w:t>in chapter</w:t>
        </w:r>
        <w:r w:rsidR="00E57E79" w:rsidRPr="009C1728">
          <w:rPr>
            <w:rStyle w:val="SAPEmphasis"/>
            <w:highlight w:val="yellow"/>
            <w:rPrChange w:id="1266" w:author="Author" w:date="2018-02-08T15:07:00Z">
              <w:rPr>
                <w:rStyle w:val="SAPEmphasis"/>
              </w:rPr>
            </w:rPrChange>
          </w:rPr>
          <w:t xml:space="preserve"> Time Configuration Overview.</w:t>
        </w:r>
      </w:ins>
      <w:ins w:id="1267" w:author="Author" w:date="2018-02-08T10:35:00Z">
        <w:del w:id="1268" w:author="Author" w:date="2018-02-08T15:07:00Z">
          <w:r w:rsidR="00E57E79" w:rsidRPr="009C1728" w:rsidDel="00134B77">
            <w:rPr>
              <w:rStyle w:val="SAPEmphasis"/>
              <w:highlight w:val="yellow"/>
              <w:rPrChange w:id="1269" w:author="Author" w:date="2018-02-08T15:07:00Z">
                <w:rPr>
                  <w:rStyle w:val="SAPEmphasis"/>
                </w:rPr>
              </w:rPrChange>
            </w:rPr>
            <w:delText xml:space="preserve"> </w:delText>
          </w:r>
        </w:del>
      </w:ins>
    </w:p>
    <w:p w14:paraId="5CD63BC2" w14:textId="77777777" w:rsidR="00552AA3" w:rsidRPr="00EB5AC0" w:rsidRDefault="00E57E79">
      <w:pPr>
        <w:rPr>
          <w:ins w:id="1270" w:author="Author" w:date="2018-02-28T15:35:00Z"/>
          <w:strike/>
          <w:highlight w:val="yellow"/>
          <w:rPrChange w:id="1271" w:author="Author" w:date="2018-02-28T15:36:00Z">
            <w:rPr>
              <w:ins w:id="1272" w:author="Author" w:date="2018-02-28T15:35:00Z"/>
              <w:highlight w:val="yellow"/>
            </w:rPr>
          </w:rPrChange>
        </w:rPr>
        <w:pPrChange w:id="1273" w:author="Author" w:date="2018-02-08T10:06:00Z">
          <w:pPr>
            <w:pStyle w:val="Heading3"/>
            <w:ind w:left="720" w:hanging="720"/>
          </w:pPr>
        </w:pPrChange>
      </w:pPr>
      <w:ins w:id="1274" w:author="Author" w:date="2018-02-08T10:35:00Z">
        <w:del w:id="1275" w:author="Author" w:date="2018-02-08T14:03:00Z">
          <w:r w:rsidRPr="00EB5AC0" w:rsidDel="00994BE3">
            <w:rPr>
              <w:strike/>
              <w:highlight w:val="yellow"/>
              <w:rPrChange w:id="1276" w:author="Author" w:date="2018-02-28T15:36:00Z">
                <w:rPr>
                  <w:rStyle w:val="SAPEmphasis"/>
                  <w:bCs w:val="0"/>
                </w:rPr>
              </w:rPrChange>
            </w:rPr>
            <w:delText>In this document we</w:delText>
          </w:r>
          <w:r w:rsidRPr="00EB5AC0" w:rsidDel="00994BE3">
            <w:rPr>
              <w:strike/>
              <w:highlight w:val="yellow"/>
              <w:rPrChange w:id="1277" w:author="Author" w:date="2018-02-28T15:36:00Z">
                <w:rPr/>
              </w:rPrChange>
            </w:rPr>
            <w:delText xml:space="preserve"> describe </w:delText>
          </w:r>
        </w:del>
      </w:ins>
      <w:ins w:id="1278" w:author="Author" w:date="2018-02-08T14:03:00Z">
        <w:r w:rsidR="00994BE3" w:rsidRPr="00EB5AC0">
          <w:rPr>
            <w:strike/>
            <w:highlight w:val="yellow"/>
            <w:rPrChange w:id="1279" w:author="Author" w:date="2018-02-28T15:36:00Z">
              <w:rPr/>
            </w:rPrChange>
          </w:rPr>
          <w:t xml:space="preserve">The </w:t>
        </w:r>
      </w:ins>
      <w:ins w:id="1280" w:author="Author" w:date="2018-02-08T10:35:00Z">
        <w:r w:rsidRPr="00EB5AC0">
          <w:rPr>
            <w:strike/>
            <w:highlight w:val="yellow"/>
            <w:rPrChange w:id="1281" w:author="Author" w:date="2018-02-28T15:36:00Z">
              <w:rPr/>
            </w:rPrChange>
          </w:rPr>
          <w:t xml:space="preserve">use cases </w:t>
        </w:r>
      </w:ins>
      <w:ins w:id="1282" w:author="Author" w:date="2018-02-08T14:03:00Z">
        <w:r w:rsidR="00994BE3" w:rsidRPr="00EB5AC0">
          <w:rPr>
            <w:strike/>
            <w:highlight w:val="yellow"/>
            <w:rPrChange w:id="1283" w:author="Author" w:date="2018-02-28T15:36:00Z">
              <w:rPr/>
            </w:rPrChange>
          </w:rPr>
          <w:t xml:space="preserve">we describe in the following process steps are </w:t>
        </w:r>
      </w:ins>
      <w:ins w:id="1284" w:author="Author" w:date="2018-02-08T10:35:00Z">
        <w:r w:rsidRPr="00EB5AC0">
          <w:rPr>
            <w:strike/>
            <w:highlight w:val="yellow"/>
            <w:rPrChange w:id="1285" w:author="Author" w:date="2018-02-28T15:36:00Z">
              <w:rPr/>
            </w:rPrChange>
          </w:rPr>
          <w:t>based on th</w:t>
        </w:r>
      </w:ins>
      <w:ins w:id="1286" w:author="Author" w:date="2018-02-08T14:03:00Z">
        <w:r w:rsidR="00994BE3" w:rsidRPr="00EB5AC0">
          <w:rPr>
            <w:strike/>
            <w:highlight w:val="yellow"/>
            <w:rPrChange w:id="1287" w:author="Author" w:date="2018-02-28T15:36:00Z">
              <w:rPr/>
            </w:rPrChange>
          </w:rPr>
          <w:t>e</w:t>
        </w:r>
      </w:ins>
      <w:ins w:id="1288" w:author="Author" w:date="2018-02-08T10:37:00Z">
        <w:del w:id="1289" w:author="Author" w:date="2018-02-08T14:03:00Z">
          <w:r w:rsidRPr="00EB5AC0" w:rsidDel="00994BE3">
            <w:rPr>
              <w:strike/>
              <w:highlight w:val="yellow"/>
              <w:rPrChange w:id="1290" w:author="Author" w:date="2018-02-28T15:36:00Z">
                <w:rPr/>
              </w:rPrChange>
            </w:rPr>
            <w:delText>ose</w:delText>
          </w:r>
        </w:del>
      </w:ins>
      <w:ins w:id="1291" w:author="Author" w:date="2018-02-08T10:35:00Z">
        <w:r w:rsidRPr="00EB5AC0">
          <w:rPr>
            <w:strike/>
            <w:highlight w:val="yellow"/>
            <w:rPrChange w:id="1292" w:author="Author" w:date="2018-02-28T15:36:00Z">
              <w:rPr/>
            </w:rPrChange>
          </w:rPr>
          <w:t xml:space="preserve"> </w:t>
        </w:r>
      </w:ins>
      <w:commentRangeStart w:id="1293"/>
      <w:ins w:id="1294" w:author="Author" w:date="2018-02-08T10:37:00Z">
        <w:r w:rsidRPr="00EB5AC0">
          <w:rPr>
            <w:strike/>
            <w:highlight w:val="yellow"/>
            <w:rPrChange w:id="1295" w:author="Author" w:date="2018-02-28T15:36:00Z">
              <w:rPr/>
            </w:rPrChange>
          </w:rPr>
          <w:t>T</w:t>
        </w:r>
      </w:ins>
      <w:ins w:id="1296" w:author="Author" w:date="2018-02-08T10:36:00Z">
        <w:r w:rsidRPr="00EB5AC0">
          <w:rPr>
            <w:strike/>
            <w:highlight w:val="yellow"/>
            <w:rPrChange w:id="1297" w:author="Author" w:date="2018-02-28T15:36:00Z">
              <w:rPr/>
            </w:rPrChange>
          </w:rPr>
          <w:t xml:space="preserve">ime </w:t>
        </w:r>
      </w:ins>
      <w:ins w:id="1298" w:author="Author" w:date="2018-02-08T10:37:00Z">
        <w:r w:rsidRPr="00EB5AC0">
          <w:rPr>
            <w:strike/>
            <w:highlight w:val="yellow"/>
            <w:rPrChange w:id="1299" w:author="Author" w:date="2018-02-28T15:36:00Z">
              <w:rPr/>
            </w:rPrChange>
          </w:rPr>
          <w:t>P</w:t>
        </w:r>
      </w:ins>
      <w:ins w:id="1300" w:author="Author" w:date="2018-02-08T10:36:00Z">
        <w:r w:rsidRPr="00EB5AC0">
          <w:rPr>
            <w:strike/>
            <w:highlight w:val="yellow"/>
            <w:rPrChange w:id="1301" w:author="Author" w:date="2018-02-28T15:36:00Z">
              <w:rPr/>
            </w:rPrChange>
          </w:rPr>
          <w:t>rofile</w:t>
        </w:r>
        <w:del w:id="1302" w:author="Author" w:date="2018-02-08T15:07:00Z">
          <w:r w:rsidRPr="00EB5AC0" w:rsidDel="00134B77">
            <w:rPr>
              <w:strike/>
              <w:highlight w:val="yellow"/>
              <w:rPrChange w:id="1303" w:author="Author" w:date="2018-02-28T15:36:00Z">
                <w:rPr/>
              </w:rPrChange>
            </w:rPr>
            <w:delText>s</w:delText>
          </w:r>
        </w:del>
      </w:ins>
      <w:ins w:id="1304" w:author="Author" w:date="2018-02-08T10:37:00Z">
        <w:r w:rsidRPr="00EB5AC0">
          <w:rPr>
            <w:strike/>
            <w:highlight w:val="yellow"/>
            <w:rPrChange w:id="1305" w:author="Author" w:date="2018-02-28T15:36:00Z">
              <w:rPr/>
            </w:rPrChange>
          </w:rPr>
          <w:t xml:space="preserve"> examples</w:t>
        </w:r>
      </w:ins>
      <w:ins w:id="1306" w:author="Author" w:date="2018-02-08T14:03:00Z">
        <w:r w:rsidR="00994BE3" w:rsidRPr="00EB5AC0">
          <w:rPr>
            <w:strike/>
            <w:highlight w:val="yellow"/>
            <w:rPrChange w:id="1307" w:author="Author" w:date="2018-02-28T15:36:00Z">
              <w:rPr/>
            </w:rPrChange>
          </w:rPr>
          <w:t xml:space="preserve"> </w:t>
        </w:r>
      </w:ins>
      <w:commentRangeEnd w:id="1293"/>
      <w:r w:rsidR="00125512" w:rsidRPr="00EB5AC0">
        <w:rPr>
          <w:rStyle w:val="CommentReference"/>
          <w:strike/>
          <w:rPrChange w:id="1308" w:author="Author" w:date="2018-02-28T15:36:00Z">
            <w:rPr>
              <w:rStyle w:val="CommentReference"/>
            </w:rPr>
          </w:rPrChange>
        </w:rPr>
        <w:commentReference w:id="1293"/>
      </w:r>
      <w:ins w:id="1309" w:author="Author" w:date="2018-02-08T14:03:00Z">
        <w:r w:rsidR="00994BE3" w:rsidRPr="00EB5AC0">
          <w:rPr>
            <w:strike/>
            <w:highlight w:val="yellow"/>
            <w:rPrChange w:id="1310" w:author="Author" w:date="2018-02-28T15:36:00Z">
              <w:rPr/>
            </w:rPrChange>
          </w:rPr>
          <w:t xml:space="preserve">described in the mentioned </w:t>
        </w:r>
        <w:r w:rsidR="00994BE3" w:rsidRPr="00EB5AC0">
          <w:rPr>
            <w:i/>
            <w:strike/>
            <w:highlight w:val="yellow"/>
            <w:rPrChange w:id="1311" w:author="Author" w:date="2018-02-28T15:36:00Z">
              <w:rPr>
                <w:bCs w:val="0"/>
              </w:rPr>
            </w:rPrChange>
          </w:rPr>
          <w:t xml:space="preserve">Payroll </w:t>
        </w:r>
      </w:ins>
      <w:ins w:id="1312" w:author="Author" w:date="2018-02-08T14:04:00Z">
        <w:r w:rsidR="00994BE3" w:rsidRPr="00EB5AC0">
          <w:rPr>
            <w:i/>
            <w:strike/>
            <w:highlight w:val="yellow"/>
            <w:rPrChange w:id="1313" w:author="Author" w:date="2018-02-28T15:36:00Z">
              <w:rPr>
                <w:bCs w:val="0"/>
              </w:rPr>
            </w:rPrChange>
          </w:rPr>
          <w:t>T</w:t>
        </w:r>
      </w:ins>
      <w:ins w:id="1314" w:author="Author" w:date="2018-02-08T14:03:00Z">
        <w:r w:rsidR="00994BE3" w:rsidRPr="00EB5AC0">
          <w:rPr>
            <w:i/>
            <w:strike/>
            <w:highlight w:val="yellow"/>
            <w:rPrChange w:id="1315" w:author="Author" w:date="2018-02-28T15:36:00Z">
              <w:rPr>
                <w:bCs w:val="0"/>
              </w:rPr>
            </w:rPrChange>
          </w:rPr>
          <w:t>imeSheet QuickGuide</w:t>
        </w:r>
        <w:r w:rsidR="00994BE3" w:rsidRPr="00EB5AC0">
          <w:rPr>
            <w:strike/>
            <w:highlight w:val="yellow"/>
            <w:rPrChange w:id="1316" w:author="Author" w:date="2018-02-28T15:36:00Z">
              <w:rPr/>
            </w:rPrChange>
          </w:rPr>
          <w:t>.</w:t>
        </w:r>
      </w:ins>
    </w:p>
    <w:p w14:paraId="604D1154" w14:textId="1EEC8A23" w:rsidR="00552AA3" w:rsidRPr="0049257F" w:rsidRDefault="00552AA3" w:rsidP="00552AA3">
      <w:pPr>
        <w:rPr>
          <w:ins w:id="1317" w:author="Author" w:date="2018-02-28T15:35:00Z"/>
        </w:rPr>
      </w:pPr>
      <w:ins w:id="1318" w:author="Author" w:date="2018-02-28T15:35:00Z">
        <w:r w:rsidRPr="0049257F">
          <w:rPr>
            <w:highlight w:val="yellow"/>
          </w:rPr>
          <w:t xml:space="preserve">The use cases we describe in the following process steps are based on the Time </w:t>
        </w:r>
      </w:ins>
      <w:ins w:id="1319" w:author="Author" w:date="2018-02-28T15:36:00Z">
        <w:r>
          <w:rPr>
            <w:highlight w:val="yellow"/>
          </w:rPr>
          <w:t>Configuration combinations</w:t>
        </w:r>
      </w:ins>
      <w:ins w:id="1320" w:author="Author" w:date="2018-02-28T15:35:00Z">
        <w:r w:rsidRPr="0049257F">
          <w:rPr>
            <w:highlight w:val="yellow"/>
          </w:rPr>
          <w:t xml:space="preserve"> described in the </w:t>
        </w:r>
        <w:r w:rsidRPr="0049257F">
          <w:rPr>
            <w:i/>
            <w:highlight w:val="yellow"/>
          </w:rPr>
          <w:t>Payroll TimeSheet QuickGuide</w:t>
        </w:r>
        <w:r w:rsidRPr="0049257F">
          <w:rPr>
            <w:highlight w:val="yellow"/>
          </w:rPr>
          <w:t>.</w:t>
        </w:r>
      </w:ins>
    </w:p>
    <w:p w14:paraId="4EC9F21E" w14:textId="5451AFE8" w:rsidR="00F77D8F" w:rsidRPr="00E91E04" w:rsidRDefault="00E57E79">
      <w:pPr>
        <w:rPr>
          <w:ins w:id="1321" w:author="Author" w:date="2018-02-08T09:59:00Z"/>
        </w:rPr>
        <w:pPrChange w:id="1322" w:author="Author" w:date="2018-02-08T10:06:00Z">
          <w:pPr>
            <w:pStyle w:val="Heading3"/>
            <w:ind w:left="720" w:hanging="720"/>
          </w:pPr>
        </w:pPrChange>
      </w:pPr>
      <w:ins w:id="1323" w:author="Author" w:date="2018-02-08T10:37:00Z">
        <w:del w:id="1324" w:author="Author" w:date="2018-02-08T14:03:00Z">
          <w:r w:rsidRPr="009C1728" w:rsidDel="00994BE3">
            <w:rPr>
              <w:highlight w:val="yellow"/>
              <w:rPrChange w:id="1325" w:author="Author" w:date="2018-02-08T15:07:00Z">
                <w:rPr/>
              </w:rPrChange>
            </w:rPr>
            <w:delText>.</w:delText>
          </w:r>
        </w:del>
      </w:ins>
    </w:p>
    <w:p w14:paraId="23301033" w14:textId="5A69BC93" w:rsidR="00B566D1" w:rsidRPr="000206EE" w:rsidRDefault="00B566D1" w:rsidP="00B566D1">
      <w:pPr>
        <w:pStyle w:val="Heading3"/>
        <w:ind w:left="720" w:hanging="720"/>
      </w:pPr>
      <w:bookmarkStart w:id="1326" w:name="_Toc507665728"/>
      <w:r w:rsidRPr="000206EE">
        <w:t xml:space="preserve">Maintaining Employee </w:t>
      </w:r>
      <w:r w:rsidRPr="000206EE">
        <w:rPr>
          <w:i/>
        </w:rPr>
        <w:t>Time Sheet</w:t>
      </w:r>
      <w:bookmarkEnd w:id="1231"/>
      <w:r w:rsidR="006655CF" w:rsidRPr="000206EE">
        <w:rPr>
          <w:i/>
        </w:rPr>
        <w:t xml:space="preserve"> </w:t>
      </w:r>
      <w:r w:rsidR="006655CF" w:rsidRPr="000206EE">
        <w:t>Fields</w:t>
      </w:r>
      <w:bookmarkEnd w:id="1326"/>
    </w:p>
    <w:p w14:paraId="7E8F1286" w14:textId="0DB7ECC5" w:rsidR="00B566D1" w:rsidRPr="000206EE" w:rsidRDefault="00B566D1" w:rsidP="00B566D1">
      <w:pPr>
        <w:pStyle w:val="SAPKeyblockTitle"/>
        <w:rPr>
          <w:strike/>
        </w:rPr>
      </w:pPr>
      <w:r w:rsidRPr="000206EE">
        <w:t>Use</w:t>
      </w:r>
    </w:p>
    <w:p w14:paraId="2A6AFEA8" w14:textId="55C3C188" w:rsidR="00B7677F" w:rsidRDefault="00B7677F" w:rsidP="00B7677F">
      <w:r w:rsidRPr="000206EE">
        <w:t xml:space="preserve">In order to execute the process steps as described, the following fields must be filled in the employee’s master data record in the </w:t>
      </w:r>
      <w:r w:rsidRPr="000206EE">
        <w:rPr>
          <w:rStyle w:val="SAPScreenElement"/>
        </w:rPr>
        <w:t>Time Off Information</w:t>
      </w:r>
      <w:r w:rsidRPr="000206EE">
        <w:t xml:space="preserve"> block of the </w:t>
      </w:r>
      <w:r w:rsidRPr="000206EE">
        <w:rPr>
          <w:rStyle w:val="SAPScreenElement"/>
        </w:rPr>
        <w:t>Job Information</w:t>
      </w:r>
      <w:r w:rsidRPr="000206EE">
        <w:t xml:space="preserve"> subsection:</w:t>
      </w:r>
    </w:p>
    <w:p w14:paraId="0E7A7F7F" w14:textId="77777777" w:rsidR="00B566D1" w:rsidRPr="003477E0" w:rsidRDefault="00B566D1" w:rsidP="00B566D1">
      <w:pPr>
        <w:pStyle w:val="ListBullet"/>
        <w:ind w:left="270" w:hanging="270"/>
        <w:rPr>
          <w:rStyle w:val="SAPScreenElement"/>
          <w:rPrChange w:id="1327" w:author="Author" w:date="2018-02-28T15:52:00Z">
            <w:rPr/>
          </w:rPrChange>
        </w:rPr>
      </w:pPr>
      <w:r w:rsidRPr="003477E0">
        <w:rPr>
          <w:rStyle w:val="SAPScreenElement"/>
          <w:rPrChange w:id="1328" w:author="Author" w:date="2018-02-28T15:52:00Z">
            <w:rPr/>
          </w:rPrChange>
        </w:rPr>
        <w:t xml:space="preserve">Time Recording Profile </w:t>
      </w:r>
    </w:p>
    <w:p w14:paraId="0C79E1D6" w14:textId="77777777" w:rsidR="00B566D1" w:rsidRPr="003477E0" w:rsidRDefault="00B566D1" w:rsidP="00B566D1">
      <w:pPr>
        <w:pStyle w:val="ListBullet"/>
        <w:ind w:left="270" w:hanging="270"/>
        <w:rPr>
          <w:rStyle w:val="SAPScreenElement"/>
          <w:rPrChange w:id="1329" w:author="Author" w:date="2018-02-28T15:52:00Z">
            <w:rPr/>
          </w:rPrChange>
        </w:rPr>
      </w:pPr>
      <w:r w:rsidRPr="003477E0">
        <w:rPr>
          <w:rStyle w:val="SAPScreenElement"/>
          <w:rPrChange w:id="1330" w:author="Author" w:date="2018-02-28T15:52:00Z">
            <w:rPr/>
          </w:rPrChange>
        </w:rPr>
        <w:t>Time Recording Admissibility</w:t>
      </w:r>
    </w:p>
    <w:p w14:paraId="48D50871" w14:textId="0CE7ED1E" w:rsidR="00B566D1" w:rsidRDefault="00B566D1" w:rsidP="00B566D1">
      <w:pPr>
        <w:pStyle w:val="ListBullet"/>
        <w:ind w:left="270" w:hanging="270"/>
        <w:rPr>
          <w:ins w:id="1331" w:author="Author" w:date="2018-03-01T10:21:00Z"/>
          <w:rStyle w:val="SAPScreenElement"/>
        </w:rPr>
      </w:pPr>
      <w:r w:rsidRPr="003477E0">
        <w:rPr>
          <w:rStyle w:val="SAPScreenElement"/>
          <w:rPrChange w:id="1332" w:author="Author" w:date="2018-02-28T15:52:00Z">
            <w:rPr/>
          </w:rPrChange>
        </w:rPr>
        <w:t>Default Overtime Compensation Variant</w:t>
      </w:r>
    </w:p>
    <w:p w14:paraId="388057AA" w14:textId="50DE0D3C" w:rsidR="00714A04" w:rsidRPr="003417E7" w:rsidRDefault="00714A04" w:rsidP="00B566D1">
      <w:pPr>
        <w:pStyle w:val="ListBullet"/>
        <w:ind w:left="270" w:hanging="270"/>
        <w:rPr>
          <w:ins w:id="1333" w:author="Author" w:date="2018-02-08T09:52:00Z"/>
          <w:rStyle w:val="SAPScreenElement"/>
          <w:rPrChange w:id="1334" w:author="Author" w:date="2018-03-01T10:21:00Z">
            <w:rPr>
              <w:ins w:id="1335" w:author="Author" w:date="2018-02-08T09:52:00Z"/>
            </w:rPr>
          </w:rPrChange>
        </w:rPr>
      </w:pPr>
      <w:ins w:id="1336" w:author="Author" w:date="2018-03-01T10:21:00Z">
        <w:r w:rsidRPr="003417E7">
          <w:rPr>
            <w:rStyle w:val="SAPScreenElement"/>
            <w:rPrChange w:id="1337" w:author="Author" w:date="2018-03-01T10:21:00Z">
              <w:rPr>
                <w:rStyle w:val="SAPScreenElement"/>
                <w:highlight w:val="yellow"/>
              </w:rPr>
            </w:rPrChange>
          </w:rPr>
          <w:t>Time Recording Variant</w:t>
        </w:r>
      </w:ins>
    </w:p>
    <w:p w14:paraId="76970680" w14:textId="09AAFD8D" w:rsidR="002E5A18" w:rsidRPr="009666BC" w:rsidRDefault="002E5A18" w:rsidP="00B566D1">
      <w:pPr>
        <w:pStyle w:val="ListBullet"/>
        <w:ind w:left="270" w:hanging="270"/>
        <w:rPr>
          <w:ins w:id="1338" w:author="Author" w:date="2018-02-08T09:52:00Z"/>
          <w:rStyle w:val="SAPScreenElement"/>
          <w:rFonts w:ascii="BentonSans Book" w:hAnsi="BentonSans Book"/>
          <w:color w:val="auto"/>
          <w:rPrChange w:id="1339" w:author="Author" w:date="2018-02-08T09:52:00Z">
            <w:rPr>
              <w:ins w:id="1340" w:author="Author" w:date="2018-02-08T09:52:00Z"/>
              <w:rStyle w:val="SAPScreenElement"/>
            </w:rPr>
          </w:rPrChange>
        </w:rPr>
      </w:pPr>
      <w:commentRangeStart w:id="1341"/>
      <w:ins w:id="1342" w:author="Author" w:date="2018-02-08T09:52:00Z">
        <w:r w:rsidRPr="008E27EF">
          <w:rPr>
            <w:rStyle w:val="SAPScreenElement"/>
            <w:highlight w:val="yellow"/>
          </w:rPr>
          <w:t>Time Profile</w:t>
        </w:r>
      </w:ins>
      <w:ins w:id="1343" w:author="Author" w:date="2018-02-28T15:51:00Z">
        <w:r w:rsidR="00611972">
          <w:rPr>
            <w:rStyle w:val="SAPScreenElement"/>
          </w:rPr>
          <w:t xml:space="preserve"> </w:t>
        </w:r>
        <w:r w:rsidR="00611972" w:rsidRPr="003477E0">
          <w:rPr>
            <w:rPrChange w:id="1344" w:author="Author" w:date="2018-02-28T15:52:00Z">
              <w:rPr>
                <w:rStyle w:val="SAPScreenElement"/>
              </w:rPr>
            </w:rPrChange>
          </w:rPr>
          <w:t xml:space="preserve">(if not already maintained </w:t>
        </w:r>
        <w:commentRangeStart w:id="1345"/>
        <w:commentRangeStart w:id="1346"/>
        <w:del w:id="1347" w:author="Author" w:date="2018-03-05T09:33:00Z">
          <w:r w:rsidR="00611972" w:rsidRPr="003477E0" w:rsidDel="00ED09D1">
            <w:rPr>
              <w:rPrChange w:id="1348" w:author="Author" w:date="2018-02-28T15:52:00Z">
                <w:rPr>
                  <w:rStyle w:val="SAPScreenElement"/>
                </w:rPr>
              </w:rPrChange>
            </w:rPr>
            <w:delText>during</w:delText>
          </w:r>
        </w:del>
      </w:ins>
      <w:ins w:id="1349" w:author="Author" w:date="2018-03-05T09:33:00Z">
        <w:r w:rsidR="00ED09D1">
          <w:t>after</w:t>
        </w:r>
      </w:ins>
      <w:ins w:id="1350" w:author="Author" w:date="2018-02-28T15:51:00Z">
        <w:r w:rsidR="00611972" w:rsidRPr="003477E0">
          <w:rPr>
            <w:rPrChange w:id="1351" w:author="Author" w:date="2018-02-28T15:52:00Z">
              <w:rPr>
                <w:rStyle w:val="SAPScreenElement"/>
              </w:rPr>
            </w:rPrChange>
          </w:rPr>
          <w:t xml:space="preserve"> </w:t>
        </w:r>
      </w:ins>
      <w:commentRangeEnd w:id="1345"/>
      <w:r w:rsidR="002D0D7C">
        <w:rPr>
          <w:rStyle w:val="CommentReference"/>
        </w:rPr>
        <w:commentReference w:id="1345"/>
      </w:r>
      <w:commentRangeEnd w:id="1346"/>
      <w:r w:rsidR="00ED09D1">
        <w:rPr>
          <w:rStyle w:val="CommentReference"/>
        </w:rPr>
        <w:commentReference w:id="1346"/>
      </w:r>
      <w:ins w:id="1352" w:author="Author" w:date="2018-02-28T15:51:00Z">
        <w:r w:rsidR="00611972" w:rsidRPr="003477E0">
          <w:rPr>
            <w:rPrChange w:id="1353" w:author="Author" w:date="2018-02-28T15:52:00Z">
              <w:rPr>
                <w:rStyle w:val="SAPScreenElement"/>
              </w:rPr>
            </w:rPrChange>
          </w:rPr>
          <w:t>Implementation of Time Off)</w:t>
        </w:r>
      </w:ins>
    </w:p>
    <w:p w14:paraId="3902EC88" w14:textId="7BBC2382" w:rsidR="00611972" w:rsidRPr="0049257F" w:rsidRDefault="002E5A18" w:rsidP="00611972">
      <w:pPr>
        <w:pStyle w:val="ListBullet"/>
        <w:ind w:left="270" w:hanging="270"/>
        <w:rPr>
          <w:ins w:id="1354" w:author="Author" w:date="2018-02-28T15:52:00Z"/>
          <w:rStyle w:val="SAPScreenElement"/>
          <w:rFonts w:ascii="BentonSans Book" w:hAnsi="BentonSans Book"/>
          <w:color w:val="auto"/>
        </w:rPr>
      </w:pPr>
      <w:ins w:id="1355" w:author="Author" w:date="2018-02-08T09:52:00Z">
        <w:r w:rsidRPr="008E27EF">
          <w:rPr>
            <w:rStyle w:val="SAPScreenElement"/>
            <w:highlight w:val="yellow"/>
          </w:rPr>
          <w:t>Holiday Calendar Code</w:t>
        </w:r>
      </w:ins>
      <w:ins w:id="1356" w:author="Author" w:date="2018-02-28T15:52:00Z">
        <w:r w:rsidR="00611972">
          <w:rPr>
            <w:rStyle w:val="SAPScreenElement"/>
          </w:rPr>
          <w:t xml:space="preserve"> </w:t>
        </w:r>
        <w:r w:rsidR="00611972" w:rsidRPr="0049257F">
          <w:t xml:space="preserve">(if not already maintained </w:t>
        </w:r>
        <w:del w:id="1357" w:author="Author" w:date="2018-03-05T09:33:00Z">
          <w:r w:rsidR="00611972" w:rsidRPr="0049257F" w:rsidDel="00ED09D1">
            <w:delText>during</w:delText>
          </w:r>
        </w:del>
      </w:ins>
      <w:ins w:id="1358" w:author="Author" w:date="2018-03-05T09:33:00Z">
        <w:r w:rsidR="00ED09D1">
          <w:t>after</w:t>
        </w:r>
      </w:ins>
      <w:ins w:id="1359" w:author="Author" w:date="2018-02-28T15:52:00Z">
        <w:r w:rsidR="00611972" w:rsidRPr="0049257F">
          <w:t xml:space="preserve"> Implementation of Time Off)</w:t>
        </w:r>
      </w:ins>
    </w:p>
    <w:p w14:paraId="4C314B94" w14:textId="69051CCB" w:rsidR="002E5A18" w:rsidRPr="009666BC" w:rsidDel="00611972" w:rsidRDefault="002E5A18" w:rsidP="00B566D1">
      <w:pPr>
        <w:pStyle w:val="ListBullet"/>
        <w:ind w:left="270" w:hanging="270"/>
        <w:rPr>
          <w:ins w:id="1360" w:author="Author" w:date="2018-02-08T09:52:00Z"/>
          <w:del w:id="1361" w:author="Author" w:date="2018-02-28T15:52:00Z"/>
          <w:rStyle w:val="SAPScreenElement"/>
          <w:rFonts w:ascii="BentonSans Book" w:hAnsi="BentonSans Book"/>
          <w:color w:val="auto"/>
          <w:rPrChange w:id="1362" w:author="Author" w:date="2018-02-08T09:52:00Z">
            <w:rPr>
              <w:ins w:id="1363" w:author="Author" w:date="2018-02-08T09:52:00Z"/>
              <w:del w:id="1364" w:author="Author" w:date="2018-02-28T15:52:00Z"/>
              <w:rStyle w:val="SAPScreenElement"/>
            </w:rPr>
          </w:rPrChange>
        </w:rPr>
      </w:pPr>
    </w:p>
    <w:p w14:paraId="17E1C244" w14:textId="257DDA63" w:rsidR="00611972" w:rsidRPr="0049257F" w:rsidRDefault="002E5A18" w:rsidP="00611972">
      <w:pPr>
        <w:pStyle w:val="ListBullet"/>
        <w:ind w:left="270" w:hanging="270"/>
        <w:rPr>
          <w:ins w:id="1365" w:author="Author" w:date="2018-02-28T15:52:00Z"/>
          <w:rStyle w:val="SAPScreenElement"/>
          <w:rFonts w:ascii="BentonSans Book" w:hAnsi="BentonSans Book"/>
          <w:color w:val="auto"/>
        </w:rPr>
      </w:pPr>
      <w:ins w:id="1366" w:author="Author" w:date="2018-02-08T09:52:00Z">
        <w:r w:rsidRPr="008E27EF">
          <w:rPr>
            <w:rStyle w:val="SAPScreenElement"/>
            <w:highlight w:val="yellow"/>
          </w:rPr>
          <w:t>Work Schedule</w:t>
        </w:r>
      </w:ins>
      <w:commentRangeEnd w:id="1341"/>
      <w:r w:rsidR="00D45FAA">
        <w:rPr>
          <w:rStyle w:val="CommentReference"/>
        </w:rPr>
        <w:commentReference w:id="1341"/>
      </w:r>
      <w:ins w:id="1367" w:author="Author" w:date="2018-02-28T15:52:00Z">
        <w:r w:rsidR="00611972">
          <w:rPr>
            <w:rStyle w:val="SAPScreenElement"/>
          </w:rPr>
          <w:t xml:space="preserve"> </w:t>
        </w:r>
        <w:r w:rsidR="00611972" w:rsidRPr="0049257F">
          <w:t xml:space="preserve">(if not already maintained </w:t>
        </w:r>
        <w:del w:id="1368" w:author="Author" w:date="2018-03-05T09:33:00Z">
          <w:r w:rsidR="00611972" w:rsidRPr="0049257F" w:rsidDel="00ED09D1">
            <w:delText>during</w:delText>
          </w:r>
        </w:del>
      </w:ins>
      <w:ins w:id="1369" w:author="Author" w:date="2018-03-05T09:33:00Z">
        <w:r w:rsidR="00ED09D1">
          <w:t>after</w:t>
        </w:r>
      </w:ins>
      <w:ins w:id="1370" w:author="Author" w:date="2018-02-28T15:52:00Z">
        <w:r w:rsidR="00611972" w:rsidRPr="0049257F">
          <w:t xml:space="preserve"> Implementation of Time Off)</w:t>
        </w:r>
      </w:ins>
    </w:p>
    <w:p w14:paraId="6A010C3F" w14:textId="17233C8F" w:rsidR="002E5A18" w:rsidRPr="009666BC" w:rsidDel="00611972" w:rsidRDefault="002E5A18" w:rsidP="00B566D1">
      <w:pPr>
        <w:pStyle w:val="ListBullet"/>
        <w:ind w:left="270" w:hanging="270"/>
        <w:rPr>
          <w:ins w:id="1371" w:author="Author" w:date="2018-02-08T09:52:00Z"/>
          <w:del w:id="1372" w:author="Author" w:date="2018-02-28T15:52:00Z"/>
          <w:rStyle w:val="SAPScreenElement"/>
          <w:rFonts w:ascii="BentonSans Book" w:hAnsi="BentonSans Book"/>
          <w:color w:val="auto"/>
          <w:rPrChange w:id="1373" w:author="Author" w:date="2018-02-08T09:52:00Z">
            <w:rPr>
              <w:ins w:id="1374" w:author="Author" w:date="2018-02-08T09:52:00Z"/>
              <w:del w:id="1375" w:author="Author" w:date="2018-02-28T15:52:00Z"/>
              <w:rStyle w:val="SAPScreenElement"/>
            </w:rPr>
          </w:rPrChange>
        </w:rPr>
      </w:pPr>
    </w:p>
    <w:p w14:paraId="5CF27960" w14:textId="4E9104A8" w:rsidR="00611972" w:rsidRPr="0049257F" w:rsidDel="00714A04" w:rsidRDefault="002E5A18" w:rsidP="00611972">
      <w:pPr>
        <w:pStyle w:val="ListBullet"/>
        <w:ind w:left="270" w:hanging="270"/>
        <w:rPr>
          <w:ins w:id="1376" w:author="Author" w:date="2018-02-28T15:52:00Z"/>
          <w:del w:id="1377" w:author="Author" w:date="2018-03-01T10:21:00Z"/>
          <w:rStyle w:val="SAPScreenElement"/>
          <w:rFonts w:ascii="BentonSans Book" w:hAnsi="BentonSans Book"/>
          <w:color w:val="auto"/>
        </w:rPr>
      </w:pPr>
      <w:commentRangeStart w:id="1378"/>
      <w:ins w:id="1379" w:author="Author" w:date="2018-02-08T09:52:00Z">
        <w:del w:id="1380" w:author="Author" w:date="2018-03-01T10:21:00Z">
          <w:r w:rsidRPr="009666BC" w:rsidDel="00714A04">
            <w:rPr>
              <w:rStyle w:val="SAPScreenElement"/>
              <w:highlight w:val="yellow"/>
            </w:rPr>
            <w:delText>Time Recording Variant</w:delText>
          </w:r>
        </w:del>
      </w:ins>
      <w:commentRangeEnd w:id="1378"/>
      <w:del w:id="1381" w:author="Author" w:date="2018-03-01T10:21:00Z">
        <w:r w:rsidR="00125512" w:rsidDel="00714A04">
          <w:rPr>
            <w:rStyle w:val="CommentReference"/>
          </w:rPr>
          <w:commentReference w:id="1378"/>
        </w:r>
      </w:del>
      <w:ins w:id="1382" w:author="Author" w:date="2018-02-28T15:52:00Z">
        <w:del w:id="1383" w:author="Author" w:date="2018-03-01T10:21:00Z">
          <w:r w:rsidR="00611972" w:rsidDel="00714A04">
            <w:rPr>
              <w:rStyle w:val="SAPScreenElement"/>
            </w:rPr>
            <w:delText xml:space="preserve"> </w:delText>
          </w:r>
        </w:del>
        <w:del w:id="1384" w:author="Author" w:date="2018-03-01T10:20:00Z">
          <w:r w:rsidR="00611972" w:rsidRPr="0049257F" w:rsidDel="00714A04">
            <w:delText>(if not already maintained during Implementation of Time Off)</w:delText>
          </w:r>
        </w:del>
      </w:ins>
    </w:p>
    <w:p w14:paraId="2499E373" w14:textId="3A416A94" w:rsidR="002E5A18" w:rsidDel="00611972" w:rsidRDefault="002E5A18">
      <w:pPr>
        <w:pStyle w:val="ListBullet"/>
        <w:ind w:left="270" w:hanging="270"/>
        <w:rPr>
          <w:del w:id="1385" w:author="Author" w:date="2018-02-28T15:52:00Z"/>
        </w:rPr>
      </w:pPr>
    </w:p>
    <w:p w14:paraId="35F4DC47" w14:textId="77777777" w:rsidR="00697A10" w:rsidRDefault="00697A10" w:rsidP="00B566D1">
      <w:pPr>
        <w:pStyle w:val="ListBullet3"/>
        <w:numPr>
          <w:ilvl w:val="0"/>
          <w:numId w:val="0"/>
        </w:numPr>
        <w:rPr>
          <w:highlight w:val="yellow"/>
        </w:rPr>
      </w:pPr>
    </w:p>
    <w:p w14:paraId="0EF5A4B1" w14:textId="77777777" w:rsidR="00ED09D1" w:rsidRPr="00ED09D1" w:rsidRDefault="00E57E79" w:rsidP="003A4BDA">
      <w:pPr>
        <w:rPr>
          <w:ins w:id="1386" w:author="Author" w:date="2018-03-05T09:35:00Z"/>
          <w:strike/>
          <w:highlight w:val="yellow"/>
          <w:rPrChange w:id="1387" w:author="Author" w:date="2018-03-05T09:36:00Z">
            <w:rPr>
              <w:ins w:id="1388" w:author="Author" w:date="2018-03-05T09:35:00Z"/>
              <w:highlight w:val="yellow"/>
            </w:rPr>
          </w:rPrChange>
        </w:rPr>
      </w:pPr>
      <w:commentRangeStart w:id="1389"/>
      <w:commentRangeStart w:id="1390"/>
      <w:ins w:id="1391" w:author="Author" w:date="2018-02-08T10:39:00Z">
        <w:r w:rsidRPr="00ED09D1">
          <w:rPr>
            <w:strike/>
            <w:highlight w:val="yellow"/>
            <w:rPrChange w:id="1392" w:author="Author" w:date="2018-03-05T09:36:00Z">
              <w:rPr/>
            </w:rPrChange>
          </w:rPr>
          <w:t>In case you have missed to maintain this information or the maintained information is incorrect</w:t>
        </w:r>
      </w:ins>
      <w:commentRangeEnd w:id="1389"/>
      <w:r w:rsidR="002D0D7C" w:rsidRPr="00ED09D1">
        <w:rPr>
          <w:rStyle w:val="CommentReference"/>
          <w:strike/>
          <w:rPrChange w:id="1393" w:author="Author" w:date="2018-03-05T09:36:00Z">
            <w:rPr>
              <w:rStyle w:val="CommentReference"/>
            </w:rPr>
          </w:rPrChange>
        </w:rPr>
        <w:commentReference w:id="1389"/>
      </w:r>
      <w:commentRangeEnd w:id="1390"/>
      <w:r w:rsidR="00ED09D1" w:rsidRPr="00ED09D1">
        <w:rPr>
          <w:rStyle w:val="CommentReference"/>
          <w:strike/>
          <w:rPrChange w:id="1394" w:author="Author" w:date="2018-03-05T09:36:00Z">
            <w:rPr>
              <w:rStyle w:val="CommentReference"/>
            </w:rPr>
          </w:rPrChange>
        </w:rPr>
        <w:commentReference w:id="1390"/>
      </w:r>
      <w:ins w:id="1395" w:author="Author" w:date="2018-02-08T10:39:00Z">
        <w:r w:rsidRPr="00ED09D1">
          <w:rPr>
            <w:strike/>
            <w:highlight w:val="yellow"/>
            <w:rPrChange w:id="1396" w:author="Author" w:date="2018-03-05T09:36:00Z">
              <w:rPr/>
            </w:rPrChange>
          </w:rPr>
          <w:t xml:space="preserve">, </w:t>
        </w:r>
      </w:ins>
      <w:del w:id="1397" w:author="Author" w:date="2018-02-08T10:39:00Z">
        <w:r w:rsidR="003A4BDA" w:rsidRPr="00ED09D1" w:rsidDel="00E57E79">
          <w:rPr>
            <w:strike/>
            <w:highlight w:val="yellow"/>
            <w:rPrChange w:id="1398" w:author="Author" w:date="2018-03-05T09:36:00Z">
              <w:rPr/>
            </w:rPrChange>
          </w:rPr>
          <w:delText xml:space="preserve">Below, </w:delText>
        </w:r>
      </w:del>
      <w:r w:rsidR="003A4BDA" w:rsidRPr="00ED09D1">
        <w:rPr>
          <w:strike/>
          <w:highlight w:val="yellow"/>
          <w:rPrChange w:id="1399" w:author="Author" w:date="2018-03-05T09:36:00Z">
            <w:rPr/>
          </w:rPrChange>
        </w:rPr>
        <w:t xml:space="preserve">the procedure for maintaining the </w:t>
      </w:r>
      <w:r w:rsidR="003A4BDA" w:rsidRPr="00ED09D1">
        <w:rPr>
          <w:strike/>
          <w:highlight w:val="red"/>
          <w:rPrChange w:id="1400" w:author="Author" w:date="2018-03-05T09:36:00Z">
            <w:rPr/>
          </w:rPrChange>
        </w:rPr>
        <w:t xml:space="preserve">three </w:t>
      </w:r>
      <w:r w:rsidR="003A4BDA" w:rsidRPr="00ED09D1">
        <w:rPr>
          <w:strike/>
          <w:highlight w:val="yellow"/>
          <w:rPrChange w:id="1401" w:author="Author" w:date="2018-03-05T09:36:00Z">
            <w:rPr/>
          </w:rPrChange>
        </w:rPr>
        <w:t xml:space="preserve">above-mentioned </w:t>
      </w:r>
      <w:del w:id="1402" w:author="Author" w:date="2018-02-08T10:40:00Z">
        <w:r w:rsidR="003A4BDA" w:rsidRPr="00ED09D1" w:rsidDel="00E57E79">
          <w:rPr>
            <w:strike/>
            <w:highlight w:val="yellow"/>
            <w:rPrChange w:id="1403" w:author="Author" w:date="2018-03-05T09:36:00Z">
              <w:rPr/>
            </w:rPrChange>
          </w:rPr>
          <w:delText xml:space="preserve">fields </w:delText>
        </w:r>
      </w:del>
      <w:ins w:id="1404" w:author="Author" w:date="2018-02-08T10:40:00Z">
        <w:r w:rsidRPr="00ED09D1">
          <w:rPr>
            <w:strike/>
            <w:highlight w:val="yellow"/>
            <w:rPrChange w:id="1405" w:author="Author" w:date="2018-03-05T09:36:00Z">
              <w:rPr/>
            </w:rPrChange>
          </w:rPr>
          <w:t xml:space="preserve">fields is </w:t>
        </w:r>
      </w:ins>
      <w:ins w:id="1406" w:author="Author" w:date="2018-02-08T10:39:00Z">
        <w:r w:rsidRPr="00ED09D1">
          <w:rPr>
            <w:strike/>
            <w:highlight w:val="yellow"/>
            <w:rPrChange w:id="1407" w:author="Author" w:date="2018-03-05T09:36:00Z">
              <w:rPr/>
            </w:rPrChange>
          </w:rPr>
          <w:t>described below</w:t>
        </w:r>
      </w:ins>
      <w:ins w:id="1408" w:author="Author" w:date="2018-02-08T10:40:00Z">
        <w:r w:rsidRPr="00ED09D1">
          <w:rPr>
            <w:strike/>
            <w:highlight w:val="yellow"/>
            <w:rPrChange w:id="1409" w:author="Author" w:date="2018-03-05T09:36:00Z">
              <w:rPr/>
            </w:rPrChange>
          </w:rPr>
          <w:t>:</w:t>
        </w:r>
      </w:ins>
    </w:p>
    <w:p w14:paraId="709B7E8A" w14:textId="60DF2D84" w:rsidR="00ED09D1" w:rsidRDefault="00ED09D1" w:rsidP="00ED09D1">
      <w:pPr>
        <w:rPr>
          <w:ins w:id="1410" w:author="Author" w:date="2018-03-05T09:35:00Z"/>
          <w:highlight w:val="yellow"/>
        </w:rPr>
      </w:pPr>
      <w:ins w:id="1411" w:author="Author" w:date="2018-03-05T09:35:00Z">
        <w:r>
          <w:rPr>
            <w:highlight w:val="yellow"/>
          </w:rPr>
          <w:t>In order to maintain the Time Sheet fields or i</w:t>
        </w:r>
        <w:r w:rsidRPr="000E084B">
          <w:rPr>
            <w:highlight w:val="yellow"/>
          </w:rPr>
          <w:t xml:space="preserve">n case you have missed to maintain </w:t>
        </w:r>
        <w:r>
          <w:rPr>
            <w:highlight w:val="yellow"/>
          </w:rPr>
          <w:t>the Time Off fields</w:t>
        </w:r>
        <w:r w:rsidRPr="000E084B">
          <w:rPr>
            <w:highlight w:val="yellow"/>
          </w:rPr>
          <w:t xml:space="preserve"> or the maintained information is incorrect, the procedure for maintaining the above-mentioned fields is described below:</w:t>
        </w:r>
      </w:ins>
    </w:p>
    <w:p w14:paraId="5DAD560C" w14:textId="27439A07" w:rsidR="003A4BDA" w:rsidRPr="005D2A4C" w:rsidRDefault="003A4BDA" w:rsidP="003A4BDA">
      <w:del w:id="1412" w:author="Author" w:date="2018-02-08T10:39:00Z">
        <w:r w:rsidRPr="00723F90" w:rsidDel="00E57E79">
          <w:rPr>
            <w:highlight w:val="yellow"/>
            <w:rPrChange w:id="1413" w:author="Author" w:date="2018-02-08T10:40:00Z">
              <w:rPr/>
            </w:rPrChange>
          </w:rPr>
          <w:delText>is given</w:delText>
        </w:r>
      </w:del>
      <w:del w:id="1414" w:author="Author" w:date="2018-02-08T10:40:00Z">
        <w:r w:rsidRPr="00723F90" w:rsidDel="00E57E79">
          <w:rPr>
            <w:highlight w:val="yellow"/>
            <w:rPrChange w:id="1415" w:author="Author" w:date="2018-02-08T10:40:00Z">
              <w:rPr/>
            </w:rPrChange>
          </w:rPr>
          <w:delText>.</w:delText>
        </w:r>
      </w:del>
    </w:p>
    <w:p w14:paraId="60B31B4E" w14:textId="77777777" w:rsidR="00B566D1" w:rsidRPr="00121F36" w:rsidRDefault="00B566D1" w:rsidP="00B566D1">
      <w:pPr>
        <w:pStyle w:val="SAPKeyblockTitle"/>
      </w:pPr>
      <w:r w:rsidRPr="00121F36">
        <w:t>Procedure</w:t>
      </w:r>
    </w:p>
    <w:p w14:paraId="5199ED70" w14:textId="77777777" w:rsidR="00697A10" w:rsidRPr="00AA46A3" w:rsidRDefault="00697A10" w:rsidP="00697A10">
      <w:pPr>
        <w:pStyle w:val="ListBullet3"/>
        <w:numPr>
          <w:ilvl w:val="0"/>
          <w:numId w:val="35"/>
        </w:numPr>
        <w:ind w:left="360"/>
      </w:pPr>
      <w:r w:rsidRPr="00AA46A3">
        <w:t xml:space="preserve">Log on to </w:t>
      </w:r>
      <w:r w:rsidRPr="00FE4F9E">
        <w:rPr>
          <w:rStyle w:val="SAPScreenElement"/>
          <w:color w:val="auto"/>
        </w:rPr>
        <w:t>Employee Central</w:t>
      </w:r>
      <w:r w:rsidRPr="00FE4F9E">
        <w:t xml:space="preserve"> </w:t>
      </w:r>
      <w:r w:rsidRPr="00AA46A3">
        <w:t>as HR Administrator.</w:t>
      </w:r>
    </w:p>
    <w:p w14:paraId="1936C51F" w14:textId="77777777" w:rsidR="00697A10" w:rsidRDefault="00697A10" w:rsidP="00697A10">
      <w:pPr>
        <w:pStyle w:val="ListBullet3"/>
        <w:numPr>
          <w:ilvl w:val="0"/>
          <w:numId w:val="35"/>
        </w:numPr>
        <w:ind w:left="360"/>
      </w:pPr>
      <w:r w:rsidRPr="00AA46A3">
        <w:t>In the</w:t>
      </w:r>
      <w:r w:rsidRPr="00AA46A3">
        <w:rPr>
          <w:rStyle w:val="SAPScreenElement"/>
        </w:rPr>
        <w:t xml:space="preserve"> Search for actions or people</w:t>
      </w:r>
      <w:r w:rsidRPr="00AA46A3">
        <w:t xml:space="preserve"> box, in the top right corner of the screen, enter the name (or name parts) of the employee whose data you want to </w:t>
      </w:r>
      <w:r>
        <w:t>maintain. C</w:t>
      </w:r>
      <w:r w:rsidRPr="00AA46A3">
        <w:t>hoose in the list of employees matching the search criteria the appropriate employee.</w:t>
      </w:r>
      <w:r>
        <w:t xml:space="preserve"> </w:t>
      </w:r>
      <w:r w:rsidRPr="00AA46A3">
        <w:t xml:space="preserve">You are directed to the </w:t>
      </w:r>
      <w:r w:rsidRPr="00AA46A3">
        <w:rPr>
          <w:rStyle w:val="SAPScreenElement"/>
        </w:rPr>
        <w:t>Employee Files</w:t>
      </w:r>
      <w:r w:rsidRPr="00AA46A3">
        <w:t xml:space="preserve"> page in which the profile of the </w:t>
      </w:r>
      <w:r>
        <w:t xml:space="preserve">selected </w:t>
      </w:r>
      <w:r w:rsidRPr="00AA46A3">
        <w:t>employee is displayed.</w:t>
      </w:r>
    </w:p>
    <w:p w14:paraId="6534EB29" w14:textId="77777777" w:rsidR="00697A10" w:rsidRPr="00AA46A3" w:rsidRDefault="00697A10" w:rsidP="00697A10">
      <w:pPr>
        <w:pStyle w:val="ListBullet3"/>
        <w:numPr>
          <w:ilvl w:val="0"/>
          <w:numId w:val="35"/>
        </w:numPr>
        <w:ind w:left="360"/>
      </w:pPr>
      <w:r w:rsidRPr="00AA46A3">
        <w:t xml:space="preserve">Go to the </w:t>
      </w:r>
      <w:r w:rsidRPr="00AA46A3">
        <w:rPr>
          <w:rStyle w:val="SAPScreenElement"/>
        </w:rPr>
        <w:t>Employment Information</w:t>
      </w:r>
      <w:r w:rsidRPr="00AA46A3">
        <w:t xml:space="preserve"> section and there scroll to the </w:t>
      </w:r>
      <w:r w:rsidRPr="00AA46A3">
        <w:rPr>
          <w:rStyle w:val="SAPScreenElement"/>
        </w:rPr>
        <w:t>Job Information</w:t>
      </w:r>
      <w:r w:rsidRPr="00AA46A3">
        <w:t xml:space="preserve"> subsection. Select the </w:t>
      </w:r>
      <w:r w:rsidRPr="00AA46A3">
        <w:rPr>
          <w:rStyle w:val="SAPScreenElement"/>
        </w:rPr>
        <w:t>Clock (History)</w:t>
      </w:r>
      <w:r w:rsidRPr="00AA46A3">
        <w:t xml:space="preserve"> icon next to the </w:t>
      </w:r>
      <w:r w:rsidRPr="00AA46A3">
        <w:rPr>
          <w:rStyle w:val="SAPScreenElement"/>
        </w:rPr>
        <w:t>Job Information</w:t>
      </w:r>
      <w:r w:rsidRPr="00AA46A3">
        <w:t xml:space="preserve"> block.</w:t>
      </w:r>
    </w:p>
    <w:p w14:paraId="3A2E66E0" w14:textId="08881ADB" w:rsidR="00697A10" w:rsidRPr="00AA46A3" w:rsidRDefault="00697A10" w:rsidP="00697A10">
      <w:pPr>
        <w:pStyle w:val="ListBullet3"/>
        <w:numPr>
          <w:ilvl w:val="0"/>
          <w:numId w:val="35"/>
        </w:numPr>
        <w:ind w:left="360"/>
      </w:pPr>
      <w:r w:rsidRPr="00AA46A3">
        <w:t xml:space="preserve">In the </w:t>
      </w:r>
      <w:r w:rsidRPr="00AA46A3">
        <w:rPr>
          <w:rStyle w:val="SAPScreenElement"/>
        </w:rPr>
        <w:t>Change History</w:t>
      </w:r>
      <w:r w:rsidRPr="00AA46A3">
        <w:t xml:space="preserve"> part </w:t>
      </w:r>
      <w:ins w:id="1416" w:author="Author" w:date="2018-01-31T09:48:00Z">
        <w:r w:rsidR="00DB385C">
          <w:t xml:space="preserve">on the left side </w:t>
        </w:r>
      </w:ins>
      <w:r w:rsidRPr="00AA46A3">
        <w:t>of the upcoming</w:t>
      </w:r>
      <w:r w:rsidRPr="0040321E">
        <w:rPr>
          <w:rStyle w:val="SAPScreenElement"/>
        </w:rPr>
        <w:t xml:space="preserve"> </w:t>
      </w:r>
      <w:r w:rsidRPr="00AA46A3">
        <w:rPr>
          <w:rStyle w:val="SAPScreenElement"/>
        </w:rPr>
        <w:t>Job Information</w:t>
      </w:r>
      <w:r>
        <w:rPr>
          <w:rStyle w:val="SAPScreenElement"/>
        </w:rPr>
        <w:t xml:space="preserve"> Changes</w:t>
      </w:r>
      <w:r w:rsidRPr="00AA46A3">
        <w:t xml:space="preserve"> dialog box, select the appropriate </w:t>
      </w:r>
      <w:r w:rsidRPr="00AA46A3">
        <w:rPr>
          <w:rStyle w:val="SAPScreenElement"/>
          <w:color w:val="000000"/>
        </w:rPr>
        <w:t>New Hire</w:t>
      </w:r>
      <w:r w:rsidRPr="00AA46A3">
        <w:t xml:space="preserve"> record and choose the </w:t>
      </w:r>
      <w:r w:rsidRPr="00AA46A3">
        <w:rPr>
          <w:rStyle w:val="SAPScreenElement"/>
        </w:rPr>
        <w:t>Edit</w:t>
      </w:r>
      <w:r w:rsidRPr="00AA46A3">
        <w:t xml:space="preserve"> button.</w:t>
      </w:r>
    </w:p>
    <w:p w14:paraId="212D7731" w14:textId="77777777" w:rsidR="00697A10" w:rsidRDefault="00697A10" w:rsidP="00697A10">
      <w:pPr>
        <w:pStyle w:val="ListBullet3"/>
        <w:numPr>
          <w:ilvl w:val="0"/>
          <w:numId w:val="35"/>
        </w:numPr>
        <w:ind w:left="360"/>
      </w:pPr>
      <w:r w:rsidRPr="00AA46A3">
        <w:t xml:space="preserve">In the </w:t>
      </w:r>
      <w:r w:rsidRPr="00AA46A3">
        <w:rPr>
          <w:rStyle w:val="SAPScreenElement"/>
        </w:rPr>
        <w:t>Edit History of Job Information on &lt;hire date&gt;</w:t>
      </w:r>
      <w:r w:rsidRPr="00AA46A3">
        <w:t xml:space="preserve"> dialog box, </w:t>
      </w:r>
      <w:r>
        <w:t xml:space="preserve">make sure that </w:t>
      </w:r>
      <w:r w:rsidRPr="00AA46A3">
        <w:t xml:space="preserve">in the </w:t>
      </w:r>
      <w:r w:rsidRPr="00AA46A3">
        <w:rPr>
          <w:rStyle w:val="SAPScreenElement"/>
        </w:rPr>
        <w:t>When would you like your changes to take effect?</w:t>
      </w:r>
      <w:r w:rsidRPr="00AA46A3">
        <w:t xml:space="preserve"> field the</w:t>
      </w:r>
      <w:r>
        <w:t xml:space="preserve"> employee’s</w:t>
      </w:r>
      <w:r w:rsidRPr="00AA46A3">
        <w:t xml:space="preserve"> hiring date</w:t>
      </w:r>
      <w:r>
        <w:t xml:space="preserve"> is displayed. </w:t>
      </w:r>
    </w:p>
    <w:p w14:paraId="68426824" w14:textId="2F2E9E69" w:rsidR="00697A10" w:rsidRDefault="00697A10" w:rsidP="00697A10">
      <w:pPr>
        <w:pStyle w:val="ListBullet3"/>
        <w:numPr>
          <w:ilvl w:val="0"/>
          <w:numId w:val="35"/>
        </w:numPr>
        <w:ind w:left="360"/>
      </w:pPr>
      <w:r>
        <w:t xml:space="preserve">Scroll to the </w:t>
      </w:r>
      <w:r w:rsidRPr="00AA46A3">
        <w:rPr>
          <w:rStyle w:val="SAPScreenElement"/>
        </w:rPr>
        <w:t xml:space="preserve">Time </w:t>
      </w:r>
      <w:r w:rsidR="00E0171B">
        <w:rPr>
          <w:rStyle w:val="SAPScreenElement"/>
        </w:rPr>
        <w:t>Off</w:t>
      </w:r>
      <w:r>
        <w:rPr>
          <w:rStyle w:val="SAPScreenElement"/>
        </w:rPr>
        <w:t xml:space="preserve"> </w:t>
      </w:r>
      <w:r w:rsidRPr="00AA46A3">
        <w:rPr>
          <w:rStyle w:val="SAPScreenElement"/>
        </w:rPr>
        <w:t>Information</w:t>
      </w:r>
      <w:r w:rsidRPr="00AA46A3">
        <w:t xml:space="preserve"> </w:t>
      </w:r>
      <w:r>
        <w:t>block</w:t>
      </w:r>
      <w:r w:rsidRPr="00AA46A3">
        <w:t xml:space="preserve"> and make </w:t>
      </w:r>
      <w:r>
        <w:t>the following entries:</w:t>
      </w:r>
    </w:p>
    <w:p w14:paraId="629170F4" w14:textId="733DDC44" w:rsidR="00697A10" w:rsidRPr="00417EAB" w:rsidDel="00642B3B" w:rsidRDefault="00697A10">
      <w:pPr>
        <w:pStyle w:val="SAPNoteHeading"/>
        <w:ind w:left="0"/>
        <w:rPr>
          <w:del w:id="1417" w:author="Author" w:date="2018-01-31T09:55:00Z"/>
        </w:rPr>
      </w:pPr>
      <w:del w:id="1418" w:author="Author" w:date="2018-01-31T09:55:00Z">
        <w:r w:rsidRPr="000206EE" w:rsidDel="00642B3B">
          <w:rPr>
            <w:noProof/>
            <w:lang w:val="de-DE" w:eastAsia="de-DE"/>
          </w:rPr>
          <w:drawing>
            <wp:inline distT="0" distB="0" distL="0" distR="0" wp14:anchorId="2584944C" wp14:editId="6A39F216">
              <wp:extent cx="228600" cy="228600"/>
              <wp:effectExtent l="0" t="0" r="0" b="0"/>
              <wp:docPr id="3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17EAB" w:rsidDel="00642B3B">
          <w:delText xml:space="preserve"> Note</w:delText>
        </w:r>
      </w:del>
    </w:p>
    <w:p w14:paraId="35445B39" w14:textId="2A5C9971" w:rsidR="00726E22" w:rsidDel="00DB385C" w:rsidRDefault="00726E22">
      <w:pPr>
        <w:rPr>
          <w:del w:id="1419" w:author="Author" w:date="2018-01-31T09:45:00Z"/>
          <w:rStyle w:val="SAPEmphasis"/>
        </w:rPr>
      </w:pPr>
      <w:del w:id="1420" w:author="Author" w:date="2018-01-31T09:55:00Z">
        <w:r w:rsidRPr="000206EE" w:rsidDel="00642B3B">
          <w:delText xml:space="preserve">For further possible field values please refer to configuration guide of building block </w:delText>
        </w:r>
        <w:r w:rsidRPr="000206EE" w:rsidDel="00642B3B">
          <w:rPr>
            <w:rStyle w:val="SAPEmphasis"/>
          </w:rPr>
          <w:delText>15V</w:delText>
        </w:r>
        <w:r w:rsidRPr="000206EE" w:rsidDel="00642B3B">
          <w:delText>, where you can find additionally references to appropriate chapters in the</w:delText>
        </w:r>
        <w:r w:rsidRPr="000206EE" w:rsidDel="00642B3B">
          <w:rPr>
            <w:rStyle w:val="SAPEmphasis"/>
          </w:rPr>
          <w:delText xml:space="preserve"> Time sheet Workbook </w:delText>
        </w:r>
        <w:r w:rsidRPr="000206EE" w:rsidDel="00642B3B">
          <w:delText xml:space="preserve">and the </w:delText>
        </w:r>
        <w:r w:rsidRPr="000206EE" w:rsidDel="00642B3B">
          <w:rPr>
            <w:rStyle w:val="SAPEmphasis"/>
          </w:rPr>
          <w:delText>Payroll</w:delText>
        </w:r>
        <w:r w:rsidR="003956EE" w:rsidRPr="000206EE" w:rsidDel="00642B3B">
          <w:rPr>
            <w:rStyle w:val="SAPEmphasis"/>
          </w:rPr>
          <w:delText xml:space="preserve"> </w:delText>
        </w:r>
        <w:r w:rsidRPr="000206EE" w:rsidDel="00642B3B">
          <w:rPr>
            <w:rStyle w:val="SAPEmphasis"/>
          </w:rPr>
          <w:delText>TimeSheet QuickGuide.</w:delText>
        </w:r>
      </w:del>
    </w:p>
    <w:p w14:paraId="437F5846" w14:textId="38443FD9" w:rsidR="003A4BDA" w:rsidRDefault="003A4BDA">
      <w:pPr>
        <w:rPr>
          <w:ins w:id="1421" w:author="Author" w:date="2018-01-31T09:45:00Z"/>
        </w:rPr>
        <w:pPrChange w:id="1422" w:author="Author" w:date="2018-02-08T09:58:00Z">
          <w:pPr>
            <w:pStyle w:val="ListBullet3"/>
            <w:numPr>
              <w:numId w:val="0"/>
            </w:numPr>
            <w:ind w:left="360" w:firstLine="0"/>
          </w:pPr>
        </w:pPrChange>
      </w:pPr>
    </w:p>
    <w:p w14:paraId="2D5226EC" w14:textId="22BBE84F" w:rsidR="00DB385C" w:rsidRPr="00726E22" w:rsidDel="00642B3B" w:rsidRDefault="00DB385C">
      <w:pPr>
        <w:rPr>
          <w:del w:id="1423" w:author="Author" w:date="2018-01-31T09:56:00Z"/>
        </w:rPr>
        <w:pPrChange w:id="1424" w:author="Hamed, Tessa" w:date="2018-01-31T09:45:00Z">
          <w:pPr>
            <w:pStyle w:val="ListBullet3"/>
            <w:numPr>
              <w:numId w:val="0"/>
            </w:numPr>
            <w:ind w:left="360" w:firstLine="0"/>
          </w:pPr>
        </w:pPrChange>
      </w:pPr>
    </w:p>
    <w:tbl>
      <w:tblPr>
        <w:tblW w:w="14317" w:type="dxa"/>
        <w:tblInd w:w="-10"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Change w:id="1425" w:author="Author" w:date="2018-02-08T09:58:00Z">
          <w:tblPr>
            <w:tblW w:w="13998" w:type="dxa"/>
            <w:tblInd w:w="392"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PrChange>
      </w:tblPr>
      <w:tblGrid>
        <w:gridCol w:w="2208"/>
        <w:gridCol w:w="5310"/>
        <w:gridCol w:w="6799"/>
        <w:tblGridChange w:id="1426">
          <w:tblGrid>
            <w:gridCol w:w="2208"/>
            <w:gridCol w:w="1008"/>
            <w:gridCol w:w="2208"/>
            <w:gridCol w:w="2094"/>
            <w:gridCol w:w="3216"/>
            <w:gridCol w:w="3583"/>
            <w:gridCol w:w="2897"/>
          </w:tblGrid>
        </w:tblGridChange>
      </w:tblGrid>
      <w:tr w:rsidR="00697A10" w:rsidRPr="00121F36" w14:paraId="5C97B06B" w14:textId="77777777" w:rsidTr="009666BC">
        <w:trPr>
          <w:tblHeader/>
          <w:trPrChange w:id="1427" w:author="Author" w:date="2018-02-08T09:58:00Z">
            <w:trPr>
              <w:gridBefore w:val="2"/>
              <w:tblHeader/>
            </w:trPr>
          </w:trPrChange>
        </w:trPr>
        <w:tc>
          <w:tcPr>
            <w:tcW w:w="2208" w:type="dxa"/>
            <w:tcBorders>
              <w:top w:val="single" w:sz="8" w:space="0" w:color="999999"/>
              <w:left w:val="single" w:sz="8" w:space="0" w:color="999999"/>
              <w:bottom w:val="single" w:sz="8" w:space="0" w:color="999999"/>
              <w:right w:val="single" w:sz="8" w:space="0" w:color="999999"/>
            </w:tcBorders>
            <w:shd w:val="clear" w:color="auto" w:fill="999999"/>
            <w:hideMark/>
            <w:tcPrChange w:id="1428" w:author="Author" w:date="2018-02-08T09:58:00Z">
              <w:tcPr>
                <w:tcW w:w="2208"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12979372" w14:textId="77777777" w:rsidR="00697A10" w:rsidRPr="00121F36" w:rsidRDefault="00697A10" w:rsidP="00BB7EBE">
            <w:pPr>
              <w:pStyle w:val="SAPTableHeader"/>
              <w:keepLines w:val="0"/>
            </w:pPr>
            <w:r w:rsidRPr="00121F36">
              <w:t>Field Name</w:t>
            </w:r>
          </w:p>
        </w:tc>
        <w:tc>
          <w:tcPr>
            <w:tcW w:w="5310" w:type="dxa"/>
            <w:tcBorders>
              <w:top w:val="single" w:sz="8" w:space="0" w:color="999999"/>
              <w:left w:val="single" w:sz="8" w:space="0" w:color="999999"/>
              <w:bottom w:val="single" w:sz="8" w:space="0" w:color="999999"/>
              <w:right w:val="single" w:sz="8" w:space="0" w:color="999999"/>
            </w:tcBorders>
            <w:shd w:val="clear" w:color="auto" w:fill="999999"/>
            <w:hideMark/>
            <w:tcPrChange w:id="1429" w:author="Author" w:date="2018-02-08T09:58:00Z">
              <w:tcPr>
                <w:tcW w:w="5310" w:type="dxa"/>
                <w:gridSpan w:val="2"/>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5C002ED7" w14:textId="77777777" w:rsidR="00697A10" w:rsidRPr="00121F36" w:rsidRDefault="00697A10" w:rsidP="00BB7EBE">
            <w:pPr>
              <w:pStyle w:val="SAPTableHeader"/>
              <w:keepLines w:val="0"/>
            </w:pPr>
            <w:r w:rsidRPr="00121F36">
              <w:t>User Action and Values</w:t>
            </w:r>
          </w:p>
        </w:tc>
        <w:tc>
          <w:tcPr>
            <w:tcW w:w="6799" w:type="dxa"/>
            <w:tcBorders>
              <w:top w:val="single" w:sz="8" w:space="0" w:color="999999"/>
              <w:left w:val="single" w:sz="8" w:space="0" w:color="999999"/>
              <w:bottom w:val="single" w:sz="8" w:space="0" w:color="999999"/>
              <w:right w:val="single" w:sz="8" w:space="0" w:color="999999"/>
            </w:tcBorders>
            <w:shd w:val="clear" w:color="auto" w:fill="999999"/>
            <w:hideMark/>
            <w:tcPrChange w:id="1430" w:author="Author" w:date="2018-02-08T09:58:00Z">
              <w:tcPr>
                <w:tcW w:w="6480" w:type="dxa"/>
                <w:gridSpan w:val="2"/>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0E11D150" w14:textId="77777777" w:rsidR="00697A10" w:rsidRPr="00121F36" w:rsidRDefault="00697A10" w:rsidP="00BB7EBE">
            <w:pPr>
              <w:pStyle w:val="SAPTableHeader"/>
              <w:keepLines w:val="0"/>
            </w:pPr>
            <w:r>
              <w:t>Additional Information</w:t>
            </w:r>
          </w:p>
        </w:tc>
      </w:tr>
      <w:tr w:rsidR="00697A10" w:rsidRPr="00121F36" w:rsidDel="003417E7" w14:paraId="0B5ABB8F" w14:textId="30C81122" w:rsidTr="009666BC">
        <w:trPr>
          <w:del w:id="1431" w:author="Author" w:date="2018-03-01T10:30:00Z"/>
          <w:trPrChange w:id="1432" w:author="Author" w:date="2018-02-08T09:58:00Z">
            <w:trPr>
              <w:gridBefore w:val="2"/>
            </w:trPr>
          </w:trPrChange>
        </w:trPr>
        <w:tc>
          <w:tcPr>
            <w:tcW w:w="2208" w:type="dxa"/>
            <w:tcBorders>
              <w:top w:val="single" w:sz="8" w:space="0" w:color="999999"/>
              <w:left w:val="single" w:sz="8" w:space="0" w:color="999999"/>
              <w:bottom w:val="single" w:sz="8" w:space="0" w:color="999999"/>
              <w:right w:val="single" w:sz="8" w:space="0" w:color="999999"/>
            </w:tcBorders>
            <w:tcPrChange w:id="1433" w:author="Author" w:date="2018-02-08T09:58:00Z">
              <w:tcPr>
                <w:tcW w:w="2208" w:type="dxa"/>
                <w:tcBorders>
                  <w:top w:val="single" w:sz="8" w:space="0" w:color="999999"/>
                  <w:left w:val="single" w:sz="8" w:space="0" w:color="999999"/>
                  <w:bottom w:val="single" w:sz="8" w:space="0" w:color="999999"/>
                  <w:right w:val="single" w:sz="8" w:space="0" w:color="999999"/>
                </w:tcBorders>
              </w:tcPr>
            </w:tcPrChange>
          </w:tcPr>
          <w:p w14:paraId="6B09A0B4" w14:textId="28186683" w:rsidR="00697A10" w:rsidRPr="003A4BDA" w:rsidDel="003417E7" w:rsidRDefault="00697A10">
            <w:pPr>
              <w:rPr>
                <w:del w:id="1434" w:author="Author" w:date="2018-03-01T10:30:00Z"/>
                <w:rStyle w:val="SAPScreenElement"/>
              </w:rPr>
            </w:pPr>
            <w:del w:id="1435" w:author="Author" w:date="2018-03-01T10:30:00Z">
              <w:r w:rsidRPr="000206EE" w:rsidDel="003417E7">
                <w:rPr>
                  <w:rStyle w:val="SAPScreenElement"/>
                </w:rPr>
                <w:delText xml:space="preserve">Time Recording Profile </w:delText>
              </w:r>
            </w:del>
          </w:p>
        </w:tc>
        <w:tc>
          <w:tcPr>
            <w:tcW w:w="5310" w:type="dxa"/>
            <w:tcBorders>
              <w:top w:val="single" w:sz="8" w:space="0" w:color="999999"/>
              <w:left w:val="single" w:sz="8" w:space="0" w:color="999999"/>
              <w:bottom w:val="single" w:sz="8" w:space="0" w:color="999999"/>
              <w:right w:val="single" w:sz="8" w:space="0" w:color="999999"/>
            </w:tcBorders>
            <w:tcPrChange w:id="1436" w:author="Author" w:date="2018-02-08T09:58:00Z">
              <w:tcPr>
                <w:tcW w:w="5310" w:type="dxa"/>
                <w:gridSpan w:val="2"/>
                <w:tcBorders>
                  <w:top w:val="single" w:sz="8" w:space="0" w:color="999999"/>
                  <w:left w:val="single" w:sz="8" w:space="0" w:color="999999"/>
                  <w:bottom w:val="single" w:sz="8" w:space="0" w:color="999999"/>
                  <w:right w:val="single" w:sz="8" w:space="0" w:color="999999"/>
                </w:tcBorders>
              </w:tcPr>
            </w:tcPrChange>
          </w:tcPr>
          <w:p w14:paraId="2D0998B1" w14:textId="335772F2" w:rsidR="009E2F14" w:rsidDel="003417E7" w:rsidRDefault="00E0171B" w:rsidP="00BB7EBE">
            <w:pPr>
              <w:rPr>
                <w:ins w:id="1437" w:author="Author" w:date="2018-02-08T10:45:00Z"/>
                <w:del w:id="1438" w:author="Author" w:date="2018-03-01T10:30:00Z"/>
              </w:rPr>
            </w:pPr>
            <w:del w:id="1439" w:author="Author" w:date="2018-03-01T10:30:00Z">
              <w:r w:rsidRPr="007D19D6" w:rsidDel="003417E7">
                <w:delText>select from drop-down; for example</w:delText>
              </w:r>
              <w:r w:rsidDel="003417E7">
                <w:delText>:</w:delText>
              </w:r>
            </w:del>
          </w:p>
          <w:p w14:paraId="6B6716AB" w14:textId="09F361F9" w:rsidR="00697A10" w:rsidRPr="00E0171B" w:rsidDel="003417E7" w:rsidRDefault="00E0171B" w:rsidP="00BB7EBE">
            <w:pPr>
              <w:rPr>
                <w:del w:id="1440" w:author="Author" w:date="2018-03-01T10:30:00Z"/>
              </w:rPr>
            </w:pPr>
            <w:del w:id="1441" w:author="Author" w:date="2018-03-01T10:30:00Z">
              <w:r w:rsidRPr="007D19D6" w:rsidDel="003417E7">
                <w:rPr>
                  <w:rStyle w:val="SAPUserEntry"/>
                </w:rPr>
                <w:delText xml:space="preserve"> </w:delText>
              </w:r>
              <w:r w:rsidRPr="00E0171B" w:rsidDel="003417E7">
                <w:rPr>
                  <w:rStyle w:val="SAPUserEntry"/>
                </w:rPr>
                <w:delText>DUR  - Positive (XX) -</w:delText>
              </w:r>
            </w:del>
            <w:ins w:id="1442" w:author="Author" w:date="2018-02-08T14:05:00Z">
              <w:del w:id="1443" w:author="Author" w:date="2018-03-01T10:30:00Z">
                <w:r w:rsidR="00FC53FE" w:rsidDel="003417E7">
                  <w:rPr>
                    <w:rStyle w:val="SAPUserEntry"/>
                  </w:rPr>
                  <w:delText>–</w:delText>
                </w:r>
              </w:del>
            </w:ins>
            <w:del w:id="1444" w:author="Author" w:date="2018-03-01T10:30:00Z">
              <w:r w:rsidRPr="00E0171B" w:rsidDel="003417E7">
                <w:rPr>
                  <w:rStyle w:val="SAPUserEntry"/>
                </w:rPr>
                <w:delText xml:space="preserve"> </w:delText>
              </w:r>
            </w:del>
            <w:ins w:id="1445" w:author="Author" w:date="2018-02-08T14:05:00Z">
              <w:del w:id="1446" w:author="Author" w:date="2018-03-01T10:30:00Z">
                <w:r w:rsidR="00FC53FE" w:rsidDel="003417E7">
                  <w:rPr>
                    <w:rStyle w:val="SAPUserEntry"/>
                  </w:rPr>
                  <w:delText>Reg. Time</w:delText>
                </w:r>
              </w:del>
            </w:ins>
            <w:del w:id="1447" w:author="Author" w:date="2018-03-01T10:30:00Z">
              <w:r w:rsidRPr="00E0171B" w:rsidDel="003417E7">
                <w:rPr>
                  <w:rStyle w:val="SAPUserEntry"/>
                </w:rPr>
                <w:delText>Working Time Accounts (DUR-POS-XX-WTA)</w:delText>
              </w:r>
            </w:del>
          </w:p>
        </w:tc>
        <w:tc>
          <w:tcPr>
            <w:tcW w:w="6799" w:type="dxa"/>
            <w:tcBorders>
              <w:top w:val="single" w:sz="8" w:space="0" w:color="999999"/>
              <w:left w:val="single" w:sz="8" w:space="0" w:color="999999"/>
              <w:bottom w:val="single" w:sz="8" w:space="0" w:color="999999"/>
              <w:right w:val="single" w:sz="8" w:space="0" w:color="999999"/>
            </w:tcBorders>
            <w:tcPrChange w:id="1448" w:author="Author" w:date="2018-02-08T09:58:00Z">
              <w:tcPr>
                <w:tcW w:w="6480" w:type="dxa"/>
                <w:gridSpan w:val="2"/>
                <w:tcBorders>
                  <w:top w:val="single" w:sz="8" w:space="0" w:color="999999"/>
                  <w:left w:val="single" w:sz="8" w:space="0" w:color="999999"/>
                  <w:bottom w:val="single" w:sz="8" w:space="0" w:color="999999"/>
                  <w:right w:val="single" w:sz="8" w:space="0" w:color="999999"/>
                </w:tcBorders>
              </w:tcPr>
            </w:tcPrChange>
          </w:tcPr>
          <w:p w14:paraId="6CDD92EF" w14:textId="11923355" w:rsidR="00697A10" w:rsidRPr="00C50C67" w:rsidDel="003417E7" w:rsidRDefault="00E82E0A" w:rsidP="00BB7EBE">
            <w:pPr>
              <w:rPr>
                <w:del w:id="1449" w:author="Author" w:date="2018-03-01T10:30:00Z"/>
              </w:rPr>
            </w:pPr>
            <w:del w:id="1450" w:author="Author" w:date="2018-03-01T10:30:00Z">
              <w:r w:rsidRPr="005838DE" w:rsidDel="003417E7">
                <w:delText xml:space="preserve">Depending on the </w:delText>
              </w:r>
              <w:r w:rsidRPr="007D19D6" w:rsidDel="003417E7">
                <w:rPr>
                  <w:rStyle w:val="SAPEmphasis"/>
                </w:rPr>
                <w:delText>Time Profile</w:delText>
              </w:r>
              <w:r w:rsidRPr="005838DE" w:rsidDel="003417E7">
                <w:delText xml:space="preserve"> and </w:delText>
              </w:r>
              <w:r w:rsidRPr="007D19D6" w:rsidDel="003417E7">
                <w:rPr>
                  <w:rStyle w:val="SAPEmphasis"/>
                </w:rPr>
                <w:delText>Time Recording Profile</w:delText>
              </w:r>
              <w:r w:rsidRPr="005838DE" w:rsidDel="003417E7">
                <w:delText xml:space="preserve"> maintained in the employee’s master data record, he or she can perform either positive recording or overtime recording.</w:delText>
              </w:r>
            </w:del>
          </w:p>
        </w:tc>
      </w:tr>
      <w:tr w:rsidR="00697A10" w:rsidRPr="00121F36" w:rsidDel="003417E7" w14:paraId="08EC6772" w14:textId="799DC6F2" w:rsidTr="009666BC">
        <w:trPr>
          <w:del w:id="1451" w:author="Author" w:date="2018-03-01T10:30:00Z"/>
          <w:trPrChange w:id="1452" w:author="Author" w:date="2018-02-08T09:58:00Z">
            <w:trPr>
              <w:gridBefore w:val="2"/>
            </w:trPr>
          </w:trPrChange>
        </w:trPr>
        <w:tc>
          <w:tcPr>
            <w:tcW w:w="2208" w:type="dxa"/>
            <w:tcBorders>
              <w:top w:val="single" w:sz="8" w:space="0" w:color="999999"/>
              <w:left w:val="single" w:sz="8" w:space="0" w:color="999999"/>
              <w:bottom w:val="single" w:sz="8" w:space="0" w:color="999999"/>
              <w:right w:val="single" w:sz="8" w:space="0" w:color="999999"/>
            </w:tcBorders>
            <w:tcPrChange w:id="1453" w:author="Author" w:date="2018-02-08T09:58:00Z">
              <w:tcPr>
                <w:tcW w:w="2208" w:type="dxa"/>
                <w:tcBorders>
                  <w:top w:val="single" w:sz="8" w:space="0" w:color="999999"/>
                  <w:left w:val="single" w:sz="8" w:space="0" w:color="999999"/>
                  <w:bottom w:val="single" w:sz="8" w:space="0" w:color="999999"/>
                  <w:right w:val="single" w:sz="8" w:space="0" w:color="999999"/>
                </w:tcBorders>
              </w:tcPr>
            </w:tcPrChange>
          </w:tcPr>
          <w:p w14:paraId="6B7D190A" w14:textId="46F73CB6" w:rsidR="00697A10" w:rsidRPr="00C50C67" w:rsidDel="003417E7" w:rsidRDefault="00697A10">
            <w:pPr>
              <w:rPr>
                <w:del w:id="1454" w:author="Author" w:date="2018-03-01T10:30:00Z"/>
                <w:rStyle w:val="SAPScreenElement"/>
              </w:rPr>
            </w:pPr>
            <w:del w:id="1455" w:author="Author" w:date="2018-03-01T10:30:00Z">
              <w:r w:rsidRPr="000206EE" w:rsidDel="003417E7">
                <w:rPr>
                  <w:rStyle w:val="SAPScreenElement"/>
                </w:rPr>
                <w:delText>Time Recording Admissibility</w:delText>
              </w:r>
            </w:del>
          </w:p>
        </w:tc>
        <w:tc>
          <w:tcPr>
            <w:tcW w:w="5310" w:type="dxa"/>
            <w:tcBorders>
              <w:top w:val="single" w:sz="8" w:space="0" w:color="999999"/>
              <w:left w:val="single" w:sz="8" w:space="0" w:color="999999"/>
              <w:bottom w:val="single" w:sz="8" w:space="0" w:color="999999"/>
              <w:right w:val="single" w:sz="8" w:space="0" w:color="999999"/>
            </w:tcBorders>
            <w:tcPrChange w:id="1456" w:author="Author" w:date="2018-02-08T09:58:00Z">
              <w:tcPr>
                <w:tcW w:w="5310" w:type="dxa"/>
                <w:gridSpan w:val="2"/>
                <w:tcBorders>
                  <w:top w:val="single" w:sz="8" w:space="0" w:color="999999"/>
                  <w:left w:val="single" w:sz="8" w:space="0" w:color="999999"/>
                  <w:bottom w:val="single" w:sz="8" w:space="0" w:color="999999"/>
                  <w:right w:val="single" w:sz="8" w:space="0" w:color="999999"/>
                </w:tcBorders>
              </w:tcPr>
            </w:tcPrChange>
          </w:tcPr>
          <w:p w14:paraId="35C63BFF" w14:textId="527D556A" w:rsidR="0064124A" w:rsidDel="003417E7" w:rsidRDefault="00E0171B" w:rsidP="00BB7EBE">
            <w:pPr>
              <w:rPr>
                <w:del w:id="1457" w:author="Author" w:date="2018-03-01T10:30:00Z"/>
                <w:rStyle w:val="SAPUserEntry"/>
              </w:rPr>
            </w:pPr>
            <w:del w:id="1458" w:author="Author" w:date="2018-03-01T10:30:00Z">
              <w:r w:rsidRPr="007D19D6" w:rsidDel="003417E7">
                <w:delText>select from drop-down</w:delText>
              </w:r>
              <w:r w:rsidR="0064124A" w:rsidDel="003417E7">
                <w:delText>, either:</w:delText>
              </w:r>
            </w:del>
          </w:p>
          <w:p w14:paraId="2A9849E0" w14:textId="7186BAE3" w:rsidR="00697A10" w:rsidDel="003417E7" w:rsidRDefault="00E0171B" w:rsidP="00BB7EBE">
            <w:pPr>
              <w:rPr>
                <w:del w:id="1459" w:author="Author" w:date="2018-03-01T10:30:00Z"/>
                <w:rStyle w:val="SAPUserEntry"/>
              </w:rPr>
            </w:pPr>
            <w:del w:id="1460" w:author="Author" w:date="2018-03-01T10:30:00Z">
              <w:r w:rsidRPr="000206EE" w:rsidDel="003417E7">
                <w:rPr>
                  <w:rStyle w:val="SAPUserEntry"/>
                </w:rPr>
                <w:delText>4 Past Weeks / Amendments Allowed (4WK_AMEND_YES)</w:delText>
              </w:r>
            </w:del>
          </w:p>
          <w:p w14:paraId="53AD0327" w14:textId="1761AD67" w:rsidR="0064124A" w:rsidRPr="000206EE" w:rsidDel="003417E7" w:rsidRDefault="0064124A" w:rsidP="00BB7EBE">
            <w:pPr>
              <w:rPr>
                <w:del w:id="1461" w:author="Author" w:date="2018-03-01T10:30:00Z"/>
              </w:rPr>
            </w:pPr>
            <w:del w:id="1462" w:author="Author" w:date="2018-03-01T10:30:00Z">
              <w:r w:rsidDel="003417E7">
                <w:delText>o</w:delText>
              </w:r>
              <w:r w:rsidRPr="000206EE" w:rsidDel="003417E7">
                <w:delText>r</w:delText>
              </w:r>
              <w:r w:rsidDel="003417E7">
                <w:delText>:</w:delText>
              </w:r>
            </w:del>
          </w:p>
          <w:p w14:paraId="393678F6" w14:textId="2FF0EE6E" w:rsidR="0064124A" w:rsidRPr="00C50C67" w:rsidDel="003417E7" w:rsidRDefault="0064124A" w:rsidP="00BB7EBE">
            <w:pPr>
              <w:rPr>
                <w:del w:id="1463" w:author="Author" w:date="2018-03-01T10:30:00Z"/>
              </w:rPr>
            </w:pPr>
            <w:del w:id="1464" w:author="Author" w:date="2018-03-01T10:30:00Z">
              <w:r w:rsidRPr="000206EE" w:rsidDel="003417E7">
                <w:rPr>
                  <w:rStyle w:val="SAPUserEntry"/>
                </w:rPr>
                <w:delText>4 Past Weeks / No Amendments Allowed (4WK_AMEND_NO)</w:delText>
              </w:r>
            </w:del>
          </w:p>
        </w:tc>
        <w:tc>
          <w:tcPr>
            <w:tcW w:w="6799" w:type="dxa"/>
            <w:tcBorders>
              <w:top w:val="single" w:sz="8" w:space="0" w:color="999999"/>
              <w:left w:val="single" w:sz="8" w:space="0" w:color="999999"/>
              <w:bottom w:val="single" w:sz="8" w:space="0" w:color="999999"/>
              <w:right w:val="single" w:sz="8" w:space="0" w:color="999999"/>
            </w:tcBorders>
            <w:tcPrChange w:id="1465" w:author="Author" w:date="2018-02-08T09:58:00Z">
              <w:tcPr>
                <w:tcW w:w="6480" w:type="dxa"/>
                <w:gridSpan w:val="2"/>
                <w:tcBorders>
                  <w:top w:val="single" w:sz="8" w:space="0" w:color="999999"/>
                  <w:left w:val="single" w:sz="8" w:space="0" w:color="999999"/>
                  <w:bottom w:val="single" w:sz="8" w:space="0" w:color="999999"/>
                  <w:right w:val="single" w:sz="8" w:space="0" w:color="999999"/>
                </w:tcBorders>
              </w:tcPr>
            </w:tcPrChange>
          </w:tcPr>
          <w:p w14:paraId="79CB5798" w14:textId="31D954FA" w:rsidR="0064124A" w:rsidRPr="00C50C67" w:rsidDel="003417E7" w:rsidRDefault="00B41A67" w:rsidP="00BB7EBE">
            <w:pPr>
              <w:rPr>
                <w:del w:id="1466" w:author="Author" w:date="2018-03-01T10:30:00Z"/>
              </w:rPr>
            </w:pPr>
            <w:del w:id="1467" w:author="Author" w:date="2018-03-01T10:30:00Z">
              <w:r w:rsidRPr="005838DE" w:rsidDel="003417E7">
                <w:delText>Depending on the</w:delText>
              </w:r>
              <w:r w:rsidRPr="005838DE" w:rsidDel="003417E7">
                <w:rPr>
                  <w:rStyle w:val="SAPScreenElement"/>
                </w:rPr>
                <w:delText xml:space="preserve"> </w:delText>
              </w:r>
              <w:r w:rsidRPr="000206EE" w:rsidDel="003417E7">
                <w:rPr>
                  <w:rStyle w:val="SAPEmphasis"/>
                </w:rPr>
                <w:delText>Time Recording Admissibility</w:delText>
              </w:r>
              <w:r w:rsidRPr="005838DE" w:rsidDel="003417E7">
                <w:delText xml:space="preserve"> maintained for the employee, </w:delText>
              </w:r>
              <w:r w:rsidR="00570DCE" w:rsidDel="003417E7">
                <w:delText>he/she</w:delText>
              </w:r>
              <w:r w:rsidRPr="005838DE" w:rsidDel="003417E7">
                <w:delText xml:space="preserve"> can record time a number of weeks into the past, for example, 4 weeks back, and amend already approved time sheets. </w:delText>
              </w:r>
            </w:del>
          </w:p>
        </w:tc>
      </w:tr>
      <w:tr w:rsidR="00697A10" w:rsidRPr="00121F36" w:rsidDel="00DE648C" w14:paraId="4ADAB28C" w14:textId="64D0B97C" w:rsidTr="009666BC">
        <w:trPr>
          <w:del w:id="1468" w:author="Author" w:date="2018-03-01T10:31:00Z"/>
          <w:trPrChange w:id="1469" w:author="Author" w:date="2018-02-08T09:58:00Z">
            <w:trPr>
              <w:gridBefore w:val="2"/>
            </w:trPr>
          </w:trPrChange>
        </w:trPr>
        <w:tc>
          <w:tcPr>
            <w:tcW w:w="2208" w:type="dxa"/>
            <w:tcBorders>
              <w:top w:val="single" w:sz="8" w:space="0" w:color="999999"/>
              <w:left w:val="single" w:sz="8" w:space="0" w:color="999999"/>
              <w:bottom w:val="single" w:sz="8" w:space="0" w:color="999999"/>
              <w:right w:val="single" w:sz="8" w:space="0" w:color="999999"/>
            </w:tcBorders>
            <w:tcPrChange w:id="1470" w:author="Author" w:date="2018-02-08T09:58:00Z">
              <w:tcPr>
                <w:tcW w:w="2208" w:type="dxa"/>
                <w:tcBorders>
                  <w:top w:val="single" w:sz="8" w:space="0" w:color="999999"/>
                  <w:left w:val="single" w:sz="8" w:space="0" w:color="999999"/>
                  <w:bottom w:val="single" w:sz="8" w:space="0" w:color="999999"/>
                  <w:right w:val="single" w:sz="8" w:space="0" w:color="999999"/>
                </w:tcBorders>
              </w:tcPr>
            </w:tcPrChange>
          </w:tcPr>
          <w:p w14:paraId="79C5FFAD" w14:textId="1006C0D1" w:rsidR="00697A10" w:rsidRPr="00C50C67" w:rsidDel="00DE648C" w:rsidRDefault="00697A10">
            <w:pPr>
              <w:rPr>
                <w:del w:id="1471" w:author="Author" w:date="2018-03-01T10:31:00Z"/>
                <w:rStyle w:val="SAPScreenElement"/>
              </w:rPr>
            </w:pPr>
            <w:del w:id="1472" w:author="Author" w:date="2018-03-01T10:31:00Z">
              <w:r w:rsidRPr="000206EE" w:rsidDel="00DE648C">
                <w:rPr>
                  <w:rStyle w:val="SAPScreenElement"/>
                </w:rPr>
                <w:delText>Default Overtime Compensation Variant</w:delText>
              </w:r>
            </w:del>
          </w:p>
        </w:tc>
        <w:tc>
          <w:tcPr>
            <w:tcW w:w="5310" w:type="dxa"/>
            <w:tcBorders>
              <w:top w:val="single" w:sz="8" w:space="0" w:color="999999"/>
              <w:left w:val="single" w:sz="8" w:space="0" w:color="999999"/>
              <w:bottom w:val="single" w:sz="8" w:space="0" w:color="999999"/>
              <w:right w:val="single" w:sz="8" w:space="0" w:color="999999"/>
            </w:tcBorders>
            <w:tcPrChange w:id="1473" w:author="Author" w:date="2018-02-08T09:58:00Z">
              <w:tcPr>
                <w:tcW w:w="5310" w:type="dxa"/>
                <w:gridSpan w:val="2"/>
                <w:tcBorders>
                  <w:top w:val="single" w:sz="8" w:space="0" w:color="999999"/>
                  <w:left w:val="single" w:sz="8" w:space="0" w:color="999999"/>
                  <w:bottom w:val="single" w:sz="8" w:space="0" w:color="999999"/>
                  <w:right w:val="single" w:sz="8" w:space="0" w:color="999999"/>
                </w:tcBorders>
              </w:tcPr>
            </w:tcPrChange>
          </w:tcPr>
          <w:p w14:paraId="5314D265" w14:textId="16D6D227" w:rsidR="006A7BAF" w:rsidRPr="000206EE" w:rsidDel="00DE648C" w:rsidRDefault="006A7BAF" w:rsidP="006A7BAF">
            <w:pPr>
              <w:rPr>
                <w:del w:id="1474" w:author="Author" w:date="2018-03-01T10:31:00Z"/>
              </w:rPr>
            </w:pPr>
            <w:del w:id="1475" w:author="Author" w:date="2018-03-01T10:31:00Z">
              <w:r w:rsidRPr="000206EE" w:rsidDel="00DE648C">
                <w:delText>select from drop-down, for example</w:delText>
              </w:r>
            </w:del>
            <w:ins w:id="1476" w:author="Author" w:date="2018-02-08T09:38:00Z">
              <w:del w:id="1477" w:author="Author" w:date="2018-03-01T10:31:00Z">
                <w:r w:rsidR="002743B1" w:rsidDel="00DE648C">
                  <w:delText>either</w:delText>
                </w:r>
              </w:del>
            </w:ins>
            <w:del w:id="1478" w:author="Author" w:date="2018-03-01T10:31:00Z">
              <w:r w:rsidRPr="000206EE" w:rsidDel="00DE648C">
                <w:delText xml:space="preserve">: </w:delText>
              </w:r>
            </w:del>
          </w:p>
          <w:p w14:paraId="24874768" w14:textId="6ACB037C" w:rsidR="006A7BAF" w:rsidDel="00DE648C" w:rsidRDefault="006A7BAF" w:rsidP="00BB7EBE">
            <w:pPr>
              <w:rPr>
                <w:ins w:id="1479" w:author="Author" w:date="2018-01-31T09:54:00Z"/>
                <w:del w:id="1480" w:author="Author" w:date="2018-03-01T10:31:00Z"/>
                <w:rStyle w:val="SAPUserEntry"/>
              </w:rPr>
            </w:pPr>
            <w:del w:id="1481" w:author="Author" w:date="2018-03-01T10:31:00Z">
              <w:r w:rsidRPr="000206EE" w:rsidDel="00DE648C">
                <w:rPr>
                  <w:rStyle w:val="SAPUserEntry"/>
                </w:rPr>
                <w:delText>Payout</w:delText>
              </w:r>
            </w:del>
          </w:p>
          <w:p w14:paraId="324F04C8" w14:textId="182270E6" w:rsidR="00DB385C" w:rsidRPr="000206EE" w:rsidDel="00DE648C" w:rsidRDefault="00DB385C" w:rsidP="00DB385C">
            <w:pPr>
              <w:rPr>
                <w:ins w:id="1482" w:author="Author" w:date="2018-01-31T09:54:00Z"/>
                <w:del w:id="1483" w:author="Author" w:date="2018-03-01T10:31:00Z"/>
              </w:rPr>
            </w:pPr>
            <w:ins w:id="1484" w:author="Author" w:date="2018-01-31T09:54:00Z">
              <w:del w:id="1485" w:author="Author" w:date="2018-03-01T10:31:00Z">
                <w:r w:rsidDel="00DE648C">
                  <w:delText>o</w:delText>
                </w:r>
                <w:r w:rsidRPr="000206EE" w:rsidDel="00DE648C">
                  <w:delText>r</w:delText>
                </w:r>
                <w:r w:rsidDel="00DE648C">
                  <w:delText>:</w:delText>
                </w:r>
              </w:del>
            </w:ins>
          </w:p>
          <w:p w14:paraId="577B2795" w14:textId="6F7143DB" w:rsidR="00DB385C" w:rsidDel="00DE648C" w:rsidRDefault="00DB385C" w:rsidP="00DB385C">
            <w:pPr>
              <w:rPr>
                <w:ins w:id="1486" w:author="Author" w:date="2018-01-31T09:54:00Z"/>
                <w:del w:id="1487" w:author="Author" w:date="2018-03-01T10:31:00Z"/>
                <w:rStyle w:val="SAPUserEntry"/>
              </w:rPr>
            </w:pPr>
            <w:ins w:id="1488" w:author="Author" w:date="2018-01-31T09:54:00Z">
              <w:del w:id="1489" w:author="Author" w:date="2018-03-01T10:31:00Z">
                <w:r w:rsidRPr="000206EE" w:rsidDel="00DE648C">
                  <w:rPr>
                    <w:rStyle w:val="SAPUserEntry"/>
                  </w:rPr>
                  <w:delText>Payout</w:delText>
                </w:r>
                <w:r w:rsidDel="00DE648C">
                  <w:rPr>
                    <w:rStyle w:val="SAPUserEntry"/>
                  </w:rPr>
                  <w:delText xml:space="preserve"> and Time Off</w:delText>
                </w:r>
              </w:del>
            </w:ins>
          </w:p>
          <w:p w14:paraId="59CC582E" w14:textId="6FC60C97" w:rsidR="00DB385C" w:rsidRPr="000206EE" w:rsidDel="00DE648C" w:rsidRDefault="00DB385C" w:rsidP="00DB385C">
            <w:pPr>
              <w:rPr>
                <w:ins w:id="1490" w:author="Author" w:date="2018-01-31T09:54:00Z"/>
                <w:del w:id="1491" w:author="Author" w:date="2018-03-01T10:31:00Z"/>
              </w:rPr>
            </w:pPr>
            <w:ins w:id="1492" w:author="Author" w:date="2018-01-31T09:54:00Z">
              <w:del w:id="1493" w:author="Author" w:date="2018-03-01T10:31:00Z">
                <w:r w:rsidDel="00DE648C">
                  <w:delText>o</w:delText>
                </w:r>
              </w:del>
            </w:ins>
            <w:ins w:id="1494" w:author="Author" w:date="2018-02-08T09:54:00Z">
              <w:del w:id="1495" w:author="Author" w:date="2018-03-01T10:31:00Z">
                <w:r w:rsidR="002E5A18" w:rsidDel="00DE648C">
                  <w:delText>r</w:delText>
                </w:r>
              </w:del>
            </w:ins>
            <w:ins w:id="1496" w:author="Author" w:date="2018-01-31T09:54:00Z">
              <w:del w:id="1497" w:author="Author" w:date="2018-03-01T10:31:00Z">
                <w:r w:rsidRPr="000206EE" w:rsidDel="00DE648C">
                  <w:delText>r</w:delText>
                </w:r>
                <w:r w:rsidDel="00DE648C">
                  <w:delText>:</w:delText>
                </w:r>
              </w:del>
            </w:ins>
          </w:p>
          <w:p w14:paraId="3BEE967F" w14:textId="2D7E82FE" w:rsidR="00DB385C" w:rsidRPr="000206EE" w:rsidDel="00DE648C" w:rsidRDefault="00DB385C" w:rsidP="00BB7EBE">
            <w:pPr>
              <w:rPr>
                <w:del w:id="1498" w:author="Author" w:date="2018-03-01T10:31:00Z"/>
                <w:rFonts w:ascii="Courier New" w:hAnsi="Courier New"/>
                <w:b/>
                <w:color w:val="45157E"/>
              </w:rPr>
            </w:pPr>
            <w:ins w:id="1499" w:author="Author" w:date="2018-01-31T09:54:00Z">
              <w:del w:id="1500" w:author="Author" w:date="2018-03-01T10:31:00Z">
                <w:r w:rsidDel="00DE648C">
                  <w:rPr>
                    <w:rStyle w:val="SAPUserEntry"/>
                  </w:rPr>
                  <w:delText>Time Off</w:delText>
                </w:r>
              </w:del>
            </w:ins>
          </w:p>
        </w:tc>
        <w:tc>
          <w:tcPr>
            <w:tcW w:w="6799" w:type="dxa"/>
            <w:tcBorders>
              <w:top w:val="single" w:sz="8" w:space="0" w:color="999999"/>
              <w:left w:val="single" w:sz="8" w:space="0" w:color="999999"/>
              <w:bottom w:val="single" w:sz="8" w:space="0" w:color="999999"/>
              <w:right w:val="single" w:sz="8" w:space="0" w:color="999999"/>
            </w:tcBorders>
            <w:tcPrChange w:id="1501" w:author="Author" w:date="2018-02-08T09:58:00Z">
              <w:tcPr>
                <w:tcW w:w="6480" w:type="dxa"/>
                <w:gridSpan w:val="2"/>
                <w:tcBorders>
                  <w:top w:val="single" w:sz="8" w:space="0" w:color="999999"/>
                  <w:left w:val="single" w:sz="8" w:space="0" w:color="999999"/>
                  <w:bottom w:val="single" w:sz="8" w:space="0" w:color="999999"/>
                  <w:right w:val="single" w:sz="8" w:space="0" w:color="999999"/>
                </w:tcBorders>
              </w:tcPr>
            </w:tcPrChange>
          </w:tcPr>
          <w:p w14:paraId="4B104959" w14:textId="5E2FA4C3" w:rsidR="00DC216B" w:rsidRPr="00C50C67" w:rsidDel="00DE648C" w:rsidRDefault="00DC216B">
            <w:pPr>
              <w:rPr>
                <w:del w:id="1502" w:author="Author" w:date="2018-03-01T10:31:00Z"/>
              </w:rPr>
            </w:pPr>
            <w:del w:id="1503" w:author="Author" w:date="2018-03-01T10:31:00Z">
              <w:r w:rsidRPr="00224EC9" w:rsidDel="00DE648C">
                <w:delText xml:space="preserve">Depending on the combination of </w:delText>
              </w:r>
              <w:r w:rsidR="00E82E0A" w:rsidRPr="000206EE" w:rsidDel="00DE648C">
                <w:rPr>
                  <w:rStyle w:val="SAPEmphasis"/>
                </w:rPr>
                <w:delText>T</w:delText>
              </w:r>
              <w:r w:rsidRPr="000206EE" w:rsidDel="00DE648C">
                <w:rPr>
                  <w:rStyle w:val="SAPEmphasis"/>
                </w:rPr>
                <w:delText xml:space="preserve">ime </w:delText>
              </w:r>
              <w:r w:rsidR="00E82E0A" w:rsidRPr="000206EE" w:rsidDel="00DE648C">
                <w:rPr>
                  <w:rStyle w:val="SAPEmphasis"/>
                </w:rPr>
                <w:delText>P</w:delText>
              </w:r>
              <w:r w:rsidRPr="000206EE" w:rsidDel="00DE648C">
                <w:rPr>
                  <w:rStyle w:val="SAPEmphasis"/>
                </w:rPr>
                <w:delText xml:space="preserve">rofile, </w:delText>
              </w:r>
              <w:r w:rsidR="00E82E0A" w:rsidRPr="000206EE" w:rsidDel="00DE648C">
                <w:rPr>
                  <w:rStyle w:val="SAPEmphasis"/>
                </w:rPr>
                <w:delText>T</w:delText>
              </w:r>
              <w:r w:rsidRPr="000206EE" w:rsidDel="00DE648C">
                <w:rPr>
                  <w:rStyle w:val="SAPEmphasis"/>
                </w:rPr>
                <w:delText xml:space="preserve">ime </w:delText>
              </w:r>
              <w:r w:rsidR="00E82E0A" w:rsidRPr="000206EE" w:rsidDel="00DE648C">
                <w:rPr>
                  <w:rStyle w:val="SAPEmphasis"/>
                </w:rPr>
                <w:delText>R</w:delText>
              </w:r>
              <w:r w:rsidRPr="000206EE" w:rsidDel="00DE648C">
                <w:rPr>
                  <w:rStyle w:val="SAPEmphasis"/>
                </w:rPr>
                <w:delText xml:space="preserve">ecording </w:delText>
              </w:r>
              <w:r w:rsidR="00E82E0A" w:rsidRPr="000206EE" w:rsidDel="00DE648C">
                <w:rPr>
                  <w:rStyle w:val="SAPEmphasis"/>
                </w:rPr>
                <w:delText>P</w:delText>
              </w:r>
              <w:r w:rsidRPr="000206EE" w:rsidDel="00DE648C">
                <w:rPr>
                  <w:rStyle w:val="SAPEmphasis"/>
                </w:rPr>
                <w:delText>rofile</w:delText>
              </w:r>
              <w:r w:rsidRPr="00224EC9" w:rsidDel="00DE648C">
                <w:delText xml:space="preserve"> and</w:delText>
              </w:r>
              <w:r w:rsidR="00E82E0A" w:rsidDel="00DE648C">
                <w:rPr>
                  <w:rStyle w:val="SAPEmphasis"/>
                </w:rPr>
                <w:delText xml:space="preserve"> Ov</w:delText>
              </w:r>
              <w:r w:rsidRPr="000206EE" w:rsidDel="00DE648C">
                <w:rPr>
                  <w:rStyle w:val="SAPEmphasis"/>
                </w:rPr>
                <w:delText xml:space="preserve">ertime </w:delText>
              </w:r>
              <w:r w:rsidR="00E82E0A" w:rsidDel="00DE648C">
                <w:rPr>
                  <w:rStyle w:val="SAPEmphasis"/>
                </w:rPr>
                <w:delText>C</w:delText>
              </w:r>
              <w:r w:rsidRPr="000206EE" w:rsidDel="00DE648C">
                <w:rPr>
                  <w:rStyle w:val="SAPEmphasis"/>
                </w:rPr>
                <w:delText xml:space="preserve">ompensation </w:delText>
              </w:r>
              <w:r w:rsidR="00E82E0A" w:rsidDel="00DE648C">
                <w:rPr>
                  <w:rStyle w:val="SAPEmphasis"/>
                </w:rPr>
                <w:delText>V</w:delText>
              </w:r>
              <w:r w:rsidRPr="000206EE" w:rsidDel="00DE648C">
                <w:rPr>
                  <w:rStyle w:val="SAPEmphasis"/>
                </w:rPr>
                <w:delText>ariant</w:delText>
              </w:r>
              <w:r w:rsidRPr="00224EC9" w:rsidDel="00DE648C">
                <w:delText xml:space="preserve"> maintained for the employee, the additional time he or she has worked with respect to the work schedule (meaning overtime) will be compensated either as payout or as Time Off in Lieu, or as a combination of both, or will be credited to a working time account.</w:delText>
              </w:r>
              <w:r w:rsidRPr="005838DE" w:rsidDel="00DE648C">
                <w:delText xml:space="preserve"> </w:delText>
              </w:r>
            </w:del>
          </w:p>
        </w:tc>
      </w:tr>
      <w:tr w:rsidR="00642B3B" w:rsidRPr="00121F36" w14:paraId="6222A575" w14:textId="77777777" w:rsidTr="009666BC">
        <w:trPr>
          <w:ins w:id="1504" w:author="Author" w:date="2018-01-31T09:59:00Z"/>
          <w:trPrChange w:id="1505" w:author="Author" w:date="2018-02-08T09:58:00Z">
            <w:trPr>
              <w:gridBefore w:val="2"/>
            </w:trPr>
          </w:trPrChange>
        </w:trPr>
        <w:tc>
          <w:tcPr>
            <w:tcW w:w="2208" w:type="dxa"/>
            <w:tcBorders>
              <w:top w:val="single" w:sz="8" w:space="0" w:color="999999"/>
              <w:left w:val="single" w:sz="8" w:space="0" w:color="999999"/>
              <w:bottom w:val="single" w:sz="8" w:space="0" w:color="999999"/>
              <w:right w:val="single" w:sz="8" w:space="0" w:color="999999"/>
            </w:tcBorders>
            <w:tcPrChange w:id="1506" w:author="Author" w:date="2018-02-08T09:58:00Z">
              <w:tcPr>
                <w:tcW w:w="2208" w:type="dxa"/>
                <w:tcBorders>
                  <w:top w:val="single" w:sz="8" w:space="0" w:color="999999"/>
                  <w:left w:val="single" w:sz="8" w:space="0" w:color="999999"/>
                  <w:bottom w:val="single" w:sz="8" w:space="0" w:color="999999"/>
                  <w:right w:val="single" w:sz="8" w:space="0" w:color="999999"/>
                </w:tcBorders>
              </w:tcPr>
            </w:tcPrChange>
          </w:tcPr>
          <w:p w14:paraId="057183F1" w14:textId="6865F797" w:rsidR="00642B3B" w:rsidRPr="00AD4887" w:rsidRDefault="00642B3B">
            <w:pPr>
              <w:rPr>
                <w:ins w:id="1507" w:author="Author" w:date="2018-01-31T09:59:00Z"/>
                <w:rStyle w:val="SAPScreenElement"/>
                <w:highlight w:val="yellow"/>
                <w:rPrChange w:id="1508" w:author="Author" w:date="2018-02-08T13:47:00Z">
                  <w:rPr>
                    <w:ins w:id="1509" w:author="Author" w:date="2018-01-31T09:59:00Z"/>
                    <w:rStyle w:val="SAPScreenElement"/>
                  </w:rPr>
                </w:rPrChange>
              </w:rPr>
            </w:pPr>
            <w:commentRangeStart w:id="1510"/>
            <w:commentRangeStart w:id="1511"/>
            <w:commentRangeStart w:id="1512"/>
            <w:ins w:id="1513" w:author="Author" w:date="2018-01-31T09:59:00Z">
              <w:r w:rsidRPr="00AD4887">
                <w:rPr>
                  <w:rStyle w:val="SAPScreenElement"/>
                  <w:highlight w:val="yellow"/>
                  <w:rPrChange w:id="1514" w:author="Author" w:date="2018-02-08T13:47:00Z">
                    <w:rPr>
                      <w:rStyle w:val="SAPScreenElement"/>
                    </w:rPr>
                  </w:rPrChange>
                </w:rPr>
                <w:t>Time Profile</w:t>
              </w:r>
            </w:ins>
          </w:p>
        </w:tc>
        <w:tc>
          <w:tcPr>
            <w:tcW w:w="5310" w:type="dxa"/>
            <w:tcBorders>
              <w:top w:val="single" w:sz="8" w:space="0" w:color="999999"/>
              <w:left w:val="single" w:sz="8" w:space="0" w:color="999999"/>
              <w:bottom w:val="single" w:sz="8" w:space="0" w:color="999999"/>
              <w:right w:val="single" w:sz="8" w:space="0" w:color="999999"/>
            </w:tcBorders>
            <w:tcPrChange w:id="1515" w:author="Author" w:date="2018-02-08T09:58:00Z">
              <w:tcPr>
                <w:tcW w:w="5310" w:type="dxa"/>
                <w:gridSpan w:val="2"/>
                <w:tcBorders>
                  <w:top w:val="single" w:sz="8" w:space="0" w:color="999999"/>
                  <w:left w:val="single" w:sz="8" w:space="0" w:color="999999"/>
                  <w:bottom w:val="single" w:sz="8" w:space="0" w:color="999999"/>
                  <w:right w:val="single" w:sz="8" w:space="0" w:color="999999"/>
                </w:tcBorders>
              </w:tcPr>
            </w:tcPrChange>
          </w:tcPr>
          <w:p w14:paraId="40AAB96A" w14:textId="404CC391" w:rsidR="00642B3B" w:rsidRPr="003417E7" w:rsidRDefault="009E2F14">
            <w:pPr>
              <w:rPr>
                <w:ins w:id="1516" w:author="Author" w:date="2018-02-08T09:53:00Z"/>
                <w:strike/>
                <w:highlight w:val="yellow"/>
                <w:rPrChange w:id="1517" w:author="Author" w:date="2018-03-01T10:27:00Z">
                  <w:rPr>
                    <w:ins w:id="1518" w:author="Author" w:date="2018-02-08T09:53:00Z"/>
                    <w:highlight w:val="yellow"/>
                  </w:rPr>
                </w:rPrChange>
              </w:rPr>
            </w:pPr>
            <w:commentRangeStart w:id="1519"/>
            <w:commentRangeStart w:id="1520"/>
            <w:commentRangeStart w:id="1521"/>
            <w:ins w:id="1522" w:author="Author" w:date="2018-02-08T10:45:00Z">
              <w:r w:rsidRPr="003417E7">
                <w:rPr>
                  <w:strike/>
                  <w:highlight w:val="yellow"/>
                  <w:rPrChange w:id="1523" w:author="Author" w:date="2018-03-01T10:27:00Z">
                    <w:rPr/>
                  </w:rPrChange>
                </w:rPr>
                <w:t xml:space="preserve">select from drop-down: </w:t>
              </w:r>
            </w:ins>
            <w:ins w:id="1524" w:author="Author" w:date="2018-02-08T09:28:00Z">
              <w:del w:id="1525" w:author="Author" w:date="2018-02-08T10:45:00Z">
                <w:r w:rsidR="00B72B52" w:rsidRPr="003417E7" w:rsidDel="009E2F14">
                  <w:rPr>
                    <w:strike/>
                    <w:highlight w:val="yellow"/>
                    <w:rPrChange w:id="1526" w:author="Author" w:date="2018-03-01T10:27:00Z">
                      <w:rPr>
                        <w:highlight w:val="yellow"/>
                      </w:rPr>
                    </w:rPrChange>
                  </w:rPr>
                  <w:delText xml:space="preserve">Check that the field contains a valid </w:delText>
                </w:r>
              </w:del>
            </w:ins>
            <w:ins w:id="1527" w:author="Author" w:date="2018-02-07T11:18:00Z">
              <w:del w:id="1528" w:author="Author" w:date="2018-02-08T10:45:00Z">
                <w:r w:rsidR="003661D6" w:rsidRPr="003417E7" w:rsidDel="009E2F14">
                  <w:rPr>
                    <w:strike/>
                    <w:highlight w:val="yellow"/>
                    <w:rPrChange w:id="1529" w:author="Author" w:date="2018-03-01T10:27:00Z">
                      <w:rPr/>
                    </w:rPrChange>
                  </w:rPr>
                  <w:delText xml:space="preserve">Choose a valid </w:delText>
                </w:r>
              </w:del>
            </w:ins>
            <w:ins w:id="1530" w:author="Author" w:date="2018-01-31T10:10:00Z">
              <w:del w:id="1531" w:author="Author" w:date="2018-02-08T10:45:00Z">
                <w:r w:rsidR="00CE3DAE" w:rsidRPr="003417E7" w:rsidDel="009E2F14">
                  <w:rPr>
                    <w:strike/>
                    <w:highlight w:val="yellow"/>
                    <w:rPrChange w:id="1532" w:author="Author" w:date="2018-03-01T10:27:00Z">
                      <w:rPr/>
                    </w:rPrChange>
                  </w:rPr>
                  <w:delText>Time Profile</w:delText>
                </w:r>
              </w:del>
            </w:ins>
            <w:ins w:id="1533" w:author="Author" w:date="2018-02-08T09:36:00Z">
              <w:del w:id="1534" w:author="Author" w:date="2018-02-08T10:45:00Z">
                <w:r w:rsidR="002743B1" w:rsidRPr="003417E7" w:rsidDel="009E2F14">
                  <w:rPr>
                    <w:strike/>
                    <w:highlight w:val="yellow"/>
                    <w:rPrChange w:id="1535" w:author="Author" w:date="2018-03-01T10:27:00Z">
                      <w:rPr>
                        <w:highlight w:val="yellow"/>
                      </w:rPr>
                    </w:rPrChange>
                  </w:rPr>
                  <w:delText xml:space="preserve">, otherwise choose an appropriate </w:delText>
                </w:r>
              </w:del>
            </w:ins>
            <w:ins w:id="1536" w:author="Author" w:date="2018-02-08T09:54:00Z">
              <w:del w:id="1537" w:author="Author" w:date="2018-02-08T10:45:00Z">
                <w:r w:rsidR="009666BC" w:rsidRPr="003417E7" w:rsidDel="009E2F14">
                  <w:rPr>
                    <w:strike/>
                    <w:highlight w:val="yellow"/>
                    <w:rPrChange w:id="1538" w:author="Author" w:date="2018-03-01T10:27:00Z">
                      <w:rPr>
                        <w:highlight w:val="yellow"/>
                      </w:rPr>
                    </w:rPrChange>
                  </w:rPr>
                  <w:delText xml:space="preserve">one, </w:delText>
                </w:r>
              </w:del>
              <w:r w:rsidR="009666BC" w:rsidRPr="003417E7">
                <w:rPr>
                  <w:strike/>
                  <w:highlight w:val="yellow"/>
                  <w:rPrChange w:id="1539" w:author="Author" w:date="2018-03-01T10:27:00Z">
                    <w:rPr>
                      <w:highlight w:val="yellow"/>
                    </w:rPr>
                  </w:rPrChange>
                </w:rPr>
                <w:t>for example:</w:t>
              </w:r>
            </w:ins>
            <w:ins w:id="1540" w:author="Author" w:date="2018-01-31T10:10:00Z">
              <w:del w:id="1541" w:author="Author" w:date="2018-02-07T11:18:00Z">
                <w:r w:rsidR="00CE3DAE" w:rsidRPr="003417E7" w:rsidDel="003661D6">
                  <w:rPr>
                    <w:strike/>
                    <w:highlight w:val="yellow"/>
                    <w:rPrChange w:id="1542" w:author="Author" w:date="2018-03-01T10:27:00Z">
                      <w:rPr/>
                    </w:rPrChange>
                  </w:rPr>
                  <w:delText xml:space="preserve"> AE1</w:delText>
                </w:r>
              </w:del>
            </w:ins>
          </w:p>
          <w:p w14:paraId="5DAAA0DC" w14:textId="77777777" w:rsidR="002E5A18" w:rsidRPr="003417E7" w:rsidRDefault="002E5A18">
            <w:pPr>
              <w:rPr>
                <w:ins w:id="1543" w:author="Author" w:date="2018-02-08T09:53:00Z"/>
                <w:rStyle w:val="SAPUserEntry"/>
                <w:strike/>
                <w:highlight w:val="yellow"/>
                <w:rPrChange w:id="1544" w:author="Author" w:date="2018-03-01T10:27:00Z">
                  <w:rPr>
                    <w:ins w:id="1545" w:author="Author" w:date="2018-02-08T09:53:00Z"/>
                    <w:highlight w:val="yellow"/>
                  </w:rPr>
                </w:rPrChange>
              </w:rPr>
            </w:pPr>
            <w:ins w:id="1546" w:author="Author" w:date="2018-02-08T09:53:00Z">
              <w:r w:rsidRPr="003417E7">
                <w:rPr>
                  <w:rStyle w:val="SAPUserEntry"/>
                  <w:strike/>
                  <w:highlight w:val="yellow"/>
                  <w:rPrChange w:id="1547" w:author="Author" w:date="2018-03-01T10:27:00Z">
                    <w:rPr>
                      <w:highlight w:val="yellow"/>
                    </w:rPr>
                  </w:rPrChange>
                </w:rPr>
                <w:t>Time Profile &lt;Country&gt;</w:t>
              </w:r>
            </w:ins>
          </w:p>
          <w:p w14:paraId="1B0D3CEE" w14:textId="77777777" w:rsidR="002E5A18" w:rsidRPr="003417E7" w:rsidRDefault="002E5A18">
            <w:pPr>
              <w:rPr>
                <w:ins w:id="1548" w:author="Author" w:date="2018-02-08T09:53:00Z"/>
                <w:strike/>
                <w:highlight w:val="yellow"/>
                <w:rPrChange w:id="1549" w:author="Author" w:date="2018-03-01T10:27:00Z">
                  <w:rPr>
                    <w:ins w:id="1550" w:author="Author" w:date="2018-02-08T09:53:00Z"/>
                    <w:highlight w:val="yellow"/>
                  </w:rPr>
                </w:rPrChange>
              </w:rPr>
            </w:pPr>
            <w:ins w:id="1551" w:author="Author" w:date="2018-02-08T09:53:00Z">
              <w:r w:rsidRPr="003417E7">
                <w:rPr>
                  <w:strike/>
                  <w:highlight w:val="yellow"/>
                  <w:rPrChange w:id="1552" w:author="Author" w:date="2018-03-01T10:27:00Z">
                    <w:rPr>
                      <w:highlight w:val="yellow"/>
                    </w:rPr>
                  </w:rPrChange>
                </w:rPr>
                <w:t>or</w:t>
              </w:r>
            </w:ins>
          </w:p>
          <w:p w14:paraId="3359BDF0" w14:textId="77777777" w:rsidR="002E5A18" w:rsidRDefault="002E5A18">
            <w:pPr>
              <w:rPr>
                <w:ins w:id="1553" w:author="Author" w:date="2018-03-01T10:27:00Z"/>
                <w:rStyle w:val="SAPUserEntry"/>
                <w:strike/>
                <w:highlight w:val="yellow"/>
              </w:rPr>
            </w:pPr>
            <w:ins w:id="1554" w:author="Author" w:date="2018-02-08T09:53:00Z">
              <w:r w:rsidRPr="003417E7">
                <w:rPr>
                  <w:rStyle w:val="SAPUserEntry"/>
                  <w:strike/>
                  <w:highlight w:val="yellow"/>
                  <w:rPrChange w:id="1555" w:author="Author" w:date="2018-03-01T10:27:00Z">
                    <w:rPr>
                      <w:highlight w:val="yellow"/>
                    </w:rPr>
                  </w:rPrChange>
                </w:rPr>
                <w:t>Generic Profile &lt;Country&gt;</w:t>
              </w:r>
            </w:ins>
            <w:commentRangeEnd w:id="1519"/>
            <w:r w:rsidR="00125512" w:rsidRPr="003417E7">
              <w:rPr>
                <w:rStyle w:val="CommentReference"/>
                <w:strike/>
                <w:rPrChange w:id="1556" w:author="Author" w:date="2018-03-01T10:27:00Z">
                  <w:rPr>
                    <w:rStyle w:val="CommentReference"/>
                  </w:rPr>
                </w:rPrChange>
              </w:rPr>
              <w:commentReference w:id="1519"/>
            </w:r>
            <w:commentRangeEnd w:id="1520"/>
            <w:r w:rsidR="002E6F3D">
              <w:rPr>
                <w:rStyle w:val="CommentReference"/>
              </w:rPr>
              <w:commentReference w:id="1520"/>
            </w:r>
            <w:commentRangeEnd w:id="1521"/>
            <w:r w:rsidR="00ED09D1">
              <w:rPr>
                <w:rStyle w:val="CommentReference"/>
              </w:rPr>
              <w:commentReference w:id="1521"/>
            </w:r>
          </w:p>
          <w:p w14:paraId="1BD4DAC5" w14:textId="77777777" w:rsidR="003417E7" w:rsidRDefault="003417E7">
            <w:pPr>
              <w:rPr>
                <w:ins w:id="1557" w:author="Author" w:date="2018-03-01T10:27:00Z"/>
                <w:highlight w:val="yellow"/>
              </w:rPr>
            </w:pPr>
          </w:p>
          <w:p w14:paraId="155392EE" w14:textId="77777777" w:rsidR="003417E7" w:rsidRPr="00ED09D1" w:rsidRDefault="003417E7">
            <w:pPr>
              <w:rPr>
                <w:ins w:id="1558" w:author="Author" w:date="2018-03-05T09:37:00Z"/>
                <w:strike/>
                <w:highlight w:val="yellow"/>
                <w:rPrChange w:id="1559" w:author="Author" w:date="2018-03-05T09:38:00Z">
                  <w:rPr>
                    <w:ins w:id="1560" w:author="Author" w:date="2018-03-05T09:37:00Z"/>
                    <w:highlight w:val="yellow"/>
                  </w:rPr>
                </w:rPrChange>
              </w:rPr>
            </w:pPr>
            <w:ins w:id="1561" w:author="Author" w:date="2018-03-01T10:27:00Z">
              <w:r w:rsidRPr="00ED09D1">
                <w:rPr>
                  <w:strike/>
                  <w:highlight w:val="yellow"/>
                  <w:rPrChange w:id="1562" w:author="Author" w:date="2018-03-05T09:38:00Z">
                    <w:rPr>
                      <w:highlight w:val="yellow"/>
                    </w:rPr>
                  </w:rPrChange>
                </w:rPr>
                <w:t>select a valid Time Profile from drop-down.</w:t>
              </w:r>
            </w:ins>
          </w:p>
          <w:p w14:paraId="6EDF63E7" w14:textId="11335AEF" w:rsidR="00ED09D1" w:rsidRPr="00AD4887" w:rsidRDefault="00ED09D1">
            <w:pPr>
              <w:rPr>
                <w:ins w:id="1563" w:author="Author" w:date="2018-01-31T09:59:00Z"/>
                <w:highlight w:val="yellow"/>
                <w:rPrChange w:id="1564" w:author="Author" w:date="2018-02-08T13:47:00Z">
                  <w:rPr>
                    <w:ins w:id="1565" w:author="Author" w:date="2018-01-31T09:59:00Z"/>
                  </w:rPr>
                </w:rPrChange>
              </w:rPr>
            </w:pPr>
            <w:ins w:id="1566" w:author="Author" w:date="2018-03-05T09:37:00Z">
              <w:r>
                <w:rPr>
                  <w:highlight w:val="yellow"/>
                </w:rPr>
                <w:t>adapt if appropriate</w:t>
              </w:r>
            </w:ins>
          </w:p>
        </w:tc>
        <w:tc>
          <w:tcPr>
            <w:tcW w:w="6799" w:type="dxa"/>
            <w:tcBorders>
              <w:top w:val="single" w:sz="8" w:space="0" w:color="999999"/>
              <w:left w:val="single" w:sz="8" w:space="0" w:color="999999"/>
              <w:bottom w:val="single" w:sz="8" w:space="0" w:color="999999"/>
              <w:right w:val="single" w:sz="8" w:space="0" w:color="999999"/>
            </w:tcBorders>
            <w:tcPrChange w:id="1567" w:author="Author" w:date="2018-02-08T09:58:00Z">
              <w:tcPr>
                <w:tcW w:w="6480" w:type="dxa"/>
                <w:gridSpan w:val="2"/>
                <w:tcBorders>
                  <w:top w:val="single" w:sz="8" w:space="0" w:color="999999"/>
                  <w:left w:val="single" w:sz="8" w:space="0" w:color="999999"/>
                  <w:bottom w:val="single" w:sz="8" w:space="0" w:color="999999"/>
                  <w:right w:val="single" w:sz="8" w:space="0" w:color="999999"/>
                </w:tcBorders>
              </w:tcPr>
            </w:tcPrChange>
          </w:tcPr>
          <w:p w14:paraId="0B088D55" w14:textId="2575B546" w:rsidR="00642B3B" w:rsidRPr="00AD4887" w:rsidRDefault="00B72B52">
            <w:pPr>
              <w:rPr>
                <w:ins w:id="1568" w:author="Author" w:date="2018-01-31T09:59:00Z"/>
                <w:highlight w:val="yellow"/>
                <w:rPrChange w:id="1569" w:author="Author" w:date="2018-02-08T13:47:00Z">
                  <w:rPr>
                    <w:ins w:id="1570" w:author="Author" w:date="2018-01-31T09:59:00Z"/>
                  </w:rPr>
                </w:rPrChange>
              </w:rPr>
            </w:pPr>
            <w:ins w:id="1571" w:author="Author" w:date="2018-02-08T09:29:00Z">
              <w:del w:id="1572" w:author="Author" w:date="2018-02-08T10:46:00Z">
                <w:r w:rsidRPr="00AD4887" w:rsidDel="009E2F14">
                  <w:rPr>
                    <w:highlight w:val="yellow"/>
                  </w:rPr>
                  <w:delText xml:space="preserve">The </w:delText>
                </w:r>
              </w:del>
              <w:r w:rsidRPr="00AD4887">
                <w:rPr>
                  <w:highlight w:val="yellow"/>
                </w:rPr>
                <w:t xml:space="preserve">Time </w:t>
              </w:r>
              <w:del w:id="1573" w:author="Author" w:date="2018-02-08T10:46:00Z">
                <w:r w:rsidRPr="00AD4887" w:rsidDel="009E2F14">
                  <w:rPr>
                    <w:highlight w:val="yellow"/>
                  </w:rPr>
                  <w:delText xml:space="preserve">Profile field should have been filled during </w:delText>
                </w:r>
              </w:del>
            </w:ins>
            <w:ins w:id="1574" w:author="Author" w:date="2018-02-08T09:35:00Z">
              <w:del w:id="1575" w:author="Author" w:date="2018-02-08T10:46:00Z">
                <w:r w:rsidR="002743B1" w:rsidRPr="00AD4887" w:rsidDel="009E2F14">
                  <w:rPr>
                    <w:highlight w:val="yellow"/>
                  </w:rPr>
                  <w:delText>the Hiring</w:delText>
                </w:r>
              </w:del>
            </w:ins>
            <w:ins w:id="1576" w:author="Author" w:date="2018-02-07T11:11:00Z">
              <w:del w:id="1577" w:author="Author" w:date="2018-02-08T10:46:00Z">
                <w:r w:rsidR="00837D55" w:rsidRPr="00AD4887" w:rsidDel="009E2F14">
                  <w:rPr>
                    <w:highlight w:val="yellow"/>
                    <w:rPrChange w:id="1578" w:author="Author" w:date="2018-02-08T13:47:00Z">
                      <w:rPr/>
                    </w:rPrChange>
                  </w:rPr>
                  <w:delText xml:space="preserve">Use a </w:delText>
                </w:r>
              </w:del>
            </w:ins>
            <w:ins w:id="1579" w:author="Author" w:date="2018-02-07T11:18:00Z">
              <w:del w:id="1580" w:author="Author" w:date="2018-02-08T10:46:00Z">
                <w:r w:rsidR="003661D6" w:rsidRPr="00AD4887" w:rsidDel="009E2F14">
                  <w:rPr>
                    <w:highlight w:val="yellow"/>
                    <w:rPrChange w:id="1581" w:author="Author" w:date="2018-02-08T13:47:00Z">
                      <w:rPr/>
                    </w:rPrChange>
                  </w:rPr>
                  <w:delText>T</w:delText>
                </w:r>
              </w:del>
            </w:ins>
            <w:ins w:id="1582" w:author="Author" w:date="2018-02-07T11:11:00Z">
              <w:del w:id="1583" w:author="Author" w:date="2018-02-08T10:46:00Z">
                <w:r w:rsidR="00837D55" w:rsidRPr="00AD4887" w:rsidDel="009E2F14">
                  <w:rPr>
                    <w:highlight w:val="yellow"/>
                    <w:rPrChange w:id="1584" w:author="Author" w:date="2018-02-08T13:47:00Z">
                      <w:rPr/>
                    </w:rPrChange>
                  </w:rPr>
                  <w:delText xml:space="preserve">ime </w:delText>
                </w:r>
              </w:del>
            </w:ins>
            <w:ins w:id="1585" w:author="Author" w:date="2018-02-07T11:18:00Z">
              <w:del w:id="1586" w:author="Author" w:date="2018-02-08T10:46:00Z">
                <w:r w:rsidR="003661D6" w:rsidRPr="00AD4887" w:rsidDel="009E2F14">
                  <w:rPr>
                    <w:highlight w:val="yellow"/>
                    <w:rPrChange w:id="1587" w:author="Author" w:date="2018-02-08T13:47:00Z">
                      <w:rPr/>
                    </w:rPrChange>
                  </w:rPr>
                  <w:delText>P</w:delText>
                </w:r>
              </w:del>
            </w:ins>
            <w:ins w:id="1588" w:author="Author" w:date="2018-02-07T11:11:00Z">
              <w:del w:id="1589" w:author="Author" w:date="2018-02-08T10:46:00Z">
                <w:r w:rsidR="00837D55" w:rsidRPr="00AD4887" w:rsidDel="009E2F14">
                  <w:rPr>
                    <w:highlight w:val="yellow"/>
                    <w:rPrChange w:id="1590" w:author="Author" w:date="2018-02-08T13:47:00Z">
                      <w:rPr/>
                    </w:rPrChange>
                  </w:rPr>
                  <w:delText xml:space="preserve">rofile that you have </w:delText>
                </w:r>
              </w:del>
            </w:ins>
            <w:ins w:id="1591" w:author="Author" w:date="2018-01-31T10:11:00Z">
              <w:del w:id="1592" w:author="Author" w:date="2018-02-08T10:46:00Z">
                <w:r w:rsidR="00CE3DAE" w:rsidRPr="00AD4887" w:rsidDel="009E2F14">
                  <w:rPr>
                    <w:highlight w:val="yellow"/>
                    <w:rPrChange w:id="1593" w:author="Author" w:date="2018-02-08T13:47:00Z">
                      <w:rPr/>
                    </w:rPrChange>
                  </w:rPr>
                  <w:delText>not delivered any longer</w:delText>
                </w:r>
              </w:del>
            </w:ins>
            <w:ins w:id="1594" w:author="Author" w:date="2018-02-07T11:11:00Z">
              <w:del w:id="1595" w:author="Author" w:date="2018-02-08T10:46:00Z">
                <w:r w:rsidR="00837D55" w:rsidRPr="00AD4887" w:rsidDel="009E2F14">
                  <w:rPr>
                    <w:highlight w:val="yellow"/>
                    <w:rPrChange w:id="1596" w:author="Author" w:date="2018-02-08T13:47:00Z">
                      <w:rPr/>
                    </w:rPrChange>
                  </w:rPr>
                  <w:delText xml:space="preserve">created during </w:delText>
                </w:r>
              </w:del>
            </w:ins>
            <w:ins w:id="1597" w:author="Author" w:date="2018-02-07T11:12:00Z">
              <w:del w:id="1598" w:author="Author" w:date="2018-02-08T10:46:00Z">
                <w:r w:rsidR="00837D55" w:rsidRPr="00AD4887" w:rsidDel="009E2F14">
                  <w:rPr>
                    <w:highlight w:val="yellow"/>
                    <w:rPrChange w:id="1599" w:author="Author" w:date="2018-02-08T13:47:00Z">
                      <w:rPr/>
                    </w:rPrChange>
                  </w:rPr>
                  <w:delText xml:space="preserve">Time Sheet </w:delText>
                </w:r>
              </w:del>
            </w:ins>
            <w:ins w:id="1600" w:author="Author" w:date="2018-02-07T11:11:00Z">
              <w:del w:id="1601" w:author="Author" w:date="2018-02-08T10:46:00Z">
                <w:r w:rsidR="00837D55" w:rsidRPr="00AD4887" w:rsidDel="009E2F14">
                  <w:rPr>
                    <w:highlight w:val="yellow"/>
                    <w:rPrChange w:id="1602" w:author="Author" w:date="2018-02-08T13:47:00Z">
                      <w:rPr/>
                    </w:rPrChange>
                  </w:rPr>
                  <w:delText>configuration</w:delText>
                </w:r>
              </w:del>
            </w:ins>
            <w:ins w:id="1603" w:author="Author" w:date="2018-02-07T11:12:00Z">
              <w:del w:id="1604" w:author="Author" w:date="2018-02-08T10:46:00Z">
                <w:r w:rsidR="00837D55" w:rsidRPr="00AD4887" w:rsidDel="009E2F14">
                  <w:rPr>
                    <w:highlight w:val="yellow"/>
                    <w:rPrChange w:id="1605" w:author="Author" w:date="2018-02-08T13:47:00Z">
                      <w:rPr/>
                    </w:rPrChange>
                  </w:rPr>
                  <w:delText>.</w:delText>
                </w:r>
              </w:del>
            </w:ins>
            <w:ins w:id="1606" w:author="Author" w:date="2018-02-08T09:35:00Z">
              <w:del w:id="1607" w:author="Author" w:date="2018-02-08T10:46:00Z">
                <w:r w:rsidR="002743B1" w:rsidRPr="00AD4887" w:rsidDel="009E2F14">
                  <w:rPr>
                    <w:highlight w:val="yellow"/>
                  </w:rPr>
                  <w:delText xml:space="preserve"> Process</w:delText>
                </w:r>
              </w:del>
            </w:ins>
            <w:ins w:id="1608" w:author="Author" w:date="2018-02-08T10:46:00Z">
              <w:r w:rsidR="009E2F14" w:rsidRPr="00AD4887">
                <w:rPr>
                  <w:highlight w:val="yellow"/>
                </w:rPr>
                <w:t xml:space="preserve">Profiles </w:t>
              </w:r>
            </w:ins>
            <w:ins w:id="1609" w:author="Author" w:date="2018-02-08T15:08:00Z">
              <w:r w:rsidR="00134B77">
                <w:rPr>
                  <w:highlight w:val="yellow"/>
                </w:rPr>
                <w:t xml:space="preserve">must </w:t>
              </w:r>
            </w:ins>
            <w:ins w:id="1610" w:author="Author" w:date="2018-02-08T10:46:00Z">
              <w:r w:rsidR="009E2F14" w:rsidRPr="00AD4887">
                <w:rPr>
                  <w:highlight w:val="yellow"/>
                </w:rPr>
                <w:t xml:space="preserve">have been </w:t>
              </w:r>
              <w:commentRangeStart w:id="1611"/>
              <w:commentRangeStart w:id="1612"/>
              <w:commentRangeStart w:id="1613"/>
              <w:del w:id="1614" w:author="Author" w:date="2018-03-05T09:41:00Z">
                <w:r w:rsidR="009E2F14" w:rsidRPr="00AD4887" w:rsidDel="0098640B">
                  <w:rPr>
                    <w:highlight w:val="yellow"/>
                  </w:rPr>
                  <w:delText>defined</w:delText>
                </w:r>
              </w:del>
            </w:ins>
            <w:ins w:id="1615" w:author="Author" w:date="2018-03-05T09:41:00Z">
              <w:r w:rsidR="0098640B">
                <w:rPr>
                  <w:highlight w:val="yellow"/>
                </w:rPr>
                <w:t>adapted</w:t>
              </w:r>
            </w:ins>
            <w:ins w:id="1616" w:author="Author" w:date="2018-02-08T10:46:00Z">
              <w:r w:rsidR="009E2F14" w:rsidRPr="00AD4887">
                <w:rPr>
                  <w:highlight w:val="yellow"/>
                </w:rPr>
                <w:t xml:space="preserve"> </w:t>
              </w:r>
            </w:ins>
            <w:commentRangeEnd w:id="1611"/>
            <w:r w:rsidR="00125512">
              <w:rPr>
                <w:rStyle w:val="CommentReference"/>
              </w:rPr>
              <w:commentReference w:id="1611"/>
            </w:r>
            <w:commentRangeEnd w:id="1612"/>
            <w:r w:rsidR="009D1708">
              <w:rPr>
                <w:rStyle w:val="CommentReference"/>
              </w:rPr>
              <w:commentReference w:id="1612"/>
            </w:r>
            <w:commentRangeEnd w:id="1613"/>
            <w:r w:rsidR="0098640B">
              <w:rPr>
                <w:rStyle w:val="CommentReference"/>
              </w:rPr>
              <w:commentReference w:id="1613"/>
            </w:r>
            <w:ins w:id="1617" w:author="Author" w:date="2018-02-08T10:46:00Z">
              <w:r w:rsidR="009E2F14" w:rsidRPr="00AD4887">
                <w:rPr>
                  <w:highlight w:val="yellow"/>
                </w:rPr>
                <w:t>during Time Sheet configuration.</w:t>
              </w:r>
            </w:ins>
            <w:ins w:id="1618" w:author="Author" w:date="2018-02-08T09:35:00Z">
              <w:del w:id="1619" w:author="Author" w:date="2018-02-08T10:46:00Z">
                <w:r w:rsidR="002743B1" w:rsidRPr="00AD4887" w:rsidDel="009E2F14">
                  <w:rPr>
                    <w:highlight w:val="yellow"/>
                  </w:rPr>
                  <w:delText>.</w:delText>
                </w:r>
              </w:del>
            </w:ins>
            <w:commentRangeEnd w:id="1510"/>
            <w:r w:rsidR="00726CF8">
              <w:rPr>
                <w:rStyle w:val="CommentReference"/>
              </w:rPr>
              <w:commentReference w:id="1510"/>
            </w:r>
          </w:p>
        </w:tc>
      </w:tr>
      <w:tr w:rsidR="00642B3B" w:rsidRPr="00121F36" w14:paraId="05BC8A5F" w14:textId="77777777" w:rsidTr="009666BC">
        <w:trPr>
          <w:ins w:id="1620" w:author="Author" w:date="2018-01-31T09:59:00Z"/>
          <w:trPrChange w:id="1621" w:author="Author" w:date="2018-02-08T09:58:00Z">
            <w:trPr>
              <w:gridBefore w:val="2"/>
            </w:trPr>
          </w:trPrChange>
        </w:trPr>
        <w:tc>
          <w:tcPr>
            <w:tcW w:w="2208" w:type="dxa"/>
            <w:tcBorders>
              <w:top w:val="single" w:sz="8" w:space="0" w:color="999999"/>
              <w:left w:val="single" w:sz="8" w:space="0" w:color="999999"/>
              <w:bottom w:val="single" w:sz="8" w:space="0" w:color="999999"/>
              <w:right w:val="single" w:sz="8" w:space="0" w:color="999999"/>
            </w:tcBorders>
            <w:tcPrChange w:id="1622" w:author="Author" w:date="2018-02-08T09:58:00Z">
              <w:tcPr>
                <w:tcW w:w="2208" w:type="dxa"/>
                <w:tcBorders>
                  <w:top w:val="single" w:sz="8" w:space="0" w:color="999999"/>
                  <w:left w:val="single" w:sz="8" w:space="0" w:color="999999"/>
                  <w:bottom w:val="single" w:sz="8" w:space="0" w:color="999999"/>
                  <w:right w:val="single" w:sz="8" w:space="0" w:color="999999"/>
                </w:tcBorders>
              </w:tcPr>
            </w:tcPrChange>
          </w:tcPr>
          <w:p w14:paraId="39B064B9" w14:textId="236B7C09" w:rsidR="00642B3B" w:rsidRPr="00AD4887" w:rsidRDefault="00642B3B">
            <w:pPr>
              <w:rPr>
                <w:ins w:id="1623" w:author="Author" w:date="2018-01-31T09:59:00Z"/>
                <w:rStyle w:val="SAPScreenElement"/>
                <w:highlight w:val="yellow"/>
                <w:rPrChange w:id="1624" w:author="Author" w:date="2018-02-08T13:47:00Z">
                  <w:rPr>
                    <w:ins w:id="1625" w:author="Author" w:date="2018-01-31T09:59:00Z"/>
                    <w:rStyle w:val="SAPScreenElement"/>
                  </w:rPr>
                </w:rPrChange>
              </w:rPr>
            </w:pPr>
            <w:ins w:id="1626" w:author="Author" w:date="2018-01-31T09:59:00Z">
              <w:r w:rsidRPr="00AD4887">
                <w:rPr>
                  <w:rStyle w:val="SAPScreenElement"/>
                  <w:highlight w:val="yellow"/>
                  <w:rPrChange w:id="1627" w:author="Author" w:date="2018-02-08T13:47:00Z">
                    <w:rPr>
                      <w:rStyle w:val="SAPScreenElement"/>
                    </w:rPr>
                  </w:rPrChange>
                </w:rPr>
                <w:t>Holiday Calendar Code</w:t>
              </w:r>
            </w:ins>
          </w:p>
        </w:tc>
        <w:tc>
          <w:tcPr>
            <w:tcW w:w="5310" w:type="dxa"/>
            <w:tcBorders>
              <w:top w:val="single" w:sz="8" w:space="0" w:color="999999"/>
              <w:left w:val="single" w:sz="8" w:space="0" w:color="999999"/>
              <w:bottom w:val="single" w:sz="8" w:space="0" w:color="999999"/>
              <w:right w:val="single" w:sz="8" w:space="0" w:color="999999"/>
            </w:tcBorders>
            <w:tcPrChange w:id="1628" w:author="Author" w:date="2018-02-08T09:58:00Z">
              <w:tcPr>
                <w:tcW w:w="5310" w:type="dxa"/>
                <w:gridSpan w:val="2"/>
                <w:tcBorders>
                  <w:top w:val="single" w:sz="8" w:space="0" w:color="999999"/>
                  <w:left w:val="single" w:sz="8" w:space="0" w:color="999999"/>
                  <w:bottom w:val="single" w:sz="8" w:space="0" w:color="999999"/>
                  <w:right w:val="single" w:sz="8" w:space="0" w:color="999999"/>
                </w:tcBorders>
              </w:tcPr>
            </w:tcPrChange>
          </w:tcPr>
          <w:p w14:paraId="5FB78B9C" w14:textId="77777777" w:rsidR="00ED09D1" w:rsidRPr="00ED09D1" w:rsidRDefault="009E2F14">
            <w:pPr>
              <w:rPr>
                <w:ins w:id="1629" w:author="Author" w:date="2018-03-05T09:38:00Z"/>
                <w:strike/>
                <w:highlight w:val="yellow"/>
                <w:rPrChange w:id="1630" w:author="Author" w:date="2018-03-05T09:38:00Z">
                  <w:rPr>
                    <w:ins w:id="1631" w:author="Author" w:date="2018-03-05T09:38:00Z"/>
                    <w:highlight w:val="yellow"/>
                  </w:rPr>
                </w:rPrChange>
              </w:rPr>
            </w:pPr>
            <w:ins w:id="1632" w:author="Author" w:date="2018-02-08T10:47:00Z">
              <w:r w:rsidRPr="00ED09D1">
                <w:rPr>
                  <w:strike/>
                  <w:highlight w:val="yellow"/>
                  <w:rPrChange w:id="1633" w:author="Author" w:date="2018-03-05T09:38:00Z">
                    <w:rPr>
                      <w:highlight w:val="yellow"/>
                    </w:rPr>
                  </w:rPrChange>
                </w:rPr>
                <w:t xml:space="preserve">select </w:t>
              </w:r>
            </w:ins>
            <w:ins w:id="1634" w:author="Author" w:date="2018-02-08T10:48:00Z">
              <w:r w:rsidRPr="00ED09D1">
                <w:rPr>
                  <w:strike/>
                  <w:highlight w:val="yellow"/>
                  <w:rPrChange w:id="1635" w:author="Author" w:date="2018-03-05T09:38:00Z">
                    <w:rPr>
                      <w:highlight w:val="yellow"/>
                    </w:rPr>
                  </w:rPrChange>
                </w:rPr>
                <w:t>a valid Holiday Calendar from drop-down.</w:t>
              </w:r>
            </w:ins>
          </w:p>
          <w:p w14:paraId="3F14D73D" w14:textId="08077AD7" w:rsidR="00642B3B" w:rsidRPr="00AD4887" w:rsidRDefault="00ED09D1">
            <w:pPr>
              <w:rPr>
                <w:ins w:id="1636" w:author="Author" w:date="2018-01-31T09:59:00Z"/>
                <w:highlight w:val="yellow"/>
                <w:rPrChange w:id="1637" w:author="Author" w:date="2018-02-08T13:47:00Z">
                  <w:rPr>
                    <w:ins w:id="1638" w:author="Author" w:date="2018-01-31T09:59:00Z"/>
                  </w:rPr>
                </w:rPrChange>
              </w:rPr>
            </w:pPr>
            <w:ins w:id="1639" w:author="Author" w:date="2018-03-05T09:38:00Z">
              <w:r>
                <w:rPr>
                  <w:highlight w:val="yellow"/>
                </w:rPr>
                <w:t>adapt if appropriate</w:t>
              </w:r>
              <w:r w:rsidRPr="00AD4887" w:rsidDel="009E2F14">
                <w:rPr>
                  <w:highlight w:val="yellow"/>
                </w:rPr>
                <w:t xml:space="preserve"> </w:t>
              </w:r>
            </w:ins>
            <w:ins w:id="1640" w:author="Author" w:date="2018-02-08T09:36:00Z">
              <w:del w:id="1641" w:author="Author" w:date="2018-02-08T10:48:00Z">
                <w:r w:rsidR="002743B1" w:rsidRPr="00AD4887" w:rsidDel="009E2F14">
                  <w:rPr>
                    <w:highlight w:val="yellow"/>
                  </w:rPr>
                  <w:delText xml:space="preserve">Check that the field contains a valid Holiday Calendar, otherwise choose an appropriate </w:delText>
                </w:r>
              </w:del>
            </w:ins>
            <w:ins w:id="1642" w:author="Author" w:date="2018-02-08T09:55:00Z">
              <w:del w:id="1643" w:author="Author" w:date="2018-02-08T10:48:00Z">
                <w:r w:rsidR="009666BC" w:rsidRPr="00AD4887" w:rsidDel="009E2F14">
                  <w:rPr>
                    <w:highlight w:val="yellow"/>
                  </w:rPr>
                  <w:delText>one</w:delText>
                </w:r>
              </w:del>
            </w:ins>
            <w:ins w:id="1644" w:author="Author" w:date="2018-02-08T09:36:00Z">
              <w:del w:id="1645" w:author="Author" w:date="2018-02-08T10:48:00Z">
                <w:r w:rsidR="002743B1" w:rsidRPr="00AD4887" w:rsidDel="009E2F14">
                  <w:rPr>
                    <w:highlight w:val="yellow"/>
                  </w:rPr>
                  <w:delText>.</w:delText>
                </w:r>
              </w:del>
            </w:ins>
            <w:ins w:id="1646" w:author="Author" w:date="2018-02-07T11:18:00Z">
              <w:del w:id="1647" w:author="Author" w:date="2018-02-08T09:36:00Z">
                <w:r w:rsidR="003661D6" w:rsidRPr="00AD4887" w:rsidDel="002743B1">
                  <w:rPr>
                    <w:highlight w:val="yellow"/>
                    <w:rPrChange w:id="1648" w:author="Author" w:date="2018-02-08T13:47:00Z">
                      <w:rPr/>
                    </w:rPrChange>
                  </w:rPr>
                  <w:delText>Choose a valid Holiday Calendar</w:delText>
                </w:r>
              </w:del>
            </w:ins>
            <w:ins w:id="1649" w:author="Author" w:date="2018-01-31T10:10:00Z">
              <w:del w:id="1650" w:author="Author" w:date="2018-02-07T11:18:00Z">
                <w:r w:rsidR="00CE3DAE" w:rsidRPr="00AD4887" w:rsidDel="003661D6">
                  <w:rPr>
                    <w:highlight w:val="yellow"/>
                    <w:rPrChange w:id="1651" w:author="Author" w:date="2018-02-08T13:47:00Z">
                      <w:rPr/>
                    </w:rPrChange>
                  </w:rPr>
                  <w:delText>UAE Holiday</w:delText>
                </w:r>
              </w:del>
            </w:ins>
          </w:p>
        </w:tc>
        <w:tc>
          <w:tcPr>
            <w:tcW w:w="6799" w:type="dxa"/>
            <w:tcBorders>
              <w:top w:val="single" w:sz="8" w:space="0" w:color="999999"/>
              <w:left w:val="single" w:sz="8" w:space="0" w:color="999999"/>
              <w:bottom w:val="single" w:sz="8" w:space="0" w:color="999999"/>
              <w:right w:val="single" w:sz="8" w:space="0" w:color="999999"/>
            </w:tcBorders>
            <w:tcPrChange w:id="1652" w:author="Author" w:date="2018-02-08T09:58:00Z">
              <w:tcPr>
                <w:tcW w:w="6480" w:type="dxa"/>
                <w:gridSpan w:val="2"/>
                <w:tcBorders>
                  <w:top w:val="single" w:sz="8" w:space="0" w:color="999999"/>
                  <w:left w:val="single" w:sz="8" w:space="0" w:color="999999"/>
                  <w:bottom w:val="single" w:sz="8" w:space="0" w:color="999999"/>
                  <w:right w:val="single" w:sz="8" w:space="0" w:color="999999"/>
                </w:tcBorders>
              </w:tcPr>
            </w:tcPrChange>
          </w:tcPr>
          <w:p w14:paraId="1D920452" w14:textId="77777777" w:rsidR="00642B3B" w:rsidRPr="00AD4887" w:rsidRDefault="00642B3B">
            <w:pPr>
              <w:rPr>
                <w:ins w:id="1653" w:author="Author" w:date="2018-01-31T09:59:00Z"/>
                <w:highlight w:val="yellow"/>
                <w:rPrChange w:id="1654" w:author="Author" w:date="2018-02-08T13:47:00Z">
                  <w:rPr>
                    <w:ins w:id="1655" w:author="Author" w:date="2018-01-31T09:59:00Z"/>
                  </w:rPr>
                </w:rPrChange>
              </w:rPr>
            </w:pPr>
          </w:p>
        </w:tc>
      </w:tr>
      <w:tr w:rsidR="00642B3B" w:rsidRPr="00121F36" w14:paraId="520193C2" w14:textId="77777777" w:rsidTr="009666BC">
        <w:trPr>
          <w:ins w:id="1656" w:author="Author" w:date="2018-01-31T09:59:00Z"/>
          <w:trPrChange w:id="1657" w:author="Author" w:date="2018-02-08T09:58:00Z">
            <w:trPr>
              <w:gridBefore w:val="2"/>
            </w:trPr>
          </w:trPrChange>
        </w:trPr>
        <w:tc>
          <w:tcPr>
            <w:tcW w:w="2208" w:type="dxa"/>
            <w:tcBorders>
              <w:top w:val="single" w:sz="8" w:space="0" w:color="999999"/>
              <w:left w:val="single" w:sz="8" w:space="0" w:color="999999"/>
              <w:bottom w:val="single" w:sz="8" w:space="0" w:color="999999"/>
              <w:right w:val="single" w:sz="8" w:space="0" w:color="999999"/>
            </w:tcBorders>
            <w:tcPrChange w:id="1658" w:author="Author" w:date="2018-02-08T09:58:00Z">
              <w:tcPr>
                <w:tcW w:w="2208" w:type="dxa"/>
                <w:tcBorders>
                  <w:top w:val="single" w:sz="8" w:space="0" w:color="999999"/>
                  <w:left w:val="single" w:sz="8" w:space="0" w:color="999999"/>
                  <w:bottom w:val="single" w:sz="8" w:space="0" w:color="999999"/>
                  <w:right w:val="single" w:sz="8" w:space="0" w:color="999999"/>
                </w:tcBorders>
              </w:tcPr>
            </w:tcPrChange>
          </w:tcPr>
          <w:p w14:paraId="75E1315D" w14:textId="7472E7FC" w:rsidR="00642B3B" w:rsidRPr="00AD4887" w:rsidRDefault="00642B3B">
            <w:pPr>
              <w:rPr>
                <w:ins w:id="1659" w:author="Author" w:date="2018-01-31T09:59:00Z"/>
                <w:rStyle w:val="SAPScreenElement"/>
                <w:highlight w:val="yellow"/>
                <w:rPrChange w:id="1660" w:author="Author" w:date="2018-02-08T13:47:00Z">
                  <w:rPr>
                    <w:ins w:id="1661" w:author="Author" w:date="2018-01-31T09:59:00Z"/>
                    <w:rStyle w:val="SAPScreenElement"/>
                  </w:rPr>
                </w:rPrChange>
              </w:rPr>
            </w:pPr>
            <w:ins w:id="1662" w:author="Author" w:date="2018-01-31T09:59:00Z">
              <w:r w:rsidRPr="00AD4887">
                <w:rPr>
                  <w:rStyle w:val="SAPScreenElement"/>
                  <w:highlight w:val="yellow"/>
                  <w:rPrChange w:id="1663" w:author="Author" w:date="2018-02-08T13:47:00Z">
                    <w:rPr>
                      <w:rStyle w:val="SAPScreenElement"/>
                    </w:rPr>
                  </w:rPrChange>
                </w:rPr>
                <w:t>Work Schedule</w:t>
              </w:r>
            </w:ins>
          </w:p>
        </w:tc>
        <w:tc>
          <w:tcPr>
            <w:tcW w:w="5310" w:type="dxa"/>
            <w:tcBorders>
              <w:top w:val="single" w:sz="8" w:space="0" w:color="999999"/>
              <w:left w:val="single" w:sz="8" w:space="0" w:color="999999"/>
              <w:bottom w:val="single" w:sz="8" w:space="0" w:color="999999"/>
              <w:right w:val="single" w:sz="8" w:space="0" w:color="999999"/>
            </w:tcBorders>
            <w:tcPrChange w:id="1664" w:author="Author" w:date="2018-02-08T09:58:00Z">
              <w:tcPr>
                <w:tcW w:w="5310" w:type="dxa"/>
                <w:gridSpan w:val="2"/>
                <w:tcBorders>
                  <w:top w:val="single" w:sz="8" w:space="0" w:color="999999"/>
                  <w:left w:val="single" w:sz="8" w:space="0" w:color="999999"/>
                  <w:bottom w:val="single" w:sz="8" w:space="0" w:color="999999"/>
                  <w:right w:val="single" w:sz="8" w:space="0" w:color="999999"/>
                </w:tcBorders>
              </w:tcPr>
            </w:tcPrChange>
          </w:tcPr>
          <w:p w14:paraId="726C7E8D" w14:textId="77777777" w:rsidR="00ED09D1" w:rsidRPr="00ED09D1" w:rsidRDefault="009E2F14">
            <w:pPr>
              <w:rPr>
                <w:ins w:id="1665" w:author="Author" w:date="2018-03-05T09:38:00Z"/>
                <w:strike/>
                <w:highlight w:val="yellow"/>
                <w:rPrChange w:id="1666" w:author="Author" w:date="2018-03-05T09:38:00Z">
                  <w:rPr>
                    <w:ins w:id="1667" w:author="Author" w:date="2018-03-05T09:38:00Z"/>
                    <w:highlight w:val="yellow"/>
                  </w:rPr>
                </w:rPrChange>
              </w:rPr>
            </w:pPr>
            <w:ins w:id="1668" w:author="Author" w:date="2018-02-08T10:49:00Z">
              <w:r w:rsidRPr="00ED09D1">
                <w:rPr>
                  <w:strike/>
                  <w:highlight w:val="yellow"/>
                  <w:rPrChange w:id="1669" w:author="Author" w:date="2018-03-05T09:38:00Z">
                    <w:rPr>
                      <w:highlight w:val="yellow"/>
                    </w:rPr>
                  </w:rPrChange>
                </w:rPr>
                <w:t>select a valid Work Schedule from drop-down</w:t>
              </w:r>
            </w:ins>
          </w:p>
          <w:p w14:paraId="5B2FB532" w14:textId="7F3C9E21" w:rsidR="00642B3B" w:rsidRPr="00AD4887" w:rsidRDefault="00ED09D1">
            <w:pPr>
              <w:rPr>
                <w:ins w:id="1670" w:author="Author" w:date="2018-01-31T09:59:00Z"/>
                <w:highlight w:val="yellow"/>
                <w:rPrChange w:id="1671" w:author="Author" w:date="2018-02-08T13:47:00Z">
                  <w:rPr>
                    <w:ins w:id="1672" w:author="Author" w:date="2018-01-31T09:59:00Z"/>
                  </w:rPr>
                </w:rPrChange>
              </w:rPr>
            </w:pPr>
            <w:ins w:id="1673" w:author="Author" w:date="2018-03-05T09:38:00Z">
              <w:r>
                <w:rPr>
                  <w:highlight w:val="yellow"/>
                </w:rPr>
                <w:t>adapt if appropriate</w:t>
              </w:r>
              <w:r w:rsidRPr="00AD4887" w:rsidDel="009E2F14">
                <w:rPr>
                  <w:highlight w:val="yellow"/>
                </w:rPr>
                <w:t xml:space="preserve"> </w:t>
              </w:r>
            </w:ins>
            <w:ins w:id="1674" w:author="Author" w:date="2018-02-08T09:37:00Z">
              <w:del w:id="1675" w:author="Author" w:date="2018-02-08T10:49:00Z">
                <w:r w:rsidR="002743B1" w:rsidRPr="00AD4887" w:rsidDel="009E2F14">
                  <w:rPr>
                    <w:highlight w:val="yellow"/>
                  </w:rPr>
                  <w:delText xml:space="preserve">Check that the field contains a valid Work Schedule, otherwise choose an appropriate </w:delText>
                </w:r>
              </w:del>
            </w:ins>
            <w:ins w:id="1676" w:author="Author" w:date="2018-02-08T09:55:00Z">
              <w:del w:id="1677" w:author="Author" w:date="2018-02-08T10:49:00Z">
                <w:r w:rsidR="009666BC" w:rsidRPr="00AD4887" w:rsidDel="009E2F14">
                  <w:rPr>
                    <w:highlight w:val="yellow"/>
                  </w:rPr>
                  <w:delText>one</w:delText>
                </w:r>
              </w:del>
            </w:ins>
            <w:ins w:id="1678" w:author="Author" w:date="2018-02-08T09:37:00Z">
              <w:del w:id="1679" w:author="Author" w:date="2018-02-08T10:49:00Z">
                <w:r w:rsidR="002743B1" w:rsidRPr="00AD4887" w:rsidDel="009E2F14">
                  <w:rPr>
                    <w:highlight w:val="yellow"/>
                  </w:rPr>
                  <w:delText>.</w:delText>
                </w:r>
              </w:del>
            </w:ins>
            <w:ins w:id="1680" w:author="Author" w:date="2018-02-07T11:17:00Z">
              <w:del w:id="1681" w:author="Author" w:date="2018-02-08T09:37:00Z">
                <w:r w:rsidR="00837D55" w:rsidRPr="00AD4887" w:rsidDel="002743B1">
                  <w:rPr>
                    <w:highlight w:val="yellow"/>
                    <w:rPrChange w:id="1682" w:author="Author" w:date="2018-02-08T13:47:00Z">
                      <w:rPr/>
                    </w:rPrChange>
                  </w:rPr>
                  <w:delText>Choose a valid Work Schedule</w:delText>
                </w:r>
              </w:del>
            </w:ins>
            <w:ins w:id="1683" w:author="Author" w:date="2018-01-31T10:09:00Z">
              <w:del w:id="1684" w:author="Author" w:date="2018-02-07T11:18:00Z">
                <w:r w:rsidR="00CE3DAE" w:rsidRPr="00AD4887" w:rsidDel="003661D6">
                  <w:rPr>
                    <w:highlight w:val="yellow"/>
                    <w:rPrChange w:id="1685" w:author="Author" w:date="2018-02-08T13:47:00Z">
                      <w:rPr/>
                    </w:rPrChange>
                  </w:rPr>
                  <w:delText>5D8H or CLT-5D8H</w:delText>
                </w:r>
              </w:del>
            </w:ins>
          </w:p>
        </w:tc>
        <w:tc>
          <w:tcPr>
            <w:tcW w:w="6799" w:type="dxa"/>
            <w:tcBorders>
              <w:top w:val="single" w:sz="8" w:space="0" w:color="999999"/>
              <w:left w:val="single" w:sz="8" w:space="0" w:color="999999"/>
              <w:bottom w:val="single" w:sz="8" w:space="0" w:color="999999"/>
              <w:right w:val="single" w:sz="8" w:space="0" w:color="999999"/>
            </w:tcBorders>
            <w:tcPrChange w:id="1686" w:author="Author" w:date="2018-02-08T09:58:00Z">
              <w:tcPr>
                <w:tcW w:w="6480" w:type="dxa"/>
                <w:gridSpan w:val="2"/>
                <w:tcBorders>
                  <w:top w:val="single" w:sz="8" w:space="0" w:color="999999"/>
                  <w:left w:val="single" w:sz="8" w:space="0" w:color="999999"/>
                  <w:bottom w:val="single" w:sz="8" w:space="0" w:color="999999"/>
                  <w:right w:val="single" w:sz="8" w:space="0" w:color="999999"/>
                </w:tcBorders>
              </w:tcPr>
            </w:tcPrChange>
          </w:tcPr>
          <w:p w14:paraId="5047151B" w14:textId="4FA93D67" w:rsidR="00642B3B" w:rsidRPr="00AD4887" w:rsidRDefault="00837D55">
            <w:pPr>
              <w:rPr>
                <w:ins w:id="1687" w:author="Author" w:date="2018-01-31T09:59:00Z"/>
                <w:highlight w:val="yellow"/>
                <w:rPrChange w:id="1688" w:author="Author" w:date="2018-02-08T13:47:00Z">
                  <w:rPr>
                    <w:ins w:id="1689" w:author="Author" w:date="2018-01-31T09:59:00Z"/>
                  </w:rPr>
                </w:rPrChange>
              </w:rPr>
            </w:pPr>
            <w:ins w:id="1690" w:author="Author" w:date="2018-02-07T11:17:00Z">
              <w:r w:rsidRPr="00AD4887">
                <w:rPr>
                  <w:highlight w:val="yellow"/>
                  <w:rPrChange w:id="1691" w:author="Author" w:date="2018-02-08T13:47:00Z">
                    <w:rPr/>
                  </w:rPrChange>
                </w:rPr>
                <w:t>The</w:t>
              </w:r>
            </w:ins>
            <w:ins w:id="1692" w:author="Author" w:date="2018-02-07T11:15:00Z">
              <w:r w:rsidRPr="00AD4887">
                <w:rPr>
                  <w:highlight w:val="yellow"/>
                  <w:rPrChange w:id="1693" w:author="Author" w:date="2018-02-08T13:47:00Z">
                    <w:rPr/>
                  </w:rPrChange>
                </w:rPr>
                <w:t xml:space="preserve"> </w:t>
              </w:r>
            </w:ins>
            <w:ins w:id="1694" w:author="Author" w:date="2018-02-07T11:16:00Z">
              <w:r w:rsidRPr="00AD4887">
                <w:rPr>
                  <w:highlight w:val="yellow"/>
                  <w:rPrChange w:id="1695" w:author="Author" w:date="2018-02-08T13:47:00Z">
                    <w:rPr/>
                  </w:rPrChange>
                </w:rPr>
                <w:t>W</w:t>
              </w:r>
            </w:ins>
            <w:ins w:id="1696" w:author="Author" w:date="2018-02-07T11:15:00Z">
              <w:r w:rsidRPr="00AD4887">
                <w:rPr>
                  <w:highlight w:val="yellow"/>
                  <w:rPrChange w:id="1697" w:author="Author" w:date="2018-02-08T13:47:00Z">
                    <w:rPr/>
                  </w:rPrChange>
                </w:rPr>
                <w:t xml:space="preserve">ork Schedule </w:t>
              </w:r>
            </w:ins>
            <w:ins w:id="1698" w:author="Author" w:date="2018-02-07T11:17:00Z">
              <w:r w:rsidRPr="00AD4887">
                <w:rPr>
                  <w:highlight w:val="yellow"/>
                  <w:rPrChange w:id="1699" w:author="Author" w:date="2018-02-08T13:47:00Z">
                    <w:rPr/>
                  </w:rPrChange>
                </w:rPr>
                <w:t>needs to fit</w:t>
              </w:r>
            </w:ins>
            <w:ins w:id="1700" w:author="Author" w:date="2018-02-07T11:15:00Z">
              <w:r w:rsidRPr="00AD4887">
                <w:rPr>
                  <w:highlight w:val="yellow"/>
                  <w:rPrChange w:id="1701" w:author="Author" w:date="2018-02-08T13:47:00Z">
                    <w:rPr/>
                  </w:rPrChange>
                </w:rPr>
                <w:t xml:space="preserve"> to your</w:t>
              </w:r>
            </w:ins>
            <w:ins w:id="1702" w:author="Author" w:date="2018-03-01T10:28:00Z">
              <w:r w:rsidR="003417E7">
                <w:rPr>
                  <w:highlight w:val="yellow"/>
                </w:rPr>
                <w:t xml:space="preserve"> </w:t>
              </w:r>
              <w:r w:rsidR="003417E7" w:rsidRPr="003417E7">
                <w:rPr>
                  <w:highlight w:val="green"/>
                  <w:rPrChange w:id="1703" w:author="Author" w:date="2018-03-01T10:29:00Z">
                    <w:rPr>
                      <w:highlight w:val="yellow"/>
                    </w:rPr>
                  </w:rPrChange>
                </w:rPr>
                <w:t xml:space="preserve">Time Profile and </w:t>
              </w:r>
            </w:ins>
            <w:ins w:id="1704" w:author="Author" w:date="2018-02-07T11:15:00Z">
              <w:del w:id="1705" w:author="Author" w:date="2018-03-01T10:29:00Z">
                <w:r w:rsidRPr="00AD4887" w:rsidDel="003417E7">
                  <w:rPr>
                    <w:highlight w:val="yellow"/>
                    <w:rPrChange w:id="1706" w:author="Author" w:date="2018-02-08T13:47:00Z">
                      <w:rPr/>
                    </w:rPrChange>
                  </w:rPr>
                  <w:delText xml:space="preserve"> </w:delText>
                </w:r>
              </w:del>
            </w:ins>
            <w:commentRangeStart w:id="1707"/>
            <w:ins w:id="1708" w:author="Author" w:date="2018-02-07T11:17:00Z">
              <w:r w:rsidRPr="00AD4887">
                <w:rPr>
                  <w:highlight w:val="yellow"/>
                  <w:rPrChange w:id="1709" w:author="Author" w:date="2018-02-08T13:47:00Z">
                    <w:rPr/>
                  </w:rPrChange>
                </w:rPr>
                <w:t>Time Recording Profile</w:t>
              </w:r>
            </w:ins>
            <w:commentRangeEnd w:id="1707"/>
            <w:r w:rsidR="00D45FAA">
              <w:rPr>
                <w:rStyle w:val="CommentReference"/>
              </w:rPr>
              <w:commentReference w:id="1707"/>
            </w:r>
            <w:ins w:id="1710" w:author="Author" w:date="2018-02-07T11:17:00Z">
              <w:r w:rsidR="003661D6" w:rsidRPr="00AD4887">
                <w:rPr>
                  <w:highlight w:val="yellow"/>
                  <w:rPrChange w:id="1711" w:author="Author" w:date="2018-02-08T13:47:00Z">
                    <w:rPr/>
                  </w:rPrChange>
                </w:rPr>
                <w:t xml:space="preserve">, </w:t>
              </w:r>
              <w:commentRangeStart w:id="1712"/>
              <w:commentRangeStart w:id="1713"/>
              <w:r w:rsidR="003661D6" w:rsidRPr="00AD4887">
                <w:rPr>
                  <w:highlight w:val="yellow"/>
                  <w:rPrChange w:id="1714" w:author="Author" w:date="2018-02-08T13:47:00Z">
                    <w:rPr/>
                  </w:rPrChange>
                </w:rPr>
                <w:t xml:space="preserve">choose between a </w:t>
              </w:r>
            </w:ins>
            <w:ins w:id="1715" w:author="Author" w:date="2018-02-07T11:20:00Z">
              <w:r w:rsidR="003661D6" w:rsidRPr="00AD4887">
                <w:rPr>
                  <w:highlight w:val="yellow"/>
                  <w:rPrChange w:id="1716" w:author="Author" w:date="2018-02-08T13:47:00Z">
                    <w:rPr/>
                  </w:rPrChange>
                </w:rPr>
                <w:t>Work</w:t>
              </w:r>
            </w:ins>
            <w:ins w:id="1717" w:author="Author" w:date="2018-03-02T17:18:00Z">
              <w:r w:rsidR="004F283A">
                <w:rPr>
                  <w:highlight w:val="yellow"/>
                </w:rPr>
                <w:t xml:space="preserve"> </w:t>
              </w:r>
            </w:ins>
            <w:ins w:id="1718" w:author="Author" w:date="2018-02-07T11:20:00Z">
              <w:r w:rsidR="003661D6" w:rsidRPr="00AD4887">
                <w:rPr>
                  <w:highlight w:val="yellow"/>
                  <w:rPrChange w:id="1719" w:author="Author" w:date="2018-02-08T13:47:00Z">
                    <w:rPr/>
                  </w:rPrChange>
                </w:rPr>
                <w:t xml:space="preserve">schedule for a </w:t>
              </w:r>
            </w:ins>
            <w:ins w:id="1720" w:author="Author" w:date="2018-02-07T11:16:00Z">
              <w:r w:rsidRPr="00AD4887">
                <w:rPr>
                  <w:highlight w:val="yellow"/>
                  <w:rPrChange w:id="1721" w:author="Author" w:date="2018-02-08T13:47:00Z">
                    <w:rPr/>
                  </w:rPrChange>
                </w:rPr>
                <w:t>D</w:t>
              </w:r>
            </w:ins>
            <w:ins w:id="1722" w:author="Author" w:date="2018-02-07T11:15:00Z">
              <w:r w:rsidRPr="00AD4887">
                <w:rPr>
                  <w:highlight w:val="yellow"/>
                  <w:rPrChange w:id="1723" w:author="Author" w:date="2018-02-08T13:47:00Z">
                    <w:rPr/>
                  </w:rPrChange>
                </w:rPr>
                <w:t>uration</w:t>
              </w:r>
            </w:ins>
            <w:ins w:id="1724" w:author="Author" w:date="2018-02-07T11:16:00Z">
              <w:r w:rsidRPr="00AD4887">
                <w:rPr>
                  <w:highlight w:val="yellow"/>
                  <w:rPrChange w:id="1725" w:author="Author" w:date="2018-02-08T13:47:00Z">
                    <w:rPr/>
                  </w:rPrChange>
                </w:rPr>
                <w:t xml:space="preserve"> profile</w:t>
              </w:r>
            </w:ins>
            <w:ins w:id="1726" w:author="Author" w:date="2018-02-07T11:15:00Z">
              <w:r w:rsidRPr="00AD4887">
                <w:rPr>
                  <w:highlight w:val="yellow"/>
                  <w:rPrChange w:id="1727" w:author="Author" w:date="2018-02-08T13:47:00Z">
                    <w:rPr/>
                  </w:rPrChange>
                </w:rPr>
                <w:t xml:space="preserve"> or </w:t>
              </w:r>
            </w:ins>
            <w:ins w:id="1728" w:author="Author" w:date="2018-02-07T11:21:00Z">
              <w:r w:rsidR="003661D6" w:rsidRPr="00AD4887">
                <w:rPr>
                  <w:highlight w:val="yellow"/>
                  <w:rPrChange w:id="1729" w:author="Author" w:date="2018-02-08T13:47:00Z">
                    <w:rPr/>
                  </w:rPrChange>
                </w:rPr>
                <w:t xml:space="preserve">a </w:t>
              </w:r>
            </w:ins>
            <w:ins w:id="1730" w:author="Author" w:date="2018-02-07T11:15:00Z">
              <w:r w:rsidRPr="00AD4887">
                <w:rPr>
                  <w:highlight w:val="yellow"/>
                  <w:rPrChange w:id="1731" w:author="Author" w:date="2018-02-08T13:47:00Z">
                    <w:rPr/>
                  </w:rPrChange>
                </w:rPr>
                <w:t>Clock Time profile</w:t>
              </w:r>
            </w:ins>
            <w:ins w:id="1732" w:author="Author" w:date="2018-02-07T11:17:00Z">
              <w:r w:rsidR="003661D6" w:rsidRPr="00AD4887">
                <w:rPr>
                  <w:highlight w:val="yellow"/>
                  <w:rPrChange w:id="1733" w:author="Author" w:date="2018-02-08T13:47:00Z">
                    <w:rPr/>
                  </w:rPrChange>
                </w:rPr>
                <w:t>.</w:t>
              </w:r>
            </w:ins>
            <w:commentRangeEnd w:id="1511"/>
            <w:r w:rsidR="004B3296">
              <w:rPr>
                <w:rStyle w:val="CommentReference"/>
              </w:rPr>
              <w:commentReference w:id="1511"/>
            </w:r>
            <w:commentRangeEnd w:id="1712"/>
            <w:commentRangeEnd w:id="1713"/>
            <w:r w:rsidR="00ED09D1">
              <w:rPr>
                <w:rStyle w:val="CommentReference"/>
              </w:rPr>
              <w:commentReference w:id="1512"/>
            </w:r>
            <w:r w:rsidR="004F283A">
              <w:rPr>
                <w:rStyle w:val="CommentReference"/>
              </w:rPr>
              <w:commentReference w:id="1712"/>
            </w:r>
            <w:r w:rsidR="0098640B">
              <w:rPr>
                <w:rStyle w:val="CommentReference"/>
              </w:rPr>
              <w:commentReference w:id="1713"/>
            </w:r>
          </w:p>
        </w:tc>
      </w:tr>
      <w:commentRangeEnd w:id="1512"/>
      <w:tr w:rsidR="003417E7" w:rsidRPr="00121F36" w14:paraId="762829A8" w14:textId="77777777" w:rsidTr="00D6652B">
        <w:trPr>
          <w:ins w:id="1734" w:author="Author" w:date="2018-03-01T10:30:00Z"/>
        </w:trPr>
        <w:tc>
          <w:tcPr>
            <w:tcW w:w="2208" w:type="dxa"/>
            <w:tcBorders>
              <w:top w:val="single" w:sz="8" w:space="0" w:color="999999"/>
              <w:left w:val="single" w:sz="8" w:space="0" w:color="999999"/>
              <w:bottom w:val="single" w:sz="8" w:space="0" w:color="999999"/>
              <w:right w:val="single" w:sz="8" w:space="0" w:color="999999"/>
            </w:tcBorders>
          </w:tcPr>
          <w:p w14:paraId="7FD5540E" w14:textId="77777777" w:rsidR="003417E7" w:rsidRPr="003A4BDA" w:rsidRDefault="003417E7" w:rsidP="00D6652B">
            <w:pPr>
              <w:rPr>
                <w:ins w:id="1735" w:author="Author" w:date="2018-03-01T10:30:00Z"/>
                <w:rStyle w:val="SAPScreenElement"/>
              </w:rPr>
            </w:pPr>
            <w:ins w:id="1736" w:author="Author" w:date="2018-03-01T10:30:00Z">
              <w:r w:rsidRPr="000206EE">
                <w:rPr>
                  <w:rStyle w:val="SAPScreenElement"/>
                </w:rPr>
                <w:t xml:space="preserve">Time Recording Profile </w:t>
              </w:r>
            </w:ins>
          </w:p>
        </w:tc>
        <w:tc>
          <w:tcPr>
            <w:tcW w:w="5310" w:type="dxa"/>
            <w:tcBorders>
              <w:top w:val="single" w:sz="8" w:space="0" w:color="999999"/>
              <w:left w:val="single" w:sz="8" w:space="0" w:color="999999"/>
              <w:bottom w:val="single" w:sz="8" w:space="0" w:color="999999"/>
              <w:right w:val="single" w:sz="8" w:space="0" w:color="999999"/>
            </w:tcBorders>
          </w:tcPr>
          <w:p w14:paraId="36068889" w14:textId="77777777" w:rsidR="003417E7" w:rsidRDefault="003417E7" w:rsidP="00D6652B">
            <w:pPr>
              <w:rPr>
                <w:ins w:id="1737" w:author="Author" w:date="2018-03-01T10:30:00Z"/>
              </w:rPr>
            </w:pPr>
            <w:ins w:id="1738" w:author="Author" w:date="2018-03-01T10:30:00Z">
              <w:r w:rsidRPr="007D19D6">
                <w:t>select from drop-down; for example</w:t>
              </w:r>
              <w:r>
                <w:t>:</w:t>
              </w:r>
            </w:ins>
          </w:p>
          <w:p w14:paraId="33B0B587" w14:textId="77777777" w:rsidR="003417E7" w:rsidRPr="00E0171B" w:rsidRDefault="003417E7" w:rsidP="00D6652B">
            <w:pPr>
              <w:rPr>
                <w:ins w:id="1739" w:author="Author" w:date="2018-03-01T10:30:00Z"/>
              </w:rPr>
            </w:pPr>
            <w:ins w:id="1740" w:author="Author" w:date="2018-03-01T10:30:00Z">
              <w:r w:rsidRPr="00E0171B">
                <w:rPr>
                  <w:rStyle w:val="SAPUserEntry"/>
                </w:rPr>
                <w:t xml:space="preserve">DUR - Positive (XX) </w:t>
              </w:r>
              <w:r>
                <w:rPr>
                  <w:rStyle w:val="SAPUserEntry"/>
                </w:rPr>
                <w:t>–</w:t>
              </w:r>
              <w:r w:rsidRPr="00E0171B">
                <w:rPr>
                  <w:rStyle w:val="SAPUserEntry"/>
                </w:rPr>
                <w:t xml:space="preserve"> </w:t>
              </w:r>
              <w:r>
                <w:rPr>
                  <w:rStyle w:val="SAPUserEntry"/>
                </w:rPr>
                <w:t>Reg. Time</w:t>
              </w:r>
            </w:ins>
          </w:p>
        </w:tc>
        <w:tc>
          <w:tcPr>
            <w:tcW w:w="6799" w:type="dxa"/>
            <w:tcBorders>
              <w:top w:val="single" w:sz="8" w:space="0" w:color="999999"/>
              <w:left w:val="single" w:sz="8" w:space="0" w:color="999999"/>
              <w:bottom w:val="single" w:sz="8" w:space="0" w:color="999999"/>
              <w:right w:val="single" w:sz="8" w:space="0" w:color="999999"/>
            </w:tcBorders>
          </w:tcPr>
          <w:p w14:paraId="1D30DA01" w14:textId="7FFDEB23" w:rsidR="003417E7" w:rsidRPr="00C50C67" w:rsidRDefault="003417E7" w:rsidP="00D6652B">
            <w:pPr>
              <w:rPr>
                <w:ins w:id="1741" w:author="Author" w:date="2018-03-01T10:30:00Z"/>
              </w:rPr>
            </w:pPr>
            <w:ins w:id="1742" w:author="Author" w:date="2018-03-01T10:30:00Z">
              <w:r w:rsidRPr="005838DE">
                <w:t xml:space="preserve">Depending on the </w:t>
              </w:r>
              <w:r w:rsidRPr="007D19D6">
                <w:rPr>
                  <w:rStyle w:val="SAPEmphasis"/>
                </w:rPr>
                <w:t>Time Profile</w:t>
              </w:r>
              <w:r w:rsidRPr="005838DE">
                <w:t xml:space="preserve"> and </w:t>
              </w:r>
              <w:r w:rsidRPr="007D19D6">
                <w:rPr>
                  <w:rStyle w:val="SAPEmphasis"/>
                </w:rPr>
                <w:t>Time Recording Profile</w:t>
              </w:r>
              <w:r w:rsidRPr="005838DE">
                <w:t xml:space="preserve"> maintained in the employee’s master data record, he or she can perform either </w:t>
              </w:r>
              <w:commentRangeStart w:id="1743"/>
              <w:commentRangeStart w:id="1744"/>
              <w:r w:rsidRPr="005838DE">
                <w:t>positive recording or overtime recording</w:t>
              </w:r>
            </w:ins>
            <w:commentRangeEnd w:id="1743"/>
            <w:r w:rsidR="002D0D7C">
              <w:rPr>
                <w:rStyle w:val="CommentReference"/>
              </w:rPr>
              <w:commentReference w:id="1743"/>
            </w:r>
            <w:commentRangeEnd w:id="1744"/>
            <w:ins w:id="1745" w:author="Author" w:date="2018-03-05T09:45:00Z">
              <w:r w:rsidR="0098640B">
                <w:t xml:space="preserve"> </w:t>
              </w:r>
              <w:r w:rsidR="0098640B" w:rsidRPr="0098640B">
                <w:rPr>
                  <w:highlight w:val="yellow"/>
                  <w:rPrChange w:id="1746" w:author="Author" w:date="2018-03-05T09:46:00Z">
                    <w:rPr/>
                  </w:rPrChange>
                </w:rPr>
                <w:t>or can record working hours only</w:t>
              </w:r>
            </w:ins>
            <w:r w:rsidR="0098640B" w:rsidRPr="0098640B">
              <w:rPr>
                <w:rStyle w:val="CommentReference"/>
                <w:highlight w:val="yellow"/>
                <w:rPrChange w:id="1747" w:author="Author" w:date="2018-03-05T09:46:00Z">
                  <w:rPr>
                    <w:rStyle w:val="CommentReference"/>
                  </w:rPr>
                </w:rPrChange>
              </w:rPr>
              <w:commentReference w:id="1744"/>
            </w:r>
            <w:ins w:id="1748" w:author="Author" w:date="2018-03-01T10:30:00Z">
              <w:r w:rsidRPr="0098640B">
                <w:rPr>
                  <w:highlight w:val="yellow"/>
                  <w:rPrChange w:id="1749" w:author="Author" w:date="2018-03-05T09:46:00Z">
                    <w:rPr/>
                  </w:rPrChange>
                </w:rPr>
                <w:t>.</w:t>
              </w:r>
            </w:ins>
          </w:p>
        </w:tc>
      </w:tr>
      <w:tr w:rsidR="003417E7" w:rsidRPr="00121F36" w14:paraId="7A602DCE" w14:textId="77777777" w:rsidTr="00D6652B">
        <w:trPr>
          <w:ins w:id="1750" w:author="Author" w:date="2018-03-01T10:30:00Z"/>
        </w:trPr>
        <w:tc>
          <w:tcPr>
            <w:tcW w:w="2208" w:type="dxa"/>
            <w:tcBorders>
              <w:top w:val="single" w:sz="8" w:space="0" w:color="999999"/>
              <w:left w:val="single" w:sz="8" w:space="0" w:color="999999"/>
              <w:bottom w:val="single" w:sz="8" w:space="0" w:color="999999"/>
              <w:right w:val="single" w:sz="8" w:space="0" w:color="999999"/>
            </w:tcBorders>
          </w:tcPr>
          <w:p w14:paraId="7DD3154D" w14:textId="77777777" w:rsidR="003417E7" w:rsidRPr="00C50C67" w:rsidRDefault="003417E7" w:rsidP="00D6652B">
            <w:pPr>
              <w:rPr>
                <w:ins w:id="1751" w:author="Author" w:date="2018-03-01T10:30:00Z"/>
                <w:rStyle w:val="SAPScreenElement"/>
              </w:rPr>
            </w:pPr>
            <w:ins w:id="1752" w:author="Author" w:date="2018-03-01T10:30:00Z">
              <w:r w:rsidRPr="000206EE">
                <w:rPr>
                  <w:rStyle w:val="SAPScreenElement"/>
                </w:rPr>
                <w:t>Time Recording Admissibility</w:t>
              </w:r>
            </w:ins>
          </w:p>
        </w:tc>
        <w:tc>
          <w:tcPr>
            <w:tcW w:w="5310" w:type="dxa"/>
            <w:tcBorders>
              <w:top w:val="single" w:sz="8" w:space="0" w:color="999999"/>
              <w:left w:val="single" w:sz="8" w:space="0" w:color="999999"/>
              <w:bottom w:val="single" w:sz="8" w:space="0" w:color="999999"/>
              <w:right w:val="single" w:sz="8" w:space="0" w:color="999999"/>
            </w:tcBorders>
          </w:tcPr>
          <w:p w14:paraId="25E5342B" w14:textId="77777777" w:rsidR="003417E7" w:rsidRDefault="003417E7" w:rsidP="00D6652B">
            <w:pPr>
              <w:rPr>
                <w:ins w:id="1753" w:author="Author" w:date="2018-03-01T10:30:00Z"/>
                <w:rStyle w:val="SAPUserEntry"/>
              </w:rPr>
            </w:pPr>
            <w:ins w:id="1754" w:author="Author" w:date="2018-03-01T10:30:00Z">
              <w:r w:rsidRPr="007D19D6">
                <w:t>select from drop-down</w:t>
              </w:r>
              <w:r>
                <w:t>, either:</w:t>
              </w:r>
            </w:ins>
          </w:p>
          <w:p w14:paraId="650F1F93" w14:textId="77777777" w:rsidR="003417E7" w:rsidRDefault="003417E7" w:rsidP="00D6652B">
            <w:pPr>
              <w:rPr>
                <w:ins w:id="1755" w:author="Author" w:date="2018-03-01T10:30:00Z"/>
                <w:rStyle w:val="SAPUserEntry"/>
              </w:rPr>
            </w:pPr>
            <w:ins w:id="1756" w:author="Author" w:date="2018-03-01T10:30:00Z">
              <w:r w:rsidRPr="000206EE">
                <w:rPr>
                  <w:rStyle w:val="SAPUserEntry"/>
                </w:rPr>
                <w:t>4 Past Weeks / Amendments Allowed (4WK_AMEND_YES)</w:t>
              </w:r>
            </w:ins>
          </w:p>
          <w:p w14:paraId="103B2EF6" w14:textId="77777777" w:rsidR="003417E7" w:rsidRPr="000206EE" w:rsidRDefault="003417E7" w:rsidP="00D6652B">
            <w:pPr>
              <w:rPr>
                <w:ins w:id="1757" w:author="Author" w:date="2018-03-01T10:30:00Z"/>
              </w:rPr>
            </w:pPr>
            <w:ins w:id="1758" w:author="Author" w:date="2018-03-01T10:30:00Z">
              <w:r>
                <w:t>o</w:t>
              </w:r>
              <w:r w:rsidRPr="000206EE">
                <w:t>r</w:t>
              </w:r>
            </w:ins>
          </w:p>
          <w:p w14:paraId="49853DB4" w14:textId="77777777" w:rsidR="003417E7" w:rsidRPr="00C50C67" w:rsidRDefault="003417E7" w:rsidP="00D6652B">
            <w:pPr>
              <w:rPr>
                <w:ins w:id="1759" w:author="Author" w:date="2018-03-01T10:30:00Z"/>
              </w:rPr>
            </w:pPr>
            <w:ins w:id="1760" w:author="Author" w:date="2018-03-01T10:30:00Z">
              <w:r w:rsidRPr="000206EE">
                <w:rPr>
                  <w:rStyle w:val="SAPUserEntry"/>
                </w:rPr>
                <w:t>4 Past Weeks / No Amendments Allowed (4WK_AMEND_NO)</w:t>
              </w:r>
            </w:ins>
          </w:p>
        </w:tc>
        <w:tc>
          <w:tcPr>
            <w:tcW w:w="6799" w:type="dxa"/>
            <w:tcBorders>
              <w:top w:val="single" w:sz="8" w:space="0" w:color="999999"/>
              <w:left w:val="single" w:sz="8" w:space="0" w:color="999999"/>
              <w:bottom w:val="single" w:sz="8" w:space="0" w:color="999999"/>
              <w:right w:val="single" w:sz="8" w:space="0" w:color="999999"/>
            </w:tcBorders>
          </w:tcPr>
          <w:p w14:paraId="179CEDEC" w14:textId="77777777" w:rsidR="003417E7" w:rsidRPr="00C50C67" w:rsidRDefault="003417E7" w:rsidP="00D6652B">
            <w:pPr>
              <w:rPr>
                <w:ins w:id="1761" w:author="Author" w:date="2018-03-01T10:30:00Z"/>
              </w:rPr>
            </w:pPr>
            <w:ins w:id="1762" w:author="Author" w:date="2018-03-01T10:30:00Z">
              <w:r w:rsidRPr="005838DE">
                <w:t>Depending on the</w:t>
              </w:r>
              <w:r w:rsidRPr="005838DE">
                <w:rPr>
                  <w:rStyle w:val="SAPScreenElement"/>
                </w:rPr>
                <w:t xml:space="preserve"> </w:t>
              </w:r>
              <w:r w:rsidRPr="000206EE">
                <w:rPr>
                  <w:rStyle w:val="SAPEmphasis"/>
                </w:rPr>
                <w:t>Time Recording Admissibility</w:t>
              </w:r>
              <w:r w:rsidRPr="005838DE">
                <w:t xml:space="preserve"> maintained for the employee, </w:t>
              </w:r>
              <w:r>
                <w:t>he/she</w:t>
              </w:r>
              <w:r w:rsidRPr="005838DE">
                <w:t xml:space="preserve"> can record time a number of weeks into the past, for example, 4 weeks back, and amend already approved time sheets. </w:t>
              </w:r>
            </w:ins>
          </w:p>
        </w:tc>
      </w:tr>
      <w:tr w:rsidR="003417E7" w:rsidRPr="00121F36" w:rsidDel="00DE648C" w14:paraId="1A18AC7E" w14:textId="165C8F96" w:rsidTr="009666BC">
        <w:trPr>
          <w:ins w:id="1763" w:author="Author" w:date="2018-03-01T10:30:00Z"/>
          <w:del w:id="1764" w:author="Author" w:date="2018-03-01T10:31:00Z"/>
        </w:trPr>
        <w:tc>
          <w:tcPr>
            <w:tcW w:w="2208" w:type="dxa"/>
            <w:tcBorders>
              <w:top w:val="single" w:sz="8" w:space="0" w:color="999999"/>
              <w:left w:val="single" w:sz="8" w:space="0" w:color="999999"/>
              <w:bottom w:val="single" w:sz="8" w:space="0" w:color="999999"/>
              <w:right w:val="single" w:sz="8" w:space="0" w:color="999999"/>
            </w:tcBorders>
          </w:tcPr>
          <w:p w14:paraId="28019CB3" w14:textId="41A85F13" w:rsidR="003417E7" w:rsidRPr="00AD4887" w:rsidDel="00DE648C" w:rsidRDefault="003417E7">
            <w:pPr>
              <w:rPr>
                <w:ins w:id="1765" w:author="Author" w:date="2018-03-01T10:30:00Z"/>
                <w:del w:id="1766" w:author="Author" w:date="2018-03-01T10:31:00Z"/>
                <w:rStyle w:val="SAPScreenElement"/>
                <w:highlight w:val="yellow"/>
              </w:rPr>
            </w:pPr>
          </w:p>
        </w:tc>
        <w:tc>
          <w:tcPr>
            <w:tcW w:w="5310" w:type="dxa"/>
            <w:tcBorders>
              <w:top w:val="single" w:sz="8" w:space="0" w:color="999999"/>
              <w:left w:val="single" w:sz="8" w:space="0" w:color="999999"/>
              <w:bottom w:val="single" w:sz="8" w:space="0" w:color="999999"/>
              <w:right w:val="single" w:sz="8" w:space="0" w:color="999999"/>
            </w:tcBorders>
          </w:tcPr>
          <w:p w14:paraId="60E53712" w14:textId="73543AE9" w:rsidR="003417E7" w:rsidRPr="00AD4887" w:rsidDel="00DE648C" w:rsidRDefault="003417E7">
            <w:pPr>
              <w:rPr>
                <w:ins w:id="1767" w:author="Author" w:date="2018-03-01T10:30:00Z"/>
                <w:del w:id="1768" w:author="Author" w:date="2018-03-01T10:31:00Z"/>
                <w:highlight w:val="yellow"/>
              </w:rPr>
            </w:pPr>
          </w:p>
        </w:tc>
        <w:tc>
          <w:tcPr>
            <w:tcW w:w="6799" w:type="dxa"/>
            <w:tcBorders>
              <w:top w:val="single" w:sz="8" w:space="0" w:color="999999"/>
              <w:left w:val="single" w:sz="8" w:space="0" w:color="999999"/>
              <w:bottom w:val="single" w:sz="8" w:space="0" w:color="999999"/>
              <w:right w:val="single" w:sz="8" w:space="0" w:color="999999"/>
            </w:tcBorders>
          </w:tcPr>
          <w:p w14:paraId="547EA8A5" w14:textId="0164E2C7" w:rsidR="003417E7" w:rsidRPr="00AD4887" w:rsidDel="00DE648C" w:rsidRDefault="003417E7">
            <w:pPr>
              <w:rPr>
                <w:ins w:id="1769" w:author="Author" w:date="2018-03-01T10:30:00Z"/>
                <w:del w:id="1770" w:author="Author" w:date="2018-03-01T10:31:00Z"/>
                <w:highlight w:val="yellow"/>
              </w:rPr>
            </w:pPr>
          </w:p>
        </w:tc>
      </w:tr>
      <w:tr w:rsidR="003417E7" w:rsidRPr="00121F36" w:rsidDel="00DE648C" w14:paraId="4D71A198" w14:textId="00E217DB" w:rsidTr="009666BC">
        <w:trPr>
          <w:ins w:id="1771" w:author="Author" w:date="2018-03-01T10:30:00Z"/>
          <w:del w:id="1772" w:author="Author" w:date="2018-03-01T10:31:00Z"/>
        </w:trPr>
        <w:tc>
          <w:tcPr>
            <w:tcW w:w="2208" w:type="dxa"/>
            <w:tcBorders>
              <w:top w:val="single" w:sz="8" w:space="0" w:color="999999"/>
              <w:left w:val="single" w:sz="8" w:space="0" w:color="999999"/>
              <w:bottom w:val="single" w:sz="8" w:space="0" w:color="999999"/>
              <w:right w:val="single" w:sz="8" w:space="0" w:color="999999"/>
            </w:tcBorders>
          </w:tcPr>
          <w:p w14:paraId="34248004" w14:textId="77FD362C" w:rsidR="003417E7" w:rsidRPr="00AD4887" w:rsidDel="00DE648C" w:rsidRDefault="003417E7">
            <w:pPr>
              <w:rPr>
                <w:ins w:id="1773" w:author="Author" w:date="2018-03-01T10:30:00Z"/>
                <w:del w:id="1774" w:author="Author" w:date="2018-03-01T10:31:00Z"/>
                <w:rStyle w:val="SAPScreenElement"/>
                <w:highlight w:val="yellow"/>
              </w:rPr>
            </w:pPr>
          </w:p>
        </w:tc>
        <w:tc>
          <w:tcPr>
            <w:tcW w:w="5310" w:type="dxa"/>
            <w:tcBorders>
              <w:top w:val="single" w:sz="8" w:space="0" w:color="999999"/>
              <w:left w:val="single" w:sz="8" w:space="0" w:color="999999"/>
              <w:bottom w:val="single" w:sz="8" w:space="0" w:color="999999"/>
              <w:right w:val="single" w:sz="8" w:space="0" w:color="999999"/>
            </w:tcBorders>
          </w:tcPr>
          <w:p w14:paraId="774FE461" w14:textId="481422AB" w:rsidR="003417E7" w:rsidRPr="00AD4887" w:rsidDel="00DE648C" w:rsidRDefault="003417E7">
            <w:pPr>
              <w:rPr>
                <w:ins w:id="1775" w:author="Author" w:date="2018-03-01T10:30:00Z"/>
                <w:del w:id="1776" w:author="Author" w:date="2018-03-01T10:31:00Z"/>
                <w:highlight w:val="yellow"/>
              </w:rPr>
            </w:pPr>
          </w:p>
        </w:tc>
        <w:tc>
          <w:tcPr>
            <w:tcW w:w="6799" w:type="dxa"/>
            <w:tcBorders>
              <w:top w:val="single" w:sz="8" w:space="0" w:color="999999"/>
              <w:left w:val="single" w:sz="8" w:space="0" w:color="999999"/>
              <w:bottom w:val="single" w:sz="8" w:space="0" w:color="999999"/>
              <w:right w:val="single" w:sz="8" w:space="0" w:color="999999"/>
            </w:tcBorders>
          </w:tcPr>
          <w:p w14:paraId="4EF94FA7" w14:textId="4782D2E9" w:rsidR="003417E7" w:rsidRPr="00AD4887" w:rsidDel="00DE648C" w:rsidRDefault="003417E7">
            <w:pPr>
              <w:rPr>
                <w:ins w:id="1777" w:author="Author" w:date="2018-03-01T10:30:00Z"/>
                <w:del w:id="1778" w:author="Author" w:date="2018-03-01T10:31:00Z"/>
                <w:highlight w:val="yellow"/>
              </w:rPr>
            </w:pPr>
          </w:p>
        </w:tc>
      </w:tr>
      <w:tr w:rsidR="00CE3DAE" w:rsidRPr="00121F36" w14:paraId="7C853B33" w14:textId="77777777" w:rsidTr="009666BC">
        <w:trPr>
          <w:ins w:id="1779" w:author="Author" w:date="2018-01-31T10:08:00Z"/>
          <w:trPrChange w:id="1780" w:author="Author" w:date="2018-02-08T09:58:00Z">
            <w:trPr>
              <w:gridBefore w:val="2"/>
            </w:trPr>
          </w:trPrChange>
        </w:trPr>
        <w:tc>
          <w:tcPr>
            <w:tcW w:w="2208" w:type="dxa"/>
            <w:tcBorders>
              <w:top w:val="single" w:sz="8" w:space="0" w:color="999999"/>
              <w:left w:val="single" w:sz="8" w:space="0" w:color="999999"/>
              <w:bottom w:val="single" w:sz="8" w:space="0" w:color="999999"/>
              <w:right w:val="single" w:sz="8" w:space="0" w:color="999999"/>
            </w:tcBorders>
            <w:tcPrChange w:id="1781" w:author="Author" w:date="2018-02-08T09:58:00Z">
              <w:tcPr>
                <w:tcW w:w="2208" w:type="dxa"/>
                <w:tcBorders>
                  <w:top w:val="single" w:sz="8" w:space="0" w:color="999999"/>
                  <w:left w:val="single" w:sz="8" w:space="0" w:color="999999"/>
                  <w:bottom w:val="single" w:sz="8" w:space="0" w:color="999999"/>
                  <w:right w:val="single" w:sz="8" w:space="0" w:color="999999"/>
                </w:tcBorders>
              </w:tcPr>
            </w:tcPrChange>
          </w:tcPr>
          <w:p w14:paraId="1AB5175E" w14:textId="1B1C2D4B" w:rsidR="00CE3DAE" w:rsidRPr="00AD4887" w:rsidRDefault="00CE3DAE">
            <w:pPr>
              <w:rPr>
                <w:ins w:id="1782" w:author="Author" w:date="2018-01-31T10:08:00Z"/>
                <w:rStyle w:val="SAPScreenElement"/>
                <w:highlight w:val="yellow"/>
              </w:rPr>
            </w:pPr>
            <w:ins w:id="1783" w:author="Author" w:date="2018-01-31T10:08:00Z">
              <w:r w:rsidRPr="00AD4887">
                <w:rPr>
                  <w:rStyle w:val="SAPScreenElement"/>
                  <w:highlight w:val="yellow"/>
                </w:rPr>
                <w:t>Time Recording Variant</w:t>
              </w:r>
            </w:ins>
          </w:p>
        </w:tc>
        <w:tc>
          <w:tcPr>
            <w:tcW w:w="5310" w:type="dxa"/>
            <w:tcBorders>
              <w:top w:val="single" w:sz="8" w:space="0" w:color="999999"/>
              <w:left w:val="single" w:sz="8" w:space="0" w:color="999999"/>
              <w:bottom w:val="single" w:sz="8" w:space="0" w:color="999999"/>
              <w:right w:val="single" w:sz="8" w:space="0" w:color="999999"/>
            </w:tcBorders>
            <w:tcPrChange w:id="1784" w:author="Author" w:date="2018-02-08T09:58:00Z">
              <w:tcPr>
                <w:tcW w:w="5310" w:type="dxa"/>
                <w:gridSpan w:val="2"/>
                <w:tcBorders>
                  <w:top w:val="single" w:sz="8" w:space="0" w:color="999999"/>
                  <w:left w:val="single" w:sz="8" w:space="0" w:color="999999"/>
                  <w:bottom w:val="single" w:sz="8" w:space="0" w:color="999999"/>
                  <w:right w:val="single" w:sz="8" w:space="0" w:color="999999"/>
                </w:tcBorders>
              </w:tcPr>
            </w:tcPrChange>
          </w:tcPr>
          <w:p w14:paraId="2F55B107" w14:textId="6AE3940F" w:rsidR="00837D55" w:rsidRPr="00AD4887" w:rsidRDefault="002743B1" w:rsidP="00837D55">
            <w:pPr>
              <w:rPr>
                <w:ins w:id="1785" w:author="Author" w:date="2018-02-07T11:14:00Z"/>
                <w:highlight w:val="yellow"/>
                <w:rPrChange w:id="1786" w:author="Author" w:date="2018-02-08T13:47:00Z">
                  <w:rPr>
                    <w:ins w:id="1787" w:author="Author" w:date="2018-02-07T11:14:00Z"/>
                  </w:rPr>
                </w:rPrChange>
              </w:rPr>
            </w:pPr>
            <w:ins w:id="1788" w:author="Author" w:date="2018-02-08T09:38:00Z">
              <w:del w:id="1789" w:author="Author" w:date="2018-02-08T10:51:00Z">
                <w:r w:rsidRPr="00AD4887" w:rsidDel="00511326">
                  <w:rPr>
                    <w:highlight w:val="yellow"/>
                  </w:rPr>
                  <w:delText xml:space="preserve">Check that the field contains a Time Recording Variant, otherwise </w:delText>
                </w:r>
              </w:del>
            </w:ins>
            <w:ins w:id="1790" w:author="Author" w:date="2018-02-07T11:14:00Z">
              <w:r w:rsidR="00837D55" w:rsidRPr="00AD4887">
                <w:rPr>
                  <w:highlight w:val="yellow"/>
                  <w:rPrChange w:id="1791" w:author="Author" w:date="2018-02-08T13:47:00Z">
                    <w:rPr/>
                  </w:rPrChange>
                </w:rPr>
                <w:t>select from drop-down</w:t>
              </w:r>
            </w:ins>
            <w:ins w:id="1792" w:author="Author" w:date="2018-02-08T09:38:00Z">
              <w:r w:rsidRPr="00AD4887">
                <w:rPr>
                  <w:highlight w:val="yellow"/>
                </w:rPr>
                <w:t>, either</w:t>
              </w:r>
            </w:ins>
            <w:ins w:id="1793" w:author="Author" w:date="2018-02-07T11:14:00Z">
              <w:del w:id="1794" w:author="Author" w:date="2018-02-08T09:38:00Z">
                <w:r w:rsidR="00837D55" w:rsidRPr="00AD4887" w:rsidDel="002743B1">
                  <w:rPr>
                    <w:highlight w:val="yellow"/>
                    <w:rPrChange w:id="1795" w:author="Author" w:date="2018-02-08T13:47:00Z">
                      <w:rPr/>
                    </w:rPrChange>
                  </w:rPr>
                  <w:delText>, for example</w:delText>
                </w:r>
              </w:del>
              <w:r w:rsidR="00837D55" w:rsidRPr="00AD4887">
                <w:rPr>
                  <w:highlight w:val="yellow"/>
                  <w:rPrChange w:id="1796" w:author="Author" w:date="2018-02-08T13:47:00Z">
                    <w:rPr/>
                  </w:rPrChange>
                </w:rPr>
                <w:t xml:space="preserve">: </w:t>
              </w:r>
            </w:ins>
          </w:p>
          <w:p w14:paraId="057527B2" w14:textId="45CCD332" w:rsidR="00837D55" w:rsidRPr="00AD4887" w:rsidRDefault="00837D55" w:rsidP="00837D55">
            <w:pPr>
              <w:rPr>
                <w:ins w:id="1797" w:author="Author" w:date="2018-02-07T11:14:00Z"/>
                <w:rStyle w:val="SAPUserEntry"/>
                <w:highlight w:val="yellow"/>
                <w:rPrChange w:id="1798" w:author="Author" w:date="2018-02-08T13:47:00Z">
                  <w:rPr>
                    <w:ins w:id="1799" w:author="Author" w:date="2018-02-07T11:14:00Z"/>
                    <w:rStyle w:val="SAPUserEntry"/>
                  </w:rPr>
                </w:rPrChange>
              </w:rPr>
            </w:pPr>
            <w:ins w:id="1800" w:author="Author" w:date="2018-02-07T11:14:00Z">
              <w:r w:rsidRPr="00AD4887">
                <w:rPr>
                  <w:rStyle w:val="SAPUserEntry"/>
                  <w:highlight w:val="yellow"/>
                  <w:rPrChange w:id="1801" w:author="Author" w:date="2018-02-08T13:47:00Z">
                    <w:rPr>
                      <w:rStyle w:val="SAPUserEntry"/>
                    </w:rPr>
                  </w:rPrChange>
                </w:rPr>
                <w:t>Duration</w:t>
              </w:r>
            </w:ins>
          </w:p>
          <w:p w14:paraId="7A809C72" w14:textId="77777777" w:rsidR="00837D55" w:rsidRPr="00AD4887" w:rsidRDefault="00837D55" w:rsidP="00837D55">
            <w:pPr>
              <w:rPr>
                <w:ins w:id="1802" w:author="Author" w:date="2018-02-07T11:14:00Z"/>
                <w:highlight w:val="yellow"/>
                <w:rPrChange w:id="1803" w:author="Author" w:date="2018-02-08T13:47:00Z">
                  <w:rPr>
                    <w:ins w:id="1804" w:author="Author" w:date="2018-02-07T11:14:00Z"/>
                  </w:rPr>
                </w:rPrChange>
              </w:rPr>
            </w:pPr>
            <w:ins w:id="1805" w:author="Author" w:date="2018-02-07T11:14:00Z">
              <w:r w:rsidRPr="00AD4887">
                <w:rPr>
                  <w:highlight w:val="yellow"/>
                  <w:rPrChange w:id="1806" w:author="Author" w:date="2018-02-08T13:47:00Z">
                    <w:rPr/>
                  </w:rPrChange>
                </w:rPr>
                <w:t>or:</w:t>
              </w:r>
            </w:ins>
          </w:p>
          <w:p w14:paraId="304E424C" w14:textId="40E53228" w:rsidR="00CE3DAE" w:rsidRPr="00AD4887" w:rsidRDefault="00837D55" w:rsidP="006A7BAF">
            <w:pPr>
              <w:rPr>
                <w:ins w:id="1807" w:author="Author" w:date="2018-01-31T10:08:00Z"/>
                <w:rFonts w:ascii="Courier New" w:hAnsi="Courier New"/>
                <w:b/>
                <w:color w:val="45157E"/>
                <w:highlight w:val="yellow"/>
                <w:rPrChange w:id="1808" w:author="Author" w:date="2018-02-08T13:47:00Z">
                  <w:rPr>
                    <w:ins w:id="1809" w:author="Author" w:date="2018-01-31T10:08:00Z"/>
                  </w:rPr>
                </w:rPrChange>
              </w:rPr>
            </w:pPr>
            <w:ins w:id="1810" w:author="Author" w:date="2018-02-07T11:14:00Z">
              <w:r w:rsidRPr="00AD4887">
                <w:rPr>
                  <w:rStyle w:val="SAPUserEntry"/>
                  <w:highlight w:val="yellow"/>
                  <w:rPrChange w:id="1811" w:author="Author" w:date="2018-02-08T13:47:00Z">
                    <w:rPr>
                      <w:rStyle w:val="SAPUserEntry"/>
                    </w:rPr>
                  </w:rPrChange>
                </w:rPr>
                <w:t>Clock Times</w:t>
              </w:r>
            </w:ins>
            <w:ins w:id="1812" w:author="Author" w:date="2018-01-31T10:08:00Z">
              <w:del w:id="1813" w:author="Author" w:date="2018-02-07T11:14:00Z">
                <w:r w:rsidR="00CE3DAE" w:rsidRPr="00AD4887" w:rsidDel="00837D55">
                  <w:rPr>
                    <w:highlight w:val="yellow"/>
                    <w:rPrChange w:id="1814" w:author="Author" w:date="2018-02-08T13:47:00Z">
                      <w:rPr/>
                    </w:rPrChange>
                  </w:rPr>
                  <w:delText xml:space="preserve">Duration or </w:delText>
                </w:r>
              </w:del>
            </w:ins>
            <w:ins w:id="1815" w:author="Author" w:date="2018-01-31T10:09:00Z">
              <w:del w:id="1816" w:author="Author" w:date="2018-02-07T11:14:00Z">
                <w:r w:rsidR="00CE3DAE" w:rsidRPr="00AD4887" w:rsidDel="00837D55">
                  <w:rPr>
                    <w:highlight w:val="yellow"/>
                    <w:rPrChange w:id="1817" w:author="Author" w:date="2018-02-08T13:47:00Z">
                      <w:rPr/>
                    </w:rPrChange>
                  </w:rPr>
                  <w:delText>Clock Times</w:delText>
                </w:r>
              </w:del>
            </w:ins>
          </w:p>
        </w:tc>
        <w:tc>
          <w:tcPr>
            <w:tcW w:w="6799" w:type="dxa"/>
            <w:tcBorders>
              <w:top w:val="single" w:sz="8" w:space="0" w:color="999999"/>
              <w:left w:val="single" w:sz="8" w:space="0" w:color="999999"/>
              <w:bottom w:val="single" w:sz="8" w:space="0" w:color="999999"/>
              <w:right w:val="single" w:sz="8" w:space="0" w:color="999999"/>
            </w:tcBorders>
            <w:tcPrChange w:id="1818" w:author="Author" w:date="2018-02-08T09:58:00Z">
              <w:tcPr>
                <w:tcW w:w="6480" w:type="dxa"/>
                <w:gridSpan w:val="2"/>
                <w:tcBorders>
                  <w:top w:val="single" w:sz="8" w:space="0" w:color="999999"/>
                  <w:left w:val="single" w:sz="8" w:space="0" w:color="999999"/>
                  <w:bottom w:val="single" w:sz="8" w:space="0" w:color="999999"/>
                  <w:right w:val="single" w:sz="8" w:space="0" w:color="999999"/>
                </w:tcBorders>
              </w:tcPr>
            </w:tcPrChange>
          </w:tcPr>
          <w:p w14:paraId="45522C95" w14:textId="61813A44" w:rsidR="00CE3DAE" w:rsidRPr="00AD4887" w:rsidRDefault="003661D6">
            <w:pPr>
              <w:rPr>
                <w:ins w:id="1819" w:author="Author" w:date="2018-01-31T10:08:00Z"/>
                <w:highlight w:val="yellow"/>
                <w:rPrChange w:id="1820" w:author="Author" w:date="2018-02-08T13:47:00Z">
                  <w:rPr>
                    <w:ins w:id="1821" w:author="Author" w:date="2018-01-31T10:08:00Z"/>
                  </w:rPr>
                </w:rPrChange>
              </w:rPr>
            </w:pPr>
            <w:ins w:id="1822" w:author="Author" w:date="2018-02-07T11:20:00Z">
              <w:r w:rsidRPr="00AD4887">
                <w:rPr>
                  <w:highlight w:val="yellow"/>
                  <w:rPrChange w:id="1823" w:author="Author" w:date="2018-02-08T13:47:00Z">
                    <w:rPr/>
                  </w:rPrChange>
                </w:rPr>
                <w:t>The Time Recording Variant needs to fit to your</w:t>
              </w:r>
            </w:ins>
            <w:ins w:id="1824" w:author="Author" w:date="2018-02-07T11:21:00Z">
              <w:r w:rsidRPr="00AD4887">
                <w:rPr>
                  <w:highlight w:val="yellow"/>
                  <w:rPrChange w:id="1825" w:author="Author" w:date="2018-02-08T13:47:00Z">
                    <w:rPr/>
                  </w:rPrChange>
                </w:rPr>
                <w:t xml:space="preserve"> Time Recording Profile</w:t>
              </w:r>
              <w:commentRangeStart w:id="1826"/>
              <w:commentRangeStart w:id="1827"/>
              <w:r w:rsidRPr="00AD4887">
                <w:rPr>
                  <w:highlight w:val="yellow"/>
                  <w:rPrChange w:id="1828" w:author="Author" w:date="2018-02-08T13:47:00Z">
                    <w:rPr/>
                  </w:rPrChange>
                </w:rPr>
                <w:t xml:space="preserve">, choose between a </w:t>
              </w:r>
            </w:ins>
            <w:ins w:id="1829" w:author="Author" w:date="2018-02-08T10:52:00Z">
              <w:r w:rsidR="00511326" w:rsidRPr="00AD4887">
                <w:rPr>
                  <w:highlight w:val="yellow"/>
                </w:rPr>
                <w:t>v</w:t>
              </w:r>
            </w:ins>
            <w:ins w:id="1830" w:author="Author" w:date="2018-02-07T11:22:00Z">
              <w:del w:id="1831" w:author="Author" w:date="2018-02-08T10:52:00Z">
                <w:r w:rsidRPr="00AD4887" w:rsidDel="00511326">
                  <w:rPr>
                    <w:highlight w:val="yellow"/>
                    <w:rPrChange w:id="1832" w:author="Author" w:date="2018-02-08T13:47:00Z">
                      <w:rPr/>
                    </w:rPrChange>
                  </w:rPr>
                  <w:delText>V</w:delText>
                </w:r>
              </w:del>
              <w:r w:rsidRPr="00AD4887">
                <w:rPr>
                  <w:highlight w:val="yellow"/>
                  <w:rPrChange w:id="1833" w:author="Author" w:date="2018-02-08T13:47:00Z">
                    <w:rPr/>
                  </w:rPrChange>
                </w:rPr>
                <w:t>ariant</w:t>
              </w:r>
            </w:ins>
            <w:ins w:id="1834" w:author="Author" w:date="2018-02-07T11:21:00Z">
              <w:r w:rsidRPr="00AD4887">
                <w:rPr>
                  <w:highlight w:val="yellow"/>
                  <w:rPrChange w:id="1835" w:author="Author" w:date="2018-02-08T13:47:00Z">
                    <w:rPr/>
                  </w:rPrChange>
                </w:rPr>
                <w:t xml:space="preserve"> for a Duration profile or a Clock Time profile.</w:t>
              </w:r>
            </w:ins>
            <w:commentRangeEnd w:id="1826"/>
            <w:r w:rsidR="004F283A">
              <w:rPr>
                <w:rStyle w:val="CommentReference"/>
              </w:rPr>
              <w:commentReference w:id="1826"/>
            </w:r>
            <w:commentRangeEnd w:id="1827"/>
            <w:r w:rsidR="00BB7F04">
              <w:rPr>
                <w:rStyle w:val="CommentReference"/>
              </w:rPr>
              <w:commentReference w:id="1827"/>
            </w:r>
          </w:p>
        </w:tc>
      </w:tr>
      <w:tr w:rsidR="00DE648C" w:rsidRPr="00121F36" w14:paraId="5654434B" w14:textId="77777777" w:rsidTr="009666BC">
        <w:trPr>
          <w:ins w:id="1836" w:author="Author" w:date="2018-03-01T10:30:00Z"/>
        </w:trPr>
        <w:tc>
          <w:tcPr>
            <w:tcW w:w="2208" w:type="dxa"/>
            <w:tcBorders>
              <w:top w:val="single" w:sz="8" w:space="0" w:color="999999"/>
              <w:left w:val="single" w:sz="8" w:space="0" w:color="999999"/>
              <w:bottom w:val="single" w:sz="8" w:space="0" w:color="999999"/>
              <w:right w:val="single" w:sz="8" w:space="0" w:color="999999"/>
            </w:tcBorders>
          </w:tcPr>
          <w:p w14:paraId="42DC3F9E" w14:textId="3CCC74C4" w:rsidR="00DE648C" w:rsidRPr="00AD4887" w:rsidRDefault="00DE648C" w:rsidP="00DE648C">
            <w:pPr>
              <w:rPr>
                <w:ins w:id="1837" w:author="Author" w:date="2018-03-01T10:30:00Z"/>
                <w:rStyle w:val="SAPScreenElement"/>
                <w:highlight w:val="yellow"/>
              </w:rPr>
            </w:pPr>
            <w:ins w:id="1838" w:author="Author" w:date="2018-03-01T10:31:00Z">
              <w:r w:rsidRPr="000206EE">
                <w:rPr>
                  <w:rStyle w:val="SAPScreenElement"/>
                </w:rPr>
                <w:t>Default Overtime Compensation Variant</w:t>
              </w:r>
            </w:ins>
          </w:p>
        </w:tc>
        <w:tc>
          <w:tcPr>
            <w:tcW w:w="5310" w:type="dxa"/>
            <w:tcBorders>
              <w:top w:val="single" w:sz="8" w:space="0" w:color="999999"/>
              <w:left w:val="single" w:sz="8" w:space="0" w:color="999999"/>
              <w:bottom w:val="single" w:sz="8" w:space="0" w:color="999999"/>
              <w:right w:val="single" w:sz="8" w:space="0" w:color="999999"/>
            </w:tcBorders>
          </w:tcPr>
          <w:p w14:paraId="0AA85374" w14:textId="77777777" w:rsidR="00DE648C" w:rsidRPr="000206EE" w:rsidRDefault="00DE648C" w:rsidP="00DE648C">
            <w:pPr>
              <w:rPr>
                <w:ins w:id="1839" w:author="Author" w:date="2018-03-01T10:31:00Z"/>
              </w:rPr>
            </w:pPr>
            <w:ins w:id="1840" w:author="Author" w:date="2018-03-01T10:31:00Z">
              <w:r w:rsidRPr="000206EE">
                <w:t xml:space="preserve">select from drop-down, </w:t>
              </w:r>
              <w:r>
                <w:t>either</w:t>
              </w:r>
              <w:r w:rsidRPr="000206EE">
                <w:t xml:space="preserve">: </w:t>
              </w:r>
            </w:ins>
          </w:p>
          <w:p w14:paraId="76965138" w14:textId="77777777" w:rsidR="00DE648C" w:rsidRDefault="00DE648C" w:rsidP="00DE648C">
            <w:pPr>
              <w:rPr>
                <w:ins w:id="1841" w:author="Author" w:date="2018-03-01T10:31:00Z"/>
                <w:rStyle w:val="SAPUserEntry"/>
              </w:rPr>
            </w:pPr>
            <w:ins w:id="1842" w:author="Author" w:date="2018-03-01T10:31:00Z">
              <w:r w:rsidRPr="000206EE">
                <w:rPr>
                  <w:rStyle w:val="SAPUserEntry"/>
                </w:rPr>
                <w:t>Payout</w:t>
              </w:r>
            </w:ins>
          </w:p>
          <w:p w14:paraId="7FB6C781" w14:textId="77777777" w:rsidR="00DE648C" w:rsidRPr="000206EE" w:rsidRDefault="00DE648C" w:rsidP="00DE648C">
            <w:pPr>
              <w:rPr>
                <w:ins w:id="1843" w:author="Author" w:date="2018-03-01T10:31:00Z"/>
              </w:rPr>
            </w:pPr>
            <w:ins w:id="1844" w:author="Author" w:date="2018-03-01T10:31:00Z">
              <w:r>
                <w:t>o</w:t>
              </w:r>
              <w:r w:rsidRPr="000206EE">
                <w:t>r</w:t>
              </w:r>
            </w:ins>
          </w:p>
          <w:p w14:paraId="22108AF0" w14:textId="77777777" w:rsidR="00DE648C" w:rsidRDefault="00DE648C" w:rsidP="00DE648C">
            <w:pPr>
              <w:rPr>
                <w:ins w:id="1845" w:author="Author" w:date="2018-03-01T10:31:00Z"/>
                <w:rStyle w:val="SAPUserEntry"/>
              </w:rPr>
            </w:pPr>
            <w:ins w:id="1846" w:author="Author" w:date="2018-03-01T10:31:00Z">
              <w:r w:rsidRPr="000206EE">
                <w:rPr>
                  <w:rStyle w:val="SAPUserEntry"/>
                </w:rPr>
                <w:t>Payout</w:t>
              </w:r>
              <w:r>
                <w:rPr>
                  <w:rStyle w:val="SAPUserEntry"/>
                </w:rPr>
                <w:t xml:space="preserve"> and Time Off</w:t>
              </w:r>
            </w:ins>
          </w:p>
          <w:p w14:paraId="6FAEE264" w14:textId="77777777" w:rsidR="00DE648C" w:rsidRPr="000206EE" w:rsidRDefault="00DE648C" w:rsidP="00DE648C">
            <w:pPr>
              <w:rPr>
                <w:ins w:id="1847" w:author="Author" w:date="2018-03-01T10:31:00Z"/>
              </w:rPr>
            </w:pPr>
            <w:ins w:id="1848" w:author="Author" w:date="2018-03-01T10:31:00Z">
              <w:r>
                <w:t>or</w:t>
              </w:r>
            </w:ins>
          </w:p>
          <w:p w14:paraId="16815F9A" w14:textId="233001ED" w:rsidR="00DE648C" w:rsidRPr="00AD4887" w:rsidDel="00511326" w:rsidRDefault="00DE648C" w:rsidP="00DE648C">
            <w:pPr>
              <w:rPr>
                <w:ins w:id="1849" w:author="Author" w:date="2018-03-01T10:30:00Z"/>
                <w:highlight w:val="yellow"/>
              </w:rPr>
            </w:pPr>
            <w:ins w:id="1850" w:author="Author" w:date="2018-03-01T10:31:00Z">
              <w:r>
                <w:rPr>
                  <w:rStyle w:val="SAPUserEntry"/>
                </w:rPr>
                <w:t>Time Off</w:t>
              </w:r>
            </w:ins>
          </w:p>
        </w:tc>
        <w:tc>
          <w:tcPr>
            <w:tcW w:w="6799" w:type="dxa"/>
            <w:tcBorders>
              <w:top w:val="single" w:sz="8" w:space="0" w:color="999999"/>
              <w:left w:val="single" w:sz="8" w:space="0" w:color="999999"/>
              <w:bottom w:val="single" w:sz="8" w:space="0" w:color="999999"/>
              <w:right w:val="single" w:sz="8" w:space="0" w:color="999999"/>
            </w:tcBorders>
          </w:tcPr>
          <w:p w14:paraId="7C3D4A31" w14:textId="03C6B4A6" w:rsidR="00DE648C" w:rsidRPr="00AD4887" w:rsidRDefault="00DE648C" w:rsidP="00DE648C">
            <w:pPr>
              <w:rPr>
                <w:ins w:id="1851" w:author="Author" w:date="2018-03-01T10:30:00Z"/>
                <w:highlight w:val="yellow"/>
              </w:rPr>
            </w:pPr>
            <w:ins w:id="1852" w:author="Author" w:date="2018-03-01T10:31:00Z">
              <w:r w:rsidRPr="00224EC9">
                <w:t xml:space="preserve">Depending on the combination of </w:t>
              </w:r>
              <w:r w:rsidRPr="000206EE">
                <w:rPr>
                  <w:rStyle w:val="SAPEmphasis"/>
                </w:rPr>
                <w:t>Time Profile, Time Recording Profile</w:t>
              </w:r>
              <w:r w:rsidRPr="00224EC9">
                <w:t xml:space="preserve"> and</w:t>
              </w:r>
              <w:r>
                <w:rPr>
                  <w:rStyle w:val="SAPEmphasis"/>
                </w:rPr>
                <w:t xml:space="preserve"> Ov</w:t>
              </w:r>
              <w:r w:rsidRPr="000206EE">
                <w:rPr>
                  <w:rStyle w:val="SAPEmphasis"/>
                </w:rPr>
                <w:t xml:space="preserve">ertime </w:t>
              </w:r>
              <w:r>
                <w:rPr>
                  <w:rStyle w:val="SAPEmphasis"/>
                </w:rPr>
                <w:t>C</w:t>
              </w:r>
              <w:r w:rsidRPr="000206EE">
                <w:rPr>
                  <w:rStyle w:val="SAPEmphasis"/>
                </w:rPr>
                <w:t xml:space="preserve">ompensation </w:t>
              </w:r>
              <w:r>
                <w:rPr>
                  <w:rStyle w:val="SAPEmphasis"/>
                </w:rPr>
                <w:t>V</w:t>
              </w:r>
              <w:r w:rsidRPr="000206EE">
                <w:rPr>
                  <w:rStyle w:val="SAPEmphasis"/>
                </w:rPr>
                <w:t>ariant</w:t>
              </w:r>
              <w:r w:rsidRPr="00224EC9">
                <w:t xml:space="preserve"> maintained for the employee, the additional time he or she has worked with respect to the work schedule (meaning overtime) will be compensated either as payout or as Time Off in Lieu, or as a combination of both, or will be credited to a working time account.</w:t>
              </w:r>
              <w:r w:rsidRPr="005838DE">
                <w:t xml:space="preserve"> </w:t>
              </w:r>
            </w:ins>
          </w:p>
        </w:tc>
      </w:tr>
    </w:tbl>
    <w:p w14:paraId="0B3BCD2A" w14:textId="77777777" w:rsidR="00642B3B" w:rsidRPr="00417EAB" w:rsidRDefault="00642B3B" w:rsidP="00642B3B">
      <w:pPr>
        <w:pStyle w:val="SAPNoteHeading"/>
        <w:ind w:left="360"/>
        <w:rPr>
          <w:ins w:id="1853" w:author="Author" w:date="2018-01-31T09:55:00Z"/>
        </w:rPr>
      </w:pPr>
      <w:commentRangeStart w:id="1854"/>
      <w:commentRangeStart w:id="1855"/>
      <w:ins w:id="1856" w:author="Author" w:date="2018-01-31T09:55:00Z">
        <w:r w:rsidRPr="000206EE">
          <w:rPr>
            <w:noProof/>
            <w:lang w:val="de-DE" w:eastAsia="de-DE"/>
          </w:rPr>
          <w:drawing>
            <wp:inline distT="0" distB="0" distL="0" distR="0" wp14:anchorId="2D10647B" wp14:editId="68EB8B36">
              <wp:extent cx="228600" cy="228600"/>
              <wp:effectExtent l="0" t="0" r="0" b="0"/>
              <wp:docPr id="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17EAB">
          <w:t xml:space="preserve"> Note</w:t>
        </w:r>
      </w:ins>
      <w:commentRangeEnd w:id="1854"/>
      <w:r w:rsidR="004B3296">
        <w:rPr>
          <w:rStyle w:val="CommentReference"/>
          <w:rFonts w:ascii="BentonSans Book" w:hAnsi="BentonSans Book"/>
          <w:color w:val="auto"/>
        </w:rPr>
        <w:commentReference w:id="1854"/>
      </w:r>
      <w:commentRangeEnd w:id="1855"/>
      <w:r w:rsidR="00BB7F04">
        <w:rPr>
          <w:rStyle w:val="CommentReference"/>
          <w:rFonts w:ascii="BentonSans Book" w:hAnsi="BentonSans Book"/>
          <w:color w:val="auto"/>
        </w:rPr>
        <w:commentReference w:id="1855"/>
      </w:r>
    </w:p>
    <w:p w14:paraId="4E93C9E8" w14:textId="54B79437" w:rsidR="00642B3B" w:rsidRDefault="00642B3B">
      <w:pPr>
        <w:pStyle w:val="ListBullet3"/>
        <w:numPr>
          <w:ilvl w:val="0"/>
          <w:numId w:val="0"/>
        </w:numPr>
        <w:ind w:left="426"/>
        <w:rPr>
          <w:ins w:id="1857" w:author="Author" w:date="2018-02-07T11:04:00Z"/>
          <w:rStyle w:val="SAPEmphasis"/>
          <w:color w:val="666666"/>
          <w:sz w:val="22"/>
        </w:rPr>
        <w:pPrChange w:id="1858" w:author="Author" w:date="2018-02-08T09:56:00Z">
          <w:pPr>
            <w:pStyle w:val="ListBullet3"/>
            <w:numPr>
              <w:numId w:val="35"/>
            </w:numPr>
            <w:ind w:left="360"/>
          </w:pPr>
        </w:pPrChange>
      </w:pPr>
      <w:ins w:id="1859" w:author="Author" w:date="2018-01-31T09:55:00Z">
        <w:r w:rsidRPr="000206EE">
          <w:t xml:space="preserve">For further possible field values please refer to </w:t>
        </w:r>
        <w:del w:id="1860" w:author="Author" w:date="2018-03-02T11:52:00Z">
          <w:r w:rsidRPr="000206EE" w:rsidDel="004B3296">
            <w:delText xml:space="preserve">configuration guide of building block </w:delText>
          </w:r>
          <w:r w:rsidRPr="000206EE" w:rsidDel="004B3296">
            <w:rPr>
              <w:rStyle w:val="SAPEmphasis"/>
            </w:rPr>
            <w:delText>15V</w:delText>
          </w:r>
          <w:r w:rsidRPr="000206EE" w:rsidDel="004B3296">
            <w:delText xml:space="preserve">, where you can find additionally references to appropriate chapters in </w:delText>
          </w:r>
        </w:del>
        <w:r w:rsidRPr="000206EE">
          <w:t>the</w:t>
        </w:r>
        <w:r w:rsidRPr="000206EE">
          <w:rPr>
            <w:rStyle w:val="SAPEmphasis"/>
          </w:rPr>
          <w:t xml:space="preserve"> Time </w:t>
        </w:r>
        <w:del w:id="1861" w:author="Author" w:date="2018-03-02T11:52:00Z">
          <w:r w:rsidRPr="000206EE" w:rsidDel="004B3296">
            <w:rPr>
              <w:rStyle w:val="SAPEmphasis"/>
            </w:rPr>
            <w:delText>s</w:delText>
          </w:r>
        </w:del>
      </w:ins>
      <w:ins w:id="1862" w:author="Author" w:date="2018-03-02T11:52:00Z">
        <w:r w:rsidR="004B3296">
          <w:rPr>
            <w:rStyle w:val="SAPEmphasis"/>
          </w:rPr>
          <w:t>S</w:t>
        </w:r>
      </w:ins>
      <w:ins w:id="1863" w:author="Author" w:date="2018-01-31T09:55:00Z">
        <w:r w:rsidRPr="000206EE">
          <w:rPr>
            <w:rStyle w:val="SAPEmphasis"/>
          </w:rPr>
          <w:t xml:space="preserve">heet </w:t>
        </w:r>
        <w:del w:id="1864" w:author="Author" w:date="2018-03-02T11:53:00Z">
          <w:r w:rsidRPr="00FF0B99" w:rsidDel="004B3296">
            <w:rPr>
              <w:rPrChange w:id="1865" w:author="Author" w:date="2018-03-02T11:53:00Z">
                <w:rPr>
                  <w:rStyle w:val="SAPEmphasis"/>
                </w:rPr>
              </w:rPrChange>
            </w:rPr>
            <w:delText>W</w:delText>
          </w:r>
        </w:del>
      </w:ins>
      <w:ins w:id="1866" w:author="Author" w:date="2018-03-02T11:53:00Z">
        <w:r w:rsidR="004B3296">
          <w:t>w</w:t>
        </w:r>
      </w:ins>
      <w:ins w:id="1867" w:author="Author" w:date="2018-01-31T09:55:00Z">
        <w:r w:rsidRPr="00FF0B99">
          <w:rPr>
            <w:rPrChange w:id="1868" w:author="Author" w:date="2018-03-02T11:53:00Z">
              <w:rPr>
                <w:rStyle w:val="SAPEmphasis"/>
              </w:rPr>
            </w:rPrChange>
          </w:rPr>
          <w:t xml:space="preserve">orkbook </w:t>
        </w:r>
        <w:r w:rsidRPr="000206EE">
          <w:t xml:space="preserve">and the </w:t>
        </w:r>
        <w:r w:rsidRPr="000206EE">
          <w:rPr>
            <w:rStyle w:val="SAPEmphasis"/>
          </w:rPr>
          <w:t xml:space="preserve">Payroll TimeSheet </w:t>
        </w:r>
      </w:ins>
      <w:ins w:id="1869" w:author="Author" w:date="2018-03-02T11:53:00Z">
        <w:r w:rsidR="004B3296">
          <w:t>q</w:t>
        </w:r>
      </w:ins>
      <w:ins w:id="1870" w:author="Author" w:date="2018-01-31T09:55:00Z">
        <w:del w:id="1871" w:author="Author" w:date="2018-03-02T11:53:00Z">
          <w:r w:rsidRPr="00FF0B99" w:rsidDel="004B3296">
            <w:rPr>
              <w:rPrChange w:id="1872" w:author="Author" w:date="2018-03-02T11:53:00Z">
                <w:rPr>
                  <w:rStyle w:val="SAPEmphasis"/>
                </w:rPr>
              </w:rPrChange>
            </w:rPr>
            <w:delText>Q</w:delText>
          </w:r>
        </w:del>
        <w:r w:rsidRPr="00FF0B99">
          <w:rPr>
            <w:rPrChange w:id="1873" w:author="Author" w:date="2018-03-02T11:53:00Z">
              <w:rPr>
                <w:rStyle w:val="SAPEmphasis"/>
              </w:rPr>
            </w:rPrChange>
          </w:rPr>
          <w:t>uick</w:t>
        </w:r>
      </w:ins>
      <w:ins w:id="1874" w:author="Author" w:date="2018-03-02T11:53:00Z">
        <w:r w:rsidR="004B3296">
          <w:t xml:space="preserve"> </w:t>
        </w:r>
      </w:ins>
      <w:ins w:id="1875" w:author="Author" w:date="2018-01-31T09:55:00Z">
        <w:del w:id="1876" w:author="Author" w:date="2018-03-02T11:53:00Z">
          <w:r w:rsidRPr="00FF0B99" w:rsidDel="004B3296">
            <w:rPr>
              <w:rPrChange w:id="1877" w:author="Author" w:date="2018-03-02T11:53:00Z">
                <w:rPr>
                  <w:rStyle w:val="SAPEmphasis"/>
                </w:rPr>
              </w:rPrChange>
            </w:rPr>
            <w:delText>G</w:delText>
          </w:r>
        </w:del>
      </w:ins>
      <w:ins w:id="1878" w:author="Author" w:date="2018-03-02T11:53:00Z">
        <w:r w:rsidR="004B3296">
          <w:t>g</w:t>
        </w:r>
      </w:ins>
      <w:ins w:id="1879" w:author="Author" w:date="2018-01-31T09:55:00Z">
        <w:r w:rsidRPr="00FF0B99">
          <w:rPr>
            <w:rPrChange w:id="1880" w:author="Author" w:date="2018-03-02T11:53:00Z">
              <w:rPr>
                <w:rStyle w:val="SAPEmphasis"/>
              </w:rPr>
            </w:rPrChange>
          </w:rPr>
          <w:t>uide</w:t>
        </w:r>
        <w:r w:rsidRPr="000206EE">
          <w:rPr>
            <w:rStyle w:val="SAPEmphasis"/>
          </w:rPr>
          <w:t>.</w:t>
        </w:r>
      </w:ins>
    </w:p>
    <w:p w14:paraId="3DD8DD80" w14:textId="77777777" w:rsidR="00E234BF" w:rsidRDefault="00E234BF">
      <w:pPr>
        <w:pStyle w:val="ListBullet3"/>
        <w:numPr>
          <w:ilvl w:val="0"/>
          <w:numId w:val="0"/>
        </w:numPr>
        <w:ind w:left="709"/>
        <w:rPr>
          <w:ins w:id="1881" w:author="Author" w:date="2018-01-31T09:55:00Z"/>
        </w:rPr>
        <w:pPrChange w:id="1882" w:author="Author" w:date="2018-01-31T09:56:00Z">
          <w:pPr>
            <w:pStyle w:val="ListBullet3"/>
            <w:numPr>
              <w:numId w:val="35"/>
            </w:numPr>
            <w:ind w:left="360"/>
          </w:pPr>
        </w:pPrChange>
      </w:pPr>
    </w:p>
    <w:p w14:paraId="6499F1AC" w14:textId="7AB6B6E8" w:rsidR="00697A10" w:rsidRPr="007D19D6" w:rsidRDefault="00697A10" w:rsidP="00697A10">
      <w:pPr>
        <w:pStyle w:val="ListBullet3"/>
        <w:numPr>
          <w:ilvl w:val="0"/>
          <w:numId w:val="35"/>
        </w:numPr>
        <w:ind w:left="360"/>
        <w:rPr>
          <w:rStyle w:val="SAPScreenElement"/>
          <w:rFonts w:ascii="BentonSans Book" w:hAnsi="BentonSans Book"/>
          <w:color w:val="auto"/>
        </w:rPr>
      </w:pPr>
      <w:r w:rsidRPr="00AA46A3">
        <w:t xml:space="preserve">When done, choose the </w:t>
      </w:r>
      <w:r w:rsidRPr="00AA46A3">
        <w:rPr>
          <w:rStyle w:val="SAPScreenElement"/>
        </w:rPr>
        <w:t xml:space="preserve">Save </w:t>
      </w:r>
      <w:r w:rsidRPr="00AA46A3">
        <w:t xml:space="preserve">button. The data is saved and is visible in the employee’s </w:t>
      </w:r>
      <w:r w:rsidRPr="00AA46A3">
        <w:rPr>
          <w:rStyle w:val="SAPScreenElement"/>
        </w:rPr>
        <w:t>Job Information</w:t>
      </w:r>
      <w:r w:rsidRPr="00AA46A3">
        <w:t xml:space="preserve"> subsection of the</w:t>
      </w:r>
      <w:r w:rsidRPr="00AA46A3">
        <w:rPr>
          <w:rStyle w:val="SAPScreenElement"/>
        </w:rPr>
        <w:t xml:space="preserve"> Employment Information</w:t>
      </w:r>
      <w:r w:rsidRPr="00AA46A3">
        <w:t xml:space="preserve"> section</w:t>
      </w:r>
      <w:r w:rsidRPr="00AA46A3">
        <w:rPr>
          <w:rStyle w:val="SAPScreenElement"/>
        </w:rPr>
        <w:t>.</w:t>
      </w:r>
    </w:p>
    <w:p w14:paraId="2714162C" w14:textId="77777777" w:rsidR="00697A10" w:rsidRPr="009C1728" w:rsidRDefault="00697A10">
      <w:pPr>
        <w:pStyle w:val="SAPNoteHeading"/>
        <w:ind w:left="360"/>
        <w:rPr>
          <w:noProof/>
          <w:lang w:eastAsia="de-DE"/>
          <w:rPrChange w:id="1883" w:author="Author" w:date="2018-02-08T15:06:00Z">
            <w:rPr/>
          </w:rPrChange>
        </w:rPr>
        <w:pPrChange w:id="1884" w:author="Author" w:date="2018-02-08T09:56:00Z">
          <w:pPr>
            <w:pStyle w:val="SAPNoteHeading"/>
            <w:ind w:left="720"/>
          </w:pPr>
        </w:pPrChange>
      </w:pPr>
      <w:r w:rsidRPr="009C6594">
        <w:rPr>
          <w:noProof/>
          <w:lang w:val="de-DE" w:eastAsia="de-DE"/>
        </w:rPr>
        <w:drawing>
          <wp:inline distT="0" distB="0" distL="0" distR="0" wp14:anchorId="56CA50CC" wp14:editId="2A8A9593">
            <wp:extent cx="228600" cy="228600"/>
            <wp:effectExtent l="0" t="0" r="0" b="0"/>
            <wp:docPr id="2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C1728">
        <w:rPr>
          <w:noProof/>
          <w:lang w:eastAsia="de-DE"/>
          <w:rPrChange w:id="1885" w:author="Author" w:date="2018-02-08T15:06:00Z">
            <w:rPr/>
          </w:rPrChange>
        </w:rPr>
        <w:t> Note</w:t>
      </w:r>
    </w:p>
    <w:p w14:paraId="48A34E1B" w14:textId="77777777" w:rsidR="00697A10" w:rsidRDefault="00697A10" w:rsidP="009666BC">
      <w:pPr>
        <w:pStyle w:val="ListBullet3"/>
        <w:numPr>
          <w:ilvl w:val="0"/>
          <w:numId w:val="0"/>
        </w:numPr>
        <w:ind w:left="426"/>
      </w:pPr>
      <w:r w:rsidRPr="007D19D6">
        <w:t>In case the</w:t>
      </w:r>
      <w:r>
        <w:rPr>
          <w:rStyle w:val="SAPScreenElement"/>
        </w:rPr>
        <w:t xml:space="preserve"> </w:t>
      </w:r>
      <w:r w:rsidRPr="00AA46A3">
        <w:rPr>
          <w:rStyle w:val="SAPScreenElement"/>
        </w:rPr>
        <w:t>Time</w:t>
      </w:r>
      <w:r>
        <w:rPr>
          <w:rStyle w:val="SAPScreenElement"/>
        </w:rPr>
        <w:t xml:space="preserve"> Off</w:t>
      </w:r>
      <w:r w:rsidRPr="00AA46A3">
        <w:rPr>
          <w:rStyle w:val="SAPScreenElement"/>
        </w:rPr>
        <w:t xml:space="preserve"> Information</w:t>
      </w:r>
      <w:r w:rsidRPr="00AA46A3">
        <w:t xml:space="preserve"> data should be valid only starting an effective date</w:t>
      </w:r>
      <w:r>
        <w:t>, other than the hiring date of the employee, proceed as follows:</w:t>
      </w:r>
    </w:p>
    <w:p w14:paraId="3BF84906" w14:textId="3E577B85" w:rsidR="00697A10" w:rsidRDefault="00697A10" w:rsidP="009666BC">
      <w:pPr>
        <w:pStyle w:val="ListBullet3"/>
        <w:numPr>
          <w:ilvl w:val="0"/>
          <w:numId w:val="36"/>
        </w:numPr>
        <w:ind w:left="709" w:hanging="273"/>
        <w:rPr>
          <w:rStyle w:val="SAPScreenElement"/>
        </w:rPr>
      </w:pPr>
      <w:r>
        <w:t>On</w:t>
      </w:r>
      <w:r w:rsidRPr="00AA46A3">
        <w:t xml:space="preserve"> the </w:t>
      </w:r>
      <w:r w:rsidRPr="00AA46A3">
        <w:rPr>
          <w:rStyle w:val="SAPScreenElement"/>
        </w:rPr>
        <w:t>Employee Files</w:t>
      </w:r>
      <w:r w:rsidRPr="00AA46A3">
        <w:t xml:space="preserve"> page of the </w:t>
      </w:r>
      <w:r>
        <w:t xml:space="preserve">selected </w:t>
      </w:r>
      <w:r w:rsidRPr="00AA46A3">
        <w:t>employee</w:t>
      </w:r>
      <w:r>
        <w:t>,</w:t>
      </w:r>
      <w:r w:rsidRPr="00AA46A3">
        <w:t xml:space="preserve"> </w:t>
      </w:r>
      <w:r>
        <w:t xml:space="preserve">choose the </w:t>
      </w:r>
      <w:r w:rsidRPr="00466176">
        <w:rPr>
          <w:rStyle w:val="SAPScreenElement"/>
          <w:strike/>
          <w:highlight w:val="yellow"/>
          <w:rPrChange w:id="1886" w:author="Author" w:date="2018-03-07T10:23:00Z">
            <w:rPr>
              <w:rStyle w:val="SAPScreenElement"/>
            </w:rPr>
          </w:rPrChange>
        </w:rPr>
        <w:t>Take</w:t>
      </w:r>
      <w:r w:rsidRPr="00466176">
        <w:rPr>
          <w:rStyle w:val="SAPScreenElement"/>
          <w:highlight w:val="yellow"/>
          <w:rPrChange w:id="1887" w:author="Author" w:date="2018-03-07T10:23:00Z">
            <w:rPr>
              <w:rStyle w:val="SAPScreenElement"/>
            </w:rPr>
          </w:rPrChange>
        </w:rPr>
        <w:t xml:space="preserve"> Action</w:t>
      </w:r>
      <w:ins w:id="1888" w:author="Author" w:date="2018-03-07T10:23:00Z">
        <w:r w:rsidR="00466176">
          <w:rPr>
            <w:rStyle w:val="SAPScreenElement"/>
            <w:highlight w:val="yellow"/>
          </w:rPr>
          <w:t>s</w:t>
        </w:r>
      </w:ins>
      <w:r w:rsidRPr="00466176">
        <w:rPr>
          <w:rStyle w:val="SAPScreenElement"/>
          <w:highlight w:val="yellow"/>
          <w:rPrChange w:id="1889" w:author="Author" w:date="2018-03-07T10:23:00Z">
            <w:rPr>
              <w:rStyle w:val="SAPScreenElement"/>
            </w:rPr>
          </w:rPrChange>
        </w:rPr>
        <w:t xml:space="preserve"> </w:t>
      </w:r>
      <w:r w:rsidRPr="00466176">
        <w:rPr>
          <w:highlight w:val="yellow"/>
          <w:rPrChange w:id="1890" w:author="Author" w:date="2018-03-07T10:23:00Z">
            <w:rPr/>
          </w:rPrChange>
        </w:rPr>
        <w:t>button</w:t>
      </w:r>
      <w:r w:rsidRPr="008E6DA3">
        <w:t xml:space="preserve"> </w:t>
      </w:r>
      <w:r>
        <w:t xml:space="preserve">located in the top right corner of the screen </w:t>
      </w:r>
      <w:r w:rsidRPr="00C61233">
        <w:rPr>
          <w:rFonts w:cs="Arial"/>
          <w:bCs/>
        </w:rPr>
        <w:t>and from the value list</w:t>
      </w:r>
      <w:r>
        <w:t>,</w:t>
      </w:r>
      <w:r w:rsidRPr="008E6DA3">
        <w:t xml:space="preserve"> </w:t>
      </w:r>
      <w:r>
        <w:t>which</w:t>
      </w:r>
      <w:r w:rsidRPr="008E6DA3">
        <w:t xml:space="preserve"> appears</w:t>
      </w:r>
      <w:r>
        <w:t>,</w:t>
      </w:r>
      <w:r w:rsidRPr="00C61233">
        <w:rPr>
          <w:rFonts w:cs="Arial"/>
          <w:bCs/>
        </w:rPr>
        <w:t xml:space="preserve"> select </w:t>
      </w:r>
      <w:r w:rsidRPr="00AA46A3">
        <w:rPr>
          <w:rStyle w:val="SAPScreenElement"/>
        </w:rPr>
        <w:t>Change Job and Compensation Info</w:t>
      </w:r>
      <w:r>
        <w:rPr>
          <w:rStyle w:val="SAPScreenElement"/>
        </w:rPr>
        <w:t>.</w:t>
      </w:r>
    </w:p>
    <w:p w14:paraId="3F1639DB" w14:textId="5D70B5A2" w:rsidR="00697A10" w:rsidRDefault="00697A10" w:rsidP="00466176">
      <w:pPr>
        <w:pStyle w:val="ListBullet3"/>
        <w:numPr>
          <w:ilvl w:val="0"/>
          <w:numId w:val="36"/>
        </w:numPr>
      </w:pPr>
      <w:r w:rsidRPr="00AA46A3">
        <w:t xml:space="preserve">In the upcoming </w:t>
      </w:r>
      <w:r w:rsidRPr="00AA46A3">
        <w:rPr>
          <w:rStyle w:val="SAPScreenElement"/>
        </w:rPr>
        <w:t>Change Job and Compensation Info</w:t>
      </w:r>
      <w:r w:rsidRPr="00AA46A3">
        <w:t xml:space="preserve"> dialog box, </w:t>
      </w:r>
      <w:r w:rsidRPr="006A4D4F">
        <w:t xml:space="preserve">flag </w:t>
      </w:r>
      <w:r>
        <w:t>i</w:t>
      </w:r>
      <w:r w:rsidRPr="003767C1">
        <w:t xml:space="preserve">n the </w:t>
      </w:r>
      <w:bookmarkStart w:id="1891" w:name="_GoBack"/>
      <w:r w:rsidRPr="00466176">
        <w:rPr>
          <w:rStyle w:val="SAPScreenElement"/>
          <w:strike/>
          <w:highlight w:val="yellow"/>
          <w:rPrChange w:id="1892" w:author="Author" w:date="2018-03-07T10:24:00Z">
            <w:rPr>
              <w:rStyle w:val="SAPScreenElement"/>
            </w:rPr>
          </w:rPrChange>
        </w:rPr>
        <w:t>You May Also Change</w:t>
      </w:r>
      <w:bookmarkEnd w:id="1891"/>
      <w:r w:rsidRPr="00466176">
        <w:rPr>
          <w:highlight w:val="yellow"/>
          <w:rPrChange w:id="1893" w:author="Author" w:date="2018-03-07T10:23:00Z">
            <w:rPr/>
          </w:rPrChange>
        </w:rPr>
        <w:t xml:space="preserve"> </w:t>
      </w:r>
      <w:ins w:id="1894" w:author="Author" w:date="2018-03-07T10:24:00Z">
        <w:r w:rsidR="00466176" w:rsidRPr="00466176">
          <w:rPr>
            <w:rStyle w:val="SAPScreenElement"/>
            <w:highlight w:val="yellow"/>
            <w:rPrChange w:id="1895" w:author="Author" w:date="2018-03-07T10:24:00Z">
              <w:rPr/>
            </w:rPrChange>
          </w:rPr>
          <w:t>Choose what you want to change</w:t>
        </w:r>
        <w:r w:rsidR="00466176" w:rsidRPr="00466176">
          <w:t xml:space="preserve"> </w:t>
        </w:r>
      </w:ins>
      <w:r w:rsidRPr="00466176">
        <w:rPr>
          <w:highlight w:val="yellow"/>
          <w:rPrChange w:id="1896" w:author="Author" w:date="2018-03-07T10:23:00Z">
            <w:rPr/>
          </w:rPrChange>
        </w:rPr>
        <w:t>block</w:t>
      </w:r>
      <w:r>
        <w:t xml:space="preserve"> </w:t>
      </w:r>
      <w:r w:rsidRPr="006A4D4F">
        <w:t xml:space="preserve">the </w:t>
      </w:r>
      <w:r w:rsidRPr="006A4D4F">
        <w:rPr>
          <w:rStyle w:val="SAPScreenElement"/>
        </w:rPr>
        <w:t>Job Information</w:t>
      </w:r>
      <w:r w:rsidRPr="006A4D4F">
        <w:t xml:space="preserve"> check box</w:t>
      </w:r>
      <w:r>
        <w:t>.</w:t>
      </w:r>
    </w:p>
    <w:p w14:paraId="52B655C2" w14:textId="77777777" w:rsidR="00697A10" w:rsidRPr="007D19D6" w:rsidRDefault="00697A10" w:rsidP="009666BC">
      <w:pPr>
        <w:pStyle w:val="ListBullet3"/>
        <w:numPr>
          <w:ilvl w:val="0"/>
          <w:numId w:val="36"/>
        </w:numPr>
        <w:ind w:left="709" w:hanging="273"/>
        <w:rPr>
          <w:rStyle w:val="SAPScreenElement"/>
          <w:rFonts w:ascii="BentonSans Book" w:hAnsi="BentonSans Book"/>
          <w:color w:val="auto"/>
        </w:rPr>
      </w:pPr>
      <w:r>
        <w:t>In the</w:t>
      </w:r>
      <w:r w:rsidRPr="008E5478">
        <w:rPr>
          <w:rStyle w:val="SAPScreenElement"/>
        </w:rPr>
        <w:t xml:space="preserve"> </w:t>
      </w:r>
      <w:r w:rsidRPr="00AA46A3">
        <w:rPr>
          <w:rStyle w:val="SAPScreenElement"/>
        </w:rPr>
        <w:t>When would you like your changes to take effect?</w:t>
      </w:r>
      <w:r w:rsidRPr="00AA46A3">
        <w:t xml:space="preserve"> field</w:t>
      </w:r>
      <w:r>
        <w:t xml:space="preserve">, select </w:t>
      </w:r>
      <w:r w:rsidRPr="00AA46A3">
        <w:t>the validity start date</w:t>
      </w:r>
      <w:r>
        <w:t xml:space="preserve"> from calendar help.</w:t>
      </w:r>
      <w:r w:rsidRPr="00AA46A3">
        <w:t xml:space="preserve"> </w:t>
      </w:r>
      <w:r w:rsidRPr="003767C1">
        <w:t xml:space="preserve">The </w:t>
      </w:r>
      <w:r w:rsidRPr="003767C1">
        <w:rPr>
          <w:rStyle w:val="SAPScreenElement"/>
        </w:rPr>
        <w:t xml:space="preserve">Event </w:t>
      </w:r>
      <w:r w:rsidRPr="003767C1">
        <w:t xml:space="preserve">field, and several blocks related to </w:t>
      </w:r>
      <w:r>
        <w:t>job</w:t>
      </w:r>
      <w:r w:rsidRPr="003767C1">
        <w:t xml:space="preserve"> information are displayed.</w:t>
      </w:r>
      <w:r>
        <w:t xml:space="preserve"> C</w:t>
      </w:r>
      <w:r w:rsidRPr="00AA46A3">
        <w:t xml:space="preserve">hoose for the </w:t>
      </w:r>
      <w:r w:rsidRPr="00AA46A3">
        <w:rPr>
          <w:rStyle w:val="SAPScreenElement"/>
        </w:rPr>
        <w:t xml:space="preserve">Event </w:t>
      </w:r>
      <w:r w:rsidRPr="00AA46A3">
        <w:t>field value</w:t>
      </w:r>
      <w:r w:rsidRPr="00AA46A3">
        <w:rPr>
          <w:rStyle w:val="SAPUserEntry"/>
        </w:rPr>
        <w:t xml:space="preserve"> Data Change</w:t>
      </w:r>
      <w:r w:rsidRPr="00AA46A3">
        <w:t>.</w:t>
      </w:r>
      <w:r w:rsidRPr="008E5478">
        <w:rPr>
          <w:rStyle w:val="SAPScreenElement"/>
        </w:rPr>
        <w:t xml:space="preserve"> </w:t>
      </w:r>
    </w:p>
    <w:p w14:paraId="5E6E5AFE" w14:textId="77777777" w:rsidR="00697A10" w:rsidRDefault="00697A10" w:rsidP="009666BC">
      <w:pPr>
        <w:pStyle w:val="ListBullet3"/>
        <w:numPr>
          <w:ilvl w:val="0"/>
          <w:numId w:val="36"/>
        </w:numPr>
        <w:ind w:left="709" w:hanging="273"/>
      </w:pPr>
      <w:r w:rsidRPr="00C61233">
        <w:rPr>
          <w:rFonts w:cs="Arial"/>
          <w:bCs/>
        </w:rPr>
        <w:t xml:space="preserve">Once you enter the </w:t>
      </w:r>
      <w:r w:rsidRPr="00C61233">
        <w:rPr>
          <w:rStyle w:val="SAPScreenElement"/>
        </w:rPr>
        <w:t>Event,</w:t>
      </w:r>
      <w:r w:rsidRPr="00C61233">
        <w:rPr>
          <w:rFonts w:cs="Arial"/>
          <w:bCs/>
        </w:rPr>
        <w:t xml:space="preserve"> the </w:t>
      </w:r>
      <w:r w:rsidRPr="00C61233">
        <w:rPr>
          <w:rStyle w:val="SAPScreenElement"/>
        </w:rPr>
        <w:t>Event Reason</w:t>
      </w:r>
      <w:r w:rsidRPr="00C61233">
        <w:rPr>
          <w:rFonts w:cs="Arial"/>
          <w:bCs/>
        </w:rPr>
        <w:t xml:space="preserve"> can be selected.</w:t>
      </w:r>
      <w:r>
        <w:rPr>
          <w:rFonts w:cs="Arial"/>
          <w:bCs/>
        </w:rPr>
        <w:t xml:space="preserve"> Select </w:t>
      </w:r>
      <w:r w:rsidRPr="00AA46A3">
        <w:t>value</w:t>
      </w:r>
      <w:r w:rsidRPr="00AA46A3">
        <w:rPr>
          <w:rStyle w:val="SAPUserEntry"/>
        </w:rPr>
        <w:t xml:space="preserve"> Data Change</w:t>
      </w:r>
      <w:r w:rsidRPr="00AA46A3">
        <w:t>.</w:t>
      </w:r>
    </w:p>
    <w:p w14:paraId="24FB11E2" w14:textId="6A3716B0" w:rsidR="00697A10" w:rsidRDefault="00697A10" w:rsidP="009666BC">
      <w:pPr>
        <w:pStyle w:val="ListBullet3"/>
        <w:numPr>
          <w:ilvl w:val="0"/>
          <w:numId w:val="36"/>
        </w:numPr>
        <w:ind w:left="709" w:hanging="273"/>
      </w:pPr>
      <w:r>
        <w:t xml:space="preserve">Scroll to </w:t>
      </w:r>
      <w:r w:rsidRPr="00AA46A3">
        <w:t xml:space="preserve">the </w:t>
      </w:r>
      <w:r w:rsidRPr="00AA46A3">
        <w:rPr>
          <w:rStyle w:val="SAPScreenElement"/>
        </w:rPr>
        <w:t xml:space="preserve">Time </w:t>
      </w:r>
      <w:r>
        <w:rPr>
          <w:rStyle w:val="SAPScreenElement"/>
        </w:rPr>
        <w:t xml:space="preserve">Off </w:t>
      </w:r>
      <w:r w:rsidRPr="00AA46A3">
        <w:rPr>
          <w:rStyle w:val="SAPScreenElement"/>
        </w:rPr>
        <w:t>Information</w:t>
      </w:r>
      <w:r w:rsidRPr="00AA46A3">
        <w:t xml:space="preserve"> block, enter the required information</w:t>
      </w:r>
      <w:r>
        <w:t>,</w:t>
      </w:r>
      <w:r w:rsidRPr="00AA46A3">
        <w:t xml:space="preserve"> and choose the </w:t>
      </w:r>
      <w:r w:rsidRPr="00AA46A3">
        <w:rPr>
          <w:rStyle w:val="SAPScreenElement"/>
        </w:rPr>
        <w:t xml:space="preserve">Save </w:t>
      </w:r>
      <w:r w:rsidRPr="00AA46A3">
        <w:t xml:space="preserve">button. The data is saved and is visible in the employee’s </w:t>
      </w:r>
      <w:r w:rsidRPr="00AA46A3">
        <w:rPr>
          <w:rStyle w:val="SAPScreenElement"/>
        </w:rPr>
        <w:t>Job Information</w:t>
      </w:r>
      <w:r w:rsidRPr="00AA46A3">
        <w:t xml:space="preserve"> subsection of the</w:t>
      </w:r>
      <w:r w:rsidRPr="00AA46A3">
        <w:rPr>
          <w:rStyle w:val="SAPScreenElement"/>
        </w:rPr>
        <w:t xml:space="preserve"> Employment Information</w:t>
      </w:r>
      <w:r w:rsidRPr="00AA46A3">
        <w:t xml:space="preserve"> section</w:t>
      </w:r>
      <w:r>
        <w:t>.</w:t>
      </w:r>
    </w:p>
    <w:p w14:paraId="2E9755FB" w14:textId="77777777" w:rsidR="00697A10" w:rsidRPr="00121F36" w:rsidRDefault="00697A10" w:rsidP="00697A10">
      <w:pPr>
        <w:pStyle w:val="SAPKeyblockTitle"/>
      </w:pPr>
      <w:r w:rsidRPr="00121F36">
        <w:t>Result</w:t>
      </w:r>
    </w:p>
    <w:p w14:paraId="6302474B" w14:textId="60E334A7" w:rsidR="00697A10" w:rsidRDefault="005235AC" w:rsidP="00697A10">
      <w:pPr>
        <w:rPr>
          <w:ins w:id="1897" w:author="Author" w:date="2018-02-07T11:41:00Z"/>
        </w:rPr>
      </w:pPr>
      <w:r w:rsidRPr="000206EE">
        <w:t>The fields related to time recording have been maintained for the employee.</w:t>
      </w:r>
      <w:del w:id="1898" w:author="Author" w:date="2018-02-08T15:10:00Z">
        <w:r w:rsidDel="00134B77">
          <w:delText xml:space="preserve"> </w:delText>
        </w:r>
      </w:del>
    </w:p>
    <w:p w14:paraId="0767CCAE" w14:textId="2159EB8C" w:rsidR="00FD5AC7" w:rsidDel="00EB7FA8" w:rsidRDefault="00FD5AC7" w:rsidP="00697A10">
      <w:pPr>
        <w:rPr>
          <w:ins w:id="1899" w:author="Author" w:date="2018-02-07T11:41:00Z"/>
          <w:del w:id="1900" w:author="Author" w:date="2018-02-08T11:07:00Z"/>
        </w:rPr>
      </w:pPr>
    </w:p>
    <w:p w14:paraId="3FD2347D" w14:textId="4885A6E9" w:rsidR="00FD5AC7" w:rsidRDefault="00FD5AC7" w:rsidP="00697A10">
      <w:pPr>
        <w:rPr>
          <w:ins w:id="1901" w:author="Author" w:date="2018-02-07T11:41:00Z"/>
        </w:rPr>
      </w:pPr>
    </w:p>
    <w:p w14:paraId="0AEBE515" w14:textId="77777777" w:rsidR="00706BC4" w:rsidRPr="00F247BD" w:rsidRDefault="00706BC4" w:rsidP="00706BC4">
      <w:pPr>
        <w:pStyle w:val="Heading3"/>
        <w:ind w:left="720" w:hanging="720"/>
        <w:rPr>
          <w:ins w:id="1902" w:author="Author" w:date="2018-02-08T13:23:00Z"/>
          <w:strike/>
          <w:rPrChange w:id="1903" w:author="Author" w:date="2018-03-05T09:58:00Z">
            <w:rPr>
              <w:ins w:id="1904" w:author="Author" w:date="2018-02-08T13:23:00Z"/>
              <w:highlight w:val="yellow"/>
            </w:rPr>
          </w:rPrChange>
        </w:rPr>
      </w:pPr>
      <w:bookmarkStart w:id="1905" w:name="_Toc507665729"/>
      <w:commentRangeStart w:id="1906"/>
      <w:commentRangeStart w:id="1907"/>
      <w:commentRangeStart w:id="1908"/>
      <w:commentRangeStart w:id="1909"/>
      <w:ins w:id="1910" w:author="Author" w:date="2018-02-08T13:23:00Z">
        <w:r w:rsidRPr="00F247BD">
          <w:rPr>
            <w:strike/>
            <w:rPrChange w:id="1911" w:author="Author" w:date="2018-03-05T09:58:00Z">
              <w:rPr>
                <w:highlight w:val="yellow"/>
              </w:rPr>
            </w:rPrChange>
          </w:rPr>
          <w:t>Maintaining</w:t>
        </w:r>
        <w:r w:rsidRPr="00F247BD">
          <w:rPr>
            <w:i/>
            <w:strike/>
            <w:rPrChange w:id="1912" w:author="Author" w:date="2018-03-05T09:58:00Z">
              <w:rPr>
                <w:i/>
                <w:highlight w:val="yellow"/>
              </w:rPr>
            </w:rPrChange>
          </w:rPr>
          <w:t xml:space="preserve"> </w:t>
        </w:r>
        <w:commentRangeEnd w:id="1906"/>
        <w:r w:rsidRPr="00F247BD">
          <w:rPr>
            <w:rStyle w:val="CommentReference"/>
            <w:rFonts w:ascii="BentonSans Book" w:eastAsia="MS Mincho" w:hAnsi="BentonSans Book"/>
            <w:bCs w:val="0"/>
            <w:i/>
            <w:strike/>
            <w:color w:val="auto"/>
            <w:rPrChange w:id="1913" w:author="Author" w:date="2018-03-05T09:58:00Z">
              <w:rPr>
                <w:rStyle w:val="CommentReference"/>
                <w:rFonts w:ascii="BentonSans Book" w:eastAsia="MS Mincho" w:hAnsi="BentonSans Book"/>
                <w:bCs w:val="0"/>
                <w:i/>
                <w:color w:val="auto"/>
              </w:rPr>
            </w:rPrChange>
          </w:rPr>
          <w:commentReference w:id="1906"/>
        </w:r>
        <w:r w:rsidRPr="00F247BD">
          <w:rPr>
            <w:i/>
            <w:strike/>
            <w:rPrChange w:id="1914" w:author="Author" w:date="2018-03-05T09:58:00Z">
              <w:rPr>
                <w:i/>
                <w:highlight w:val="yellow"/>
              </w:rPr>
            </w:rPrChange>
          </w:rPr>
          <w:t xml:space="preserve">Balances </w:t>
        </w:r>
        <w:r w:rsidRPr="00F247BD">
          <w:rPr>
            <w:strike/>
            <w:rPrChange w:id="1915" w:author="Author" w:date="2018-03-05T09:58:00Z">
              <w:rPr>
                <w:highlight w:val="yellow"/>
              </w:rPr>
            </w:rPrChange>
          </w:rPr>
          <w:t>for Absences</w:t>
        </w:r>
      </w:ins>
      <w:commentRangeEnd w:id="1907"/>
      <w:r w:rsidR="0093161D" w:rsidRPr="00F247BD">
        <w:rPr>
          <w:rStyle w:val="CommentReference"/>
          <w:rFonts w:ascii="BentonSans Book" w:eastAsia="MS Mincho" w:hAnsi="BentonSans Book"/>
          <w:bCs w:val="0"/>
          <w:strike/>
          <w:color w:val="auto"/>
          <w:rPrChange w:id="1916" w:author="Author" w:date="2018-03-05T09:58:00Z">
            <w:rPr>
              <w:rStyle w:val="CommentReference"/>
              <w:rFonts w:ascii="BentonSans Book" w:eastAsia="MS Mincho" w:hAnsi="BentonSans Book"/>
              <w:bCs w:val="0"/>
              <w:color w:val="auto"/>
            </w:rPr>
          </w:rPrChange>
        </w:rPr>
        <w:commentReference w:id="1907"/>
      </w:r>
      <w:bookmarkEnd w:id="1905"/>
      <w:commentRangeEnd w:id="1908"/>
      <w:r w:rsidR="004B3296" w:rsidRPr="00F247BD">
        <w:rPr>
          <w:rStyle w:val="CommentReference"/>
          <w:rFonts w:ascii="BentonSans Book" w:eastAsia="MS Mincho" w:hAnsi="BentonSans Book"/>
          <w:bCs w:val="0"/>
          <w:strike/>
          <w:color w:val="auto"/>
          <w:rPrChange w:id="1917" w:author="Author" w:date="2018-03-05T09:58:00Z">
            <w:rPr>
              <w:rStyle w:val="CommentReference"/>
              <w:rFonts w:ascii="BentonSans Book" w:eastAsia="MS Mincho" w:hAnsi="BentonSans Book"/>
              <w:bCs w:val="0"/>
              <w:color w:val="auto"/>
            </w:rPr>
          </w:rPrChange>
        </w:rPr>
        <w:commentReference w:id="1908"/>
      </w:r>
      <w:commentRangeEnd w:id="1909"/>
      <w:r w:rsidR="00BB7F04" w:rsidRPr="00F247BD">
        <w:rPr>
          <w:rStyle w:val="CommentReference"/>
          <w:rFonts w:ascii="BentonSans Book" w:eastAsia="MS Mincho" w:hAnsi="BentonSans Book"/>
          <w:bCs w:val="0"/>
          <w:strike/>
          <w:color w:val="auto"/>
          <w:rPrChange w:id="1918" w:author="Author" w:date="2018-03-05T09:58:00Z">
            <w:rPr>
              <w:rStyle w:val="CommentReference"/>
              <w:rFonts w:ascii="BentonSans Book" w:eastAsia="MS Mincho" w:hAnsi="BentonSans Book"/>
              <w:bCs w:val="0"/>
              <w:color w:val="auto"/>
            </w:rPr>
          </w:rPrChange>
        </w:rPr>
        <w:commentReference w:id="1909"/>
      </w:r>
    </w:p>
    <w:p w14:paraId="490F4715" w14:textId="77777777" w:rsidR="00706BC4" w:rsidRPr="00F247BD" w:rsidRDefault="00706BC4" w:rsidP="00706BC4">
      <w:pPr>
        <w:pStyle w:val="SAPKeyblockTitle"/>
        <w:rPr>
          <w:ins w:id="1919" w:author="Author" w:date="2018-02-08T13:23:00Z"/>
          <w:strike/>
        </w:rPr>
      </w:pPr>
      <w:ins w:id="1920" w:author="Author" w:date="2018-02-08T13:23:00Z">
        <w:r w:rsidRPr="00F247BD">
          <w:rPr>
            <w:strike/>
            <w:rPrChange w:id="1921" w:author="Author" w:date="2018-03-05T09:58:00Z">
              <w:rPr/>
            </w:rPrChange>
          </w:rPr>
          <w:t>Use</w:t>
        </w:r>
      </w:ins>
    </w:p>
    <w:p w14:paraId="16C01319" w14:textId="7BD0B74F" w:rsidR="00706BC4" w:rsidRPr="00F247BD" w:rsidRDefault="00706BC4" w:rsidP="00706BC4">
      <w:pPr>
        <w:rPr>
          <w:ins w:id="1922" w:author="Author" w:date="2018-02-08T13:23:00Z"/>
          <w:strike/>
          <w:highlight w:val="yellow"/>
          <w:rPrChange w:id="1923" w:author="Author" w:date="2018-03-05T09:58:00Z">
            <w:rPr>
              <w:ins w:id="1924" w:author="Author" w:date="2018-02-08T13:23:00Z"/>
              <w:highlight w:val="yellow"/>
            </w:rPr>
          </w:rPrChange>
        </w:rPr>
      </w:pPr>
      <w:ins w:id="1925" w:author="Author" w:date="2018-02-08T13:23:00Z">
        <w:r w:rsidRPr="00F247BD">
          <w:rPr>
            <w:strike/>
            <w:highlight w:val="yellow"/>
            <w:rPrChange w:id="1926" w:author="Author" w:date="2018-03-05T09:58:00Z">
              <w:rPr>
                <w:highlight w:val="yellow"/>
              </w:rPr>
            </w:rPrChange>
          </w:rPr>
          <w:t xml:space="preserve">During the recording of working time it is possible to use the function </w:t>
        </w:r>
        <w:r w:rsidRPr="00F247BD">
          <w:rPr>
            <w:i/>
            <w:strike/>
            <w:highlight w:val="yellow"/>
            <w:rPrChange w:id="1927" w:author="Author" w:date="2018-03-05T09:58:00Z">
              <w:rPr>
                <w:i/>
                <w:highlight w:val="yellow"/>
              </w:rPr>
            </w:rPrChange>
          </w:rPr>
          <w:t>Record Absences</w:t>
        </w:r>
        <w:r w:rsidRPr="00F247BD">
          <w:rPr>
            <w:strike/>
            <w:highlight w:val="yellow"/>
            <w:rPrChange w:id="1928" w:author="Author" w:date="2018-03-05T09:58:00Z">
              <w:rPr>
                <w:highlight w:val="yellow"/>
              </w:rPr>
            </w:rPrChange>
          </w:rPr>
          <w:t>. In order to use this functionality as described</w:t>
        </w:r>
      </w:ins>
      <w:ins w:id="1929" w:author="Author" w:date="2018-02-08T15:10:00Z">
        <w:r w:rsidR="00134B77" w:rsidRPr="00F247BD">
          <w:rPr>
            <w:strike/>
            <w:highlight w:val="yellow"/>
            <w:rPrChange w:id="1930" w:author="Author" w:date="2018-03-05T09:58:00Z">
              <w:rPr>
                <w:highlight w:val="yellow"/>
              </w:rPr>
            </w:rPrChange>
          </w:rPr>
          <w:t xml:space="preserve"> in the following test steps</w:t>
        </w:r>
      </w:ins>
      <w:ins w:id="1931" w:author="Author" w:date="2018-02-08T13:23:00Z">
        <w:r w:rsidRPr="00F247BD">
          <w:rPr>
            <w:strike/>
            <w:highlight w:val="yellow"/>
            <w:rPrChange w:id="1932" w:author="Author" w:date="2018-03-05T09:58:00Z">
              <w:rPr>
                <w:highlight w:val="yellow"/>
              </w:rPr>
            </w:rPrChange>
          </w:rPr>
          <w:t xml:space="preserve">, a Time Account for </w:t>
        </w:r>
        <w:del w:id="1933" w:author="Author" w:date="2018-02-28T15:46:00Z">
          <w:r w:rsidRPr="00F247BD" w:rsidDel="00755CD6">
            <w:rPr>
              <w:strike/>
              <w:highlight w:val="yellow"/>
              <w:rPrChange w:id="1934" w:author="Author" w:date="2018-03-05T09:58:00Z">
                <w:rPr>
                  <w:highlight w:val="yellow"/>
                </w:rPr>
              </w:rPrChange>
            </w:rPr>
            <w:delText>Annual</w:delText>
          </w:r>
        </w:del>
      </w:ins>
      <w:ins w:id="1935" w:author="Author" w:date="2018-02-28T15:46:00Z">
        <w:r w:rsidR="00755CD6" w:rsidRPr="00F247BD">
          <w:rPr>
            <w:strike/>
            <w:highlight w:val="yellow"/>
            <w:rPrChange w:id="1936" w:author="Author" w:date="2018-03-05T09:58:00Z">
              <w:rPr>
                <w:highlight w:val="red"/>
              </w:rPr>
            </w:rPrChange>
          </w:rPr>
          <w:t>Absences</w:t>
        </w:r>
      </w:ins>
      <w:ins w:id="1937" w:author="Author" w:date="2018-02-08T13:23:00Z">
        <w:del w:id="1938" w:author="Author" w:date="2018-02-28T15:46:00Z">
          <w:r w:rsidRPr="00F247BD" w:rsidDel="00755CD6">
            <w:rPr>
              <w:strike/>
              <w:highlight w:val="yellow"/>
              <w:rPrChange w:id="1939" w:author="Author" w:date="2018-03-05T09:58:00Z">
                <w:rPr>
                  <w:highlight w:val="yellow"/>
                </w:rPr>
              </w:rPrChange>
            </w:rPr>
            <w:delText xml:space="preserve"> Leave</w:delText>
          </w:r>
        </w:del>
        <w:r w:rsidRPr="00F247BD">
          <w:rPr>
            <w:strike/>
            <w:highlight w:val="yellow"/>
            <w:rPrChange w:id="1940" w:author="Author" w:date="2018-03-05T09:58:00Z">
              <w:rPr>
                <w:highlight w:val="yellow"/>
              </w:rPr>
            </w:rPrChange>
          </w:rPr>
          <w:t xml:space="preserve"> needs to be created for the employee.</w:t>
        </w:r>
      </w:ins>
    </w:p>
    <w:p w14:paraId="61A96FF6" w14:textId="77777777" w:rsidR="00706BC4" w:rsidRPr="00F247BD" w:rsidRDefault="00706BC4" w:rsidP="00706BC4">
      <w:pPr>
        <w:rPr>
          <w:ins w:id="1941" w:author="Author" w:date="2018-02-08T13:23:00Z"/>
          <w:strike/>
          <w:rPrChange w:id="1942" w:author="Author" w:date="2018-03-05T09:58:00Z">
            <w:rPr>
              <w:ins w:id="1943" w:author="Author" w:date="2018-02-08T13:23:00Z"/>
            </w:rPr>
          </w:rPrChange>
        </w:rPr>
      </w:pPr>
      <w:ins w:id="1944" w:author="Author" w:date="2018-02-08T13:23:00Z">
        <w:r w:rsidRPr="00F247BD">
          <w:rPr>
            <w:strike/>
            <w:highlight w:val="yellow"/>
            <w:rPrChange w:id="1945" w:author="Author" w:date="2018-03-05T09:58:00Z">
              <w:rPr>
                <w:highlight w:val="yellow"/>
              </w:rPr>
            </w:rPrChange>
          </w:rPr>
          <w:t>In case you have missed to maintain this information or the maintained information is incorrect, the procedure is described below:</w:t>
        </w:r>
      </w:ins>
    </w:p>
    <w:p w14:paraId="3C390DF4" w14:textId="77777777" w:rsidR="00706BC4" w:rsidRPr="00F247BD" w:rsidRDefault="00706BC4" w:rsidP="00706BC4">
      <w:pPr>
        <w:pStyle w:val="SAPKeyblockTitle"/>
        <w:rPr>
          <w:ins w:id="1946" w:author="Author" w:date="2018-02-08T13:23:00Z"/>
          <w:strike/>
          <w:rPrChange w:id="1947" w:author="Author" w:date="2018-03-05T09:58:00Z">
            <w:rPr>
              <w:ins w:id="1948" w:author="Author" w:date="2018-02-08T13:23:00Z"/>
            </w:rPr>
          </w:rPrChange>
        </w:rPr>
      </w:pPr>
      <w:ins w:id="1949" w:author="Author" w:date="2018-02-08T13:23:00Z">
        <w:r w:rsidRPr="00F247BD">
          <w:rPr>
            <w:strike/>
            <w:rPrChange w:id="1950" w:author="Author" w:date="2018-03-05T09:58:00Z">
              <w:rPr/>
            </w:rPrChange>
          </w:rPr>
          <w:t>Procedure</w:t>
        </w:r>
      </w:ins>
    </w:p>
    <w:p w14:paraId="73D91E75" w14:textId="3EADC4B8" w:rsidR="00706BC4" w:rsidRPr="00F247BD" w:rsidRDefault="00706BC4" w:rsidP="00706BC4">
      <w:pPr>
        <w:pStyle w:val="ListBullet3"/>
        <w:numPr>
          <w:ilvl w:val="0"/>
          <w:numId w:val="47"/>
        </w:numPr>
        <w:rPr>
          <w:ins w:id="1951" w:author="Author" w:date="2018-02-08T13:23:00Z"/>
          <w:strike/>
          <w:highlight w:val="yellow"/>
          <w:rPrChange w:id="1952" w:author="Author" w:date="2018-03-05T09:58:00Z">
            <w:rPr>
              <w:ins w:id="1953" w:author="Author" w:date="2018-02-08T13:23:00Z"/>
            </w:rPr>
          </w:rPrChange>
        </w:rPr>
      </w:pPr>
      <w:ins w:id="1954" w:author="Author" w:date="2018-02-08T13:23:00Z">
        <w:r w:rsidRPr="00F247BD">
          <w:rPr>
            <w:strike/>
            <w:highlight w:val="yellow"/>
            <w:rPrChange w:id="1955" w:author="Author" w:date="2018-03-05T09:58:00Z">
              <w:rPr/>
            </w:rPrChange>
          </w:rPr>
          <w:t xml:space="preserve">Log on to </w:t>
        </w:r>
        <w:r w:rsidRPr="00F247BD">
          <w:rPr>
            <w:rStyle w:val="SAPScreenElement"/>
            <w:strike/>
            <w:color w:val="auto"/>
            <w:highlight w:val="yellow"/>
            <w:rPrChange w:id="1956" w:author="Author" w:date="2018-03-05T09:58:00Z">
              <w:rPr>
                <w:rStyle w:val="SAPScreenElement"/>
                <w:color w:val="auto"/>
              </w:rPr>
            </w:rPrChange>
          </w:rPr>
          <w:t>Employee Central</w:t>
        </w:r>
        <w:r w:rsidRPr="00F247BD">
          <w:rPr>
            <w:strike/>
            <w:highlight w:val="yellow"/>
            <w:rPrChange w:id="1957" w:author="Author" w:date="2018-03-05T09:58:00Z">
              <w:rPr/>
            </w:rPrChange>
          </w:rPr>
          <w:t xml:space="preserve"> as HR Administrator.</w:t>
        </w:r>
      </w:ins>
    </w:p>
    <w:p w14:paraId="6B726005" w14:textId="77777777" w:rsidR="00706BC4" w:rsidRPr="00F247BD" w:rsidRDefault="00706BC4" w:rsidP="00706BC4">
      <w:pPr>
        <w:pStyle w:val="ListBullet3"/>
        <w:numPr>
          <w:ilvl w:val="0"/>
          <w:numId w:val="47"/>
        </w:numPr>
        <w:rPr>
          <w:ins w:id="1958" w:author="Author" w:date="2018-02-08T13:23:00Z"/>
          <w:strike/>
          <w:highlight w:val="yellow"/>
          <w:rPrChange w:id="1959" w:author="Author" w:date="2018-03-05T09:58:00Z">
            <w:rPr>
              <w:ins w:id="1960" w:author="Author" w:date="2018-02-08T13:23:00Z"/>
            </w:rPr>
          </w:rPrChange>
        </w:rPr>
      </w:pPr>
      <w:ins w:id="1961" w:author="Author" w:date="2018-02-08T13:23:00Z">
        <w:r w:rsidRPr="00F247BD">
          <w:rPr>
            <w:strike/>
            <w:highlight w:val="yellow"/>
            <w:rPrChange w:id="1962" w:author="Author" w:date="2018-03-05T09:58:00Z">
              <w:rPr/>
            </w:rPrChange>
          </w:rPr>
          <w:t>In the</w:t>
        </w:r>
        <w:r w:rsidRPr="00F247BD">
          <w:rPr>
            <w:rStyle w:val="SAPScreenElement"/>
            <w:strike/>
            <w:highlight w:val="yellow"/>
            <w:rPrChange w:id="1963" w:author="Author" w:date="2018-03-05T09:58:00Z">
              <w:rPr>
                <w:rStyle w:val="SAPScreenElement"/>
              </w:rPr>
            </w:rPrChange>
          </w:rPr>
          <w:t xml:space="preserve"> Search for actions or people</w:t>
        </w:r>
        <w:r w:rsidRPr="00F247BD">
          <w:rPr>
            <w:strike/>
            <w:highlight w:val="yellow"/>
            <w:rPrChange w:id="1964" w:author="Author" w:date="2018-03-05T09:58:00Z">
              <w:rPr/>
            </w:rPrChange>
          </w:rPr>
          <w:t xml:space="preserve"> box, in the top right corner of the screen, enter the name (or name parts) of the employee whose data you want to maintain. Choose in the list of employees matching the search criteria the appropriate employee. You are directed to the </w:t>
        </w:r>
        <w:r w:rsidRPr="00F247BD">
          <w:rPr>
            <w:rStyle w:val="SAPScreenElement"/>
            <w:strike/>
            <w:highlight w:val="yellow"/>
            <w:rPrChange w:id="1965" w:author="Author" w:date="2018-03-05T09:58:00Z">
              <w:rPr>
                <w:rStyle w:val="SAPScreenElement"/>
              </w:rPr>
            </w:rPrChange>
          </w:rPr>
          <w:t>Employee Files</w:t>
        </w:r>
        <w:r w:rsidRPr="00F247BD">
          <w:rPr>
            <w:strike/>
            <w:highlight w:val="yellow"/>
            <w:rPrChange w:id="1966" w:author="Author" w:date="2018-03-05T09:58:00Z">
              <w:rPr/>
            </w:rPrChange>
          </w:rPr>
          <w:t xml:space="preserve"> page in which the profile of the selected employee is displayed.</w:t>
        </w:r>
      </w:ins>
    </w:p>
    <w:p w14:paraId="1DDA80DA" w14:textId="77777777" w:rsidR="00706BC4" w:rsidRPr="00F247BD" w:rsidRDefault="00706BC4" w:rsidP="00706BC4">
      <w:pPr>
        <w:pStyle w:val="ListBullet3"/>
        <w:numPr>
          <w:ilvl w:val="0"/>
          <w:numId w:val="47"/>
        </w:numPr>
        <w:rPr>
          <w:ins w:id="1967" w:author="Author" w:date="2018-02-08T13:23:00Z"/>
          <w:strike/>
          <w:highlight w:val="yellow"/>
          <w:rPrChange w:id="1968" w:author="Author" w:date="2018-03-05T09:58:00Z">
            <w:rPr>
              <w:ins w:id="1969" w:author="Author" w:date="2018-02-08T13:23:00Z"/>
            </w:rPr>
          </w:rPrChange>
        </w:rPr>
      </w:pPr>
      <w:ins w:id="1970" w:author="Author" w:date="2018-02-08T13:23:00Z">
        <w:r w:rsidRPr="00F247BD">
          <w:rPr>
            <w:strike/>
            <w:highlight w:val="yellow"/>
            <w:rPrChange w:id="1971" w:author="Author" w:date="2018-03-05T09:58:00Z">
              <w:rPr/>
            </w:rPrChange>
          </w:rPr>
          <w:t xml:space="preserve">Go to the </w:t>
        </w:r>
        <w:r w:rsidRPr="00F247BD">
          <w:rPr>
            <w:rStyle w:val="SAPScreenElement"/>
            <w:strike/>
            <w:highlight w:val="yellow"/>
            <w:rPrChange w:id="1972" w:author="Author" w:date="2018-03-05T09:58:00Z">
              <w:rPr>
                <w:rStyle w:val="SAPScreenElement"/>
              </w:rPr>
            </w:rPrChange>
          </w:rPr>
          <w:t>Time Off</w:t>
        </w:r>
        <w:r w:rsidRPr="00F247BD">
          <w:rPr>
            <w:strike/>
            <w:highlight w:val="yellow"/>
            <w:rPrChange w:id="1973" w:author="Author" w:date="2018-03-05T09:58:00Z">
              <w:rPr/>
            </w:rPrChange>
          </w:rPr>
          <w:t xml:space="preserve"> section. Select the </w:t>
        </w:r>
        <w:r w:rsidRPr="00F247BD">
          <w:rPr>
            <w:rStyle w:val="SAPScreenElement"/>
            <w:strike/>
            <w:highlight w:val="yellow"/>
            <w:rPrChange w:id="1974" w:author="Author" w:date="2018-03-05T09:58:00Z">
              <w:rPr>
                <w:rStyle w:val="SAPScreenElement"/>
              </w:rPr>
            </w:rPrChange>
          </w:rPr>
          <w:t>Administer Time</w:t>
        </w:r>
        <w:r w:rsidRPr="00F247BD">
          <w:rPr>
            <w:strike/>
            <w:highlight w:val="yellow"/>
            <w:rPrChange w:id="1975" w:author="Author" w:date="2018-03-05T09:58:00Z">
              <w:rPr/>
            </w:rPrChange>
          </w:rPr>
          <w:t xml:space="preserve"> link.</w:t>
        </w:r>
      </w:ins>
    </w:p>
    <w:p w14:paraId="628DE75C" w14:textId="77777777" w:rsidR="00706BC4" w:rsidRPr="00F247BD" w:rsidRDefault="00706BC4" w:rsidP="00706BC4">
      <w:pPr>
        <w:pStyle w:val="ListBullet3"/>
        <w:numPr>
          <w:ilvl w:val="0"/>
          <w:numId w:val="47"/>
        </w:numPr>
        <w:rPr>
          <w:ins w:id="1976" w:author="Author" w:date="2018-02-08T13:23:00Z"/>
          <w:strike/>
          <w:highlight w:val="yellow"/>
          <w:rPrChange w:id="1977" w:author="Author" w:date="2018-03-05T09:58:00Z">
            <w:rPr>
              <w:ins w:id="1978" w:author="Author" w:date="2018-02-08T13:23:00Z"/>
            </w:rPr>
          </w:rPrChange>
        </w:rPr>
      </w:pPr>
      <w:ins w:id="1979" w:author="Author" w:date="2018-02-08T13:23:00Z">
        <w:r w:rsidRPr="00F247BD">
          <w:rPr>
            <w:strike/>
            <w:highlight w:val="yellow"/>
            <w:rPrChange w:id="1980" w:author="Author" w:date="2018-03-05T09:58:00Z">
              <w:rPr/>
            </w:rPrChange>
          </w:rPr>
          <w:t xml:space="preserve">In the </w:t>
        </w:r>
        <w:r w:rsidRPr="00F247BD">
          <w:rPr>
            <w:rStyle w:val="SAPScreenElement"/>
            <w:strike/>
            <w:highlight w:val="yellow"/>
            <w:rPrChange w:id="1981" w:author="Author" w:date="2018-03-05T09:58:00Z">
              <w:rPr>
                <w:rStyle w:val="SAPScreenElement"/>
              </w:rPr>
            </w:rPrChange>
          </w:rPr>
          <w:t>Time Information</w:t>
        </w:r>
        <w:r w:rsidRPr="00F247BD">
          <w:rPr>
            <w:strike/>
            <w:highlight w:val="yellow"/>
            <w:rPrChange w:id="1982" w:author="Author" w:date="2018-03-05T09:58:00Z">
              <w:rPr/>
            </w:rPrChange>
          </w:rPr>
          <w:t xml:space="preserve"> </w:t>
        </w:r>
        <w:r w:rsidRPr="00F247BD">
          <w:rPr>
            <w:rStyle w:val="SAPScreenElement"/>
            <w:strike/>
            <w:highlight w:val="yellow"/>
            <w:rPrChange w:id="1983" w:author="Author" w:date="2018-03-05T09:58:00Z">
              <w:rPr>
                <w:rStyle w:val="SAPScreenElement"/>
              </w:rPr>
            </w:rPrChange>
          </w:rPr>
          <w:t>for &lt;employee name&gt;</w:t>
        </w:r>
        <w:r w:rsidRPr="00F247BD">
          <w:rPr>
            <w:strike/>
            <w:highlight w:val="yellow"/>
            <w:rPrChange w:id="1984" w:author="Author" w:date="2018-03-05T09:58:00Z">
              <w:rPr/>
            </w:rPrChange>
          </w:rPr>
          <w:t xml:space="preserve"> screen, go to the </w:t>
        </w:r>
        <w:r w:rsidRPr="00F247BD">
          <w:rPr>
            <w:rStyle w:val="SAPScreenElement"/>
            <w:strike/>
            <w:highlight w:val="yellow"/>
            <w:rPrChange w:id="1985" w:author="Author" w:date="2018-03-05T09:58:00Z">
              <w:rPr>
                <w:rStyle w:val="SAPScreenElement"/>
              </w:rPr>
            </w:rPrChange>
          </w:rPr>
          <w:t xml:space="preserve">Time Accounts </w:t>
        </w:r>
        <w:r w:rsidRPr="00F247BD">
          <w:rPr>
            <w:strike/>
            <w:highlight w:val="yellow"/>
            <w:rPrChange w:id="1986" w:author="Author" w:date="2018-03-05T09:58:00Z">
              <w:rPr/>
            </w:rPrChange>
          </w:rPr>
          <w:t>section.</w:t>
        </w:r>
      </w:ins>
    </w:p>
    <w:p w14:paraId="78F1AF27" w14:textId="4558D52B" w:rsidR="00706BC4" w:rsidRPr="00F247BD" w:rsidRDefault="00706BC4" w:rsidP="00706BC4">
      <w:pPr>
        <w:pStyle w:val="ListBullet3"/>
        <w:numPr>
          <w:ilvl w:val="0"/>
          <w:numId w:val="47"/>
        </w:numPr>
        <w:rPr>
          <w:ins w:id="1987" w:author="Author" w:date="2018-02-08T13:23:00Z"/>
          <w:strike/>
          <w:highlight w:val="yellow"/>
          <w:rPrChange w:id="1988" w:author="Author" w:date="2018-03-05T09:58:00Z">
            <w:rPr>
              <w:ins w:id="1989" w:author="Author" w:date="2018-02-08T13:23:00Z"/>
            </w:rPr>
          </w:rPrChange>
        </w:rPr>
      </w:pPr>
      <w:ins w:id="1990" w:author="Author" w:date="2018-02-08T13:23:00Z">
        <w:r w:rsidRPr="00F247BD">
          <w:rPr>
            <w:strike/>
            <w:highlight w:val="yellow"/>
            <w:rPrChange w:id="1991" w:author="Author" w:date="2018-03-05T09:58:00Z">
              <w:rPr/>
            </w:rPrChange>
          </w:rPr>
          <w:t xml:space="preserve">Select the button for the </w:t>
        </w:r>
      </w:ins>
      <w:ins w:id="1992" w:author="Author" w:date="2018-02-08T13:43:00Z">
        <w:r w:rsidR="00BA213F" w:rsidRPr="00F247BD">
          <w:rPr>
            <w:strike/>
            <w:highlight w:val="yellow"/>
            <w:rPrChange w:id="1993" w:author="Author" w:date="2018-03-05T09:58:00Z">
              <w:rPr/>
            </w:rPrChange>
          </w:rPr>
          <w:t>time account</w:t>
        </w:r>
      </w:ins>
      <w:ins w:id="1994" w:author="Author" w:date="2018-02-08T13:23:00Z">
        <w:r w:rsidRPr="00F247BD">
          <w:rPr>
            <w:strike/>
            <w:highlight w:val="yellow"/>
            <w:rPrChange w:id="1995" w:author="Author" w:date="2018-03-05T09:58:00Z">
              <w:rPr/>
            </w:rPrChange>
          </w:rPr>
          <w:t xml:space="preserve"> you want to add</w:t>
        </w:r>
      </w:ins>
      <w:ins w:id="1996" w:author="Author" w:date="2018-02-28T15:47:00Z">
        <w:r w:rsidR="00755CD6" w:rsidRPr="00F247BD">
          <w:rPr>
            <w:strike/>
            <w:highlight w:val="yellow"/>
            <w:rPrChange w:id="1997" w:author="Author" w:date="2018-03-05T09:58:00Z">
              <w:rPr>
                <w:highlight w:val="yellow"/>
              </w:rPr>
            </w:rPrChange>
          </w:rPr>
          <w:t xml:space="preserve"> a balance</w:t>
        </w:r>
      </w:ins>
      <w:ins w:id="1998" w:author="Author" w:date="2018-02-08T13:23:00Z">
        <w:del w:id="1999" w:author="Author" w:date="2018-02-28T15:47:00Z">
          <w:r w:rsidRPr="00F247BD" w:rsidDel="00755CD6">
            <w:rPr>
              <w:strike/>
              <w:highlight w:val="yellow"/>
              <w:rPrChange w:id="2000" w:author="Author" w:date="2018-03-05T09:58:00Z">
                <w:rPr/>
              </w:rPrChange>
            </w:rPr>
            <w:delText xml:space="preserve"> vacation</w:delText>
          </w:r>
        </w:del>
      </w:ins>
      <w:ins w:id="2001" w:author="Author" w:date="2018-02-08T13:43:00Z">
        <w:del w:id="2002" w:author="Author" w:date="2018-02-28T15:47:00Z">
          <w:r w:rsidR="00BA213F" w:rsidRPr="00F247BD" w:rsidDel="00755CD6">
            <w:rPr>
              <w:strike/>
              <w:highlight w:val="yellow"/>
              <w:rPrChange w:id="2003" w:author="Author" w:date="2018-03-05T09:58:00Z">
                <w:rPr/>
              </w:rPrChange>
            </w:rPr>
            <w:delText xml:space="preserve"> </w:delText>
          </w:r>
        </w:del>
      </w:ins>
      <w:ins w:id="2004" w:author="Author" w:date="2018-02-28T15:47:00Z">
        <w:r w:rsidR="00755CD6" w:rsidRPr="00F247BD">
          <w:rPr>
            <w:strike/>
            <w:highlight w:val="yellow"/>
            <w:rPrChange w:id="2005" w:author="Author" w:date="2018-03-05T09:58:00Z">
              <w:rPr>
                <w:highlight w:val="red"/>
              </w:rPr>
            </w:rPrChange>
          </w:rPr>
          <w:t xml:space="preserve"> </w:t>
        </w:r>
      </w:ins>
      <w:ins w:id="2006" w:author="Author" w:date="2018-02-08T13:43:00Z">
        <w:r w:rsidR="00BA213F" w:rsidRPr="00F247BD">
          <w:rPr>
            <w:strike/>
            <w:highlight w:val="yellow"/>
            <w:rPrChange w:id="2007" w:author="Author" w:date="2018-03-05T09:58:00Z">
              <w:rPr/>
            </w:rPrChange>
          </w:rPr>
          <w:t>for</w:t>
        </w:r>
      </w:ins>
      <w:ins w:id="2008" w:author="Author" w:date="2018-02-08T13:44:00Z">
        <w:r w:rsidR="00BA213F" w:rsidRPr="00F247BD">
          <w:rPr>
            <w:strike/>
            <w:highlight w:val="yellow"/>
            <w:rPrChange w:id="2009" w:author="Author" w:date="2018-03-05T09:58:00Z">
              <w:rPr/>
            </w:rPrChange>
          </w:rPr>
          <w:t xml:space="preserve">, e.g. </w:t>
        </w:r>
      </w:ins>
      <w:ins w:id="2010" w:author="Author" w:date="2018-02-08T13:45:00Z">
        <w:r w:rsidR="00BA213F" w:rsidRPr="00F247BD">
          <w:rPr>
            <w:rStyle w:val="SAPScreenElement"/>
            <w:strike/>
            <w:highlight w:val="yellow"/>
            <w:rPrChange w:id="2011" w:author="Author" w:date="2018-03-05T09:58:00Z">
              <w:rPr>
                <w:rStyle w:val="SAPScreenElement"/>
              </w:rPr>
            </w:rPrChange>
          </w:rPr>
          <w:t>Absences</w:t>
        </w:r>
      </w:ins>
      <w:ins w:id="2012" w:author="Author" w:date="2018-02-08T13:44:00Z">
        <w:r w:rsidR="00BA213F" w:rsidRPr="00F247BD">
          <w:rPr>
            <w:rStyle w:val="SAPScreenElement"/>
            <w:strike/>
            <w:highlight w:val="yellow"/>
            <w:rPrChange w:id="2013" w:author="Author" w:date="2018-03-05T09:58:00Z">
              <w:rPr/>
            </w:rPrChange>
          </w:rPr>
          <w:t xml:space="preserve"> &lt;year&gt;.</w:t>
        </w:r>
      </w:ins>
    </w:p>
    <w:p w14:paraId="6AD9593C" w14:textId="5634DAB3" w:rsidR="00706BC4" w:rsidRPr="00F247BD" w:rsidRDefault="007541E5" w:rsidP="00706BC4">
      <w:pPr>
        <w:pStyle w:val="ListBullet3"/>
        <w:numPr>
          <w:ilvl w:val="0"/>
          <w:numId w:val="47"/>
        </w:numPr>
        <w:rPr>
          <w:ins w:id="2014" w:author="Author" w:date="2018-02-08T13:23:00Z"/>
          <w:rStyle w:val="SAPScreenElement"/>
          <w:rFonts w:ascii="BentonSans Book" w:hAnsi="BentonSans Book"/>
          <w:strike/>
          <w:color w:val="auto"/>
          <w:highlight w:val="yellow"/>
          <w:rPrChange w:id="2015" w:author="Author" w:date="2018-03-05T09:58:00Z">
            <w:rPr>
              <w:ins w:id="2016" w:author="Author" w:date="2018-02-08T13:23:00Z"/>
              <w:rStyle w:val="SAPScreenElement"/>
              <w:rFonts w:ascii="BentonSans Book" w:hAnsi="BentonSans Book"/>
              <w:color w:val="auto"/>
            </w:rPr>
          </w:rPrChange>
        </w:rPr>
      </w:pPr>
      <w:ins w:id="2017" w:author="Author" w:date="2018-02-08T13:33:00Z">
        <w:r w:rsidRPr="00F247BD">
          <w:rPr>
            <w:strike/>
            <w:highlight w:val="yellow"/>
            <w:rPrChange w:id="2018" w:author="Author" w:date="2018-03-05T09:58:00Z">
              <w:rPr>
                <w:rFonts w:ascii="BentonSans Book Italic" w:hAnsi="BentonSans Book Italic"/>
                <w:color w:val="003283"/>
              </w:rPr>
            </w:rPrChange>
          </w:rPr>
          <w:t>On the bottom of the page s</w:t>
        </w:r>
      </w:ins>
      <w:ins w:id="2019" w:author="Author" w:date="2018-02-08T13:23:00Z">
        <w:r w:rsidR="00706BC4" w:rsidRPr="00F247BD">
          <w:rPr>
            <w:strike/>
            <w:highlight w:val="yellow"/>
            <w:rPrChange w:id="2020" w:author="Author" w:date="2018-03-05T09:58:00Z">
              <w:rPr/>
            </w:rPrChange>
          </w:rPr>
          <w:t xml:space="preserve">elect the </w:t>
        </w:r>
        <w:r w:rsidR="00706BC4" w:rsidRPr="00F247BD">
          <w:rPr>
            <w:rStyle w:val="SAPScreenElement"/>
            <w:strike/>
            <w:highlight w:val="yellow"/>
            <w:rPrChange w:id="2021" w:author="Author" w:date="2018-03-05T09:58:00Z">
              <w:rPr>
                <w:rStyle w:val="SAPScreenElement"/>
              </w:rPr>
            </w:rPrChange>
          </w:rPr>
          <w:t>+ Add</w:t>
        </w:r>
        <w:r w:rsidR="00706BC4" w:rsidRPr="00F247BD">
          <w:rPr>
            <w:strike/>
            <w:highlight w:val="yellow"/>
            <w:rPrChange w:id="2022" w:author="Author" w:date="2018-03-05T09:58:00Z">
              <w:rPr/>
            </w:rPrChange>
          </w:rPr>
          <w:t xml:space="preserve"> </w:t>
        </w:r>
        <w:r w:rsidR="00706BC4" w:rsidRPr="00F247BD">
          <w:rPr>
            <w:rStyle w:val="SAPScreenElement"/>
            <w:strike/>
            <w:highlight w:val="yellow"/>
            <w:rPrChange w:id="2023" w:author="Author" w:date="2018-03-05T09:58:00Z">
              <w:rPr>
                <w:rStyle w:val="SAPScreenElement"/>
              </w:rPr>
            </w:rPrChange>
          </w:rPr>
          <w:t xml:space="preserve">Manual Adjustment </w:t>
        </w:r>
        <w:r w:rsidR="00706BC4" w:rsidRPr="00F247BD">
          <w:rPr>
            <w:strike/>
            <w:highlight w:val="yellow"/>
            <w:rPrChange w:id="2024" w:author="Author" w:date="2018-03-05T09:58:00Z">
              <w:rPr/>
            </w:rPrChange>
          </w:rPr>
          <w:t>button</w:t>
        </w:r>
        <w:r w:rsidR="00706BC4" w:rsidRPr="00F247BD">
          <w:rPr>
            <w:rStyle w:val="SAPScreenElement"/>
            <w:strike/>
            <w:highlight w:val="yellow"/>
            <w:rPrChange w:id="2025" w:author="Author" w:date="2018-03-05T09:58:00Z">
              <w:rPr>
                <w:rStyle w:val="SAPScreenElement"/>
              </w:rPr>
            </w:rPrChange>
          </w:rPr>
          <w:t xml:space="preserve">. </w:t>
        </w:r>
      </w:ins>
    </w:p>
    <w:p w14:paraId="2F414C8F" w14:textId="6F1A718E" w:rsidR="00706BC4" w:rsidRPr="00F247BD" w:rsidRDefault="00706BC4" w:rsidP="00706BC4">
      <w:pPr>
        <w:pStyle w:val="ListBullet3"/>
        <w:numPr>
          <w:ilvl w:val="0"/>
          <w:numId w:val="47"/>
        </w:numPr>
        <w:rPr>
          <w:ins w:id="2026" w:author="Author" w:date="2018-02-08T13:23:00Z"/>
          <w:strike/>
          <w:highlight w:val="yellow"/>
          <w:rPrChange w:id="2027" w:author="Author" w:date="2018-03-05T09:58:00Z">
            <w:rPr>
              <w:ins w:id="2028" w:author="Author" w:date="2018-02-08T13:23:00Z"/>
            </w:rPr>
          </w:rPrChange>
        </w:rPr>
      </w:pPr>
      <w:ins w:id="2029" w:author="Author" w:date="2018-02-08T13:23:00Z">
        <w:r w:rsidRPr="00F247BD">
          <w:rPr>
            <w:strike/>
            <w:highlight w:val="yellow"/>
            <w:rPrChange w:id="2030" w:author="Author" w:date="2018-03-05T09:58:00Z">
              <w:rPr/>
            </w:rPrChange>
          </w:rPr>
          <w:t>In the upcoming</w:t>
        </w:r>
        <w:r w:rsidRPr="00F247BD">
          <w:rPr>
            <w:rStyle w:val="SAPScreenElement"/>
            <w:strike/>
            <w:highlight w:val="yellow"/>
            <w:rPrChange w:id="2031" w:author="Author" w:date="2018-03-05T09:58:00Z">
              <w:rPr>
                <w:rStyle w:val="SAPScreenElement"/>
              </w:rPr>
            </w:rPrChange>
          </w:rPr>
          <w:t xml:space="preserve"> Manual Adjustments </w:t>
        </w:r>
        <w:r w:rsidRPr="00F247BD">
          <w:rPr>
            <w:strike/>
            <w:highlight w:val="yellow"/>
            <w:rPrChange w:id="2032" w:author="Author" w:date="2018-03-05T09:58:00Z">
              <w:rPr/>
            </w:rPrChange>
          </w:rPr>
          <w:t xml:space="preserve">dialog box, the Time Account you </w:t>
        </w:r>
        <w:del w:id="2033" w:author="Author" w:date="2018-02-08T15:12:00Z">
          <w:r w:rsidRPr="00F247BD" w:rsidDel="000E413A">
            <w:rPr>
              <w:strike/>
              <w:highlight w:val="yellow"/>
              <w:rPrChange w:id="2034" w:author="Author" w:date="2018-03-05T09:58:00Z">
                <w:rPr/>
              </w:rPrChange>
            </w:rPr>
            <w:delText xml:space="preserve">previosly </w:delText>
          </w:r>
        </w:del>
        <w:r w:rsidRPr="00F247BD">
          <w:rPr>
            <w:strike/>
            <w:highlight w:val="yellow"/>
            <w:rPrChange w:id="2035" w:author="Author" w:date="2018-03-05T09:58:00Z">
              <w:rPr/>
            </w:rPrChange>
          </w:rPr>
          <w:t xml:space="preserve">selected </w:t>
        </w:r>
      </w:ins>
      <w:ins w:id="2036" w:author="Author" w:date="2018-02-08T15:12:00Z">
        <w:del w:id="2037" w:author="Author" w:date="2018-03-02T17:16:00Z">
          <w:r w:rsidR="000E413A" w:rsidRPr="00F247BD" w:rsidDel="004F283A">
            <w:rPr>
              <w:strike/>
              <w:highlight w:val="yellow"/>
              <w:rPrChange w:id="2038" w:author="Author" w:date="2018-03-05T09:58:00Z">
                <w:rPr>
                  <w:highlight w:val="yellow"/>
                </w:rPr>
              </w:rPrChange>
            </w:rPr>
            <w:delText>previosly</w:delText>
          </w:r>
        </w:del>
      </w:ins>
      <w:ins w:id="2039" w:author="Author" w:date="2018-03-02T17:16:00Z">
        <w:r w:rsidR="004F283A" w:rsidRPr="00F247BD">
          <w:rPr>
            <w:strike/>
            <w:highlight w:val="yellow"/>
            <w:rPrChange w:id="2040" w:author="Author" w:date="2018-03-05T09:58:00Z">
              <w:rPr>
                <w:highlight w:val="yellow"/>
              </w:rPr>
            </w:rPrChange>
          </w:rPr>
          <w:t>previously</w:t>
        </w:r>
      </w:ins>
      <w:ins w:id="2041" w:author="Author" w:date="2018-02-08T15:12:00Z">
        <w:r w:rsidR="000E413A" w:rsidRPr="00F247BD">
          <w:rPr>
            <w:strike/>
            <w:highlight w:val="yellow"/>
            <w:rPrChange w:id="2042" w:author="Author" w:date="2018-03-05T09:58:00Z">
              <w:rPr>
                <w:highlight w:val="yellow"/>
              </w:rPr>
            </w:rPrChange>
          </w:rPr>
          <w:t xml:space="preserve"> </w:t>
        </w:r>
      </w:ins>
      <w:ins w:id="2043" w:author="Author" w:date="2018-02-08T13:23:00Z">
        <w:r w:rsidRPr="00F247BD">
          <w:rPr>
            <w:strike/>
            <w:highlight w:val="yellow"/>
            <w:rPrChange w:id="2044" w:author="Author" w:date="2018-03-05T09:58:00Z">
              <w:rPr/>
            </w:rPrChange>
          </w:rPr>
          <w:t>is defaulted.</w:t>
        </w:r>
      </w:ins>
    </w:p>
    <w:p w14:paraId="7722C3DE" w14:textId="734918A6" w:rsidR="00706BC4" w:rsidRPr="00F247BD" w:rsidRDefault="00706BC4" w:rsidP="00706BC4">
      <w:pPr>
        <w:pStyle w:val="ListBullet3"/>
        <w:numPr>
          <w:ilvl w:val="0"/>
          <w:numId w:val="47"/>
        </w:numPr>
        <w:rPr>
          <w:ins w:id="2045" w:author="Author" w:date="2018-02-08T13:23:00Z"/>
          <w:strike/>
          <w:highlight w:val="yellow"/>
          <w:rPrChange w:id="2046" w:author="Author" w:date="2018-03-05T09:58:00Z">
            <w:rPr>
              <w:ins w:id="2047" w:author="Author" w:date="2018-02-08T13:23:00Z"/>
            </w:rPr>
          </w:rPrChange>
        </w:rPr>
      </w:pPr>
      <w:ins w:id="2048" w:author="Author" w:date="2018-02-08T13:23:00Z">
        <w:r w:rsidRPr="00F247BD">
          <w:rPr>
            <w:strike/>
            <w:highlight w:val="yellow"/>
            <w:rPrChange w:id="2049" w:author="Author" w:date="2018-03-05T09:58:00Z">
              <w:rPr/>
            </w:rPrChange>
          </w:rPr>
          <w:t xml:space="preserve">Select a </w:t>
        </w:r>
        <w:r w:rsidRPr="00F247BD">
          <w:rPr>
            <w:rStyle w:val="SAPScreenElement"/>
            <w:strike/>
            <w:highlight w:val="yellow"/>
            <w:rPrChange w:id="2050" w:author="Author" w:date="2018-03-05T09:58:00Z">
              <w:rPr>
                <w:rStyle w:val="SAPScreenElement"/>
              </w:rPr>
            </w:rPrChange>
          </w:rPr>
          <w:t>Posting Date</w:t>
        </w:r>
        <w:r w:rsidRPr="00F247BD">
          <w:rPr>
            <w:strike/>
            <w:highlight w:val="yellow"/>
            <w:rPrChange w:id="2051" w:author="Author" w:date="2018-03-05T09:58:00Z">
              <w:rPr/>
            </w:rPrChange>
          </w:rPr>
          <w:t>, when the</w:t>
        </w:r>
      </w:ins>
      <w:ins w:id="2052" w:author="Author" w:date="2018-02-28T15:47:00Z">
        <w:r w:rsidR="00755CD6" w:rsidRPr="00F247BD">
          <w:rPr>
            <w:strike/>
            <w:highlight w:val="yellow"/>
            <w:rPrChange w:id="2053" w:author="Author" w:date="2018-03-05T09:58:00Z">
              <w:rPr>
                <w:highlight w:val="yellow"/>
              </w:rPr>
            </w:rPrChange>
          </w:rPr>
          <w:t xml:space="preserve"> balance </w:t>
        </w:r>
      </w:ins>
      <w:ins w:id="2054" w:author="Author" w:date="2018-02-08T13:23:00Z">
        <w:del w:id="2055" w:author="Author" w:date="2018-02-28T15:47:00Z">
          <w:r w:rsidRPr="00F247BD" w:rsidDel="00755CD6">
            <w:rPr>
              <w:strike/>
              <w:highlight w:val="yellow"/>
              <w:rPrChange w:id="2056" w:author="Author" w:date="2018-03-05T09:58:00Z">
                <w:rPr/>
              </w:rPrChange>
            </w:rPr>
            <w:delText xml:space="preserve"> </w:delText>
          </w:r>
        </w:del>
      </w:ins>
      <w:ins w:id="2057" w:author="Author" w:date="2018-02-08T15:13:00Z">
        <w:del w:id="2058" w:author="Author" w:date="2018-02-28T15:47:00Z">
          <w:r w:rsidR="000E413A" w:rsidRPr="00F247BD" w:rsidDel="00755CD6">
            <w:rPr>
              <w:strike/>
              <w:highlight w:val="red"/>
              <w:rPrChange w:id="2059" w:author="Author" w:date="2018-03-05T09:58:00Z">
                <w:rPr>
                  <w:highlight w:val="red"/>
                </w:rPr>
              </w:rPrChange>
            </w:rPr>
            <w:delText xml:space="preserve">vacation </w:delText>
          </w:r>
        </w:del>
      </w:ins>
      <w:ins w:id="2060" w:author="Author" w:date="2018-02-08T13:23:00Z">
        <w:del w:id="2061" w:author="Author" w:date="2018-02-08T15:13:00Z">
          <w:r w:rsidRPr="00F247BD" w:rsidDel="000E413A">
            <w:rPr>
              <w:strike/>
              <w:highlight w:val="yellow"/>
              <w:rPrChange w:id="2062" w:author="Author" w:date="2018-03-05T09:58:00Z">
                <w:rPr/>
              </w:rPrChange>
            </w:rPr>
            <w:delText xml:space="preserve">balance </w:delText>
          </w:r>
        </w:del>
        <w:r w:rsidRPr="00F247BD">
          <w:rPr>
            <w:strike/>
            <w:highlight w:val="yellow"/>
            <w:rPrChange w:id="2063" w:author="Author" w:date="2018-03-05T09:58:00Z">
              <w:rPr/>
            </w:rPrChange>
          </w:rPr>
          <w:t xml:space="preserve">should start, e.g. </w:t>
        </w:r>
        <w:r w:rsidRPr="00F247BD">
          <w:rPr>
            <w:rStyle w:val="SAPScreenElement"/>
            <w:strike/>
            <w:highlight w:val="yellow"/>
            <w:rPrChange w:id="2064" w:author="Author" w:date="2018-03-05T09:58:00Z">
              <w:rPr>
                <w:rStyle w:val="SAPScreenElement"/>
              </w:rPr>
            </w:rPrChange>
          </w:rPr>
          <w:t>Jan 1 &lt;year&gt;.</w:t>
        </w:r>
      </w:ins>
    </w:p>
    <w:p w14:paraId="0BC10527" w14:textId="77777777" w:rsidR="00706BC4" w:rsidRPr="00F247BD" w:rsidRDefault="00706BC4" w:rsidP="00706BC4">
      <w:pPr>
        <w:pStyle w:val="ListBullet3"/>
        <w:numPr>
          <w:ilvl w:val="0"/>
          <w:numId w:val="47"/>
        </w:numPr>
        <w:rPr>
          <w:ins w:id="2065" w:author="Author" w:date="2018-02-08T13:23:00Z"/>
          <w:strike/>
          <w:highlight w:val="yellow"/>
          <w:rPrChange w:id="2066" w:author="Author" w:date="2018-03-05T09:58:00Z">
            <w:rPr>
              <w:ins w:id="2067" w:author="Author" w:date="2018-02-08T13:23:00Z"/>
            </w:rPr>
          </w:rPrChange>
        </w:rPr>
      </w:pPr>
      <w:ins w:id="2068" w:author="Author" w:date="2018-02-08T13:23:00Z">
        <w:r w:rsidRPr="00F247BD">
          <w:rPr>
            <w:strike/>
            <w:highlight w:val="yellow"/>
            <w:rPrChange w:id="2069" w:author="Author" w:date="2018-03-05T09:58:00Z">
              <w:rPr/>
            </w:rPrChange>
          </w:rPr>
          <w:t xml:space="preserve">Select radio button </w:t>
        </w:r>
        <w:r w:rsidRPr="00F247BD">
          <w:rPr>
            <w:rStyle w:val="SAPScreenElement"/>
            <w:strike/>
            <w:highlight w:val="yellow"/>
            <w:rPrChange w:id="2070" w:author="Author" w:date="2018-03-05T09:58:00Z">
              <w:rPr>
                <w:rStyle w:val="SAPScreenElement"/>
              </w:rPr>
            </w:rPrChange>
          </w:rPr>
          <w:t>Add</w:t>
        </w:r>
        <w:r w:rsidRPr="00F247BD">
          <w:rPr>
            <w:strike/>
            <w:highlight w:val="yellow"/>
            <w:rPrChange w:id="2071" w:author="Author" w:date="2018-03-05T09:58:00Z">
              <w:rPr/>
            </w:rPrChange>
          </w:rPr>
          <w:t>.</w:t>
        </w:r>
      </w:ins>
    </w:p>
    <w:p w14:paraId="06EF530F" w14:textId="0719F72A" w:rsidR="00706BC4" w:rsidRPr="00F247BD" w:rsidRDefault="00706BC4" w:rsidP="00706BC4">
      <w:pPr>
        <w:pStyle w:val="ListBullet3"/>
        <w:numPr>
          <w:ilvl w:val="0"/>
          <w:numId w:val="47"/>
        </w:numPr>
        <w:rPr>
          <w:ins w:id="2072" w:author="Author" w:date="2018-02-08T13:23:00Z"/>
          <w:strike/>
          <w:highlight w:val="yellow"/>
          <w:rPrChange w:id="2073" w:author="Author" w:date="2018-03-05T09:58:00Z">
            <w:rPr>
              <w:ins w:id="2074" w:author="Author" w:date="2018-02-08T13:23:00Z"/>
            </w:rPr>
          </w:rPrChange>
        </w:rPr>
      </w:pPr>
      <w:ins w:id="2075" w:author="Author" w:date="2018-02-08T13:23:00Z">
        <w:r w:rsidRPr="00F247BD">
          <w:rPr>
            <w:strike/>
            <w:highlight w:val="yellow"/>
            <w:rPrChange w:id="2076" w:author="Author" w:date="2018-03-05T09:58:00Z">
              <w:rPr/>
            </w:rPrChange>
          </w:rPr>
          <w:t xml:space="preserve">In field </w:t>
        </w:r>
        <w:r w:rsidRPr="00F247BD">
          <w:rPr>
            <w:rStyle w:val="SAPScreenElement"/>
            <w:strike/>
            <w:highlight w:val="yellow"/>
            <w:rPrChange w:id="2077" w:author="Author" w:date="2018-03-05T09:58:00Z">
              <w:rPr>
                <w:rStyle w:val="SAPScreenElement"/>
              </w:rPr>
            </w:rPrChange>
          </w:rPr>
          <w:t>Amount in days</w:t>
        </w:r>
        <w:r w:rsidRPr="00F247BD">
          <w:rPr>
            <w:strike/>
            <w:highlight w:val="yellow"/>
            <w:rPrChange w:id="2078" w:author="Author" w:date="2018-03-05T09:58:00Z">
              <w:rPr/>
            </w:rPrChange>
          </w:rPr>
          <w:t xml:space="preserve"> enter the number of days</w:t>
        </w:r>
      </w:ins>
      <w:ins w:id="2079" w:author="Author" w:date="2018-02-28T15:47:00Z">
        <w:r w:rsidR="00EB5AC0" w:rsidRPr="00F247BD">
          <w:rPr>
            <w:strike/>
            <w:highlight w:val="yellow"/>
            <w:rPrChange w:id="2080" w:author="Author" w:date="2018-03-05T09:58:00Z">
              <w:rPr>
                <w:highlight w:val="yellow"/>
              </w:rPr>
            </w:rPrChange>
          </w:rPr>
          <w:t>.</w:t>
        </w:r>
      </w:ins>
      <w:ins w:id="2081" w:author="Author" w:date="2018-02-08T13:23:00Z">
        <w:del w:id="2082" w:author="Author" w:date="2018-02-28T15:47:00Z">
          <w:r w:rsidRPr="00F247BD" w:rsidDel="00EB5AC0">
            <w:rPr>
              <w:strike/>
              <w:highlight w:val="yellow"/>
              <w:rPrChange w:id="2083" w:author="Author" w:date="2018-03-05T09:58:00Z">
                <w:rPr/>
              </w:rPrChange>
            </w:rPr>
            <w:delText xml:space="preserve"> of </w:delText>
          </w:r>
          <w:r w:rsidRPr="00F247BD" w:rsidDel="00EB5AC0">
            <w:rPr>
              <w:strike/>
              <w:highlight w:val="red"/>
              <w:rPrChange w:id="2084" w:author="Author" w:date="2018-03-05T09:58:00Z">
                <w:rPr/>
              </w:rPrChange>
            </w:rPr>
            <w:delText>vacation</w:delText>
          </w:r>
          <w:r w:rsidRPr="00F247BD" w:rsidDel="00EB5AC0">
            <w:rPr>
              <w:strike/>
              <w:highlight w:val="yellow"/>
              <w:rPrChange w:id="2085" w:author="Author" w:date="2018-03-05T09:58:00Z">
                <w:rPr/>
              </w:rPrChange>
            </w:rPr>
            <w:delText>.</w:delText>
          </w:r>
        </w:del>
      </w:ins>
    </w:p>
    <w:p w14:paraId="2652082B" w14:textId="25BE11D9" w:rsidR="00706BC4" w:rsidRPr="00F247BD" w:rsidRDefault="00706BC4" w:rsidP="00706BC4">
      <w:pPr>
        <w:pStyle w:val="ListBullet3"/>
        <w:numPr>
          <w:ilvl w:val="0"/>
          <w:numId w:val="47"/>
        </w:numPr>
        <w:rPr>
          <w:ins w:id="2086" w:author="Author" w:date="2018-02-08T13:23:00Z"/>
          <w:strike/>
          <w:highlight w:val="yellow"/>
          <w:rPrChange w:id="2087" w:author="Author" w:date="2018-03-05T09:58:00Z">
            <w:rPr>
              <w:ins w:id="2088" w:author="Author" w:date="2018-02-08T13:23:00Z"/>
            </w:rPr>
          </w:rPrChange>
        </w:rPr>
      </w:pPr>
      <w:ins w:id="2089" w:author="Author" w:date="2018-02-08T13:23:00Z">
        <w:r w:rsidRPr="00F247BD">
          <w:rPr>
            <w:strike/>
            <w:highlight w:val="yellow"/>
            <w:rPrChange w:id="2090" w:author="Author" w:date="2018-03-05T09:58:00Z">
              <w:rPr/>
            </w:rPrChange>
          </w:rPr>
          <w:t xml:space="preserve">Choose the </w:t>
        </w:r>
        <w:r w:rsidRPr="00F247BD">
          <w:rPr>
            <w:rStyle w:val="SAPScreenElement"/>
            <w:strike/>
            <w:highlight w:val="yellow"/>
            <w:rPrChange w:id="2091" w:author="Author" w:date="2018-03-05T09:58:00Z">
              <w:rPr>
                <w:rStyle w:val="SAPScreenElement"/>
              </w:rPr>
            </w:rPrChange>
          </w:rPr>
          <w:t xml:space="preserve">Save </w:t>
        </w:r>
        <w:r w:rsidRPr="00F247BD">
          <w:rPr>
            <w:strike/>
            <w:highlight w:val="yellow"/>
            <w:rPrChange w:id="2092" w:author="Author" w:date="2018-03-05T09:58:00Z">
              <w:rPr/>
            </w:rPrChange>
          </w:rPr>
          <w:t>button.</w:t>
        </w:r>
      </w:ins>
    </w:p>
    <w:p w14:paraId="565BFA35" w14:textId="77777777" w:rsidR="00706BC4" w:rsidRPr="00F247BD" w:rsidRDefault="00706BC4">
      <w:pPr>
        <w:pStyle w:val="SAPKeyblockTitle"/>
        <w:rPr>
          <w:ins w:id="2093" w:author="Author" w:date="2018-02-08T13:23:00Z"/>
          <w:strike/>
          <w:highlight w:val="yellow"/>
          <w:rPrChange w:id="2094" w:author="Author" w:date="2018-03-05T09:58:00Z">
            <w:rPr>
              <w:ins w:id="2095" w:author="Author" w:date="2018-02-08T13:23:00Z"/>
            </w:rPr>
          </w:rPrChange>
        </w:rPr>
        <w:pPrChange w:id="2096" w:author="Author" w:date="2018-02-08T13:23:00Z">
          <w:pPr>
            <w:pStyle w:val="SAPKeyblockTitle"/>
            <w:numPr>
              <w:numId w:val="47"/>
            </w:numPr>
            <w:ind w:left="360" w:hanging="360"/>
          </w:pPr>
        </w:pPrChange>
      </w:pPr>
      <w:ins w:id="2097" w:author="Author" w:date="2018-02-08T13:23:00Z">
        <w:r w:rsidRPr="00F247BD">
          <w:rPr>
            <w:strike/>
            <w:highlight w:val="yellow"/>
            <w:rPrChange w:id="2098" w:author="Author" w:date="2018-03-05T09:58:00Z">
              <w:rPr/>
            </w:rPrChange>
          </w:rPr>
          <w:t>Result</w:t>
        </w:r>
      </w:ins>
    </w:p>
    <w:p w14:paraId="6B11D8DE" w14:textId="2200F54A" w:rsidR="00706BC4" w:rsidRPr="00F247BD" w:rsidRDefault="00706BC4" w:rsidP="00706BC4">
      <w:pPr>
        <w:rPr>
          <w:ins w:id="2099" w:author="Author" w:date="2018-02-08T13:24:00Z"/>
          <w:strike/>
          <w:highlight w:val="yellow"/>
          <w:rPrChange w:id="2100" w:author="Author" w:date="2018-03-05T09:58:00Z">
            <w:rPr>
              <w:ins w:id="2101" w:author="Author" w:date="2018-02-08T13:24:00Z"/>
            </w:rPr>
          </w:rPrChange>
        </w:rPr>
      </w:pPr>
      <w:ins w:id="2102" w:author="Author" w:date="2018-02-08T13:24:00Z">
        <w:r w:rsidRPr="00F247BD">
          <w:rPr>
            <w:strike/>
            <w:highlight w:val="yellow"/>
            <w:rPrChange w:id="2103" w:author="Author" w:date="2018-03-05T09:58:00Z">
              <w:rPr/>
            </w:rPrChange>
          </w:rPr>
          <w:t>A</w:t>
        </w:r>
      </w:ins>
      <w:ins w:id="2104" w:author="Author" w:date="2018-02-08T13:23:00Z">
        <w:r w:rsidRPr="00F247BD">
          <w:rPr>
            <w:strike/>
            <w:highlight w:val="yellow"/>
            <w:rPrChange w:id="2105" w:author="Author" w:date="2018-03-05T09:58:00Z">
              <w:rPr/>
            </w:rPrChange>
          </w:rPr>
          <w:t xml:space="preserve"> Time Account </w:t>
        </w:r>
      </w:ins>
      <w:ins w:id="2106" w:author="Author" w:date="2018-02-08T13:24:00Z">
        <w:r w:rsidRPr="00F247BD">
          <w:rPr>
            <w:strike/>
            <w:highlight w:val="yellow"/>
            <w:rPrChange w:id="2107" w:author="Author" w:date="2018-03-05T09:58:00Z">
              <w:rPr/>
            </w:rPrChange>
          </w:rPr>
          <w:t xml:space="preserve">for Absences </w:t>
        </w:r>
      </w:ins>
      <w:ins w:id="2108" w:author="Author" w:date="2018-02-08T13:23:00Z">
        <w:r w:rsidRPr="00F247BD">
          <w:rPr>
            <w:strike/>
            <w:highlight w:val="yellow"/>
            <w:rPrChange w:id="2109" w:author="Author" w:date="2018-03-05T09:58:00Z">
              <w:rPr/>
            </w:rPrChange>
          </w:rPr>
          <w:t>has been added</w:t>
        </w:r>
      </w:ins>
      <w:ins w:id="2110" w:author="Author" w:date="2018-02-08T13:24:00Z">
        <w:r w:rsidRPr="00F247BD">
          <w:rPr>
            <w:strike/>
            <w:highlight w:val="yellow"/>
            <w:rPrChange w:id="2111" w:author="Author" w:date="2018-03-05T09:58:00Z">
              <w:rPr/>
            </w:rPrChange>
          </w:rPr>
          <w:t>.</w:t>
        </w:r>
      </w:ins>
    </w:p>
    <w:p w14:paraId="5B86B679" w14:textId="77777777" w:rsidR="00706BC4" w:rsidRPr="00F247BD" w:rsidRDefault="00706BC4">
      <w:pPr>
        <w:pStyle w:val="SAPNoteHeading"/>
        <w:ind w:left="0"/>
        <w:rPr>
          <w:ins w:id="2112" w:author="Author" w:date="2018-02-08T13:24:00Z"/>
          <w:strike/>
          <w:highlight w:val="yellow"/>
          <w:rPrChange w:id="2113" w:author="Author" w:date="2018-03-05T09:58:00Z">
            <w:rPr>
              <w:ins w:id="2114" w:author="Author" w:date="2018-02-08T13:24:00Z"/>
            </w:rPr>
          </w:rPrChange>
        </w:rPr>
        <w:pPrChange w:id="2115" w:author="Author" w:date="2018-02-08T13:24:00Z">
          <w:pPr>
            <w:pStyle w:val="SAPNoteHeading"/>
            <w:ind w:left="360"/>
          </w:pPr>
        </w:pPrChange>
      </w:pPr>
      <w:commentRangeStart w:id="2116"/>
      <w:commentRangeStart w:id="2117"/>
      <w:ins w:id="2118" w:author="Author" w:date="2018-02-08T13:24:00Z">
        <w:r w:rsidRPr="00F247BD">
          <w:rPr>
            <w:strike/>
            <w:noProof/>
            <w:highlight w:val="yellow"/>
            <w:lang w:val="de-DE" w:eastAsia="de-DE"/>
            <w:rPrChange w:id="2119" w:author="Author" w:date="2018-03-05T09:58:00Z">
              <w:rPr>
                <w:noProof/>
                <w:lang w:val="de-DE" w:eastAsia="de-DE"/>
              </w:rPr>
            </w:rPrChange>
          </w:rPr>
          <w:drawing>
            <wp:inline distT="0" distB="0" distL="0" distR="0" wp14:anchorId="2E8302B9" wp14:editId="730C5057">
              <wp:extent cx="228600" cy="228600"/>
              <wp:effectExtent l="0" t="0" r="0" b="0"/>
              <wp:docPr id="22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247BD">
          <w:rPr>
            <w:strike/>
            <w:highlight w:val="yellow"/>
            <w:rPrChange w:id="2120" w:author="Author" w:date="2018-03-05T09:58:00Z">
              <w:rPr/>
            </w:rPrChange>
          </w:rPr>
          <w:t xml:space="preserve"> Note</w:t>
        </w:r>
      </w:ins>
    </w:p>
    <w:p w14:paraId="18BD2436" w14:textId="64D58480" w:rsidR="00706BC4" w:rsidRPr="00F247BD" w:rsidRDefault="00706BC4">
      <w:pPr>
        <w:pStyle w:val="ListBullet3"/>
        <w:numPr>
          <w:ilvl w:val="0"/>
          <w:numId w:val="0"/>
        </w:numPr>
        <w:ind w:left="66"/>
        <w:rPr>
          <w:ins w:id="2121" w:author="Author" w:date="2018-02-08T13:26:00Z"/>
          <w:strike/>
          <w:rPrChange w:id="2122" w:author="Author" w:date="2018-03-05T09:58:00Z">
            <w:rPr>
              <w:ins w:id="2123" w:author="Author" w:date="2018-02-08T13:26:00Z"/>
            </w:rPr>
          </w:rPrChange>
        </w:rPr>
        <w:pPrChange w:id="2124" w:author="Author" w:date="2018-02-08T13:24:00Z">
          <w:pPr>
            <w:pStyle w:val="ListBullet3"/>
            <w:numPr>
              <w:numId w:val="0"/>
            </w:numPr>
            <w:ind w:left="426" w:firstLine="0"/>
          </w:pPr>
        </w:pPrChange>
      </w:pPr>
      <w:ins w:id="2125" w:author="Author" w:date="2018-02-08T13:27:00Z">
        <w:r w:rsidRPr="00F247BD">
          <w:rPr>
            <w:strike/>
            <w:highlight w:val="yellow"/>
            <w:lang w:eastAsia="de-DE"/>
            <w:rPrChange w:id="2126" w:author="Author" w:date="2018-03-05T09:58:00Z">
              <w:rPr>
                <w:lang w:eastAsia="de-DE"/>
              </w:rPr>
            </w:rPrChange>
          </w:rPr>
          <w:t>For more information r</w:t>
        </w:r>
      </w:ins>
      <w:ins w:id="2127" w:author="Author" w:date="2018-02-08T13:26:00Z">
        <w:r w:rsidRPr="00F247BD">
          <w:rPr>
            <w:strike/>
            <w:highlight w:val="yellow"/>
            <w:lang w:eastAsia="de-DE"/>
            <w:rPrChange w:id="2128" w:author="Author" w:date="2018-03-05T09:58:00Z">
              <w:rPr>
                <w:lang w:eastAsia="de-DE"/>
              </w:rPr>
            </w:rPrChange>
          </w:rPr>
          <w:t xml:space="preserve">efer to the test script of scope item </w:t>
        </w:r>
      </w:ins>
      <w:ins w:id="2129" w:author="Author" w:date="2018-02-08T13:28:00Z">
        <w:r w:rsidRPr="00F247BD">
          <w:rPr>
            <w:rStyle w:val="SAPScreenElement"/>
            <w:strike/>
            <w:color w:val="auto"/>
            <w:highlight w:val="yellow"/>
            <w:rPrChange w:id="2130" w:author="Author" w:date="2018-03-05T09:58:00Z">
              <w:rPr>
                <w:rStyle w:val="SAPScreenElement"/>
                <w:color w:val="auto"/>
              </w:rPr>
            </w:rPrChange>
          </w:rPr>
          <w:t>Request and Manage Time Off</w:t>
        </w:r>
      </w:ins>
      <w:ins w:id="2131" w:author="Author" w:date="2018-02-08T13:26:00Z">
        <w:r w:rsidRPr="00F247BD">
          <w:rPr>
            <w:rStyle w:val="SAPScreenElement"/>
            <w:strike/>
            <w:color w:val="auto"/>
            <w:highlight w:val="yellow"/>
            <w:rPrChange w:id="2132" w:author="Author" w:date="2018-03-05T09:58:00Z">
              <w:rPr>
                <w:rStyle w:val="SAPScreenElement"/>
                <w:color w:val="auto"/>
              </w:rPr>
            </w:rPrChange>
          </w:rPr>
          <w:t xml:space="preserve"> (FJ</w:t>
        </w:r>
      </w:ins>
      <w:ins w:id="2133" w:author="Author" w:date="2018-02-08T13:28:00Z">
        <w:r w:rsidRPr="00F247BD">
          <w:rPr>
            <w:rStyle w:val="SAPScreenElement"/>
            <w:strike/>
            <w:color w:val="auto"/>
            <w:highlight w:val="yellow"/>
            <w:rPrChange w:id="2134" w:author="Author" w:date="2018-03-05T09:58:00Z">
              <w:rPr>
                <w:rStyle w:val="SAPScreenElement"/>
                <w:color w:val="auto"/>
              </w:rPr>
            </w:rPrChange>
          </w:rPr>
          <w:t>7</w:t>
        </w:r>
      </w:ins>
      <w:ins w:id="2135" w:author="Author" w:date="2018-02-08T13:26:00Z">
        <w:r w:rsidRPr="00F247BD">
          <w:rPr>
            <w:rStyle w:val="SAPScreenElement"/>
            <w:strike/>
            <w:color w:val="auto"/>
            <w:highlight w:val="yellow"/>
            <w:rPrChange w:id="2136" w:author="Author" w:date="2018-03-05T09:58:00Z">
              <w:rPr>
                <w:rStyle w:val="SAPScreenElement"/>
                <w:color w:val="auto"/>
              </w:rPr>
            </w:rPrChange>
          </w:rPr>
          <w:t>).</w:t>
        </w:r>
      </w:ins>
      <w:commentRangeEnd w:id="2116"/>
      <w:r w:rsidR="004B3296" w:rsidRPr="00F247BD">
        <w:rPr>
          <w:rStyle w:val="CommentReference"/>
          <w:strike/>
          <w:rPrChange w:id="2137" w:author="Author" w:date="2018-03-05T09:58:00Z">
            <w:rPr>
              <w:rStyle w:val="CommentReference"/>
            </w:rPr>
          </w:rPrChange>
        </w:rPr>
        <w:commentReference w:id="2116"/>
      </w:r>
      <w:commentRangeEnd w:id="2117"/>
      <w:r w:rsidR="00BB7F04" w:rsidRPr="00F247BD">
        <w:rPr>
          <w:rStyle w:val="CommentReference"/>
          <w:strike/>
          <w:rPrChange w:id="2138" w:author="Author" w:date="2018-03-05T09:58:00Z">
            <w:rPr>
              <w:rStyle w:val="CommentReference"/>
            </w:rPr>
          </w:rPrChange>
        </w:rPr>
        <w:commentReference w:id="2117"/>
      </w:r>
    </w:p>
    <w:p w14:paraId="58CEA79E" w14:textId="4A25373F" w:rsidR="00FD5AC7" w:rsidRPr="0085272D" w:rsidRDefault="00FD5AC7" w:rsidP="00FD5AC7">
      <w:pPr>
        <w:pStyle w:val="Heading3"/>
        <w:ind w:left="720" w:hanging="720"/>
        <w:rPr>
          <w:ins w:id="2139" w:author="Author" w:date="2018-02-07T11:45:00Z"/>
          <w:strike/>
          <w:rPrChange w:id="2140" w:author="Author" w:date="2018-03-05T10:31:00Z">
            <w:rPr>
              <w:ins w:id="2141" w:author="Author" w:date="2018-02-07T11:45:00Z"/>
            </w:rPr>
          </w:rPrChange>
        </w:rPr>
      </w:pPr>
      <w:bookmarkStart w:id="2142" w:name="_Toc507665730"/>
      <w:commentRangeStart w:id="2143"/>
      <w:commentRangeStart w:id="2144"/>
      <w:commentRangeStart w:id="2145"/>
      <w:ins w:id="2146" w:author="Author" w:date="2018-02-07T11:45:00Z">
        <w:r w:rsidRPr="0085272D">
          <w:rPr>
            <w:strike/>
            <w:rPrChange w:id="2147" w:author="Author" w:date="2018-03-05T10:31:00Z">
              <w:rPr/>
            </w:rPrChange>
          </w:rPr>
          <w:t xml:space="preserve">Function </w:t>
        </w:r>
        <w:r w:rsidRPr="0085272D">
          <w:rPr>
            <w:i/>
            <w:strike/>
            <w:rPrChange w:id="2148" w:author="Author" w:date="2018-03-05T10:31:00Z">
              <w:rPr/>
            </w:rPrChange>
          </w:rPr>
          <w:t>Time Off in Lieu</w:t>
        </w:r>
        <w:commentRangeEnd w:id="2143"/>
        <w:r w:rsidRPr="0085272D">
          <w:rPr>
            <w:rStyle w:val="CommentReference"/>
            <w:rFonts w:ascii="BentonSans Book" w:eastAsia="MS Mincho" w:hAnsi="BentonSans Book"/>
            <w:bCs w:val="0"/>
            <w:i/>
            <w:strike/>
            <w:color w:val="auto"/>
            <w:rPrChange w:id="2149" w:author="Author" w:date="2018-03-05T10:31:00Z">
              <w:rPr>
                <w:rStyle w:val="CommentReference"/>
                <w:rFonts w:ascii="BentonSans Book" w:eastAsia="MS Mincho" w:hAnsi="BentonSans Book"/>
                <w:bCs w:val="0"/>
                <w:color w:val="auto"/>
              </w:rPr>
            </w:rPrChange>
          </w:rPr>
          <w:commentReference w:id="2143"/>
        </w:r>
      </w:ins>
      <w:bookmarkEnd w:id="2142"/>
      <w:commentRangeEnd w:id="2144"/>
      <w:r w:rsidR="004B3296" w:rsidRPr="0085272D">
        <w:rPr>
          <w:rStyle w:val="CommentReference"/>
          <w:rFonts w:ascii="BentonSans Book" w:eastAsia="MS Mincho" w:hAnsi="BentonSans Book"/>
          <w:bCs w:val="0"/>
          <w:strike/>
          <w:color w:val="auto"/>
          <w:rPrChange w:id="2150" w:author="Author" w:date="2018-03-05T10:31:00Z">
            <w:rPr>
              <w:rStyle w:val="CommentReference"/>
              <w:rFonts w:ascii="BentonSans Book" w:eastAsia="MS Mincho" w:hAnsi="BentonSans Book"/>
              <w:bCs w:val="0"/>
              <w:color w:val="auto"/>
            </w:rPr>
          </w:rPrChange>
        </w:rPr>
        <w:commentReference w:id="2144"/>
      </w:r>
      <w:commentRangeEnd w:id="2145"/>
      <w:r w:rsidR="00905EEE" w:rsidRPr="0085272D">
        <w:rPr>
          <w:rStyle w:val="CommentReference"/>
          <w:rFonts w:ascii="BentonSans Book" w:eastAsia="MS Mincho" w:hAnsi="BentonSans Book"/>
          <w:bCs w:val="0"/>
          <w:strike/>
          <w:color w:val="auto"/>
          <w:rPrChange w:id="2151" w:author="Author" w:date="2018-03-05T10:31:00Z">
            <w:rPr>
              <w:rStyle w:val="CommentReference"/>
              <w:rFonts w:ascii="BentonSans Book" w:eastAsia="MS Mincho" w:hAnsi="BentonSans Book"/>
              <w:bCs w:val="0"/>
              <w:color w:val="auto"/>
            </w:rPr>
          </w:rPrChange>
        </w:rPr>
        <w:commentReference w:id="2145"/>
      </w:r>
    </w:p>
    <w:p w14:paraId="4A6105E5" w14:textId="708784FE" w:rsidR="00FD5AC7" w:rsidRPr="0085272D" w:rsidRDefault="00EB7FA8" w:rsidP="00697A10">
      <w:pPr>
        <w:rPr>
          <w:ins w:id="2152" w:author="Author" w:date="2018-02-07T11:41:00Z"/>
          <w:strike/>
          <w:highlight w:val="yellow"/>
          <w:rPrChange w:id="2153" w:author="Author" w:date="2018-03-05T10:31:00Z">
            <w:rPr>
              <w:ins w:id="2154" w:author="Author" w:date="2018-02-07T11:41:00Z"/>
            </w:rPr>
          </w:rPrChange>
        </w:rPr>
      </w:pPr>
      <w:commentRangeStart w:id="2155"/>
      <w:commentRangeStart w:id="2156"/>
      <w:ins w:id="2157" w:author="Author" w:date="2018-02-08T11:03:00Z">
        <w:r w:rsidRPr="0085272D">
          <w:rPr>
            <w:strike/>
            <w:highlight w:val="yellow"/>
            <w:rPrChange w:id="2158" w:author="Author" w:date="2018-03-05T10:31:00Z">
              <w:rPr/>
            </w:rPrChange>
          </w:rPr>
          <w:t xml:space="preserve">In case your company wants to use </w:t>
        </w:r>
      </w:ins>
      <w:ins w:id="2159" w:author="Author" w:date="2018-02-08T11:04:00Z">
        <w:r w:rsidRPr="0085272D">
          <w:rPr>
            <w:strike/>
            <w:highlight w:val="yellow"/>
            <w:rPrChange w:id="2160" w:author="Author" w:date="2018-03-05T10:31:00Z">
              <w:rPr/>
            </w:rPrChange>
          </w:rPr>
          <w:t xml:space="preserve">the time account type </w:t>
        </w:r>
        <w:r w:rsidRPr="0085272D">
          <w:rPr>
            <w:rStyle w:val="SAPScreenElement"/>
            <w:strike/>
            <w:highlight w:val="yellow"/>
            <w:rPrChange w:id="2161" w:author="Author" w:date="2018-03-05T10:31:00Z">
              <w:rPr/>
            </w:rPrChange>
          </w:rPr>
          <w:t>Time Off in Lieu</w:t>
        </w:r>
      </w:ins>
      <w:commentRangeEnd w:id="2155"/>
      <w:r w:rsidR="004B3296" w:rsidRPr="0085272D">
        <w:rPr>
          <w:rStyle w:val="CommentReference"/>
          <w:strike/>
          <w:rPrChange w:id="2162" w:author="Author" w:date="2018-03-05T10:31:00Z">
            <w:rPr>
              <w:rStyle w:val="CommentReference"/>
            </w:rPr>
          </w:rPrChange>
        </w:rPr>
        <w:commentReference w:id="2155"/>
      </w:r>
      <w:commentRangeEnd w:id="2156"/>
      <w:r w:rsidR="00905EEE">
        <w:rPr>
          <w:rStyle w:val="CommentReference"/>
        </w:rPr>
        <w:commentReference w:id="2156"/>
      </w:r>
      <w:ins w:id="2163" w:author="Author" w:date="2018-02-08T11:04:00Z">
        <w:r w:rsidRPr="0085272D">
          <w:rPr>
            <w:strike/>
            <w:highlight w:val="yellow"/>
            <w:rPrChange w:id="2164" w:author="Author" w:date="2018-03-05T10:31:00Z">
              <w:rPr/>
            </w:rPrChange>
          </w:rPr>
          <w:t xml:space="preserve">, </w:t>
        </w:r>
      </w:ins>
      <w:ins w:id="2165" w:author="Author" w:date="2018-02-08T10:55:00Z">
        <w:r w:rsidR="00511326" w:rsidRPr="0085272D">
          <w:rPr>
            <w:strike/>
            <w:highlight w:val="yellow"/>
            <w:rPrChange w:id="2166" w:author="Author" w:date="2018-03-05T10:31:00Z">
              <w:rPr/>
            </w:rPrChange>
          </w:rPr>
          <w:t>the following</w:t>
        </w:r>
      </w:ins>
      <w:ins w:id="2167" w:author="Author" w:date="2018-02-08T11:04:00Z">
        <w:r w:rsidRPr="0085272D">
          <w:rPr>
            <w:strike/>
            <w:highlight w:val="yellow"/>
            <w:rPrChange w:id="2168" w:author="Author" w:date="2018-03-05T10:31:00Z">
              <w:rPr/>
            </w:rPrChange>
          </w:rPr>
          <w:t xml:space="preserve"> </w:t>
        </w:r>
        <w:r w:rsidRPr="0085272D">
          <w:rPr>
            <w:strike/>
            <w:highlight w:val="yellow"/>
            <w:rPrChange w:id="2169" w:author="Author" w:date="2018-03-05T10:31:00Z">
              <w:rPr>
                <w:highlight w:val="yellow"/>
              </w:rPr>
            </w:rPrChange>
          </w:rPr>
          <w:t>conditions need to be fulfilled</w:t>
        </w:r>
        <w:r w:rsidRPr="0085272D">
          <w:rPr>
            <w:strike/>
            <w:highlight w:val="yellow"/>
            <w:rPrChange w:id="2170" w:author="Author" w:date="2018-03-05T10:31:00Z">
              <w:rPr/>
            </w:rPrChange>
          </w:rPr>
          <w:t>:</w:t>
        </w:r>
      </w:ins>
    </w:p>
    <w:p w14:paraId="79503FEF" w14:textId="01319D56" w:rsidR="00FD5AC7" w:rsidRPr="0085272D" w:rsidDel="00EB7FA8" w:rsidRDefault="00FD5AC7" w:rsidP="00697A10">
      <w:pPr>
        <w:rPr>
          <w:ins w:id="2171" w:author="Author" w:date="2018-02-07T11:41:00Z"/>
          <w:del w:id="2172" w:author="Author" w:date="2018-02-08T11:04:00Z"/>
          <w:strike/>
          <w:highlight w:val="yellow"/>
          <w:rPrChange w:id="2173" w:author="Author" w:date="2018-03-05T10:31:00Z">
            <w:rPr>
              <w:ins w:id="2174" w:author="Author" w:date="2018-02-07T11:41:00Z"/>
              <w:del w:id="2175" w:author="Author" w:date="2018-02-08T11:04:00Z"/>
            </w:rPr>
          </w:rPrChange>
        </w:rPr>
      </w:pPr>
    </w:p>
    <w:p w14:paraId="4D86E9E7" w14:textId="10EEF197" w:rsidR="00FD5AC7" w:rsidRPr="0085272D" w:rsidDel="00EB7FA8" w:rsidRDefault="00FD5AC7" w:rsidP="00FD5AC7">
      <w:pPr>
        <w:pStyle w:val="ListBullet"/>
        <w:numPr>
          <w:ilvl w:val="0"/>
          <w:numId w:val="0"/>
        </w:numPr>
        <w:ind w:left="417" w:hanging="417"/>
        <w:rPr>
          <w:ins w:id="2176" w:author="Author" w:date="2018-02-07T11:41:00Z"/>
          <w:del w:id="2177" w:author="Author" w:date="2018-02-08T11:04:00Z"/>
          <w:strike/>
          <w:highlight w:val="yellow"/>
          <w:rPrChange w:id="2178" w:author="Author" w:date="2018-03-05T10:31:00Z">
            <w:rPr>
              <w:ins w:id="2179" w:author="Author" w:date="2018-02-07T11:41:00Z"/>
              <w:del w:id="2180" w:author="Author" w:date="2018-02-08T11:04:00Z"/>
            </w:rPr>
          </w:rPrChange>
        </w:rPr>
      </w:pPr>
      <w:ins w:id="2181" w:author="Author" w:date="2018-02-07T11:41:00Z">
        <w:del w:id="2182" w:author="Author" w:date="2018-02-08T11:04:00Z">
          <w:r w:rsidRPr="0085272D" w:rsidDel="00EB7FA8">
            <w:rPr>
              <w:b/>
              <w:strike/>
              <w:highlight w:val="yellow"/>
              <w:u w:val="single"/>
              <w:rPrChange w:id="2183" w:author="Author" w:date="2018-03-05T10:31:00Z">
                <w:rPr>
                  <w:b/>
                  <w:highlight w:val="green"/>
                  <w:u w:val="single"/>
                </w:rPr>
              </w:rPrChange>
            </w:rPr>
            <w:delText xml:space="preserve">Function </w:delText>
          </w:r>
          <w:r w:rsidRPr="0085272D" w:rsidDel="00EB7FA8">
            <w:rPr>
              <w:b/>
              <w:i/>
              <w:strike/>
              <w:highlight w:val="yellow"/>
              <w:u w:val="single"/>
              <w:rPrChange w:id="2184" w:author="Author" w:date="2018-03-05T10:31:00Z">
                <w:rPr>
                  <w:b/>
                  <w:i/>
                  <w:highlight w:val="green"/>
                  <w:u w:val="single"/>
                </w:rPr>
              </w:rPrChange>
            </w:rPr>
            <w:delText>Time Off in Lieu</w:delText>
          </w:r>
          <w:r w:rsidRPr="0085272D" w:rsidDel="00EB7FA8">
            <w:rPr>
              <w:strike/>
              <w:highlight w:val="yellow"/>
              <w:u w:val="single"/>
              <w:rPrChange w:id="2185" w:author="Author" w:date="2018-03-05T10:31:00Z">
                <w:rPr>
                  <w:highlight w:val="green"/>
                  <w:u w:val="single"/>
                </w:rPr>
              </w:rPrChange>
            </w:rPr>
            <w:delText xml:space="preserve"> :</w:delText>
          </w:r>
        </w:del>
      </w:ins>
    </w:p>
    <w:p w14:paraId="6C999D8B" w14:textId="39B6F410" w:rsidR="00FD5AC7" w:rsidRPr="0085272D" w:rsidDel="00EB7FA8" w:rsidRDefault="00FD5AC7" w:rsidP="00697A10">
      <w:pPr>
        <w:rPr>
          <w:ins w:id="2186" w:author="Author" w:date="2018-02-07T11:41:00Z"/>
          <w:del w:id="2187" w:author="Author" w:date="2018-02-08T11:04:00Z"/>
          <w:strike/>
          <w:highlight w:val="yellow"/>
          <w:rPrChange w:id="2188" w:author="Author" w:date="2018-03-05T10:31:00Z">
            <w:rPr>
              <w:ins w:id="2189" w:author="Author" w:date="2018-02-07T11:41:00Z"/>
              <w:del w:id="2190" w:author="Author" w:date="2018-02-08T11:04:00Z"/>
            </w:rPr>
          </w:rPrChange>
        </w:rPr>
      </w:pPr>
    </w:p>
    <w:p w14:paraId="6B2B452F" w14:textId="22F5A248" w:rsidR="00FD5AC7" w:rsidRPr="0085272D" w:rsidDel="00EB7FA8" w:rsidRDefault="00FD5AC7" w:rsidP="00FD5AC7">
      <w:pPr>
        <w:pStyle w:val="SAPNoteHeading"/>
        <w:ind w:left="270"/>
        <w:rPr>
          <w:ins w:id="2191" w:author="Author" w:date="2018-02-07T11:41:00Z"/>
          <w:del w:id="2192" w:author="Author" w:date="2018-02-08T11:04:00Z"/>
          <w:strike/>
          <w:highlight w:val="yellow"/>
          <w:rPrChange w:id="2193" w:author="Author" w:date="2018-03-05T10:31:00Z">
            <w:rPr>
              <w:ins w:id="2194" w:author="Author" w:date="2018-02-07T11:41:00Z"/>
              <w:del w:id="2195" w:author="Author" w:date="2018-02-08T11:04:00Z"/>
              <w:highlight w:val="green"/>
            </w:rPr>
          </w:rPrChange>
        </w:rPr>
      </w:pPr>
      <w:ins w:id="2196" w:author="Author" w:date="2018-02-07T11:41:00Z">
        <w:del w:id="2197" w:author="Author" w:date="2018-02-08T11:04:00Z">
          <w:r w:rsidRPr="0085272D" w:rsidDel="00EB7FA8">
            <w:rPr>
              <w:strike/>
              <w:noProof/>
              <w:highlight w:val="yellow"/>
              <w:lang w:val="de-DE" w:eastAsia="de-DE"/>
              <w:rPrChange w:id="2198" w:author="Author" w:date="2018-03-05T10:31:00Z">
                <w:rPr>
                  <w:noProof/>
                  <w:highlight w:val="green"/>
                  <w:lang w:val="de-DE" w:eastAsia="de-DE"/>
                </w:rPr>
              </w:rPrChange>
            </w:rPr>
            <w:drawing>
              <wp:inline distT="0" distB="0" distL="0" distR="0" wp14:anchorId="60887A07" wp14:editId="6EBE4A70">
                <wp:extent cx="225425" cy="225425"/>
                <wp:effectExtent l="0" t="0" r="3175"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85272D" w:rsidDel="00EB7FA8">
            <w:rPr>
              <w:strike/>
              <w:highlight w:val="yellow"/>
              <w:rPrChange w:id="2199" w:author="Author" w:date="2018-03-05T10:31:00Z">
                <w:rPr>
                  <w:highlight w:val="green"/>
                </w:rPr>
              </w:rPrChange>
            </w:rPr>
            <w:delText> Caution</w:delText>
          </w:r>
        </w:del>
      </w:ins>
    </w:p>
    <w:p w14:paraId="760A0259" w14:textId="1A48C328" w:rsidR="00FD5AC7" w:rsidRPr="0085272D" w:rsidDel="00EB7FA8" w:rsidRDefault="00FD5AC7" w:rsidP="00FD5AC7">
      <w:pPr>
        <w:ind w:left="270"/>
        <w:rPr>
          <w:ins w:id="2200" w:author="Author" w:date="2018-02-07T11:41:00Z"/>
          <w:del w:id="2201" w:author="Author" w:date="2018-02-08T11:04:00Z"/>
          <w:strike/>
          <w:highlight w:val="yellow"/>
          <w:rPrChange w:id="2202" w:author="Author" w:date="2018-03-05T10:31:00Z">
            <w:rPr>
              <w:ins w:id="2203" w:author="Author" w:date="2018-02-07T11:41:00Z"/>
              <w:del w:id="2204" w:author="Author" w:date="2018-02-08T11:04:00Z"/>
              <w:highlight w:val="green"/>
            </w:rPr>
          </w:rPrChange>
        </w:rPr>
      </w:pPr>
      <w:ins w:id="2205" w:author="Author" w:date="2018-02-07T11:41:00Z">
        <w:del w:id="2206" w:author="Author" w:date="2018-02-08T11:04:00Z">
          <w:r w:rsidRPr="0085272D" w:rsidDel="00EB7FA8">
            <w:rPr>
              <w:strike/>
              <w:highlight w:val="yellow"/>
              <w:rPrChange w:id="2207" w:author="Author" w:date="2018-03-05T10:31:00Z">
                <w:rPr>
                  <w:highlight w:val="green"/>
                </w:rPr>
              </w:rPrChange>
            </w:rPr>
            <w:delText>This information is available only if the following conditions are fulfilled:</w:delText>
          </w:r>
        </w:del>
      </w:ins>
    </w:p>
    <w:p w14:paraId="79090E49" w14:textId="77777777" w:rsidR="00FD5AC7" w:rsidRPr="0085272D" w:rsidRDefault="00FD5AC7" w:rsidP="00FD5AC7">
      <w:pPr>
        <w:pStyle w:val="ListBullet"/>
        <w:ind w:left="540" w:hanging="270"/>
        <w:rPr>
          <w:ins w:id="2208" w:author="Author" w:date="2018-02-07T11:41:00Z"/>
          <w:strike/>
          <w:highlight w:val="yellow"/>
          <w:rPrChange w:id="2209" w:author="Author" w:date="2018-03-05T10:31:00Z">
            <w:rPr>
              <w:ins w:id="2210" w:author="Author" w:date="2018-02-07T11:41:00Z"/>
              <w:highlight w:val="green"/>
            </w:rPr>
          </w:rPrChange>
        </w:rPr>
      </w:pPr>
      <w:ins w:id="2211" w:author="Author" w:date="2018-02-07T11:41:00Z">
        <w:r w:rsidRPr="0085272D">
          <w:rPr>
            <w:strike/>
            <w:highlight w:val="yellow"/>
            <w:rPrChange w:id="2212" w:author="Author" w:date="2018-03-05T10:31:00Z">
              <w:rPr>
                <w:highlight w:val="green"/>
              </w:rPr>
            </w:rPrChange>
          </w:rPr>
          <w:t xml:space="preserve">the </w:t>
        </w:r>
        <w:r w:rsidRPr="0085272D">
          <w:rPr>
            <w:rStyle w:val="SAPScreenElement"/>
            <w:strike/>
            <w:highlight w:val="yellow"/>
            <w:rPrChange w:id="2213" w:author="Author" w:date="2018-03-05T10:31:00Z">
              <w:rPr>
                <w:highlight w:val="green"/>
              </w:rPr>
            </w:rPrChange>
          </w:rPr>
          <w:t>time profile</w:t>
        </w:r>
        <w:r w:rsidRPr="0085272D">
          <w:rPr>
            <w:strike/>
            <w:highlight w:val="yellow"/>
            <w:rPrChange w:id="2214" w:author="Author" w:date="2018-03-05T10:31:00Z">
              <w:rPr>
                <w:highlight w:val="green"/>
              </w:rPr>
            </w:rPrChange>
          </w:rPr>
          <w:t xml:space="preserve"> of the employee has a time </w:t>
        </w:r>
        <w:r w:rsidRPr="0085272D">
          <w:rPr>
            <w:strike/>
            <w:highlight w:val="yellow"/>
          </w:rPr>
          <w:t>account</w:t>
        </w:r>
        <w:r w:rsidRPr="0085272D">
          <w:rPr>
            <w:strike/>
            <w:highlight w:val="yellow"/>
            <w:rPrChange w:id="2215" w:author="Author" w:date="2018-03-05T10:31:00Z">
              <w:rPr>
                <w:highlight w:val="yellow"/>
              </w:rPr>
            </w:rPrChange>
          </w:rPr>
          <w:t xml:space="preserve"> </w:t>
        </w:r>
        <w:r w:rsidRPr="0085272D">
          <w:rPr>
            <w:strike/>
            <w:highlight w:val="yellow"/>
            <w:rPrChange w:id="2216" w:author="Author" w:date="2018-03-05T10:31:00Z">
              <w:rPr>
                <w:highlight w:val="green"/>
              </w:rPr>
            </w:rPrChange>
          </w:rPr>
          <w:t>type for Time Off in Lieu assigned</w:t>
        </w:r>
        <w:del w:id="2217" w:author="Author" w:date="2018-02-08T11:07:00Z">
          <w:r w:rsidRPr="0085272D" w:rsidDel="00EB7FA8">
            <w:rPr>
              <w:strike/>
              <w:highlight w:val="yellow"/>
              <w:rPrChange w:id="2218" w:author="Author" w:date="2018-03-05T10:31:00Z">
                <w:rPr>
                  <w:highlight w:val="green"/>
                </w:rPr>
              </w:rPrChange>
            </w:rPr>
            <w:delText>,</w:delText>
          </w:r>
        </w:del>
      </w:ins>
    </w:p>
    <w:p w14:paraId="6B75ED65" w14:textId="7C9A021C" w:rsidR="00FD5AC7" w:rsidRPr="0085272D" w:rsidRDefault="00EB7FA8" w:rsidP="00FD5AC7">
      <w:pPr>
        <w:pStyle w:val="ListBullet"/>
        <w:ind w:left="540" w:hanging="270"/>
        <w:rPr>
          <w:ins w:id="2219" w:author="Author" w:date="2018-02-08T11:07:00Z"/>
          <w:strike/>
          <w:highlight w:val="yellow"/>
          <w:rPrChange w:id="2220" w:author="Author" w:date="2018-03-05T10:31:00Z">
            <w:rPr>
              <w:ins w:id="2221" w:author="Author" w:date="2018-02-08T11:07:00Z"/>
              <w:highlight w:val="yellow"/>
            </w:rPr>
          </w:rPrChange>
        </w:rPr>
      </w:pPr>
      <w:ins w:id="2222" w:author="Author" w:date="2018-02-08T11:06:00Z">
        <w:r w:rsidRPr="0085272D">
          <w:rPr>
            <w:strike/>
            <w:highlight w:val="yellow"/>
            <w:rPrChange w:id="2223" w:author="Author" w:date="2018-03-05T10:31:00Z">
              <w:rPr>
                <w:highlight w:val="yellow"/>
              </w:rPr>
            </w:rPrChange>
          </w:rPr>
          <w:t xml:space="preserve">the </w:t>
        </w:r>
      </w:ins>
      <w:ins w:id="2224" w:author="Author" w:date="2018-02-07T11:41:00Z">
        <w:del w:id="2225" w:author="Author" w:date="2018-02-08T11:06:00Z">
          <w:r w:rsidR="00FD5AC7" w:rsidRPr="0085272D" w:rsidDel="00EB7FA8">
            <w:rPr>
              <w:rStyle w:val="SAPScreenElement"/>
              <w:strike/>
              <w:highlight w:val="yellow"/>
              <w:rPrChange w:id="2226" w:author="Author" w:date="2018-03-05T10:31:00Z">
                <w:rPr>
                  <w:highlight w:val="green"/>
                </w:rPr>
              </w:rPrChange>
            </w:rPr>
            <w:delText xml:space="preserve">an appropriate </w:delText>
          </w:r>
        </w:del>
        <w:r w:rsidR="00FD5AC7" w:rsidRPr="0085272D">
          <w:rPr>
            <w:rStyle w:val="SAPScreenElement"/>
            <w:strike/>
            <w:highlight w:val="yellow"/>
            <w:rPrChange w:id="2227" w:author="Author" w:date="2018-03-05T10:31:00Z">
              <w:rPr>
                <w:highlight w:val="green"/>
              </w:rPr>
            </w:rPrChange>
          </w:rPr>
          <w:t>time recording profile</w:t>
        </w:r>
      </w:ins>
      <w:ins w:id="2228" w:author="Author" w:date="2018-02-08T11:06:00Z">
        <w:r w:rsidRPr="0085272D">
          <w:rPr>
            <w:strike/>
            <w:highlight w:val="yellow"/>
            <w:rPrChange w:id="2229" w:author="Author" w:date="2018-03-05T10:31:00Z">
              <w:rPr>
                <w:highlight w:val="yellow"/>
              </w:rPr>
            </w:rPrChange>
          </w:rPr>
          <w:t xml:space="preserve"> of the employee</w:t>
        </w:r>
      </w:ins>
      <w:ins w:id="2230" w:author="Author" w:date="2018-02-07T11:41:00Z">
        <w:del w:id="2231" w:author="Author" w:date="2018-02-08T11:06:00Z">
          <w:r w:rsidR="00FD5AC7" w:rsidRPr="0085272D" w:rsidDel="00EB7FA8">
            <w:rPr>
              <w:strike/>
              <w:highlight w:val="yellow"/>
              <w:rPrChange w:id="2232" w:author="Author" w:date="2018-03-05T10:31:00Z">
                <w:rPr>
                  <w:highlight w:val="green"/>
                </w:rPr>
              </w:rPrChange>
            </w:rPr>
            <w:delText>, which</w:delText>
          </w:r>
        </w:del>
        <w:r w:rsidR="00FD5AC7" w:rsidRPr="0085272D">
          <w:rPr>
            <w:strike/>
            <w:highlight w:val="yellow"/>
            <w:rPrChange w:id="2233" w:author="Author" w:date="2018-03-05T10:31:00Z">
              <w:rPr>
                <w:highlight w:val="green"/>
              </w:rPr>
            </w:rPrChange>
          </w:rPr>
          <w:t xml:space="preserve"> considers Time Off in Lieu in time valuation</w:t>
        </w:r>
        <w:del w:id="2234" w:author="Author" w:date="2018-02-08T11:06:00Z">
          <w:r w:rsidR="00FD5AC7" w:rsidRPr="0085272D" w:rsidDel="00EB7FA8">
            <w:rPr>
              <w:strike/>
              <w:highlight w:val="yellow"/>
              <w:rPrChange w:id="2235" w:author="Author" w:date="2018-03-05T10:31:00Z">
                <w:rPr>
                  <w:highlight w:val="green"/>
                </w:rPr>
              </w:rPrChange>
            </w:rPr>
            <w:delText>, has been maintained for the employee,</w:delText>
          </w:r>
        </w:del>
      </w:ins>
    </w:p>
    <w:p w14:paraId="3B4FE110" w14:textId="77777777" w:rsidR="00EB7FA8" w:rsidRPr="0085272D" w:rsidDel="00EB7FA8" w:rsidRDefault="00EB7FA8" w:rsidP="00723F90">
      <w:pPr>
        <w:pStyle w:val="ListBullet"/>
        <w:ind w:left="540" w:hanging="270"/>
        <w:rPr>
          <w:ins w:id="2236" w:author="Author" w:date="2018-02-07T11:41:00Z"/>
          <w:del w:id="2237" w:author="Author" w:date="2018-02-08T11:07:00Z"/>
          <w:strike/>
          <w:highlight w:val="yellow"/>
          <w:rPrChange w:id="2238" w:author="Author" w:date="2018-03-05T10:31:00Z">
            <w:rPr>
              <w:ins w:id="2239" w:author="Author" w:date="2018-02-07T11:41:00Z"/>
              <w:del w:id="2240" w:author="Author" w:date="2018-02-08T11:07:00Z"/>
              <w:highlight w:val="green"/>
            </w:rPr>
          </w:rPrChange>
        </w:rPr>
      </w:pPr>
    </w:p>
    <w:p w14:paraId="2EF782B3" w14:textId="177CF3B5" w:rsidR="00FD5AC7" w:rsidRPr="0085272D" w:rsidRDefault="00FD5AC7">
      <w:pPr>
        <w:pStyle w:val="ListBullet"/>
        <w:ind w:left="540" w:hanging="270"/>
        <w:rPr>
          <w:ins w:id="2241" w:author="Author" w:date="2018-02-07T11:52:00Z"/>
          <w:rStyle w:val="SAPMonospace"/>
          <w:strike/>
          <w:highlight w:val="yellow"/>
          <w:rPrChange w:id="2242" w:author="Author" w:date="2018-03-05T10:31:00Z">
            <w:rPr>
              <w:ins w:id="2243" w:author="Author" w:date="2018-02-07T11:52:00Z"/>
              <w:rStyle w:val="SAPMonospace"/>
            </w:rPr>
          </w:rPrChange>
        </w:rPr>
        <w:pPrChange w:id="2244" w:author="Author" w:date="2018-02-08T11:07:00Z">
          <w:pPr/>
        </w:pPrChange>
      </w:pPr>
      <w:ins w:id="2245" w:author="Author" w:date="2018-02-07T11:41:00Z">
        <w:r w:rsidRPr="0085272D">
          <w:rPr>
            <w:strike/>
            <w:highlight w:val="yellow"/>
            <w:rPrChange w:id="2246" w:author="Author" w:date="2018-03-05T10:31:00Z">
              <w:rPr>
                <w:rFonts w:ascii="Courier New" w:hAnsi="Courier New"/>
                <w:highlight w:val="green"/>
              </w:rPr>
            </w:rPrChange>
          </w:rPr>
          <w:t xml:space="preserve">the </w:t>
        </w:r>
        <w:r w:rsidRPr="0085272D">
          <w:rPr>
            <w:rStyle w:val="SAPScreenElement"/>
            <w:strike/>
            <w:highlight w:val="yellow"/>
            <w:rPrChange w:id="2247" w:author="Author" w:date="2018-03-05T10:31:00Z">
              <w:rPr>
                <w:rStyle w:val="SAPScreenElement"/>
                <w:highlight w:val="green"/>
              </w:rPr>
            </w:rPrChange>
          </w:rPr>
          <w:t>Default Overtime Compensation Variant</w:t>
        </w:r>
        <w:r w:rsidRPr="0085272D">
          <w:rPr>
            <w:strike/>
            <w:highlight w:val="yellow"/>
            <w:rPrChange w:id="2248" w:author="Author" w:date="2018-03-05T10:31:00Z">
              <w:rPr>
                <w:highlight w:val="green"/>
              </w:rPr>
            </w:rPrChange>
          </w:rPr>
          <w:t xml:space="preserve"> assigned to the employee is either</w:t>
        </w:r>
        <w:r w:rsidRPr="0085272D">
          <w:rPr>
            <w:rStyle w:val="SAPUserEntry"/>
            <w:strike/>
            <w:color w:val="000000"/>
            <w:highlight w:val="yellow"/>
            <w:rPrChange w:id="2249" w:author="Author" w:date="2018-03-05T10:31:00Z">
              <w:rPr>
                <w:rStyle w:val="SAPUserEntry"/>
                <w:color w:val="000000"/>
                <w:highlight w:val="green"/>
              </w:rPr>
            </w:rPrChange>
          </w:rPr>
          <w:t xml:space="preserve"> </w:t>
        </w:r>
        <w:r w:rsidRPr="0085272D">
          <w:rPr>
            <w:rStyle w:val="SAPMonospace"/>
            <w:strike/>
            <w:highlight w:val="yellow"/>
            <w:rPrChange w:id="2250" w:author="Author" w:date="2018-03-05T10:31:00Z">
              <w:rPr>
                <w:rStyle w:val="SAPMonospace"/>
                <w:highlight w:val="green"/>
              </w:rPr>
            </w:rPrChange>
          </w:rPr>
          <w:t>Payout and Time Off</w:t>
        </w:r>
        <w:r w:rsidRPr="0085272D">
          <w:rPr>
            <w:rStyle w:val="SAPUserEntry"/>
            <w:b w:val="0"/>
            <w:strike/>
            <w:color w:val="000000"/>
            <w:highlight w:val="yellow"/>
            <w:rPrChange w:id="2251" w:author="Author" w:date="2018-03-05T10:31:00Z">
              <w:rPr>
                <w:rStyle w:val="SAPUserEntry"/>
                <w:b w:val="0"/>
                <w:color w:val="000000"/>
                <w:highlight w:val="green"/>
              </w:rPr>
            </w:rPrChange>
          </w:rPr>
          <w:t xml:space="preserve"> </w:t>
        </w:r>
        <w:r w:rsidRPr="0085272D">
          <w:rPr>
            <w:strike/>
            <w:highlight w:val="yellow"/>
            <w:rPrChange w:id="2252" w:author="Author" w:date="2018-03-05T10:31:00Z">
              <w:rPr>
                <w:highlight w:val="green"/>
              </w:rPr>
            </w:rPrChange>
          </w:rPr>
          <w:t>or</w:t>
        </w:r>
        <w:r w:rsidRPr="0085272D">
          <w:rPr>
            <w:rStyle w:val="SAPUserEntry"/>
            <w:b w:val="0"/>
            <w:strike/>
            <w:color w:val="000000"/>
            <w:highlight w:val="yellow"/>
            <w:rPrChange w:id="2253" w:author="Author" w:date="2018-03-05T10:31:00Z">
              <w:rPr>
                <w:rStyle w:val="SAPUserEntry"/>
                <w:b w:val="0"/>
                <w:color w:val="000000"/>
                <w:highlight w:val="green"/>
              </w:rPr>
            </w:rPrChange>
          </w:rPr>
          <w:t xml:space="preserve"> </w:t>
        </w:r>
        <w:r w:rsidRPr="0085272D">
          <w:rPr>
            <w:rStyle w:val="SAPMonospace"/>
            <w:strike/>
            <w:highlight w:val="yellow"/>
            <w:rPrChange w:id="2254" w:author="Author" w:date="2018-03-05T10:31:00Z">
              <w:rPr>
                <w:rStyle w:val="SAPMonospace"/>
                <w:highlight w:val="green"/>
              </w:rPr>
            </w:rPrChange>
          </w:rPr>
          <w:t>Time Off.</w:t>
        </w:r>
      </w:ins>
    </w:p>
    <w:p w14:paraId="2F9E32F5" w14:textId="6B8BE7AC" w:rsidR="00B441C9" w:rsidRPr="0085272D" w:rsidRDefault="00B441C9" w:rsidP="00FD5AC7">
      <w:pPr>
        <w:rPr>
          <w:ins w:id="2255" w:author="Author" w:date="2018-02-07T11:57:00Z"/>
          <w:strike/>
          <w:highlight w:val="yellow"/>
          <w:rPrChange w:id="2256" w:author="Author" w:date="2018-03-05T10:31:00Z">
            <w:rPr>
              <w:ins w:id="2257" w:author="Author" w:date="2018-02-07T11:57:00Z"/>
              <w:rStyle w:val="SAPMonospace"/>
            </w:rPr>
          </w:rPrChange>
        </w:rPr>
      </w:pPr>
    </w:p>
    <w:p w14:paraId="1D480C09" w14:textId="7DC13CAA" w:rsidR="00EB7FA8" w:rsidRPr="0085272D" w:rsidRDefault="00EB7FA8" w:rsidP="00EB7FA8">
      <w:pPr>
        <w:pStyle w:val="Heading3"/>
        <w:ind w:left="720" w:hanging="720"/>
        <w:rPr>
          <w:ins w:id="2258" w:author="Author" w:date="2018-02-08T11:09:00Z"/>
          <w:strike/>
          <w:rPrChange w:id="2259" w:author="Author" w:date="2018-03-05T10:31:00Z">
            <w:rPr>
              <w:ins w:id="2260" w:author="Author" w:date="2018-02-08T11:09:00Z"/>
              <w:highlight w:val="yellow"/>
            </w:rPr>
          </w:rPrChange>
        </w:rPr>
      </w:pPr>
      <w:bookmarkStart w:id="2261" w:name="_Toc507665731"/>
      <w:commentRangeStart w:id="2262"/>
      <w:ins w:id="2263" w:author="Author" w:date="2018-02-08T11:07:00Z">
        <w:r w:rsidRPr="0085272D">
          <w:rPr>
            <w:strike/>
            <w:rPrChange w:id="2264" w:author="Author" w:date="2018-03-05T10:31:00Z">
              <w:rPr>
                <w:rFonts w:ascii="Courier New" w:hAnsi="Courier New"/>
                <w:sz w:val="18"/>
                <w:highlight w:val="yellow"/>
              </w:rPr>
            </w:rPrChange>
          </w:rPr>
          <w:t xml:space="preserve">Function </w:t>
        </w:r>
      </w:ins>
      <w:ins w:id="2265" w:author="Author" w:date="2018-02-08T11:09:00Z">
        <w:r w:rsidRPr="0085272D">
          <w:rPr>
            <w:i/>
            <w:strike/>
            <w:rPrChange w:id="2266" w:author="Author" w:date="2018-03-05T10:31:00Z">
              <w:rPr>
                <w:highlight w:val="yellow"/>
              </w:rPr>
            </w:rPrChange>
          </w:rPr>
          <w:t>Working Time Account</w:t>
        </w:r>
      </w:ins>
      <w:commentRangeEnd w:id="2262"/>
      <w:ins w:id="2267" w:author="Author" w:date="2018-02-08T11:14:00Z">
        <w:r w:rsidR="0036451E" w:rsidRPr="0085272D">
          <w:rPr>
            <w:rStyle w:val="CommentReference"/>
            <w:rFonts w:ascii="BentonSans Book" w:eastAsia="MS Mincho" w:hAnsi="BentonSans Book"/>
            <w:bCs w:val="0"/>
            <w:i/>
            <w:strike/>
            <w:color w:val="auto"/>
            <w:rPrChange w:id="2268" w:author="Author" w:date="2018-03-05T10:31:00Z">
              <w:rPr>
                <w:rStyle w:val="CommentReference"/>
                <w:rFonts w:ascii="BentonSans Book" w:eastAsia="MS Mincho" w:hAnsi="BentonSans Book"/>
                <w:bCs w:val="0"/>
                <w:color w:val="auto"/>
              </w:rPr>
            </w:rPrChange>
          </w:rPr>
          <w:commentReference w:id="2262"/>
        </w:r>
      </w:ins>
      <w:bookmarkEnd w:id="2261"/>
    </w:p>
    <w:p w14:paraId="7431327E" w14:textId="2ECAF395" w:rsidR="00EB7FA8" w:rsidRPr="0085272D" w:rsidRDefault="00EB7FA8" w:rsidP="00EB7FA8">
      <w:pPr>
        <w:rPr>
          <w:ins w:id="2269" w:author="Author" w:date="2018-02-08T11:09:00Z"/>
          <w:strike/>
          <w:highlight w:val="yellow"/>
          <w:rPrChange w:id="2270" w:author="Author" w:date="2018-03-05T10:31:00Z">
            <w:rPr>
              <w:ins w:id="2271" w:author="Author" w:date="2018-02-08T11:09:00Z"/>
              <w:highlight w:val="yellow"/>
            </w:rPr>
          </w:rPrChange>
        </w:rPr>
      </w:pPr>
      <w:ins w:id="2272" w:author="Author" w:date="2018-02-08T11:09:00Z">
        <w:r w:rsidRPr="0085272D">
          <w:rPr>
            <w:strike/>
            <w:highlight w:val="yellow"/>
            <w:rPrChange w:id="2273" w:author="Author" w:date="2018-03-05T10:31:00Z">
              <w:rPr>
                <w:highlight w:val="yellow"/>
              </w:rPr>
            </w:rPrChange>
          </w:rPr>
          <w:t xml:space="preserve">In case your company wants to use the time account type </w:t>
        </w:r>
        <w:r w:rsidRPr="0085272D">
          <w:rPr>
            <w:rStyle w:val="SAPScreenElement"/>
            <w:strike/>
            <w:highlight w:val="yellow"/>
            <w:rPrChange w:id="2274" w:author="Author" w:date="2018-03-05T10:31:00Z">
              <w:rPr>
                <w:rStyle w:val="SAPScreenElement"/>
                <w:highlight w:val="yellow"/>
              </w:rPr>
            </w:rPrChange>
          </w:rPr>
          <w:t>Working Time Account</w:t>
        </w:r>
        <w:r w:rsidRPr="0085272D">
          <w:rPr>
            <w:strike/>
            <w:highlight w:val="yellow"/>
            <w:rPrChange w:id="2275" w:author="Author" w:date="2018-03-05T10:31:00Z">
              <w:rPr>
                <w:highlight w:val="yellow"/>
              </w:rPr>
            </w:rPrChange>
          </w:rPr>
          <w:t>, the following conditions need to be fulfilled:</w:t>
        </w:r>
      </w:ins>
    </w:p>
    <w:p w14:paraId="1E6B0EAD" w14:textId="08FB73B8" w:rsidR="00EB7FA8" w:rsidRPr="0085272D" w:rsidRDefault="00EB7FA8" w:rsidP="00EB7FA8">
      <w:pPr>
        <w:pStyle w:val="ListBullet"/>
        <w:ind w:left="540" w:hanging="270"/>
        <w:rPr>
          <w:ins w:id="2276" w:author="Author" w:date="2018-02-08T11:10:00Z"/>
          <w:strike/>
          <w:highlight w:val="yellow"/>
          <w:rPrChange w:id="2277" w:author="Author" w:date="2018-03-05T10:31:00Z">
            <w:rPr>
              <w:ins w:id="2278" w:author="Author" w:date="2018-02-08T11:10:00Z"/>
              <w:highlight w:val="yellow"/>
            </w:rPr>
          </w:rPrChange>
        </w:rPr>
      </w:pPr>
      <w:ins w:id="2279" w:author="Author" w:date="2018-02-08T11:09:00Z">
        <w:r w:rsidRPr="0085272D">
          <w:rPr>
            <w:strike/>
            <w:highlight w:val="yellow"/>
            <w:rPrChange w:id="2280" w:author="Author" w:date="2018-03-05T10:31:00Z">
              <w:rPr>
                <w:highlight w:val="yellow"/>
              </w:rPr>
            </w:rPrChange>
          </w:rPr>
          <w:t xml:space="preserve">the </w:t>
        </w:r>
        <w:r w:rsidRPr="0085272D">
          <w:rPr>
            <w:rStyle w:val="SAPScreenElement"/>
            <w:strike/>
            <w:highlight w:val="yellow"/>
            <w:rPrChange w:id="2281" w:author="Author" w:date="2018-03-05T10:31:00Z">
              <w:rPr>
                <w:highlight w:val="yellow"/>
              </w:rPr>
            </w:rPrChange>
          </w:rPr>
          <w:t>time profile</w:t>
        </w:r>
        <w:r w:rsidRPr="0085272D">
          <w:rPr>
            <w:strike/>
            <w:highlight w:val="yellow"/>
            <w:rPrChange w:id="2282" w:author="Author" w:date="2018-03-05T10:31:00Z">
              <w:rPr>
                <w:highlight w:val="yellow"/>
              </w:rPr>
            </w:rPrChange>
          </w:rPr>
          <w:t xml:space="preserve"> of the employee has a time account type for Working Time Accounts assigned</w:t>
        </w:r>
      </w:ins>
    </w:p>
    <w:p w14:paraId="31930F45" w14:textId="72496F7F" w:rsidR="00EB7FA8" w:rsidRPr="0085272D" w:rsidRDefault="00EB7FA8" w:rsidP="00EB7FA8">
      <w:pPr>
        <w:pStyle w:val="ListBullet"/>
        <w:ind w:left="540" w:hanging="270"/>
        <w:rPr>
          <w:ins w:id="2283" w:author="Author" w:date="2018-02-08T11:12:00Z"/>
          <w:strike/>
          <w:highlight w:val="yellow"/>
          <w:rPrChange w:id="2284" w:author="Author" w:date="2018-03-05T10:31:00Z">
            <w:rPr>
              <w:ins w:id="2285" w:author="Author" w:date="2018-02-08T11:12:00Z"/>
              <w:highlight w:val="yellow"/>
            </w:rPr>
          </w:rPrChange>
        </w:rPr>
      </w:pPr>
      <w:ins w:id="2286" w:author="Author" w:date="2018-02-08T11:10:00Z">
        <w:r w:rsidRPr="0085272D">
          <w:rPr>
            <w:strike/>
            <w:highlight w:val="yellow"/>
            <w:rPrChange w:id="2287" w:author="Author" w:date="2018-03-05T10:31:00Z">
              <w:rPr>
                <w:highlight w:val="yellow"/>
              </w:rPr>
            </w:rPrChange>
          </w:rPr>
          <w:t xml:space="preserve">the </w:t>
        </w:r>
        <w:r w:rsidRPr="0085272D">
          <w:rPr>
            <w:rStyle w:val="SAPScreenElement"/>
            <w:strike/>
            <w:highlight w:val="yellow"/>
            <w:rPrChange w:id="2288" w:author="Author" w:date="2018-03-05T10:31:00Z">
              <w:rPr>
                <w:highlight w:val="yellow"/>
              </w:rPr>
            </w:rPrChange>
          </w:rPr>
          <w:t>time recording profile</w:t>
        </w:r>
        <w:r w:rsidRPr="0085272D">
          <w:rPr>
            <w:strike/>
            <w:highlight w:val="yellow"/>
            <w:rPrChange w:id="2289" w:author="Author" w:date="2018-03-05T10:31:00Z">
              <w:rPr>
                <w:highlight w:val="yellow"/>
              </w:rPr>
            </w:rPrChange>
          </w:rPr>
          <w:t xml:space="preserve"> of the employee considers </w:t>
        </w:r>
      </w:ins>
      <w:ins w:id="2290" w:author="Author" w:date="2018-02-08T14:06:00Z">
        <w:r w:rsidR="00FC53FE" w:rsidRPr="0085272D">
          <w:rPr>
            <w:strike/>
            <w:highlight w:val="yellow"/>
            <w:rPrChange w:id="2291" w:author="Author" w:date="2018-03-05T10:31:00Z">
              <w:rPr>
                <w:highlight w:val="yellow"/>
              </w:rPr>
            </w:rPrChange>
          </w:rPr>
          <w:t>W</w:t>
        </w:r>
      </w:ins>
      <w:ins w:id="2292" w:author="Author" w:date="2018-02-08T11:10:00Z">
        <w:del w:id="2293" w:author="Author" w:date="2018-02-08T14:06:00Z">
          <w:r w:rsidRPr="0085272D" w:rsidDel="00FC53FE">
            <w:rPr>
              <w:strike/>
              <w:highlight w:val="yellow"/>
              <w:rPrChange w:id="2294" w:author="Author" w:date="2018-03-05T10:31:00Z">
                <w:rPr>
                  <w:b/>
                  <w:highlight w:val="yellow"/>
                  <w:u w:val="single"/>
                </w:rPr>
              </w:rPrChange>
            </w:rPr>
            <w:delText>w</w:delText>
          </w:r>
        </w:del>
        <w:r w:rsidRPr="0085272D">
          <w:rPr>
            <w:strike/>
            <w:highlight w:val="yellow"/>
            <w:rPrChange w:id="2295" w:author="Author" w:date="2018-03-05T10:31:00Z">
              <w:rPr>
                <w:b/>
                <w:highlight w:val="yellow"/>
                <w:u w:val="single"/>
              </w:rPr>
            </w:rPrChange>
          </w:rPr>
          <w:t xml:space="preserve">orking </w:t>
        </w:r>
      </w:ins>
      <w:ins w:id="2296" w:author="Author" w:date="2018-02-08T14:06:00Z">
        <w:r w:rsidR="00FC53FE" w:rsidRPr="0085272D">
          <w:rPr>
            <w:strike/>
            <w:highlight w:val="yellow"/>
            <w:rPrChange w:id="2297" w:author="Author" w:date="2018-03-05T10:31:00Z">
              <w:rPr>
                <w:highlight w:val="yellow"/>
              </w:rPr>
            </w:rPrChange>
          </w:rPr>
          <w:t>T</w:t>
        </w:r>
      </w:ins>
      <w:ins w:id="2298" w:author="Author" w:date="2018-02-08T11:10:00Z">
        <w:del w:id="2299" w:author="Author" w:date="2018-02-08T14:06:00Z">
          <w:r w:rsidRPr="0085272D" w:rsidDel="00FC53FE">
            <w:rPr>
              <w:strike/>
              <w:highlight w:val="yellow"/>
              <w:rPrChange w:id="2300" w:author="Author" w:date="2018-03-05T10:31:00Z">
                <w:rPr>
                  <w:b/>
                  <w:highlight w:val="yellow"/>
                  <w:u w:val="single"/>
                </w:rPr>
              </w:rPrChange>
            </w:rPr>
            <w:delText>t</w:delText>
          </w:r>
        </w:del>
        <w:r w:rsidRPr="0085272D">
          <w:rPr>
            <w:strike/>
            <w:highlight w:val="yellow"/>
            <w:rPrChange w:id="2301" w:author="Author" w:date="2018-03-05T10:31:00Z">
              <w:rPr>
                <w:b/>
                <w:highlight w:val="yellow"/>
                <w:u w:val="single"/>
              </w:rPr>
            </w:rPrChange>
          </w:rPr>
          <w:t xml:space="preserve">ime </w:t>
        </w:r>
      </w:ins>
      <w:ins w:id="2302" w:author="Author" w:date="2018-02-08T14:06:00Z">
        <w:r w:rsidR="00FC53FE" w:rsidRPr="0085272D">
          <w:rPr>
            <w:strike/>
            <w:highlight w:val="yellow"/>
            <w:rPrChange w:id="2303" w:author="Author" w:date="2018-03-05T10:31:00Z">
              <w:rPr>
                <w:highlight w:val="yellow"/>
              </w:rPr>
            </w:rPrChange>
          </w:rPr>
          <w:t>A</w:t>
        </w:r>
      </w:ins>
      <w:ins w:id="2304" w:author="Author" w:date="2018-02-08T11:10:00Z">
        <w:del w:id="2305" w:author="Author" w:date="2018-02-08T14:06:00Z">
          <w:r w:rsidRPr="0085272D" w:rsidDel="00FC53FE">
            <w:rPr>
              <w:strike/>
              <w:highlight w:val="yellow"/>
              <w:rPrChange w:id="2306" w:author="Author" w:date="2018-03-05T10:31:00Z">
                <w:rPr>
                  <w:b/>
                  <w:highlight w:val="yellow"/>
                  <w:u w:val="single"/>
                </w:rPr>
              </w:rPrChange>
            </w:rPr>
            <w:delText>a</w:delText>
          </w:r>
        </w:del>
        <w:r w:rsidRPr="0085272D">
          <w:rPr>
            <w:strike/>
            <w:highlight w:val="yellow"/>
            <w:rPrChange w:id="2307" w:author="Author" w:date="2018-03-05T10:31:00Z">
              <w:rPr>
                <w:b/>
                <w:highlight w:val="yellow"/>
                <w:u w:val="single"/>
              </w:rPr>
            </w:rPrChange>
          </w:rPr>
          <w:t>ccounts in time valuation</w:t>
        </w:r>
      </w:ins>
    </w:p>
    <w:p w14:paraId="265964E9" w14:textId="47E0D777" w:rsidR="0036451E" w:rsidRPr="0085272D" w:rsidRDefault="0036451E" w:rsidP="00EB7FA8">
      <w:pPr>
        <w:pStyle w:val="ListBullet"/>
        <w:ind w:left="540" w:hanging="270"/>
        <w:rPr>
          <w:ins w:id="2308" w:author="Author" w:date="2018-02-08T11:09:00Z"/>
          <w:strike/>
          <w:highlight w:val="yellow"/>
          <w:rPrChange w:id="2309" w:author="Author" w:date="2018-03-05T10:31:00Z">
            <w:rPr>
              <w:ins w:id="2310" w:author="Author" w:date="2018-02-08T11:09:00Z"/>
              <w:highlight w:val="yellow"/>
            </w:rPr>
          </w:rPrChange>
        </w:rPr>
      </w:pPr>
      <w:ins w:id="2311" w:author="Author" w:date="2018-02-08T11:12:00Z">
        <w:r w:rsidRPr="0085272D">
          <w:rPr>
            <w:strike/>
            <w:highlight w:val="yellow"/>
            <w:rPrChange w:id="2312" w:author="Author" w:date="2018-03-05T10:31:00Z">
              <w:rPr>
                <w:highlight w:val="yellow"/>
              </w:rPr>
            </w:rPrChange>
          </w:rPr>
          <w:t xml:space="preserve">the </w:t>
        </w:r>
        <w:r w:rsidRPr="0085272D">
          <w:rPr>
            <w:rStyle w:val="SAPScreenElement"/>
            <w:strike/>
            <w:highlight w:val="yellow"/>
            <w:rPrChange w:id="2313" w:author="Author" w:date="2018-03-05T10:31:00Z">
              <w:rPr>
                <w:rStyle w:val="SAPScreenElement"/>
                <w:highlight w:val="yellow"/>
              </w:rPr>
            </w:rPrChange>
          </w:rPr>
          <w:t>Default Overtime Compensation Variant</w:t>
        </w:r>
        <w:r w:rsidRPr="0085272D">
          <w:rPr>
            <w:strike/>
            <w:highlight w:val="yellow"/>
            <w:rPrChange w:id="2314" w:author="Author" w:date="2018-03-05T10:31:00Z">
              <w:rPr>
                <w:highlight w:val="yellow"/>
              </w:rPr>
            </w:rPrChange>
          </w:rPr>
          <w:t xml:space="preserve"> assigned to the employee is either</w:t>
        </w:r>
        <w:r w:rsidRPr="0085272D">
          <w:rPr>
            <w:rStyle w:val="SAPUserEntry"/>
            <w:strike/>
            <w:color w:val="000000"/>
            <w:highlight w:val="yellow"/>
            <w:rPrChange w:id="2315" w:author="Author" w:date="2018-03-05T10:31:00Z">
              <w:rPr>
                <w:rStyle w:val="SAPUserEntry"/>
                <w:color w:val="000000"/>
                <w:highlight w:val="yellow"/>
              </w:rPr>
            </w:rPrChange>
          </w:rPr>
          <w:t xml:space="preserve"> </w:t>
        </w:r>
        <w:commentRangeStart w:id="2316"/>
        <w:r w:rsidRPr="0085272D">
          <w:rPr>
            <w:rStyle w:val="SAPMonospace"/>
            <w:strike/>
            <w:highlight w:val="yellow"/>
            <w:rPrChange w:id="2317" w:author="Author" w:date="2018-03-05T10:31:00Z">
              <w:rPr>
                <w:rStyle w:val="SAPMonospace"/>
                <w:highlight w:val="yellow"/>
              </w:rPr>
            </w:rPrChange>
          </w:rPr>
          <w:t>Payout and Time Off</w:t>
        </w:r>
        <w:r w:rsidRPr="0085272D">
          <w:rPr>
            <w:rStyle w:val="SAPUserEntry"/>
            <w:b w:val="0"/>
            <w:strike/>
            <w:color w:val="000000"/>
            <w:highlight w:val="yellow"/>
            <w:rPrChange w:id="2318" w:author="Author" w:date="2018-03-05T10:31:00Z">
              <w:rPr>
                <w:rStyle w:val="SAPUserEntry"/>
                <w:b w:val="0"/>
                <w:color w:val="000000"/>
                <w:highlight w:val="yellow"/>
              </w:rPr>
            </w:rPrChange>
          </w:rPr>
          <w:t xml:space="preserve"> </w:t>
        </w:r>
      </w:ins>
      <w:commentRangeEnd w:id="2316"/>
      <w:ins w:id="2319" w:author="Author" w:date="2018-02-08T11:15:00Z">
        <w:r w:rsidRPr="0085272D">
          <w:rPr>
            <w:rStyle w:val="CommentReference"/>
            <w:strike/>
            <w:rPrChange w:id="2320" w:author="Author" w:date="2018-03-05T10:31:00Z">
              <w:rPr>
                <w:rStyle w:val="CommentReference"/>
              </w:rPr>
            </w:rPrChange>
          </w:rPr>
          <w:commentReference w:id="2316"/>
        </w:r>
      </w:ins>
      <w:ins w:id="2321" w:author="Author" w:date="2018-02-08T11:12:00Z">
        <w:r w:rsidRPr="0085272D">
          <w:rPr>
            <w:strike/>
            <w:highlight w:val="yellow"/>
            <w:rPrChange w:id="2322" w:author="Author" w:date="2018-03-05T10:31:00Z">
              <w:rPr>
                <w:highlight w:val="yellow"/>
              </w:rPr>
            </w:rPrChange>
          </w:rPr>
          <w:t>or</w:t>
        </w:r>
        <w:r w:rsidRPr="0085272D">
          <w:rPr>
            <w:rStyle w:val="SAPUserEntry"/>
            <w:b w:val="0"/>
            <w:strike/>
            <w:color w:val="000000"/>
            <w:highlight w:val="yellow"/>
            <w:rPrChange w:id="2323" w:author="Author" w:date="2018-03-05T10:31:00Z">
              <w:rPr>
                <w:rStyle w:val="SAPUserEntry"/>
                <w:b w:val="0"/>
                <w:color w:val="000000"/>
                <w:highlight w:val="yellow"/>
              </w:rPr>
            </w:rPrChange>
          </w:rPr>
          <w:t xml:space="preserve"> </w:t>
        </w:r>
      </w:ins>
      <w:ins w:id="2324" w:author="Author" w:date="2018-02-08T11:13:00Z">
        <w:r w:rsidRPr="0085272D">
          <w:rPr>
            <w:rStyle w:val="SAPMonospace"/>
            <w:strike/>
            <w:highlight w:val="yellow"/>
            <w:rPrChange w:id="2325" w:author="Author" w:date="2018-03-05T10:31:00Z">
              <w:rPr>
                <w:rStyle w:val="SAPMonospace"/>
                <w:highlight w:val="yellow"/>
              </w:rPr>
            </w:rPrChange>
          </w:rPr>
          <w:t>Payout</w:t>
        </w:r>
      </w:ins>
      <w:ins w:id="2326" w:author="Author" w:date="2018-02-08T11:12:00Z">
        <w:r w:rsidRPr="0085272D">
          <w:rPr>
            <w:rStyle w:val="SAPMonospace"/>
            <w:strike/>
            <w:highlight w:val="yellow"/>
            <w:rPrChange w:id="2327" w:author="Author" w:date="2018-03-05T10:31:00Z">
              <w:rPr>
                <w:rStyle w:val="SAPMonospace"/>
                <w:highlight w:val="yellow"/>
              </w:rPr>
            </w:rPrChange>
          </w:rPr>
          <w:t>.</w:t>
        </w:r>
      </w:ins>
    </w:p>
    <w:p w14:paraId="7143A865" w14:textId="2F3C7883" w:rsidR="00B441C9" w:rsidRPr="00723F90" w:rsidDel="0036451E" w:rsidRDefault="00B441C9" w:rsidP="00FD5AC7">
      <w:pPr>
        <w:rPr>
          <w:del w:id="2328" w:author="Author" w:date="2018-02-08T11:10:00Z"/>
          <w:rFonts w:ascii="BentonSans Bold" w:hAnsi="BentonSans Bold"/>
          <w:sz w:val="30"/>
          <w:highlight w:val="yellow"/>
          <w:rPrChange w:id="2329" w:author="Author" w:date="2018-02-08T11:16:00Z">
            <w:rPr>
              <w:del w:id="2330" w:author="Author" w:date="2018-02-08T11:10:00Z"/>
              <w:rStyle w:val="SAPMonospace"/>
              <w:highlight w:val="yellow"/>
            </w:rPr>
          </w:rPrChange>
        </w:rPr>
      </w:pPr>
      <w:bookmarkStart w:id="2331" w:name="_Toc505865513"/>
      <w:bookmarkStart w:id="2332" w:name="_Toc507664538"/>
      <w:bookmarkStart w:id="2333" w:name="_Toc507665618"/>
      <w:bookmarkStart w:id="2334" w:name="_Toc507665672"/>
      <w:bookmarkStart w:id="2335" w:name="_Toc507665732"/>
      <w:bookmarkEnd w:id="2331"/>
      <w:bookmarkEnd w:id="2332"/>
      <w:bookmarkEnd w:id="2333"/>
      <w:bookmarkEnd w:id="2334"/>
      <w:bookmarkEnd w:id="2335"/>
    </w:p>
    <w:p w14:paraId="5EBDCDC5" w14:textId="41D07369" w:rsidR="0036451E" w:rsidDel="00706BC4" w:rsidRDefault="0036451E" w:rsidP="0036451E">
      <w:pPr>
        <w:pStyle w:val="Heading3"/>
        <w:ind w:left="720" w:hanging="720"/>
        <w:rPr>
          <w:ins w:id="2336" w:author="Author" w:date="2018-02-08T11:16:00Z"/>
          <w:del w:id="2337" w:author="Author" w:date="2018-02-08T13:22:00Z"/>
          <w:highlight w:val="yellow"/>
        </w:rPr>
      </w:pPr>
      <w:commentRangeStart w:id="2338"/>
      <w:ins w:id="2339" w:author="Author" w:date="2018-02-08T11:16:00Z">
        <w:del w:id="2340" w:author="Author" w:date="2018-02-08T13:22:00Z">
          <w:r w:rsidRPr="00723F90" w:rsidDel="00706BC4">
            <w:rPr>
              <w:bCs w:val="0"/>
              <w:highlight w:val="yellow"/>
              <w:rPrChange w:id="2341" w:author="Author" w:date="2018-02-08T11:16:00Z">
                <w:rPr>
                  <w:rFonts w:ascii="Courier New" w:hAnsi="Courier New"/>
                  <w:bCs w:val="0"/>
                  <w:i/>
                  <w:highlight w:val="yellow"/>
                </w:rPr>
              </w:rPrChange>
            </w:rPr>
            <w:delText>Maintaining</w:delText>
          </w:r>
          <w:r w:rsidDel="00706BC4">
            <w:rPr>
              <w:i/>
              <w:highlight w:val="yellow"/>
            </w:rPr>
            <w:delText xml:space="preserve"> </w:delText>
          </w:r>
          <w:commentRangeEnd w:id="2338"/>
          <w:r w:rsidRPr="008E27EF" w:rsidDel="00706BC4">
            <w:rPr>
              <w:rStyle w:val="CommentReference"/>
              <w:rFonts w:ascii="BentonSans Book" w:eastAsia="MS Mincho" w:hAnsi="BentonSans Book"/>
              <w:bCs w:val="0"/>
              <w:i/>
              <w:color w:val="auto"/>
            </w:rPr>
            <w:commentReference w:id="2338"/>
          </w:r>
        </w:del>
      </w:ins>
      <w:ins w:id="2342" w:author="Author" w:date="2018-02-08T11:32:00Z">
        <w:del w:id="2343" w:author="Author" w:date="2018-02-08T13:22:00Z">
          <w:r w:rsidR="004D51D2" w:rsidDel="00706BC4">
            <w:rPr>
              <w:i/>
              <w:highlight w:val="yellow"/>
            </w:rPr>
            <w:delText>Balances</w:delText>
          </w:r>
        </w:del>
      </w:ins>
      <w:ins w:id="2344" w:author="Author" w:date="2018-02-08T11:35:00Z">
        <w:del w:id="2345" w:author="Author" w:date="2018-02-08T13:22:00Z">
          <w:r w:rsidR="00F42CAE" w:rsidDel="00706BC4">
            <w:rPr>
              <w:i/>
              <w:highlight w:val="yellow"/>
            </w:rPr>
            <w:delText xml:space="preserve"> </w:delText>
          </w:r>
          <w:r w:rsidR="00F42CAE" w:rsidRPr="00723F90" w:rsidDel="00706BC4">
            <w:rPr>
              <w:bCs w:val="0"/>
              <w:highlight w:val="yellow"/>
              <w:rPrChange w:id="2346" w:author="Author" w:date="2018-02-08T11:35:00Z">
                <w:rPr>
                  <w:bCs w:val="0"/>
                  <w:i/>
                  <w:highlight w:val="yellow"/>
                </w:rPr>
              </w:rPrChange>
            </w:rPr>
            <w:delText>for Absences</w:delText>
          </w:r>
        </w:del>
      </w:ins>
      <w:bookmarkStart w:id="2347" w:name="_Toc505865514"/>
      <w:bookmarkStart w:id="2348" w:name="_Toc507664539"/>
      <w:bookmarkStart w:id="2349" w:name="_Toc507665619"/>
      <w:bookmarkStart w:id="2350" w:name="_Toc507665673"/>
      <w:bookmarkStart w:id="2351" w:name="_Toc507665733"/>
      <w:bookmarkEnd w:id="2347"/>
      <w:bookmarkEnd w:id="2348"/>
      <w:bookmarkEnd w:id="2349"/>
      <w:bookmarkEnd w:id="2350"/>
      <w:bookmarkEnd w:id="2351"/>
    </w:p>
    <w:p w14:paraId="3DE818C0" w14:textId="38E4959B" w:rsidR="0036451E" w:rsidRPr="00723F90" w:rsidDel="00706BC4" w:rsidRDefault="00F42CAE" w:rsidP="00FD5AC7">
      <w:pPr>
        <w:rPr>
          <w:ins w:id="2352" w:author="Author" w:date="2018-02-08T11:16:00Z"/>
          <w:del w:id="2353" w:author="Author" w:date="2018-02-08T13:22:00Z"/>
          <w:highlight w:val="yellow"/>
          <w:rPrChange w:id="2354" w:author="Author" w:date="2018-02-08T11:37:00Z">
            <w:rPr>
              <w:ins w:id="2355" w:author="Author" w:date="2018-02-08T11:16:00Z"/>
              <w:del w:id="2356" w:author="Author" w:date="2018-02-08T13:22:00Z"/>
              <w:rStyle w:val="SAPMonospace"/>
            </w:rPr>
          </w:rPrChange>
        </w:rPr>
      </w:pPr>
      <w:ins w:id="2357" w:author="Author" w:date="2018-02-08T11:36:00Z">
        <w:del w:id="2358" w:author="Author" w:date="2018-02-08T13:22:00Z">
          <w:r w:rsidRPr="00723F90" w:rsidDel="00706BC4">
            <w:rPr>
              <w:highlight w:val="yellow"/>
              <w:rPrChange w:id="2359" w:author="Author" w:date="2018-02-08T11:37:00Z">
                <w:rPr>
                  <w:rFonts w:ascii="Courier New" w:hAnsi="Courier New"/>
                </w:rPr>
              </w:rPrChange>
            </w:rPr>
            <w:delText>During the recording of working time it is possible to u</w:delText>
          </w:r>
        </w:del>
      </w:ins>
      <w:ins w:id="2360" w:author="Author" w:date="2018-02-08T11:35:00Z">
        <w:del w:id="2361" w:author="Author" w:date="2018-02-08T13:22:00Z">
          <w:r w:rsidRPr="00723F90" w:rsidDel="00706BC4">
            <w:rPr>
              <w:highlight w:val="yellow"/>
              <w:rPrChange w:id="2362" w:author="Author" w:date="2018-02-08T11:37:00Z">
                <w:rPr/>
              </w:rPrChange>
            </w:rPr>
            <w:delText xml:space="preserve">se the function </w:delText>
          </w:r>
          <w:r w:rsidRPr="00723F90" w:rsidDel="00706BC4">
            <w:rPr>
              <w:i/>
              <w:highlight w:val="yellow"/>
              <w:rPrChange w:id="2363" w:author="Author" w:date="2018-02-08T11:37:00Z">
                <w:rPr/>
              </w:rPrChange>
            </w:rPr>
            <w:delText>Record Absences</w:delText>
          </w:r>
        </w:del>
      </w:ins>
      <w:ins w:id="2364" w:author="Author" w:date="2018-02-08T11:36:00Z">
        <w:del w:id="2365" w:author="Author" w:date="2018-02-08T13:22:00Z">
          <w:r w:rsidRPr="00723F90" w:rsidDel="00706BC4">
            <w:rPr>
              <w:highlight w:val="yellow"/>
              <w:rPrChange w:id="2366" w:author="Author" w:date="2018-02-08T11:37:00Z">
                <w:rPr/>
              </w:rPrChange>
            </w:rPr>
            <w:delText>. In order to use this functionality</w:delText>
          </w:r>
        </w:del>
      </w:ins>
      <w:ins w:id="2367" w:author="Author" w:date="2018-02-08T11:35:00Z">
        <w:del w:id="2368" w:author="Author" w:date="2018-02-08T13:22:00Z">
          <w:r w:rsidRPr="00723F90" w:rsidDel="00706BC4">
            <w:rPr>
              <w:highlight w:val="yellow"/>
              <w:rPrChange w:id="2369" w:author="Author" w:date="2018-02-08T11:37:00Z">
                <w:rPr/>
              </w:rPrChange>
            </w:rPr>
            <w:delText xml:space="preserve"> as </w:delText>
          </w:r>
        </w:del>
      </w:ins>
      <w:ins w:id="2370" w:author="Author" w:date="2018-02-08T11:27:00Z">
        <w:del w:id="2371" w:author="Author" w:date="2018-02-08T13:22:00Z">
          <w:r w:rsidR="004D51D2" w:rsidRPr="00723F90" w:rsidDel="00706BC4">
            <w:rPr>
              <w:highlight w:val="yellow"/>
              <w:rPrChange w:id="2372" w:author="Author" w:date="2018-02-08T11:37:00Z">
                <w:rPr/>
              </w:rPrChange>
            </w:rPr>
            <w:delText xml:space="preserve">described, </w:delText>
          </w:r>
        </w:del>
      </w:ins>
      <w:ins w:id="2373" w:author="Author" w:date="2018-02-08T11:52:00Z">
        <w:del w:id="2374" w:author="Author" w:date="2018-02-08T13:22:00Z">
          <w:r w:rsidR="00FF0F98" w:rsidDel="00706BC4">
            <w:rPr>
              <w:highlight w:val="yellow"/>
            </w:rPr>
            <w:delText>a Time Account for Annual Leave</w:delText>
          </w:r>
        </w:del>
      </w:ins>
      <w:ins w:id="2375" w:author="Author" w:date="2018-02-08T11:37:00Z">
        <w:del w:id="2376" w:author="Author" w:date="2018-02-08T13:22:00Z">
          <w:r w:rsidRPr="00723F90" w:rsidDel="00706BC4">
            <w:rPr>
              <w:highlight w:val="yellow"/>
              <w:rPrChange w:id="2377" w:author="Author" w:date="2018-02-08T11:37:00Z">
                <w:rPr/>
              </w:rPrChange>
            </w:rPr>
            <w:delText xml:space="preserve"> need</w:delText>
          </w:r>
        </w:del>
      </w:ins>
      <w:ins w:id="2378" w:author="Author" w:date="2018-02-08T11:52:00Z">
        <w:del w:id="2379" w:author="Author" w:date="2018-02-08T13:22:00Z">
          <w:r w:rsidR="00FF0F98" w:rsidDel="00706BC4">
            <w:rPr>
              <w:highlight w:val="yellow"/>
            </w:rPr>
            <w:delText>s</w:delText>
          </w:r>
        </w:del>
      </w:ins>
      <w:ins w:id="2380" w:author="Author" w:date="2018-02-08T11:37:00Z">
        <w:del w:id="2381" w:author="Author" w:date="2018-02-08T13:22:00Z">
          <w:r w:rsidRPr="00723F90" w:rsidDel="00706BC4">
            <w:rPr>
              <w:highlight w:val="yellow"/>
              <w:rPrChange w:id="2382" w:author="Author" w:date="2018-02-08T11:37:00Z">
                <w:rPr/>
              </w:rPrChange>
            </w:rPr>
            <w:delText xml:space="preserve"> to be created for the employee.</w:delText>
          </w:r>
        </w:del>
      </w:ins>
      <w:bookmarkStart w:id="2383" w:name="_Toc505865515"/>
      <w:bookmarkStart w:id="2384" w:name="_Toc507664540"/>
      <w:bookmarkStart w:id="2385" w:name="_Toc507665620"/>
      <w:bookmarkStart w:id="2386" w:name="_Toc507665674"/>
      <w:bookmarkStart w:id="2387" w:name="_Toc507665734"/>
      <w:bookmarkEnd w:id="2383"/>
      <w:bookmarkEnd w:id="2384"/>
      <w:bookmarkEnd w:id="2385"/>
      <w:bookmarkEnd w:id="2386"/>
      <w:bookmarkEnd w:id="2387"/>
    </w:p>
    <w:p w14:paraId="137506AB" w14:textId="40A68858" w:rsidR="00F42CAE" w:rsidRPr="005D2A4C" w:rsidDel="00706BC4" w:rsidRDefault="00F42CAE" w:rsidP="00F42CAE">
      <w:pPr>
        <w:rPr>
          <w:ins w:id="2388" w:author="Author" w:date="2018-02-08T11:38:00Z"/>
          <w:del w:id="2389" w:author="Author" w:date="2018-02-08T13:22:00Z"/>
        </w:rPr>
      </w:pPr>
      <w:ins w:id="2390" w:author="Author" w:date="2018-02-08T11:38:00Z">
        <w:del w:id="2391" w:author="Author" w:date="2018-02-08T13:22:00Z">
          <w:r w:rsidRPr="008E27EF" w:rsidDel="00706BC4">
            <w:rPr>
              <w:highlight w:val="yellow"/>
            </w:rPr>
            <w:delText>In case you have missed to maintain this information or the maintained information is incorrect, the procedure is described below:</w:delText>
          </w:r>
          <w:bookmarkStart w:id="2392" w:name="_Toc505865516"/>
          <w:bookmarkStart w:id="2393" w:name="_Toc507664541"/>
          <w:bookmarkStart w:id="2394" w:name="_Toc507665621"/>
          <w:bookmarkStart w:id="2395" w:name="_Toc507665675"/>
          <w:bookmarkStart w:id="2396" w:name="_Toc507665735"/>
          <w:bookmarkEnd w:id="2392"/>
          <w:bookmarkEnd w:id="2393"/>
          <w:bookmarkEnd w:id="2394"/>
          <w:bookmarkEnd w:id="2395"/>
          <w:bookmarkEnd w:id="2396"/>
        </w:del>
      </w:ins>
    </w:p>
    <w:p w14:paraId="0B8D7F5A" w14:textId="4FC977CD" w:rsidR="00F42CAE" w:rsidRPr="00121F36" w:rsidDel="00706BC4" w:rsidRDefault="00F42CAE" w:rsidP="00F42CAE">
      <w:pPr>
        <w:pStyle w:val="SAPKeyblockTitle"/>
        <w:rPr>
          <w:ins w:id="2397" w:author="Author" w:date="2018-02-08T11:38:00Z"/>
          <w:del w:id="2398" w:author="Author" w:date="2018-02-08T13:22:00Z"/>
        </w:rPr>
      </w:pPr>
      <w:ins w:id="2399" w:author="Author" w:date="2018-02-08T11:38:00Z">
        <w:del w:id="2400" w:author="Author" w:date="2018-02-08T13:22:00Z">
          <w:r w:rsidRPr="00121F36" w:rsidDel="00706BC4">
            <w:delText>Procedure</w:delText>
          </w:r>
          <w:bookmarkStart w:id="2401" w:name="_Toc505865517"/>
          <w:bookmarkStart w:id="2402" w:name="_Toc507664542"/>
          <w:bookmarkStart w:id="2403" w:name="_Toc507665622"/>
          <w:bookmarkStart w:id="2404" w:name="_Toc507665676"/>
          <w:bookmarkStart w:id="2405" w:name="_Toc507665736"/>
          <w:bookmarkEnd w:id="2401"/>
          <w:bookmarkEnd w:id="2402"/>
          <w:bookmarkEnd w:id="2403"/>
          <w:bookmarkEnd w:id="2404"/>
          <w:bookmarkEnd w:id="2405"/>
        </w:del>
      </w:ins>
    </w:p>
    <w:p w14:paraId="4E5B6022" w14:textId="225BA80D" w:rsidR="00F42CAE" w:rsidDel="00706BC4" w:rsidRDefault="00F42CAE">
      <w:pPr>
        <w:pStyle w:val="ListBullet3"/>
        <w:numPr>
          <w:ilvl w:val="0"/>
          <w:numId w:val="47"/>
        </w:numPr>
        <w:rPr>
          <w:ins w:id="2406" w:author="Author" w:date="2018-02-08T11:41:00Z"/>
          <w:del w:id="2407" w:author="Author" w:date="2018-02-08T13:22:00Z"/>
        </w:rPr>
        <w:pPrChange w:id="2408" w:author="Author" w:date="2018-02-08T11:40:00Z">
          <w:pPr>
            <w:pStyle w:val="ListBullet3"/>
            <w:numPr>
              <w:numId w:val="35"/>
            </w:numPr>
            <w:ind w:left="360"/>
          </w:pPr>
        </w:pPrChange>
      </w:pPr>
      <w:ins w:id="2409" w:author="Author" w:date="2018-02-08T11:38:00Z">
        <w:del w:id="2410" w:author="Author" w:date="2018-02-08T13:22:00Z">
          <w:r w:rsidRPr="00AA46A3" w:rsidDel="00706BC4">
            <w:delText xml:space="preserve">Log on to </w:delText>
          </w:r>
          <w:r w:rsidRPr="00FE4F9E" w:rsidDel="00706BC4">
            <w:rPr>
              <w:rStyle w:val="SAPScreenElement"/>
              <w:color w:val="auto"/>
            </w:rPr>
            <w:delText>Employee Central</w:delText>
          </w:r>
          <w:r w:rsidRPr="00FE4F9E" w:rsidDel="00706BC4">
            <w:delText xml:space="preserve"> </w:delText>
          </w:r>
          <w:r w:rsidRPr="00AA46A3" w:rsidDel="00706BC4">
            <w:delText>as HR Administrator.</w:delText>
          </w:r>
        </w:del>
      </w:ins>
      <w:bookmarkStart w:id="2411" w:name="_Toc505865518"/>
      <w:bookmarkStart w:id="2412" w:name="_Toc507664543"/>
      <w:bookmarkStart w:id="2413" w:name="_Toc507665623"/>
      <w:bookmarkStart w:id="2414" w:name="_Toc507665677"/>
      <w:bookmarkStart w:id="2415" w:name="_Toc507665737"/>
      <w:bookmarkEnd w:id="2411"/>
      <w:bookmarkEnd w:id="2412"/>
      <w:bookmarkEnd w:id="2413"/>
      <w:bookmarkEnd w:id="2414"/>
      <w:bookmarkEnd w:id="2415"/>
    </w:p>
    <w:p w14:paraId="32F42B21" w14:textId="6CC1619C" w:rsidR="00F42CAE" w:rsidDel="00706BC4" w:rsidRDefault="00F42CAE" w:rsidP="00F42CAE">
      <w:pPr>
        <w:pStyle w:val="ListBullet3"/>
        <w:numPr>
          <w:ilvl w:val="0"/>
          <w:numId w:val="47"/>
        </w:numPr>
        <w:rPr>
          <w:ins w:id="2416" w:author="Author" w:date="2018-02-08T11:41:00Z"/>
          <w:del w:id="2417" w:author="Author" w:date="2018-02-08T13:22:00Z"/>
        </w:rPr>
      </w:pPr>
      <w:ins w:id="2418" w:author="Author" w:date="2018-02-08T11:41:00Z">
        <w:del w:id="2419" w:author="Author" w:date="2018-02-08T13:22:00Z">
          <w:r w:rsidRPr="00AA46A3" w:rsidDel="00706BC4">
            <w:delText>In the</w:delText>
          </w:r>
          <w:r w:rsidRPr="00AA46A3" w:rsidDel="00706BC4">
            <w:rPr>
              <w:rStyle w:val="SAPScreenElement"/>
            </w:rPr>
            <w:delText xml:space="preserve"> Search for actions or people</w:delText>
          </w:r>
          <w:r w:rsidRPr="00AA46A3" w:rsidDel="00706BC4">
            <w:delText xml:space="preserve"> box, in the top right corner of the screen, enter the name (or name parts) of the employee whose data you want to </w:delText>
          </w:r>
          <w:r w:rsidDel="00706BC4">
            <w:delText>maintain. C</w:delText>
          </w:r>
          <w:r w:rsidRPr="00AA46A3" w:rsidDel="00706BC4">
            <w:delText>hoose in the list of employees matching the search criteria the appropriate employee.</w:delText>
          </w:r>
          <w:r w:rsidDel="00706BC4">
            <w:delText xml:space="preserve"> </w:delText>
          </w:r>
          <w:r w:rsidRPr="00AA46A3" w:rsidDel="00706BC4">
            <w:delText xml:space="preserve">You are directed to the </w:delText>
          </w:r>
          <w:r w:rsidRPr="00AA46A3" w:rsidDel="00706BC4">
            <w:rPr>
              <w:rStyle w:val="SAPScreenElement"/>
            </w:rPr>
            <w:delText>Employee Files</w:delText>
          </w:r>
          <w:r w:rsidRPr="00AA46A3" w:rsidDel="00706BC4">
            <w:delText xml:space="preserve"> page in which the profile of the </w:delText>
          </w:r>
          <w:r w:rsidDel="00706BC4">
            <w:delText xml:space="preserve">selected </w:delText>
          </w:r>
          <w:r w:rsidRPr="00AA46A3" w:rsidDel="00706BC4">
            <w:delText>employee is displayed.</w:delText>
          </w:r>
          <w:bookmarkStart w:id="2420" w:name="_Toc505865519"/>
          <w:bookmarkStart w:id="2421" w:name="_Toc507664544"/>
          <w:bookmarkStart w:id="2422" w:name="_Toc507665624"/>
          <w:bookmarkStart w:id="2423" w:name="_Toc507665678"/>
          <w:bookmarkStart w:id="2424" w:name="_Toc507665738"/>
          <w:bookmarkEnd w:id="2420"/>
          <w:bookmarkEnd w:id="2421"/>
          <w:bookmarkEnd w:id="2422"/>
          <w:bookmarkEnd w:id="2423"/>
          <w:bookmarkEnd w:id="2424"/>
        </w:del>
      </w:ins>
    </w:p>
    <w:p w14:paraId="44B01AF6" w14:textId="54FB3BAD" w:rsidR="00F42CAE" w:rsidDel="00706BC4" w:rsidRDefault="00F42CAE" w:rsidP="00F42CAE">
      <w:pPr>
        <w:pStyle w:val="ListBullet3"/>
        <w:numPr>
          <w:ilvl w:val="0"/>
          <w:numId w:val="47"/>
        </w:numPr>
        <w:rPr>
          <w:ins w:id="2425" w:author="Author" w:date="2018-02-08T11:42:00Z"/>
          <w:del w:id="2426" w:author="Author" w:date="2018-02-08T13:22:00Z"/>
        </w:rPr>
      </w:pPr>
      <w:ins w:id="2427" w:author="Author" w:date="2018-02-08T11:41:00Z">
        <w:del w:id="2428" w:author="Author" w:date="2018-02-08T13:22:00Z">
          <w:r w:rsidRPr="00AA46A3" w:rsidDel="00706BC4">
            <w:delText xml:space="preserve">Go to the </w:delText>
          </w:r>
        </w:del>
      </w:ins>
      <w:ins w:id="2429" w:author="Author" w:date="2018-02-08T11:42:00Z">
        <w:del w:id="2430" w:author="Author" w:date="2018-02-08T13:22:00Z">
          <w:r w:rsidDel="00706BC4">
            <w:rPr>
              <w:rStyle w:val="SAPScreenElement"/>
            </w:rPr>
            <w:delText>Time Off</w:delText>
          </w:r>
        </w:del>
      </w:ins>
      <w:ins w:id="2431" w:author="Author" w:date="2018-02-08T11:41:00Z">
        <w:del w:id="2432" w:author="Author" w:date="2018-02-08T13:22:00Z">
          <w:r w:rsidRPr="00AA46A3" w:rsidDel="00706BC4">
            <w:delText xml:space="preserve"> section</w:delText>
          </w:r>
        </w:del>
      </w:ins>
      <w:ins w:id="2433" w:author="Author" w:date="2018-02-08T11:54:00Z">
        <w:del w:id="2434" w:author="Author" w:date="2018-02-08T13:22:00Z">
          <w:r w:rsidR="00FF0F98" w:rsidDel="00706BC4">
            <w:delText>. S</w:delText>
          </w:r>
        </w:del>
      </w:ins>
      <w:ins w:id="2435" w:author="Author" w:date="2018-02-08T11:42:00Z">
        <w:del w:id="2436" w:author="Author" w:date="2018-02-08T13:22:00Z">
          <w:r w:rsidDel="00706BC4">
            <w:delText>elect</w:delText>
          </w:r>
        </w:del>
      </w:ins>
      <w:ins w:id="2437" w:author="Author" w:date="2018-02-08T11:54:00Z">
        <w:del w:id="2438" w:author="Author" w:date="2018-02-08T13:22:00Z">
          <w:r w:rsidR="00723F90" w:rsidDel="00706BC4">
            <w:delText xml:space="preserve"> the</w:delText>
          </w:r>
        </w:del>
      </w:ins>
      <w:ins w:id="2439" w:author="Author" w:date="2018-02-08T11:41:00Z">
        <w:del w:id="2440" w:author="Author" w:date="2018-02-08T13:22:00Z">
          <w:r w:rsidRPr="00AA46A3" w:rsidDel="00706BC4">
            <w:delText xml:space="preserve"> </w:delText>
          </w:r>
        </w:del>
      </w:ins>
      <w:ins w:id="2441" w:author="Author" w:date="2018-02-08T11:42:00Z">
        <w:del w:id="2442" w:author="Author" w:date="2018-02-08T13:22:00Z">
          <w:r w:rsidDel="00706BC4">
            <w:rPr>
              <w:rStyle w:val="SAPScreenElement"/>
            </w:rPr>
            <w:delText>Administer Time</w:delText>
          </w:r>
        </w:del>
      </w:ins>
      <w:ins w:id="2443" w:author="Author" w:date="2018-02-08T11:41:00Z">
        <w:del w:id="2444" w:author="Author" w:date="2018-02-08T13:22:00Z">
          <w:r w:rsidR="00723F90" w:rsidDel="00706BC4">
            <w:delText xml:space="preserve"> link.</w:delText>
          </w:r>
        </w:del>
      </w:ins>
      <w:bookmarkStart w:id="2445" w:name="_Toc505865520"/>
      <w:bookmarkStart w:id="2446" w:name="_Toc507664545"/>
      <w:bookmarkStart w:id="2447" w:name="_Toc507665625"/>
      <w:bookmarkStart w:id="2448" w:name="_Toc507665679"/>
      <w:bookmarkStart w:id="2449" w:name="_Toc507665739"/>
      <w:bookmarkEnd w:id="2445"/>
      <w:bookmarkEnd w:id="2446"/>
      <w:bookmarkEnd w:id="2447"/>
      <w:bookmarkEnd w:id="2448"/>
      <w:bookmarkEnd w:id="2449"/>
    </w:p>
    <w:p w14:paraId="5C2762A9" w14:textId="7CE433AA" w:rsidR="00F42CAE" w:rsidDel="00706BC4" w:rsidRDefault="00F42CAE" w:rsidP="00F42CAE">
      <w:pPr>
        <w:pStyle w:val="ListBullet3"/>
        <w:numPr>
          <w:ilvl w:val="0"/>
          <w:numId w:val="47"/>
        </w:numPr>
        <w:rPr>
          <w:ins w:id="2450" w:author="Author" w:date="2018-02-08T11:56:00Z"/>
          <w:del w:id="2451" w:author="Author" w:date="2018-02-08T13:22:00Z"/>
        </w:rPr>
      </w:pPr>
      <w:ins w:id="2452" w:author="Author" w:date="2018-02-08T11:43:00Z">
        <w:del w:id="2453" w:author="Author" w:date="2018-02-08T13:22:00Z">
          <w:r w:rsidDel="00706BC4">
            <w:delText xml:space="preserve">In the </w:delText>
          </w:r>
          <w:r w:rsidRPr="00723F90" w:rsidDel="00706BC4">
            <w:rPr>
              <w:rStyle w:val="SAPScreenElement"/>
              <w:rPrChange w:id="2454" w:author="Author" w:date="2018-02-08T11:44:00Z">
                <w:rPr/>
              </w:rPrChange>
            </w:rPr>
            <w:delText>Time Information</w:delText>
          </w:r>
          <w:r w:rsidDel="00706BC4">
            <w:delText xml:space="preserve"> </w:delText>
          </w:r>
        </w:del>
      </w:ins>
      <w:ins w:id="2455" w:author="Author" w:date="2018-02-08T11:44:00Z">
        <w:del w:id="2456" w:author="Author" w:date="2018-02-08T13:22:00Z">
          <w:r w:rsidRPr="00AA46A3" w:rsidDel="00706BC4">
            <w:rPr>
              <w:rStyle w:val="SAPScreenElement"/>
            </w:rPr>
            <w:delText>for &lt;employee name&gt;</w:delText>
          </w:r>
          <w:r w:rsidRPr="00AA46A3" w:rsidDel="00706BC4">
            <w:delText xml:space="preserve"> screen, go to the </w:delText>
          </w:r>
          <w:r w:rsidRPr="00AA46A3" w:rsidDel="00706BC4">
            <w:rPr>
              <w:rStyle w:val="SAPScreenElement"/>
            </w:rPr>
            <w:delText xml:space="preserve">Time Accounts </w:delText>
          </w:r>
          <w:r w:rsidRPr="00AA46A3" w:rsidDel="00706BC4">
            <w:delText>section</w:delText>
          </w:r>
        </w:del>
      </w:ins>
      <w:ins w:id="2457" w:author="Author" w:date="2018-02-08T11:41:00Z">
        <w:del w:id="2458" w:author="Author" w:date="2018-02-08T13:22:00Z">
          <w:r w:rsidRPr="00AA46A3" w:rsidDel="00706BC4">
            <w:delText>.</w:delText>
          </w:r>
        </w:del>
      </w:ins>
      <w:bookmarkStart w:id="2459" w:name="_Toc505865521"/>
      <w:bookmarkStart w:id="2460" w:name="_Toc507664546"/>
      <w:bookmarkStart w:id="2461" w:name="_Toc507665626"/>
      <w:bookmarkStart w:id="2462" w:name="_Toc507665680"/>
      <w:bookmarkStart w:id="2463" w:name="_Toc507665740"/>
      <w:bookmarkEnd w:id="2459"/>
      <w:bookmarkEnd w:id="2460"/>
      <w:bookmarkEnd w:id="2461"/>
      <w:bookmarkEnd w:id="2462"/>
      <w:bookmarkEnd w:id="2463"/>
    </w:p>
    <w:p w14:paraId="62973FA3" w14:textId="16539563" w:rsidR="00723F90" w:rsidDel="00706BC4" w:rsidRDefault="00723F90" w:rsidP="00F42CAE">
      <w:pPr>
        <w:pStyle w:val="ListBullet3"/>
        <w:numPr>
          <w:ilvl w:val="0"/>
          <w:numId w:val="47"/>
        </w:numPr>
        <w:rPr>
          <w:ins w:id="2464" w:author="Author" w:date="2018-02-08T11:44:00Z"/>
          <w:del w:id="2465" w:author="Author" w:date="2018-02-08T13:22:00Z"/>
        </w:rPr>
      </w:pPr>
      <w:ins w:id="2466" w:author="Author" w:date="2018-02-08T11:57:00Z">
        <w:del w:id="2467" w:author="Author" w:date="2018-02-08T13:22:00Z">
          <w:r w:rsidDel="00706BC4">
            <w:delText>Select</w:delText>
          </w:r>
        </w:del>
      </w:ins>
      <w:ins w:id="2468" w:author="Author" w:date="2018-02-08T11:56:00Z">
        <w:del w:id="2469" w:author="Author" w:date="2018-02-08T13:22:00Z">
          <w:r w:rsidDel="00706BC4">
            <w:delText xml:space="preserve"> </w:delText>
          </w:r>
        </w:del>
      </w:ins>
      <w:ins w:id="2470" w:author="Author" w:date="2018-02-08T11:57:00Z">
        <w:del w:id="2471" w:author="Author" w:date="2018-02-08T13:22:00Z">
          <w:r w:rsidDel="00706BC4">
            <w:delText xml:space="preserve">the </w:delText>
          </w:r>
        </w:del>
      </w:ins>
      <w:ins w:id="2472" w:author="Author" w:date="2018-02-08T11:56:00Z">
        <w:del w:id="2473" w:author="Author" w:date="2018-02-08T13:22:00Z">
          <w:r w:rsidRPr="00723F90" w:rsidDel="00706BC4">
            <w:rPr>
              <w:rStyle w:val="SAPScreenElement"/>
              <w:rPrChange w:id="2474" w:author="Author" w:date="2018-02-08T11:57:00Z">
                <w:rPr/>
              </w:rPrChange>
            </w:rPr>
            <w:delText>Vacation &lt;year&gt;</w:delText>
          </w:r>
          <w:r w:rsidDel="00706BC4">
            <w:delText xml:space="preserve"> button for the year you want to add vacation.</w:delText>
          </w:r>
        </w:del>
      </w:ins>
      <w:bookmarkStart w:id="2475" w:name="_Toc505865522"/>
      <w:bookmarkStart w:id="2476" w:name="_Toc507664547"/>
      <w:bookmarkStart w:id="2477" w:name="_Toc507665627"/>
      <w:bookmarkStart w:id="2478" w:name="_Toc507665681"/>
      <w:bookmarkStart w:id="2479" w:name="_Toc507665741"/>
      <w:bookmarkEnd w:id="2475"/>
      <w:bookmarkEnd w:id="2476"/>
      <w:bookmarkEnd w:id="2477"/>
      <w:bookmarkEnd w:id="2478"/>
      <w:bookmarkEnd w:id="2479"/>
    </w:p>
    <w:p w14:paraId="494D8EBD" w14:textId="40278939" w:rsidR="00FF0F98" w:rsidRPr="00723F90" w:rsidDel="00706BC4" w:rsidRDefault="00FF0F98" w:rsidP="00F42CAE">
      <w:pPr>
        <w:pStyle w:val="ListBullet3"/>
        <w:numPr>
          <w:ilvl w:val="0"/>
          <w:numId w:val="47"/>
        </w:numPr>
        <w:rPr>
          <w:ins w:id="2480" w:author="Author" w:date="2018-02-08T11:52:00Z"/>
          <w:del w:id="2481" w:author="Author" w:date="2018-02-08T13:22:00Z"/>
          <w:rStyle w:val="SAPScreenElement"/>
          <w:rFonts w:ascii="BentonSans Book" w:hAnsi="BentonSans Book"/>
          <w:color w:val="auto"/>
          <w:rPrChange w:id="2482" w:author="Author" w:date="2018-02-08T11:52:00Z">
            <w:rPr>
              <w:ins w:id="2483" w:author="Author" w:date="2018-02-08T11:52:00Z"/>
              <w:del w:id="2484" w:author="Author" w:date="2018-02-08T13:22:00Z"/>
              <w:rStyle w:val="SAPScreenElement"/>
            </w:rPr>
          </w:rPrChange>
        </w:rPr>
      </w:pPr>
      <w:ins w:id="2485" w:author="Author" w:date="2018-02-08T11:45:00Z">
        <w:del w:id="2486" w:author="Author" w:date="2018-02-08T13:22:00Z">
          <w:r w:rsidRPr="00AA46A3" w:rsidDel="00706BC4">
            <w:delText xml:space="preserve">Select the </w:delText>
          </w:r>
          <w:r w:rsidRPr="00AA46A3" w:rsidDel="00706BC4">
            <w:rPr>
              <w:rStyle w:val="SAPScreenElement"/>
            </w:rPr>
            <w:delText>+ Add</w:delText>
          </w:r>
          <w:r w:rsidRPr="00AA46A3" w:rsidDel="00706BC4">
            <w:delText xml:space="preserve"> </w:delText>
          </w:r>
          <w:r w:rsidRPr="00AA46A3" w:rsidDel="00706BC4">
            <w:rPr>
              <w:rStyle w:val="SAPScreenElement"/>
            </w:rPr>
            <w:delText xml:space="preserve">Manual Adjustment </w:delText>
          </w:r>
          <w:r w:rsidRPr="00AA46A3" w:rsidDel="00706BC4">
            <w:delText>button</w:delText>
          </w:r>
          <w:r w:rsidRPr="00AA46A3" w:rsidDel="00706BC4">
            <w:rPr>
              <w:rStyle w:val="SAPScreenElement"/>
            </w:rPr>
            <w:delText xml:space="preserve">. </w:delText>
          </w:r>
        </w:del>
      </w:ins>
      <w:bookmarkStart w:id="2487" w:name="_Toc505865523"/>
      <w:bookmarkStart w:id="2488" w:name="_Toc507664548"/>
      <w:bookmarkStart w:id="2489" w:name="_Toc507665628"/>
      <w:bookmarkStart w:id="2490" w:name="_Toc507665682"/>
      <w:bookmarkStart w:id="2491" w:name="_Toc507665742"/>
      <w:bookmarkEnd w:id="2487"/>
      <w:bookmarkEnd w:id="2488"/>
      <w:bookmarkEnd w:id="2489"/>
      <w:bookmarkEnd w:id="2490"/>
      <w:bookmarkEnd w:id="2491"/>
    </w:p>
    <w:p w14:paraId="153E85E2" w14:textId="0843918E" w:rsidR="00FF0F98" w:rsidDel="00706BC4" w:rsidRDefault="00FF0F98" w:rsidP="00F42CAE">
      <w:pPr>
        <w:pStyle w:val="ListBullet3"/>
        <w:numPr>
          <w:ilvl w:val="0"/>
          <w:numId w:val="47"/>
        </w:numPr>
        <w:rPr>
          <w:ins w:id="2492" w:author="Author" w:date="2018-02-08T11:45:00Z"/>
          <w:del w:id="2493" w:author="Author" w:date="2018-02-08T13:22:00Z"/>
        </w:rPr>
      </w:pPr>
      <w:ins w:id="2494" w:author="Author" w:date="2018-02-08T11:45:00Z">
        <w:del w:id="2495" w:author="Author" w:date="2018-02-08T13:22:00Z">
          <w:r w:rsidRPr="00AA46A3" w:rsidDel="00706BC4">
            <w:delText>In the upcoming</w:delText>
          </w:r>
          <w:r w:rsidRPr="00AA46A3" w:rsidDel="00706BC4">
            <w:rPr>
              <w:rStyle w:val="SAPScreenElement"/>
            </w:rPr>
            <w:delText xml:space="preserve"> Manual Adjustments </w:delText>
          </w:r>
          <w:r w:rsidRPr="00AA46A3" w:rsidDel="00706BC4">
            <w:delText xml:space="preserve">dialog box, </w:delText>
          </w:r>
        </w:del>
      </w:ins>
      <w:ins w:id="2496" w:author="Author" w:date="2018-02-08T11:52:00Z">
        <w:del w:id="2497" w:author="Author" w:date="2018-02-08T13:22:00Z">
          <w:r w:rsidDel="00706BC4">
            <w:delText>the Time Account</w:delText>
          </w:r>
        </w:del>
      </w:ins>
      <w:ins w:id="2498" w:author="Author" w:date="2018-02-08T11:57:00Z">
        <w:del w:id="2499" w:author="Author" w:date="2018-02-08T13:22:00Z">
          <w:r w:rsidR="00723F90" w:rsidDel="00706BC4">
            <w:delText xml:space="preserve"> you previosly selected</w:delText>
          </w:r>
        </w:del>
      </w:ins>
      <w:ins w:id="2500" w:author="Author" w:date="2018-02-08T11:58:00Z">
        <w:del w:id="2501" w:author="Author" w:date="2018-02-08T13:22:00Z">
          <w:r w:rsidR="00723F90" w:rsidDel="00706BC4">
            <w:delText xml:space="preserve"> </w:delText>
          </w:r>
        </w:del>
      </w:ins>
      <w:ins w:id="2502" w:author="Author" w:date="2018-02-08T11:52:00Z">
        <w:del w:id="2503" w:author="Author" w:date="2018-02-08T13:22:00Z">
          <w:r w:rsidDel="00706BC4">
            <w:delText xml:space="preserve">is </w:delText>
          </w:r>
        </w:del>
      </w:ins>
      <w:ins w:id="2504" w:author="Author" w:date="2018-02-08T11:53:00Z">
        <w:del w:id="2505" w:author="Author" w:date="2018-02-08T13:22:00Z">
          <w:r w:rsidDel="00706BC4">
            <w:delText>defaulted.</w:delText>
          </w:r>
        </w:del>
      </w:ins>
      <w:bookmarkStart w:id="2506" w:name="_Toc505865524"/>
      <w:bookmarkStart w:id="2507" w:name="_Toc507664549"/>
      <w:bookmarkStart w:id="2508" w:name="_Toc507665629"/>
      <w:bookmarkStart w:id="2509" w:name="_Toc507665683"/>
      <w:bookmarkStart w:id="2510" w:name="_Toc507665743"/>
      <w:bookmarkEnd w:id="2506"/>
      <w:bookmarkEnd w:id="2507"/>
      <w:bookmarkEnd w:id="2508"/>
      <w:bookmarkEnd w:id="2509"/>
      <w:bookmarkEnd w:id="2510"/>
    </w:p>
    <w:p w14:paraId="21F435DF" w14:textId="676F4165" w:rsidR="00FF0F98" w:rsidDel="00706BC4" w:rsidRDefault="00FF0F98" w:rsidP="00F42CAE">
      <w:pPr>
        <w:pStyle w:val="ListBullet3"/>
        <w:numPr>
          <w:ilvl w:val="0"/>
          <w:numId w:val="47"/>
        </w:numPr>
        <w:rPr>
          <w:ins w:id="2511" w:author="Author" w:date="2018-02-08T11:46:00Z"/>
          <w:del w:id="2512" w:author="Author" w:date="2018-02-08T13:22:00Z"/>
        </w:rPr>
      </w:pPr>
      <w:ins w:id="2513" w:author="Author" w:date="2018-02-08T11:46:00Z">
        <w:del w:id="2514" w:author="Author" w:date="2018-02-08T13:22:00Z">
          <w:r w:rsidDel="00706BC4">
            <w:delText xml:space="preserve">Select a </w:delText>
          </w:r>
        </w:del>
      </w:ins>
      <w:ins w:id="2515" w:author="Author" w:date="2018-02-08T11:45:00Z">
        <w:del w:id="2516" w:author="Author" w:date="2018-02-08T13:22:00Z">
          <w:r w:rsidRPr="00723F90" w:rsidDel="00706BC4">
            <w:rPr>
              <w:rStyle w:val="SAPScreenElement"/>
              <w:rPrChange w:id="2517" w:author="Author" w:date="2018-02-08T11:46:00Z">
                <w:rPr/>
              </w:rPrChange>
            </w:rPr>
            <w:delText>Posting Date</w:delText>
          </w:r>
        </w:del>
      </w:ins>
      <w:ins w:id="2518" w:author="Author" w:date="2018-02-08T11:46:00Z">
        <w:del w:id="2519" w:author="Author" w:date="2018-02-08T13:22:00Z">
          <w:r w:rsidR="00723F90" w:rsidDel="00706BC4">
            <w:delText>, when the balance should start,</w:delText>
          </w:r>
        </w:del>
      </w:ins>
      <w:ins w:id="2520" w:author="Author" w:date="2018-02-08T11:58:00Z">
        <w:del w:id="2521" w:author="Author" w:date="2018-02-08T13:22:00Z">
          <w:r w:rsidR="00723F90" w:rsidDel="00706BC4">
            <w:delText xml:space="preserve"> e.g. </w:delText>
          </w:r>
          <w:r w:rsidR="00723F90" w:rsidRPr="00723F90" w:rsidDel="00706BC4">
            <w:rPr>
              <w:rStyle w:val="SAPScreenElement"/>
              <w:rPrChange w:id="2522" w:author="Author" w:date="2018-02-08T11:59:00Z">
                <w:rPr/>
              </w:rPrChange>
            </w:rPr>
            <w:delText xml:space="preserve">Jan 1 </w:delText>
          </w:r>
        </w:del>
      </w:ins>
      <w:ins w:id="2523" w:author="Author" w:date="2018-02-08T11:59:00Z">
        <w:del w:id="2524" w:author="Author" w:date="2018-02-08T13:22:00Z">
          <w:r w:rsidR="00723F90" w:rsidRPr="00723F90" w:rsidDel="00706BC4">
            <w:rPr>
              <w:rStyle w:val="SAPScreenElement"/>
              <w:rPrChange w:id="2525" w:author="Author" w:date="2018-02-08T11:59:00Z">
                <w:rPr/>
              </w:rPrChange>
            </w:rPr>
            <w:delText>&lt;year&gt;</w:delText>
          </w:r>
        </w:del>
      </w:ins>
      <w:ins w:id="2526" w:author="Author" w:date="2018-02-08T11:58:00Z">
        <w:del w:id="2527" w:author="Author" w:date="2018-02-08T13:22:00Z">
          <w:r w:rsidR="00723F90" w:rsidRPr="00723F90" w:rsidDel="00706BC4">
            <w:rPr>
              <w:rStyle w:val="SAPScreenElement"/>
              <w:rPrChange w:id="2528" w:author="Author" w:date="2018-02-08T11:59:00Z">
                <w:rPr/>
              </w:rPrChange>
            </w:rPr>
            <w:delText>.</w:delText>
          </w:r>
        </w:del>
      </w:ins>
      <w:bookmarkStart w:id="2529" w:name="_Toc505865525"/>
      <w:bookmarkStart w:id="2530" w:name="_Toc507664550"/>
      <w:bookmarkStart w:id="2531" w:name="_Toc507665630"/>
      <w:bookmarkStart w:id="2532" w:name="_Toc507665684"/>
      <w:bookmarkStart w:id="2533" w:name="_Toc507665744"/>
      <w:bookmarkEnd w:id="2529"/>
      <w:bookmarkEnd w:id="2530"/>
      <w:bookmarkEnd w:id="2531"/>
      <w:bookmarkEnd w:id="2532"/>
      <w:bookmarkEnd w:id="2533"/>
    </w:p>
    <w:p w14:paraId="02030765" w14:textId="6346FF81" w:rsidR="00FF0F98" w:rsidDel="00706BC4" w:rsidRDefault="00FF0F98" w:rsidP="00F42CAE">
      <w:pPr>
        <w:pStyle w:val="ListBullet3"/>
        <w:numPr>
          <w:ilvl w:val="0"/>
          <w:numId w:val="47"/>
        </w:numPr>
        <w:rPr>
          <w:ins w:id="2534" w:author="Author" w:date="2018-02-08T11:47:00Z"/>
          <w:del w:id="2535" w:author="Author" w:date="2018-02-08T13:22:00Z"/>
        </w:rPr>
      </w:pPr>
      <w:ins w:id="2536" w:author="Author" w:date="2018-02-08T11:46:00Z">
        <w:del w:id="2537" w:author="Author" w:date="2018-02-08T13:22:00Z">
          <w:r w:rsidDel="00706BC4">
            <w:delText>Se</w:delText>
          </w:r>
        </w:del>
      </w:ins>
      <w:ins w:id="2538" w:author="Author" w:date="2018-02-08T11:47:00Z">
        <w:del w:id="2539" w:author="Author" w:date="2018-02-08T13:22:00Z">
          <w:r w:rsidDel="00706BC4">
            <w:delText xml:space="preserve">lect radio button </w:delText>
          </w:r>
          <w:r w:rsidRPr="00723F90" w:rsidDel="00706BC4">
            <w:rPr>
              <w:rStyle w:val="SAPScreenElement"/>
              <w:rPrChange w:id="2540" w:author="Author" w:date="2018-02-08T11:47:00Z">
                <w:rPr/>
              </w:rPrChange>
            </w:rPr>
            <w:delText>Add</w:delText>
          </w:r>
          <w:r w:rsidDel="00706BC4">
            <w:delText>.</w:delText>
          </w:r>
          <w:bookmarkStart w:id="2541" w:name="_Toc505865526"/>
          <w:bookmarkStart w:id="2542" w:name="_Toc507664551"/>
          <w:bookmarkStart w:id="2543" w:name="_Toc507665631"/>
          <w:bookmarkStart w:id="2544" w:name="_Toc507665685"/>
          <w:bookmarkStart w:id="2545" w:name="_Toc507665745"/>
          <w:bookmarkEnd w:id="2541"/>
          <w:bookmarkEnd w:id="2542"/>
          <w:bookmarkEnd w:id="2543"/>
          <w:bookmarkEnd w:id="2544"/>
          <w:bookmarkEnd w:id="2545"/>
        </w:del>
      </w:ins>
    </w:p>
    <w:p w14:paraId="234F743C" w14:textId="57BF7216" w:rsidR="00FF0F98" w:rsidDel="00706BC4" w:rsidRDefault="00FF0F98" w:rsidP="00F42CAE">
      <w:pPr>
        <w:pStyle w:val="ListBullet3"/>
        <w:numPr>
          <w:ilvl w:val="0"/>
          <w:numId w:val="47"/>
        </w:numPr>
        <w:rPr>
          <w:ins w:id="2546" w:author="Author" w:date="2018-02-08T11:48:00Z"/>
          <w:del w:id="2547" w:author="Author" w:date="2018-02-08T13:22:00Z"/>
        </w:rPr>
      </w:pPr>
      <w:ins w:id="2548" w:author="Author" w:date="2018-02-08T11:48:00Z">
        <w:del w:id="2549" w:author="Author" w:date="2018-02-08T13:22:00Z">
          <w:r w:rsidDel="00706BC4">
            <w:delText xml:space="preserve">In field </w:delText>
          </w:r>
          <w:r w:rsidRPr="00723F90" w:rsidDel="00706BC4">
            <w:rPr>
              <w:rStyle w:val="SAPScreenElement"/>
              <w:rPrChange w:id="2550" w:author="Author" w:date="2018-02-08T11:48:00Z">
                <w:rPr/>
              </w:rPrChange>
            </w:rPr>
            <w:delText>Amount in days</w:delText>
          </w:r>
          <w:r w:rsidDel="00706BC4">
            <w:delText xml:space="preserve"> </w:delText>
          </w:r>
          <w:r w:rsidRPr="00AA46A3" w:rsidDel="00706BC4">
            <w:delText>enter the number of days of vacation</w:delText>
          </w:r>
          <w:r w:rsidDel="00706BC4">
            <w:delText>.</w:delText>
          </w:r>
          <w:bookmarkStart w:id="2551" w:name="_Toc505865527"/>
          <w:bookmarkStart w:id="2552" w:name="_Toc507664552"/>
          <w:bookmarkStart w:id="2553" w:name="_Toc507665632"/>
          <w:bookmarkStart w:id="2554" w:name="_Toc507665686"/>
          <w:bookmarkStart w:id="2555" w:name="_Toc507665746"/>
          <w:bookmarkEnd w:id="2551"/>
          <w:bookmarkEnd w:id="2552"/>
          <w:bookmarkEnd w:id="2553"/>
          <w:bookmarkEnd w:id="2554"/>
          <w:bookmarkEnd w:id="2555"/>
        </w:del>
      </w:ins>
    </w:p>
    <w:p w14:paraId="37C716B1" w14:textId="5FDEF15C" w:rsidR="00FF0F98" w:rsidDel="00706BC4" w:rsidRDefault="00FF0F98" w:rsidP="00F42CAE">
      <w:pPr>
        <w:pStyle w:val="ListBullet3"/>
        <w:numPr>
          <w:ilvl w:val="0"/>
          <w:numId w:val="47"/>
        </w:numPr>
        <w:rPr>
          <w:ins w:id="2556" w:author="Author" w:date="2018-02-08T11:49:00Z"/>
          <w:del w:id="2557" w:author="Author" w:date="2018-02-08T13:22:00Z"/>
        </w:rPr>
      </w:pPr>
      <w:ins w:id="2558" w:author="Author" w:date="2018-02-08T11:49:00Z">
        <w:del w:id="2559" w:author="Author" w:date="2018-02-08T13:22:00Z">
          <w:r w:rsidRPr="00AA46A3" w:rsidDel="00706BC4">
            <w:delText xml:space="preserve">Choose the </w:delText>
          </w:r>
          <w:r w:rsidRPr="00AA46A3" w:rsidDel="00706BC4">
            <w:rPr>
              <w:rStyle w:val="SAPScreenElement"/>
            </w:rPr>
            <w:delText xml:space="preserve">Save </w:delText>
          </w:r>
          <w:r w:rsidRPr="00AA46A3" w:rsidDel="00706BC4">
            <w:delText>button</w:delText>
          </w:r>
        </w:del>
      </w:ins>
      <w:ins w:id="2560" w:author="Author" w:date="2018-02-08T11:51:00Z">
        <w:del w:id="2561" w:author="Author" w:date="2018-02-08T13:22:00Z">
          <w:r w:rsidDel="00706BC4">
            <w:delText>. The Time Account has been added.</w:delText>
          </w:r>
        </w:del>
      </w:ins>
      <w:bookmarkStart w:id="2562" w:name="_Toc505865528"/>
      <w:bookmarkStart w:id="2563" w:name="_Toc507664553"/>
      <w:bookmarkStart w:id="2564" w:name="_Toc507665633"/>
      <w:bookmarkStart w:id="2565" w:name="_Toc507665687"/>
      <w:bookmarkStart w:id="2566" w:name="_Toc507665747"/>
      <w:bookmarkEnd w:id="2562"/>
      <w:bookmarkEnd w:id="2563"/>
      <w:bookmarkEnd w:id="2564"/>
      <w:bookmarkEnd w:id="2565"/>
      <w:bookmarkEnd w:id="2566"/>
    </w:p>
    <w:p w14:paraId="1569A386" w14:textId="06DE44CC" w:rsidR="00B441C9" w:rsidRPr="00C17013" w:rsidDel="00706BC4" w:rsidRDefault="00B441C9" w:rsidP="00FD5AC7">
      <w:pPr>
        <w:rPr>
          <w:ins w:id="2567" w:author="Author" w:date="2018-02-07T11:57:00Z"/>
          <w:del w:id="2568" w:author="Author" w:date="2018-02-08T13:22:00Z"/>
          <w:rStyle w:val="SAPMonospace"/>
          <w:highlight w:val="yellow"/>
          <w:rPrChange w:id="2569" w:author="Author" w:date="2018-02-07T12:01:00Z">
            <w:rPr>
              <w:ins w:id="2570" w:author="Author" w:date="2018-02-07T11:57:00Z"/>
              <w:del w:id="2571" w:author="Author" w:date="2018-02-08T13:22:00Z"/>
              <w:rStyle w:val="SAPMonospace"/>
            </w:rPr>
          </w:rPrChange>
        </w:rPr>
      </w:pPr>
      <w:bookmarkStart w:id="2572" w:name="_Toc505865529"/>
      <w:bookmarkStart w:id="2573" w:name="_Toc507664554"/>
      <w:bookmarkStart w:id="2574" w:name="_Toc507665634"/>
      <w:bookmarkStart w:id="2575" w:name="_Toc507665688"/>
      <w:bookmarkStart w:id="2576" w:name="_Toc507665748"/>
      <w:bookmarkEnd w:id="2572"/>
      <w:bookmarkEnd w:id="2573"/>
      <w:bookmarkEnd w:id="2574"/>
      <w:bookmarkEnd w:id="2575"/>
      <w:bookmarkEnd w:id="2576"/>
    </w:p>
    <w:p w14:paraId="38EE739F" w14:textId="1801E894" w:rsidR="00B441C9" w:rsidRPr="00C17013" w:rsidDel="00706BC4" w:rsidRDefault="00B441C9" w:rsidP="00FD5AC7">
      <w:pPr>
        <w:rPr>
          <w:ins w:id="2577" w:author="Author" w:date="2018-02-07T11:57:00Z"/>
          <w:del w:id="2578" w:author="Author" w:date="2018-02-08T13:22:00Z"/>
          <w:b/>
          <w:highlight w:val="yellow"/>
          <w:u w:val="single"/>
          <w:rPrChange w:id="2579" w:author="Author" w:date="2018-02-07T12:01:00Z">
            <w:rPr>
              <w:ins w:id="2580" w:author="Author" w:date="2018-02-07T11:57:00Z"/>
              <w:del w:id="2581" w:author="Author" w:date="2018-02-08T13:22:00Z"/>
              <w:rStyle w:val="SAPMonospace"/>
            </w:rPr>
          </w:rPrChange>
        </w:rPr>
      </w:pPr>
      <w:ins w:id="2582" w:author="Author" w:date="2018-02-07T11:57:00Z">
        <w:del w:id="2583" w:author="Author" w:date="2018-02-08T13:22:00Z">
          <w:r w:rsidRPr="00C17013" w:rsidDel="00706BC4">
            <w:rPr>
              <w:b/>
              <w:highlight w:val="yellow"/>
              <w:u w:val="single"/>
              <w:rPrChange w:id="2584" w:author="Author" w:date="2018-02-07T12:01:00Z">
                <w:rPr>
                  <w:rStyle w:val="SAPMonospace"/>
                </w:rPr>
              </w:rPrChange>
            </w:rPr>
            <w:delText>WTA</w:delText>
          </w:r>
          <w:bookmarkStart w:id="2585" w:name="_Toc505865530"/>
          <w:bookmarkStart w:id="2586" w:name="_Toc507664555"/>
          <w:bookmarkStart w:id="2587" w:name="_Toc507665635"/>
          <w:bookmarkStart w:id="2588" w:name="_Toc507665689"/>
          <w:bookmarkStart w:id="2589" w:name="_Toc507665749"/>
          <w:bookmarkEnd w:id="2585"/>
          <w:bookmarkEnd w:id="2586"/>
          <w:bookmarkEnd w:id="2587"/>
          <w:bookmarkEnd w:id="2588"/>
          <w:bookmarkEnd w:id="2589"/>
        </w:del>
      </w:ins>
    </w:p>
    <w:p w14:paraId="0C322EF5" w14:textId="300F20FB" w:rsidR="00B441C9" w:rsidRPr="00C17013" w:rsidDel="00706BC4" w:rsidRDefault="00B441C9" w:rsidP="00FD5AC7">
      <w:pPr>
        <w:rPr>
          <w:ins w:id="2590" w:author="Author" w:date="2018-02-07T11:57:00Z"/>
          <w:del w:id="2591" w:author="Author" w:date="2018-02-08T13:22:00Z"/>
          <w:b/>
          <w:highlight w:val="yellow"/>
          <w:u w:val="single"/>
          <w:rPrChange w:id="2592" w:author="Author" w:date="2018-02-07T12:01:00Z">
            <w:rPr>
              <w:ins w:id="2593" w:author="Author" w:date="2018-02-07T11:57:00Z"/>
              <w:del w:id="2594" w:author="Author" w:date="2018-02-08T13:22:00Z"/>
              <w:rStyle w:val="SAPMonospace"/>
            </w:rPr>
          </w:rPrChange>
        </w:rPr>
      </w:pPr>
      <w:ins w:id="2595" w:author="Author" w:date="2018-02-07T11:57:00Z">
        <w:del w:id="2596" w:author="Author" w:date="2018-02-08T13:22:00Z">
          <w:r w:rsidRPr="00C17013" w:rsidDel="00706BC4">
            <w:rPr>
              <w:b/>
              <w:highlight w:val="yellow"/>
              <w:u w:val="single"/>
              <w:rPrChange w:id="2597" w:author="Author" w:date="2018-02-07T12:01:00Z">
                <w:rPr>
                  <w:rFonts w:ascii="Courier New" w:hAnsi="Courier New"/>
                  <w:highlight w:val="yellow"/>
                </w:rPr>
              </w:rPrChange>
            </w:rPr>
            <w:delText>In case your Time Profile has a time account type for working time accounts assigned and the Time Recording Profile considers working time accounts in time valuation</w:delText>
          </w:r>
          <w:bookmarkStart w:id="2598" w:name="_Toc505865531"/>
          <w:bookmarkStart w:id="2599" w:name="_Toc507664556"/>
          <w:bookmarkStart w:id="2600" w:name="_Toc507665636"/>
          <w:bookmarkStart w:id="2601" w:name="_Toc507665690"/>
          <w:bookmarkStart w:id="2602" w:name="_Toc507665750"/>
          <w:bookmarkEnd w:id="2598"/>
          <w:bookmarkEnd w:id="2599"/>
          <w:bookmarkEnd w:id="2600"/>
          <w:bookmarkEnd w:id="2601"/>
          <w:bookmarkEnd w:id="2602"/>
        </w:del>
      </w:ins>
    </w:p>
    <w:p w14:paraId="00188DBF" w14:textId="4F711962" w:rsidR="00B441C9" w:rsidRPr="00C17013" w:rsidDel="00706BC4" w:rsidRDefault="00B441C9" w:rsidP="00FD5AC7">
      <w:pPr>
        <w:rPr>
          <w:ins w:id="2603" w:author="Author" w:date="2018-02-07T11:52:00Z"/>
          <w:del w:id="2604" w:author="Author" w:date="2018-02-08T13:22:00Z"/>
          <w:rStyle w:val="SAPMonospace"/>
          <w:highlight w:val="yellow"/>
          <w:rPrChange w:id="2605" w:author="Author" w:date="2018-02-07T12:01:00Z">
            <w:rPr>
              <w:ins w:id="2606" w:author="Author" w:date="2018-02-07T11:52:00Z"/>
              <w:del w:id="2607" w:author="Author" w:date="2018-02-08T13:22:00Z"/>
              <w:rStyle w:val="SAPMonospace"/>
            </w:rPr>
          </w:rPrChange>
        </w:rPr>
      </w:pPr>
      <w:bookmarkStart w:id="2608" w:name="_Toc505865532"/>
      <w:bookmarkStart w:id="2609" w:name="_Toc507664557"/>
      <w:bookmarkStart w:id="2610" w:name="_Toc507665637"/>
      <w:bookmarkStart w:id="2611" w:name="_Toc507665691"/>
      <w:bookmarkStart w:id="2612" w:name="_Toc507665751"/>
      <w:bookmarkEnd w:id="2608"/>
      <w:bookmarkEnd w:id="2609"/>
      <w:bookmarkEnd w:id="2610"/>
      <w:bookmarkEnd w:id="2611"/>
      <w:bookmarkEnd w:id="2612"/>
    </w:p>
    <w:p w14:paraId="208839F8" w14:textId="40E79EC7" w:rsidR="00B441C9" w:rsidRPr="00C17013" w:rsidDel="00706BC4" w:rsidRDefault="00B441C9" w:rsidP="00FD5AC7">
      <w:pPr>
        <w:rPr>
          <w:ins w:id="2613" w:author="Author" w:date="2018-02-07T11:52:00Z"/>
          <w:del w:id="2614" w:author="Author" w:date="2018-02-08T13:22:00Z"/>
          <w:rStyle w:val="SAPMonospace"/>
          <w:highlight w:val="yellow"/>
          <w:rPrChange w:id="2615" w:author="Author" w:date="2018-02-07T12:01:00Z">
            <w:rPr>
              <w:ins w:id="2616" w:author="Author" w:date="2018-02-07T11:52:00Z"/>
              <w:del w:id="2617" w:author="Author" w:date="2018-02-08T13:22:00Z"/>
              <w:rStyle w:val="SAPMonospace"/>
            </w:rPr>
          </w:rPrChange>
        </w:rPr>
      </w:pPr>
      <w:bookmarkStart w:id="2618" w:name="_Toc505865533"/>
      <w:bookmarkStart w:id="2619" w:name="_Toc507664558"/>
      <w:bookmarkStart w:id="2620" w:name="_Toc507665638"/>
      <w:bookmarkStart w:id="2621" w:name="_Toc507665692"/>
      <w:bookmarkStart w:id="2622" w:name="_Toc507665752"/>
      <w:bookmarkEnd w:id="2618"/>
      <w:bookmarkEnd w:id="2619"/>
      <w:bookmarkEnd w:id="2620"/>
      <w:bookmarkEnd w:id="2621"/>
      <w:bookmarkEnd w:id="2622"/>
    </w:p>
    <w:p w14:paraId="39D7DD6D" w14:textId="2733CD2C" w:rsidR="00B441C9" w:rsidRPr="00C17013" w:rsidDel="00706BC4" w:rsidRDefault="00B441C9" w:rsidP="00FD5AC7">
      <w:pPr>
        <w:rPr>
          <w:ins w:id="2623" w:author="Author" w:date="2018-02-07T11:52:00Z"/>
          <w:del w:id="2624" w:author="Author" w:date="2018-02-08T13:22:00Z"/>
          <w:highlight w:val="yellow"/>
          <w:lang w:val="de-DE"/>
          <w:rPrChange w:id="2625" w:author="Author" w:date="2018-02-07T12:01:00Z">
            <w:rPr>
              <w:ins w:id="2626" w:author="Author" w:date="2018-02-07T11:52:00Z"/>
              <w:del w:id="2627" w:author="Author" w:date="2018-02-08T13:22:00Z"/>
              <w:rStyle w:val="SAPMonospace"/>
            </w:rPr>
          </w:rPrChange>
        </w:rPr>
      </w:pPr>
      <w:commentRangeStart w:id="2628"/>
      <w:ins w:id="2629" w:author="Author" w:date="2018-02-07T11:53:00Z">
        <w:del w:id="2630" w:author="Author" w:date="2018-02-08T13:22:00Z">
          <w:r w:rsidRPr="00C17013" w:rsidDel="00706BC4">
            <w:rPr>
              <w:highlight w:val="yellow"/>
              <w:lang w:val="de-DE"/>
              <w:rPrChange w:id="2631" w:author="Author" w:date="2018-02-07T12:01:00Z">
                <w:rPr>
                  <w:rStyle w:val="SAPMonospace"/>
                </w:rPr>
              </w:rPrChange>
            </w:rPr>
            <w:delText>neues Kapitel – wohin ???</w:delText>
          </w:r>
        </w:del>
      </w:ins>
      <w:bookmarkStart w:id="2632" w:name="_Toc505865534"/>
      <w:bookmarkStart w:id="2633" w:name="_Toc507664559"/>
      <w:bookmarkStart w:id="2634" w:name="_Toc507665639"/>
      <w:bookmarkStart w:id="2635" w:name="_Toc507665693"/>
      <w:bookmarkStart w:id="2636" w:name="_Toc507665753"/>
      <w:bookmarkEnd w:id="2632"/>
      <w:bookmarkEnd w:id="2633"/>
      <w:bookmarkEnd w:id="2634"/>
      <w:bookmarkEnd w:id="2635"/>
      <w:bookmarkEnd w:id="2636"/>
    </w:p>
    <w:p w14:paraId="2978848D" w14:textId="4C9135C0" w:rsidR="00B441C9" w:rsidRPr="00C17013" w:rsidDel="00706BC4" w:rsidRDefault="00B441C9">
      <w:pPr>
        <w:pStyle w:val="ListBullet"/>
        <w:numPr>
          <w:ilvl w:val="0"/>
          <w:numId w:val="0"/>
        </w:numPr>
        <w:ind w:left="417" w:hanging="417"/>
        <w:rPr>
          <w:ins w:id="2637" w:author="Author" w:date="2018-02-07T11:53:00Z"/>
          <w:del w:id="2638" w:author="Author" w:date="2018-02-08T13:22:00Z"/>
          <w:b/>
          <w:highlight w:val="yellow"/>
          <w:u w:val="single"/>
          <w:lang w:val="de-DE"/>
          <w:rPrChange w:id="2639" w:author="Author" w:date="2018-02-07T12:01:00Z">
            <w:rPr>
              <w:ins w:id="2640" w:author="Author" w:date="2018-02-07T11:53:00Z"/>
              <w:del w:id="2641" w:author="Author" w:date="2018-02-08T13:22:00Z"/>
              <w:b/>
              <w:highlight w:val="green"/>
              <w:u w:val="single"/>
              <w:lang w:val="de-DE"/>
            </w:rPr>
          </w:rPrChange>
        </w:rPr>
        <w:pPrChange w:id="2642" w:author="Author" w:date="2018-02-07T11:53:00Z">
          <w:pPr/>
        </w:pPrChange>
      </w:pPr>
      <w:ins w:id="2643" w:author="Author" w:date="2018-02-07T11:52:00Z">
        <w:del w:id="2644" w:author="Author" w:date="2018-02-08T13:22:00Z">
          <w:r w:rsidRPr="00C17013" w:rsidDel="00706BC4">
            <w:rPr>
              <w:b/>
              <w:highlight w:val="yellow"/>
              <w:u w:val="single"/>
              <w:lang w:val="de-DE"/>
              <w:rPrChange w:id="2645" w:author="Author" w:date="2018-02-07T12:01:00Z">
                <w:rPr>
                  <w:rStyle w:val="SAPMonospace"/>
                </w:rPr>
              </w:rPrChange>
            </w:rPr>
            <w:delText>Wenn Absences erfasst werden sollen, müssen Quotas</w:delText>
          </w:r>
        </w:del>
      </w:ins>
      <w:ins w:id="2646" w:author="Author" w:date="2018-02-07T11:53:00Z">
        <w:del w:id="2647" w:author="Author" w:date="2018-02-08T13:22:00Z">
          <w:r w:rsidRPr="00C17013" w:rsidDel="00706BC4">
            <w:rPr>
              <w:b/>
              <w:highlight w:val="yellow"/>
              <w:u w:val="single"/>
              <w:lang w:val="de-DE"/>
              <w:rPrChange w:id="2648" w:author="Author" w:date="2018-02-07T12:01:00Z">
                <w:rPr>
                  <w:b/>
                  <w:highlight w:val="green"/>
                  <w:u w:val="single"/>
                </w:rPr>
              </w:rPrChange>
            </w:rPr>
            <w:delText xml:space="preserve"> </w:delText>
          </w:r>
          <w:r w:rsidRPr="00C17013" w:rsidDel="00706BC4">
            <w:rPr>
              <w:b/>
              <w:highlight w:val="yellow"/>
              <w:u w:val="single"/>
              <w:lang w:val="de-DE"/>
              <w:rPrChange w:id="2649" w:author="Author" w:date="2018-02-07T12:01:00Z">
                <w:rPr>
                  <w:b/>
                  <w:highlight w:val="green"/>
                  <w:u w:val="single"/>
                  <w:lang w:val="de-DE"/>
                </w:rPr>
              </w:rPrChange>
            </w:rPr>
            <w:delText>/ Balances</w:delText>
          </w:r>
        </w:del>
      </w:ins>
      <w:ins w:id="2650" w:author="Author" w:date="2018-02-07T11:52:00Z">
        <w:del w:id="2651" w:author="Author" w:date="2018-02-08T13:22:00Z">
          <w:r w:rsidRPr="00C17013" w:rsidDel="00706BC4">
            <w:rPr>
              <w:b/>
              <w:highlight w:val="yellow"/>
              <w:u w:val="single"/>
              <w:lang w:val="de-DE"/>
              <w:rPrChange w:id="2652" w:author="Author" w:date="2018-02-07T12:01:00Z">
                <w:rPr>
                  <w:rStyle w:val="SAPMonospace"/>
                </w:rPr>
              </w:rPrChange>
            </w:rPr>
            <w:delText xml:space="preserve"> vorhanden sein.</w:delText>
          </w:r>
        </w:del>
      </w:ins>
      <w:bookmarkStart w:id="2653" w:name="_Toc505865535"/>
      <w:bookmarkStart w:id="2654" w:name="_Toc507664560"/>
      <w:bookmarkStart w:id="2655" w:name="_Toc507665640"/>
      <w:bookmarkStart w:id="2656" w:name="_Toc507665694"/>
      <w:bookmarkStart w:id="2657" w:name="_Toc507665754"/>
      <w:bookmarkEnd w:id="2653"/>
      <w:bookmarkEnd w:id="2654"/>
      <w:bookmarkEnd w:id="2655"/>
      <w:bookmarkEnd w:id="2656"/>
      <w:bookmarkEnd w:id="2657"/>
    </w:p>
    <w:p w14:paraId="327A9412" w14:textId="357B5150" w:rsidR="00B441C9" w:rsidRPr="00C17013" w:rsidDel="00706BC4" w:rsidRDefault="00B441C9">
      <w:pPr>
        <w:pStyle w:val="ListBullet"/>
        <w:numPr>
          <w:ilvl w:val="0"/>
          <w:numId w:val="0"/>
        </w:numPr>
        <w:ind w:left="417" w:hanging="417"/>
        <w:rPr>
          <w:del w:id="2658" w:author="Author" w:date="2018-02-08T13:22:00Z"/>
          <w:b/>
          <w:highlight w:val="yellow"/>
          <w:u w:val="single"/>
          <w:rPrChange w:id="2659" w:author="Author" w:date="2018-02-07T12:01:00Z">
            <w:rPr>
              <w:del w:id="2660" w:author="Author" w:date="2018-02-08T13:22:00Z"/>
            </w:rPr>
          </w:rPrChange>
        </w:rPr>
        <w:pPrChange w:id="2661" w:author="Author" w:date="2018-02-07T11:53:00Z">
          <w:pPr/>
        </w:pPrChange>
      </w:pPr>
      <w:ins w:id="2662" w:author="Author" w:date="2018-02-07T11:53:00Z">
        <w:del w:id="2663" w:author="Author" w:date="2018-02-08T13:22:00Z">
          <w:r w:rsidRPr="00C17013" w:rsidDel="00706BC4">
            <w:rPr>
              <w:b/>
              <w:highlight w:val="yellow"/>
              <w:u w:val="single"/>
              <w:rPrChange w:id="2664" w:author="Author" w:date="2018-02-07T12:01:00Z">
                <w:rPr>
                  <w:b/>
                  <w:highlight w:val="green"/>
                  <w:u w:val="single"/>
                  <w:lang w:val="de-DE"/>
                </w:rPr>
              </w:rPrChange>
            </w:rPr>
            <w:delText>Howto create?</w:delText>
          </w:r>
        </w:del>
      </w:ins>
      <w:ins w:id="2665" w:author="Author" w:date="2018-02-07T11:54:00Z">
        <w:del w:id="2666" w:author="Author" w:date="2018-02-08T13:22:00Z">
          <w:r w:rsidRPr="00C17013" w:rsidDel="00706BC4">
            <w:rPr>
              <w:b/>
              <w:highlight w:val="yellow"/>
              <w:u w:val="single"/>
              <w:rPrChange w:id="2667" w:author="Author" w:date="2018-02-07T12:01:00Z">
                <w:rPr>
                  <w:b/>
                  <w:highlight w:val="green"/>
                  <w:u w:val="single"/>
                  <w:lang w:val="de-DE"/>
                </w:rPr>
              </w:rPrChange>
            </w:rPr>
            <w:delText xml:space="preserve"> Verweis auf </w:delText>
          </w:r>
        </w:del>
      </w:ins>
      <w:ins w:id="2668" w:author="Author" w:date="2018-02-08T09:24:00Z">
        <w:del w:id="2669" w:author="Author" w:date="2018-02-08T13:22:00Z">
          <w:r w:rsidR="00B72B52" w:rsidDel="00706BC4">
            <w:rPr>
              <w:b/>
              <w:highlight w:val="yellow"/>
              <w:u w:val="single"/>
            </w:rPr>
            <w:delText>FJ7</w:delText>
          </w:r>
        </w:del>
      </w:ins>
      <w:ins w:id="2670" w:author="Author" w:date="2018-02-07T11:54:00Z">
        <w:del w:id="2671" w:author="Author" w:date="2018-02-08T13:22:00Z">
          <w:r w:rsidRPr="00C17013" w:rsidDel="00706BC4">
            <w:rPr>
              <w:b/>
              <w:highlight w:val="yellow"/>
              <w:u w:val="single"/>
              <w:rPrChange w:id="2672" w:author="Author" w:date="2018-02-07T12:01:00Z">
                <w:rPr>
                  <w:b/>
                  <w:highlight w:val="green"/>
                  <w:u w:val="single"/>
                  <w:lang w:val="de-DE"/>
                </w:rPr>
              </w:rPrChange>
            </w:rPr>
            <w:delText>10B ? Oder config guide?</w:delText>
          </w:r>
          <w:commentRangeEnd w:id="2628"/>
          <w:r w:rsidRPr="00C17013" w:rsidDel="00706BC4">
            <w:rPr>
              <w:rStyle w:val="CommentReference"/>
              <w:highlight w:val="yellow"/>
              <w:rPrChange w:id="2673" w:author="Author" w:date="2018-02-07T12:01:00Z">
                <w:rPr>
                  <w:rStyle w:val="CommentReference"/>
                </w:rPr>
              </w:rPrChange>
            </w:rPr>
            <w:commentReference w:id="2628"/>
          </w:r>
        </w:del>
      </w:ins>
      <w:bookmarkStart w:id="2674" w:name="_Toc505865536"/>
      <w:bookmarkStart w:id="2675" w:name="_Toc507664561"/>
      <w:bookmarkStart w:id="2676" w:name="_Toc507665641"/>
      <w:bookmarkStart w:id="2677" w:name="_Toc507665695"/>
      <w:bookmarkStart w:id="2678" w:name="_Toc507665755"/>
      <w:bookmarkEnd w:id="2674"/>
      <w:bookmarkEnd w:id="2675"/>
      <w:bookmarkEnd w:id="2676"/>
      <w:bookmarkEnd w:id="2677"/>
      <w:bookmarkEnd w:id="2678"/>
    </w:p>
    <w:p w14:paraId="4BDA8D04" w14:textId="3A7167E0" w:rsidR="009A75D8" w:rsidRPr="005838DE" w:rsidRDefault="009A75D8" w:rsidP="009A75D8">
      <w:pPr>
        <w:pStyle w:val="Heading1"/>
      </w:pPr>
      <w:bookmarkStart w:id="2679" w:name="_Toc498606065"/>
      <w:bookmarkStart w:id="2680" w:name="_Toc499020862"/>
      <w:bookmarkStart w:id="2681" w:name="_Toc498606066"/>
      <w:bookmarkStart w:id="2682" w:name="_Toc499020863"/>
      <w:bookmarkStart w:id="2683" w:name="_Toc498606067"/>
      <w:bookmarkStart w:id="2684" w:name="_Toc499020864"/>
      <w:bookmarkStart w:id="2685" w:name="_Toc507665756"/>
      <w:bookmarkEnd w:id="2679"/>
      <w:bookmarkEnd w:id="2680"/>
      <w:bookmarkEnd w:id="2681"/>
      <w:bookmarkEnd w:id="2682"/>
      <w:bookmarkEnd w:id="2683"/>
      <w:bookmarkEnd w:id="2684"/>
      <w:r w:rsidRPr="005838DE">
        <w:t>Overview Table</w:t>
      </w:r>
      <w:bookmarkEnd w:id="1189"/>
      <w:bookmarkEnd w:id="2685"/>
    </w:p>
    <w:p w14:paraId="1A60BE6D" w14:textId="64D33197" w:rsidR="009A75D8" w:rsidRPr="005838DE" w:rsidRDefault="009A75D8" w:rsidP="009A75D8">
      <w:r w:rsidRPr="005838DE">
        <w:t xml:space="preserve">The scope item </w:t>
      </w:r>
      <w:r w:rsidR="004B6E3E" w:rsidRPr="005838DE">
        <w:rPr>
          <w:rStyle w:val="SAPEmphasis"/>
        </w:rPr>
        <w:t>Record Working Time</w:t>
      </w:r>
      <w:r w:rsidRPr="005838DE">
        <w:rPr>
          <w:rStyle w:val="SAPEmphasis"/>
        </w:rPr>
        <w:t xml:space="preserve"> </w:t>
      </w:r>
      <w:r w:rsidRPr="005838DE">
        <w:t>consists of several process steps provided in the table below.</w:t>
      </w:r>
    </w:p>
    <w:p w14:paraId="44973D7E" w14:textId="77777777" w:rsidR="00417B77" w:rsidRPr="005838DE" w:rsidRDefault="00417B77" w:rsidP="006F51FD">
      <w:pPr>
        <w:pStyle w:val="SAPNoteHeading"/>
        <w:ind w:left="0"/>
        <w:rPr>
          <w:rFonts w:eastAsia="SimSun"/>
          <w:lang w:eastAsia="zh-CN"/>
        </w:rPr>
      </w:pPr>
      <w:r w:rsidRPr="005838DE">
        <w:rPr>
          <w:noProof/>
          <w:lang w:val="de-DE" w:eastAsia="de-DE"/>
        </w:rPr>
        <w:drawing>
          <wp:inline distT="0" distB="0" distL="0" distR="0" wp14:anchorId="32F2B8AA" wp14:editId="24A31246">
            <wp:extent cx="228600" cy="228600"/>
            <wp:effectExtent l="0" t="0" r="0" b="0"/>
            <wp:docPr id="25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838DE">
        <w:t> Note</w:t>
      </w:r>
    </w:p>
    <w:p w14:paraId="791EF039" w14:textId="77777777" w:rsidR="00417B77" w:rsidRPr="005838DE" w:rsidRDefault="00417B77" w:rsidP="006F51FD">
      <w:r w:rsidRPr="005838DE">
        <w:t xml:space="preserve">Some of the process steps can be executed using the Mobile App. These process steps are mentioned accordingly, for details see the </w:t>
      </w:r>
      <w:r w:rsidRPr="00FF0B99">
        <w:rPr>
          <w:rStyle w:val="SAPScreenElement"/>
          <w:color w:val="auto"/>
          <w:rPrChange w:id="2686" w:author="Author" w:date="2018-03-02T12:03:00Z">
            <w:rPr>
              <w:rStyle w:val="SAPScreenElement"/>
            </w:rPr>
          </w:rPrChange>
        </w:rPr>
        <w:t>Transaction Code</w:t>
      </w:r>
      <w:r w:rsidRPr="00FF0B99">
        <w:t xml:space="preserve"> </w:t>
      </w:r>
      <w:r w:rsidRPr="005838DE">
        <w:t xml:space="preserve">column of below table. The procedure of executing these process steps using Mobile App is sketched the </w:t>
      </w:r>
      <w:r w:rsidRPr="005838DE">
        <w:rPr>
          <w:rFonts w:ascii="BentonSans Bold" w:hAnsi="BentonSans Bold"/>
          <w:color w:val="666666"/>
        </w:rPr>
        <w:t>Appendix</w:t>
      </w:r>
      <w:r w:rsidRPr="005838DE">
        <w:t xml:space="preserve"> of this document.</w:t>
      </w:r>
    </w:p>
    <w:p w14:paraId="1522593B" w14:textId="77777777" w:rsidR="00417B77" w:rsidRPr="005838DE" w:rsidRDefault="00417B77" w:rsidP="009A75D8"/>
    <w:tbl>
      <w:tblPr>
        <w:tblW w:w="1441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2358"/>
        <w:gridCol w:w="1176"/>
        <w:gridCol w:w="1974"/>
        <w:gridCol w:w="1170"/>
        <w:gridCol w:w="1412"/>
        <w:gridCol w:w="6328"/>
      </w:tblGrid>
      <w:tr w:rsidR="00356A3B" w:rsidRPr="005838DE" w14:paraId="765AEBF2" w14:textId="77777777" w:rsidTr="00E91E04">
        <w:tc>
          <w:tcPr>
            <w:tcW w:w="2358" w:type="dxa"/>
            <w:shd w:val="clear" w:color="auto" w:fill="999999"/>
            <w:hideMark/>
          </w:tcPr>
          <w:p w14:paraId="0C762BA0" w14:textId="77777777" w:rsidR="00356A3B" w:rsidRPr="005838DE" w:rsidRDefault="00356A3B">
            <w:pPr>
              <w:pStyle w:val="SAPTableHeader"/>
            </w:pPr>
            <w:r w:rsidRPr="005838DE">
              <w:t>Process Step</w:t>
            </w:r>
          </w:p>
        </w:tc>
        <w:tc>
          <w:tcPr>
            <w:tcW w:w="1176" w:type="dxa"/>
            <w:shd w:val="clear" w:color="auto" w:fill="999999"/>
            <w:hideMark/>
          </w:tcPr>
          <w:p w14:paraId="2C744C4D" w14:textId="77777777" w:rsidR="00356A3B" w:rsidRPr="005838DE" w:rsidRDefault="00356A3B">
            <w:pPr>
              <w:pStyle w:val="SAPTableHeader"/>
            </w:pPr>
            <w:r w:rsidRPr="005838DE">
              <w:t>UI Type</w:t>
            </w:r>
          </w:p>
        </w:tc>
        <w:tc>
          <w:tcPr>
            <w:tcW w:w="1974" w:type="dxa"/>
            <w:shd w:val="clear" w:color="auto" w:fill="999999"/>
            <w:hideMark/>
          </w:tcPr>
          <w:p w14:paraId="04A00223" w14:textId="77777777" w:rsidR="00356A3B" w:rsidRPr="005838DE" w:rsidRDefault="00356A3B">
            <w:pPr>
              <w:pStyle w:val="SAPTableHeader"/>
            </w:pPr>
            <w:r w:rsidRPr="005838DE">
              <w:t>Business Condition</w:t>
            </w:r>
          </w:p>
        </w:tc>
        <w:tc>
          <w:tcPr>
            <w:tcW w:w="1170" w:type="dxa"/>
            <w:shd w:val="clear" w:color="auto" w:fill="999999"/>
            <w:hideMark/>
          </w:tcPr>
          <w:p w14:paraId="097EBC3B" w14:textId="77777777" w:rsidR="00356A3B" w:rsidRPr="005838DE" w:rsidRDefault="00356A3B">
            <w:pPr>
              <w:pStyle w:val="SAPTableHeader"/>
            </w:pPr>
            <w:r w:rsidRPr="005838DE">
              <w:t>Business Role</w:t>
            </w:r>
          </w:p>
        </w:tc>
        <w:tc>
          <w:tcPr>
            <w:tcW w:w="1412" w:type="dxa"/>
            <w:shd w:val="clear" w:color="auto" w:fill="999999"/>
          </w:tcPr>
          <w:p w14:paraId="5E07C9CC" w14:textId="77777777" w:rsidR="00356A3B" w:rsidRPr="005838DE" w:rsidRDefault="00FF7EB9">
            <w:pPr>
              <w:pStyle w:val="SAPTableHeader"/>
            </w:pPr>
            <w:r w:rsidRPr="005838DE">
              <w:rPr>
                <w:b/>
                <w:bCs/>
                <w:szCs w:val="18"/>
              </w:rPr>
              <w:t>Transaction</w:t>
            </w:r>
            <w:r w:rsidR="00356A3B" w:rsidRPr="005838DE">
              <w:rPr>
                <w:b/>
                <w:bCs/>
                <w:szCs w:val="18"/>
              </w:rPr>
              <w:t xml:space="preserve"> Code</w:t>
            </w:r>
          </w:p>
        </w:tc>
        <w:tc>
          <w:tcPr>
            <w:tcW w:w="6328" w:type="dxa"/>
            <w:shd w:val="clear" w:color="auto" w:fill="999999"/>
            <w:hideMark/>
          </w:tcPr>
          <w:p w14:paraId="6BD570F2" w14:textId="77777777" w:rsidR="00356A3B" w:rsidRPr="005838DE" w:rsidRDefault="00356A3B">
            <w:pPr>
              <w:pStyle w:val="SAPTableHeader"/>
            </w:pPr>
            <w:r w:rsidRPr="005838DE">
              <w:t>Expected Results</w:t>
            </w:r>
          </w:p>
        </w:tc>
      </w:tr>
      <w:tr w:rsidR="00E06306" w:rsidRPr="005838DE" w14:paraId="469E9877" w14:textId="77777777" w:rsidTr="00E91E04">
        <w:tc>
          <w:tcPr>
            <w:tcW w:w="2358" w:type="dxa"/>
            <w:hideMark/>
          </w:tcPr>
          <w:p w14:paraId="191AA2D2" w14:textId="77777777" w:rsidR="00E06306" w:rsidRPr="005838DE" w:rsidRDefault="00E06306" w:rsidP="00E06306">
            <w:pPr>
              <w:rPr>
                <w:b/>
                <w:color w:val="000000"/>
              </w:rPr>
            </w:pPr>
            <w:r w:rsidRPr="005838DE">
              <w:rPr>
                <w:rStyle w:val="Hyperlink"/>
                <w:b/>
                <w:noProof/>
                <w:color w:val="000000"/>
              </w:rPr>
              <w:t>Record my Working Time</w:t>
            </w:r>
          </w:p>
        </w:tc>
        <w:tc>
          <w:tcPr>
            <w:tcW w:w="1176" w:type="dxa"/>
            <w:hideMark/>
          </w:tcPr>
          <w:p w14:paraId="2DE5082A" w14:textId="329D01FE" w:rsidR="00E06306" w:rsidRPr="005838DE" w:rsidRDefault="00E06306" w:rsidP="00E06306">
            <w:r w:rsidRPr="005838DE">
              <w:t>Employee Central UI</w:t>
            </w:r>
          </w:p>
        </w:tc>
        <w:tc>
          <w:tcPr>
            <w:tcW w:w="1974" w:type="dxa"/>
          </w:tcPr>
          <w:p w14:paraId="4676FDBD" w14:textId="77777777" w:rsidR="00E06306" w:rsidRPr="005838DE" w:rsidRDefault="00E06306" w:rsidP="00E06306">
            <w:pPr>
              <w:spacing w:after="120"/>
            </w:pPr>
          </w:p>
        </w:tc>
        <w:tc>
          <w:tcPr>
            <w:tcW w:w="1170" w:type="dxa"/>
            <w:hideMark/>
          </w:tcPr>
          <w:p w14:paraId="5DF10444" w14:textId="77777777" w:rsidR="00E06306" w:rsidRPr="005838DE" w:rsidRDefault="00E06306" w:rsidP="00E06306">
            <w:r w:rsidRPr="005838DE">
              <w:t>Employee</w:t>
            </w:r>
          </w:p>
        </w:tc>
        <w:tc>
          <w:tcPr>
            <w:tcW w:w="1412" w:type="dxa"/>
          </w:tcPr>
          <w:p w14:paraId="023D7EEC" w14:textId="4C6249A9" w:rsidR="00E06306" w:rsidRPr="005838DE" w:rsidRDefault="00E06306" w:rsidP="00E06306">
            <w:r w:rsidRPr="005838DE">
              <w:t>Company Instance URL</w:t>
            </w:r>
          </w:p>
        </w:tc>
        <w:tc>
          <w:tcPr>
            <w:tcW w:w="6328" w:type="dxa"/>
            <w:hideMark/>
          </w:tcPr>
          <w:p w14:paraId="0C3ACB86" w14:textId="7E20B778" w:rsidR="00E06306" w:rsidRPr="005838DE" w:rsidRDefault="00E06306" w:rsidP="00E06306">
            <w:r w:rsidRPr="005838DE">
              <w:rPr>
                <w:rFonts w:cs="Arial"/>
                <w:szCs w:val="18"/>
              </w:rPr>
              <w:t xml:space="preserve">The working time for a specific day or week has been recorded and submitted to the </w:t>
            </w:r>
            <w:r w:rsidRPr="005838DE">
              <w:t xml:space="preserve">line manager </w:t>
            </w:r>
            <w:r w:rsidRPr="005838DE">
              <w:rPr>
                <w:rFonts w:cs="Arial"/>
                <w:szCs w:val="18"/>
              </w:rPr>
              <w:t>for approval.</w:t>
            </w:r>
          </w:p>
        </w:tc>
      </w:tr>
      <w:tr w:rsidR="00E06306" w:rsidRPr="005838DE" w14:paraId="1F758FDB" w14:textId="77777777" w:rsidTr="00E91E04">
        <w:tc>
          <w:tcPr>
            <w:tcW w:w="2358" w:type="dxa"/>
            <w:hideMark/>
          </w:tcPr>
          <w:p w14:paraId="4D4BF452" w14:textId="77777777" w:rsidR="00E06306" w:rsidRPr="005838DE" w:rsidRDefault="00E06306" w:rsidP="00E06306">
            <w:pPr>
              <w:rPr>
                <w:b/>
                <w:color w:val="000000"/>
              </w:rPr>
            </w:pPr>
            <w:r w:rsidRPr="005838DE">
              <w:rPr>
                <w:rStyle w:val="Hyperlink"/>
                <w:b/>
                <w:noProof/>
                <w:color w:val="000000"/>
              </w:rPr>
              <w:t>Process Time Sheets</w:t>
            </w:r>
          </w:p>
        </w:tc>
        <w:tc>
          <w:tcPr>
            <w:tcW w:w="1176" w:type="dxa"/>
            <w:hideMark/>
          </w:tcPr>
          <w:p w14:paraId="75E8DC4E" w14:textId="71B0B0CF" w:rsidR="00E06306" w:rsidRPr="005838DE" w:rsidRDefault="00E06306" w:rsidP="00E06306">
            <w:r w:rsidRPr="005838DE">
              <w:t>Employee Central UI</w:t>
            </w:r>
          </w:p>
        </w:tc>
        <w:tc>
          <w:tcPr>
            <w:tcW w:w="1974" w:type="dxa"/>
          </w:tcPr>
          <w:p w14:paraId="01589978" w14:textId="77777777" w:rsidR="00E06306" w:rsidRPr="005838DE" w:rsidRDefault="00E06306" w:rsidP="00E06306">
            <w:pPr>
              <w:spacing w:after="120"/>
            </w:pPr>
          </w:p>
        </w:tc>
        <w:tc>
          <w:tcPr>
            <w:tcW w:w="1170" w:type="dxa"/>
            <w:hideMark/>
          </w:tcPr>
          <w:p w14:paraId="3F045142" w14:textId="482B7A05" w:rsidR="00E06306" w:rsidRPr="005838DE" w:rsidRDefault="00E06306" w:rsidP="00E06306">
            <w:r w:rsidRPr="005838DE">
              <w:t>Line Manager</w:t>
            </w:r>
          </w:p>
        </w:tc>
        <w:tc>
          <w:tcPr>
            <w:tcW w:w="1412" w:type="dxa"/>
          </w:tcPr>
          <w:p w14:paraId="23AE2174" w14:textId="214AF55D" w:rsidR="00E06306" w:rsidRPr="005838DE" w:rsidRDefault="00E06306" w:rsidP="00E06306">
            <w:r w:rsidRPr="005838DE">
              <w:t>Company Instance URL</w:t>
            </w:r>
            <w:r w:rsidR="00417B77" w:rsidRPr="005838DE">
              <w:t xml:space="preserve"> or Mobile App</w:t>
            </w:r>
          </w:p>
        </w:tc>
        <w:tc>
          <w:tcPr>
            <w:tcW w:w="6328" w:type="dxa"/>
            <w:hideMark/>
          </w:tcPr>
          <w:p w14:paraId="6A46213A" w14:textId="77777777" w:rsidR="00E06306" w:rsidRPr="005838DE" w:rsidRDefault="00E06306" w:rsidP="00E06306">
            <w:r w:rsidRPr="005838DE">
              <w:t xml:space="preserve">The time sheets submitted by the direct reports have been approved. The status of the time sheet in the employee files has turned automatically to </w:t>
            </w:r>
            <w:r w:rsidRPr="005838DE">
              <w:rPr>
                <w:rStyle w:val="SAPUserEntry"/>
                <w:b w:val="0"/>
                <w:color w:val="000000"/>
              </w:rPr>
              <w:t>Approved</w:t>
            </w:r>
            <w:r w:rsidRPr="005838DE">
              <w:t>.</w:t>
            </w:r>
          </w:p>
        </w:tc>
      </w:tr>
      <w:tr w:rsidR="00E06306" w:rsidRPr="005838DE" w14:paraId="176FFBF1" w14:textId="77777777" w:rsidTr="00E91E04">
        <w:tc>
          <w:tcPr>
            <w:tcW w:w="2358" w:type="dxa"/>
            <w:hideMark/>
          </w:tcPr>
          <w:p w14:paraId="7C1C799B" w14:textId="77777777" w:rsidR="00E06306" w:rsidRPr="005838DE" w:rsidRDefault="00E06306" w:rsidP="00E06306">
            <w:pPr>
              <w:rPr>
                <w:b/>
                <w:color w:val="000000"/>
              </w:rPr>
            </w:pPr>
            <w:r w:rsidRPr="005838DE">
              <w:rPr>
                <w:rStyle w:val="Hyperlink"/>
                <w:b/>
                <w:noProof/>
                <w:color w:val="000000"/>
              </w:rPr>
              <w:t xml:space="preserve">View my </w:t>
            </w:r>
            <w:r w:rsidRPr="005838DE">
              <w:rPr>
                <w:rStyle w:val="Hyperlink"/>
                <w:b/>
                <w:noProof/>
                <w:color w:val="000000"/>
                <w:lang w:eastAsia="zh-CN"/>
              </w:rPr>
              <w:t>Time Sheet Status (Optional)</w:t>
            </w:r>
          </w:p>
        </w:tc>
        <w:tc>
          <w:tcPr>
            <w:tcW w:w="1176" w:type="dxa"/>
            <w:hideMark/>
          </w:tcPr>
          <w:p w14:paraId="6B722039" w14:textId="04B0EE24" w:rsidR="00E06306" w:rsidRPr="005838DE" w:rsidRDefault="00E06306" w:rsidP="00E06306">
            <w:r w:rsidRPr="005838DE">
              <w:t>Employee Central UI</w:t>
            </w:r>
          </w:p>
        </w:tc>
        <w:tc>
          <w:tcPr>
            <w:tcW w:w="1974" w:type="dxa"/>
          </w:tcPr>
          <w:p w14:paraId="144B20B9" w14:textId="77777777" w:rsidR="00E06306" w:rsidRPr="005838DE" w:rsidRDefault="00E06306" w:rsidP="00E06306">
            <w:pPr>
              <w:spacing w:after="120"/>
            </w:pPr>
          </w:p>
        </w:tc>
        <w:tc>
          <w:tcPr>
            <w:tcW w:w="1170" w:type="dxa"/>
            <w:hideMark/>
          </w:tcPr>
          <w:p w14:paraId="21330FFB" w14:textId="77777777" w:rsidR="00E06306" w:rsidRPr="005838DE" w:rsidRDefault="00E06306" w:rsidP="00E06306">
            <w:r w:rsidRPr="005838DE">
              <w:t>Employee</w:t>
            </w:r>
          </w:p>
        </w:tc>
        <w:tc>
          <w:tcPr>
            <w:tcW w:w="1412" w:type="dxa"/>
          </w:tcPr>
          <w:p w14:paraId="3EF8E18E" w14:textId="12AC82CB" w:rsidR="00E06306" w:rsidRPr="005838DE" w:rsidRDefault="00E06306" w:rsidP="00E06306">
            <w:r w:rsidRPr="005838DE">
              <w:t>Company Instance URL</w:t>
            </w:r>
          </w:p>
        </w:tc>
        <w:tc>
          <w:tcPr>
            <w:tcW w:w="6328" w:type="dxa"/>
            <w:hideMark/>
          </w:tcPr>
          <w:p w14:paraId="6CF1E877" w14:textId="77777777" w:rsidR="00E06306" w:rsidRPr="005838DE" w:rsidRDefault="00E06306" w:rsidP="00E06306">
            <w:r w:rsidRPr="005838DE">
              <w:t>The status of the own time sheets has been viewed by the employee.</w:t>
            </w:r>
          </w:p>
        </w:tc>
      </w:tr>
      <w:tr w:rsidR="00C23902" w:rsidRPr="005838DE" w14:paraId="4D58E7E2" w14:textId="77777777" w:rsidTr="00E91E04">
        <w:tc>
          <w:tcPr>
            <w:tcW w:w="2358" w:type="dxa"/>
            <w:hideMark/>
          </w:tcPr>
          <w:p w14:paraId="3E2116CE" w14:textId="77777777" w:rsidR="00C23902" w:rsidRPr="005838DE" w:rsidRDefault="00C23902" w:rsidP="00C23902">
            <w:pPr>
              <w:rPr>
                <w:b/>
                <w:color w:val="000000"/>
              </w:rPr>
            </w:pPr>
            <w:r w:rsidRPr="005838DE">
              <w:rPr>
                <w:rStyle w:val="Hyperlink"/>
                <w:b/>
                <w:noProof/>
                <w:color w:val="000000"/>
              </w:rPr>
              <w:t>Make Amendments to my Time Sheet (Optional)</w:t>
            </w:r>
          </w:p>
        </w:tc>
        <w:tc>
          <w:tcPr>
            <w:tcW w:w="1176" w:type="dxa"/>
            <w:hideMark/>
          </w:tcPr>
          <w:p w14:paraId="1674B6E7" w14:textId="7F22638F" w:rsidR="00C23902" w:rsidRPr="005838DE" w:rsidRDefault="00C23902" w:rsidP="00C23902">
            <w:r w:rsidRPr="005838DE">
              <w:t>Employee Central UI</w:t>
            </w:r>
          </w:p>
        </w:tc>
        <w:tc>
          <w:tcPr>
            <w:tcW w:w="1974" w:type="dxa"/>
          </w:tcPr>
          <w:p w14:paraId="16997C22" w14:textId="77777777" w:rsidR="00C23902" w:rsidRPr="005838DE" w:rsidRDefault="00C23902" w:rsidP="00C23902">
            <w:pPr>
              <w:spacing w:after="120"/>
            </w:pPr>
            <w:r w:rsidRPr="005838DE">
              <w:t xml:space="preserve">Amendments to recorded working time are needed. </w:t>
            </w:r>
          </w:p>
        </w:tc>
        <w:tc>
          <w:tcPr>
            <w:tcW w:w="1170" w:type="dxa"/>
            <w:hideMark/>
          </w:tcPr>
          <w:p w14:paraId="193BF161" w14:textId="77777777" w:rsidR="00C23902" w:rsidRPr="005838DE" w:rsidRDefault="00C23902" w:rsidP="00C23902">
            <w:r w:rsidRPr="005838DE">
              <w:t>Employee</w:t>
            </w:r>
          </w:p>
        </w:tc>
        <w:tc>
          <w:tcPr>
            <w:tcW w:w="1412" w:type="dxa"/>
          </w:tcPr>
          <w:p w14:paraId="2BA7E597" w14:textId="7CF00B04" w:rsidR="00C23902" w:rsidRPr="005838DE" w:rsidRDefault="00C23902" w:rsidP="00C23902">
            <w:r w:rsidRPr="005838DE">
              <w:t>Company Instance URL or Mobile App</w:t>
            </w:r>
          </w:p>
        </w:tc>
        <w:tc>
          <w:tcPr>
            <w:tcW w:w="6328" w:type="dxa"/>
            <w:hideMark/>
          </w:tcPr>
          <w:p w14:paraId="631F930B" w14:textId="3AB6F816" w:rsidR="00C23902" w:rsidRPr="005838DE" w:rsidRDefault="00C23902" w:rsidP="00C23902">
            <w:r w:rsidRPr="005838DE">
              <w:t>Amendments to already approved time sheets have been performed and sent to the line manager for approval.</w:t>
            </w:r>
          </w:p>
        </w:tc>
      </w:tr>
      <w:tr w:rsidR="00E06306" w:rsidRPr="005838DE" w14:paraId="6D529BF5" w14:textId="77777777" w:rsidTr="00E91E04">
        <w:tc>
          <w:tcPr>
            <w:tcW w:w="2358" w:type="dxa"/>
          </w:tcPr>
          <w:p w14:paraId="66C4AF9A" w14:textId="77777777" w:rsidR="00E06306" w:rsidRPr="005838DE" w:rsidRDefault="00E06306" w:rsidP="00E06306">
            <w:pPr>
              <w:rPr>
                <w:rStyle w:val="SAPEmphasis"/>
                <w:b/>
              </w:rPr>
            </w:pPr>
            <w:r w:rsidRPr="005838DE">
              <w:rPr>
                <w:rStyle w:val="Hyperlink"/>
                <w:b/>
                <w:noProof/>
                <w:color w:val="000000"/>
              </w:rPr>
              <w:t>Process Time Sheet Amendments (Optional)</w:t>
            </w:r>
          </w:p>
        </w:tc>
        <w:tc>
          <w:tcPr>
            <w:tcW w:w="1176" w:type="dxa"/>
          </w:tcPr>
          <w:p w14:paraId="2291935E" w14:textId="2427C48B" w:rsidR="00E06306" w:rsidRPr="005838DE" w:rsidRDefault="00E06306" w:rsidP="00E06306">
            <w:r w:rsidRPr="005838DE">
              <w:t>Employee Central UI</w:t>
            </w:r>
          </w:p>
        </w:tc>
        <w:tc>
          <w:tcPr>
            <w:tcW w:w="1974" w:type="dxa"/>
          </w:tcPr>
          <w:p w14:paraId="45CF509E" w14:textId="77777777" w:rsidR="00E06306" w:rsidRPr="005838DE" w:rsidRDefault="00E06306" w:rsidP="00E06306"/>
        </w:tc>
        <w:tc>
          <w:tcPr>
            <w:tcW w:w="1170" w:type="dxa"/>
          </w:tcPr>
          <w:p w14:paraId="3D54A493" w14:textId="18583A16" w:rsidR="00E06306" w:rsidRPr="005838DE" w:rsidRDefault="00E06306" w:rsidP="00E06306">
            <w:r w:rsidRPr="005838DE">
              <w:t>Line Manager</w:t>
            </w:r>
          </w:p>
        </w:tc>
        <w:tc>
          <w:tcPr>
            <w:tcW w:w="1412" w:type="dxa"/>
          </w:tcPr>
          <w:p w14:paraId="733A79CF" w14:textId="13B38736" w:rsidR="00E06306" w:rsidRPr="005838DE" w:rsidRDefault="00E06306" w:rsidP="00E06306">
            <w:r w:rsidRPr="005838DE">
              <w:t>Company Instance URL</w:t>
            </w:r>
            <w:r w:rsidR="00417B77" w:rsidRPr="005838DE">
              <w:t xml:space="preserve"> or Mobile App</w:t>
            </w:r>
          </w:p>
        </w:tc>
        <w:tc>
          <w:tcPr>
            <w:tcW w:w="6328" w:type="dxa"/>
          </w:tcPr>
          <w:p w14:paraId="255FF54F" w14:textId="77777777" w:rsidR="00E06306" w:rsidRPr="005838DE" w:rsidRDefault="00E06306" w:rsidP="00E06306">
            <w:r w:rsidRPr="005838DE">
              <w:t>The amendments to time sheets submitted by the direct reports have been approved. The status of the time sheet in the employee files has turned automatically to</w:t>
            </w:r>
            <w:r w:rsidRPr="005838DE">
              <w:rPr>
                <w:rStyle w:val="SAPUserEntry"/>
                <w:color w:val="000000"/>
              </w:rPr>
              <w:t xml:space="preserve"> </w:t>
            </w:r>
            <w:r w:rsidRPr="005838DE">
              <w:rPr>
                <w:rStyle w:val="SAPUserEntry"/>
                <w:b w:val="0"/>
                <w:color w:val="000000"/>
              </w:rPr>
              <w:t>Approved</w:t>
            </w:r>
            <w:r w:rsidRPr="005838DE">
              <w:t>.</w:t>
            </w:r>
          </w:p>
        </w:tc>
      </w:tr>
    </w:tbl>
    <w:p w14:paraId="1535F20E" w14:textId="77777777" w:rsidR="009A75D8" w:rsidRPr="005838DE" w:rsidRDefault="009A75D8" w:rsidP="009A75D8">
      <w:pPr>
        <w:pStyle w:val="Heading1"/>
      </w:pPr>
      <w:bookmarkStart w:id="2687" w:name="_Toc394394493"/>
      <w:bookmarkStart w:id="2688" w:name="_Toc394394538"/>
      <w:bookmarkStart w:id="2689" w:name="_Toc394394494"/>
      <w:bookmarkStart w:id="2690" w:name="_Toc394394539"/>
      <w:bookmarkStart w:id="2691" w:name="_Toc410685041"/>
      <w:bookmarkStart w:id="2692" w:name="_Toc507665757"/>
      <w:bookmarkEnd w:id="2687"/>
      <w:bookmarkEnd w:id="2688"/>
      <w:bookmarkEnd w:id="2689"/>
      <w:bookmarkEnd w:id="2690"/>
      <w:r w:rsidRPr="005838DE">
        <w:t>Testing the Process Steps</w:t>
      </w:r>
      <w:bookmarkEnd w:id="2691"/>
      <w:bookmarkEnd w:id="2692"/>
    </w:p>
    <w:p w14:paraId="5193B3DD" w14:textId="77777777" w:rsidR="009A75D8" w:rsidRPr="005838DE" w:rsidRDefault="009A75D8" w:rsidP="009A75D8">
      <w:pPr>
        <w:rPr>
          <w:rFonts w:eastAsia="SimSun"/>
        </w:rPr>
      </w:pPr>
      <w:r w:rsidRPr="005838DE">
        <w:t>This section describes test procedures for each process step that belongs to this scope item.</w:t>
      </w:r>
    </w:p>
    <w:p w14:paraId="2A6808A4" w14:textId="77777777" w:rsidR="009A75D8" w:rsidRPr="005838DE" w:rsidRDefault="009A75D8" w:rsidP="009A75D8">
      <w:pPr>
        <w:rPr>
          <w:lang w:eastAsia="zh-CN"/>
        </w:rPr>
      </w:pPr>
      <w:r w:rsidRPr="005838DE">
        <w:t xml:space="preserve">The test should take </w:t>
      </w:r>
      <w:r w:rsidR="004C6E05" w:rsidRPr="005838DE">
        <w:t>4</w:t>
      </w:r>
      <w:r w:rsidR="00D1029F" w:rsidRPr="005838DE">
        <w:t>0 minutes</w:t>
      </w:r>
      <w:r w:rsidRPr="005838DE">
        <w:t>.</w:t>
      </w:r>
    </w:p>
    <w:p w14:paraId="4B27C4F3" w14:textId="77777777" w:rsidR="009A75D8" w:rsidRPr="005838DE" w:rsidRDefault="00C42EBE" w:rsidP="00C42EBE">
      <w:pPr>
        <w:pStyle w:val="Heading2"/>
      </w:pPr>
      <w:bookmarkStart w:id="2693" w:name="_Toc507665758"/>
      <w:bookmarkStart w:id="2694" w:name="_Toc391294242"/>
      <w:r w:rsidRPr="005838DE">
        <w:t>Record</w:t>
      </w:r>
      <w:r w:rsidR="009A5789" w:rsidRPr="005838DE">
        <w:t>ing</w:t>
      </w:r>
      <w:r w:rsidRPr="005838DE">
        <w:t xml:space="preserve"> my Working Time</w:t>
      </w:r>
      <w:bookmarkEnd w:id="2693"/>
    </w:p>
    <w:p w14:paraId="4FBB6F33" w14:textId="77777777" w:rsidR="00881699" w:rsidRPr="005838DE" w:rsidRDefault="00881699" w:rsidP="00881699">
      <w:pPr>
        <w:pStyle w:val="SAPKeyblockTitle"/>
      </w:pPr>
      <w:bookmarkStart w:id="2695" w:name="_Toc410685047"/>
      <w:bookmarkEnd w:id="2694"/>
      <w:r w:rsidRPr="005838DE">
        <w:t>Test Administration</w:t>
      </w:r>
    </w:p>
    <w:p w14:paraId="64A5D7F5" w14:textId="176F4851" w:rsidR="00881699" w:rsidRPr="005838DE" w:rsidRDefault="00881699" w:rsidP="00881699">
      <w:r w:rsidRPr="005838DE">
        <w:t>Customer project: Fill in the project-specific parts (</w:t>
      </w:r>
      <w:r w:rsidR="002D78BB" w:rsidRPr="005838DE">
        <w:t>between &lt;brackets&gt;</w:t>
      </w:r>
      <w:r w:rsidRPr="005838DE">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022C41" w:rsidRPr="005838DE" w14:paraId="3FD3171D" w14:textId="77777777" w:rsidTr="00881699">
        <w:tc>
          <w:tcPr>
            <w:tcW w:w="2280" w:type="dxa"/>
            <w:tcBorders>
              <w:top w:val="single" w:sz="8" w:space="0" w:color="999999"/>
              <w:left w:val="single" w:sz="8" w:space="0" w:color="999999"/>
              <w:bottom w:val="single" w:sz="8" w:space="0" w:color="999999"/>
              <w:right w:val="single" w:sz="8" w:space="0" w:color="999999"/>
            </w:tcBorders>
            <w:hideMark/>
          </w:tcPr>
          <w:p w14:paraId="495AC970" w14:textId="77777777" w:rsidR="00022C41" w:rsidRPr="005838DE" w:rsidRDefault="00022C41" w:rsidP="00022C41">
            <w:pPr>
              <w:rPr>
                <w:rStyle w:val="SAPEmphasis"/>
              </w:rPr>
            </w:pPr>
            <w:r w:rsidRPr="005838DE">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3AEEBC0F" w14:textId="77777777" w:rsidR="00022C41" w:rsidRPr="005838DE" w:rsidRDefault="00022C41" w:rsidP="00022C41">
            <w:pPr>
              <w:rPr>
                <w:lang w:eastAsia="zh-CN"/>
              </w:rPr>
            </w:pPr>
            <w:r w:rsidRPr="005838DE">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73B15447" w14:textId="77777777" w:rsidR="00022C41" w:rsidRPr="005838DE" w:rsidRDefault="00022C41" w:rsidP="00022C41">
            <w:pPr>
              <w:rPr>
                <w:rStyle w:val="SAPEmphasis"/>
              </w:rPr>
            </w:pPr>
            <w:r w:rsidRPr="005838DE">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74FB16E9" w14:textId="77777777" w:rsidR="00022C41" w:rsidRPr="005838DE" w:rsidRDefault="00022C41" w:rsidP="00022C41">
            <w:pPr>
              <w:rPr>
                <w:lang w:eastAsia="zh-CN"/>
              </w:rPr>
            </w:pPr>
            <w:r w:rsidRPr="005838DE">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5FAAD0DE" w14:textId="77777777" w:rsidR="00022C41" w:rsidRPr="005838DE" w:rsidRDefault="00022C41" w:rsidP="00022C41">
            <w:pPr>
              <w:rPr>
                <w:rStyle w:val="SAPEmphasis"/>
              </w:rPr>
            </w:pPr>
            <w:r w:rsidRPr="005838DE">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371BC7F7" w14:textId="5CAEB127" w:rsidR="00022C41" w:rsidRPr="005838DE" w:rsidRDefault="009D2DC9" w:rsidP="00022C41">
            <w:pPr>
              <w:rPr>
                <w:lang w:eastAsia="zh-CN"/>
              </w:rPr>
            </w:pPr>
            <w:r w:rsidRPr="005838DE">
              <w:t>&lt;date&gt;</w:t>
            </w:r>
            <w:r w:rsidR="00022C41" w:rsidRPr="005838DE">
              <w:t xml:space="preserve"> </w:t>
            </w:r>
          </w:p>
        </w:tc>
      </w:tr>
      <w:tr w:rsidR="00881699" w:rsidRPr="005838DE" w14:paraId="54E01735" w14:textId="77777777" w:rsidTr="00881699">
        <w:tc>
          <w:tcPr>
            <w:tcW w:w="2280" w:type="dxa"/>
            <w:tcBorders>
              <w:top w:val="single" w:sz="8" w:space="0" w:color="999999"/>
              <w:left w:val="single" w:sz="8" w:space="0" w:color="999999"/>
              <w:bottom w:val="single" w:sz="8" w:space="0" w:color="999999"/>
              <w:right w:val="single" w:sz="8" w:space="0" w:color="999999"/>
            </w:tcBorders>
            <w:hideMark/>
          </w:tcPr>
          <w:p w14:paraId="202A78D9" w14:textId="77777777" w:rsidR="00881699" w:rsidRPr="005838DE" w:rsidRDefault="00881699">
            <w:pPr>
              <w:rPr>
                <w:rStyle w:val="SAPEmphasis"/>
              </w:rPr>
            </w:pPr>
            <w:r w:rsidRPr="005838DE">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186AD0FC" w14:textId="77777777" w:rsidR="00881699" w:rsidRPr="005838DE" w:rsidRDefault="00881699">
            <w:pPr>
              <w:rPr>
                <w:lang w:eastAsia="zh-CN"/>
              </w:rPr>
            </w:pPr>
            <w:r w:rsidRPr="005838DE">
              <w:rPr>
                <w:lang w:eastAsia="zh-CN"/>
              </w:rPr>
              <w:t>Employee</w:t>
            </w:r>
          </w:p>
        </w:tc>
      </w:tr>
      <w:tr w:rsidR="00881699" w:rsidRPr="005838DE" w14:paraId="58475159" w14:textId="77777777" w:rsidTr="00881699">
        <w:tc>
          <w:tcPr>
            <w:tcW w:w="2280" w:type="dxa"/>
            <w:tcBorders>
              <w:top w:val="single" w:sz="8" w:space="0" w:color="999999"/>
              <w:left w:val="single" w:sz="8" w:space="0" w:color="999999"/>
              <w:bottom w:val="single" w:sz="8" w:space="0" w:color="999999"/>
              <w:right w:val="single" w:sz="8" w:space="0" w:color="999999"/>
            </w:tcBorders>
            <w:hideMark/>
          </w:tcPr>
          <w:p w14:paraId="33E726EB" w14:textId="77777777" w:rsidR="00881699" w:rsidRPr="005838DE" w:rsidRDefault="00881699">
            <w:pPr>
              <w:rPr>
                <w:rStyle w:val="SAPEmphasis"/>
              </w:rPr>
            </w:pPr>
            <w:r w:rsidRPr="005838DE">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45CCD6F8" w14:textId="77777777" w:rsidR="00881699" w:rsidRPr="005838DE" w:rsidRDefault="00881699">
            <w:pPr>
              <w:rPr>
                <w:lang w:eastAsia="zh-CN"/>
              </w:rPr>
            </w:pPr>
            <w:r w:rsidRPr="005838DE">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5E5FBA83" w14:textId="77777777" w:rsidR="00881699" w:rsidRPr="005838DE" w:rsidRDefault="00881699">
            <w:pPr>
              <w:rPr>
                <w:rStyle w:val="SAPEmphasis"/>
              </w:rPr>
            </w:pPr>
            <w:r w:rsidRPr="005838DE">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19832C4D" w14:textId="0DA88FC5" w:rsidR="00881699" w:rsidRPr="005838DE" w:rsidRDefault="00642B3B" w:rsidP="004C6E05">
            <w:pPr>
              <w:rPr>
                <w:lang w:eastAsia="zh-CN"/>
              </w:rPr>
            </w:pPr>
            <w:ins w:id="2696" w:author="Author" w:date="2018-01-31T10:04:00Z">
              <w:r w:rsidRPr="005838DE">
                <w:t>&lt;</w:t>
              </w:r>
              <w:r>
                <w:t>duration</w:t>
              </w:r>
              <w:r w:rsidRPr="005838DE">
                <w:t>&gt;</w:t>
              </w:r>
            </w:ins>
            <w:del w:id="2697" w:author="Author" w:date="2018-01-31T10:04:00Z">
              <w:r w:rsidR="004C6E05" w:rsidRPr="005838DE" w:rsidDel="00642B3B">
                <w:rPr>
                  <w:lang w:eastAsia="zh-CN"/>
                </w:rPr>
                <w:delText>15</w:delText>
              </w:r>
              <w:r w:rsidR="00881699" w:rsidRPr="005838DE" w:rsidDel="00642B3B">
                <w:rPr>
                  <w:lang w:eastAsia="zh-CN"/>
                </w:rPr>
                <w:delText xml:space="preserve"> minutes</w:delText>
              </w:r>
            </w:del>
          </w:p>
        </w:tc>
      </w:tr>
    </w:tbl>
    <w:p w14:paraId="4308B932" w14:textId="77777777" w:rsidR="00EB5E05" w:rsidRPr="005838DE" w:rsidRDefault="00EB5E05" w:rsidP="00EB5E05">
      <w:pPr>
        <w:pStyle w:val="SAPKeyblockTitle"/>
      </w:pPr>
      <w:r w:rsidRPr="005838DE">
        <w:t>Purpose</w:t>
      </w:r>
    </w:p>
    <w:p w14:paraId="4B697A6A" w14:textId="77777777" w:rsidR="0070174B" w:rsidRPr="005838DE" w:rsidRDefault="00E013F0" w:rsidP="00EB5E05">
      <w:r w:rsidRPr="005838DE">
        <w:t>The employee records his or her working time</w:t>
      </w:r>
      <w:r w:rsidR="00EB5E05" w:rsidRPr="005838DE">
        <w:t>.</w:t>
      </w:r>
      <w:r w:rsidR="009038B8" w:rsidRPr="005838DE">
        <w:t xml:space="preserve"> </w:t>
      </w:r>
    </w:p>
    <w:p w14:paraId="40B5824A" w14:textId="73D1C4B1" w:rsidR="00EB5E05" w:rsidRPr="005838DE" w:rsidRDefault="009038B8" w:rsidP="00EB5E05">
      <w:r w:rsidRPr="005838DE">
        <w:t xml:space="preserve">Depending </w:t>
      </w:r>
      <w:r w:rsidR="0070174B" w:rsidRPr="005838DE">
        <w:t>o</w:t>
      </w:r>
      <w:r w:rsidR="00356150" w:rsidRPr="005838DE">
        <w:t>n</w:t>
      </w:r>
      <w:r w:rsidR="0070174B" w:rsidRPr="005838DE">
        <w:t xml:space="preserve"> the value maintained in the employee’s employment information for</w:t>
      </w:r>
      <w:r w:rsidR="00356150" w:rsidRPr="005838DE">
        <w:t xml:space="preserve"> the</w:t>
      </w:r>
      <w:r w:rsidR="0070174B" w:rsidRPr="005838DE">
        <w:t xml:space="preserve"> </w:t>
      </w:r>
      <w:r w:rsidR="0070174B" w:rsidRPr="005838DE">
        <w:rPr>
          <w:rStyle w:val="SAPScreenElement"/>
        </w:rPr>
        <w:t>T</w:t>
      </w:r>
      <w:r w:rsidRPr="005838DE">
        <w:rPr>
          <w:rStyle w:val="SAPScreenElement"/>
        </w:rPr>
        <w:t xml:space="preserve">ime </w:t>
      </w:r>
      <w:r w:rsidR="0070174B" w:rsidRPr="005838DE">
        <w:rPr>
          <w:rStyle w:val="SAPScreenElement"/>
        </w:rPr>
        <w:t>R</w:t>
      </w:r>
      <w:r w:rsidRPr="005838DE">
        <w:rPr>
          <w:rStyle w:val="SAPScreenElement"/>
        </w:rPr>
        <w:t xml:space="preserve">ecording </w:t>
      </w:r>
      <w:r w:rsidR="0070174B" w:rsidRPr="005838DE">
        <w:rPr>
          <w:rStyle w:val="SAPScreenElement"/>
        </w:rPr>
        <w:t>V</w:t>
      </w:r>
      <w:r w:rsidRPr="005838DE">
        <w:rPr>
          <w:rStyle w:val="SAPScreenElement"/>
        </w:rPr>
        <w:t>ariant</w:t>
      </w:r>
      <w:r w:rsidR="00356150" w:rsidRPr="005838DE">
        <w:t xml:space="preserve"> field</w:t>
      </w:r>
      <w:r w:rsidR="0070174B" w:rsidRPr="005838DE">
        <w:t>, the employee will record either the number of hours or the clock time</w:t>
      </w:r>
      <w:r w:rsidR="00690BDD" w:rsidRPr="005838DE">
        <w:t>s</w:t>
      </w:r>
      <w:r w:rsidR="0070174B" w:rsidRPr="005838DE">
        <w:t xml:space="preserve"> he or she has worked. Depending on the combination of time profile and time recording profile maintained for the employee, the emp</w:t>
      </w:r>
      <w:r w:rsidR="009F106F" w:rsidRPr="005838DE">
        <w:t>l</w:t>
      </w:r>
      <w:r w:rsidR="0070174B" w:rsidRPr="005838DE">
        <w:t>oyee will record</w:t>
      </w:r>
      <w:r w:rsidR="00356150" w:rsidRPr="005838DE">
        <w:t xml:space="preserve"> either</w:t>
      </w:r>
      <w:r w:rsidR="0070174B" w:rsidRPr="005838DE">
        <w:t xml:space="preserve"> </w:t>
      </w:r>
      <w:r w:rsidR="009F106F" w:rsidRPr="005838DE">
        <w:t>both attendances and deviations from his/her work schedule</w:t>
      </w:r>
      <w:r w:rsidR="00D53417" w:rsidRPr="005838DE">
        <w:t xml:space="preserve"> (meaning positive recording)</w:t>
      </w:r>
      <w:r w:rsidR="009F106F" w:rsidRPr="005838DE">
        <w:t>, or only overtime.</w:t>
      </w:r>
      <w:r w:rsidR="0070174B" w:rsidRPr="005838DE">
        <w:t xml:space="preserve"> </w:t>
      </w:r>
      <w:r w:rsidR="006241E5" w:rsidRPr="005838DE">
        <w:t xml:space="preserve">In addition, he or she can record on-call times and allowances, if available in his/her time profile. </w:t>
      </w:r>
    </w:p>
    <w:p w14:paraId="3BA32DD8" w14:textId="6AFE2256" w:rsidR="00973772" w:rsidRPr="005838DE" w:rsidRDefault="00973772" w:rsidP="00973772">
      <w:r w:rsidRPr="005838DE">
        <w:t xml:space="preserve">Depending on the combination of time profile, time recording profile and overtime compensation variant maintained for the employee, the hours he or she worked additionally with respect to the work schedule will be compensated either as payout, or as </w:t>
      </w:r>
      <w:r w:rsidR="00C92174" w:rsidRPr="005838DE">
        <w:t>T</w:t>
      </w:r>
      <w:r w:rsidRPr="005838DE">
        <w:t xml:space="preserve">ime </w:t>
      </w:r>
      <w:r w:rsidR="00C92174" w:rsidRPr="005838DE">
        <w:t>O</w:t>
      </w:r>
      <w:r w:rsidRPr="005838DE">
        <w:t xml:space="preserve">ff in </w:t>
      </w:r>
      <w:r w:rsidR="00C92174" w:rsidRPr="005838DE">
        <w:t>L</w:t>
      </w:r>
      <w:r w:rsidRPr="005838DE">
        <w:t>ieu, or as a combination of both, or will be credited to a working time account.</w:t>
      </w:r>
    </w:p>
    <w:p w14:paraId="26900347" w14:textId="31810264" w:rsidR="001C0257" w:rsidRPr="005838DE" w:rsidRDefault="001C0257" w:rsidP="006F51FD">
      <w:pPr>
        <w:pStyle w:val="ListBullet3"/>
        <w:numPr>
          <w:ilvl w:val="0"/>
          <w:numId w:val="0"/>
        </w:numPr>
        <w:rPr>
          <w:rFonts w:ascii="BentonSans Regular" w:hAnsi="BentonSans Regular"/>
          <w:color w:val="666666"/>
          <w:sz w:val="22"/>
        </w:rPr>
      </w:pPr>
      <w:r w:rsidRPr="005838DE">
        <w:rPr>
          <w:noProof/>
          <w:lang w:val="de-DE" w:eastAsia="de-DE"/>
        </w:rPr>
        <w:drawing>
          <wp:inline distT="0" distB="0" distL="0" distR="0" wp14:anchorId="42D5DB6F" wp14:editId="214FFE47">
            <wp:extent cx="228600" cy="228600"/>
            <wp:effectExtent l="0" t="0" r="0" b="0"/>
            <wp:docPr id="19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838DE">
        <w:t> </w:t>
      </w:r>
      <w:r w:rsidRPr="005838DE">
        <w:rPr>
          <w:rFonts w:ascii="BentonSans Regular" w:hAnsi="BentonSans Regular"/>
          <w:color w:val="666666"/>
          <w:sz w:val="22"/>
        </w:rPr>
        <w:t>Recommendation</w:t>
      </w:r>
    </w:p>
    <w:p w14:paraId="134C5450" w14:textId="74403DEF" w:rsidR="000F3711" w:rsidRDefault="000F3711" w:rsidP="000F3711">
      <w:pPr>
        <w:pStyle w:val="ListBullet3"/>
        <w:numPr>
          <w:ilvl w:val="0"/>
          <w:numId w:val="0"/>
        </w:numPr>
      </w:pPr>
      <w:r w:rsidRPr="000206EE">
        <w:t xml:space="preserve">In this </w:t>
      </w:r>
      <w:commentRangeStart w:id="2698"/>
      <w:commentRangeStart w:id="2699"/>
      <w:ins w:id="2700" w:author="Author" w:date="2018-03-02T12:03:00Z">
        <w:r w:rsidR="00C80F3A">
          <w:t xml:space="preserve">SAP </w:t>
        </w:r>
      </w:ins>
      <w:r w:rsidRPr="000206EE">
        <w:t xml:space="preserve">Best </w:t>
      </w:r>
      <w:r w:rsidRPr="006D5C1D">
        <w:t xml:space="preserve">Practices </w:t>
      </w:r>
      <w:commentRangeEnd w:id="2698"/>
      <w:r w:rsidR="00C80F3A">
        <w:rPr>
          <w:rStyle w:val="CommentReference"/>
        </w:rPr>
        <w:commentReference w:id="2698"/>
      </w:r>
      <w:commentRangeEnd w:id="2699"/>
      <w:r w:rsidR="00905EEE">
        <w:rPr>
          <w:rStyle w:val="CommentReference"/>
        </w:rPr>
        <w:commentReference w:id="2699"/>
      </w:r>
      <w:del w:id="2701" w:author="Author" w:date="2018-03-02T12:03:00Z">
        <w:r w:rsidR="00287078" w:rsidDel="00C80F3A">
          <w:delText>solution</w:delText>
        </w:r>
        <w:r w:rsidRPr="006D5C1D" w:rsidDel="00C80F3A">
          <w:delText xml:space="preserve"> </w:delText>
        </w:r>
      </w:del>
      <w:r w:rsidRPr="006D5C1D">
        <w:t xml:space="preserve">we don’t deliver preconfigured </w:t>
      </w:r>
      <w:r w:rsidRPr="006D5C1D">
        <w:rPr>
          <w:rStyle w:val="SAPEmphasis"/>
        </w:rPr>
        <w:t>Time Profiles</w:t>
      </w:r>
      <w:r w:rsidRPr="006D5C1D">
        <w:t xml:space="preserve"> for Time</w:t>
      </w:r>
      <w:r w:rsidR="00716694" w:rsidRPr="000206EE">
        <w:t xml:space="preserve"> </w:t>
      </w:r>
      <w:r w:rsidRPr="006D5C1D">
        <w:t xml:space="preserve">Sheets. In order to create duration-based or clock-time-based profiles please refer to the </w:t>
      </w:r>
      <w:del w:id="2702" w:author="Author" w:date="2018-03-02T12:04:00Z">
        <w:r w:rsidR="00D355FA" w:rsidRPr="000206EE" w:rsidDel="00C80F3A">
          <w:rPr>
            <w:rStyle w:val="SAPEmphasis"/>
          </w:rPr>
          <w:delText>configuration guide of building block 15V</w:delText>
        </w:r>
        <w:r w:rsidR="00D355FA" w:rsidRPr="000206EE" w:rsidDel="00C80F3A">
          <w:rPr>
            <w:b/>
            <w:bCs/>
          </w:rPr>
          <w:delText xml:space="preserve"> </w:delText>
        </w:r>
        <w:r w:rsidR="00D355FA" w:rsidRPr="000206EE" w:rsidDel="00C80F3A">
          <w:delText>and/or to the</w:delText>
        </w:r>
        <w:r w:rsidR="00D355FA" w:rsidRPr="000206EE" w:rsidDel="00C80F3A">
          <w:rPr>
            <w:b/>
            <w:bCs/>
          </w:rPr>
          <w:delText xml:space="preserve"> </w:delText>
        </w:r>
      </w:del>
      <w:r w:rsidRPr="006D5C1D">
        <w:rPr>
          <w:rStyle w:val="SAPEmphasis"/>
        </w:rPr>
        <w:t>Payroll</w:t>
      </w:r>
      <w:r w:rsidR="003956EE">
        <w:rPr>
          <w:rStyle w:val="SAPEmphasis"/>
        </w:rPr>
        <w:t xml:space="preserve"> </w:t>
      </w:r>
      <w:r w:rsidRPr="006D5C1D">
        <w:rPr>
          <w:rStyle w:val="SAPEmphasis"/>
        </w:rPr>
        <w:t>Time</w:t>
      </w:r>
      <w:r w:rsidR="00716694" w:rsidRPr="000206EE">
        <w:rPr>
          <w:rStyle w:val="SAPEmphasis"/>
        </w:rPr>
        <w:t>S</w:t>
      </w:r>
      <w:r w:rsidRPr="006D5C1D">
        <w:rPr>
          <w:rStyle w:val="SAPEmphasis"/>
        </w:rPr>
        <w:t>heet QuickGuide</w:t>
      </w:r>
      <w:r w:rsidRPr="006D5C1D">
        <w:t xml:space="preserve">, where in chapter </w:t>
      </w:r>
      <w:r w:rsidRPr="00876761">
        <w:rPr>
          <w:rStyle w:val="SAPScreenElement"/>
          <w:color w:val="auto"/>
          <w:rPrChange w:id="2703" w:author="Author" w:date="2018-03-02T13:25:00Z">
            <w:rPr>
              <w:i/>
            </w:rPr>
          </w:rPrChange>
        </w:rPr>
        <w:t>Time Configuration Overview</w:t>
      </w:r>
      <w:r w:rsidRPr="006D5C1D" w:rsidDel="00EC4181">
        <w:t xml:space="preserve"> </w:t>
      </w:r>
      <w:r w:rsidRPr="006D5C1D">
        <w:t>a description on how to create your time profile as per your requirements can be found.</w:t>
      </w:r>
    </w:p>
    <w:p w14:paraId="0E542388" w14:textId="77777777" w:rsidR="00EB5E05" w:rsidRPr="005838DE" w:rsidRDefault="00EB5E05" w:rsidP="00EB5E05">
      <w:pPr>
        <w:pStyle w:val="SAPKeyblockTitle"/>
      </w:pPr>
      <w:r w:rsidRPr="005838DE">
        <w:t>Procedure</w:t>
      </w:r>
    </w:p>
    <w:tbl>
      <w:tblPr>
        <w:tblW w:w="1437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751"/>
        <w:gridCol w:w="1092"/>
        <w:gridCol w:w="3349"/>
        <w:gridCol w:w="7920"/>
        <w:gridCol w:w="1260"/>
      </w:tblGrid>
      <w:tr w:rsidR="008D6919" w:rsidRPr="005838DE" w14:paraId="57A5ECF6" w14:textId="77777777" w:rsidTr="002A2ED4">
        <w:trPr>
          <w:trHeight w:val="848"/>
          <w:tblHeader/>
        </w:trPr>
        <w:tc>
          <w:tcPr>
            <w:tcW w:w="751" w:type="dxa"/>
            <w:shd w:val="clear" w:color="auto" w:fill="999999"/>
          </w:tcPr>
          <w:p w14:paraId="4CE3D94B" w14:textId="77777777" w:rsidR="008D6919" w:rsidRPr="005838DE" w:rsidRDefault="008D6919" w:rsidP="00EB5E05">
            <w:pPr>
              <w:pStyle w:val="TableHeading"/>
              <w:rPr>
                <w:rFonts w:ascii="BentonSans Bold" w:hAnsi="BentonSans Bold"/>
                <w:bCs/>
                <w:color w:val="FFFFFF"/>
                <w:sz w:val="18"/>
              </w:rPr>
            </w:pPr>
            <w:r w:rsidRPr="005838DE">
              <w:rPr>
                <w:rFonts w:ascii="BentonSans Bold" w:hAnsi="BentonSans Bold"/>
                <w:bCs/>
                <w:color w:val="FFFFFF"/>
                <w:sz w:val="18"/>
              </w:rPr>
              <w:t>Test Step #</w:t>
            </w:r>
          </w:p>
        </w:tc>
        <w:tc>
          <w:tcPr>
            <w:tcW w:w="1092" w:type="dxa"/>
            <w:shd w:val="clear" w:color="auto" w:fill="999999"/>
          </w:tcPr>
          <w:p w14:paraId="5C13F79F" w14:textId="77777777" w:rsidR="008D6919" w:rsidRPr="005838DE" w:rsidRDefault="008D6919" w:rsidP="00EB5E05">
            <w:pPr>
              <w:pStyle w:val="TableHeading"/>
              <w:rPr>
                <w:rFonts w:ascii="BentonSans Bold" w:hAnsi="BentonSans Bold"/>
                <w:bCs/>
                <w:color w:val="FFFFFF"/>
                <w:sz w:val="18"/>
              </w:rPr>
            </w:pPr>
            <w:r w:rsidRPr="005838DE">
              <w:rPr>
                <w:rFonts w:ascii="BentonSans Bold" w:hAnsi="BentonSans Bold"/>
                <w:bCs/>
                <w:color w:val="FFFFFF"/>
                <w:sz w:val="18"/>
              </w:rPr>
              <w:t>Test Step Name</w:t>
            </w:r>
          </w:p>
        </w:tc>
        <w:tc>
          <w:tcPr>
            <w:tcW w:w="3349" w:type="dxa"/>
            <w:shd w:val="clear" w:color="auto" w:fill="999999"/>
          </w:tcPr>
          <w:p w14:paraId="050F85C0" w14:textId="77777777" w:rsidR="008D6919" w:rsidRPr="005838DE" w:rsidRDefault="008D6919" w:rsidP="00EB5E05">
            <w:pPr>
              <w:pStyle w:val="TableHeading"/>
              <w:rPr>
                <w:rFonts w:ascii="BentonSans Bold" w:hAnsi="BentonSans Bold"/>
                <w:bCs/>
                <w:color w:val="FFFFFF"/>
                <w:sz w:val="18"/>
              </w:rPr>
            </w:pPr>
            <w:r w:rsidRPr="005838DE">
              <w:rPr>
                <w:rFonts w:ascii="BentonSans Bold" w:hAnsi="BentonSans Bold"/>
                <w:bCs/>
                <w:color w:val="FFFFFF"/>
                <w:sz w:val="18"/>
              </w:rPr>
              <w:t>Instruction</w:t>
            </w:r>
          </w:p>
        </w:tc>
        <w:tc>
          <w:tcPr>
            <w:tcW w:w="7920" w:type="dxa"/>
            <w:shd w:val="clear" w:color="auto" w:fill="999999"/>
          </w:tcPr>
          <w:p w14:paraId="4D0C4741" w14:textId="77777777" w:rsidR="008D6919" w:rsidRPr="005838DE" w:rsidRDefault="008D6919" w:rsidP="00EB5E05">
            <w:pPr>
              <w:pStyle w:val="TableHeading"/>
              <w:rPr>
                <w:rFonts w:ascii="BentonSans Bold" w:hAnsi="BentonSans Bold"/>
                <w:bCs/>
                <w:color w:val="FFFFFF"/>
                <w:sz w:val="18"/>
              </w:rPr>
            </w:pPr>
            <w:r w:rsidRPr="005838DE">
              <w:rPr>
                <w:rFonts w:ascii="BentonSans Bold" w:hAnsi="BentonSans Bold"/>
                <w:bCs/>
                <w:color w:val="FFFFFF"/>
                <w:sz w:val="18"/>
              </w:rPr>
              <w:t>Expected Result</w:t>
            </w:r>
          </w:p>
        </w:tc>
        <w:tc>
          <w:tcPr>
            <w:tcW w:w="1260" w:type="dxa"/>
            <w:shd w:val="clear" w:color="auto" w:fill="999999"/>
          </w:tcPr>
          <w:p w14:paraId="6B16757B" w14:textId="77777777" w:rsidR="008D6919" w:rsidRPr="005838DE" w:rsidRDefault="008D6919" w:rsidP="00EB5E05">
            <w:pPr>
              <w:pStyle w:val="TableHeading"/>
              <w:rPr>
                <w:rFonts w:ascii="BentonSans Bold" w:hAnsi="BentonSans Bold"/>
                <w:bCs/>
                <w:color w:val="FFFFFF"/>
                <w:sz w:val="18"/>
              </w:rPr>
            </w:pPr>
            <w:r w:rsidRPr="005838DE">
              <w:rPr>
                <w:rFonts w:ascii="BentonSans Bold" w:hAnsi="BentonSans Bold"/>
                <w:bCs/>
                <w:color w:val="FFFFFF"/>
                <w:sz w:val="18"/>
              </w:rPr>
              <w:t>Pass / Fail / Comment</w:t>
            </w:r>
          </w:p>
        </w:tc>
      </w:tr>
      <w:tr w:rsidR="008D6919" w:rsidRPr="005838DE" w14:paraId="1CB09007" w14:textId="77777777" w:rsidTr="002A2ED4">
        <w:trPr>
          <w:trHeight w:val="288"/>
        </w:trPr>
        <w:tc>
          <w:tcPr>
            <w:tcW w:w="751" w:type="dxa"/>
            <w:shd w:val="clear" w:color="auto" w:fill="auto"/>
          </w:tcPr>
          <w:p w14:paraId="13808E2F" w14:textId="77777777" w:rsidR="008D6919" w:rsidRPr="005838DE" w:rsidRDefault="008D6919" w:rsidP="00EB5E05">
            <w:r w:rsidRPr="005838DE">
              <w:t>1</w:t>
            </w:r>
          </w:p>
        </w:tc>
        <w:tc>
          <w:tcPr>
            <w:tcW w:w="1092" w:type="dxa"/>
            <w:shd w:val="clear" w:color="auto" w:fill="auto"/>
          </w:tcPr>
          <w:p w14:paraId="45DB5B5E" w14:textId="77777777" w:rsidR="008D6919" w:rsidRPr="005838DE" w:rsidRDefault="008D6919" w:rsidP="00EB5E05">
            <w:r w:rsidRPr="005838DE">
              <w:rPr>
                <w:rFonts w:cs="Arial"/>
                <w:b/>
                <w:bCs/>
              </w:rPr>
              <w:t>Log on</w:t>
            </w:r>
          </w:p>
        </w:tc>
        <w:tc>
          <w:tcPr>
            <w:tcW w:w="3349" w:type="dxa"/>
            <w:shd w:val="clear" w:color="auto" w:fill="auto"/>
          </w:tcPr>
          <w:p w14:paraId="0B4D0B21" w14:textId="45D0C35F" w:rsidR="008D6919" w:rsidRPr="005838DE" w:rsidRDefault="008D6919" w:rsidP="005838DE">
            <w:pPr>
              <w:spacing w:before="0" w:after="0" w:line="240" w:lineRule="auto"/>
            </w:pPr>
            <w:r w:rsidRPr="005838DE">
              <w:t xml:space="preserve">Log on to </w:t>
            </w:r>
            <w:r w:rsidR="008A0256" w:rsidRPr="005838DE">
              <w:rPr>
                <w:rStyle w:val="SAPScreenElement"/>
                <w:color w:val="auto"/>
              </w:rPr>
              <w:t>Employee Central</w:t>
            </w:r>
            <w:r w:rsidR="008A0256" w:rsidRPr="005838DE" w:rsidDel="00765839">
              <w:rPr>
                <w:rStyle w:val="SAPScreenElement"/>
              </w:rPr>
              <w:t xml:space="preserve"> </w:t>
            </w:r>
            <w:r w:rsidRPr="005838DE">
              <w:t>as employee.</w:t>
            </w:r>
          </w:p>
        </w:tc>
        <w:tc>
          <w:tcPr>
            <w:tcW w:w="7920" w:type="dxa"/>
            <w:shd w:val="clear" w:color="auto" w:fill="auto"/>
          </w:tcPr>
          <w:p w14:paraId="05DB8CCF" w14:textId="77777777" w:rsidR="008D6919" w:rsidRPr="005838DE" w:rsidRDefault="008D6919" w:rsidP="00EB5E05">
            <w:r w:rsidRPr="005838DE">
              <w:t xml:space="preserve">The </w:t>
            </w:r>
            <w:r w:rsidRPr="005838DE">
              <w:rPr>
                <w:rStyle w:val="SAPScreenElement"/>
              </w:rPr>
              <w:t xml:space="preserve">Home </w:t>
            </w:r>
            <w:r w:rsidRPr="005838DE">
              <w:t>page is displayed.</w:t>
            </w:r>
          </w:p>
        </w:tc>
        <w:tc>
          <w:tcPr>
            <w:tcW w:w="1260" w:type="dxa"/>
          </w:tcPr>
          <w:p w14:paraId="52B59F64" w14:textId="77777777" w:rsidR="008D6919" w:rsidRPr="005838DE" w:rsidRDefault="008D6919" w:rsidP="00EB5E05">
            <w:pPr>
              <w:rPr>
                <w:rFonts w:cs="Arial"/>
                <w:bCs/>
              </w:rPr>
            </w:pPr>
          </w:p>
        </w:tc>
      </w:tr>
      <w:tr w:rsidR="00B83F47" w:rsidRPr="005838DE" w14:paraId="7CA434AB" w14:textId="77777777" w:rsidTr="002A2ED4">
        <w:trPr>
          <w:trHeight w:val="357"/>
        </w:trPr>
        <w:tc>
          <w:tcPr>
            <w:tcW w:w="751" w:type="dxa"/>
            <w:shd w:val="clear" w:color="auto" w:fill="auto"/>
          </w:tcPr>
          <w:p w14:paraId="3C922812" w14:textId="77777777" w:rsidR="00B83F47" w:rsidRPr="005838DE" w:rsidRDefault="00B83F47" w:rsidP="00B83F47">
            <w:r w:rsidRPr="005838DE">
              <w:t>2</w:t>
            </w:r>
          </w:p>
        </w:tc>
        <w:tc>
          <w:tcPr>
            <w:tcW w:w="1092" w:type="dxa"/>
            <w:shd w:val="clear" w:color="auto" w:fill="auto"/>
          </w:tcPr>
          <w:p w14:paraId="4E1817F9" w14:textId="77777777" w:rsidR="00B83F47" w:rsidRPr="005838DE" w:rsidRDefault="00B83F47" w:rsidP="00B83F47">
            <w:pPr>
              <w:rPr>
                <w:b/>
              </w:rPr>
            </w:pPr>
            <w:r w:rsidRPr="005838DE">
              <w:rPr>
                <w:b/>
              </w:rPr>
              <w:t xml:space="preserve">Go to </w:t>
            </w:r>
            <w:r w:rsidRPr="005838DE">
              <w:rPr>
                <w:rStyle w:val="SAPScreenElement"/>
                <w:b/>
                <w:color w:val="auto"/>
              </w:rPr>
              <w:t>Time Sheet</w:t>
            </w:r>
            <w:r w:rsidRPr="005838DE">
              <w:rPr>
                <w:rStyle w:val="SAPScreenElement"/>
                <w:color w:val="000000"/>
              </w:rPr>
              <w:t xml:space="preserve"> </w:t>
            </w:r>
            <w:r w:rsidRPr="005838DE">
              <w:rPr>
                <w:b/>
              </w:rPr>
              <w:t>Screen</w:t>
            </w:r>
          </w:p>
        </w:tc>
        <w:tc>
          <w:tcPr>
            <w:tcW w:w="3349" w:type="dxa"/>
            <w:shd w:val="clear" w:color="auto" w:fill="auto"/>
          </w:tcPr>
          <w:p w14:paraId="7A43152A" w14:textId="666B94B2" w:rsidR="00075457" w:rsidRPr="005838DE" w:rsidRDefault="00075457" w:rsidP="00075457">
            <w:pPr>
              <w:spacing w:after="0"/>
            </w:pPr>
            <w:r w:rsidRPr="005838DE">
              <w:rPr>
                <w:u w:val="single"/>
              </w:rPr>
              <w:t xml:space="preserve">Option 1: </w:t>
            </w:r>
            <w:r w:rsidRPr="005838DE">
              <w:t xml:space="preserve">On the </w:t>
            </w:r>
            <w:r w:rsidRPr="005838DE">
              <w:rPr>
                <w:rStyle w:val="SAPScreenElement"/>
              </w:rPr>
              <w:t>Home</w:t>
            </w:r>
            <w:r w:rsidRPr="005838DE">
              <w:t xml:space="preserve"> page select from the </w:t>
            </w:r>
            <w:r w:rsidRPr="005838DE">
              <w:rPr>
                <w:rStyle w:val="SAPScreenElement"/>
              </w:rPr>
              <w:t>Home</w:t>
            </w:r>
            <w:r w:rsidRPr="005838DE">
              <w:t xml:space="preserve"> drop-down </w:t>
            </w:r>
            <w:r w:rsidRPr="005838DE">
              <w:rPr>
                <w:rStyle w:val="SAPScreenElement"/>
              </w:rPr>
              <w:t>My</w:t>
            </w:r>
            <w:r w:rsidRPr="005838DE">
              <w:rPr>
                <w:i/>
              </w:rPr>
              <w:t xml:space="preserve"> </w:t>
            </w:r>
            <w:r w:rsidRPr="005838DE">
              <w:rPr>
                <w:rStyle w:val="SAPScreenElement"/>
              </w:rPr>
              <w:t>Employee</w:t>
            </w:r>
            <w:r w:rsidRPr="005838DE">
              <w:rPr>
                <w:i/>
              </w:rPr>
              <w:t xml:space="preserve"> </w:t>
            </w:r>
            <w:r w:rsidRPr="005838DE">
              <w:rPr>
                <w:rStyle w:val="SAPScreenElement"/>
              </w:rPr>
              <w:t>File</w:t>
            </w:r>
            <w:r w:rsidRPr="005838DE">
              <w:t xml:space="preserve">. On the </w:t>
            </w:r>
            <w:r w:rsidRPr="005838DE">
              <w:rPr>
                <w:rStyle w:val="SAPScreenElement"/>
              </w:rPr>
              <w:t>My Employee File</w:t>
            </w:r>
            <w:r w:rsidRPr="005838DE">
              <w:t xml:space="preserve"> screen select the </w:t>
            </w:r>
            <w:r w:rsidRPr="005838DE">
              <w:rPr>
                <w:rStyle w:val="SAPScreenElement"/>
              </w:rPr>
              <w:t>Time Off</w:t>
            </w:r>
            <w:r w:rsidRPr="005838DE">
              <w:t xml:space="preserve"> section. In the </w:t>
            </w:r>
            <w:r w:rsidRPr="000206EE">
              <w:rPr>
                <w:rStyle w:val="SAPScreenElement"/>
              </w:rPr>
              <w:t xml:space="preserve">Time </w:t>
            </w:r>
            <w:r w:rsidR="000B16E4" w:rsidRPr="000206EE">
              <w:rPr>
                <w:rStyle w:val="SAPScreenElement"/>
              </w:rPr>
              <w:t>Sheet</w:t>
            </w:r>
            <w:r w:rsidRPr="000206EE">
              <w:t xml:space="preserve"> block</w:t>
            </w:r>
            <w:r w:rsidRPr="005838DE">
              <w:t xml:space="preserve"> select the </w:t>
            </w:r>
            <w:r w:rsidRPr="005838DE">
              <w:rPr>
                <w:rStyle w:val="SAPScreenElement"/>
              </w:rPr>
              <w:t>Go to Time Sheet</w:t>
            </w:r>
            <w:r w:rsidRPr="005838DE">
              <w:t xml:space="preserve"> link.</w:t>
            </w:r>
          </w:p>
          <w:p w14:paraId="0D5C98B5" w14:textId="4B5793EC" w:rsidR="00B83F47" w:rsidRPr="005838DE" w:rsidRDefault="00075457" w:rsidP="00075457">
            <w:pPr>
              <w:spacing w:after="0"/>
            </w:pPr>
            <w:r w:rsidRPr="005838DE">
              <w:rPr>
                <w:u w:val="single"/>
              </w:rPr>
              <w:t>Option 2</w:t>
            </w:r>
            <w:r w:rsidRPr="005838DE">
              <w:t xml:space="preserve">: </w:t>
            </w:r>
            <w:del w:id="2704" w:author="Author" w:date="2018-03-01T11:59:00Z">
              <w:r w:rsidRPr="005838DE" w:rsidDel="00713A54">
                <w:delText xml:space="preserve">if </w:delText>
              </w:r>
            </w:del>
            <w:ins w:id="2705" w:author="Author" w:date="2018-03-01T11:59:00Z">
              <w:r w:rsidR="00713A54">
                <w:t>If</w:t>
              </w:r>
              <w:r w:rsidR="00713A54" w:rsidRPr="005838DE">
                <w:t xml:space="preserve"> </w:t>
              </w:r>
            </w:ins>
            <w:r w:rsidRPr="005838DE">
              <w:t xml:space="preserve">configured, on your </w:t>
            </w:r>
            <w:r w:rsidRPr="005838DE">
              <w:rPr>
                <w:rStyle w:val="SAPScreenElement"/>
              </w:rPr>
              <w:t>Home</w:t>
            </w:r>
            <w:r w:rsidRPr="005838DE">
              <w:t xml:space="preserve"> page go to the </w:t>
            </w:r>
            <w:r w:rsidRPr="005838DE">
              <w:rPr>
                <w:rStyle w:val="SAPScreenElement"/>
              </w:rPr>
              <w:t>My</w:t>
            </w:r>
            <w:r w:rsidRPr="005838DE">
              <w:rPr>
                <w:i/>
              </w:rPr>
              <w:t xml:space="preserve"> </w:t>
            </w:r>
            <w:r w:rsidRPr="005838DE">
              <w:rPr>
                <w:rStyle w:val="SAPScreenElement"/>
              </w:rPr>
              <w:t>Info</w:t>
            </w:r>
            <w:r w:rsidRPr="005838DE">
              <w:t xml:space="preserve"> section</w:t>
            </w:r>
            <w:r w:rsidRPr="005838DE" w:rsidDel="00F70305">
              <w:t xml:space="preserve"> </w:t>
            </w:r>
            <w:r w:rsidRPr="005838DE">
              <w:t xml:space="preserve">and </w:t>
            </w:r>
            <w:r w:rsidR="003929DD" w:rsidRPr="005838DE">
              <w:t>choose</w:t>
            </w:r>
            <w:r w:rsidRPr="005838DE" w:rsidDel="006D2C80">
              <w:t xml:space="preserve"> </w:t>
            </w:r>
            <w:r w:rsidRPr="005838DE">
              <w:t xml:space="preserve">the </w:t>
            </w:r>
            <w:r w:rsidRPr="005838DE">
              <w:rPr>
                <w:rStyle w:val="SAPScreenElement"/>
              </w:rPr>
              <w:t>Time</w:t>
            </w:r>
            <w:r w:rsidRPr="005838DE">
              <w:rPr>
                <w:i/>
              </w:rPr>
              <w:t xml:space="preserve"> </w:t>
            </w:r>
            <w:r w:rsidRPr="005838DE">
              <w:rPr>
                <w:rStyle w:val="SAPScreenElement"/>
              </w:rPr>
              <w:t>Sheet</w:t>
            </w:r>
            <w:r w:rsidRPr="005838DE">
              <w:t xml:space="preserve"> tile.</w:t>
            </w:r>
          </w:p>
        </w:tc>
        <w:tc>
          <w:tcPr>
            <w:tcW w:w="7920" w:type="dxa"/>
            <w:shd w:val="clear" w:color="auto" w:fill="auto"/>
          </w:tcPr>
          <w:p w14:paraId="05458831" w14:textId="42A087E3" w:rsidR="00B83F47" w:rsidRPr="005838DE" w:rsidRDefault="00B83F47" w:rsidP="00B83F47">
            <w:r w:rsidRPr="005838DE">
              <w:t xml:space="preserve">The </w:t>
            </w:r>
            <w:r w:rsidRPr="005838DE">
              <w:rPr>
                <w:rStyle w:val="SAPScreenElement"/>
              </w:rPr>
              <w:t>Time</w:t>
            </w:r>
            <w:r w:rsidRPr="005838DE">
              <w:rPr>
                <w:i/>
              </w:rPr>
              <w:t xml:space="preserve"> </w:t>
            </w:r>
            <w:r w:rsidRPr="005838DE">
              <w:rPr>
                <w:rStyle w:val="SAPScreenElement"/>
              </w:rPr>
              <w:t>Sheet</w:t>
            </w:r>
            <w:r w:rsidRPr="005838DE">
              <w:t xml:space="preserve"> </w:t>
            </w:r>
            <w:commentRangeStart w:id="2706"/>
            <w:r w:rsidRPr="00AD7E49">
              <w:rPr>
                <w:rStyle w:val="SAPScreenElement"/>
                <w:strike/>
                <w:highlight w:val="yellow"/>
                <w:rPrChange w:id="2707" w:author="Author" w:date="2018-01-31T10:16:00Z">
                  <w:rPr>
                    <w:rStyle w:val="SAPScreenElement"/>
                  </w:rPr>
                </w:rPrChange>
              </w:rPr>
              <w:t>for &lt;Employee&gt;</w:t>
            </w:r>
            <w:r w:rsidRPr="00AD7E49">
              <w:rPr>
                <w:strike/>
                <w:rPrChange w:id="2708" w:author="Author" w:date="2018-01-31T10:16:00Z">
                  <w:rPr/>
                </w:rPrChange>
              </w:rPr>
              <w:t xml:space="preserve"> </w:t>
            </w:r>
            <w:commentRangeEnd w:id="2706"/>
            <w:r w:rsidR="00CE3DAE">
              <w:rPr>
                <w:rStyle w:val="CommentReference"/>
              </w:rPr>
              <w:commentReference w:id="2706"/>
            </w:r>
            <w:r w:rsidRPr="005838DE">
              <w:t>screen is displayed, containing the time sheet for the current week. Each column of the table corresponds to a day of the week. Per default, today’s date is marked with a frame. An asterisk marks the public holidays.</w:t>
            </w:r>
          </w:p>
          <w:p w14:paraId="4B5F2DB4" w14:textId="77777777" w:rsidR="00430792" w:rsidRDefault="00B83F47" w:rsidP="00B83F47">
            <w:pPr>
              <w:rPr>
                <w:ins w:id="2709" w:author="Author" w:date="2018-01-31T10:18:00Z"/>
              </w:rPr>
            </w:pPr>
            <w:r w:rsidRPr="005838DE">
              <w:t xml:space="preserve">In case of a positive time recording profile, below each date the number of working hours or working clock times per day are defaulted based on the value of field </w:t>
            </w:r>
            <w:r w:rsidRPr="005838DE">
              <w:rPr>
                <w:rStyle w:val="SAPScreenElement"/>
              </w:rPr>
              <w:t>Work Schedule</w:t>
            </w:r>
            <w:r w:rsidRPr="005838DE">
              <w:t xml:space="preserve"> maintained in the employee master data record, for example </w:t>
            </w:r>
            <w:r w:rsidRPr="005838DE">
              <w:rPr>
                <w:rStyle w:val="SAPUserEntry"/>
                <w:b w:val="0"/>
                <w:color w:val="auto"/>
              </w:rPr>
              <w:t>8:00</w:t>
            </w:r>
            <w:r w:rsidRPr="005838DE">
              <w:t xml:space="preserve"> (for duration) or </w:t>
            </w:r>
            <w:r w:rsidRPr="005838DE">
              <w:rPr>
                <w:rStyle w:val="SAPUserEntry"/>
                <w:b w:val="0"/>
                <w:color w:val="auto"/>
              </w:rPr>
              <w:t>08:00-17:00</w:t>
            </w:r>
            <w:r w:rsidRPr="005838DE">
              <w:rPr>
                <w:rStyle w:val="SAPUserEntry"/>
                <w:b w:val="0"/>
              </w:rPr>
              <w:t xml:space="preserve"> </w:t>
            </w:r>
            <w:r w:rsidRPr="005838DE">
              <w:t xml:space="preserve">(for clock time). </w:t>
            </w:r>
          </w:p>
          <w:p w14:paraId="410595FD" w14:textId="24BEEB8C" w:rsidR="00857FCF" w:rsidRPr="00857FCF" w:rsidRDefault="00B83F47" w:rsidP="00B83F47">
            <w:r w:rsidRPr="005838DE">
              <w:t xml:space="preserve">In case the employee is absent during the particular workweek, for example due to annual leave, the dates of the appropriate days are marked as such with a chart in the calendar. </w:t>
            </w:r>
            <w:commentRangeStart w:id="2710"/>
            <w:commentRangeStart w:id="2711"/>
            <w:r w:rsidRPr="005838DE">
              <w:t xml:space="preserve">To view details on the absence, hover the mouse over the Chart. </w:t>
            </w:r>
            <w:r w:rsidRPr="00857FCF">
              <w:t xml:space="preserve">In the </w:t>
            </w:r>
            <w:r w:rsidRPr="000206EE">
              <w:rPr>
                <w:rStyle w:val="SAPScreenElement"/>
              </w:rPr>
              <w:t>Total</w:t>
            </w:r>
            <w:r w:rsidRPr="000206EE">
              <w:t xml:space="preserve"> part on the right side of the time sheet, the paid holidays are shown in hours, if existing</w:t>
            </w:r>
            <w:r w:rsidR="00857FCF" w:rsidRPr="000206EE">
              <w:t xml:space="preserve"> (not valid in case the</w:t>
            </w:r>
            <w:r w:rsidR="00857FCF" w:rsidRPr="000206EE">
              <w:rPr>
                <w:rStyle w:val="SAPScreenElement"/>
              </w:rPr>
              <w:t xml:space="preserve"> </w:t>
            </w:r>
            <w:r w:rsidR="00857FCF" w:rsidRPr="000206EE">
              <w:t>Time Recording Profile does not consider overtime and only pure working hours are recorded</w:t>
            </w:r>
            <w:r w:rsidR="00857FCF">
              <w:t>)</w:t>
            </w:r>
            <w:r w:rsidR="00A37D37">
              <w:t>.</w:t>
            </w:r>
            <w:commentRangeEnd w:id="2710"/>
            <w:r w:rsidR="004151FA">
              <w:rPr>
                <w:rStyle w:val="CommentReference"/>
              </w:rPr>
              <w:commentReference w:id="2710"/>
            </w:r>
            <w:commentRangeEnd w:id="2711"/>
            <w:r w:rsidR="00921936">
              <w:rPr>
                <w:rStyle w:val="CommentReference"/>
              </w:rPr>
              <w:commentReference w:id="2711"/>
            </w:r>
          </w:p>
          <w:p w14:paraId="66B89A50" w14:textId="03D05BE3" w:rsidR="00B83F47" w:rsidRPr="005838DE" w:rsidRDefault="00B83F47" w:rsidP="00B83F47">
            <w:r w:rsidRPr="005838DE">
              <w:t>In case of an overtime recording profile, if the employee is absent during the particular workweek, for example due to annual leave, the dates of the appropriate days are greyed out.</w:t>
            </w:r>
          </w:p>
        </w:tc>
        <w:tc>
          <w:tcPr>
            <w:tcW w:w="1260" w:type="dxa"/>
          </w:tcPr>
          <w:p w14:paraId="5304DD22" w14:textId="77777777" w:rsidR="00B83F47" w:rsidRPr="005838DE" w:rsidRDefault="00B83F47" w:rsidP="00B83F47">
            <w:pPr>
              <w:rPr>
                <w:rFonts w:cs="Arial"/>
                <w:bCs/>
              </w:rPr>
            </w:pPr>
          </w:p>
        </w:tc>
      </w:tr>
      <w:tr w:rsidR="00B83F47" w:rsidRPr="005838DE" w14:paraId="793FA618" w14:textId="77777777" w:rsidTr="002A2ED4">
        <w:trPr>
          <w:trHeight w:val="357"/>
        </w:trPr>
        <w:tc>
          <w:tcPr>
            <w:tcW w:w="751" w:type="dxa"/>
            <w:shd w:val="clear" w:color="auto" w:fill="auto"/>
          </w:tcPr>
          <w:p w14:paraId="428583B9" w14:textId="77777777" w:rsidR="00B83F47" w:rsidRPr="005838DE" w:rsidRDefault="00B83F47" w:rsidP="00B83F47">
            <w:r w:rsidRPr="005838DE">
              <w:t>3</w:t>
            </w:r>
          </w:p>
        </w:tc>
        <w:tc>
          <w:tcPr>
            <w:tcW w:w="1092" w:type="dxa"/>
            <w:shd w:val="clear" w:color="auto" w:fill="auto"/>
          </w:tcPr>
          <w:p w14:paraId="171B36F0" w14:textId="77777777" w:rsidR="00B83F47" w:rsidRPr="005838DE" w:rsidRDefault="00B83F47" w:rsidP="00B83F47">
            <w:pPr>
              <w:rPr>
                <w:b/>
              </w:rPr>
            </w:pPr>
            <w:r w:rsidRPr="005838DE">
              <w:rPr>
                <w:b/>
              </w:rPr>
              <w:t>Select Day for Time Recording</w:t>
            </w:r>
          </w:p>
        </w:tc>
        <w:tc>
          <w:tcPr>
            <w:tcW w:w="3349" w:type="dxa"/>
            <w:shd w:val="clear" w:color="auto" w:fill="auto"/>
          </w:tcPr>
          <w:p w14:paraId="0A1749CA" w14:textId="5F0C3E3B" w:rsidR="00B83F47" w:rsidRPr="005838DE" w:rsidRDefault="00B83F47" w:rsidP="00B83F47">
            <w:r w:rsidRPr="005838DE">
              <w:t xml:space="preserve">Left-mouse click on a date in the time sheet for which you want to record your working time. Expand the </w:t>
            </w:r>
            <w:r w:rsidRPr="005838DE">
              <w:rPr>
                <w:rStyle w:val="SAPScreenElement"/>
              </w:rPr>
              <w:t>DETAILS</w:t>
            </w:r>
            <w:r w:rsidRPr="005838DE">
              <w:t xml:space="preserve"> link below the table.</w:t>
            </w:r>
          </w:p>
        </w:tc>
        <w:tc>
          <w:tcPr>
            <w:tcW w:w="7920" w:type="dxa"/>
            <w:shd w:val="clear" w:color="auto" w:fill="auto"/>
          </w:tcPr>
          <w:p w14:paraId="27A226B9" w14:textId="3070A248" w:rsidR="00B83F47" w:rsidRPr="005838DE" w:rsidRDefault="00B83F47" w:rsidP="00B83F47">
            <w:pPr>
              <w:spacing w:after="0"/>
            </w:pPr>
            <w:r w:rsidRPr="005838DE">
              <w:t xml:space="preserve">The </w:t>
            </w:r>
            <w:r w:rsidRPr="005838DE">
              <w:rPr>
                <w:rStyle w:val="SAPScreenElement"/>
              </w:rPr>
              <w:t>DETAILS</w:t>
            </w:r>
            <w:r w:rsidRPr="005838DE">
              <w:t xml:space="preserve"> section of the screen is expanded. Depending on your time profile, this section may contain up to four subsections: </w:t>
            </w:r>
            <w:r w:rsidRPr="005838DE">
              <w:rPr>
                <w:rStyle w:val="SAPScreenElement"/>
              </w:rPr>
              <w:t>Allocated</w:t>
            </w:r>
            <w:r w:rsidRPr="005838DE">
              <w:t xml:space="preserve"> </w:t>
            </w:r>
            <w:r w:rsidRPr="005838DE">
              <w:rPr>
                <w:rStyle w:val="SAPScreenElement"/>
              </w:rPr>
              <w:t>Hours</w:t>
            </w:r>
            <w:r w:rsidRPr="005838DE">
              <w:t xml:space="preserve">, </w:t>
            </w:r>
            <w:r w:rsidRPr="005838DE">
              <w:rPr>
                <w:rStyle w:val="SAPScreenElement"/>
              </w:rPr>
              <w:t>Add On-Call Time</w:t>
            </w:r>
            <w:r w:rsidRPr="005838DE">
              <w:t xml:space="preserve">, </w:t>
            </w:r>
            <w:del w:id="2712" w:author="Author" w:date="2018-01-31T10:29:00Z">
              <w:r w:rsidRPr="005838DE" w:rsidDel="009434A1">
                <w:delText xml:space="preserve">and </w:delText>
              </w:r>
            </w:del>
            <w:r w:rsidRPr="005838DE">
              <w:rPr>
                <w:rStyle w:val="SAPScreenElement"/>
              </w:rPr>
              <w:t>Add Allowances</w:t>
            </w:r>
            <w:r w:rsidRPr="005838DE">
              <w:t xml:space="preserve"> and </w:t>
            </w:r>
            <w:r w:rsidRPr="005838DE">
              <w:rPr>
                <w:rStyle w:val="SAPScreenElement"/>
              </w:rPr>
              <w:t>Add Absence</w:t>
            </w:r>
            <w:r w:rsidRPr="005838DE">
              <w:t>.</w:t>
            </w:r>
          </w:p>
          <w:p w14:paraId="71B850B5" w14:textId="0391261A" w:rsidR="00B83F47" w:rsidRPr="005838DE" w:rsidRDefault="00B83F47" w:rsidP="00B83F47">
            <w:pPr>
              <w:spacing w:after="0"/>
            </w:pPr>
            <w:r w:rsidRPr="005838DE">
              <w:t xml:space="preserve">Proceed with </w:t>
            </w:r>
            <w:r w:rsidRPr="005838DE">
              <w:rPr>
                <w:rStyle w:val="SAPEmphasis"/>
                <w:u w:val="single"/>
              </w:rPr>
              <w:t>one of the three options</w:t>
            </w:r>
            <w:r w:rsidRPr="005838DE">
              <w:t xml:space="preserve"> described below.</w:t>
            </w:r>
          </w:p>
        </w:tc>
        <w:tc>
          <w:tcPr>
            <w:tcW w:w="1260" w:type="dxa"/>
          </w:tcPr>
          <w:p w14:paraId="46FD29F6" w14:textId="77777777" w:rsidR="00B83F47" w:rsidRPr="005838DE" w:rsidRDefault="00B83F47" w:rsidP="00B83F47">
            <w:pPr>
              <w:rPr>
                <w:rFonts w:cs="Arial"/>
                <w:bCs/>
              </w:rPr>
            </w:pPr>
          </w:p>
        </w:tc>
      </w:tr>
    </w:tbl>
    <w:p w14:paraId="577AC401" w14:textId="77777777" w:rsidR="00070DBB" w:rsidRPr="005838DE" w:rsidRDefault="00070DBB"/>
    <w:p w14:paraId="1BBE3A33" w14:textId="120F9D2B" w:rsidR="00070DBB" w:rsidRPr="00AD7E49" w:rsidRDefault="00070DBB">
      <w:pPr>
        <w:rPr>
          <w:sz w:val="20"/>
          <w:rPrChange w:id="2713" w:author="Author" w:date="2018-01-31T10:25:00Z">
            <w:rPr>
              <w:b/>
              <w:sz w:val="20"/>
            </w:rPr>
          </w:rPrChange>
        </w:rPr>
      </w:pPr>
      <w:r w:rsidRPr="005838DE">
        <w:rPr>
          <w:b/>
          <w:sz w:val="20"/>
          <w:u w:val="single"/>
        </w:rPr>
        <w:t>Option 1</w:t>
      </w:r>
      <w:r w:rsidRPr="005838DE">
        <w:rPr>
          <w:b/>
          <w:sz w:val="20"/>
        </w:rPr>
        <w:t xml:space="preserve">: </w:t>
      </w:r>
      <w:r w:rsidRPr="00AD7E49">
        <w:rPr>
          <w:sz w:val="20"/>
          <w:rPrChange w:id="2714" w:author="Author" w:date="2018-01-31T10:25:00Z">
            <w:rPr>
              <w:b/>
              <w:sz w:val="20"/>
            </w:rPr>
          </w:rPrChange>
        </w:rPr>
        <w:t xml:space="preserve">in case you </w:t>
      </w:r>
      <w:ins w:id="2715" w:author="Author" w:date="2018-01-31T10:25:00Z">
        <w:r w:rsidR="00430792" w:rsidRPr="00AD7E49">
          <w:rPr>
            <w:sz w:val="20"/>
            <w:rPrChange w:id="2716" w:author="Author" w:date="2018-01-31T10:25:00Z">
              <w:rPr>
                <w:b/>
                <w:sz w:val="20"/>
              </w:rPr>
            </w:rPrChange>
          </w:rPr>
          <w:t xml:space="preserve">perform </w:t>
        </w:r>
        <w:r w:rsidR="00430792" w:rsidRPr="002D0D7C">
          <w:rPr>
            <w:rStyle w:val="SAPScreenElement"/>
            <w:color w:val="auto"/>
            <w:rPrChange w:id="2717" w:author="Author" w:date="2018-03-02T15:51:00Z">
              <w:rPr>
                <w:b/>
                <w:sz w:val="20"/>
              </w:rPr>
            </w:rPrChange>
          </w:rPr>
          <w:t>positive time recording</w:t>
        </w:r>
        <w:r w:rsidR="00430792" w:rsidRPr="002D0D7C">
          <w:rPr>
            <w:sz w:val="20"/>
            <w:rPrChange w:id="2718" w:author="Author" w:date="2018-03-02T15:51:00Z">
              <w:rPr>
                <w:b/>
                <w:sz w:val="20"/>
              </w:rPr>
            </w:rPrChange>
          </w:rPr>
          <w:t xml:space="preserve"> </w:t>
        </w:r>
        <w:r w:rsidR="00430792" w:rsidRPr="00AD7E49">
          <w:rPr>
            <w:sz w:val="20"/>
            <w:rPrChange w:id="2719" w:author="Author" w:date="2018-01-31T10:25:00Z">
              <w:rPr>
                <w:b/>
                <w:sz w:val="20"/>
              </w:rPr>
            </w:rPrChange>
          </w:rPr>
          <w:t xml:space="preserve">and </w:t>
        </w:r>
      </w:ins>
      <w:r w:rsidRPr="00AD7E49">
        <w:rPr>
          <w:sz w:val="20"/>
          <w:rPrChange w:id="2720" w:author="Author" w:date="2018-01-31T10:25:00Z">
            <w:rPr>
              <w:b/>
              <w:sz w:val="20"/>
            </w:rPr>
          </w:rPrChange>
        </w:rPr>
        <w:t xml:space="preserve">have </w:t>
      </w:r>
      <w:r w:rsidR="00684D5E" w:rsidRPr="00AD7E49">
        <w:rPr>
          <w:sz w:val="20"/>
          <w:rPrChange w:id="2721" w:author="Author" w:date="2018-01-31T10:25:00Z">
            <w:rPr>
              <w:b/>
              <w:sz w:val="20"/>
            </w:rPr>
          </w:rPrChange>
        </w:rPr>
        <w:t>t</w:t>
      </w:r>
      <w:r w:rsidRPr="00AD7E49">
        <w:rPr>
          <w:sz w:val="20"/>
          <w:rPrChange w:id="2722" w:author="Author" w:date="2018-01-31T10:25:00Z">
            <w:rPr>
              <w:b/>
              <w:sz w:val="20"/>
            </w:rPr>
          </w:rPrChange>
        </w:rPr>
        <w:t xml:space="preserve">ime </w:t>
      </w:r>
      <w:r w:rsidR="00684D5E" w:rsidRPr="00AD7E49">
        <w:rPr>
          <w:sz w:val="20"/>
          <w:rPrChange w:id="2723" w:author="Author" w:date="2018-01-31T10:25:00Z">
            <w:rPr>
              <w:b/>
              <w:sz w:val="20"/>
            </w:rPr>
          </w:rPrChange>
        </w:rPr>
        <w:t>r</w:t>
      </w:r>
      <w:r w:rsidRPr="00AD7E49">
        <w:rPr>
          <w:sz w:val="20"/>
          <w:rPrChange w:id="2724" w:author="Author" w:date="2018-01-31T10:25:00Z">
            <w:rPr>
              <w:b/>
              <w:sz w:val="20"/>
            </w:rPr>
          </w:rPrChange>
        </w:rPr>
        <w:t xml:space="preserve">ecording </w:t>
      </w:r>
      <w:r w:rsidR="00684D5E" w:rsidRPr="00AD7E49">
        <w:rPr>
          <w:sz w:val="20"/>
          <w:rPrChange w:id="2725" w:author="Author" w:date="2018-01-31T10:25:00Z">
            <w:rPr>
              <w:b/>
              <w:sz w:val="20"/>
            </w:rPr>
          </w:rPrChange>
        </w:rPr>
        <w:t>v</w:t>
      </w:r>
      <w:r w:rsidRPr="00AD7E49">
        <w:rPr>
          <w:sz w:val="20"/>
          <w:rPrChange w:id="2726" w:author="Author" w:date="2018-01-31T10:25:00Z">
            <w:rPr>
              <w:b/>
              <w:sz w:val="20"/>
            </w:rPr>
          </w:rPrChange>
        </w:rPr>
        <w:t xml:space="preserve">ariant </w:t>
      </w:r>
      <w:r w:rsidRPr="002D0D7C">
        <w:rPr>
          <w:rStyle w:val="SAPScreenElement"/>
          <w:color w:val="auto"/>
          <w:rPrChange w:id="2727" w:author="Author" w:date="2018-03-02T15:51:00Z">
            <w:rPr>
              <w:b/>
              <w:i/>
              <w:sz w:val="20"/>
            </w:rPr>
          </w:rPrChange>
        </w:rPr>
        <w:t>Duration</w:t>
      </w:r>
      <w:ins w:id="2728" w:author="Author" w:date="2018-01-31T10:25:00Z">
        <w:r w:rsidR="00430792">
          <w:rPr>
            <w:sz w:val="20"/>
          </w:rPr>
          <w:t>:</w:t>
        </w:r>
      </w:ins>
      <w:del w:id="2729" w:author="Author" w:date="2018-01-31T10:25:00Z">
        <w:r w:rsidRPr="00AD7E49" w:rsidDel="00430792">
          <w:rPr>
            <w:sz w:val="20"/>
            <w:rPrChange w:id="2730" w:author="Author" w:date="2018-01-31T10:25:00Z">
              <w:rPr>
                <w:b/>
                <w:sz w:val="20"/>
              </w:rPr>
            </w:rPrChange>
          </w:rPr>
          <w:delText xml:space="preserve"> and perform positive time recording</w:delText>
        </w:r>
      </w:del>
    </w:p>
    <w:tbl>
      <w:tblPr>
        <w:tblStyle w:val="TableGridLight"/>
        <w:tblW w:w="1445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ayout w:type="fixed"/>
        <w:tblLook w:val="04A0" w:firstRow="1" w:lastRow="0" w:firstColumn="1" w:lastColumn="0" w:noHBand="0" w:noVBand="1"/>
      </w:tblPr>
      <w:tblGrid>
        <w:gridCol w:w="728"/>
        <w:gridCol w:w="1134"/>
        <w:gridCol w:w="3260"/>
        <w:gridCol w:w="2126"/>
        <w:gridCol w:w="2268"/>
        <w:gridCol w:w="3662"/>
        <w:gridCol w:w="1276"/>
      </w:tblGrid>
      <w:tr w:rsidR="00295F7A" w:rsidRPr="00295F7A" w14:paraId="725470C5" w14:textId="77777777" w:rsidTr="000206EE">
        <w:trPr>
          <w:trHeight w:val="848"/>
          <w:tblHeader/>
        </w:trPr>
        <w:tc>
          <w:tcPr>
            <w:tcW w:w="728"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6A6A6" w:themeFill="background1" w:themeFillShade="A6"/>
          </w:tcPr>
          <w:p w14:paraId="43938DF8" w14:textId="77777777" w:rsidR="00585C4C" w:rsidRPr="000206EE" w:rsidRDefault="00585C4C" w:rsidP="00497B04">
            <w:pPr>
              <w:pStyle w:val="TableHeading"/>
              <w:rPr>
                <w:rFonts w:ascii="BentonSans Bold" w:hAnsi="BentonSans Bold"/>
                <w:bCs/>
                <w:color w:val="FFFFFF"/>
                <w:sz w:val="18"/>
              </w:rPr>
            </w:pPr>
            <w:r w:rsidRPr="000206EE">
              <w:rPr>
                <w:rFonts w:ascii="BentonSans Bold" w:hAnsi="BentonSans Bold"/>
                <w:bCs/>
                <w:color w:val="FFFFFF"/>
                <w:sz w:val="18"/>
              </w:rPr>
              <w:t>Test Step #</w:t>
            </w:r>
          </w:p>
        </w:tc>
        <w:tc>
          <w:tcPr>
            <w:tcW w:w="1134" w:type="dxa"/>
            <w:tcBorders>
              <w:top w:val="single" w:sz="4" w:space="0" w:color="A6A6A6" w:themeColor="background1" w:themeShade="A6"/>
              <w:left w:val="nil"/>
              <w:bottom w:val="single" w:sz="4" w:space="0" w:color="A6A6A6" w:themeColor="background1" w:themeShade="A6"/>
              <w:right w:val="nil"/>
            </w:tcBorders>
            <w:shd w:val="clear" w:color="auto" w:fill="A6A6A6" w:themeFill="background1" w:themeFillShade="A6"/>
          </w:tcPr>
          <w:p w14:paraId="0EBA4242" w14:textId="77777777" w:rsidR="00585C4C" w:rsidRPr="000206EE" w:rsidRDefault="00585C4C" w:rsidP="00497B04">
            <w:pPr>
              <w:pStyle w:val="TableHeading"/>
              <w:rPr>
                <w:rFonts w:ascii="BentonSans Bold" w:hAnsi="BentonSans Bold"/>
                <w:bCs/>
                <w:color w:val="FFFFFF"/>
                <w:sz w:val="18"/>
              </w:rPr>
            </w:pPr>
            <w:r w:rsidRPr="000206EE">
              <w:rPr>
                <w:rFonts w:ascii="BentonSans Bold" w:hAnsi="BentonSans Bold"/>
                <w:bCs/>
                <w:color w:val="FFFFFF"/>
                <w:sz w:val="18"/>
              </w:rPr>
              <w:t>Test Step Name</w:t>
            </w:r>
          </w:p>
        </w:tc>
        <w:tc>
          <w:tcPr>
            <w:tcW w:w="3260" w:type="dxa"/>
            <w:tcBorders>
              <w:top w:val="single" w:sz="4" w:space="0" w:color="A6A6A6" w:themeColor="background1" w:themeShade="A6"/>
              <w:left w:val="nil"/>
              <w:bottom w:val="single" w:sz="4" w:space="0" w:color="A6A6A6" w:themeColor="background1" w:themeShade="A6"/>
              <w:right w:val="nil"/>
            </w:tcBorders>
            <w:shd w:val="clear" w:color="auto" w:fill="A6A6A6" w:themeFill="background1" w:themeFillShade="A6"/>
          </w:tcPr>
          <w:p w14:paraId="1A8C8551" w14:textId="77777777" w:rsidR="00585C4C" w:rsidRPr="000206EE" w:rsidRDefault="00585C4C" w:rsidP="00497B04">
            <w:pPr>
              <w:pStyle w:val="TableHeading"/>
              <w:rPr>
                <w:rFonts w:ascii="BentonSans Bold" w:hAnsi="BentonSans Bold"/>
                <w:bCs/>
                <w:color w:val="FFFFFF"/>
                <w:sz w:val="18"/>
              </w:rPr>
            </w:pPr>
            <w:r w:rsidRPr="000206EE">
              <w:rPr>
                <w:rFonts w:ascii="BentonSans Bold" w:hAnsi="BentonSans Bold"/>
                <w:bCs/>
                <w:color w:val="FFFFFF"/>
                <w:sz w:val="18"/>
              </w:rPr>
              <w:t>Instruction</w:t>
            </w:r>
          </w:p>
        </w:tc>
        <w:tc>
          <w:tcPr>
            <w:tcW w:w="2126" w:type="dxa"/>
            <w:tcBorders>
              <w:top w:val="single" w:sz="4" w:space="0" w:color="A6A6A6" w:themeColor="background1" w:themeShade="A6"/>
              <w:left w:val="nil"/>
              <w:bottom w:val="single" w:sz="4" w:space="0" w:color="A6A6A6" w:themeColor="background1" w:themeShade="A6"/>
              <w:right w:val="nil"/>
            </w:tcBorders>
            <w:shd w:val="clear" w:color="auto" w:fill="A6A6A6" w:themeFill="background1" w:themeFillShade="A6"/>
          </w:tcPr>
          <w:p w14:paraId="1BE335C4" w14:textId="77777777" w:rsidR="00585C4C" w:rsidRPr="000206EE" w:rsidRDefault="00585C4C" w:rsidP="00497B04">
            <w:pPr>
              <w:pStyle w:val="TableHeading"/>
              <w:rPr>
                <w:rFonts w:ascii="BentonSans Bold" w:hAnsi="BentonSans Bold"/>
                <w:bCs/>
                <w:color w:val="FFFFFF"/>
                <w:sz w:val="18"/>
              </w:rPr>
            </w:pPr>
            <w:r w:rsidRPr="000206EE">
              <w:rPr>
                <w:rFonts w:ascii="BentonSans Bold" w:hAnsi="BentonSans Bold"/>
                <w:bCs/>
                <w:color w:val="FFFFFF"/>
                <w:sz w:val="18"/>
              </w:rPr>
              <w:t>User Entries:</w:t>
            </w:r>
            <w:r w:rsidRPr="000206EE">
              <w:rPr>
                <w:rFonts w:ascii="BentonSans Bold" w:hAnsi="BentonSans Bold"/>
                <w:bCs/>
                <w:color w:val="FFFFFF"/>
                <w:sz w:val="18"/>
              </w:rPr>
              <w:br/>
              <w:t>Field Name: User Action and Value</w:t>
            </w:r>
          </w:p>
        </w:tc>
        <w:tc>
          <w:tcPr>
            <w:tcW w:w="2268" w:type="dxa"/>
            <w:tcBorders>
              <w:top w:val="single" w:sz="4" w:space="0" w:color="A6A6A6" w:themeColor="background1" w:themeShade="A6"/>
              <w:left w:val="nil"/>
              <w:bottom w:val="single" w:sz="4" w:space="0" w:color="A6A6A6" w:themeColor="background1" w:themeShade="A6"/>
              <w:right w:val="nil"/>
            </w:tcBorders>
            <w:shd w:val="clear" w:color="auto" w:fill="A6A6A6" w:themeFill="background1" w:themeFillShade="A6"/>
          </w:tcPr>
          <w:p w14:paraId="27B92344" w14:textId="1E920D65" w:rsidR="00585C4C" w:rsidRPr="000206EE" w:rsidRDefault="00585C4C" w:rsidP="00497B04">
            <w:pPr>
              <w:pStyle w:val="TableHeading"/>
              <w:rPr>
                <w:rFonts w:ascii="BentonSans Bold" w:hAnsi="BentonSans Bold"/>
                <w:bCs/>
                <w:color w:val="FFFFFF"/>
                <w:sz w:val="18"/>
              </w:rPr>
            </w:pPr>
            <w:r w:rsidRPr="000206EE">
              <w:rPr>
                <w:rFonts w:ascii="BentonSans Bold" w:hAnsi="BentonSans Bold"/>
                <w:bCs/>
                <w:color w:val="FFFFFF"/>
                <w:sz w:val="18"/>
              </w:rPr>
              <w:t>Additional Information</w:t>
            </w:r>
          </w:p>
        </w:tc>
        <w:tc>
          <w:tcPr>
            <w:tcW w:w="3662" w:type="dxa"/>
            <w:tcBorders>
              <w:top w:val="single" w:sz="4" w:space="0" w:color="A6A6A6" w:themeColor="background1" w:themeShade="A6"/>
              <w:left w:val="nil"/>
              <w:bottom w:val="single" w:sz="4" w:space="0" w:color="A6A6A6" w:themeColor="background1" w:themeShade="A6"/>
              <w:right w:val="nil"/>
            </w:tcBorders>
            <w:shd w:val="clear" w:color="auto" w:fill="A6A6A6" w:themeFill="background1" w:themeFillShade="A6"/>
          </w:tcPr>
          <w:p w14:paraId="769262A9" w14:textId="1393CA00" w:rsidR="00585C4C" w:rsidRPr="000206EE" w:rsidRDefault="00585C4C" w:rsidP="00497B04">
            <w:pPr>
              <w:pStyle w:val="TableHeading"/>
              <w:rPr>
                <w:rFonts w:ascii="BentonSans Bold" w:hAnsi="BentonSans Bold"/>
                <w:bCs/>
                <w:color w:val="FFFFFF"/>
                <w:sz w:val="18"/>
              </w:rPr>
            </w:pPr>
            <w:r w:rsidRPr="000206EE">
              <w:rPr>
                <w:rFonts w:ascii="BentonSans Bold" w:hAnsi="BentonSans Bold"/>
                <w:bCs/>
                <w:color w:val="FFFFFF"/>
                <w:sz w:val="18"/>
              </w:rPr>
              <w:t>Expected Result</w:t>
            </w:r>
          </w:p>
        </w:tc>
        <w:tc>
          <w:tcPr>
            <w:tcW w:w="1276"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6A6A6" w:themeFill="background1" w:themeFillShade="A6"/>
          </w:tcPr>
          <w:p w14:paraId="68DFF204" w14:textId="77777777" w:rsidR="00585C4C" w:rsidRPr="000206EE" w:rsidRDefault="00585C4C" w:rsidP="00497B04">
            <w:pPr>
              <w:pStyle w:val="TableHeading"/>
              <w:rPr>
                <w:rFonts w:ascii="BentonSans Bold" w:hAnsi="BentonSans Bold"/>
                <w:bCs/>
                <w:color w:val="FFFFFF"/>
                <w:sz w:val="18"/>
              </w:rPr>
            </w:pPr>
            <w:r w:rsidRPr="000206EE">
              <w:rPr>
                <w:rFonts w:ascii="BentonSans Bold" w:hAnsi="BentonSans Bold"/>
                <w:bCs/>
                <w:color w:val="FFFFFF"/>
                <w:sz w:val="18"/>
              </w:rPr>
              <w:t>Pass / Fail / Comment</w:t>
            </w:r>
          </w:p>
        </w:tc>
      </w:tr>
      <w:tr w:rsidR="00260687" w:rsidRPr="00A11381" w14:paraId="5056A8D2" w14:textId="77777777" w:rsidTr="000206EE">
        <w:trPr>
          <w:trHeight w:val="357"/>
        </w:trPr>
        <w:tc>
          <w:tcPr>
            <w:tcW w:w="728" w:type="dxa"/>
            <w:vMerge w:val="restart"/>
            <w:tcBorders>
              <w:top w:val="single" w:sz="4" w:space="0" w:color="A6A6A6" w:themeColor="background1" w:themeShade="A6"/>
            </w:tcBorders>
            <w:shd w:val="clear" w:color="auto" w:fill="auto"/>
          </w:tcPr>
          <w:p w14:paraId="19D3DDDB" w14:textId="77777777" w:rsidR="00260687" w:rsidRPr="005838DE" w:rsidRDefault="00260687" w:rsidP="00EF7095">
            <w:r w:rsidRPr="005838DE">
              <w:t>4</w:t>
            </w:r>
          </w:p>
        </w:tc>
        <w:tc>
          <w:tcPr>
            <w:tcW w:w="1134" w:type="dxa"/>
            <w:vMerge w:val="restart"/>
            <w:tcBorders>
              <w:top w:val="single" w:sz="4" w:space="0" w:color="A6A6A6" w:themeColor="background1" w:themeShade="A6"/>
            </w:tcBorders>
            <w:shd w:val="clear" w:color="auto" w:fill="auto"/>
          </w:tcPr>
          <w:p w14:paraId="6FF2ED34" w14:textId="77777777" w:rsidR="00260687" w:rsidRPr="005838DE" w:rsidRDefault="00260687" w:rsidP="00EF7095">
            <w:pPr>
              <w:rPr>
                <w:b/>
              </w:rPr>
            </w:pPr>
            <w:r w:rsidRPr="005838DE">
              <w:rPr>
                <w:b/>
              </w:rPr>
              <w:t>Record Working Time for Particular Day</w:t>
            </w:r>
          </w:p>
        </w:tc>
        <w:tc>
          <w:tcPr>
            <w:tcW w:w="3260" w:type="dxa"/>
            <w:vMerge w:val="restart"/>
            <w:tcBorders>
              <w:top w:val="single" w:sz="4" w:space="0" w:color="A6A6A6" w:themeColor="background1" w:themeShade="A6"/>
            </w:tcBorders>
            <w:shd w:val="clear" w:color="auto" w:fill="auto"/>
          </w:tcPr>
          <w:p w14:paraId="77119DB3" w14:textId="32C3B721" w:rsidR="00260687" w:rsidRPr="005838DE" w:rsidRDefault="00260687" w:rsidP="00EF7095">
            <w:r w:rsidRPr="005838DE">
              <w:t xml:space="preserve">In the </w:t>
            </w:r>
            <w:r w:rsidRPr="005838DE">
              <w:rPr>
                <w:rStyle w:val="SAPScreenElement"/>
              </w:rPr>
              <w:t>Allocated Hours</w:t>
            </w:r>
            <w:r w:rsidRPr="005838DE">
              <w:t xml:space="preserve"> subsection, record the number of hours you have worked. Select for each activity the appropriate time type.</w:t>
            </w:r>
          </w:p>
          <w:p w14:paraId="1E9E5B72" w14:textId="02B9E89D" w:rsidR="00260687" w:rsidRPr="005838DE" w:rsidRDefault="00260687" w:rsidP="006F51FD">
            <w:pPr>
              <w:pStyle w:val="SAPNoteHeading"/>
              <w:ind w:left="0"/>
            </w:pPr>
            <w:r w:rsidRPr="005838DE">
              <w:rPr>
                <w:noProof/>
                <w:lang w:val="de-DE" w:eastAsia="de-DE"/>
              </w:rPr>
              <w:drawing>
                <wp:inline distT="0" distB="0" distL="0" distR="0" wp14:anchorId="311D7912" wp14:editId="52BA7D8F">
                  <wp:extent cx="228600" cy="228600"/>
                  <wp:effectExtent l="0" t="0" r="0" b="0"/>
                  <wp:docPr id="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838DE">
              <w:t>Note</w:t>
            </w:r>
          </w:p>
          <w:p w14:paraId="5582CB24" w14:textId="20B63CE9" w:rsidR="00260687" w:rsidRPr="005838DE" w:rsidRDefault="00260687" w:rsidP="006F51FD">
            <w:pPr>
              <w:pStyle w:val="ListContinue"/>
              <w:ind w:left="0"/>
            </w:pPr>
            <w:r w:rsidRPr="005838DE">
              <w:rPr>
                <w:rFonts w:cs="Arial"/>
                <w:bCs/>
              </w:rPr>
              <w:t>As example, we consider time type</w:t>
            </w:r>
            <w:r w:rsidRPr="005838DE">
              <w:rPr>
                <w:rStyle w:val="SAPUserEntry"/>
                <w:color w:val="auto"/>
              </w:rPr>
              <w:t xml:space="preserve"> </w:t>
            </w:r>
            <w:r w:rsidRPr="005838DE">
              <w:rPr>
                <w:rStyle w:val="SAPUserEntry"/>
                <w:b w:val="0"/>
                <w:color w:val="auto"/>
              </w:rPr>
              <w:t>Working Time</w:t>
            </w:r>
            <w:r w:rsidRPr="005838DE">
              <w:t>. If appropriate, proceed in a similar way for other time types, too, which are selectable based on the time profile assigned to you.</w:t>
            </w:r>
          </w:p>
        </w:tc>
        <w:tc>
          <w:tcPr>
            <w:tcW w:w="2126" w:type="dxa"/>
            <w:tcBorders>
              <w:top w:val="single" w:sz="4" w:space="0" w:color="A6A6A6" w:themeColor="background1" w:themeShade="A6"/>
            </w:tcBorders>
            <w:shd w:val="clear" w:color="auto" w:fill="auto"/>
          </w:tcPr>
          <w:p w14:paraId="15B8099C" w14:textId="77777777" w:rsidR="00260687" w:rsidRPr="005838DE" w:rsidRDefault="00260687" w:rsidP="00EF7095">
            <w:r w:rsidRPr="005838DE">
              <w:rPr>
                <w:rStyle w:val="SAPScreenElement"/>
              </w:rPr>
              <w:t>Time Type</w:t>
            </w:r>
            <w:r w:rsidRPr="005838DE">
              <w:t>: select from drop-down, for example</w:t>
            </w:r>
            <w:r w:rsidRPr="005838DE">
              <w:rPr>
                <w:rStyle w:val="SAPUserEntry"/>
                <w:color w:val="000000"/>
              </w:rPr>
              <w:t xml:space="preserve"> </w:t>
            </w:r>
            <w:r w:rsidRPr="005838DE">
              <w:rPr>
                <w:rStyle w:val="SAPUserEntry"/>
              </w:rPr>
              <w:t>Working Time</w:t>
            </w:r>
          </w:p>
        </w:tc>
        <w:tc>
          <w:tcPr>
            <w:tcW w:w="2268" w:type="dxa"/>
            <w:vMerge w:val="restart"/>
            <w:tcBorders>
              <w:top w:val="single" w:sz="4" w:space="0" w:color="A6A6A6" w:themeColor="background1" w:themeShade="A6"/>
            </w:tcBorders>
          </w:tcPr>
          <w:p w14:paraId="55A3978B" w14:textId="53FBBA27" w:rsidR="00260687" w:rsidRPr="005838DE" w:rsidRDefault="00260687" w:rsidP="00EF7095">
            <w:r w:rsidRPr="005838DE">
              <w:t xml:space="preserve">You can </w:t>
            </w:r>
            <w:ins w:id="2731" w:author="Author" w:date="2018-03-01T13:37:00Z">
              <w:r w:rsidR="001E1908">
                <w:t xml:space="preserve">also </w:t>
              </w:r>
            </w:ins>
            <w:r w:rsidRPr="005838DE">
              <w:t xml:space="preserve">record the worked hours </w:t>
            </w:r>
            <w:del w:id="2732" w:author="Author" w:date="2018-03-01T13:37:00Z">
              <w:r w:rsidRPr="005838DE" w:rsidDel="001E1908">
                <w:delText xml:space="preserve">also </w:delText>
              </w:r>
            </w:del>
            <w:r w:rsidRPr="005838DE">
              <w:t xml:space="preserve">directly in the entry field below the date. In this case, in the </w:t>
            </w:r>
            <w:r w:rsidRPr="005838DE">
              <w:rPr>
                <w:rStyle w:val="SAPScreenElement"/>
              </w:rPr>
              <w:t>Allocated Hours</w:t>
            </w:r>
            <w:r w:rsidRPr="005838DE">
              <w:t xml:space="preserve"> subsection of the </w:t>
            </w:r>
            <w:r w:rsidRPr="005838DE">
              <w:rPr>
                <w:rStyle w:val="SAPScreenElement"/>
              </w:rPr>
              <w:t xml:space="preserve">DETAILS </w:t>
            </w:r>
            <w:r w:rsidRPr="005838DE">
              <w:t xml:space="preserve">section, time type </w:t>
            </w:r>
            <w:r w:rsidRPr="005838DE">
              <w:rPr>
                <w:rStyle w:val="SAPUserEntry"/>
                <w:b w:val="0"/>
                <w:color w:val="auto"/>
              </w:rPr>
              <w:t xml:space="preserve">Working Time </w:t>
            </w:r>
            <w:r w:rsidRPr="005838DE">
              <w:t>and duration value are defaulted based on the value entered.</w:t>
            </w:r>
            <w:del w:id="2733" w:author="Author" w:date="2018-01-31T11:28:00Z">
              <w:r w:rsidRPr="005838DE" w:rsidDel="00867AEA">
                <w:delText xml:space="preserve"> </w:delText>
              </w:r>
            </w:del>
          </w:p>
        </w:tc>
        <w:tc>
          <w:tcPr>
            <w:tcW w:w="3662" w:type="dxa"/>
            <w:vMerge w:val="restart"/>
            <w:tcBorders>
              <w:top w:val="single" w:sz="4" w:space="0" w:color="A6A6A6" w:themeColor="background1" w:themeShade="A6"/>
            </w:tcBorders>
            <w:shd w:val="clear" w:color="auto" w:fill="auto"/>
          </w:tcPr>
          <w:p w14:paraId="2822D81B" w14:textId="77777777" w:rsidR="00260687" w:rsidRPr="000741A0" w:rsidRDefault="00260687" w:rsidP="00EF7095">
            <w:pPr>
              <w:spacing w:after="0"/>
            </w:pPr>
            <w:r w:rsidRPr="000741A0">
              <w:t xml:space="preserve">Upon entering the duration (no matter if via the </w:t>
            </w:r>
            <w:r w:rsidRPr="000741A0">
              <w:rPr>
                <w:rStyle w:val="SAPScreenElement"/>
              </w:rPr>
              <w:t>DETAILS</w:t>
            </w:r>
            <w:r w:rsidRPr="000741A0">
              <w:t xml:space="preserve"> section or directly in the entry field below the date), a chart in the calendar shows up automatically, representing the entered hours and possibly minutes. To view details, hover the mouse over the chart. </w:t>
            </w:r>
          </w:p>
          <w:p w14:paraId="5BC954CE" w14:textId="04E283FB" w:rsidR="00260687" w:rsidRDefault="00260687" w:rsidP="00EF7095">
            <w:pPr>
              <w:spacing w:after="0"/>
              <w:rPr>
                <w:ins w:id="2734" w:author="Author" w:date="2018-02-07T11:28:00Z"/>
              </w:rPr>
            </w:pPr>
            <w:r w:rsidRPr="000741A0">
              <w:t xml:space="preserve">Depending on the combination of time profile and time recording profile assigned to the employee, the following values are shown in the </w:t>
            </w:r>
            <w:r w:rsidRPr="000741A0">
              <w:rPr>
                <w:rStyle w:val="SAPScreenElement"/>
              </w:rPr>
              <w:t>Total</w:t>
            </w:r>
            <w:r w:rsidRPr="000741A0">
              <w:t xml:space="preserve"> part on the right side of the time sheet:</w:t>
            </w:r>
          </w:p>
          <w:p w14:paraId="00EDF347" w14:textId="77777777" w:rsidR="003661D6" w:rsidRPr="000741A0" w:rsidRDefault="003661D6" w:rsidP="00EF7095">
            <w:pPr>
              <w:spacing w:after="0"/>
            </w:pPr>
          </w:p>
          <w:p w14:paraId="6D151C2A" w14:textId="7063E101" w:rsidR="003661D6" w:rsidRDefault="00260687" w:rsidP="00EF7095">
            <w:pPr>
              <w:spacing w:after="0"/>
              <w:rPr>
                <w:ins w:id="2735" w:author="Author" w:date="2018-02-07T11:25:00Z"/>
                <w:highlight w:val="green"/>
              </w:rPr>
            </w:pPr>
            <w:commentRangeStart w:id="2736"/>
            <w:r w:rsidRPr="00FD5AC7">
              <w:rPr>
                <w:b/>
                <w:highlight w:val="green"/>
                <w:u w:val="single"/>
                <w:rPrChange w:id="2737" w:author="Author" w:date="2018-02-07T11:25:00Z">
                  <w:rPr>
                    <w:u w:val="single"/>
                  </w:rPr>
                </w:rPrChange>
              </w:rPr>
              <w:t>Use case 1</w:t>
            </w:r>
            <w:ins w:id="2738" w:author="Author" w:date="2018-02-07T11:25:00Z">
              <w:r w:rsidR="003661D6">
                <w:rPr>
                  <w:b/>
                  <w:highlight w:val="green"/>
                  <w:u w:val="single"/>
                </w:rPr>
                <w:t xml:space="preserve"> / </w:t>
              </w:r>
            </w:ins>
            <w:ins w:id="2739" w:author="Author" w:date="2018-03-05T13:37:00Z">
              <w:r w:rsidR="00452101">
                <w:rPr>
                  <w:b/>
                  <w:highlight w:val="green"/>
                  <w:u w:val="single"/>
                </w:rPr>
                <w:t>Time recording profile considers o</w:t>
              </w:r>
            </w:ins>
            <w:commentRangeStart w:id="2740"/>
            <w:ins w:id="2741" w:author="Author" w:date="2018-02-07T11:25:00Z">
              <w:del w:id="2742" w:author="Author" w:date="2018-03-05T13:37:00Z">
                <w:r w:rsidR="003661D6" w:rsidDel="00452101">
                  <w:rPr>
                    <w:b/>
                    <w:highlight w:val="green"/>
                    <w:u w:val="single"/>
                  </w:rPr>
                  <w:delText>O</w:delText>
                </w:r>
              </w:del>
              <w:r w:rsidR="003661D6">
                <w:rPr>
                  <w:b/>
                  <w:highlight w:val="green"/>
                  <w:u w:val="single"/>
                </w:rPr>
                <w:t>vertime with different factors</w:t>
              </w:r>
            </w:ins>
            <w:r w:rsidRPr="005F56ED">
              <w:rPr>
                <w:highlight w:val="green"/>
                <w:rPrChange w:id="2743" w:author="Author" w:date="2018-01-31T13:41:00Z">
                  <w:rPr/>
                </w:rPrChange>
              </w:rPr>
              <w:t xml:space="preserve">: </w:t>
            </w:r>
            <w:commentRangeEnd w:id="2740"/>
            <w:r w:rsidR="00371C9A">
              <w:rPr>
                <w:rStyle w:val="CommentReference"/>
              </w:rPr>
              <w:commentReference w:id="2740"/>
            </w:r>
          </w:p>
          <w:p w14:paraId="55C74A3C" w14:textId="0F0FD2C2" w:rsidR="00260687" w:rsidRPr="005F56ED" w:rsidRDefault="00260687" w:rsidP="00EF7095">
            <w:pPr>
              <w:spacing w:after="0"/>
              <w:rPr>
                <w:highlight w:val="green"/>
                <w:rPrChange w:id="2744" w:author="Author" w:date="2018-01-31T13:41:00Z">
                  <w:rPr/>
                </w:rPrChange>
              </w:rPr>
            </w:pPr>
            <w:r w:rsidRPr="005F56ED">
              <w:rPr>
                <w:highlight w:val="green"/>
                <w:rPrChange w:id="2745" w:author="Author" w:date="2018-01-31T13:41:00Z">
                  <w:rPr/>
                </w:rPrChange>
              </w:rPr>
              <w:t>The</w:t>
            </w:r>
            <w:r w:rsidRPr="005F56ED">
              <w:rPr>
                <w:rStyle w:val="SAPScreenElement"/>
                <w:highlight w:val="green"/>
                <w:rPrChange w:id="2746" w:author="Author" w:date="2018-01-31T13:41:00Z">
                  <w:rPr>
                    <w:rStyle w:val="SAPScreenElement"/>
                  </w:rPr>
                </w:rPrChange>
              </w:rPr>
              <w:t xml:space="preserve"> </w:t>
            </w:r>
            <w:r w:rsidRPr="005F56ED">
              <w:rPr>
                <w:highlight w:val="green"/>
                <w:rPrChange w:id="2747" w:author="Author" w:date="2018-01-31T13:41:00Z">
                  <w:rPr/>
                </w:rPrChange>
              </w:rPr>
              <w:t>Time Recording Profile considers overtime that is valuated with different factors. In this situation, the following data is visible:</w:t>
            </w:r>
          </w:p>
          <w:p w14:paraId="5977D31C" w14:textId="7304ECA2" w:rsidR="00260687" w:rsidRPr="005F56ED" w:rsidRDefault="00260687" w:rsidP="00EF7095">
            <w:pPr>
              <w:spacing w:after="0"/>
              <w:rPr>
                <w:highlight w:val="green"/>
                <w:rPrChange w:id="2748" w:author="Author" w:date="2018-01-31T13:41:00Z">
                  <w:rPr/>
                </w:rPrChange>
              </w:rPr>
            </w:pPr>
            <w:commentRangeStart w:id="2749"/>
            <w:commentRangeStart w:id="2750"/>
            <w:r w:rsidRPr="005F56ED">
              <w:rPr>
                <w:rStyle w:val="SAPScreenElement"/>
                <w:highlight w:val="green"/>
                <w:rPrChange w:id="2751" w:author="Author" w:date="2018-01-31T13:41:00Z">
                  <w:rPr>
                    <w:rStyle w:val="SAPScreenElement"/>
                  </w:rPr>
                </w:rPrChange>
              </w:rPr>
              <w:t xml:space="preserve">Overtime: </w:t>
            </w:r>
            <w:r w:rsidRPr="005F56ED">
              <w:rPr>
                <w:highlight w:val="green"/>
                <w:rPrChange w:id="2752" w:author="Author" w:date="2018-01-31T13:41:00Z">
                  <w:rPr/>
                </w:rPrChange>
              </w:rPr>
              <w:t xml:space="preserve">In case you enter a number </w:t>
            </w:r>
            <w:r w:rsidRPr="005F56ED">
              <w:rPr>
                <w:rFonts w:cs="Arial"/>
                <w:bCs/>
                <w:highlight w:val="green"/>
                <w:rPrChange w:id="2753" w:author="Author" w:date="2018-01-31T13:41:00Z">
                  <w:rPr>
                    <w:rFonts w:cs="Arial"/>
                    <w:bCs/>
                  </w:rPr>
                </w:rPrChange>
              </w:rPr>
              <w:t xml:space="preserve">of hours, which exceeds the </w:t>
            </w:r>
            <w:r w:rsidRPr="005F56ED">
              <w:rPr>
                <w:highlight w:val="green"/>
                <w:rPrChange w:id="2754" w:author="Author" w:date="2018-01-31T13:41:00Z">
                  <w:rPr/>
                </w:rPrChange>
              </w:rPr>
              <w:t xml:space="preserve">maximum admissible number of hours per day captured by your work schedule, the worked overtime is valuated automatically based on your assigned time recording profile. Additionally, the overtime calculation factors </w:t>
            </w:r>
            <w:commentRangeStart w:id="2755"/>
            <w:commentRangeStart w:id="2756"/>
            <w:r w:rsidRPr="005F56ED">
              <w:rPr>
                <w:highlight w:val="green"/>
                <w:rPrChange w:id="2757" w:author="Author" w:date="2018-01-31T13:41:00Z">
                  <w:rPr/>
                </w:rPrChange>
              </w:rPr>
              <w:t xml:space="preserve">(e.g. 1,5 or 2.0) </w:t>
            </w:r>
            <w:commentRangeEnd w:id="2755"/>
            <w:r w:rsidR="00CF2B99">
              <w:rPr>
                <w:rStyle w:val="CommentReference"/>
              </w:rPr>
              <w:commentReference w:id="2755"/>
            </w:r>
            <w:commentRangeEnd w:id="2756"/>
            <w:r w:rsidR="0085272D">
              <w:rPr>
                <w:rStyle w:val="CommentReference"/>
              </w:rPr>
              <w:commentReference w:id="2756"/>
            </w:r>
            <w:r w:rsidRPr="005F56ED">
              <w:rPr>
                <w:highlight w:val="green"/>
                <w:rPrChange w:id="2758" w:author="Author" w:date="2018-01-31T13:41:00Z">
                  <w:rPr/>
                </w:rPrChange>
              </w:rPr>
              <w:t xml:space="preserve">are visible. They depend on the </w:t>
            </w:r>
            <w:r w:rsidR="00D33C63" w:rsidRPr="005F56ED">
              <w:rPr>
                <w:highlight w:val="green"/>
                <w:rPrChange w:id="2759" w:author="Author" w:date="2018-01-31T13:41:00Z">
                  <w:rPr/>
                </w:rPrChange>
              </w:rPr>
              <w:t>t</w:t>
            </w:r>
            <w:r w:rsidRPr="005F56ED">
              <w:rPr>
                <w:highlight w:val="green"/>
                <w:rPrChange w:id="2760" w:author="Author" w:date="2018-01-31T13:41:00Z">
                  <w:rPr/>
                </w:rPrChange>
              </w:rPr>
              <w:t xml:space="preserve">ime </w:t>
            </w:r>
            <w:r w:rsidR="00D33C63" w:rsidRPr="005F56ED">
              <w:rPr>
                <w:highlight w:val="green"/>
                <w:rPrChange w:id="2761" w:author="Author" w:date="2018-01-31T13:41:00Z">
                  <w:rPr/>
                </w:rPrChange>
              </w:rPr>
              <w:t>r</w:t>
            </w:r>
            <w:r w:rsidRPr="005F56ED">
              <w:rPr>
                <w:highlight w:val="green"/>
                <w:rPrChange w:id="2762" w:author="Author" w:date="2018-01-31T13:41:00Z">
                  <w:rPr/>
                </w:rPrChange>
              </w:rPr>
              <w:t xml:space="preserve">ecording </w:t>
            </w:r>
            <w:r w:rsidR="00D33C63" w:rsidRPr="005F56ED">
              <w:rPr>
                <w:highlight w:val="green"/>
                <w:rPrChange w:id="2763" w:author="Author" w:date="2018-01-31T13:41:00Z">
                  <w:rPr/>
                </w:rPrChange>
              </w:rPr>
              <w:t>p</w:t>
            </w:r>
            <w:r w:rsidRPr="005F56ED">
              <w:rPr>
                <w:highlight w:val="green"/>
                <w:rPrChange w:id="2764" w:author="Author" w:date="2018-01-31T13:41:00Z">
                  <w:rPr/>
                </w:rPrChange>
              </w:rPr>
              <w:t>rofile assigned to the employee. Using this, the overtime hours are calculated with a different factor and will be considered as such in payroll.</w:t>
            </w:r>
            <w:commentRangeEnd w:id="2749"/>
            <w:r w:rsidR="00CF2B99">
              <w:rPr>
                <w:rStyle w:val="CommentReference"/>
              </w:rPr>
              <w:commentReference w:id="2749"/>
            </w:r>
            <w:commentRangeEnd w:id="2750"/>
            <w:r w:rsidR="00F247BD">
              <w:rPr>
                <w:rStyle w:val="CommentReference"/>
              </w:rPr>
              <w:commentReference w:id="2750"/>
            </w:r>
          </w:p>
          <w:p w14:paraId="64EAC7EA" w14:textId="56B6D77B" w:rsidR="00260687" w:rsidRDefault="00260687" w:rsidP="00EF7095">
            <w:pPr>
              <w:spacing w:after="0"/>
              <w:rPr>
                <w:ins w:id="2765" w:author="Author" w:date="2018-02-07T11:28:00Z"/>
              </w:rPr>
            </w:pPr>
            <w:r w:rsidRPr="005F56ED">
              <w:rPr>
                <w:rStyle w:val="SAPScreenElement"/>
                <w:highlight w:val="green"/>
                <w:rPrChange w:id="2766" w:author="Author" w:date="2018-01-31T13:41:00Z">
                  <w:rPr>
                    <w:rStyle w:val="SAPScreenElement"/>
                  </w:rPr>
                </w:rPrChange>
              </w:rPr>
              <w:t>Regular Time</w:t>
            </w:r>
            <w:r w:rsidRPr="005F56ED">
              <w:rPr>
                <w:highlight w:val="green"/>
                <w:rPrChange w:id="2767" w:author="Author" w:date="2018-01-31T13:41:00Z">
                  <w:rPr/>
                </w:rPrChange>
              </w:rPr>
              <w:t xml:space="preserve"> (in hours): is updated automatically.</w:t>
            </w:r>
            <w:commentRangeEnd w:id="2736"/>
            <w:r w:rsidR="00AB756A">
              <w:rPr>
                <w:rStyle w:val="CommentReference"/>
              </w:rPr>
              <w:commentReference w:id="2736"/>
            </w:r>
          </w:p>
          <w:p w14:paraId="3F756360" w14:textId="77777777" w:rsidR="003661D6" w:rsidRPr="000741A0" w:rsidRDefault="003661D6" w:rsidP="00EF7095">
            <w:pPr>
              <w:spacing w:after="0"/>
            </w:pPr>
          </w:p>
          <w:p w14:paraId="0CDDFAC7" w14:textId="611205D9" w:rsidR="00EC4C1E" w:rsidRDefault="00260687" w:rsidP="00EF7095">
            <w:pPr>
              <w:spacing w:after="0"/>
              <w:rPr>
                <w:ins w:id="2768" w:author="Author" w:date="2018-03-01T11:37:00Z"/>
                <w:highlight w:val="green"/>
              </w:rPr>
            </w:pPr>
            <w:commentRangeStart w:id="2769"/>
            <w:r w:rsidRPr="00FD5AC7">
              <w:rPr>
                <w:b/>
                <w:highlight w:val="green"/>
                <w:u w:val="single"/>
                <w:rPrChange w:id="2770" w:author="Author" w:date="2018-02-07T11:25:00Z">
                  <w:rPr>
                    <w:u w:val="single"/>
                  </w:rPr>
                </w:rPrChange>
              </w:rPr>
              <w:t>Use case 2</w:t>
            </w:r>
            <w:ins w:id="2771" w:author="Author" w:date="2018-02-07T11:26:00Z">
              <w:r w:rsidR="003661D6">
                <w:rPr>
                  <w:b/>
                  <w:highlight w:val="green"/>
                  <w:u w:val="single"/>
                </w:rPr>
                <w:t xml:space="preserve"> / </w:t>
              </w:r>
            </w:ins>
            <w:ins w:id="2772" w:author="Author" w:date="2018-03-05T13:38:00Z">
              <w:r w:rsidR="00452101">
                <w:rPr>
                  <w:b/>
                  <w:highlight w:val="green"/>
                  <w:u w:val="single"/>
                </w:rPr>
                <w:t>Time recording profile considers o</w:t>
              </w:r>
            </w:ins>
            <w:ins w:id="2773" w:author="Author" w:date="2018-02-07T11:26:00Z">
              <w:del w:id="2774" w:author="Author" w:date="2018-03-05T13:38:00Z">
                <w:r w:rsidR="003661D6" w:rsidDel="00452101">
                  <w:rPr>
                    <w:b/>
                    <w:highlight w:val="green"/>
                    <w:u w:val="single"/>
                  </w:rPr>
                  <w:delText>O</w:delText>
                </w:r>
              </w:del>
              <w:r w:rsidR="003661D6">
                <w:rPr>
                  <w:b/>
                  <w:highlight w:val="green"/>
                  <w:u w:val="single"/>
                </w:rPr>
                <w:t>vertime with Working Time Account</w:t>
              </w:r>
            </w:ins>
            <w:r w:rsidRPr="005F56ED">
              <w:rPr>
                <w:highlight w:val="green"/>
                <w:rPrChange w:id="2775" w:author="Author" w:date="2018-01-31T14:24:00Z">
                  <w:rPr/>
                </w:rPrChange>
              </w:rPr>
              <w:t xml:space="preserve">: </w:t>
            </w:r>
          </w:p>
          <w:p w14:paraId="1E0447AF" w14:textId="69BC2227" w:rsidR="00260687" w:rsidRPr="000741A0" w:rsidRDefault="00260687" w:rsidP="00EF7095">
            <w:pPr>
              <w:spacing w:after="0"/>
            </w:pPr>
            <w:r w:rsidRPr="005F56ED">
              <w:rPr>
                <w:highlight w:val="green"/>
                <w:rPrChange w:id="2776" w:author="Author" w:date="2018-01-31T14:24:00Z">
                  <w:rPr/>
                </w:rPrChange>
              </w:rPr>
              <w:t>The Time Profile has a time account type for working time account assigned and the Time Recording Profile considers working time accounts in time valuation. In this situation, the following data is visible:</w:t>
            </w:r>
            <w:commentRangeEnd w:id="2769"/>
            <w:r w:rsidR="00AB756A" w:rsidRPr="005F56ED">
              <w:rPr>
                <w:rStyle w:val="CommentReference"/>
                <w:highlight w:val="green"/>
                <w:rPrChange w:id="2777" w:author="Author" w:date="2018-01-31T14:24:00Z">
                  <w:rPr>
                    <w:rStyle w:val="CommentReference"/>
                  </w:rPr>
                </w:rPrChange>
              </w:rPr>
              <w:commentReference w:id="2769"/>
            </w:r>
          </w:p>
          <w:p w14:paraId="253EB8BA" w14:textId="77777777" w:rsidR="00260687" w:rsidRPr="000741A0" w:rsidRDefault="00260687" w:rsidP="00EF7095">
            <w:pPr>
              <w:pStyle w:val="ListBullet"/>
              <w:numPr>
                <w:ilvl w:val="0"/>
                <w:numId w:val="0"/>
              </w:numPr>
            </w:pPr>
            <w:r w:rsidRPr="00C20B7A">
              <w:rPr>
                <w:rStyle w:val="SAPScreenElement"/>
                <w:highlight w:val="green"/>
                <w:rPrChange w:id="2778" w:author="Author" w:date="2018-02-05T10:59:00Z">
                  <w:rPr>
                    <w:rStyle w:val="SAPScreenElement"/>
                  </w:rPr>
                </w:rPrChange>
              </w:rPr>
              <w:t xml:space="preserve">Working Time Accounts: </w:t>
            </w:r>
            <w:r w:rsidRPr="00C20B7A">
              <w:rPr>
                <w:highlight w:val="green"/>
                <w:rPrChange w:id="2779" w:author="Author" w:date="2018-02-05T10:59:00Z">
                  <w:rPr/>
                </w:rPrChange>
              </w:rPr>
              <w:t>The number of hours your Working Time Account will be credited with for the specified week.</w:t>
            </w:r>
          </w:p>
          <w:p w14:paraId="147C4C77" w14:textId="1581CE4E" w:rsidR="00260687" w:rsidRDefault="00260687" w:rsidP="006F51FD">
            <w:pPr>
              <w:pStyle w:val="ListBullet"/>
              <w:numPr>
                <w:ilvl w:val="0"/>
                <w:numId w:val="0"/>
              </w:numPr>
            </w:pPr>
            <w:r w:rsidRPr="005F56ED">
              <w:rPr>
                <w:rStyle w:val="SAPScreenElement"/>
                <w:highlight w:val="green"/>
                <w:rPrChange w:id="2780" w:author="Author" w:date="2018-01-31T14:24:00Z">
                  <w:rPr>
                    <w:rStyle w:val="SAPScreenElement"/>
                  </w:rPr>
                </w:rPrChange>
              </w:rPr>
              <w:t>Working Time Account Balance</w:t>
            </w:r>
            <w:r w:rsidRPr="005F56ED">
              <w:rPr>
                <w:highlight w:val="green"/>
                <w:rPrChange w:id="2781" w:author="Author" w:date="2018-01-31T14:24:00Z">
                  <w:rPr/>
                </w:rPrChange>
              </w:rPr>
              <w:t xml:space="preserve">: The balance on your working time account. This may differ to the field </w:t>
            </w:r>
            <w:r w:rsidRPr="005F56ED">
              <w:rPr>
                <w:rStyle w:val="SAPScreenElement"/>
                <w:highlight w:val="green"/>
                <w:rPrChange w:id="2782" w:author="Author" w:date="2018-01-31T14:24:00Z">
                  <w:rPr>
                    <w:rStyle w:val="SAPScreenElement"/>
                  </w:rPr>
                </w:rPrChange>
              </w:rPr>
              <w:t>Working Time Account</w:t>
            </w:r>
            <w:r w:rsidRPr="005F56ED">
              <w:rPr>
                <w:highlight w:val="green"/>
                <w:rPrChange w:id="2783" w:author="Author" w:date="2018-01-31T14:24:00Z">
                  <w:rPr/>
                </w:rPrChange>
              </w:rPr>
              <w:t xml:space="preserve"> since it includes future absences.</w:t>
            </w:r>
          </w:p>
          <w:p w14:paraId="0EFB6F0A" w14:textId="77777777" w:rsidR="00700A2E" w:rsidRDefault="00700A2E" w:rsidP="00700A2E">
            <w:pPr>
              <w:spacing w:after="0"/>
              <w:rPr>
                <w:u w:val="single"/>
              </w:rPr>
            </w:pPr>
          </w:p>
          <w:p w14:paraId="08574FA1" w14:textId="29BCC71D" w:rsidR="003661D6" w:rsidRPr="00FD5AC7" w:rsidRDefault="00700A2E" w:rsidP="00700A2E">
            <w:pPr>
              <w:spacing w:after="0"/>
              <w:rPr>
                <w:ins w:id="2784" w:author="Author" w:date="2018-02-07T11:27:00Z"/>
                <w:b/>
                <w:highlight w:val="green"/>
                <w:u w:val="single"/>
                <w:rPrChange w:id="2785" w:author="Author" w:date="2018-02-07T11:27:00Z">
                  <w:rPr>
                    <w:ins w:id="2786" w:author="Author" w:date="2018-02-07T11:27:00Z"/>
                    <w:highlight w:val="green"/>
                  </w:rPr>
                </w:rPrChange>
              </w:rPr>
            </w:pPr>
            <w:commentRangeStart w:id="2787"/>
            <w:r w:rsidRPr="00FD5AC7">
              <w:rPr>
                <w:b/>
                <w:highlight w:val="green"/>
                <w:u w:val="single"/>
                <w:rPrChange w:id="2788" w:author="Author" w:date="2018-02-07T11:27:00Z">
                  <w:rPr>
                    <w:u w:val="single"/>
                  </w:rPr>
                </w:rPrChange>
              </w:rPr>
              <w:t>Use case 3</w:t>
            </w:r>
            <w:ins w:id="2789" w:author="Author" w:date="2018-02-07T11:27:00Z">
              <w:r w:rsidR="003661D6" w:rsidRPr="00FD5AC7">
                <w:rPr>
                  <w:b/>
                  <w:highlight w:val="green"/>
                  <w:u w:val="single"/>
                  <w:rPrChange w:id="2790" w:author="Author" w:date="2018-02-07T11:27:00Z">
                    <w:rPr>
                      <w:highlight w:val="green"/>
                    </w:rPr>
                  </w:rPrChange>
                </w:rPr>
                <w:t xml:space="preserve"> / </w:t>
              </w:r>
            </w:ins>
            <w:ins w:id="2791" w:author="Author" w:date="2018-03-05T13:38:00Z">
              <w:r w:rsidR="00452101">
                <w:rPr>
                  <w:b/>
                  <w:highlight w:val="green"/>
                  <w:u w:val="single"/>
                </w:rPr>
                <w:t>Time recording profile considers</w:t>
              </w:r>
              <w:r w:rsidR="00452101" w:rsidRPr="00FD5AC7">
                <w:rPr>
                  <w:b/>
                  <w:highlight w:val="green"/>
                  <w:u w:val="single"/>
                </w:rPr>
                <w:t xml:space="preserve"> </w:t>
              </w:r>
            </w:ins>
            <w:ins w:id="2792" w:author="Author" w:date="2018-02-07T11:27:00Z">
              <w:r w:rsidR="003661D6" w:rsidRPr="00FD5AC7">
                <w:rPr>
                  <w:b/>
                  <w:highlight w:val="green"/>
                  <w:u w:val="single"/>
                  <w:rPrChange w:id="2793" w:author="Author" w:date="2018-02-07T11:27:00Z">
                    <w:rPr>
                      <w:highlight w:val="green"/>
                    </w:rPr>
                  </w:rPrChange>
                </w:rPr>
                <w:t>Working Hours Only</w:t>
              </w:r>
            </w:ins>
            <w:r w:rsidRPr="00FD5AC7">
              <w:rPr>
                <w:b/>
                <w:highlight w:val="green"/>
                <w:u w:val="single"/>
                <w:rPrChange w:id="2794" w:author="Author" w:date="2018-02-07T11:27:00Z">
                  <w:rPr/>
                </w:rPrChange>
              </w:rPr>
              <w:t>:</w:t>
            </w:r>
          </w:p>
          <w:p w14:paraId="583586F1" w14:textId="4C2FADEA" w:rsidR="00700A2E" w:rsidRPr="000A4A9F" w:rsidRDefault="00700A2E" w:rsidP="00700A2E">
            <w:pPr>
              <w:spacing w:after="0"/>
              <w:rPr>
                <w:highlight w:val="green"/>
                <w:rPrChange w:id="2795" w:author="Author" w:date="2018-01-31T14:41:00Z">
                  <w:rPr/>
                </w:rPrChange>
              </w:rPr>
            </w:pPr>
            <w:del w:id="2796" w:author="Author" w:date="2018-02-07T11:27:00Z">
              <w:r w:rsidRPr="000A4A9F" w:rsidDel="003661D6">
                <w:rPr>
                  <w:highlight w:val="green"/>
                  <w:rPrChange w:id="2797" w:author="Author" w:date="2018-01-31T14:41:00Z">
                    <w:rPr/>
                  </w:rPrChange>
                </w:rPr>
                <w:delText xml:space="preserve"> </w:delText>
              </w:r>
            </w:del>
            <w:r w:rsidRPr="000A4A9F">
              <w:rPr>
                <w:highlight w:val="green"/>
                <w:rPrChange w:id="2798" w:author="Author" w:date="2018-01-31T14:41:00Z">
                  <w:rPr/>
                </w:rPrChange>
              </w:rPr>
              <w:t>The</w:t>
            </w:r>
            <w:r w:rsidRPr="000A4A9F">
              <w:rPr>
                <w:rStyle w:val="SAPScreenElement"/>
                <w:highlight w:val="green"/>
                <w:rPrChange w:id="2799" w:author="Author" w:date="2018-01-31T14:41:00Z">
                  <w:rPr>
                    <w:rStyle w:val="SAPScreenElement"/>
                  </w:rPr>
                </w:rPrChange>
              </w:rPr>
              <w:t xml:space="preserve"> </w:t>
            </w:r>
            <w:r w:rsidRPr="000A4A9F">
              <w:rPr>
                <w:highlight w:val="green"/>
                <w:rPrChange w:id="2800" w:author="Author" w:date="2018-01-31T14:41:00Z">
                  <w:rPr/>
                </w:rPrChange>
              </w:rPr>
              <w:t>Time Recording Profile does not consider overtime, only pure working hours are recorded. In this situation, the following data is visible:</w:t>
            </w:r>
          </w:p>
          <w:p w14:paraId="2E7BB20D" w14:textId="77777777" w:rsidR="00700A2E" w:rsidRPr="000741A0" w:rsidRDefault="00700A2E" w:rsidP="00700A2E">
            <w:pPr>
              <w:spacing w:after="0"/>
            </w:pPr>
            <w:r w:rsidRPr="000A4A9F">
              <w:rPr>
                <w:rStyle w:val="SAPScreenElement"/>
                <w:highlight w:val="green"/>
                <w:rPrChange w:id="2801" w:author="Author" w:date="2018-01-31T14:41:00Z">
                  <w:rPr>
                    <w:rStyle w:val="SAPScreenElement"/>
                  </w:rPr>
                </w:rPrChange>
              </w:rPr>
              <w:t>Regular Time</w:t>
            </w:r>
            <w:r w:rsidRPr="000A4A9F">
              <w:rPr>
                <w:highlight w:val="green"/>
                <w:rPrChange w:id="2802" w:author="Author" w:date="2018-01-31T14:41:00Z">
                  <w:rPr/>
                </w:rPrChange>
              </w:rPr>
              <w:t xml:space="preserve"> (in hours): is updated automatically.</w:t>
            </w:r>
            <w:commentRangeEnd w:id="2787"/>
            <w:r w:rsidR="00BA50A2" w:rsidRPr="000A4A9F">
              <w:rPr>
                <w:rStyle w:val="CommentReference"/>
                <w:highlight w:val="green"/>
                <w:rPrChange w:id="2803" w:author="Author" w:date="2018-01-31T14:41:00Z">
                  <w:rPr>
                    <w:rStyle w:val="CommentReference"/>
                  </w:rPr>
                </w:rPrChange>
              </w:rPr>
              <w:commentReference w:id="2787"/>
            </w:r>
          </w:p>
          <w:p w14:paraId="5A3E1480" w14:textId="0AEE4D41" w:rsidR="00700A2E" w:rsidRDefault="00700A2E" w:rsidP="006F51FD">
            <w:pPr>
              <w:pStyle w:val="ListBullet"/>
              <w:numPr>
                <w:ilvl w:val="0"/>
                <w:numId w:val="0"/>
              </w:numPr>
              <w:rPr>
                <w:ins w:id="2804" w:author="Author" w:date="2018-03-01T12:41:00Z"/>
              </w:rPr>
            </w:pPr>
          </w:p>
          <w:p w14:paraId="731664B1" w14:textId="166022BE" w:rsidR="00D92AE7" w:rsidRPr="005960F8" w:rsidRDefault="00D92AE7" w:rsidP="006F51FD">
            <w:pPr>
              <w:pStyle w:val="ListBullet"/>
              <w:numPr>
                <w:ilvl w:val="0"/>
                <w:numId w:val="0"/>
              </w:numPr>
              <w:rPr>
                <w:ins w:id="2805" w:author="Author" w:date="2018-03-01T12:41:00Z"/>
                <w:b/>
                <w:highlight w:val="yellow"/>
                <w:u w:val="single"/>
                <w:rPrChange w:id="2806" w:author="Author" w:date="2018-03-05T14:11:00Z">
                  <w:rPr>
                    <w:ins w:id="2807" w:author="Author" w:date="2018-03-01T12:41:00Z"/>
                  </w:rPr>
                </w:rPrChange>
              </w:rPr>
            </w:pPr>
            <w:commentRangeStart w:id="2808"/>
            <w:ins w:id="2809" w:author="Author" w:date="2018-03-01T12:41:00Z">
              <w:r w:rsidRPr="005960F8">
                <w:rPr>
                  <w:b/>
                  <w:highlight w:val="yellow"/>
                  <w:u w:val="single"/>
                  <w:rPrChange w:id="2810" w:author="Author" w:date="2018-03-05T14:11:00Z">
                    <w:rPr/>
                  </w:rPrChange>
                </w:rPr>
                <w:t xml:space="preserve">Use case 4 / </w:t>
              </w:r>
            </w:ins>
            <w:ins w:id="2811" w:author="Author" w:date="2018-03-05T13:38:00Z">
              <w:r w:rsidR="00452101" w:rsidRPr="005960F8">
                <w:rPr>
                  <w:b/>
                  <w:highlight w:val="yellow"/>
                  <w:u w:val="single"/>
                  <w:rPrChange w:id="2812" w:author="Author" w:date="2018-03-05T14:11:00Z">
                    <w:rPr>
                      <w:b/>
                      <w:highlight w:val="green"/>
                      <w:u w:val="single"/>
                    </w:rPr>
                  </w:rPrChange>
                </w:rPr>
                <w:t>Time recording profile considers</w:t>
              </w:r>
              <w:r w:rsidR="00452101" w:rsidRPr="005960F8">
                <w:rPr>
                  <w:b/>
                  <w:highlight w:val="yellow"/>
                  <w:u w:val="single"/>
                  <w:rPrChange w:id="2813" w:author="Author" w:date="2018-03-05T14:11:00Z">
                    <w:rPr>
                      <w:b/>
                      <w:highlight w:val="red"/>
                      <w:u w:val="single"/>
                    </w:rPr>
                  </w:rPrChange>
                </w:rPr>
                <w:t xml:space="preserve"> </w:t>
              </w:r>
            </w:ins>
            <w:ins w:id="2814" w:author="Author" w:date="2018-03-05T13:39:00Z">
              <w:r w:rsidR="00452101" w:rsidRPr="005960F8">
                <w:rPr>
                  <w:b/>
                  <w:highlight w:val="yellow"/>
                  <w:u w:val="single"/>
                  <w:rPrChange w:id="2815" w:author="Author" w:date="2018-03-05T14:11:00Z">
                    <w:rPr>
                      <w:b/>
                      <w:highlight w:val="red"/>
                      <w:u w:val="single"/>
                    </w:rPr>
                  </w:rPrChange>
                </w:rPr>
                <w:t>o</w:t>
              </w:r>
            </w:ins>
            <w:ins w:id="2816" w:author="Author" w:date="2018-03-01T12:42:00Z">
              <w:del w:id="2817" w:author="Author" w:date="2018-03-05T13:39:00Z">
                <w:r w:rsidRPr="005960F8" w:rsidDel="00452101">
                  <w:rPr>
                    <w:b/>
                    <w:highlight w:val="yellow"/>
                    <w:u w:val="single"/>
                    <w:rPrChange w:id="2818" w:author="Author" w:date="2018-03-05T14:11:00Z">
                      <w:rPr>
                        <w:b/>
                        <w:highlight w:val="green"/>
                        <w:u w:val="single"/>
                      </w:rPr>
                    </w:rPrChange>
                  </w:rPr>
                  <w:delText>O</w:delText>
                </w:r>
              </w:del>
              <w:r w:rsidRPr="005960F8">
                <w:rPr>
                  <w:b/>
                  <w:highlight w:val="yellow"/>
                  <w:u w:val="single"/>
                  <w:rPrChange w:id="2819" w:author="Author" w:date="2018-03-05T14:11:00Z">
                    <w:rPr>
                      <w:b/>
                      <w:highlight w:val="green"/>
                      <w:u w:val="single"/>
                    </w:rPr>
                  </w:rPrChange>
                </w:rPr>
                <w:t xml:space="preserve">vertime with Time Account </w:t>
              </w:r>
            </w:ins>
            <w:ins w:id="2820" w:author="Author" w:date="2018-03-01T12:41:00Z">
              <w:r w:rsidRPr="005960F8">
                <w:rPr>
                  <w:b/>
                  <w:i/>
                  <w:highlight w:val="yellow"/>
                  <w:u w:val="single"/>
                  <w:rPrChange w:id="2821" w:author="Author" w:date="2018-03-05T14:11:00Z">
                    <w:rPr/>
                  </w:rPrChange>
                </w:rPr>
                <w:t>Time Off in Lieu</w:t>
              </w:r>
              <w:r w:rsidRPr="005960F8">
                <w:rPr>
                  <w:b/>
                  <w:highlight w:val="yellow"/>
                  <w:u w:val="single"/>
                  <w:rPrChange w:id="2822" w:author="Author" w:date="2018-03-05T14:11:00Z">
                    <w:rPr/>
                  </w:rPrChange>
                </w:rPr>
                <w:t>:</w:t>
              </w:r>
            </w:ins>
          </w:p>
          <w:p w14:paraId="7589CD08" w14:textId="4A453C6E" w:rsidR="00D92AE7" w:rsidRPr="005960F8" w:rsidRDefault="00D92AE7" w:rsidP="006F51FD">
            <w:pPr>
              <w:pStyle w:val="ListBullet"/>
              <w:numPr>
                <w:ilvl w:val="0"/>
                <w:numId w:val="0"/>
              </w:numPr>
              <w:rPr>
                <w:ins w:id="2823" w:author="Author" w:date="2018-03-01T12:43:00Z"/>
                <w:highlight w:val="yellow"/>
                <w:rPrChange w:id="2824" w:author="Author" w:date="2018-03-05T14:11:00Z">
                  <w:rPr>
                    <w:ins w:id="2825" w:author="Author" w:date="2018-03-01T12:43:00Z"/>
                    <w:highlight w:val="green"/>
                  </w:rPr>
                </w:rPrChange>
              </w:rPr>
            </w:pPr>
            <w:ins w:id="2826" w:author="Author" w:date="2018-03-01T12:43:00Z">
              <w:r w:rsidRPr="005960F8">
                <w:rPr>
                  <w:highlight w:val="yellow"/>
                  <w:rPrChange w:id="2827" w:author="Author" w:date="2018-03-05T14:11:00Z">
                    <w:rPr>
                      <w:highlight w:val="green"/>
                    </w:rPr>
                  </w:rPrChange>
                </w:rPr>
                <w:t xml:space="preserve">The Time Profile has a time account type Time Off in Lieu </w:t>
              </w:r>
            </w:ins>
            <w:ins w:id="2828" w:author="Author" w:date="2018-03-01T12:44:00Z">
              <w:r w:rsidRPr="005960F8">
                <w:rPr>
                  <w:highlight w:val="yellow"/>
                  <w:rPrChange w:id="2829" w:author="Author" w:date="2018-03-05T14:11:00Z">
                    <w:rPr>
                      <w:highlight w:val="green"/>
                    </w:rPr>
                  </w:rPrChange>
                </w:rPr>
                <w:t xml:space="preserve">assigned </w:t>
              </w:r>
            </w:ins>
            <w:ins w:id="2830" w:author="Author" w:date="2018-03-01T12:43:00Z">
              <w:r w:rsidRPr="005960F8">
                <w:rPr>
                  <w:highlight w:val="yellow"/>
                  <w:rPrChange w:id="2831" w:author="Author" w:date="2018-03-05T14:11:00Z">
                    <w:rPr>
                      <w:highlight w:val="green"/>
                    </w:rPr>
                  </w:rPrChange>
                </w:rPr>
                <w:t>and the Time Recording Profile</w:t>
              </w:r>
            </w:ins>
            <w:ins w:id="2832" w:author="Author" w:date="2018-03-01T12:44:00Z">
              <w:r w:rsidRPr="005960F8">
                <w:rPr>
                  <w:highlight w:val="yellow"/>
                  <w:rPrChange w:id="2833" w:author="Author" w:date="2018-03-05T14:11:00Z">
                    <w:rPr>
                      <w:highlight w:val="green"/>
                    </w:rPr>
                  </w:rPrChange>
                </w:rPr>
                <w:t xml:space="preserve"> considers Time Off in Lieu </w:t>
              </w:r>
            </w:ins>
            <w:ins w:id="2834" w:author="Author" w:date="2018-03-01T12:45:00Z">
              <w:r w:rsidRPr="005960F8">
                <w:rPr>
                  <w:highlight w:val="yellow"/>
                  <w:rPrChange w:id="2835" w:author="Author" w:date="2018-03-05T14:11:00Z">
                    <w:rPr>
                      <w:highlight w:val="green"/>
                    </w:rPr>
                  </w:rPrChange>
                </w:rPr>
                <w:t>in time valuation. In this situation, the following data is visible:</w:t>
              </w:r>
            </w:ins>
          </w:p>
          <w:p w14:paraId="66608624" w14:textId="77777777" w:rsidR="005960F8" w:rsidRPr="005960F8" w:rsidRDefault="005960F8" w:rsidP="005960F8">
            <w:pPr>
              <w:spacing w:after="0"/>
              <w:rPr>
                <w:ins w:id="2836" w:author="Author" w:date="2018-03-05T14:08:00Z"/>
                <w:highlight w:val="yellow"/>
                <w:rPrChange w:id="2837" w:author="Author" w:date="2018-03-05T14:11:00Z">
                  <w:rPr>
                    <w:ins w:id="2838" w:author="Author" w:date="2018-03-05T14:08:00Z"/>
                    <w:highlight w:val="green"/>
                  </w:rPr>
                </w:rPrChange>
              </w:rPr>
            </w:pPr>
            <w:commentRangeStart w:id="2839"/>
            <w:commentRangeStart w:id="2840"/>
            <w:ins w:id="2841" w:author="Author" w:date="2018-03-05T14:08:00Z">
              <w:r w:rsidRPr="005960F8">
                <w:rPr>
                  <w:rStyle w:val="SAPScreenElement"/>
                  <w:highlight w:val="yellow"/>
                  <w:rPrChange w:id="2842" w:author="Author" w:date="2018-03-05T14:11:00Z">
                    <w:rPr>
                      <w:rStyle w:val="SAPScreenElement"/>
                      <w:highlight w:val="green"/>
                    </w:rPr>
                  </w:rPrChange>
                </w:rPr>
                <w:t xml:space="preserve">Overtime: </w:t>
              </w:r>
              <w:r w:rsidRPr="005960F8">
                <w:rPr>
                  <w:highlight w:val="yellow"/>
                  <w:rPrChange w:id="2843" w:author="Author" w:date="2018-03-05T14:11:00Z">
                    <w:rPr>
                      <w:highlight w:val="green"/>
                    </w:rPr>
                  </w:rPrChange>
                </w:rPr>
                <w:t xml:space="preserve">In case you enter a number </w:t>
              </w:r>
              <w:r w:rsidRPr="005960F8">
                <w:rPr>
                  <w:rFonts w:cs="Arial"/>
                  <w:bCs/>
                  <w:highlight w:val="yellow"/>
                  <w:rPrChange w:id="2844" w:author="Author" w:date="2018-03-05T14:11:00Z">
                    <w:rPr>
                      <w:rFonts w:cs="Arial"/>
                      <w:bCs/>
                      <w:highlight w:val="green"/>
                    </w:rPr>
                  </w:rPrChange>
                </w:rPr>
                <w:t xml:space="preserve">of hours, which exceeds the </w:t>
              </w:r>
              <w:r w:rsidRPr="005960F8">
                <w:rPr>
                  <w:highlight w:val="yellow"/>
                  <w:rPrChange w:id="2845" w:author="Author" w:date="2018-03-05T14:11:00Z">
                    <w:rPr>
                      <w:highlight w:val="green"/>
                    </w:rPr>
                  </w:rPrChange>
                </w:rPr>
                <w:t xml:space="preserve">maximum admissible number of hours per day captured by your work schedule, the worked overtime is valuated automatically based on your assigned time recording profile. Additionally, the overtime calculation factors </w:t>
              </w:r>
              <w:commentRangeStart w:id="2846"/>
              <w:commentRangeStart w:id="2847"/>
              <w:r w:rsidRPr="005960F8">
                <w:rPr>
                  <w:highlight w:val="yellow"/>
                  <w:rPrChange w:id="2848" w:author="Author" w:date="2018-03-05T14:11:00Z">
                    <w:rPr>
                      <w:highlight w:val="green"/>
                    </w:rPr>
                  </w:rPrChange>
                </w:rPr>
                <w:t xml:space="preserve">(e.g. 1,5 or 2.0) </w:t>
              </w:r>
              <w:commentRangeEnd w:id="2846"/>
              <w:r w:rsidRPr="005960F8">
                <w:rPr>
                  <w:rStyle w:val="CommentReference"/>
                  <w:highlight w:val="yellow"/>
                  <w:rPrChange w:id="2849" w:author="Author" w:date="2018-03-05T14:11:00Z">
                    <w:rPr>
                      <w:rStyle w:val="CommentReference"/>
                    </w:rPr>
                  </w:rPrChange>
                </w:rPr>
                <w:commentReference w:id="2846"/>
              </w:r>
              <w:commentRangeEnd w:id="2847"/>
              <w:r w:rsidRPr="005960F8">
                <w:rPr>
                  <w:rStyle w:val="CommentReference"/>
                  <w:highlight w:val="yellow"/>
                  <w:rPrChange w:id="2850" w:author="Author" w:date="2018-03-05T14:11:00Z">
                    <w:rPr>
                      <w:rStyle w:val="CommentReference"/>
                    </w:rPr>
                  </w:rPrChange>
                </w:rPr>
                <w:commentReference w:id="2847"/>
              </w:r>
              <w:r w:rsidRPr="005960F8">
                <w:rPr>
                  <w:highlight w:val="yellow"/>
                  <w:rPrChange w:id="2851" w:author="Author" w:date="2018-03-05T14:11:00Z">
                    <w:rPr>
                      <w:highlight w:val="green"/>
                    </w:rPr>
                  </w:rPrChange>
                </w:rPr>
                <w:t>are visible. They depend on the time recording profile assigned to the employee. Using this, the overtime hours are calculated with a different factor and will be considered as such in payroll.</w:t>
              </w:r>
              <w:commentRangeEnd w:id="2839"/>
              <w:r w:rsidRPr="005960F8">
                <w:rPr>
                  <w:rStyle w:val="CommentReference"/>
                  <w:highlight w:val="yellow"/>
                  <w:rPrChange w:id="2852" w:author="Author" w:date="2018-03-05T14:11:00Z">
                    <w:rPr>
                      <w:rStyle w:val="CommentReference"/>
                    </w:rPr>
                  </w:rPrChange>
                </w:rPr>
                <w:commentReference w:id="2839"/>
              </w:r>
              <w:commentRangeEnd w:id="2840"/>
              <w:r w:rsidRPr="005960F8">
                <w:rPr>
                  <w:rStyle w:val="CommentReference"/>
                  <w:highlight w:val="yellow"/>
                  <w:rPrChange w:id="2853" w:author="Author" w:date="2018-03-05T14:11:00Z">
                    <w:rPr>
                      <w:rStyle w:val="CommentReference"/>
                    </w:rPr>
                  </w:rPrChange>
                </w:rPr>
                <w:commentReference w:id="2840"/>
              </w:r>
            </w:ins>
          </w:p>
          <w:p w14:paraId="200707F8" w14:textId="77777777" w:rsidR="005960F8" w:rsidRDefault="005960F8" w:rsidP="005960F8">
            <w:pPr>
              <w:spacing w:after="0"/>
              <w:rPr>
                <w:ins w:id="2854" w:author="Author" w:date="2018-03-05T14:08:00Z"/>
              </w:rPr>
            </w:pPr>
            <w:ins w:id="2855" w:author="Author" w:date="2018-03-05T14:08:00Z">
              <w:r w:rsidRPr="005960F8">
                <w:rPr>
                  <w:rStyle w:val="SAPScreenElement"/>
                  <w:highlight w:val="yellow"/>
                  <w:rPrChange w:id="2856" w:author="Author" w:date="2018-03-05T14:11:00Z">
                    <w:rPr>
                      <w:rStyle w:val="SAPScreenElement"/>
                      <w:highlight w:val="green"/>
                    </w:rPr>
                  </w:rPrChange>
                </w:rPr>
                <w:t>Regular Time</w:t>
              </w:r>
              <w:r w:rsidRPr="005960F8">
                <w:rPr>
                  <w:highlight w:val="yellow"/>
                  <w:rPrChange w:id="2857" w:author="Author" w:date="2018-03-05T14:11:00Z">
                    <w:rPr>
                      <w:highlight w:val="green"/>
                    </w:rPr>
                  </w:rPrChange>
                </w:rPr>
                <w:t xml:space="preserve"> (in hours): is updated automatically.</w:t>
              </w:r>
            </w:ins>
          </w:p>
          <w:p w14:paraId="3CEB0A4B" w14:textId="4748E736" w:rsidR="00D92AE7" w:rsidRPr="00315403" w:rsidDel="005960F8" w:rsidRDefault="00D92AE7" w:rsidP="006F51FD">
            <w:pPr>
              <w:pStyle w:val="ListBullet"/>
              <w:numPr>
                <w:ilvl w:val="0"/>
                <w:numId w:val="0"/>
              </w:numPr>
              <w:rPr>
                <w:ins w:id="2858" w:author="Author" w:date="2018-03-01T12:46:00Z"/>
                <w:del w:id="2859" w:author="Author" w:date="2018-03-05T14:08:00Z"/>
                <w:highlight w:val="red"/>
                <w:rPrChange w:id="2860" w:author="Author" w:date="2018-03-01T14:15:00Z">
                  <w:rPr>
                    <w:ins w:id="2861" w:author="Author" w:date="2018-03-01T12:46:00Z"/>
                    <w:del w:id="2862" w:author="Author" w:date="2018-03-05T14:08:00Z"/>
                  </w:rPr>
                </w:rPrChange>
              </w:rPr>
            </w:pPr>
            <w:ins w:id="2863" w:author="Author" w:date="2018-03-01T12:46:00Z">
              <w:del w:id="2864" w:author="Author" w:date="2018-03-05T14:08:00Z">
                <w:r w:rsidRPr="00315403" w:rsidDel="005960F8">
                  <w:rPr>
                    <w:highlight w:val="red"/>
                    <w:rPrChange w:id="2865" w:author="Author" w:date="2018-03-01T14:15:00Z">
                      <w:rPr/>
                    </w:rPrChange>
                  </w:rPr>
                  <w:delText>…</w:delText>
                </w:r>
              </w:del>
            </w:ins>
          </w:p>
          <w:p w14:paraId="0E67881D" w14:textId="487FB571" w:rsidR="00D92AE7" w:rsidDel="005960F8" w:rsidRDefault="00D92AE7" w:rsidP="006F51FD">
            <w:pPr>
              <w:pStyle w:val="ListBullet"/>
              <w:numPr>
                <w:ilvl w:val="0"/>
                <w:numId w:val="0"/>
              </w:numPr>
              <w:rPr>
                <w:ins w:id="2866" w:author="Author" w:date="2018-03-01T12:46:00Z"/>
                <w:del w:id="2867" w:author="Author" w:date="2018-03-05T14:08:00Z"/>
              </w:rPr>
            </w:pPr>
            <w:ins w:id="2868" w:author="Author" w:date="2018-03-01T12:46:00Z">
              <w:del w:id="2869" w:author="Author" w:date="2018-03-05T14:08:00Z">
                <w:r w:rsidRPr="00315403" w:rsidDel="005960F8">
                  <w:rPr>
                    <w:highlight w:val="red"/>
                    <w:rPrChange w:id="2870" w:author="Author" w:date="2018-03-01T14:15:00Z">
                      <w:rPr/>
                    </w:rPrChange>
                  </w:rPr>
                  <w:delText>…</w:delText>
                </w:r>
              </w:del>
            </w:ins>
            <w:commentRangeEnd w:id="2808"/>
            <w:ins w:id="2871" w:author="Author" w:date="2018-03-01T12:47:00Z">
              <w:del w:id="2872" w:author="Author" w:date="2018-03-05T14:08:00Z">
                <w:r w:rsidRPr="00315403" w:rsidDel="005960F8">
                  <w:rPr>
                    <w:rStyle w:val="CommentReference"/>
                    <w:highlight w:val="red"/>
                    <w:rPrChange w:id="2873" w:author="Author" w:date="2018-03-01T14:15:00Z">
                      <w:rPr>
                        <w:rStyle w:val="CommentReference"/>
                      </w:rPr>
                    </w:rPrChange>
                  </w:rPr>
                  <w:commentReference w:id="2808"/>
                </w:r>
              </w:del>
            </w:ins>
          </w:p>
          <w:p w14:paraId="7576B2B9" w14:textId="77777777" w:rsidR="00D92AE7" w:rsidRPr="00491C17" w:rsidRDefault="00D92AE7" w:rsidP="006F51FD">
            <w:pPr>
              <w:pStyle w:val="ListBullet"/>
              <w:numPr>
                <w:ilvl w:val="0"/>
                <w:numId w:val="0"/>
              </w:numPr>
            </w:pPr>
          </w:p>
          <w:p w14:paraId="10062B42" w14:textId="77777777" w:rsidR="00D92C53" w:rsidRPr="001E1908" w:rsidRDefault="00D92C53" w:rsidP="00D92C53">
            <w:pPr>
              <w:pStyle w:val="SAPNoteHeading"/>
              <w:ind w:left="0"/>
            </w:pPr>
            <w:r w:rsidRPr="00E91E04">
              <w:rPr>
                <w:noProof/>
                <w:lang w:val="de-DE" w:eastAsia="de-DE"/>
              </w:rPr>
              <w:drawing>
                <wp:inline distT="0" distB="0" distL="0" distR="0" wp14:anchorId="017447C3" wp14:editId="64F1ADB9">
                  <wp:extent cx="172720" cy="172720"/>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sidRPr="001E1908">
              <w:t> Note</w:t>
            </w:r>
          </w:p>
          <w:p w14:paraId="02E999E3" w14:textId="24C729EA" w:rsidR="008922C2" w:rsidRPr="001E1908" w:rsidRDefault="008922C2" w:rsidP="00D92C53">
            <w:pPr>
              <w:rPr>
                <w:ins w:id="2874" w:author="Author" w:date="2018-02-06T13:28:00Z"/>
                <w:rFonts w:cs="Arial"/>
                <w:b/>
                <w:bCs/>
                <w:rPrChange w:id="2875" w:author="Author" w:date="2018-03-01T13:43:00Z">
                  <w:rPr>
                    <w:ins w:id="2876" w:author="Author" w:date="2018-02-06T13:28:00Z"/>
                    <w:rFonts w:cs="Arial"/>
                    <w:bCs/>
                    <w:highlight w:val="green"/>
                  </w:rPr>
                </w:rPrChange>
              </w:rPr>
            </w:pPr>
            <w:ins w:id="2877" w:author="Author" w:date="2018-02-06T13:28:00Z">
              <w:r w:rsidRPr="001E1908">
                <w:rPr>
                  <w:rFonts w:cs="Arial"/>
                  <w:b/>
                  <w:bCs/>
                  <w:rPrChange w:id="2878" w:author="Author" w:date="2018-03-01T13:43:00Z">
                    <w:rPr>
                      <w:rFonts w:cs="Arial"/>
                      <w:bCs/>
                      <w:highlight w:val="green"/>
                    </w:rPr>
                  </w:rPrChange>
                </w:rPr>
                <w:t>Error Message for Threshold Value:</w:t>
              </w:r>
            </w:ins>
          </w:p>
          <w:p w14:paraId="57B64968" w14:textId="177969B3" w:rsidR="00D92C53" w:rsidRPr="001E1908" w:rsidRDefault="00D92C53" w:rsidP="00D92C53">
            <w:pPr>
              <w:rPr>
                <w:rFonts w:cs="Arial"/>
                <w:bCs/>
              </w:rPr>
            </w:pPr>
            <w:commentRangeStart w:id="2879"/>
            <w:r w:rsidRPr="001E1908">
              <w:rPr>
                <w:rFonts w:cs="Arial"/>
                <w:bCs/>
              </w:rPr>
              <w:t xml:space="preserve">If configured in the instance, an error message occurs in case you record more than 10 </w:t>
            </w:r>
            <w:ins w:id="2880" w:author="Author" w:date="2018-02-07T11:49:00Z">
              <w:r w:rsidR="00B441C9" w:rsidRPr="001E1908">
                <w:rPr>
                  <w:rFonts w:cs="Arial"/>
                  <w:bCs/>
                  <w:u w:val="single"/>
                  <w:rPrChange w:id="2881" w:author="Author" w:date="2018-03-01T13:43:00Z">
                    <w:rPr>
                      <w:rFonts w:cs="Arial"/>
                      <w:bCs/>
                      <w:highlight w:val="green"/>
                    </w:rPr>
                  </w:rPrChange>
                </w:rPr>
                <w:t>working</w:t>
              </w:r>
              <w:r w:rsidR="00B441C9" w:rsidRPr="001E1908">
                <w:rPr>
                  <w:rFonts w:cs="Arial"/>
                  <w:bCs/>
                  <w:rPrChange w:id="2882" w:author="Author" w:date="2018-03-01T13:43:00Z">
                    <w:rPr>
                      <w:rFonts w:cs="Arial"/>
                      <w:bCs/>
                      <w:highlight w:val="green"/>
                    </w:rPr>
                  </w:rPrChange>
                </w:rPr>
                <w:t xml:space="preserve"> </w:t>
              </w:r>
            </w:ins>
            <w:r w:rsidRPr="001E1908">
              <w:rPr>
                <w:rFonts w:cs="Arial"/>
                <w:bCs/>
              </w:rPr>
              <w:t>hours per day (the system compares with the employees’ work</w:t>
            </w:r>
            <w:ins w:id="2883" w:author="Author" w:date="2018-03-02T15:50:00Z">
              <w:r w:rsidR="00CF2B99">
                <w:rPr>
                  <w:rFonts w:cs="Arial"/>
                  <w:bCs/>
                </w:rPr>
                <w:t xml:space="preserve"> </w:t>
              </w:r>
            </w:ins>
            <w:r w:rsidRPr="001E1908">
              <w:rPr>
                <w:rFonts w:cs="Arial"/>
                <w:bCs/>
              </w:rPr>
              <w:t xml:space="preserve">schedule). </w:t>
            </w:r>
          </w:p>
          <w:p w14:paraId="072B1119" w14:textId="77777777" w:rsidR="00D92C53" w:rsidRPr="001E1908" w:rsidRDefault="00D92C53" w:rsidP="00D92C53">
            <w:pPr>
              <w:rPr>
                <w:rFonts w:cs="Arial"/>
                <w:bCs/>
              </w:rPr>
            </w:pPr>
            <w:r w:rsidRPr="001E1908">
              <w:rPr>
                <w:rFonts w:cs="Arial"/>
                <w:bCs/>
              </w:rPr>
              <w:t>For this the employee’s Time Recording Profile needs to include a Time Valuation that contains an appropriate Time Type Group.</w:t>
            </w:r>
          </w:p>
          <w:p w14:paraId="1A3B984B" w14:textId="77777777" w:rsidR="00D92C53" w:rsidRPr="001E1908" w:rsidRDefault="00D92C53" w:rsidP="00D92C53">
            <w:pPr>
              <w:rPr>
                <w:rFonts w:cs="Arial"/>
                <w:bCs/>
              </w:rPr>
            </w:pPr>
            <w:r w:rsidRPr="001E1908">
              <w:rPr>
                <w:rFonts w:cs="Arial"/>
                <w:bCs/>
              </w:rPr>
              <w:t xml:space="preserve">New Time Type Groups are configured for you to enhance your Time Valuation. The threshold value of 10 hours can be adapted if needed. </w:t>
            </w:r>
          </w:p>
          <w:p w14:paraId="50555DDE" w14:textId="386C23DB" w:rsidR="00F95AA8" w:rsidRPr="000741A0" w:rsidRDefault="00D92C53" w:rsidP="000206EE">
            <w:commentRangeStart w:id="2884"/>
            <w:commentRangeStart w:id="2885"/>
            <w:r w:rsidRPr="001E1908">
              <w:rPr>
                <w:rFonts w:cs="Arial"/>
                <w:bCs/>
              </w:rPr>
              <w:t xml:space="preserve">For more information please refer to the </w:t>
            </w:r>
            <w:del w:id="2886" w:author="Author" w:date="2018-03-02T12:06:00Z">
              <w:r w:rsidRPr="00FF0B99" w:rsidDel="00C80F3A">
                <w:rPr>
                  <w:rStyle w:val="SAPEmphasis"/>
                  <w:rPrChange w:id="2887" w:author="Author" w:date="2018-03-02T12:06:00Z">
                    <w:rPr>
                      <w:rFonts w:cs="Arial"/>
                      <w:bCs/>
                    </w:rPr>
                  </w:rPrChange>
                </w:rPr>
                <w:delText xml:space="preserve">configuration guide of building block </w:delText>
              </w:r>
              <w:r w:rsidRPr="00FF0B99" w:rsidDel="00C80F3A">
                <w:rPr>
                  <w:rStyle w:val="SAPEmphasis"/>
                  <w:rPrChange w:id="2888" w:author="Author" w:date="2018-03-02T12:06:00Z">
                    <w:rPr>
                      <w:rFonts w:cs="Arial"/>
                      <w:b/>
                      <w:bCs/>
                    </w:rPr>
                  </w:rPrChange>
                </w:rPr>
                <w:delText>15V</w:delText>
              </w:r>
            </w:del>
            <w:ins w:id="2889" w:author="Author" w:date="2018-03-02T12:06:00Z">
              <w:r w:rsidR="00C80F3A" w:rsidRPr="00FF0B99">
                <w:rPr>
                  <w:rStyle w:val="SAPEmphasis"/>
                  <w:rPrChange w:id="2890" w:author="Author" w:date="2018-03-02T12:06:00Z">
                    <w:rPr>
                      <w:rFonts w:cs="Arial"/>
                      <w:bCs/>
                    </w:rPr>
                  </w:rPrChange>
                </w:rPr>
                <w:t>Time Sheet</w:t>
              </w:r>
              <w:r w:rsidR="00C80F3A">
                <w:rPr>
                  <w:rFonts w:cs="Arial"/>
                  <w:bCs/>
                </w:rPr>
                <w:t xml:space="preserve"> workbook</w:t>
              </w:r>
            </w:ins>
            <w:r w:rsidRPr="001E1908">
              <w:rPr>
                <w:rFonts w:cs="Arial"/>
                <w:bCs/>
              </w:rPr>
              <w:t>.</w:t>
            </w:r>
            <w:commentRangeEnd w:id="2879"/>
            <w:r w:rsidR="00A75D66" w:rsidRPr="001E1908">
              <w:rPr>
                <w:rStyle w:val="CommentReference"/>
              </w:rPr>
              <w:commentReference w:id="2879"/>
            </w:r>
            <w:commentRangeEnd w:id="2884"/>
            <w:r w:rsidR="00C80F3A">
              <w:rPr>
                <w:rStyle w:val="CommentReference"/>
              </w:rPr>
              <w:commentReference w:id="2884"/>
            </w:r>
            <w:commentRangeEnd w:id="2885"/>
            <w:r w:rsidR="00F247BD">
              <w:rPr>
                <w:rStyle w:val="CommentReference"/>
              </w:rPr>
              <w:commentReference w:id="2885"/>
            </w:r>
          </w:p>
        </w:tc>
        <w:tc>
          <w:tcPr>
            <w:tcW w:w="1276" w:type="dxa"/>
            <w:vMerge w:val="restart"/>
            <w:tcBorders>
              <w:top w:val="single" w:sz="4" w:space="0" w:color="A6A6A6" w:themeColor="background1" w:themeShade="A6"/>
            </w:tcBorders>
          </w:tcPr>
          <w:p w14:paraId="75FEF053" w14:textId="77777777" w:rsidR="00260687" w:rsidRPr="00A11381" w:rsidRDefault="00260687" w:rsidP="00EF7095">
            <w:pPr>
              <w:rPr>
                <w:rFonts w:cs="Arial"/>
                <w:bCs/>
              </w:rPr>
            </w:pPr>
          </w:p>
        </w:tc>
      </w:tr>
      <w:tr w:rsidR="00260687" w:rsidRPr="005838DE" w14:paraId="1B63FC75" w14:textId="77777777" w:rsidTr="000206EE">
        <w:trPr>
          <w:trHeight w:val="357"/>
        </w:trPr>
        <w:tc>
          <w:tcPr>
            <w:tcW w:w="728" w:type="dxa"/>
            <w:vMerge/>
            <w:shd w:val="clear" w:color="auto" w:fill="auto"/>
          </w:tcPr>
          <w:p w14:paraId="2797661E" w14:textId="77777777" w:rsidR="00260687" w:rsidRPr="00A11381" w:rsidRDefault="00260687" w:rsidP="00EB5E05"/>
        </w:tc>
        <w:tc>
          <w:tcPr>
            <w:tcW w:w="1134" w:type="dxa"/>
            <w:vMerge/>
            <w:shd w:val="clear" w:color="auto" w:fill="auto"/>
          </w:tcPr>
          <w:p w14:paraId="763560F7" w14:textId="77777777" w:rsidR="00260687" w:rsidRPr="00A11381" w:rsidRDefault="00260687" w:rsidP="00EB5E05">
            <w:pPr>
              <w:rPr>
                <w:b/>
              </w:rPr>
            </w:pPr>
          </w:p>
        </w:tc>
        <w:tc>
          <w:tcPr>
            <w:tcW w:w="3260" w:type="dxa"/>
            <w:vMerge/>
            <w:shd w:val="clear" w:color="auto" w:fill="auto"/>
          </w:tcPr>
          <w:p w14:paraId="78D5DC49" w14:textId="77777777" w:rsidR="00260687" w:rsidRPr="00A11381" w:rsidRDefault="00260687" w:rsidP="00EB5E05"/>
        </w:tc>
        <w:tc>
          <w:tcPr>
            <w:tcW w:w="2126" w:type="dxa"/>
            <w:shd w:val="clear" w:color="auto" w:fill="auto"/>
          </w:tcPr>
          <w:p w14:paraId="61DC0BB6" w14:textId="1CEBC3E5" w:rsidR="004C24A0" w:rsidRDefault="00260687" w:rsidP="000206EE">
            <w:pPr>
              <w:spacing w:after="0"/>
            </w:pPr>
            <w:r w:rsidRPr="005838DE">
              <w:rPr>
                <w:rStyle w:val="SAPScreenElement"/>
              </w:rPr>
              <w:t>Duration</w:t>
            </w:r>
            <w:r w:rsidRPr="005838DE">
              <w:t xml:space="preserve">: enter number of hours (and minutes, if appropriate) worked; format </w:t>
            </w:r>
            <w:r w:rsidRPr="005838DE">
              <w:rPr>
                <w:rStyle w:val="SAPUserEntry"/>
              </w:rPr>
              <w:t xml:space="preserve">h:mm </w:t>
            </w:r>
            <w:r w:rsidRPr="005838DE">
              <w:t>is predefined</w:t>
            </w:r>
          </w:p>
          <w:p w14:paraId="36681B9A" w14:textId="77777777" w:rsidR="00260687" w:rsidRPr="00345864" w:rsidRDefault="00260687" w:rsidP="000206EE">
            <w:pPr>
              <w:jc w:val="right"/>
            </w:pPr>
          </w:p>
        </w:tc>
        <w:tc>
          <w:tcPr>
            <w:tcW w:w="2268" w:type="dxa"/>
            <w:vMerge/>
          </w:tcPr>
          <w:p w14:paraId="25EDB932" w14:textId="77777777" w:rsidR="00260687" w:rsidRPr="005838DE" w:rsidRDefault="00260687" w:rsidP="00D578B3">
            <w:pPr>
              <w:spacing w:after="0"/>
            </w:pPr>
          </w:p>
        </w:tc>
        <w:tc>
          <w:tcPr>
            <w:tcW w:w="3662" w:type="dxa"/>
            <w:vMerge/>
            <w:shd w:val="clear" w:color="auto" w:fill="auto"/>
          </w:tcPr>
          <w:p w14:paraId="7C4BBC58" w14:textId="1D41E753" w:rsidR="00260687" w:rsidRPr="005838DE" w:rsidRDefault="00260687" w:rsidP="00C15267">
            <w:pPr>
              <w:spacing w:after="0"/>
            </w:pPr>
          </w:p>
        </w:tc>
        <w:tc>
          <w:tcPr>
            <w:tcW w:w="1276" w:type="dxa"/>
            <w:vMerge/>
          </w:tcPr>
          <w:p w14:paraId="00857847" w14:textId="77777777" w:rsidR="00260687" w:rsidRPr="005838DE" w:rsidRDefault="00260687" w:rsidP="00EB5E05">
            <w:pPr>
              <w:rPr>
                <w:rFonts w:cs="Arial"/>
                <w:bCs/>
              </w:rPr>
            </w:pPr>
          </w:p>
        </w:tc>
      </w:tr>
      <w:tr w:rsidR="00260687" w:rsidRPr="005838DE" w14:paraId="26E1856F" w14:textId="77777777" w:rsidTr="000206EE">
        <w:trPr>
          <w:trHeight w:val="357"/>
        </w:trPr>
        <w:tc>
          <w:tcPr>
            <w:tcW w:w="728" w:type="dxa"/>
            <w:vMerge/>
            <w:shd w:val="clear" w:color="auto" w:fill="auto"/>
          </w:tcPr>
          <w:p w14:paraId="65D8E4FA" w14:textId="77777777" w:rsidR="00260687" w:rsidRPr="005838DE" w:rsidRDefault="00260687" w:rsidP="00EB5E05"/>
        </w:tc>
        <w:tc>
          <w:tcPr>
            <w:tcW w:w="1134" w:type="dxa"/>
            <w:vMerge/>
            <w:shd w:val="clear" w:color="auto" w:fill="auto"/>
          </w:tcPr>
          <w:p w14:paraId="4CD5334F" w14:textId="77777777" w:rsidR="00260687" w:rsidRPr="005838DE" w:rsidRDefault="00260687" w:rsidP="00EB5E05">
            <w:pPr>
              <w:rPr>
                <w:b/>
              </w:rPr>
            </w:pPr>
          </w:p>
        </w:tc>
        <w:tc>
          <w:tcPr>
            <w:tcW w:w="3260" w:type="dxa"/>
            <w:vMerge/>
            <w:shd w:val="clear" w:color="auto" w:fill="auto"/>
          </w:tcPr>
          <w:p w14:paraId="2A1E2FD3" w14:textId="77777777" w:rsidR="00260687" w:rsidRPr="005838DE" w:rsidRDefault="00260687" w:rsidP="00EB5E05"/>
        </w:tc>
        <w:tc>
          <w:tcPr>
            <w:tcW w:w="2126" w:type="dxa"/>
            <w:shd w:val="clear" w:color="auto" w:fill="auto"/>
          </w:tcPr>
          <w:p w14:paraId="631D6820" w14:textId="77777777" w:rsidR="00260687" w:rsidRPr="005838DE" w:rsidRDefault="00260687" w:rsidP="00AA7BBC">
            <w:pPr>
              <w:rPr>
                <w:rStyle w:val="SAPScreenElement"/>
              </w:rPr>
            </w:pPr>
            <w:r w:rsidRPr="005838DE">
              <w:rPr>
                <w:rStyle w:val="SAPScreenElement"/>
              </w:rPr>
              <w:t>Cost Center:</w:t>
            </w:r>
            <w:r w:rsidRPr="005838DE">
              <w:t xml:space="preserve"> select from drop-down, if appropriate</w:t>
            </w:r>
          </w:p>
        </w:tc>
        <w:tc>
          <w:tcPr>
            <w:tcW w:w="2268" w:type="dxa"/>
          </w:tcPr>
          <w:p w14:paraId="45A83D73" w14:textId="77777777" w:rsidR="00260687" w:rsidRPr="005838DE" w:rsidRDefault="00260687" w:rsidP="00D578B3">
            <w:pPr>
              <w:spacing w:after="0"/>
            </w:pPr>
          </w:p>
        </w:tc>
        <w:tc>
          <w:tcPr>
            <w:tcW w:w="3662" w:type="dxa"/>
            <w:shd w:val="clear" w:color="auto" w:fill="auto"/>
          </w:tcPr>
          <w:p w14:paraId="7A306F7C" w14:textId="2BE685D0" w:rsidR="00260687" w:rsidRPr="005838DE" w:rsidRDefault="00260687" w:rsidP="00D578B3">
            <w:pPr>
              <w:spacing w:after="0"/>
            </w:pPr>
          </w:p>
        </w:tc>
        <w:tc>
          <w:tcPr>
            <w:tcW w:w="1276" w:type="dxa"/>
            <w:vMerge/>
          </w:tcPr>
          <w:p w14:paraId="2F31DC69" w14:textId="77777777" w:rsidR="00260687" w:rsidRPr="005838DE" w:rsidRDefault="00260687" w:rsidP="00EB5E05">
            <w:pPr>
              <w:rPr>
                <w:rFonts w:cs="Arial"/>
                <w:bCs/>
              </w:rPr>
            </w:pPr>
          </w:p>
        </w:tc>
      </w:tr>
      <w:tr w:rsidR="00260687" w:rsidRPr="005838DE" w14:paraId="1DCF07D2" w14:textId="77777777" w:rsidTr="000206EE">
        <w:trPr>
          <w:trHeight w:val="357"/>
        </w:trPr>
        <w:tc>
          <w:tcPr>
            <w:tcW w:w="728" w:type="dxa"/>
            <w:vMerge/>
            <w:shd w:val="clear" w:color="auto" w:fill="auto"/>
          </w:tcPr>
          <w:p w14:paraId="680C9B35" w14:textId="77777777" w:rsidR="00260687" w:rsidRPr="005838DE" w:rsidRDefault="00260687" w:rsidP="00364491"/>
        </w:tc>
        <w:tc>
          <w:tcPr>
            <w:tcW w:w="1134" w:type="dxa"/>
            <w:vMerge/>
            <w:shd w:val="clear" w:color="auto" w:fill="auto"/>
          </w:tcPr>
          <w:p w14:paraId="46AB39B6" w14:textId="77777777" w:rsidR="00260687" w:rsidRPr="005838DE" w:rsidRDefault="00260687" w:rsidP="00364491">
            <w:pPr>
              <w:rPr>
                <w:b/>
              </w:rPr>
            </w:pPr>
          </w:p>
        </w:tc>
        <w:tc>
          <w:tcPr>
            <w:tcW w:w="3260" w:type="dxa"/>
            <w:vMerge w:val="restart"/>
            <w:shd w:val="clear" w:color="auto" w:fill="auto"/>
          </w:tcPr>
          <w:p w14:paraId="31D1E5D1" w14:textId="37019517" w:rsidR="00260687" w:rsidRPr="003E7150" w:rsidRDefault="00260687" w:rsidP="00B83F47">
            <w:r w:rsidRPr="003E7150">
              <w:t xml:space="preserve">Record on-call time, if available for you and if appropriate. For this select the </w:t>
            </w:r>
            <w:r w:rsidRPr="003E7150">
              <w:rPr>
                <w:rStyle w:val="SAPScreenElement"/>
              </w:rPr>
              <w:sym w:font="Symbol" w:char="F0C5"/>
            </w:r>
            <w:r w:rsidRPr="003E7150">
              <w:rPr>
                <w:rStyle w:val="SAPScreenElement"/>
              </w:rPr>
              <w:t xml:space="preserve"> Add On-Call Time</w:t>
            </w:r>
            <w:r w:rsidRPr="003E7150">
              <w:t xml:space="preserve"> button and enter data as appropriate.</w:t>
            </w:r>
          </w:p>
        </w:tc>
        <w:tc>
          <w:tcPr>
            <w:tcW w:w="2126" w:type="dxa"/>
            <w:shd w:val="clear" w:color="auto" w:fill="auto"/>
          </w:tcPr>
          <w:p w14:paraId="5C6A4F93" w14:textId="77777777" w:rsidR="00260687" w:rsidRPr="005838DE" w:rsidRDefault="00260687" w:rsidP="00364491">
            <w:r w:rsidRPr="005838DE">
              <w:rPr>
                <w:rStyle w:val="SAPScreenElement"/>
              </w:rPr>
              <w:t>Time Type</w:t>
            </w:r>
            <w:r w:rsidRPr="005838DE">
              <w:t>: select from drop-down, for example</w:t>
            </w:r>
            <w:r w:rsidRPr="005838DE">
              <w:rPr>
                <w:rStyle w:val="SAPUserEntry"/>
              </w:rPr>
              <w:t xml:space="preserve"> On-Call Duty</w:t>
            </w:r>
            <w:r w:rsidRPr="005838DE">
              <w:t xml:space="preserve"> </w:t>
            </w:r>
            <w:r w:rsidRPr="005838DE">
              <w:rPr>
                <w:rStyle w:val="SAPUserEntry"/>
              </w:rPr>
              <w:t>(Remote Service)</w:t>
            </w:r>
          </w:p>
        </w:tc>
        <w:tc>
          <w:tcPr>
            <w:tcW w:w="2268" w:type="dxa"/>
          </w:tcPr>
          <w:p w14:paraId="570BB127" w14:textId="77777777" w:rsidR="00260687" w:rsidRPr="005838DE" w:rsidRDefault="00260687" w:rsidP="00364491"/>
        </w:tc>
        <w:tc>
          <w:tcPr>
            <w:tcW w:w="3662" w:type="dxa"/>
            <w:shd w:val="clear" w:color="auto" w:fill="auto"/>
          </w:tcPr>
          <w:p w14:paraId="757BB3A2" w14:textId="624A4A27" w:rsidR="00260687" w:rsidRPr="005838DE" w:rsidRDefault="00260687" w:rsidP="00364491"/>
        </w:tc>
        <w:tc>
          <w:tcPr>
            <w:tcW w:w="1276" w:type="dxa"/>
            <w:vMerge/>
          </w:tcPr>
          <w:p w14:paraId="25A74A02" w14:textId="77777777" w:rsidR="00260687" w:rsidRPr="005838DE" w:rsidRDefault="00260687" w:rsidP="00364491">
            <w:pPr>
              <w:rPr>
                <w:rFonts w:cs="Arial"/>
                <w:bCs/>
              </w:rPr>
            </w:pPr>
          </w:p>
        </w:tc>
      </w:tr>
      <w:tr w:rsidR="00260687" w:rsidRPr="005838DE" w14:paraId="2A8C0837" w14:textId="77777777" w:rsidTr="000206EE">
        <w:trPr>
          <w:trHeight w:val="357"/>
        </w:trPr>
        <w:tc>
          <w:tcPr>
            <w:tcW w:w="728" w:type="dxa"/>
            <w:vMerge/>
            <w:shd w:val="clear" w:color="auto" w:fill="auto"/>
          </w:tcPr>
          <w:p w14:paraId="2A6BB5A4" w14:textId="77777777" w:rsidR="00260687" w:rsidRPr="005838DE" w:rsidRDefault="00260687" w:rsidP="00364491"/>
        </w:tc>
        <w:tc>
          <w:tcPr>
            <w:tcW w:w="1134" w:type="dxa"/>
            <w:vMerge/>
            <w:shd w:val="clear" w:color="auto" w:fill="auto"/>
          </w:tcPr>
          <w:p w14:paraId="012430D2" w14:textId="77777777" w:rsidR="00260687" w:rsidRPr="005838DE" w:rsidRDefault="00260687" w:rsidP="00364491">
            <w:pPr>
              <w:rPr>
                <w:b/>
              </w:rPr>
            </w:pPr>
          </w:p>
        </w:tc>
        <w:tc>
          <w:tcPr>
            <w:tcW w:w="3260" w:type="dxa"/>
            <w:vMerge/>
            <w:shd w:val="clear" w:color="auto" w:fill="auto"/>
          </w:tcPr>
          <w:p w14:paraId="64718C67" w14:textId="77777777" w:rsidR="00260687" w:rsidRPr="003E7150" w:rsidRDefault="00260687" w:rsidP="00364491"/>
        </w:tc>
        <w:tc>
          <w:tcPr>
            <w:tcW w:w="2126" w:type="dxa"/>
            <w:shd w:val="clear" w:color="auto" w:fill="auto"/>
          </w:tcPr>
          <w:p w14:paraId="73243A63" w14:textId="682DAB9F" w:rsidR="00260687" w:rsidRPr="005838DE" w:rsidRDefault="00260687" w:rsidP="001B498D">
            <w:pPr>
              <w:spacing w:after="0"/>
            </w:pPr>
            <w:r w:rsidRPr="005838DE">
              <w:rPr>
                <w:rStyle w:val="SAPScreenElement"/>
              </w:rPr>
              <w:t>Duration</w:t>
            </w:r>
            <w:r w:rsidRPr="005838DE">
              <w:t xml:space="preserve">: enter number of hours (and minutes, if appropriate) worked; format </w:t>
            </w:r>
            <w:r w:rsidRPr="005838DE">
              <w:rPr>
                <w:rStyle w:val="SAPUserEntry"/>
              </w:rPr>
              <w:t xml:space="preserve">h:mm </w:t>
            </w:r>
            <w:r w:rsidRPr="005838DE">
              <w:t>is predefined</w:t>
            </w:r>
          </w:p>
        </w:tc>
        <w:tc>
          <w:tcPr>
            <w:tcW w:w="2268" w:type="dxa"/>
          </w:tcPr>
          <w:p w14:paraId="42AE23EA" w14:textId="77777777" w:rsidR="00260687" w:rsidRPr="005838DE" w:rsidRDefault="00260687" w:rsidP="00364491"/>
        </w:tc>
        <w:tc>
          <w:tcPr>
            <w:tcW w:w="3662" w:type="dxa"/>
            <w:shd w:val="clear" w:color="auto" w:fill="auto"/>
          </w:tcPr>
          <w:p w14:paraId="4FE0CDA4" w14:textId="76981016" w:rsidR="00260687" w:rsidRPr="005838DE" w:rsidRDefault="00260687" w:rsidP="00364491">
            <w:r w:rsidRPr="005838DE">
              <w:t xml:space="preserve">Upon entering the </w:t>
            </w:r>
            <w:r w:rsidRPr="000741A0">
              <w:t xml:space="preserve">duration, an </w:t>
            </w:r>
            <w:r w:rsidRPr="000741A0">
              <w:rPr>
                <w:rStyle w:val="SAPScreenElement"/>
              </w:rPr>
              <w:t>Information</w:t>
            </w:r>
            <w:r w:rsidRPr="000741A0">
              <w:t xml:space="preserve"> </w:t>
            </w:r>
            <w:r w:rsidRPr="000206EE">
              <w:rPr>
                <w:noProof/>
                <w:lang w:val="de-DE" w:eastAsia="de-DE"/>
              </w:rPr>
              <w:drawing>
                <wp:inline distT="0" distB="0" distL="0" distR="0" wp14:anchorId="28FD70A4" wp14:editId="1DD710C2">
                  <wp:extent cx="190500" cy="180975"/>
                  <wp:effectExtent l="0" t="0" r="0"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0741A0">
              <w:t xml:space="preserve"> icon </w:t>
            </w:r>
            <w:r w:rsidRPr="000741A0">
              <w:rPr>
                <w:rStyle w:val="SAPScreenElement"/>
              </w:rPr>
              <w:t>On-Call Time</w:t>
            </w:r>
            <w:r w:rsidRPr="005838DE">
              <w:rPr>
                <w:rStyle w:val="SAPScreenElement"/>
              </w:rPr>
              <w:t xml:space="preserve"> Recorded</w:t>
            </w:r>
            <w:r w:rsidRPr="005838DE">
              <w:t xml:space="preserve"> is displayed in the </w:t>
            </w:r>
            <w:r w:rsidRPr="005838DE">
              <w:rPr>
                <w:rStyle w:val="SAPScreenElement"/>
              </w:rPr>
              <w:t>Total</w:t>
            </w:r>
            <w:r w:rsidRPr="005838DE">
              <w:t xml:space="preserve"> part on the right side of the time sheet. To view the information, hover the mouse over the </w:t>
            </w:r>
            <w:r w:rsidRPr="005838DE">
              <w:rPr>
                <w:noProof/>
                <w:lang w:val="de-DE" w:eastAsia="de-DE"/>
              </w:rPr>
              <w:drawing>
                <wp:inline distT="0" distB="0" distL="0" distR="0" wp14:anchorId="5EAA9966" wp14:editId="51CBBD5D">
                  <wp:extent cx="190500" cy="180975"/>
                  <wp:effectExtent l="0" t="0" r="0" b="952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5838DE">
              <w:t xml:space="preserve"> icon.</w:t>
            </w:r>
          </w:p>
        </w:tc>
        <w:tc>
          <w:tcPr>
            <w:tcW w:w="1276" w:type="dxa"/>
            <w:vMerge/>
          </w:tcPr>
          <w:p w14:paraId="7E3DF925" w14:textId="77777777" w:rsidR="00260687" w:rsidRPr="005838DE" w:rsidRDefault="00260687" w:rsidP="00364491">
            <w:pPr>
              <w:rPr>
                <w:rFonts w:cs="Arial"/>
                <w:bCs/>
              </w:rPr>
            </w:pPr>
          </w:p>
        </w:tc>
      </w:tr>
      <w:tr w:rsidR="00260687" w:rsidRPr="005838DE" w14:paraId="684E5F52" w14:textId="77777777" w:rsidTr="000206EE">
        <w:trPr>
          <w:trHeight w:val="357"/>
        </w:trPr>
        <w:tc>
          <w:tcPr>
            <w:tcW w:w="728" w:type="dxa"/>
            <w:vMerge/>
            <w:shd w:val="clear" w:color="auto" w:fill="auto"/>
          </w:tcPr>
          <w:p w14:paraId="5923DE8D" w14:textId="77777777" w:rsidR="00260687" w:rsidRPr="005838DE" w:rsidRDefault="00260687" w:rsidP="00364491"/>
        </w:tc>
        <w:tc>
          <w:tcPr>
            <w:tcW w:w="1134" w:type="dxa"/>
            <w:vMerge/>
            <w:shd w:val="clear" w:color="auto" w:fill="auto"/>
          </w:tcPr>
          <w:p w14:paraId="501DA662" w14:textId="77777777" w:rsidR="00260687" w:rsidRPr="005838DE" w:rsidRDefault="00260687" w:rsidP="00364491">
            <w:pPr>
              <w:rPr>
                <w:b/>
              </w:rPr>
            </w:pPr>
          </w:p>
        </w:tc>
        <w:tc>
          <w:tcPr>
            <w:tcW w:w="3260" w:type="dxa"/>
            <w:vMerge/>
            <w:shd w:val="clear" w:color="auto" w:fill="auto"/>
          </w:tcPr>
          <w:p w14:paraId="1C84CB4E" w14:textId="77777777" w:rsidR="00260687" w:rsidRPr="003E7150" w:rsidRDefault="00260687" w:rsidP="00364491"/>
        </w:tc>
        <w:tc>
          <w:tcPr>
            <w:tcW w:w="2126" w:type="dxa"/>
            <w:shd w:val="clear" w:color="auto" w:fill="auto"/>
          </w:tcPr>
          <w:p w14:paraId="2D7830AD" w14:textId="77777777" w:rsidR="00260687" w:rsidRPr="005838DE" w:rsidRDefault="00260687" w:rsidP="004B6E3E">
            <w:pPr>
              <w:spacing w:after="0"/>
              <w:rPr>
                <w:rStyle w:val="SAPScreenElement"/>
              </w:rPr>
            </w:pPr>
            <w:r w:rsidRPr="005838DE">
              <w:rPr>
                <w:rStyle w:val="SAPScreenElement"/>
              </w:rPr>
              <w:t>Cost Center:</w:t>
            </w:r>
            <w:r w:rsidRPr="005838DE">
              <w:t xml:space="preserve"> select from drop-down, if appropriate</w:t>
            </w:r>
          </w:p>
        </w:tc>
        <w:tc>
          <w:tcPr>
            <w:tcW w:w="2268" w:type="dxa"/>
          </w:tcPr>
          <w:p w14:paraId="1D01F49D" w14:textId="77777777" w:rsidR="00260687" w:rsidRPr="005838DE" w:rsidRDefault="00260687" w:rsidP="00364491"/>
        </w:tc>
        <w:tc>
          <w:tcPr>
            <w:tcW w:w="3662" w:type="dxa"/>
            <w:shd w:val="clear" w:color="auto" w:fill="auto"/>
          </w:tcPr>
          <w:p w14:paraId="76F01F4E" w14:textId="2DA48EAB" w:rsidR="00260687" w:rsidRPr="005838DE" w:rsidRDefault="00260687" w:rsidP="00364491"/>
        </w:tc>
        <w:tc>
          <w:tcPr>
            <w:tcW w:w="1276" w:type="dxa"/>
            <w:vMerge/>
          </w:tcPr>
          <w:p w14:paraId="74EDF7F5" w14:textId="77777777" w:rsidR="00260687" w:rsidRPr="005838DE" w:rsidRDefault="00260687" w:rsidP="00364491">
            <w:pPr>
              <w:rPr>
                <w:rFonts w:cs="Arial"/>
                <w:bCs/>
              </w:rPr>
            </w:pPr>
          </w:p>
        </w:tc>
      </w:tr>
      <w:tr w:rsidR="00260687" w:rsidRPr="005838DE" w14:paraId="4CC46E49" w14:textId="77777777" w:rsidTr="000206EE">
        <w:trPr>
          <w:trHeight w:val="357"/>
        </w:trPr>
        <w:tc>
          <w:tcPr>
            <w:tcW w:w="728" w:type="dxa"/>
            <w:vMerge/>
            <w:shd w:val="clear" w:color="auto" w:fill="auto"/>
          </w:tcPr>
          <w:p w14:paraId="21ABCD98" w14:textId="77777777" w:rsidR="00260687" w:rsidRPr="005838DE" w:rsidRDefault="00260687" w:rsidP="00364491"/>
        </w:tc>
        <w:tc>
          <w:tcPr>
            <w:tcW w:w="1134" w:type="dxa"/>
            <w:vMerge/>
            <w:shd w:val="clear" w:color="auto" w:fill="auto"/>
          </w:tcPr>
          <w:p w14:paraId="56FAFCE9" w14:textId="77777777" w:rsidR="00260687" w:rsidRPr="005838DE" w:rsidRDefault="00260687" w:rsidP="00364491">
            <w:pPr>
              <w:rPr>
                <w:b/>
              </w:rPr>
            </w:pPr>
          </w:p>
        </w:tc>
        <w:tc>
          <w:tcPr>
            <w:tcW w:w="3260" w:type="dxa"/>
            <w:vMerge w:val="restart"/>
            <w:shd w:val="clear" w:color="auto" w:fill="auto"/>
          </w:tcPr>
          <w:p w14:paraId="75C5556D" w14:textId="52C16567" w:rsidR="00260687" w:rsidRPr="003E7150" w:rsidRDefault="00260687" w:rsidP="00B83F47">
            <w:r w:rsidRPr="003E7150">
              <w:t xml:space="preserve">Record allowances, if available for you and if appropriate. For this select the </w:t>
            </w:r>
            <w:r w:rsidRPr="003E7150">
              <w:rPr>
                <w:rStyle w:val="SAPScreenElement"/>
              </w:rPr>
              <w:sym w:font="Symbol" w:char="F0C5"/>
            </w:r>
            <w:r w:rsidRPr="003E7150">
              <w:rPr>
                <w:rStyle w:val="SAPScreenElement"/>
              </w:rPr>
              <w:t xml:space="preserve"> Add Allowances</w:t>
            </w:r>
            <w:r w:rsidRPr="003E7150">
              <w:t xml:space="preserve"> button and enter data as appropriate.</w:t>
            </w:r>
          </w:p>
        </w:tc>
        <w:tc>
          <w:tcPr>
            <w:tcW w:w="2126" w:type="dxa"/>
            <w:shd w:val="clear" w:color="auto" w:fill="auto"/>
          </w:tcPr>
          <w:p w14:paraId="2E6B2E2F" w14:textId="77777777" w:rsidR="00260687" w:rsidRPr="005838DE" w:rsidRDefault="00260687" w:rsidP="00364491">
            <w:r w:rsidRPr="005838DE">
              <w:rPr>
                <w:rStyle w:val="SAPScreenElement"/>
              </w:rPr>
              <w:t>Allowance Type</w:t>
            </w:r>
            <w:r w:rsidRPr="005838DE">
              <w:t xml:space="preserve">: select from drop-down, for example </w:t>
            </w:r>
            <w:r w:rsidRPr="005838DE">
              <w:rPr>
                <w:rStyle w:val="SAPUserEntry"/>
              </w:rPr>
              <w:t>Nightshift Allowance</w:t>
            </w:r>
          </w:p>
        </w:tc>
        <w:tc>
          <w:tcPr>
            <w:tcW w:w="2268" w:type="dxa"/>
          </w:tcPr>
          <w:p w14:paraId="1E60B8EF" w14:textId="77777777" w:rsidR="00260687" w:rsidRPr="005838DE" w:rsidRDefault="00260687" w:rsidP="00364491"/>
        </w:tc>
        <w:tc>
          <w:tcPr>
            <w:tcW w:w="3662" w:type="dxa"/>
            <w:shd w:val="clear" w:color="auto" w:fill="auto"/>
          </w:tcPr>
          <w:p w14:paraId="60D79704" w14:textId="6F11F13E" w:rsidR="00260687" w:rsidRPr="005838DE" w:rsidRDefault="00260687" w:rsidP="00364491"/>
        </w:tc>
        <w:tc>
          <w:tcPr>
            <w:tcW w:w="1276" w:type="dxa"/>
            <w:vMerge/>
          </w:tcPr>
          <w:p w14:paraId="49C95B68" w14:textId="77777777" w:rsidR="00260687" w:rsidRPr="005838DE" w:rsidRDefault="00260687" w:rsidP="00364491">
            <w:pPr>
              <w:rPr>
                <w:rFonts w:cs="Arial"/>
                <w:bCs/>
              </w:rPr>
            </w:pPr>
          </w:p>
        </w:tc>
      </w:tr>
      <w:tr w:rsidR="00260687" w:rsidRPr="005838DE" w14:paraId="24486037" w14:textId="77777777" w:rsidTr="000206EE">
        <w:trPr>
          <w:trHeight w:val="357"/>
        </w:trPr>
        <w:tc>
          <w:tcPr>
            <w:tcW w:w="728" w:type="dxa"/>
            <w:vMerge/>
            <w:shd w:val="clear" w:color="auto" w:fill="auto"/>
          </w:tcPr>
          <w:p w14:paraId="26C7C7A1" w14:textId="77777777" w:rsidR="00260687" w:rsidRPr="005838DE" w:rsidRDefault="00260687" w:rsidP="00364491"/>
        </w:tc>
        <w:tc>
          <w:tcPr>
            <w:tcW w:w="1134" w:type="dxa"/>
            <w:vMerge/>
            <w:shd w:val="clear" w:color="auto" w:fill="auto"/>
          </w:tcPr>
          <w:p w14:paraId="59422E8C" w14:textId="77777777" w:rsidR="00260687" w:rsidRPr="005838DE" w:rsidRDefault="00260687" w:rsidP="00364491">
            <w:pPr>
              <w:rPr>
                <w:b/>
              </w:rPr>
            </w:pPr>
          </w:p>
        </w:tc>
        <w:tc>
          <w:tcPr>
            <w:tcW w:w="3260" w:type="dxa"/>
            <w:vMerge/>
            <w:shd w:val="clear" w:color="auto" w:fill="auto"/>
          </w:tcPr>
          <w:p w14:paraId="5B00A080" w14:textId="77777777" w:rsidR="00260687" w:rsidRPr="005838DE" w:rsidRDefault="00260687" w:rsidP="00364491"/>
        </w:tc>
        <w:tc>
          <w:tcPr>
            <w:tcW w:w="2126" w:type="dxa"/>
            <w:shd w:val="clear" w:color="auto" w:fill="auto"/>
          </w:tcPr>
          <w:p w14:paraId="421A4111" w14:textId="1054C02E" w:rsidR="00260687" w:rsidRPr="005838DE" w:rsidRDefault="00260687" w:rsidP="001B498D">
            <w:r w:rsidRPr="005838DE">
              <w:rPr>
                <w:rStyle w:val="SAPScreenElement"/>
              </w:rPr>
              <w:t>Duration</w:t>
            </w:r>
            <w:r w:rsidRPr="005838DE">
              <w:t>: enter number of hours worked (and minutes, if appropriate); format</w:t>
            </w:r>
            <w:r w:rsidRPr="005838DE">
              <w:rPr>
                <w:rStyle w:val="SAPUserEntry"/>
              </w:rPr>
              <w:t xml:space="preserve"> h:mm</w:t>
            </w:r>
            <w:r w:rsidRPr="005838DE">
              <w:t xml:space="preserve"> is predefined</w:t>
            </w:r>
          </w:p>
        </w:tc>
        <w:tc>
          <w:tcPr>
            <w:tcW w:w="2268" w:type="dxa"/>
          </w:tcPr>
          <w:p w14:paraId="39DC3EDA" w14:textId="77777777" w:rsidR="00260687" w:rsidRPr="005838DE" w:rsidRDefault="00260687" w:rsidP="00364491"/>
        </w:tc>
        <w:tc>
          <w:tcPr>
            <w:tcW w:w="3662" w:type="dxa"/>
            <w:shd w:val="clear" w:color="auto" w:fill="auto"/>
          </w:tcPr>
          <w:p w14:paraId="043EF89B" w14:textId="58103815" w:rsidR="00260687" w:rsidRPr="005838DE" w:rsidRDefault="00260687" w:rsidP="00364491">
            <w:r w:rsidRPr="000741A0">
              <w:t xml:space="preserve">Upon entering the duration, an </w:t>
            </w:r>
            <w:r w:rsidRPr="000741A0">
              <w:rPr>
                <w:rStyle w:val="SAPScreenElement"/>
              </w:rPr>
              <w:t>Information</w:t>
            </w:r>
            <w:r w:rsidRPr="000741A0">
              <w:t xml:space="preserve"> </w:t>
            </w:r>
            <w:r w:rsidRPr="000206EE">
              <w:rPr>
                <w:noProof/>
                <w:lang w:val="de-DE" w:eastAsia="de-DE"/>
              </w:rPr>
              <w:drawing>
                <wp:inline distT="0" distB="0" distL="0" distR="0" wp14:anchorId="102C746D" wp14:editId="147B32B2">
                  <wp:extent cx="190500" cy="180975"/>
                  <wp:effectExtent l="0" t="0" r="0" b="952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0741A0">
              <w:t xml:space="preserve"> icon </w:t>
            </w:r>
            <w:r w:rsidRPr="000741A0">
              <w:rPr>
                <w:rStyle w:val="SAPScreenElement"/>
              </w:rPr>
              <w:t>Allowances Recorded</w:t>
            </w:r>
            <w:r w:rsidRPr="000741A0">
              <w:t xml:space="preserve"> is displayed in the</w:t>
            </w:r>
            <w:r w:rsidRPr="005838DE">
              <w:t xml:space="preserve"> </w:t>
            </w:r>
            <w:r w:rsidRPr="005838DE">
              <w:rPr>
                <w:rStyle w:val="SAPScreenElement"/>
              </w:rPr>
              <w:t>Total</w:t>
            </w:r>
            <w:r w:rsidRPr="005838DE">
              <w:t xml:space="preserve"> part on the right side of the time sheet. To view the information, hover the mouse over the </w:t>
            </w:r>
            <w:r w:rsidRPr="005838DE">
              <w:rPr>
                <w:noProof/>
                <w:lang w:val="de-DE" w:eastAsia="de-DE"/>
              </w:rPr>
              <w:drawing>
                <wp:inline distT="0" distB="0" distL="0" distR="0" wp14:anchorId="555499E0" wp14:editId="299FFD98">
                  <wp:extent cx="190500" cy="180975"/>
                  <wp:effectExtent l="0" t="0" r="0" b="952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5838DE">
              <w:t xml:space="preserve"> icon.</w:t>
            </w:r>
          </w:p>
        </w:tc>
        <w:tc>
          <w:tcPr>
            <w:tcW w:w="1276" w:type="dxa"/>
            <w:vMerge/>
          </w:tcPr>
          <w:p w14:paraId="7ED3F419" w14:textId="77777777" w:rsidR="00260687" w:rsidRPr="005838DE" w:rsidRDefault="00260687" w:rsidP="00364491">
            <w:pPr>
              <w:rPr>
                <w:rFonts w:cs="Arial"/>
                <w:bCs/>
              </w:rPr>
            </w:pPr>
          </w:p>
        </w:tc>
      </w:tr>
      <w:tr w:rsidR="00260687" w:rsidRPr="0027228A" w14:paraId="317DF627" w14:textId="77777777" w:rsidTr="000206EE">
        <w:trPr>
          <w:trHeight w:val="357"/>
        </w:trPr>
        <w:tc>
          <w:tcPr>
            <w:tcW w:w="728" w:type="dxa"/>
            <w:vMerge/>
            <w:shd w:val="clear" w:color="auto" w:fill="auto"/>
          </w:tcPr>
          <w:p w14:paraId="334895BC" w14:textId="77777777" w:rsidR="00260687" w:rsidRPr="005838DE" w:rsidRDefault="00260687" w:rsidP="00B83F47"/>
        </w:tc>
        <w:tc>
          <w:tcPr>
            <w:tcW w:w="1134" w:type="dxa"/>
            <w:vMerge/>
            <w:shd w:val="clear" w:color="auto" w:fill="auto"/>
          </w:tcPr>
          <w:p w14:paraId="02A5298A" w14:textId="77777777" w:rsidR="00260687" w:rsidRPr="005838DE" w:rsidRDefault="00260687" w:rsidP="00B83F47">
            <w:pPr>
              <w:rPr>
                <w:b/>
              </w:rPr>
            </w:pPr>
          </w:p>
        </w:tc>
        <w:tc>
          <w:tcPr>
            <w:tcW w:w="3260" w:type="dxa"/>
            <w:shd w:val="clear" w:color="auto" w:fill="auto"/>
          </w:tcPr>
          <w:p w14:paraId="61A085B4" w14:textId="77777777" w:rsidR="009074EC" w:rsidRDefault="00260687" w:rsidP="00B83F47">
            <w:r w:rsidRPr="005838DE">
              <w:t xml:space="preserve">Optionally you can record absences. </w:t>
            </w:r>
          </w:p>
          <w:p w14:paraId="1FAAC5A0" w14:textId="30E523F0" w:rsidR="00260687" w:rsidRPr="005838DE" w:rsidRDefault="00260687" w:rsidP="00B83F47">
            <w:r w:rsidRPr="005838DE">
              <w:t xml:space="preserve">Select the </w:t>
            </w:r>
            <w:r w:rsidRPr="005838DE">
              <w:rPr>
                <w:rStyle w:val="SAPScreenElement"/>
              </w:rPr>
              <w:sym w:font="Symbol" w:char="F0C5"/>
            </w:r>
            <w:r w:rsidRPr="005838DE">
              <w:rPr>
                <w:rStyle w:val="SAPScreenElement"/>
              </w:rPr>
              <w:t xml:space="preserve"> Add Absence</w:t>
            </w:r>
            <w:r w:rsidRPr="005838DE">
              <w:t xml:space="preserve"> button and enter data in the upcoming </w:t>
            </w:r>
            <w:r w:rsidRPr="005838DE">
              <w:rPr>
                <w:rStyle w:val="SAPScreenElement"/>
              </w:rPr>
              <w:t>New Absence</w:t>
            </w:r>
            <w:r w:rsidRPr="005838DE">
              <w:t xml:space="preserve"> dialog box as appropriate. When done, choose </w:t>
            </w:r>
            <w:r w:rsidRPr="005838DE">
              <w:rPr>
                <w:rStyle w:val="SAPScreenElement"/>
              </w:rPr>
              <w:t>Submit</w:t>
            </w:r>
            <w:r w:rsidRPr="005838DE">
              <w:t>.</w:t>
            </w:r>
          </w:p>
          <w:p w14:paraId="756C4CAF" w14:textId="77777777" w:rsidR="00260687" w:rsidRPr="005838DE" w:rsidRDefault="00260687" w:rsidP="006F51FD">
            <w:pPr>
              <w:pStyle w:val="SAPNoteHeading"/>
              <w:ind w:left="0"/>
            </w:pPr>
            <w:r w:rsidRPr="005838DE">
              <w:rPr>
                <w:noProof/>
                <w:lang w:val="de-DE" w:eastAsia="de-DE"/>
              </w:rPr>
              <w:drawing>
                <wp:inline distT="0" distB="0" distL="0" distR="0" wp14:anchorId="24A52962" wp14:editId="6F316A78">
                  <wp:extent cx="228600" cy="228600"/>
                  <wp:effectExtent l="0" t="0" r="0" b="0"/>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838DE">
              <w:t> Note</w:t>
            </w:r>
          </w:p>
          <w:p w14:paraId="7FB67089" w14:textId="59BBA725" w:rsidR="00260687" w:rsidRDefault="00260687" w:rsidP="006F51FD">
            <w:pPr>
              <w:pStyle w:val="ListContinue"/>
              <w:ind w:left="0"/>
              <w:rPr>
                <w:ins w:id="2891" w:author="Author" w:date="2018-03-02T12:07:00Z"/>
              </w:rPr>
            </w:pPr>
            <w:r w:rsidRPr="005838DE">
              <w:t xml:space="preserve">This functionality is available for the case that during your time recording of the current week you encounter </w:t>
            </w:r>
            <w:r w:rsidRPr="005838DE">
              <w:rPr>
                <w:rFonts w:cs="Arial"/>
                <w:bCs/>
              </w:rPr>
              <w:t xml:space="preserve">the </w:t>
            </w:r>
            <w:r w:rsidRPr="005838DE">
              <w:t>need to create a new absence.</w:t>
            </w:r>
          </w:p>
          <w:p w14:paraId="0F081E98" w14:textId="53323083" w:rsidR="00C80F3A" w:rsidRPr="005838DE" w:rsidDel="00C80F3A" w:rsidRDefault="00C80F3A">
            <w:pPr>
              <w:pStyle w:val="ListContinue"/>
              <w:ind w:left="0"/>
              <w:rPr>
                <w:del w:id="2892" w:author="Author" w:date="2018-03-02T12:08:00Z"/>
              </w:rPr>
            </w:pPr>
            <w:commentRangeStart w:id="2893"/>
            <w:commentRangeStart w:id="2894"/>
            <w:ins w:id="2895" w:author="Author" w:date="2018-03-02T12:07:00Z">
              <w:r>
                <w:t xml:space="preserve">In case the </w:t>
              </w:r>
              <w:r w:rsidRPr="00FF0B99">
                <w:rPr>
                  <w:rStyle w:val="SAPEmphasis"/>
                  <w:rPrChange w:id="2896" w:author="Author" w:date="2018-03-02T12:08:00Z">
                    <w:rPr/>
                  </w:rPrChange>
                </w:rPr>
                <w:t>Time Off</w:t>
              </w:r>
              <w:r>
                <w:t xml:space="preserve"> content has been </w:t>
              </w:r>
              <w:r w:rsidRPr="00FF0B99">
                <w:rPr>
                  <w:rStyle w:val="SAPEmphasis"/>
                  <w:rPrChange w:id="2897" w:author="Author" w:date="2018-03-02T12:09:00Z">
                    <w:rPr/>
                  </w:rPrChange>
                </w:rPr>
                <w:t>deployed with</w:t>
              </w:r>
              <w:r>
                <w:t xml:space="preserve"> the </w:t>
              </w:r>
              <w:r w:rsidRPr="00FF0B99">
                <w:rPr>
                  <w:rStyle w:val="SAPEmphasis"/>
                  <w:rPrChange w:id="2898" w:author="Author" w:date="2018-03-02T12:08:00Z">
                    <w:rPr/>
                  </w:rPrChange>
                </w:rPr>
                <w:t>SAP Best Practices</w:t>
              </w:r>
              <w:r>
                <w:t xml:space="preserve">, </w:t>
              </w:r>
              <w:del w:id="2899" w:author="Author" w:date="2018-03-05T10:11:00Z">
                <w:r w:rsidDel="00F247BD">
                  <w:delText xml:space="preserve">you can refer </w:delText>
                </w:r>
              </w:del>
            </w:ins>
          </w:p>
          <w:p w14:paraId="15373740" w14:textId="4E0D328A" w:rsidR="00260687" w:rsidRPr="005838DE" w:rsidRDefault="00260687">
            <w:pPr>
              <w:pStyle w:val="ListContinue"/>
              <w:ind w:left="0"/>
            </w:pPr>
            <w:del w:id="2900" w:author="Author" w:date="2018-03-02T12:08:00Z">
              <w:r w:rsidRPr="005838DE" w:rsidDel="00C80F3A">
                <w:delText>F</w:delText>
              </w:r>
            </w:del>
            <w:ins w:id="2901" w:author="Author" w:date="2018-03-02T12:08:00Z">
              <w:r w:rsidR="00C80F3A">
                <w:t>f</w:t>
              </w:r>
            </w:ins>
            <w:r w:rsidRPr="005838DE">
              <w:t xml:space="preserve">or more </w:t>
            </w:r>
            <w:del w:id="2902" w:author="Author" w:date="2018-03-02T12:08:00Z">
              <w:r w:rsidRPr="005838DE" w:rsidDel="00C80F3A">
                <w:delText xml:space="preserve">functionality </w:delText>
              </w:r>
            </w:del>
            <w:ins w:id="2903" w:author="Author" w:date="2018-03-02T12:08:00Z">
              <w:r w:rsidR="00C80F3A">
                <w:t>details</w:t>
              </w:r>
              <w:r w:rsidR="00C80F3A" w:rsidRPr="005838DE">
                <w:t xml:space="preserve"> </w:t>
              </w:r>
            </w:ins>
            <w:r w:rsidRPr="005838DE">
              <w:t>regarding recording absences</w:t>
            </w:r>
            <w:ins w:id="2904" w:author="Author" w:date="2018-03-05T10:11:00Z">
              <w:r w:rsidR="00F247BD">
                <w:t xml:space="preserve"> </w:t>
              </w:r>
            </w:ins>
            <w:ins w:id="2905" w:author="Author" w:date="2018-03-05T10:12:00Z">
              <w:r w:rsidR="00F247BD">
                <w:t>you can refer</w:t>
              </w:r>
            </w:ins>
            <w:del w:id="2906" w:author="Author" w:date="2018-03-02T12:08:00Z">
              <w:r w:rsidRPr="005838DE" w:rsidDel="00C80F3A">
                <w:delText>, please refer</w:delText>
              </w:r>
            </w:del>
            <w:r w:rsidRPr="005838DE">
              <w:t xml:space="preserve"> to </w:t>
            </w:r>
            <w:ins w:id="2907" w:author="Author" w:date="2018-01-31T14:35:00Z">
              <w:r w:rsidR="005F56ED">
                <w:t xml:space="preserve">test script of </w:t>
              </w:r>
            </w:ins>
            <w:r w:rsidRPr="005838DE">
              <w:t xml:space="preserve">scope item </w:t>
            </w:r>
            <w:r w:rsidRPr="005838DE">
              <w:rPr>
                <w:i/>
              </w:rPr>
              <w:t>Request and Manage Time Off (FJ7)</w:t>
            </w:r>
            <w:r w:rsidRPr="005838DE">
              <w:t>.</w:t>
            </w:r>
            <w:commentRangeEnd w:id="2893"/>
            <w:r w:rsidR="00C80F3A">
              <w:rPr>
                <w:rStyle w:val="CommentReference"/>
              </w:rPr>
              <w:commentReference w:id="2893"/>
            </w:r>
            <w:commentRangeEnd w:id="2894"/>
            <w:r w:rsidR="00F247BD">
              <w:rPr>
                <w:rStyle w:val="CommentReference"/>
              </w:rPr>
              <w:commentReference w:id="2894"/>
            </w:r>
          </w:p>
        </w:tc>
        <w:tc>
          <w:tcPr>
            <w:tcW w:w="2126" w:type="dxa"/>
            <w:shd w:val="clear" w:color="auto" w:fill="auto"/>
          </w:tcPr>
          <w:p w14:paraId="024F5ADD" w14:textId="77777777" w:rsidR="00260687" w:rsidRPr="005838DE" w:rsidRDefault="00260687" w:rsidP="00B83F47">
            <w:pPr>
              <w:rPr>
                <w:rStyle w:val="SAPScreenElement"/>
              </w:rPr>
            </w:pPr>
          </w:p>
        </w:tc>
        <w:tc>
          <w:tcPr>
            <w:tcW w:w="2268" w:type="dxa"/>
          </w:tcPr>
          <w:p w14:paraId="395D74C7" w14:textId="6AEA04FF" w:rsidR="00260687" w:rsidRPr="005838DE" w:rsidRDefault="00260687" w:rsidP="00B83F47">
            <w:r w:rsidRPr="005838DE">
              <w:t>Before adding an absence, you should submit your entered working times or save a draft.</w:t>
            </w:r>
          </w:p>
        </w:tc>
        <w:tc>
          <w:tcPr>
            <w:tcW w:w="3662" w:type="dxa"/>
            <w:shd w:val="clear" w:color="auto" w:fill="auto"/>
          </w:tcPr>
          <w:p w14:paraId="3D5D2157" w14:textId="77777777" w:rsidR="00260687" w:rsidRPr="005838DE" w:rsidRDefault="00260687" w:rsidP="00B83F47">
            <w:r w:rsidRPr="005838DE">
              <w:t>After entering your new absence, you are redirected to the Time Sheet. To view details on your entered absence, hover the mouse over the chart of the appropriate day.</w:t>
            </w:r>
          </w:p>
          <w:p w14:paraId="5155BB61" w14:textId="1BC6F8F7" w:rsidR="0027228A" w:rsidRPr="00C20B7A" w:rsidRDefault="00260687">
            <w:pPr>
              <w:rPr>
                <w:strike/>
                <w:rPrChange w:id="2908" w:author="Author" w:date="2018-02-05T10:06:00Z">
                  <w:rPr/>
                </w:rPrChange>
              </w:rPr>
            </w:pPr>
            <w:commentRangeStart w:id="2909"/>
            <w:r w:rsidRPr="00C20B7A">
              <w:rPr>
                <w:strike/>
                <w:highlight w:val="yellow"/>
                <w:rPrChange w:id="2910" w:author="Author" w:date="2018-02-05T10:06:00Z">
                  <w:rPr/>
                </w:rPrChange>
              </w:rPr>
              <w:t xml:space="preserve">The absence is displayed in the </w:t>
            </w:r>
            <w:r w:rsidRPr="00C20B7A">
              <w:rPr>
                <w:rStyle w:val="SAPScreenElement"/>
                <w:strike/>
                <w:highlight w:val="yellow"/>
                <w:rPrChange w:id="2911" w:author="Author" w:date="2018-02-05T10:06:00Z">
                  <w:rPr>
                    <w:rStyle w:val="SAPScreenElement"/>
                  </w:rPr>
                </w:rPrChange>
              </w:rPr>
              <w:t>Total</w:t>
            </w:r>
            <w:r w:rsidRPr="00C20B7A">
              <w:rPr>
                <w:strike/>
                <w:highlight w:val="yellow"/>
                <w:rPrChange w:id="2912" w:author="Author" w:date="2018-02-05T10:06:00Z">
                  <w:rPr/>
                </w:rPrChange>
              </w:rPr>
              <w:t xml:space="preserve"> part on the right side of the time sheet</w:t>
            </w:r>
            <w:r w:rsidR="0027228A" w:rsidRPr="00C20B7A">
              <w:rPr>
                <w:strike/>
                <w:highlight w:val="yellow"/>
                <w:rPrChange w:id="2913" w:author="Author" w:date="2018-02-05T10:06:00Z">
                  <w:rPr/>
                </w:rPrChange>
              </w:rPr>
              <w:t xml:space="preserve"> (not valid in case the</w:t>
            </w:r>
            <w:r w:rsidR="0027228A" w:rsidRPr="00C20B7A">
              <w:rPr>
                <w:rStyle w:val="SAPScreenElement"/>
                <w:strike/>
                <w:highlight w:val="yellow"/>
                <w:rPrChange w:id="2914" w:author="Author" w:date="2018-02-05T10:06:00Z">
                  <w:rPr>
                    <w:rStyle w:val="SAPScreenElement"/>
                  </w:rPr>
                </w:rPrChange>
              </w:rPr>
              <w:t xml:space="preserve"> </w:t>
            </w:r>
            <w:r w:rsidR="0027228A" w:rsidRPr="00C20B7A">
              <w:rPr>
                <w:strike/>
                <w:highlight w:val="yellow"/>
                <w:rPrChange w:id="2915" w:author="Author" w:date="2018-02-05T10:06:00Z">
                  <w:rPr/>
                </w:rPrChange>
              </w:rPr>
              <w:t>Time Recording Profile does not consider overtime and only pure working hours are recorded).</w:t>
            </w:r>
            <w:commentRangeEnd w:id="2909"/>
            <w:r w:rsidR="008D7F84">
              <w:rPr>
                <w:rStyle w:val="CommentReference"/>
              </w:rPr>
              <w:commentReference w:id="2909"/>
            </w:r>
          </w:p>
        </w:tc>
        <w:tc>
          <w:tcPr>
            <w:tcW w:w="1276" w:type="dxa"/>
            <w:vMerge/>
          </w:tcPr>
          <w:p w14:paraId="610254D9" w14:textId="77777777" w:rsidR="00260687" w:rsidRPr="0027228A" w:rsidRDefault="00260687" w:rsidP="00B83F47">
            <w:pPr>
              <w:rPr>
                <w:rFonts w:cs="Arial"/>
                <w:bCs/>
              </w:rPr>
            </w:pPr>
          </w:p>
        </w:tc>
      </w:tr>
      <w:tr w:rsidR="00B83F47" w:rsidRPr="005838DE" w14:paraId="0000A23C" w14:textId="77777777" w:rsidTr="000206EE">
        <w:trPr>
          <w:trHeight w:val="357"/>
        </w:trPr>
        <w:tc>
          <w:tcPr>
            <w:tcW w:w="728" w:type="dxa"/>
            <w:shd w:val="clear" w:color="auto" w:fill="auto"/>
          </w:tcPr>
          <w:p w14:paraId="1273AD60" w14:textId="2479EE22" w:rsidR="00B83F47" w:rsidRPr="005838DE" w:rsidRDefault="00B83F47" w:rsidP="00B83F47">
            <w:r w:rsidRPr="005838DE">
              <w:t>5</w:t>
            </w:r>
          </w:p>
        </w:tc>
        <w:tc>
          <w:tcPr>
            <w:tcW w:w="1134" w:type="dxa"/>
            <w:shd w:val="clear" w:color="auto" w:fill="auto"/>
          </w:tcPr>
          <w:p w14:paraId="7ACEE874" w14:textId="0F8E818A" w:rsidR="00B83F47" w:rsidRPr="005838DE" w:rsidRDefault="00B83F47" w:rsidP="00B83F47">
            <w:pPr>
              <w:rPr>
                <w:b/>
              </w:rPr>
            </w:pPr>
            <w:r w:rsidRPr="005838DE">
              <w:rPr>
                <w:b/>
              </w:rPr>
              <w:t>Record Working Time for Each Day</w:t>
            </w:r>
          </w:p>
        </w:tc>
        <w:tc>
          <w:tcPr>
            <w:tcW w:w="3260" w:type="dxa"/>
            <w:shd w:val="clear" w:color="auto" w:fill="auto"/>
          </w:tcPr>
          <w:p w14:paraId="6EB8AD43" w14:textId="03453E71" w:rsidR="00B83F47" w:rsidRPr="005838DE" w:rsidRDefault="00B83F47" w:rsidP="00B83F47">
            <w:r w:rsidRPr="005838DE">
              <w:t>Record your working time for each working day of the week.</w:t>
            </w:r>
          </w:p>
        </w:tc>
        <w:tc>
          <w:tcPr>
            <w:tcW w:w="2126" w:type="dxa"/>
            <w:shd w:val="clear" w:color="auto" w:fill="auto"/>
          </w:tcPr>
          <w:p w14:paraId="3DDBDEBF" w14:textId="1C131E31" w:rsidR="00B83F47" w:rsidRPr="005838DE" w:rsidRDefault="00B83F47" w:rsidP="00B83F47">
            <w:pPr>
              <w:rPr>
                <w:rStyle w:val="SAPScreenElement"/>
              </w:rPr>
            </w:pPr>
            <w:r w:rsidRPr="005838DE">
              <w:t>Proceed as described in test step # 4.</w:t>
            </w:r>
          </w:p>
        </w:tc>
        <w:tc>
          <w:tcPr>
            <w:tcW w:w="2268" w:type="dxa"/>
          </w:tcPr>
          <w:p w14:paraId="043C3EA3" w14:textId="77777777" w:rsidR="00B83F47" w:rsidRPr="005838DE" w:rsidRDefault="00B83F47" w:rsidP="00B83F47"/>
        </w:tc>
        <w:tc>
          <w:tcPr>
            <w:tcW w:w="3662" w:type="dxa"/>
            <w:shd w:val="clear" w:color="auto" w:fill="auto"/>
          </w:tcPr>
          <w:p w14:paraId="36FD2585" w14:textId="43042E81" w:rsidR="00B83F47" w:rsidRPr="005838DE" w:rsidRDefault="00B83F47" w:rsidP="00B83F47">
            <w:r w:rsidRPr="005838DE">
              <w:t>Working time for the whole week has been recorded. The time sheet is ready to be sent to the manager.</w:t>
            </w:r>
          </w:p>
        </w:tc>
        <w:tc>
          <w:tcPr>
            <w:tcW w:w="1276" w:type="dxa"/>
          </w:tcPr>
          <w:p w14:paraId="28953AE1" w14:textId="77777777" w:rsidR="00B83F47" w:rsidRPr="005838DE" w:rsidRDefault="00B83F47" w:rsidP="00B83F47">
            <w:pPr>
              <w:rPr>
                <w:rFonts w:cs="Arial"/>
                <w:bCs/>
              </w:rPr>
            </w:pPr>
          </w:p>
        </w:tc>
      </w:tr>
      <w:tr w:rsidR="00B83F47" w:rsidRPr="005838DE" w14:paraId="0843BCF2" w14:textId="77777777" w:rsidTr="000206EE">
        <w:trPr>
          <w:trHeight w:val="357"/>
        </w:trPr>
        <w:tc>
          <w:tcPr>
            <w:tcW w:w="728" w:type="dxa"/>
            <w:shd w:val="clear" w:color="auto" w:fill="auto"/>
          </w:tcPr>
          <w:p w14:paraId="6A6F7EB8" w14:textId="72E8432B" w:rsidR="00B83F47" w:rsidRPr="005838DE" w:rsidRDefault="00B83F47" w:rsidP="00B83F47">
            <w:r w:rsidRPr="005838DE">
              <w:t>6</w:t>
            </w:r>
          </w:p>
        </w:tc>
        <w:tc>
          <w:tcPr>
            <w:tcW w:w="1134" w:type="dxa"/>
            <w:shd w:val="clear" w:color="auto" w:fill="auto"/>
          </w:tcPr>
          <w:p w14:paraId="525D3B39" w14:textId="5365B916" w:rsidR="00B83F47" w:rsidRPr="005838DE" w:rsidRDefault="00B83F47" w:rsidP="00B83F47">
            <w:pPr>
              <w:rPr>
                <w:b/>
              </w:rPr>
            </w:pPr>
            <w:r w:rsidRPr="005838DE">
              <w:rPr>
                <w:b/>
              </w:rPr>
              <w:t>Submit Time Sheet</w:t>
            </w:r>
          </w:p>
        </w:tc>
        <w:tc>
          <w:tcPr>
            <w:tcW w:w="3260" w:type="dxa"/>
            <w:shd w:val="clear" w:color="auto" w:fill="auto"/>
          </w:tcPr>
          <w:p w14:paraId="007A7390" w14:textId="6373140A" w:rsidR="00B83F47" w:rsidRPr="005838DE" w:rsidRDefault="00B83F47" w:rsidP="00B83F47">
            <w:pPr>
              <w:ind w:left="1"/>
              <w:rPr>
                <w:rFonts w:cs="Arial"/>
                <w:bCs/>
              </w:rPr>
            </w:pPr>
            <w:r w:rsidRPr="005838DE">
              <w:t xml:space="preserve">Choose the </w:t>
            </w:r>
            <w:r w:rsidRPr="005838DE">
              <w:rPr>
                <w:rStyle w:val="SAPScreenElement"/>
              </w:rPr>
              <w:t>Submit</w:t>
            </w:r>
            <w:r w:rsidRPr="005838DE">
              <w:t xml:space="preserve"> button.</w:t>
            </w:r>
            <w:r w:rsidRPr="005838DE">
              <w:rPr>
                <w:rFonts w:cs="Arial"/>
                <w:bCs/>
              </w:rPr>
              <w:t xml:space="preserve"> </w:t>
            </w:r>
          </w:p>
          <w:p w14:paraId="74B0045F" w14:textId="77777777" w:rsidR="00B83F47" w:rsidRPr="005838DE" w:rsidRDefault="00B83F47" w:rsidP="006F51FD">
            <w:pPr>
              <w:pStyle w:val="SAPNoteHeading"/>
              <w:ind w:left="0"/>
            </w:pPr>
            <w:r w:rsidRPr="005838DE">
              <w:rPr>
                <w:noProof/>
                <w:lang w:val="de-DE" w:eastAsia="de-DE"/>
              </w:rPr>
              <w:drawing>
                <wp:inline distT="0" distB="0" distL="0" distR="0" wp14:anchorId="0975D84A" wp14:editId="08F75552">
                  <wp:extent cx="228600" cy="228600"/>
                  <wp:effectExtent l="0" t="0" r="0" b="0"/>
                  <wp:docPr id="20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838DE">
              <w:t> Note</w:t>
            </w:r>
          </w:p>
          <w:p w14:paraId="5DB5E680" w14:textId="1FA49F09" w:rsidR="00B83F47" w:rsidRPr="005838DE" w:rsidRDefault="00B83F47" w:rsidP="006F51FD">
            <w:pPr>
              <w:pStyle w:val="ListContinue"/>
              <w:ind w:left="0"/>
            </w:pPr>
            <w:r w:rsidRPr="005838DE">
              <w:t>If needed, you can also save a draft of the time sheet and continue recording later.</w:t>
            </w:r>
          </w:p>
        </w:tc>
        <w:tc>
          <w:tcPr>
            <w:tcW w:w="2126" w:type="dxa"/>
            <w:shd w:val="clear" w:color="auto" w:fill="auto"/>
          </w:tcPr>
          <w:p w14:paraId="2658B2D0" w14:textId="77777777" w:rsidR="00B83F47" w:rsidRPr="005838DE" w:rsidRDefault="00B83F47" w:rsidP="00B83F47"/>
        </w:tc>
        <w:tc>
          <w:tcPr>
            <w:tcW w:w="2268" w:type="dxa"/>
          </w:tcPr>
          <w:p w14:paraId="33D0A822" w14:textId="77777777" w:rsidR="00B83F47" w:rsidRPr="005838DE" w:rsidRDefault="00B83F47" w:rsidP="00B83F47"/>
        </w:tc>
        <w:tc>
          <w:tcPr>
            <w:tcW w:w="3662" w:type="dxa"/>
            <w:shd w:val="clear" w:color="auto" w:fill="auto"/>
          </w:tcPr>
          <w:p w14:paraId="4C4E8DBC" w14:textId="53CE8F77" w:rsidR="00B83F47" w:rsidRDefault="00B83F47" w:rsidP="00B83F47">
            <w:r w:rsidRPr="005838DE">
              <w:t xml:space="preserve">The </w:t>
            </w:r>
            <w:r w:rsidRPr="005838DE">
              <w:rPr>
                <w:rStyle w:val="SAPScreenElement"/>
              </w:rPr>
              <w:t>Submit Time Sheet</w:t>
            </w:r>
            <w:r w:rsidRPr="005838DE">
              <w:t xml:space="preserve"> dialog box is displayed, asking you if you want to submit the time sheet for the calendar week.</w:t>
            </w:r>
          </w:p>
          <w:p w14:paraId="53F29DB5" w14:textId="625F3E3C" w:rsidR="00587C20" w:rsidRPr="00587C20" w:rsidRDefault="00587C20" w:rsidP="00587C20">
            <w:pPr>
              <w:rPr>
                <w:strike/>
              </w:rPr>
            </w:pPr>
            <w:r w:rsidRPr="000206EE">
              <w:t>Depending on the combination of time profile and time recording profile assigned to the employee, the following use cases can occur (see test step #4)</w:t>
            </w:r>
          </w:p>
          <w:p w14:paraId="36629961" w14:textId="77777777" w:rsidR="00587C20" w:rsidRPr="00587C20" w:rsidRDefault="00587C20" w:rsidP="00B83F47"/>
          <w:p w14:paraId="65FAB915" w14:textId="77777777" w:rsidR="00292BFA" w:rsidRDefault="00292BFA" w:rsidP="00292BFA">
            <w:pPr>
              <w:spacing w:after="0"/>
              <w:rPr>
                <w:ins w:id="2916" w:author="Author" w:date="2018-02-07T11:29:00Z"/>
                <w:highlight w:val="green"/>
              </w:rPr>
            </w:pPr>
            <w:commentRangeStart w:id="2917"/>
            <w:ins w:id="2918" w:author="Author" w:date="2018-02-07T11:29:00Z">
              <w:r w:rsidRPr="00F25A2F">
                <w:rPr>
                  <w:b/>
                  <w:highlight w:val="green"/>
                  <w:u w:val="single"/>
                </w:rPr>
                <w:t>Use case 1</w:t>
              </w:r>
              <w:r>
                <w:rPr>
                  <w:b/>
                  <w:highlight w:val="green"/>
                  <w:u w:val="single"/>
                </w:rPr>
                <w:t xml:space="preserve"> / Overtime with different factors</w:t>
              </w:r>
              <w:r w:rsidRPr="00F25A2F">
                <w:rPr>
                  <w:highlight w:val="green"/>
                </w:rPr>
                <w:t xml:space="preserve">: </w:t>
              </w:r>
            </w:ins>
          </w:p>
          <w:p w14:paraId="2CC985F1" w14:textId="5E7FC022" w:rsidR="004A0C8C" w:rsidRPr="00437487" w:rsidRDefault="004A0C8C" w:rsidP="00B83F47">
            <w:pPr>
              <w:rPr>
                <w:highlight w:val="green"/>
                <w:rPrChange w:id="2919" w:author="Author" w:date="2018-01-31T15:05:00Z">
                  <w:rPr/>
                </w:rPrChange>
              </w:rPr>
            </w:pPr>
            <w:commentRangeStart w:id="2920"/>
            <w:del w:id="2921" w:author="Author" w:date="2018-02-07T11:29:00Z">
              <w:r w:rsidRPr="00437487" w:rsidDel="00292BFA">
                <w:rPr>
                  <w:highlight w:val="green"/>
                  <w:u w:val="single"/>
                  <w:rPrChange w:id="2922" w:author="Author" w:date="2018-01-31T15:05:00Z">
                    <w:rPr>
                      <w:u w:val="single"/>
                    </w:rPr>
                  </w:rPrChange>
                </w:rPr>
                <w:delText>Use case 1</w:delText>
              </w:r>
              <w:r w:rsidRPr="00437487" w:rsidDel="00292BFA">
                <w:rPr>
                  <w:highlight w:val="green"/>
                  <w:rPrChange w:id="2923" w:author="Author" w:date="2018-01-31T15:05:00Z">
                    <w:rPr/>
                  </w:rPrChange>
                </w:rPr>
                <w:delText xml:space="preserve">: </w:delText>
              </w:r>
            </w:del>
            <w:r w:rsidRPr="00437487">
              <w:rPr>
                <w:highlight w:val="green"/>
                <w:rPrChange w:id="2924" w:author="Author" w:date="2018-01-31T15:05:00Z">
                  <w:rPr/>
                </w:rPrChange>
              </w:rPr>
              <w:t>The</w:t>
            </w:r>
            <w:r w:rsidRPr="00437487">
              <w:rPr>
                <w:rStyle w:val="SAPScreenElement"/>
                <w:highlight w:val="green"/>
                <w:rPrChange w:id="2925" w:author="Author" w:date="2018-01-31T15:05:00Z">
                  <w:rPr>
                    <w:rStyle w:val="SAPScreenElement"/>
                  </w:rPr>
                </w:rPrChange>
              </w:rPr>
              <w:t xml:space="preserve"> </w:t>
            </w:r>
            <w:r w:rsidRPr="00437487">
              <w:rPr>
                <w:highlight w:val="green"/>
                <w:rPrChange w:id="2926" w:author="Author" w:date="2018-01-31T15:05:00Z">
                  <w:rPr/>
                </w:rPrChange>
              </w:rPr>
              <w:t>Time Recording Profile considers overtime. In this situation, the following data is visible:</w:t>
            </w:r>
          </w:p>
          <w:p w14:paraId="1E077BFA" w14:textId="77777777" w:rsidR="004A0C8C" w:rsidRPr="00437487" w:rsidRDefault="004A0C8C" w:rsidP="000206EE">
            <w:pPr>
              <w:pStyle w:val="ListParagraph"/>
              <w:numPr>
                <w:ilvl w:val="0"/>
                <w:numId w:val="14"/>
              </w:numPr>
              <w:ind w:left="419" w:hanging="437"/>
              <w:rPr>
                <w:highlight w:val="green"/>
                <w:rPrChange w:id="2927" w:author="Author" w:date="2018-01-31T15:05:00Z">
                  <w:rPr/>
                </w:rPrChange>
              </w:rPr>
            </w:pPr>
            <w:r w:rsidRPr="00437487">
              <w:rPr>
                <w:highlight w:val="green"/>
                <w:rPrChange w:id="2928" w:author="Author" w:date="2018-01-31T15:05:00Z">
                  <w:rPr/>
                </w:rPrChange>
              </w:rPr>
              <w:t>the enumeration of the recorded Total Hours</w:t>
            </w:r>
          </w:p>
          <w:p w14:paraId="202BE2E4" w14:textId="33C5B95B" w:rsidR="004A0C8C" w:rsidRPr="00437487" w:rsidRDefault="004A0C8C" w:rsidP="000206EE">
            <w:pPr>
              <w:pStyle w:val="ListParagraph"/>
              <w:numPr>
                <w:ilvl w:val="0"/>
                <w:numId w:val="14"/>
              </w:numPr>
              <w:ind w:left="419" w:hanging="437"/>
              <w:rPr>
                <w:highlight w:val="green"/>
                <w:rPrChange w:id="2929" w:author="Author" w:date="2018-01-31T15:05:00Z">
                  <w:rPr/>
                </w:rPrChange>
              </w:rPr>
            </w:pPr>
            <w:r w:rsidRPr="00437487">
              <w:rPr>
                <w:highlight w:val="green"/>
                <w:rPrChange w:id="2930" w:author="Author" w:date="2018-01-31T15:05:00Z">
                  <w:rPr/>
                </w:rPrChange>
              </w:rPr>
              <w:t>Number of overtime-worked hours and the corresponding factor they are calculated with</w:t>
            </w:r>
            <w:r w:rsidRPr="00437487" w:rsidDel="004A0C8C">
              <w:rPr>
                <w:highlight w:val="green"/>
                <w:rPrChange w:id="2931" w:author="Author" w:date="2018-01-31T15:05:00Z">
                  <w:rPr/>
                </w:rPrChange>
              </w:rPr>
              <w:t xml:space="preserve"> </w:t>
            </w:r>
            <w:r w:rsidRPr="00437487">
              <w:rPr>
                <w:highlight w:val="green"/>
                <w:rPrChange w:id="2932" w:author="Author" w:date="2018-01-31T15:05:00Z">
                  <w:rPr/>
                </w:rPrChange>
              </w:rPr>
              <w:t>(if any)</w:t>
            </w:r>
          </w:p>
          <w:p w14:paraId="4EABF9BA" w14:textId="77777777" w:rsidR="004A0C8C" w:rsidRPr="00437487" w:rsidRDefault="004A0C8C" w:rsidP="000206EE">
            <w:pPr>
              <w:pStyle w:val="ListParagraph"/>
              <w:numPr>
                <w:ilvl w:val="0"/>
                <w:numId w:val="14"/>
              </w:numPr>
              <w:ind w:left="419" w:hanging="437"/>
              <w:rPr>
                <w:highlight w:val="green"/>
                <w:rPrChange w:id="2933" w:author="Author" w:date="2018-01-31T15:05:00Z">
                  <w:rPr/>
                </w:rPrChange>
              </w:rPr>
            </w:pPr>
            <w:r w:rsidRPr="00437487">
              <w:rPr>
                <w:highlight w:val="green"/>
                <w:rPrChange w:id="2934" w:author="Author" w:date="2018-01-31T15:05:00Z">
                  <w:rPr/>
                </w:rPrChange>
              </w:rPr>
              <w:t>Regular Time</w:t>
            </w:r>
          </w:p>
          <w:p w14:paraId="3698378D" w14:textId="77777777" w:rsidR="004A0C8C" w:rsidRPr="00437487" w:rsidRDefault="004A0C8C" w:rsidP="000206EE">
            <w:pPr>
              <w:pStyle w:val="ListParagraph"/>
              <w:numPr>
                <w:ilvl w:val="0"/>
                <w:numId w:val="14"/>
              </w:numPr>
              <w:ind w:left="419" w:hanging="437"/>
              <w:rPr>
                <w:strike/>
                <w:highlight w:val="yellow"/>
                <w:rPrChange w:id="2935" w:author="Author" w:date="2018-01-31T15:59:00Z">
                  <w:rPr/>
                </w:rPrChange>
              </w:rPr>
            </w:pPr>
            <w:r w:rsidRPr="00437487">
              <w:rPr>
                <w:strike/>
                <w:highlight w:val="yellow"/>
                <w:rPrChange w:id="2936" w:author="Author" w:date="2018-01-31T15:59:00Z">
                  <w:rPr/>
                </w:rPrChange>
              </w:rPr>
              <w:t>Absences (if any)</w:t>
            </w:r>
          </w:p>
          <w:p w14:paraId="0897F40B" w14:textId="77777777" w:rsidR="004A0C8C" w:rsidRPr="00437487" w:rsidRDefault="004A0C8C" w:rsidP="000206EE">
            <w:pPr>
              <w:pStyle w:val="ListParagraph"/>
              <w:numPr>
                <w:ilvl w:val="0"/>
                <w:numId w:val="14"/>
              </w:numPr>
              <w:ind w:left="419" w:hanging="437"/>
              <w:rPr>
                <w:highlight w:val="green"/>
                <w:rPrChange w:id="2937" w:author="Author" w:date="2018-01-31T15:05:00Z">
                  <w:rPr/>
                </w:rPrChange>
              </w:rPr>
            </w:pPr>
            <w:r w:rsidRPr="00437487">
              <w:rPr>
                <w:highlight w:val="green"/>
                <w:rPrChange w:id="2938" w:author="Author" w:date="2018-01-31T15:05:00Z">
                  <w:rPr/>
                </w:rPrChange>
              </w:rPr>
              <w:t>On-Call Time (if any)</w:t>
            </w:r>
          </w:p>
          <w:p w14:paraId="4879F8FA" w14:textId="333D93A0" w:rsidR="004A0C8C" w:rsidRPr="00437487" w:rsidRDefault="004A0C8C" w:rsidP="000206EE">
            <w:pPr>
              <w:pStyle w:val="ListParagraph"/>
              <w:numPr>
                <w:ilvl w:val="0"/>
                <w:numId w:val="14"/>
              </w:numPr>
              <w:ind w:left="419" w:hanging="437"/>
              <w:rPr>
                <w:highlight w:val="green"/>
                <w:rPrChange w:id="2939" w:author="Author" w:date="2018-01-31T15:05:00Z">
                  <w:rPr/>
                </w:rPrChange>
              </w:rPr>
            </w:pPr>
            <w:r w:rsidRPr="00437487">
              <w:rPr>
                <w:highlight w:val="green"/>
                <w:rPrChange w:id="2940" w:author="Author" w:date="2018-01-31T15:05:00Z">
                  <w:rPr/>
                </w:rPrChange>
              </w:rPr>
              <w:t>Allowances (if any)</w:t>
            </w:r>
            <w:commentRangeEnd w:id="2920"/>
            <w:r w:rsidR="00B12EE9">
              <w:rPr>
                <w:rStyle w:val="CommentReference"/>
              </w:rPr>
              <w:commentReference w:id="2920"/>
            </w:r>
          </w:p>
          <w:p w14:paraId="5C5523BC" w14:textId="77777777" w:rsidR="00DC7B39" w:rsidRPr="005838DE" w:rsidRDefault="00DC7B39" w:rsidP="000206EE">
            <w:pPr>
              <w:pStyle w:val="ListParagraph"/>
              <w:ind w:left="419"/>
            </w:pPr>
          </w:p>
          <w:p w14:paraId="4D2BB657" w14:textId="77777777" w:rsidR="00292BFA" w:rsidRDefault="00292BFA" w:rsidP="004A0C8C">
            <w:pPr>
              <w:spacing w:after="0"/>
              <w:rPr>
                <w:ins w:id="2941" w:author="Author" w:date="2018-02-07T11:29:00Z"/>
                <w:highlight w:val="green"/>
              </w:rPr>
            </w:pPr>
            <w:ins w:id="2942" w:author="Author" w:date="2018-02-07T11:29:00Z">
              <w:r w:rsidRPr="00F25A2F">
                <w:rPr>
                  <w:b/>
                  <w:highlight w:val="green"/>
                  <w:u w:val="single"/>
                </w:rPr>
                <w:t>Use case 2</w:t>
              </w:r>
              <w:r>
                <w:rPr>
                  <w:b/>
                  <w:highlight w:val="green"/>
                  <w:u w:val="single"/>
                </w:rPr>
                <w:t xml:space="preserve"> / Overtime with Working Time Account</w:t>
              </w:r>
            </w:ins>
            <w:commentRangeStart w:id="2943"/>
            <w:del w:id="2944" w:author="Author" w:date="2018-02-07T11:29:00Z">
              <w:r w:rsidR="004A0C8C" w:rsidRPr="00437487" w:rsidDel="00292BFA">
                <w:rPr>
                  <w:highlight w:val="green"/>
                  <w:u w:val="single"/>
                  <w:rPrChange w:id="2945" w:author="Author" w:date="2018-01-31T15:32:00Z">
                    <w:rPr>
                      <w:u w:val="single"/>
                    </w:rPr>
                  </w:rPrChange>
                </w:rPr>
                <w:delText>Use case 2</w:delText>
              </w:r>
            </w:del>
            <w:r w:rsidR="004A0C8C" w:rsidRPr="00437487">
              <w:rPr>
                <w:highlight w:val="green"/>
                <w:rPrChange w:id="2946" w:author="Author" w:date="2018-01-31T15:32:00Z">
                  <w:rPr/>
                </w:rPrChange>
              </w:rPr>
              <w:t>:</w:t>
            </w:r>
          </w:p>
          <w:p w14:paraId="4628BB85" w14:textId="0ECD25E3" w:rsidR="004A0C8C" w:rsidRPr="00437487" w:rsidRDefault="004A0C8C" w:rsidP="004A0C8C">
            <w:pPr>
              <w:spacing w:after="0"/>
              <w:rPr>
                <w:highlight w:val="green"/>
                <w:rPrChange w:id="2947" w:author="Author" w:date="2018-01-31T15:32:00Z">
                  <w:rPr/>
                </w:rPrChange>
              </w:rPr>
            </w:pPr>
            <w:del w:id="2948" w:author="Author" w:date="2018-02-07T11:29:00Z">
              <w:r w:rsidRPr="00437487" w:rsidDel="00292BFA">
                <w:rPr>
                  <w:highlight w:val="green"/>
                  <w:rPrChange w:id="2949" w:author="Author" w:date="2018-01-31T15:32:00Z">
                    <w:rPr/>
                  </w:rPrChange>
                </w:rPr>
                <w:delText xml:space="preserve"> </w:delText>
              </w:r>
            </w:del>
            <w:r w:rsidRPr="00437487">
              <w:rPr>
                <w:highlight w:val="green"/>
                <w:rPrChange w:id="2950" w:author="Author" w:date="2018-01-31T15:32:00Z">
                  <w:rPr/>
                </w:rPrChange>
              </w:rPr>
              <w:t>The Time Recording Profile considers working time accounts. In this situation, the following data is visible:</w:t>
            </w:r>
          </w:p>
          <w:p w14:paraId="334521B2" w14:textId="30BA16B3" w:rsidR="004A0C8C" w:rsidRPr="00437487" w:rsidRDefault="004A0C8C" w:rsidP="000206EE">
            <w:pPr>
              <w:pStyle w:val="ListParagraph"/>
              <w:numPr>
                <w:ilvl w:val="0"/>
                <w:numId w:val="14"/>
              </w:numPr>
              <w:ind w:left="419" w:hanging="437"/>
              <w:rPr>
                <w:highlight w:val="green"/>
                <w:rPrChange w:id="2951" w:author="Author" w:date="2018-01-31T15:32:00Z">
                  <w:rPr/>
                </w:rPrChange>
              </w:rPr>
            </w:pPr>
            <w:r w:rsidRPr="00437487">
              <w:rPr>
                <w:highlight w:val="green"/>
                <w:rPrChange w:id="2952" w:author="Author" w:date="2018-01-31T15:32:00Z">
                  <w:rPr/>
                </w:rPrChange>
              </w:rPr>
              <w:t>the enumeration of the recorded Total Hours</w:t>
            </w:r>
          </w:p>
          <w:p w14:paraId="6E05AE50" w14:textId="2F746489" w:rsidR="004A0C8C" w:rsidRPr="00C20B7A" w:rsidRDefault="004A0C8C" w:rsidP="000206EE">
            <w:pPr>
              <w:pStyle w:val="ListParagraph"/>
              <w:numPr>
                <w:ilvl w:val="0"/>
                <w:numId w:val="14"/>
              </w:numPr>
              <w:ind w:left="419" w:hanging="437"/>
              <w:rPr>
                <w:highlight w:val="green"/>
                <w:rPrChange w:id="2953" w:author="Author" w:date="2018-02-05T11:00:00Z">
                  <w:rPr/>
                </w:rPrChange>
              </w:rPr>
            </w:pPr>
            <w:r w:rsidRPr="00C20B7A">
              <w:rPr>
                <w:highlight w:val="green"/>
                <w:rPrChange w:id="2954" w:author="Author" w:date="2018-02-05T11:00:00Z">
                  <w:rPr/>
                </w:rPrChange>
              </w:rPr>
              <w:t>Working Time Accounts</w:t>
            </w:r>
          </w:p>
          <w:p w14:paraId="6122E678" w14:textId="77777777" w:rsidR="004A0C8C" w:rsidRPr="00437487" w:rsidRDefault="004A0C8C" w:rsidP="000206EE">
            <w:pPr>
              <w:pStyle w:val="ListParagraph"/>
              <w:numPr>
                <w:ilvl w:val="0"/>
                <w:numId w:val="14"/>
              </w:numPr>
              <w:ind w:left="419" w:hanging="437"/>
              <w:rPr>
                <w:highlight w:val="green"/>
                <w:rPrChange w:id="2955" w:author="Author" w:date="2018-01-31T15:32:00Z">
                  <w:rPr/>
                </w:rPrChange>
              </w:rPr>
            </w:pPr>
            <w:r w:rsidRPr="00437487">
              <w:rPr>
                <w:highlight w:val="green"/>
                <w:rPrChange w:id="2956" w:author="Author" w:date="2018-01-31T15:32:00Z">
                  <w:rPr/>
                </w:rPrChange>
              </w:rPr>
              <w:t>Regular Time</w:t>
            </w:r>
          </w:p>
          <w:p w14:paraId="2C3147BF" w14:textId="77777777" w:rsidR="004A0C8C" w:rsidRPr="00437487" w:rsidRDefault="004A0C8C" w:rsidP="000206EE">
            <w:pPr>
              <w:pStyle w:val="ListParagraph"/>
              <w:numPr>
                <w:ilvl w:val="0"/>
                <w:numId w:val="14"/>
              </w:numPr>
              <w:ind w:left="419" w:hanging="437"/>
              <w:rPr>
                <w:strike/>
                <w:highlight w:val="yellow"/>
                <w:rPrChange w:id="2957" w:author="Author" w:date="2018-01-31T15:59:00Z">
                  <w:rPr/>
                </w:rPrChange>
              </w:rPr>
            </w:pPr>
            <w:r w:rsidRPr="00437487">
              <w:rPr>
                <w:strike/>
                <w:highlight w:val="yellow"/>
                <w:rPrChange w:id="2958" w:author="Author" w:date="2018-01-31T15:59:00Z">
                  <w:rPr/>
                </w:rPrChange>
              </w:rPr>
              <w:t>Absences (if any)</w:t>
            </w:r>
          </w:p>
          <w:p w14:paraId="567762C4" w14:textId="77777777" w:rsidR="004A0C8C" w:rsidRPr="00437487" w:rsidRDefault="004A0C8C" w:rsidP="000206EE">
            <w:pPr>
              <w:pStyle w:val="ListParagraph"/>
              <w:numPr>
                <w:ilvl w:val="0"/>
                <w:numId w:val="14"/>
              </w:numPr>
              <w:ind w:left="419" w:hanging="437"/>
              <w:rPr>
                <w:highlight w:val="green"/>
                <w:rPrChange w:id="2959" w:author="Author" w:date="2018-01-31T15:32:00Z">
                  <w:rPr/>
                </w:rPrChange>
              </w:rPr>
            </w:pPr>
            <w:r w:rsidRPr="00437487">
              <w:rPr>
                <w:highlight w:val="green"/>
                <w:rPrChange w:id="2960" w:author="Author" w:date="2018-01-31T15:32:00Z">
                  <w:rPr/>
                </w:rPrChange>
              </w:rPr>
              <w:t>On-Call Time (if any)</w:t>
            </w:r>
          </w:p>
          <w:p w14:paraId="553FB5F2" w14:textId="77777777" w:rsidR="00B83F47" w:rsidRPr="00437487" w:rsidRDefault="004A0C8C" w:rsidP="000206EE">
            <w:pPr>
              <w:pStyle w:val="ListParagraph"/>
              <w:numPr>
                <w:ilvl w:val="0"/>
                <w:numId w:val="14"/>
              </w:numPr>
              <w:ind w:left="419" w:hanging="437"/>
              <w:rPr>
                <w:highlight w:val="green"/>
                <w:rPrChange w:id="2961" w:author="Author" w:date="2018-01-31T15:32:00Z">
                  <w:rPr/>
                </w:rPrChange>
              </w:rPr>
            </w:pPr>
            <w:r w:rsidRPr="00437487">
              <w:rPr>
                <w:highlight w:val="green"/>
                <w:rPrChange w:id="2962" w:author="Author" w:date="2018-01-31T15:32:00Z">
                  <w:rPr/>
                </w:rPrChange>
              </w:rPr>
              <w:t>Allowances (if any)</w:t>
            </w:r>
            <w:r w:rsidR="00B83F47" w:rsidRPr="00437487">
              <w:rPr>
                <w:highlight w:val="green"/>
                <w:rPrChange w:id="2963" w:author="Author" w:date="2018-01-31T15:32:00Z">
                  <w:rPr/>
                </w:rPrChange>
              </w:rPr>
              <w:t xml:space="preserve"> </w:t>
            </w:r>
            <w:commentRangeEnd w:id="2943"/>
            <w:r w:rsidR="00F6067C">
              <w:rPr>
                <w:rStyle w:val="CommentReference"/>
              </w:rPr>
              <w:commentReference w:id="2943"/>
            </w:r>
          </w:p>
          <w:p w14:paraId="1D30ACF8" w14:textId="40043211" w:rsidR="00C42B29" w:rsidRDefault="00C42B29" w:rsidP="000206EE"/>
          <w:p w14:paraId="3A7902F3" w14:textId="77777777" w:rsidR="00292BFA" w:rsidRPr="00F25A2F" w:rsidRDefault="00292BFA" w:rsidP="00292BFA">
            <w:pPr>
              <w:spacing w:after="0"/>
              <w:rPr>
                <w:ins w:id="2964" w:author="Author" w:date="2018-02-07T11:29:00Z"/>
                <w:b/>
                <w:highlight w:val="green"/>
                <w:u w:val="single"/>
              </w:rPr>
            </w:pPr>
            <w:ins w:id="2965" w:author="Author" w:date="2018-02-07T11:29:00Z">
              <w:r w:rsidRPr="00F25A2F">
                <w:rPr>
                  <w:b/>
                  <w:highlight w:val="green"/>
                  <w:u w:val="single"/>
                </w:rPr>
                <w:t>Use case 3 / Working Hours Only:</w:t>
              </w:r>
            </w:ins>
          </w:p>
          <w:p w14:paraId="3B2AA044" w14:textId="59CB69AE" w:rsidR="00C42B29" w:rsidRPr="00437487" w:rsidRDefault="00C42B29" w:rsidP="00C42B29">
            <w:pPr>
              <w:spacing w:after="0"/>
              <w:rPr>
                <w:highlight w:val="green"/>
                <w:rPrChange w:id="2966" w:author="Author" w:date="2018-01-31T14:55:00Z">
                  <w:rPr/>
                </w:rPrChange>
              </w:rPr>
            </w:pPr>
            <w:commentRangeStart w:id="2967"/>
            <w:commentRangeStart w:id="2968"/>
            <w:del w:id="2969" w:author="Author" w:date="2018-02-07T11:29:00Z">
              <w:r w:rsidRPr="00437487" w:rsidDel="00292BFA">
                <w:rPr>
                  <w:highlight w:val="green"/>
                  <w:u w:val="single"/>
                  <w:rPrChange w:id="2970" w:author="Author" w:date="2018-01-31T14:55:00Z">
                    <w:rPr>
                      <w:u w:val="single"/>
                    </w:rPr>
                  </w:rPrChange>
                </w:rPr>
                <w:delText>Use case 3</w:delText>
              </w:r>
              <w:r w:rsidRPr="00437487" w:rsidDel="00292BFA">
                <w:rPr>
                  <w:highlight w:val="green"/>
                  <w:rPrChange w:id="2971" w:author="Author" w:date="2018-01-31T14:55:00Z">
                    <w:rPr/>
                  </w:rPrChange>
                </w:rPr>
                <w:delText xml:space="preserve">: </w:delText>
              </w:r>
            </w:del>
            <w:r w:rsidRPr="00437487">
              <w:rPr>
                <w:highlight w:val="green"/>
                <w:rPrChange w:id="2972" w:author="Author" w:date="2018-01-31T14:55:00Z">
                  <w:rPr/>
                </w:rPrChange>
              </w:rPr>
              <w:t>The</w:t>
            </w:r>
            <w:r w:rsidRPr="00437487">
              <w:rPr>
                <w:rStyle w:val="SAPScreenElement"/>
                <w:highlight w:val="green"/>
                <w:rPrChange w:id="2973" w:author="Author" w:date="2018-01-31T14:55:00Z">
                  <w:rPr>
                    <w:rStyle w:val="SAPScreenElement"/>
                  </w:rPr>
                </w:rPrChange>
              </w:rPr>
              <w:t xml:space="preserve"> </w:t>
            </w:r>
            <w:r w:rsidRPr="00437487">
              <w:rPr>
                <w:highlight w:val="green"/>
                <w:rPrChange w:id="2974" w:author="Author" w:date="2018-01-31T14:55:00Z">
                  <w:rPr/>
                </w:rPrChange>
              </w:rPr>
              <w:t>Time Recording Profile does not consider overtime, only pure working hours are recorded. The following data is visible:</w:t>
            </w:r>
          </w:p>
          <w:p w14:paraId="047C5E3B" w14:textId="0257AE03" w:rsidR="00C42B29" w:rsidRPr="00437487" w:rsidRDefault="00C42B29" w:rsidP="00C42B29">
            <w:pPr>
              <w:pStyle w:val="ListParagraph"/>
              <w:numPr>
                <w:ilvl w:val="0"/>
                <w:numId w:val="14"/>
              </w:numPr>
              <w:ind w:left="419" w:hanging="437"/>
              <w:rPr>
                <w:highlight w:val="green"/>
                <w:rPrChange w:id="2975" w:author="Author" w:date="2018-01-31T14:55:00Z">
                  <w:rPr/>
                </w:rPrChange>
              </w:rPr>
            </w:pPr>
            <w:r w:rsidRPr="00437487">
              <w:rPr>
                <w:highlight w:val="green"/>
                <w:rPrChange w:id="2976" w:author="Author" w:date="2018-01-31T14:55:00Z">
                  <w:rPr/>
                </w:rPrChange>
              </w:rPr>
              <w:t>the enumeration of the recorded Total Hours</w:t>
            </w:r>
          </w:p>
          <w:p w14:paraId="4A8267E0" w14:textId="77777777" w:rsidR="00C42B29" w:rsidRPr="00437487" w:rsidRDefault="00C42B29" w:rsidP="00C42B29">
            <w:pPr>
              <w:pStyle w:val="ListParagraph"/>
              <w:numPr>
                <w:ilvl w:val="0"/>
                <w:numId w:val="14"/>
              </w:numPr>
              <w:ind w:left="419" w:hanging="437"/>
              <w:rPr>
                <w:highlight w:val="green"/>
                <w:rPrChange w:id="2977" w:author="Author" w:date="2018-01-31T14:55:00Z">
                  <w:rPr/>
                </w:rPrChange>
              </w:rPr>
            </w:pPr>
            <w:r w:rsidRPr="00437487">
              <w:rPr>
                <w:highlight w:val="green"/>
                <w:rPrChange w:id="2978" w:author="Author" w:date="2018-01-31T14:55:00Z">
                  <w:rPr/>
                </w:rPrChange>
              </w:rPr>
              <w:t>On-Call Time (if any)</w:t>
            </w:r>
          </w:p>
          <w:p w14:paraId="142AD620" w14:textId="77777777" w:rsidR="00700A2E" w:rsidRDefault="00C42B29" w:rsidP="000206EE">
            <w:pPr>
              <w:pStyle w:val="ListParagraph"/>
              <w:numPr>
                <w:ilvl w:val="0"/>
                <w:numId w:val="14"/>
              </w:numPr>
              <w:ind w:left="419" w:hanging="437"/>
              <w:rPr>
                <w:ins w:id="2979" w:author="Author" w:date="2018-03-01T13:04:00Z"/>
              </w:rPr>
            </w:pPr>
            <w:r w:rsidRPr="00437487">
              <w:rPr>
                <w:highlight w:val="green"/>
                <w:rPrChange w:id="2980" w:author="Author" w:date="2018-01-31T14:55:00Z">
                  <w:rPr/>
                </w:rPrChange>
              </w:rPr>
              <w:t>Allowances (if any)</w:t>
            </w:r>
            <w:r w:rsidRPr="000206EE">
              <w:t xml:space="preserve"> </w:t>
            </w:r>
            <w:commentRangeEnd w:id="2967"/>
            <w:r w:rsidR="00A75D66">
              <w:rPr>
                <w:rStyle w:val="CommentReference"/>
              </w:rPr>
              <w:commentReference w:id="2967"/>
            </w:r>
            <w:commentRangeEnd w:id="2968"/>
            <w:r w:rsidR="00B04344">
              <w:rPr>
                <w:rStyle w:val="CommentReference"/>
              </w:rPr>
              <w:commentReference w:id="2968"/>
            </w:r>
          </w:p>
          <w:p w14:paraId="10D7F7A4" w14:textId="77777777" w:rsidR="002F1131" w:rsidRDefault="002F1131">
            <w:pPr>
              <w:rPr>
                <w:ins w:id="2981" w:author="Author" w:date="2018-03-01T13:04:00Z"/>
              </w:rPr>
              <w:pPrChange w:id="2982" w:author="Author" w:date="2018-03-01T13:04:00Z">
                <w:pPr>
                  <w:pStyle w:val="ListParagraph"/>
                  <w:numPr>
                    <w:numId w:val="14"/>
                  </w:numPr>
                  <w:ind w:left="419" w:hanging="437"/>
                </w:pPr>
              </w:pPrChange>
            </w:pPr>
          </w:p>
          <w:p w14:paraId="1CCAAC9B" w14:textId="77777777" w:rsidR="002F1131" w:rsidRPr="00C70B10" w:rsidRDefault="002F1131" w:rsidP="002F1131">
            <w:pPr>
              <w:pStyle w:val="ListBullet"/>
              <w:numPr>
                <w:ilvl w:val="0"/>
                <w:numId w:val="0"/>
              </w:numPr>
              <w:rPr>
                <w:ins w:id="2983" w:author="Author" w:date="2018-03-01T13:04:00Z"/>
                <w:b/>
                <w:highlight w:val="cyan"/>
                <w:u w:val="single"/>
              </w:rPr>
            </w:pPr>
            <w:commentRangeStart w:id="2984"/>
            <w:ins w:id="2985" w:author="Author" w:date="2018-03-01T13:04:00Z">
              <w:r w:rsidRPr="00C70B10">
                <w:rPr>
                  <w:b/>
                  <w:highlight w:val="cyan"/>
                  <w:u w:val="single"/>
                </w:rPr>
                <w:t xml:space="preserve">Use case 4 / Overtime with Time Account </w:t>
              </w:r>
              <w:r w:rsidRPr="00C70B10">
                <w:rPr>
                  <w:b/>
                  <w:i/>
                  <w:highlight w:val="cyan"/>
                  <w:u w:val="single"/>
                </w:rPr>
                <w:t>Time Off in Lieu</w:t>
              </w:r>
              <w:r w:rsidRPr="00C70B10">
                <w:rPr>
                  <w:b/>
                  <w:highlight w:val="cyan"/>
                  <w:u w:val="single"/>
                </w:rPr>
                <w:t>:</w:t>
              </w:r>
            </w:ins>
          </w:p>
          <w:p w14:paraId="264C6F55" w14:textId="77777777" w:rsidR="002F1131" w:rsidRPr="00C70B10" w:rsidRDefault="002F1131" w:rsidP="002F1131">
            <w:pPr>
              <w:spacing w:after="0"/>
              <w:rPr>
                <w:ins w:id="2986" w:author="Author" w:date="2018-03-01T13:04:00Z"/>
                <w:highlight w:val="cyan"/>
              </w:rPr>
            </w:pPr>
            <w:ins w:id="2987" w:author="Author" w:date="2018-03-01T13:04:00Z">
              <w:r w:rsidRPr="00C70B10">
                <w:rPr>
                  <w:highlight w:val="cyan"/>
                </w:rPr>
                <w:t>The Time Recording Profile considers Time Off in Lieu. In this situation, the following data is visible:</w:t>
              </w:r>
            </w:ins>
          </w:p>
          <w:p w14:paraId="5D57CC1F" w14:textId="77777777" w:rsidR="002F1131" w:rsidRPr="00C70B10" w:rsidRDefault="002F1131" w:rsidP="002F1131">
            <w:pPr>
              <w:pStyle w:val="ListParagraph"/>
              <w:numPr>
                <w:ilvl w:val="0"/>
                <w:numId w:val="14"/>
              </w:numPr>
              <w:ind w:left="419" w:hanging="437"/>
              <w:rPr>
                <w:ins w:id="2988" w:author="Author" w:date="2018-03-01T13:04:00Z"/>
                <w:highlight w:val="cyan"/>
              </w:rPr>
            </w:pPr>
            <w:ins w:id="2989" w:author="Author" w:date="2018-03-01T13:04:00Z">
              <w:r w:rsidRPr="00C70B10">
                <w:rPr>
                  <w:highlight w:val="cyan"/>
                </w:rPr>
                <w:t>the enumeration of the recorded Total Hours</w:t>
              </w:r>
            </w:ins>
          </w:p>
          <w:p w14:paraId="0C3E9C9A" w14:textId="73C476AD" w:rsidR="002F1131" w:rsidRPr="00C70B10" w:rsidRDefault="002F1131" w:rsidP="002F1131">
            <w:pPr>
              <w:pStyle w:val="ListParagraph"/>
              <w:numPr>
                <w:ilvl w:val="0"/>
                <w:numId w:val="14"/>
              </w:numPr>
              <w:ind w:left="419" w:hanging="437"/>
              <w:rPr>
                <w:ins w:id="2990" w:author="Author" w:date="2018-03-01T13:04:00Z"/>
                <w:highlight w:val="cyan"/>
              </w:rPr>
            </w:pPr>
            <w:ins w:id="2991" w:author="Author" w:date="2018-03-01T13:04:00Z">
              <w:r>
                <w:rPr>
                  <w:highlight w:val="cyan"/>
                </w:rPr>
                <w:t xml:space="preserve">numbers of hours the </w:t>
              </w:r>
              <w:r w:rsidRPr="00C70B10">
                <w:rPr>
                  <w:highlight w:val="cyan"/>
                </w:rPr>
                <w:t>Time Off in Lieu Account</w:t>
              </w:r>
            </w:ins>
            <w:ins w:id="2992" w:author="Author" w:date="2018-03-01T13:05:00Z">
              <w:r>
                <w:rPr>
                  <w:highlight w:val="cyan"/>
                </w:rPr>
                <w:t xml:space="preserve"> will be credited with for the specified week</w:t>
              </w:r>
            </w:ins>
          </w:p>
          <w:p w14:paraId="590A8388" w14:textId="77777777" w:rsidR="002F1131" w:rsidRPr="00C70B10" w:rsidRDefault="002F1131" w:rsidP="002F1131">
            <w:pPr>
              <w:pStyle w:val="ListParagraph"/>
              <w:numPr>
                <w:ilvl w:val="0"/>
                <w:numId w:val="14"/>
              </w:numPr>
              <w:ind w:left="419" w:hanging="437"/>
              <w:rPr>
                <w:ins w:id="2993" w:author="Author" w:date="2018-03-01T13:04:00Z"/>
                <w:highlight w:val="cyan"/>
              </w:rPr>
            </w:pPr>
            <w:ins w:id="2994" w:author="Author" w:date="2018-03-01T13:04:00Z">
              <w:r w:rsidRPr="00C70B10">
                <w:rPr>
                  <w:highlight w:val="cyan"/>
                </w:rPr>
                <w:t>Regular Time</w:t>
              </w:r>
            </w:ins>
          </w:p>
          <w:p w14:paraId="0364CC1B" w14:textId="77777777" w:rsidR="002F1131" w:rsidRPr="00C70B10" w:rsidRDefault="002F1131" w:rsidP="002F1131">
            <w:pPr>
              <w:pStyle w:val="ListParagraph"/>
              <w:numPr>
                <w:ilvl w:val="0"/>
                <w:numId w:val="14"/>
              </w:numPr>
              <w:ind w:left="419" w:hanging="437"/>
              <w:rPr>
                <w:ins w:id="2995" w:author="Author" w:date="2018-03-01T13:04:00Z"/>
                <w:highlight w:val="cyan"/>
              </w:rPr>
            </w:pPr>
            <w:ins w:id="2996" w:author="Author" w:date="2018-03-01T13:04:00Z">
              <w:r w:rsidRPr="00C70B10">
                <w:rPr>
                  <w:highlight w:val="cyan"/>
                </w:rPr>
                <w:t>On-Call Time (if any)</w:t>
              </w:r>
            </w:ins>
          </w:p>
          <w:p w14:paraId="66CF00A2" w14:textId="369B2D02" w:rsidR="002F1131" w:rsidRPr="001E1908" w:rsidRDefault="002F1131">
            <w:pPr>
              <w:pStyle w:val="ListParagraph"/>
              <w:numPr>
                <w:ilvl w:val="0"/>
                <w:numId w:val="14"/>
              </w:numPr>
              <w:ind w:left="419" w:hanging="437"/>
              <w:rPr>
                <w:highlight w:val="cyan"/>
                <w:rPrChange w:id="2997" w:author="Author" w:date="2018-03-01T13:05:00Z">
                  <w:rPr/>
                </w:rPrChange>
              </w:rPr>
            </w:pPr>
            <w:ins w:id="2998" w:author="Author" w:date="2018-03-01T13:04:00Z">
              <w:r w:rsidRPr="00C70B10">
                <w:rPr>
                  <w:highlight w:val="cyan"/>
                </w:rPr>
                <w:t xml:space="preserve">Allowances (if any) </w:t>
              </w:r>
              <w:r w:rsidRPr="00C70B10">
                <w:rPr>
                  <w:rStyle w:val="CommentReference"/>
                  <w:highlight w:val="cyan"/>
                </w:rPr>
                <w:commentReference w:id="2999"/>
              </w:r>
            </w:ins>
            <w:commentRangeEnd w:id="2917"/>
            <w:commentRangeEnd w:id="2984"/>
            <w:r w:rsidR="007E051D">
              <w:rPr>
                <w:rStyle w:val="CommentReference"/>
              </w:rPr>
              <w:commentReference w:id="2917"/>
            </w:r>
            <w:ins w:id="3000" w:author="Author" w:date="2018-03-01T13:04:00Z">
              <w:r>
                <w:rPr>
                  <w:rStyle w:val="CommentReference"/>
                </w:rPr>
                <w:commentReference w:id="2984"/>
              </w:r>
            </w:ins>
          </w:p>
        </w:tc>
        <w:tc>
          <w:tcPr>
            <w:tcW w:w="1276" w:type="dxa"/>
          </w:tcPr>
          <w:p w14:paraId="2E58305A" w14:textId="77777777" w:rsidR="00B83F47" w:rsidRPr="005838DE" w:rsidRDefault="00B83F47" w:rsidP="00B83F47">
            <w:pPr>
              <w:rPr>
                <w:rFonts w:cs="Arial"/>
                <w:bCs/>
              </w:rPr>
            </w:pPr>
          </w:p>
        </w:tc>
      </w:tr>
      <w:tr w:rsidR="00B83F47" w:rsidRPr="005838DE" w14:paraId="65CF4974" w14:textId="77777777" w:rsidTr="000206EE">
        <w:trPr>
          <w:trHeight w:val="357"/>
        </w:trPr>
        <w:tc>
          <w:tcPr>
            <w:tcW w:w="728" w:type="dxa"/>
            <w:shd w:val="clear" w:color="auto" w:fill="auto"/>
          </w:tcPr>
          <w:p w14:paraId="4088CF9D" w14:textId="766C59F3" w:rsidR="00B83F47" w:rsidRPr="005838DE" w:rsidRDefault="00B83F47" w:rsidP="00B83F47">
            <w:r w:rsidRPr="005838DE">
              <w:t>7</w:t>
            </w:r>
          </w:p>
        </w:tc>
        <w:tc>
          <w:tcPr>
            <w:tcW w:w="1134" w:type="dxa"/>
            <w:shd w:val="clear" w:color="auto" w:fill="auto"/>
          </w:tcPr>
          <w:p w14:paraId="5B919EAA" w14:textId="02FFC6F9" w:rsidR="00B83F47" w:rsidRPr="005838DE" w:rsidRDefault="00B83F47" w:rsidP="00B83F47">
            <w:pPr>
              <w:rPr>
                <w:b/>
              </w:rPr>
            </w:pPr>
            <w:r w:rsidRPr="005838DE">
              <w:rPr>
                <w:b/>
              </w:rPr>
              <w:t>Confirm your Choice</w:t>
            </w:r>
          </w:p>
        </w:tc>
        <w:tc>
          <w:tcPr>
            <w:tcW w:w="3260" w:type="dxa"/>
            <w:shd w:val="clear" w:color="auto" w:fill="auto"/>
          </w:tcPr>
          <w:p w14:paraId="7C80B76C" w14:textId="296B81BF" w:rsidR="00B83F47" w:rsidRPr="005838DE" w:rsidRDefault="00B83F47" w:rsidP="00B83F47">
            <w:r w:rsidRPr="005838DE">
              <w:t xml:space="preserve">In the </w:t>
            </w:r>
            <w:r w:rsidRPr="005838DE">
              <w:rPr>
                <w:rStyle w:val="SAPScreenElement"/>
              </w:rPr>
              <w:t>Submit Time Sheet</w:t>
            </w:r>
            <w:r w:rsidRPr="005838DE">
              <w:t xml:space="preserve"> dialog box enter a comment to the approver if appropriate, and choose the </w:t>
            </w:r>
            <w:r w:rsidRPr="005838DE">
              <w:rPr>
                <w:rStyle w:val="SAPScreenElement"/>
              </w:rPr>
              <w:t>Submit</w:t>
            </w:r>
            <w:r w:rsidRPr="005838DE">
              <w:t xml:space="preserve"> button.</w:t>
            </w:r>
          </w:p>
        </w:tc>
        <w:tc>
          <w:tcPr>
            <w:tcW w:w="2126" w:type="dxa"/>
            <w:shd w:val="clear" w:color="auto" w:fill="auto"/>
          </w:tcPr>
          <w:p w14:paraId="71099800" w14:textId="77777777" w:rsidR="00B83F47" w:rsidRPr="005838DE" w:rsidRDefault="00B83F47" w:rsidP="00B83F47"/>
        </w:tc>
        <w:tc>
          <w:tcPr>
            <w:tcW w:w="2268" w:type="dxa"/>
          </w:tcPr>
          <w:p w14:paraId="18193C40" w14:textId="77777777" w:rsidR="00B83F47" w:rsidRPr="005838DE" w:rsidRDefault="00B83F47" w:rsidP="00B83F47"/>
        </w:tc>
        <w:tc>
          <w:tcPr>
            <w:tcW w:w="3662" w:type="dxa"/>
            <w:shd w:val="clear" w:color="auto" w:fill="auto"/>
          </w:tcPr>
          <w:p w14:paraId="3EBA5833" w14:textId="6D107925" w:rsidR="00D92AE7" w:rsidRPr="00C70B10" w:rsidDel="002F1131" w:rsidRDefault="00D92AE7" w:rsidP="00D92AE7">
            <w:pPr>
              <w:pStyle w:val="ListBullet"/>
              <w:numPr>
                <w:ilvl w:val="0"/>
                <w:numId w:val="0"/>
              </w:numPr>
              <w:rPr>
                <w:ins w:id="3001" w:author="Author" w:date="2018-03-01T12:48:00Z"/>
                <w:del w:id="3002" w:author="Author" w:date="2018-03-01T13:04:00Z"/>
                <w:b/>
                <w:highlight w:val="cyan"/>
                <w:u w:val="single"/>
              </w:rPr>
            </w:pPr>
            <w:commentRangeStart w:id="3003"/>
            <w:ins w:id="3004" w:author="Author" w:date="2018-03-01T12:48:00Z">
              <w:del w:id="3005" w:author="Author" w:date="2018-03-01T13:04:00Z">
                <w:r w:rsidRPr="00C70B10" w:rsidDel="002F1131">
                  <w:rPr>
                    <w:b/>
                    <w:highlight w:val="cyan"/>
                    <w:u w:val="single"/>
                  </w:rPr>
                  <w:delText xml:space="preserve">Use case 4 / Overtime with Time Account </w:delText>
                </w:r>
                <w:r w:rsidRPr="00C70B10" w:rsidDel="002F1131">
                  <w:rPr>
                    <w:b/>
                    <w:i/>
                    <w:highlight w:val="cyan"/>
                    <w:u w:val="single"/>
                  </w:rPr>
                  <w:delText>Time Off in Lieu</w:delText>
                </w:r>
                <w:r w:rsidRPr="00C70B10" w:rsidDel="002F1131">
                  <w:rPr>
                    <w:b/>
                    <w:highlight w:val="cyan"/>
                    <w:u w:val="single"/>
                  </w:rPr>
                  <w:delText>:</w:delText>
                </w:r>
              </w:del>
            </w:ins>
          </w:p>
          <w:p w14:paraId="02DAE1DD" w14:textId="42667B85" w:rsidR="00D92AE7" w:rsidRPr="00337EDE" w:rsidDel="002F1131" w:rsidRDefault="00D92AE7" w:rsidP="00D92AE7">
            <w:pPr>
              <w:spacing w:after="0"/>
              <w:rPr>
                <w:ins w:id="3006" w:author="Author" w:date="2018-03-01T12:48:00Z"/>
                <w:del w:id="3007" w:author="Author" w:date="2018-03-01T13:04:00Z"/>
                <w:highlight w:val="cyan"/>
                <w:rPrChange w:id="3008" w:author="Author" w:date="2018-03-01T12:49:00Z">
                  <w:rPr>
                    <w:ins w:id="3009" w:author="Author" w:date="2018-03-01T12:48:00Z"/>
                    <w:del w:id="3010" w:author="Author" w:date="2018-03-01T13:04:00Z"/>
                    <w:highlight w:val="green"/>
                  </w:rPr>
                </w:rPrChange>
              </w:rPr>
            </w:pPr>
            <w:ins w:id="3011" w:author="Author" w:date="2018-03-01T12:48:00Z">
              <w:del w:id="3012" w:author="Author" w:date="2018-03-01T13:04:00Z">
                <w:r w:rsidRPr="00337EDE" w:rsidDel="002F1131">
                  <w:rPr>
                    <w:highlight w:val="cyan"/>
                    <w:rPrChange w:id="3013" w:author="Author" w:date="2018-03-01T12:49:00Z">
                      <w:rPr>
                        <w:highlight w:val="green"/>
                      </w:rPr>
                    </w:rPrChange>
                  </w:rPr>
                  <w:delText>The Time Recording Profile considers Time Off in Lieu. In this situation, the following data is visible:</w:delText>
                </w:r>
              </w:del>
            </w:ins>
          </w:p>
          <w:p w14:paraId="22177C8E" w14:textId="65191DE1" w:rsidR="00D92AE7" w:rsidRPr="00337EDE" w:rsidDel="002F1131" w:rsidRDefault="00D92AE7" w:rsidP="00D92AE7">
            <w:pPr>
              <w:pStyle w:val="ListParagraph"/>
              <w:numPr>
                <w:ilvl w:val="0"/>
                <w:numId w:val="14"/>
              </w:numPr>
              <w:ind w:left="419" w:hanging="437"/>
              <w:rPr>
                <w:ins w:id="3014" w:author="Author" w:date="2018-03-01T12:48:00Z"/>
                <w:del w:id="3015" w:author="Author" w:date="2018-03-01T13:04:00Z"/>
                <w:highlight w:val="cyan"/>
                <w:rPrChange w:id="3016" w:author="Author" w:date="2018-03-01T12:49:00Z">
                  <w:rPr>
                    <w:ins w:id="3017" w:author="Author" w:date="2018-03-01T12:48:00Z"/>
                    <w:del w:id="3018" w:author="Author" w:date="2018-03-01T13:04:00Z"/>
                    <w:highlight w:val="green"/>
                  </w:rPr>
                </w:rPrChange>
              </w:rPr>
            </w:pPr>
            <w:ins w:id="3019" w:author="Author" w:date="2018-03-01T12:48:00Z">
              <w:del w:id="3020" w:author="Author" w:date="2018-03-01T13:04:00Z">
                <w:r w:rsidRPr="00337EDE" w:rsidDel="002F1131">
                  <w:rPr>
                    <w:highlight w:val="cyan"/>
                    <w:rPrChange w:id="3021" w:author="Author" w:date="2018-03-01T12:49:00Z">
                      <w:rPr>
                        <w:highlight w:val="green"/>
                      </w:rPr>
                    </w:rPrChange>
                  </w:rPr>
                  <w:delText>the enumeration of the recorded Total Hours</w:delText>
                </w:r>
              </w:del>
            </w:ins>
          </w:p>
          <w:p w14:paraId="7A121FF0" w14:textId="7806F422" w:rsidR="00D92AE7" w:rsidRPr="00337EDE" w:rsidDel="002F1131" w:rsidRDefault="00D92AE7" w:rsidP="00D92AE7">
            <w:pPr>
              <w:pStyle w:val="ListParagraph"/>
              <w:numPr>
                <w:ilvl w:val="0"/>
                <w:numId w:val="14"/>
              </w:numPr>
              <w:ind w:left="419" w:hanging="437"/>
              <w:rPr>
                <w:ins w:id="3022" w:author="Author" w:date="2018-03-01T12:48:00Z"/>
                <w:del w:id="3023" w:author="Author" w:date="2018-03-01T13:04:00Z"/>
                <w:highlight w:val="cyan"/>
                <w:rPrChange w:id="3024" w:author="Author" w:date="2018-03-01T12:49:00Z">
                  <w:rPr>
                    <w:ins w:id="3025" w:author="Author" w:date="2018-03-01T12:48:00Z"/>
                    <w:del w:id="3026" w:author="Author" w:date="2018-03-01T13:04:00Z"/>
                    <w:highlight w:val="green"/>
                  </w:rPr>
                </w:rPrChange>
              </w:rPr>
            </w:pPr>
            <w:ins w:id="3027" w:author="Author" w:date="2018-03-01T12:48:00Z">
              <w:del w:id="3028" w:author="Author" w:date="2018-03-01T13:04:00Z">
                <w:r w:rsidRPr="00337EDE" w:rsidDel="002F1131">
                  <w:rPr>
                    <w:highlight w:val="cyan"/>
                    <w:rPrChange w:id="3029" w:author="Author" w:date="2018-03-01T12:49:00Z">
                      <w:rPr>
                        <w:highlight w:val="green"/>
                      </w:rPr>
                    </w:rPrChange>
                  </w:rPr>
                  <w:delText>Time Off in Lieu Account</w:delText>
                </w:r>
              </w:del>
            </w:ins>
          </w:p>
          <w:p w14:paraId="24602E8E" w14:textId="0C45E0AE" w:rsidR="00D92AE7" w:rsidRPr="00337EDE" w:rsidDel="002F1131" w:rsidRDefault="00D92AE7" w:rsidP="00D92AE7">
            <w:pPr>
              <w:pStyle w:val="ListParagraph"/>
              <w:numPr>
                <w:ilvl w:val="0"/>
                <w:numId w:val="14"/>
              </w:numPr>
              <w:ind w:left="419" w:hanging="437"/>
              <w:rPr>
                <w:ins w:id="3030" w:author="Author" w:date="2018-03-01T12:48:00Z"/>
                <w:del w:id="3031" w:author="Author" w:date="2018-03-01T13:04:00Z"/>
                <w:highlight w:val="cyan"/>
                <w:rPrChange w:id="3032" w:author="Author" w:date="2018-03-01T12:49:00Z">
                  <w:rPr>
                    <w:ins w:id="3033" w:author="Author" w:date="2018-03-01T12:48:00Z"/>
                    <w:del w:id="3034" w:author="Author" w:date="2018-03-01T13:04:00Z"/>
                    <w:highlight w:val="green"/>
                  </w:rPr>
                </w:rPrChange>
              </w:rPr>
            </w:pPr>
            <w:ins w:id="3035" w:author="Author" w:date="2018-03-01T12:48:00Z">
              <w:del w:id="3036" w:author="Author" w:date="2018-03-01T13:04:00Z">
                <w:r w:rsidRPr="00337EDE" w:rsidDel="002F1131">
                  <w:rPr>
                    <w:highlight w:val="cyan"/>
                    <w:rPrChange w:id="3037" w:author="Author" w:date="2018-03-01T12:49:00Z">
                      <w:rPr>
                        <w:highlight w:val="green"/>
                      </w:rPr>
                    </w:rPrChange>
                  </w:rPr>
                  <w:delText>Regular Time</w:delText>
                </w:r>
              </w:del>
            </w:ins>
          </w:p>
          <w:p w14:paraId="65A7BE89" w14:textId="149B8B91" w:rsidR="00D92AE7" w:rsidRPr="00337EDE" w:rsidDel="002F1131" w:rsidRDefault="00D92AE7" w:rsidP="00D92AE7">
            <w:pPr>
              <w:pStyle w:val="ListParagraph"/>
              <w:numPr>
                <w:ilvl w:val="0"/>
                <w:numId w:val="14"/>
              </w:numPr>
              <w:ind w:left="419" w:hanging="437"/>
              <w:rPr>
                <w:ins w:id="3038" w:author="Author" w:date="2018-03-01T12:48:00Z"/>
                <w:del w:id="3039" w:author="Author" w:date="2018-03-01T13:04:00Z"/>
                <w:highlight w:val="cyan"/>
                <w:rPrChange w:id="3040" w:author="Author" w:date="2018-03-01T12:49:00Z">
                  <w:rPr>
                    <w:ins w:id="3041" w:author="Author" w:date="2018-03-01T12:48:00Z"/>
                    <w:del w:id="3042" w:author="Author" w:date="2018-03-01T13:04:00Z"/>
                    <w:highlight w:val="green"/>
                  </w:rPr>
                </w:rPrChange>
              </w:rPr>
            </w:pPr>
            <w:ins w:id="3043" w:author="Author" w:date="2018-03-01T12:48:00Z">
              <w:del w:id="3044" w:author="Author" w:date="2018-03-01T13:04:00Z">
                <w:r w:rsidRPr="00337EDE" w:rsidDel="002F1131">
                  <w:rPr>
                    <w:highlight w:val="cyan"/>
                    <w:rPrChange w:id="3045" w:author="Author" w:date="2018-03-01T12:49:00Z">
                      <w:rPr>
                        <w:highlight w:val="green"/>
                      </w:rPr>
                    </w:rPrChange>
                  </w:rPr>
                  <w:delText>On-Call Time (if any)</w:delText>
                </w:r>
              </w:del>
            </w:ins>
          </w:p>
          <w:p w14:paraId="6F456967" w14:textId="67D4D8A4" w:rsidR="00D92AE7" w:rsidRPr="00337EDE" w:rsidDel="002F1131" w:rsidRDefault="00D92AE7" w:rsidP="00D92AE7">
            <w:pPr>
              <w:pStyle w:val="ListParagraph"/>
              <w:numPr>
                <w:ilvl w:val="0"/>
                <w:numId w:val="14"/>
              </w:numPr>
              <w:ind w:left="419" w:hanging="437"/>
              <w:rPr>
                <w:ins w:id="3046" w:author="Author" w:date="2018-03-01T12:48:00Z"/>
                <w:del w:id="3047" w:author="Author" w:date="2018-03-01T13:04:00Z"/>
                <w:highlight w:val="cyan"/>
                <w:rPrChange w:id="3048" w:author="Author" w:date="2018-03-01T12:49:00Z">
                  <w:rPr>
                    <w:ins w:id="3049" w:author="Author" w:date="2018-03-01T12:48:00Z"/>
                    <w:del w:id="3050" w:author="Author" w:date="2018-03-01T13:04:00Z"/>
                    <w:highlight w:val="green"/>
                  </w:rPr>
                </w:rPrChange>
              </w:rPr>
            </w:pPr>
            <w:ins w:id="3051" w:author="Author" w:date="2018-03-01T12:48:00Z">
              <w:del w:id="3052" w:author="Author" w:date="2018-03-01T13:04:00Z">
                <w:r w:rsidRPr="00337EDE" w:rsidDel="002F1131">
                  <w:rPr>
                    <w:highlight w:val="cyan"/>
                    <w:rPrChange w:id="3053" w:author="Author" w:date="2018-03-01T12:49:00Z">
                      <w:rPr>
                        <w:highlight w:val="green"/>
                      </w:rPr>
                    </w:rPrChange>
                  </w:rPr>
                  <w:delText xml:space="preserve">Allowances (if any) </w:delText>
                </w:r>
                <w:r w:rsidRPr="00337EDE" w:rsidDel="002F1131">
                  <w:rPr>
                    <w:rStyle w:val="CommentReference"/>
                    <w:highlight w:val="cyan"/>
                    <w:rPrChange w:id="3054" w:author="Author" w:date="2018-03-01T12:49:00Z">
                      <w:rPr>
                        <w:rStyle w:val="CommentReference"/>
                      </w:rPr>
                    </w:rPrChange>
                  </w:rPr>
                  <w:commentReference w:id="3055"/>
                </w:r>
              </w:del>
            </w:ins>
            <w:commentRangeEnd w:id="3003"/>
            <w:ins w:id="3056" w:author="Author" w:date="2018-03-01T12:49:00Z">
              <w:del w:id="3057" w:author="Author" w:date="2018-03-01T13:04:00Z">
                <w:r w:rsidDel="002F1131">
                  <w:rPr>
                    <w:rStyle w:val="CommentReference"/>
                  </w:rPr>
                  <w:commentReference w:id="3003"/>
                </w:r>
              </w:del>
            </w:ins>
          </w:p>
          <w:p w14:paraId="7DD42621" w14:textId="0CFF92DB" w:rsidR="002F1131" w:rsidDel="002F1131" w:rsidRDefault="002F1131" w:rsidP="00D92AE7">
            <w:pPr>
              <w:pStyle w:val="ListBullet"/>
              <w:numPr>
                <w:ilvl w:val="0"/>
                <w:numId w:val="0"/>
              </w:numPr>
              <w:rPr>
                <w:ins w:id="3058" w:author="Author" w:date="2018-03-01T12:50:00Z"/>
                <w:del w:id="3059" w:author="Author" w:date="2018-03-01T13:05:00Z"/>
              </w:rPr>
            </w:pPr>
          </w:p>
          <w:p w14:paraId="2C606EFA" w14:textId="1104F8B3" w:rsidR="00D92AE7" w:rsidRPr="00337EDE" w:rsidDel="002F1131" w:rsidRDefault="00D92AE7" w:rsidP="00D92AE7">
            <w:pPr>
              <w:pStyle w:val="ListBullet"/>
              <w:numPr>
                <w:ilvl w:val="0"/>
                <w:numId w:val="0"/>
              </w:numPr>
              <w:rPr>
                <w:ins w:id="3060" w:author="Author" w:date="2018-03-01T12:48:00Z"/>
                <w:del w:id="3061" w:author="Author" w:date="2018-03-01T13:05:00Z"/>
                <w:b/>
                <w:rPrChange w:id="3062" w:author="Author" w:date="2018-03-01T12:51:00Z">
                  <w:rPr>
                    <w:ins w:id="3063" w:author="Author" w:date="2018-03-01T12:48:00Z"/>
                    <w:del w:id="3064" w:author="Author" w:date="2018-03-01T13:05:00Z"/>
                  </w:rPr>
                </w:rPrChange>
              </w:rPr>
            </w:pPr>
            <w:ins w:id="3065" w:author="Author" w:date="2018-03-01T12:51:00Z">
              <w:del w:id="3066" w:author="Author" w:date="2018-03-01T13:05:00Z">
                <w:r w:rsidRPr="00337EDE" w:rsidDel="002F1131">
                  <w:rPr>
                    <w:b/>
                    <w:highlight w:val="cyan"/>
                    <w:rPrChange w:id="3067" w:author="Author" w:date="2018-03-01T12:51:00Z">
                      <w:rPr/>
                    </w:rPrChange>
                  </w:rPr>
                  <w:delText>Result:</w:delText>
                </w:r>
              </w:del>
            </w:ins>
          </w:p>
          <w:p w14:paraId="66D478EB" w14:textId="4579ED66" w:rsidR="00B83F47" w:rsidRPr="005838DE" w:rsidRDefault="00B83F47" w:rsidP="00B83F47">
            <w:pPr>
              <w:rPr>
                <w:rFonts w:asciiTheme="minorHAnsi" w:eastAsiaTheme="minorHAnsi" w:hAnsiTheme="minorHAnsi"/>
                <w:sz w:val="22"/>
                <w:szCs w:val="22"/>
              </w:rPr>
            </w:pPr>
            <w:r w:rsidRPr="005838DE">
              <w:t xml:space="preserve">A system message is generated about </w:t>
            </w:r>
            <w:r w:rsidR="00CC6BBF" w:rsidRPr="005838DE">
              <w:t xml:space="preserve">the </w:t>
            </w:r>
            <w:r w:rsidRPr="005838DE">
              <w:t xml:space="preserve">successful submission of your time sheet. </w:t>
            </w:r>
          </w:p>
          <w:p w14:paraId="7EC96738" w14:textId="2B9CDE96" w:rsidR="00B83F47" w:rsidRPr="000206EE" w:rsidRDefault="00B83F47" w:rsidP="00B83F47">
            <w:r w:rsidRPr="005838DE">
              <w:t xml:space="preserve">The </w:t>
            </w:r>
            <w:r w:rsidRPr="005838DE">
              <w:rPr>
                <w:rStyle w:val="SAPScreenElement"/>
              </w:rPr>
              <w:t>Status</w:t>
            </w:r>
            <w:r w:rsidRPr="005838DE">
              <w:t xml:space="preserve"> of your time sheet turns automatically</w:t>
            </w:r>
            <w:r w:rsidR="00CC6BBF" w:rsidRPr="005838DE">
              <w:t xml:space="preserve"> to</w:t>
            </w:r>
            <w:r w:rsidRPr="005838DE">
              <w:rPr>
                <w:rStyle w:val="SAPUserEntry"/>
                <w:color w:val="000000"/>
              </w:rPr>
              <w:t xml:space="preserve"> </w:t>
            </w:r>
            <w:ins w:id="3068" w:author="Author" w:date="2018-03-01T13:31:00Z">
              <w:r w:rsidR="00691578" w:rsidRPr="00C70B10">
                <w:rPr>
                  <w:rStyle w:val="SAPUserEntry"/>
                  <w:color w:val="000000"/>
                </w:rPr>
                <w:t>To be approved</w:t>
              </w:r>
              <w:r w:rsidR="00691578" w:rsidRPr="005838DE">
                <w:rPr>
                  <w:rStyle w:val="SAPUserEntry"/>
                </w:rPr>
                <w:t xml:space="preserve"> </w:t>
              </w:r>
            </w:ins>
            <w:del w:id="3069" w:author="Author" w:date="2018-03-01T13:31:00Z">
              <w:r w:rsidRPr="005838DE" w:rsidDel="00691578">
                <w:rPr>
                  <w:rStyle w:val="SAPUserEntry"/>
                  <w:b w:val="0"/>
                  <w:color w:val="000000"/>
                </w:rPr>
                <w:delText>To be approved</w:delText>
              </w:r>
              <w:r w:rsidRPr="005838DE" w:rsidDel="00691578">
                <w:rPr>
                  <w:rStyle w:val="SAPUserEntry"/>
                  <w:color w:val="000000"/>
                </w:rPr>
                <w:delText xml:space="preserve"> </w:delText>
              </w:r>
            </w:del>
            <w:r w:rsidRPr="005838DE">
              <w:t xml:space="preserve">and is awaiting approval from your line </w:t>
            </w:r>
            <w:r w:rsidRPr="000206EE">
              <w:t>manager.</w:t>
            </w:r>
          </w:p>
          <w:p w14:paraId="0B6BDBA0" w14:textId="3FB38F9B" w:rsidR="00A51A24" w:rsidRPr="00337EDE" w:rsidRDefault="00A51A24" w:rsidP="00A51A24">
            <w:pPr>
              <w:rPr>
                <w:strike/>
              </w:rPr>
            </w:pPr>
            <w:r w:rsidRPr="00337EDE">
              <w:rPr>
                <w:strike/>
                <w:highlight w:val="yellow"/>
                <w:rPrChange w:id="3070" w:author="Author" w:date="2018-03-01T12:52:00Z">
                  <w:rPr/>
                </w:rPrChange>
              </w:rPr>
              <w:t xml:space="preserve">Depending on the combination of time profile and time recording profile assigned to the employee, the following use cases </w:t>
            </w:r>
            <w:ins w:id="3071" w:author="Author" w:date="2018-02-05T10:16:00Z">
              <w:del w:id="3072" w:author="Author" w:date="2018-03-01T12:52:00Z">
                <w:r w:rsidR="008D7F84" w:rsidRPr="00337EDE" w:rsidDel="00337EDE">
                  <w:rPr>
                    <w:strike/>
                    <w:highlight w:val="yellow"/>
                    <w:rPrChange w:id="3073" w:author="Author" w:date="2018-03-01T12:52:00Z">
                      <w:rPr/>
                    </w:rPrChange>
                  </w:rPr>
                  <w:delText xml:space="preserve">functions </w:delText>
                </w:r>
              </w:del>
            </w:ins>
            <w:r w:rsidRPr="00337EDE">
              <w:rPr>
                <w:strike/>
                <w:highlight w:val="yellow"/>
                <w:rPrChange w:id="3074" w:author="Author" w:date="2018-03-01T12:52:00Z">
                  <w:rPr/>
                </w:rPrChange>
              </w:rPr>
              <w:t>can occur</w:t>
            </w:r>
            <w:ins w:id="3075" w:author="Author" w:date="2018-02-05T10:16:00Z">
              <w:r w:rsidR="008D7F84" w:rsidRPr="00337EDE">
                <w:rPr>
                  <w:strike/>
                  <w:highlight w:val="yellow"/>
                  <w:rPrChange w:id="3076" w:author="Author" w:date="2018-03-01T12:52:00Z">
                    <w:rPr/>
                  </w:rPrChange>
                </w:rPr>
                <w:t xml:space="preserve"> </w:t>
              </w:r>
              <w:del w:id="3077" w:author="Author" w:date="2018-03-01T12:52:00Z">
                <w:r w:rsidR="008D7F84" w:rsidRPr="00337EDE" w:rsidDel="00337EDE">
                  <w:rPr>
                    <w:strike/>
                    <w:highlight w:val="yellow"/>
                    <w:rPrChange w:id="3078" w:author="Author" w:date="2018-03-01T12:52:00Z">
                      <w:rPr/>
                    </w:rPrChange>
                  </w:rPr>
                  <w:delText xml:space="preserve">additionally </w:delText>
                </w:r>
              </w:del>
            </w:ins>
            <w:del w:id="3079" w:author="Author" w:date="2018-03-01T12:52:00Z">
              <w:r w:rsidRPr="00337EDE" w:rsidDel="00337EDE">
                <w:rPr>
                  <w:strike/>
                  <w:highlight w:val="yellow"/>
                  <w:rPrChange w:id="3080" w:author="Author" w:date="2018-03-01T12:52:00Z">
                    <w:rPr/>
                  </w:rPrChange>
                </w:rPr>
                <w:delText xml:space="preserve"> </w:delText>
              </w:r>
            </w:del>
            <w:r w:rsidRPr="00337EDE">
              <w:rPr>
                <w:strike/>
                <w:highlight w:val="yellow"/>
                <w:rPrChange w:id="3081" w:author="Author" w:date="2018-03-01T12:52:00Z">
                  <w:rPr/>
                </w:rPrChange>
              </w:rPr>
              <w:t>(see test step #4)</w:t>
            </w:r>
          </w:p>
          <w:p w14:paraId="0032BC01" w14:textId="2D2A7E62" w:rsidR="00A51A24" w:rsidRPr="001E1908" w:rsidDel="002F1131" w:rsidRDefault="00337EDE" w:rsidP="00B83F47">
            <w:pPr>
              <w:rPr>
                <w:del w:id="3082" w:author="Author" w:date="2018-03-01T13:00:00Z"/>
                <w:highlight w:val="cyan"/>
                <w:u w:val="single"/>
                <w:rPrChange w:id="3083" w:author="Author" w:date="2018-03-01T13:30:00Z">
                  <w:rPr>
                    <w:del w:id="3084" w:author="Author" w:date="2018-03-01T13:00:00Z"/>
                  </w:rPr>
                </w:rPrChange>
              </w:rPr>
            </w:pPr>
            <w:commentRangeStart w:id="3085"/>
            <w:ins w:id="3086" w:author="Author" w:date="2018-03-01T12:53:00Z">
              <w:del w:id="3087" w:author="Author" w:date="2018-03-01T12:57:00Z">
                <w:r w:rsidRPr="001E1908" w:rsidDel="002F1131">
                  <w:rPr>
                    <w:highlight w:val="cyan"/>
                    <w:u w:val="single"/>
                    <w:rPrChange w:id="3088" w:author="Author" w:date="2018-03-01T13:30:00Z">
                      <w:rPr/>
                    </w:rPrChange>
                  </w:rPr>
                  <w:delText>For</w:delText>
                </w:r>
              </w:del>
              <w:del w:id="3089" w:author="Author" w:date="2018-03-01T13:00:00Z">
                <w:r w:rsidRPr="001E1908" w:rsidDel="002F1131">
                  <w:rPr>
                    <w:highlight w:val="cyan"/>
                    <w:u w:val="single"/>
                    <w:rPrChange w:id="3090" w:author="Author" w:date="2018-03-01T13:30:00Z">
                      <w:rPr/>
                    </w:rPrChange>
                  </w:rPr>
                  <w:delText xml:space="preserve"> </w:delText>
                </w:r>
              </w:del>
            </w:ins>
            <w:ins w:id="3091" w:author="Author" w:date="2018-03-01T12:54:00Z">
              <w:del w:id="3092" w:author="Author" w:date="2018-03-01T13:00:00Z">
                <w:r w:rsidRPr="001E1908" w:rsidDel="002F1131">
                  <w:rPr>
                    <w:highlight w:val="cyan"/>
                    <w:u w:val="single"/>
                    <w:rPrChange w:id="3093" w:author="Author" w:date="2018-03-01T13:30:00Z">
                      <w:rPr/>
                    </w:rPrChange>
                  </w:rPr>
                  <w:delText>U</w:delText>
                </w:r>
                <w:r w:rsidRPr="001E1908" w:rsidDel="002F1131">
                  <w:rPr>
                    <w:b/>
                    <w:highlight w:val="cyan"/>
                    <w:u w:val="single"/>
                  </w:rPr>
                  <w:delText xml:space="preserve">se case 4 / Overtime with Time Account </w:delText>
                </w:r>
                <w:r w:rsidRPr="001E1908" w:rsidDel="002F1131">
                  <w:rPr>
                    <w:b/>
                    <w:i/>
                    <w:highlight w:val="cyan"/>
                    <w:u w:val="single"/>
                  </w:rPr>
                  <w:delText>Time Off in Lieu</w:delText>
                </w:r>
                <w:r w:rsidRPr="001E1908" w:rsidDel="002F1131">
                  <w:rPr>
                    <w:highlight w:val="cyan"/>
                    <w:u w:val="single"/>
                    <w:rPrChange w:id="3094" w:author="Author" w:date="2018-03-01T13:30:00Z">
                      <w:rPr/>
                    </w:rPrChange>
                  </w:rPr>
                  <w:delText xml:space="preserve"> </w:delText>
                </w:r>
              </w:del>
            </w:ins>
          </w:p>
          <w:p w14:paraId="0B036E25" w14:textId="50C1109A" w:rsidR="00337EDE" w:rsidRPr="001E1908" w:rsidDel="002F1131" w:rsidRDefault="00337EDE" w:rsidP="00973772">
            <w:pPr>
              <w:rPr>
                <w:ins w:id="3095" w:author="Author" w:date="2018-03-01T12:54:00Z"/>
                <w:del w:id="3096" w:author="Author" w:date="2018-03-01T12:57:00Z"/>
                <w:strike/>
                <w:highlight w:val="cyan"/>
                <w:u w:val="single"/>
                <w:rPrChange w:id="3097" w:author="Author" w:date="2018-03-01T13:30:00Z">
                  <w:rPr>
                    <w:ins w:id="3098" w:author="Author" w:date="2018-03-01T12:54:00Z"/>
                    <w:del w:id="3099" w:author="Author" w:date="2018-03-01T12:57:00Z"/>
                    <w:strike/>
                    <w:highlight w:val="yellow"/>
                    <w:u w:val="single"/>
                  </w:rPr>
                </w:rPrChange>
              </w:rPr>
            </w:pPr>
          </w:p>
          <w:p w14:paraId="3CFACA0C" w14:textId="5E0D496C" w:rsidR="00337EDE" w:rsidRPr="001E1908" w:rsidDel="002F1131" w:rsidRDefault="00337EDE" w:rsidP="00973772">
            <w:pPr>
              <w:rPr>
                <w:ins w:id="3100" w:author="Author" w:date="2018-03-01T12:54:00Z"/>
                <w:del w:id="3101" w:author="Author" w:date="2018-03-01T12:57:00Z"/>
                <w:strike/>
                <w:highlight w:val="cyan"/>
                <w:u w:val="single"/>
                <w:rPrChange w:id="3102" w:author="Author" w:date="2018-03-01T13:30:00Z">
                  <w:rPr>
                    <w:ins w:id="3103" w:author="Author" w:date="2018-03-01T12:54:00Z"/>
                    <w:del w:id="3104" w:author="Author" w:date="2018-03-01T12:57:00Z"/>
                    <w:strike/>
                    <w:highlight w:val="yellow"/>
                    <w:u w:val="single"/>
                  </w:rPr>
                </w:rPrChange>
              </w:rPr>
            </w:pPr>
          </w:p>
          <w:p w14:paraId="0DE4E159" w14:textId="50CCD274" w:rsidR="00973772" w:rsidRPr="001E1908" w:rsidDel="002F1131" w:rsidRDefault="00973772" w:rsidP="00973772">
            <w:pPr>
              <w:rPr>
                <w:del w:id="3105" w:author="Author" w:date="2018-03-01T13:00:00Z"/>
                <w:i/>
                <w:u w:val="single"/>
                <w:rPrChange w:id="3106" w:author="Author" w:date="2018-03-01T13:30:00Z">
                  <w:rPr>
                    <w:del w:id="3107" w:author="Author" w:date="2018-03-01T13:00:00Z"/>
                    <w:i/>
                  </w:rPr>
                </w:rPrChange>
              </w:rPr>
            </w:pPr>
            <w:del w:id="3108" w:author="Author" w:date="2018-03-01T12:57:00Z">
              <w:r w:rsidRPr="001E1908" w:rsidDel="002F1131">
                <w:rPr>
                  <w:strike/>
                  <w:highlight w:val="cyan"/>
                  <w:u w:val="single"/>
                  <w:rPrChange w:id="3109" w:author="Author" w:date="2018-03-01T13:30:00Z">
                    <w:rPr>
                      <w:u w:val="single"/>
                    </w:rPr>
                  </w:rPrChange>
                </w:rPr>
                <w:delText>Use case 1</w:delText>
              </w:r>
              <w:r w:rsidRPr="001E1908" w:rsidDel="002F1131">
                <w:rPr>
                  <w:highlight w:val="cyan"/>
                  <w:u w:val="single"/>
                  <w:rPrChange w:id="3110" w:author="Author" w:date="2018-03-01T13:30:00Z">
                    <w:rPr>
                      <w:u w:val="single"/>
                    </w:rPr>
                  </w:rPrChange>
                </w:rPr>
                <w:delText xml:space="preserve"> </w:delText>
              </w:r>
            </w:del>
            <w:ins w:id="3111" w:author="Author" w:date="2018-02-05T10:16:00Z">
              <w:del w:id="3112" w:author="Author" w:date="2018-03-01T12:57:00Z">
                <w:r w:rsidR="008D7F84" w:rsidRPr="001E1908" w:rsidDel="002F1131">
                  <w:rPr>
                    <w:b/>
                    <w:highlight w:val="cyan"/>
                    <w:u w:val="single"/>
                    <w:rPrChange w:id="3113" w:author="Author" w:date="2018-03-01T13:30:00Z">
                      <w:rPr>
                        <w:highlight w:val="green"/>
                      </w:rPr>
                    </w:rPrChange>
                  </w:rPr>
                  <w:delText xml:space="preserve">Function </w:delText>
                </w:r>
                <w:r w:rsidR="008D7F84" w:rsidRPr="001E1908" w:rsidDel="002F1131">
                  <w:rPr>
                    <w:b/>
                    <w:i/>
                    <w:highlight w:val="cyan"/>
                    <w:u w:val="single"/>
                    <w:rPrChange w:id="3114" w:author="Author" w:date="2018-03-01T13:30:00Z">
                      <w:rPr>
                        <w:highlight w:val="green"/>
                      </w:rPr>
                    </w:rPrChange>
                  </w:rPr>
                  <w:delText>Time Off in Lieu</w:delText>
                </w:r>
                <w:r w:rsidR="008D7F84" w:rsidRPr="001E1908" w:rsidDel="002F1131">
                  <w:rPr>
                    <w:highlight w:val="cyan"/>
                    <w:u w:val="single"/>
                    <w:rPrChange w:id="3115" w:author="Author" w:date="2018-03-01T13:30:00Z">
                      <w:rPr>
                        <w:highlight w:val="green"/>
                      </w:rPr>
                    </w:rPrChange>
                  </w:rPr>
                  <w:delText>:</w:delText>
                </w:r>
              </w:del>
            </w:ins>
            <w:ins w:id="3116" w:author="Author" w:date="2018-02-07T11:30:00Z">
              <w:del w:id="3117" w:author="Author" w:date="2018-03-01T12:57:00Z">
                <w:r w:rsidR="00292BFA" w:rsidRPr="001E1908" w:rsidDel="002F1131">
                  <w:rPr>
                    <w:highlight w:val="cyan"/>
                    <w:u w:val="single"/>
                    <w:rPrChange w:id="3118" w:author="Author" w:date="2018-03-01T13:30:00Z">
                      <w:rPr>
                        <w:highlight w:val="green"/>
                      </w:rPr>
                    </w:rPrChange>
                  </w:rPr>
                  <w:delText>:</w:delText>
                </w:r>
              </w:del>
            </w:ins>
            <w:ins w:id="3119" w:author="Author" w:date="2018-02-05T10:16:00Z">
              <w:del w:id="3120" w:author="Author" w:date="2018-03-01T12:57:00Z">
                <w:r w:rsidR="008D7F84" w:rsidRPr="001E1908" w:rsidDel="002F1131">
                  <w:rPr>
                    <w:highlight w:val="cyan"/>
                    <w:u w:val="single"/>
                    <w:rPrChange w:id="3121" w:author="Author" w:date="2018-03-01T13:30:00Z">
                      <w:rPr>
                        <w:highlight w:val="green"/>
                      </w:rPr>
                    </w:rPrChange>
                  </w:rPr>
                  <w:br/>
                </w:r>
              </w:del>
            </w:ins>
            <w:del w:id="3122" w:author="Author" w:date="2018-03-01T12:57:00Z">
              <w:r w:rsidRPr="001E1908" w:rsidDel="002F1131">
                <w:rPr>
                  <w:highlight w:val="cyan"/>
                  <w:u w:val="single"/>
                  <w:rPrChange w:id="3123" w:author="Author" w:date="2018-03-01T13:30:00Z">
                    <w:rPr/>
                  </w:rPrChange>
                </w:rPr>
                <w:delText xml:space="preserve">In case you are entitled to </w:delText>
              </w:r>
              <w:r w:rsidR="00C92174" w:rsidRPr="001E1908" w:rsidDel="002F1131">
                <w:rPr>
                  <w:highlight w:val="cyan"/>
                  <w:u w:val="single"/>
                  <w:rPrChange w:id="3124" w:author="Author" w:date="2018-03-01T13:30:00Z">
                    <w:rPr>
                      <w:u w:val="single"/>
                    </w:rPr>
                  </w:rPrChange>
                </w:rPr>
                <w:delText>T</w:delText>
              </w:r>
              <w:r w:rsidRPr="001E1908" w:rsidDel="002F1131">
                <w:rPr>
                  <w:highlight w:val="cyan"/>
                  <w:u w:val="single"/>
                  <w:rPrChange w:id="3125" w:author="Author" w:date="2018-03-01T13:30:00Z">
                    <w:rPr>
                      <w:u w:val="single"/>
                    </w:rPr>
                  </w:rPrChange>
                </w:rPr>
                <w:delText xml:space="preserve">ime </w:delText>
              </w:r>
              <w:r w:rsidR="00C92174" w:rsidRPr="001E1908" w:rsidDel="002F1131">
                <w:rPr>
                  <w:highlight w:val="cyan"/>
                  <w:u w:val="single"/>
                  <w:rPrChange w:id="3126" w:author="Author" w:date="2018-03-01T13:30:00Z">
                    <w:rPr>
                      <w:u w:val="single"/>
                    </w:rPr>
                  </w:rPrChange>
                </w:rPr>
                <w:delText>O</w:delText>
              </w:r>
              <w:r w:rsidRPr="001E1908" w:rsidDel="002F1131">
                <w:rPr>
                  <w:highlight w:val="cyan"/>
                  <w:u w:val="single"/>
                  <w:rPrChange w:id="3127" w:author="Author" w:date="2018-03-01T13:30:00Z">
                    <w:rPr>
                      <w:u w:val="single"/>
                    </w:rPr>
                  </w:rPrChange>
                </w:rPr>
                <w:delText xml:space="preserve">ff in </w:delText>
              </w:r>
              <w:r w:rsidR="00C92174" w:rsidRPr="001E1908" w:rsidDel="002F1131">
                <w:rPr>
                  <w:highlight w:val="cyan"/>
                  <w:u w:val="single"/>
                  <w:rPrChange w:id="3128" w:author="Author" w:date="2018-03-01T13:30:00Z">
                    <w:rPr>
                      <w:u w:val="single"/>
                    </w:rPr>
                  </w:rPrChange>
                </w:rPr>
                <w:delText>L</w:delText>
              </w:r>
              <w:r w:rsidRPr="001E1908" w:rsidDel="002F1131">
                <w:rPr>
                  <w:highlight w:val="cyan"/>
                  <w:u w:val="single"/>
                  <w:rPrChange w:id="3129" w:author="Author" w:date="2018-03-01T13:30:00Z">
                    <w:rPr>
                      <w:u w:val="single"/>
                    </w:rPr>
                  </w:rPrChange>
                </w:rPr>
                <w:delText>ieu</w:delText>
              </w:r>
              <w:r w:rsidRPr="001E1908" w:rsidDel="002F1131">
                <w:rPr>
                  <w:highlight w:val="cyan"/>
                  <w:u w:val="single"/>
                  <w:rPrChange w:id="3130" w:author="Author" w:date="2018-03-01T13:30:00Z">
                    <w:rPr/>
                  </w:rPrChange>
                </w:rPr>
                <w:delText>, t</w:delText>
              </w:r>
            </w:del>
            <w:del w:id="3131" w:author="Author" w:date="2018-03-01T13:00:00Z">
              <w:r w:rsidRPr="001E1908" w:rsidDel="002F1131">
                <w:rPr>
                  <w:highlight w:val="cyan"/>
                  <w:u w:val="single"/>
                  <w:rPrChange w:id="3132" w:author="Author" w:date="2018-03-01T13:30:00Z">
                    <w:rPr/>
                  </w:rPrChange>
                </w:rPr>
                <w:delText xml:space="preserve">he appropriate number of hours is added to your </w:delText>
              </w:r>
              <w:r w:rsidRPr="001E1908" w:rsidDel="002F1131">
                <w:rPr>
                  <w:rStyle w:val="SAPScreenElement"/>
                  <w:color w:val="auto"/>
                  <w:highlight w:val="cyan"/>
                  <w:u w:val="single"/>
                  <w:rPrChange w:id="3133" w:author="Author" w:date="2018-03-01T13:30:00Z">
                    <w:rPr>
                      <w:rStyle w:val="SAPScreenElement"/>
                      <w:color w:val="auto"/>
                    </w:rPr>
                  </w:rPrChange>
                </w:rPr>
                <w:delText>Time Off in Lieu</w:delText>
              </w:r>
              <w:r w:rsidRPr="001E1908" w:rsidDel="002F1131">
                <w:rPr>
                  <w:highlight w:val="cyan"/>
                  <w:u w:val="single"/>
                  <w:rPrChange w:id="3134" w:author="Author" w:date="2018-03-01T13:30:00Z">
                    <w:rPr/>
                  </w:rPrChange>
                </w:rPr>
                <w:delText xml:space="preserve"> time account</w:delText>
              </w:r>
              <w:r w:rsidR="00037B84" w:rsidRPr="001E1908" w:rsidDel="002F1131">
                <w:rPr>
                  <w:highlight w:val="cyan"/>
                  <w:u w:val="single"/>
                  <w:rPrChange w:id="3135" w:author="Author" w:date="2018-03-01T13:30:00Z">
                    <w:rPr/>
                  </w:rPrChange>
                </w:rPr>
                <w:delText xml:space="preserve"> as soon as the manager approved the Time Sheet</w:delText>
              </w:r>
              <w:r w:rsidRPr="001E1908" w:rsidDel="002F1131">
                <w:rPr>
                  <w:highlight w:val="cyan"/>
                  <w:u w:val="single"/>
                  <w:rPrChange w:id="3136" w:author="Author" w:date="2018-03-01T13:30:00Z">
                    <w:rPr/>
                  </w:rPrChange>
                </w:rPr>
                <w:delText xml:space="preserve">. You can view details on this via </w:delText>
              </w:r>
              <w:r w:rsidRPr="001E1908" w:rsidDel="002F1131">
                <w:rPr>
                  <w:rStyle w:val="SAPScreenElement"/>
                  <w:highlight w:val="cyan"/>
                  <w:u w:val="single"/>
                  <w:rPrChange w:id="3137" w:author="Author" w:date="2018-03-01T13:30:00Z">
                    <w:rPr>
                      <w:rStyle w:val="SAPScreenElement"/>
                    </w:rPr>
                  </w:rPrChange>
                </w:rPr>
                <w:delText xml:space="preserve">My Employee File </w:delText>
              </w:r>
              <w:r w:rsidRPr="001E1908" w:rsidDel="002F1131">
                <w:rPr>
                  <w:rStyle w:val="SAPScreenElement"/>
                  <w:highlight w:val="cyan"/>
                  <w:u w:val="single"/>
                  <w:rPrChange w:id="3138" w:author="Author" w:date="2018-03-01T13:30:00Z">
                    <w:rPr>
                      <w:rStyle w:val="SAPScreenElement"/>
                    </w:rPr>
                  </w:rPrChange>
                </w:rPr>
                <w:sym w:font="Symbol" w:char="F0AE"/>
              </w:r>
              <w:r w:rsidRPr="001E1908" w:rsidDel="002F1131">
                <w:rPr>
                  <w:rStyle w:val="SAPScreenElement"/>
                  <w:highlight w:val="cyan"/>
                  <w:u w:val="single"/>
                  <w:rPrChange w:id="3139" w:author="Author" w:date="2018-03-01T13:30:00Z">
                    <w:rPr>
                      <w:rStyle w:val="SAPScreenElement"/>
                    </w:rPr>
                  </w:rPrChange>
                </w:rPr>
                <w:delText xml:space="preserve"> Time Off</w:delText>
              </w:r>
              <w:r w:rsidRPr="001E1908" w:rsidDel="002F1131">
                <w:rPr>
                  <w:highlight w:val="cyan"/>
                  <w:u w:val="single"/>
                  <w:rPrChange w:id="3140" w:author="Author" w:date="2018-03-01T13:30:00Z">
                    <w:rPr/>
                  </w:rPrChange>
                </w:rPr>
                <w:delText xml:space="preserve"> </w:delText>
              </w:r>
              <w:r w:rsidR="00DC7B39" w:rsidRPr="001E1908" w:rsidDel="002F1131">
                <w:rPr>
                  <w:highlight w:val="cyan"/>
                  <w:u w:val="single"/>
                  <w:rPrChange w:id="3141" w:author="Author" w:date="2018-03-01T13:30:00Z">
                    <w:rPr/>
                  </w:rPrChange>
                </w:rPr>
                <w:delText>.</w:delText>
              </w:r>
            </w:del>
          </w:p>
          <w:p w14:paraId="4D58998D" w14:textId="08398D18" w:rsidR="00691578" w:rsidRPr="001E1908" w:rsidRDefault="002F1131" w:rsidP="00973772">
            <w:pPr>
              <w:rPr>
                <w:ins w:id="3142" w:author="Author" w:date="2018-03-01T13:28:00Z"/>
                <w:b/>
                <w:highlight w:val="cyan"/>
                <w:u w:val="single"/>
                <w:rPrChange w:id="3143" w:author="Author" w:date="2018-03-01T13:30:00Z">
                  <w:rPr>
                    <w:ins w:id="3144" w:author="Author" w:date="2018-03-01T13:28:00Z"/>
                    <w:b/>
                    <w:highlight w:val="cyan"/>
                  </w:rPr>
                </w:rPrChange>
              </w:rPr>
            </w:pPr>
            <w:ins w:id="3145" w:author="Author" w:date="2018-03-01T12:58:00Z">
              <w:r w:rsidRPr="001E1908">
                <w:rPr>
                  <w:b/>
                  <w:highlight w:val="cyan"/>
                  <w:u w:val="single"/>
                  <w:rPrChange w:id="3146" w:author="Author" w:date="2018-03-01T13:30:00Z">
                    <w:rPr>
                      <w:b/>
                      <w:highlight w:val="green"/>
                      <w:u w:val="single"/>
                    </w:rPr>
                  </w:rPrChange>
                </w:rPr>
                <w:t>Use case Working Time Account</w:t>
              </w:r>
            </w:ins>
          </w:p>
          <w:p w14:paraId="67C8CEED" w14:textId="6005DF82" w:rsidR="00DC7B39" w:rsidRPr="001E1908" w:rsidDel="002F1131" w:rsidRDefault="00691578">
            <w:pPr>
              <w:spacing w:after="0"/>
              <w:rPr>
                <w:del w:id="3147" w:author="Author" w:date="2018-03-01T12:58:00Z"/>
                <w:highlight w:val="cyan"/>
                <w:rPrChange w:id="3148" w:author="Author" w:date="2018-03-01T12:59:00Z">
                  <w:rPr>
                    <w:del w:id="3149" w:author="Author" w:date="2018-03-01T12:58:00Z"/>
                    <w:u w:val="single"/>
                  </w:rPr>
                </w:rPrChange>
              </w:rPr>
              <w:pPrChange w:id="3150" w:author="Hamed, Tessa" w:date="2018-03-01T12:59:00Z">
                <w:pPr/>
              </w:pPrChange>
            </w:pPr>
            <w:ins w:id="3151" w:author="Author" w:date="2018-03-01T13:28:00Z">
              <w:r w:rsidRPr="001E1908">
                <w:rPr>
                  <w:highlight w:val="cyan"/>
                  <w:rPrChange w:id="3152" w:author="Author" w:date="2018-03-01T13:29:00Z">
                    <w:rPr>
                      <w:b/>
                      <w:highlight w:val="cyan"/>
                    </w:rPr>
                  </w:rPrChange>
                </w:rPr>
                <w:t>In case y</w:t>
              </w:r>
            </w:ins>
            <w:ins w:id="3153" w:author="Author" w:date="2018-03-01T13:29:00Z">
              <w:r w:rsidRPr="001E1908">
                <w:rPr>
                  <w:highlight w:val="cyan"/>
                  <w:rPrChange w:id="3154" w:author="Author" w:date="2018-03-01T13:29:00Z">
                    <w:rPr>
                      <w:b/>
                      <w:highlight w:val="cyan"/>
                    </w:rPr>
                  </w:rPrChange>
                </w:rPr>
                <w:t>ou are entitled to a Working Time Account,</w:t>
              </w:r>
            </w:ins>
            <w:ins w:id="3155" w:author="Author" w:date="2018-03-01T12:58:00Z">
              <w:r w:rsidR="002F1131" w:rsidRPr="001E1908">
                <w:rPr>
                  <w:highlight w:val="cyan"/>
                  <w:rPrChange w:id="3156" w:author="Author" w:date="2018-03-01T12:59:00Z">
                    <w:rPr>
                      <w:highlight w:val="green"/>
                    </w:rPr>
                  </w:rPrChange>
                </w:rPr>
                <w:t xml:space="preserve"> </w:t>
              </w:r>
            </w:ins>
          </w:p>
          <w:p w14:paraId="2E76CA5A" w14:textId="5408E4F9" w:rsidR="00FC53FE" w:rsidRPr="001E1908" w:rsidDel="002F1131" w:rsidRDefault="00973772" w:rsidP="00973772">
            <w:pPr>
              <w:rPr>
                <w:ins w:id="3157" w:author="Author" w:date="2018-02-08T14:09:00Z"/>
                <w:del w:id="3158" w:author="Author" w:date="2018-03-01T12:58:00Z"/>
                <w:highlight w:val="cyan"/>
                <w:rPrChange w:id="3159" w:author="Author" w:date="2018-03-01T12:59:00Z">
                  <w:rPr>
                    <w:ins w:id="3160" w:author="Author" w:date="2018-02-08T14:09:00Z"/>
                    <w:del w:id="3161" w:author="Author" w:date="2018-03-01T12:58:00Z"/>
                    <w:highlight w:val="green"/>
                  </w:rPr>
                </w:rPrChange>
              </w:rPr>
            </w:pPr>
            <w:commentRangeStart w:id="3162"/>
            <w:del w:id="3163" w:author="Author" w:date="2018-03-01T12:58:00Z">
              <w:r w:rsidRPr="001E1908" w:rsidDel="002F1131">
                <w:rPr>
                  <w:highlight w:val="cyan"/>
                  <w:rPrChange w:id="3164" w:author="Author" w:date="2018-03-01T13:29:00Z">
                    <w:rPr>
                      <w:u w:val="single"/>
                    </w:rPr>
                  </w:rPrChange>
                </w:rPr>
                <w:delText>Use case 2:</w:delText>
              </w:r>
              <w:r w:rsidRPr="001E1908" w:rsidDel="002F1131">
                <w:rPr>
                  <w:highlight w:val="cyan"/>
                  <w:rPrChange w:id="3165" w:author="Author" w:date="2018-03-01T12:59:00Z">
                    <w:rPr>
                      <w:u w:val="single"/>
                    </w:rPr>
                  </w:rPrChange>
                </w:rPr>
                <w:delText xml:space="preserve"> </w:delText>
              </w:r>
            </w:del>
            <w:ins w:id="3166" w:author="Author" w:date="2018-02-05T10:17:00Z">
              <w:del w:id="3167" w:author="Author" w:date="2018-03-01T12:58:00Z">
                <w:r w:rsidR="008D7F84" w:rsidRPr="001E1908" w:rsidDel="002F1131">
                  <w:rPr>
                    <w:highlight w:val="cyan"/>
                    <w:rPrChange w:id="3168" w:author="Author" w:date="2018-03-01T12:59:00Z">
                      <w:rPr>
                        <w:highlight w:val="yellow"/>
                        <w:u w:val="single"/>
                      </w:rPr>
                    </w:rPrChange>
                  </w:rPr>
                  <w:delText xml:space="preserve"> </w:delText>
                </w:r>
                <w:r w:rsidR="008D7F84" w:rsidRPr="001E1908" w:rsidDel="002F1131">
                  <w:rPr>
                    <w:highlight w:val="cyan"/>
                    <w:rPrChange w:id="3169" w:author="Author" w:date="2018-03-01T13:29:00Z">
                      <w:rPr>
                        <w:highlight w:val="yellow"/>
                        <w:u w:val="single"/>
                      </w:rPr>
                    </w:rPrChange>
                  </w:rPr>
                  <w:delText>Function Working Time Account</w:delText>
                </w:r>
              </w:del>
            </w:ins>
            <w:ins w:id="3170" w:author="Author" w:date="2018-02-07T11:30:00Z">
              <w:del w:id="3171" w:author="Author" w:date="2018-03-01T12:58:00Z">
                <w:r w:rsidR="00292BFA" w:rsidRPr="001E1908" w:rsidDel="002F1131">
                  <w:rPr>
                    <w:highlight w:val="cyan"/>
                    <w:rPrChange w:id="3172" w:author="Author" w:date="2018-03-01T13:29:00Z">
                      <w:rPr>
                        <w:b/>
                        <w:i/>
                        <w:highlight w:val="green"/>
                        <w:u w:val="single"/>
                      </w:rPr>
                    </w:rPrChange>
                  </w:rPr>
                  <w:delText>:</w:delText>
                </w:r>
              </w:del>
            </w:ins>
            <w:ins w:id="3173" w:author="Author" w:date="2018-02-05T10:17:00Z">
              <w:del w:id="3174" w:author="Author" w:date="2018-03-01T12:58:00Z">
                <w:r w:rsidR="008D7F84" w:rsidRPr="001E1908" w:rsidDel="002F1131">
                  <w:rPr>
                    <w:highlight w:val="cyan"/>
                    <w:rPrChange w:id="3175" w:author="Author" w:date="2018-03-01T12:59:00Z">
                      <w:rPr>
                        <w:highlight w:val="yellow"/>
                        <w:u w:val="single"/>
                      </w:rPr>
                    </w:rPrChange>
                  </w:rPr>
                  <w:br/>
                </w:r>
              </w:del>
            </w:ins>
            <w:ins w:id="3176" w:author="Author" w:date="2018-02-08T14:09:00Z">
              <w:del w:id="3177" w:author="Author" w:date="2018-03-01T12:58:00Z">
                <w:r w:rsidR="00FC53FE" w:rsidRPr="001E1908" w:rsidDel="002F1131">
                  <w:rPr>
                    <w:highlight w:val="cyan"/>
                    <w:rPrChange w:id="3178" w:author="Author" w:date="2018-03-01T12:59:00Z">
                      <w:rPr>
                        <w:highlight w:val="green"/>
                      </w:rPr>
                    </w:rPrChange>
                  </w:rPr>
                  <w:delText>In case you are entitled to a Working Time Account</w:delText>
                </w:r>
              </w:del>
            </w:ins>
            <w:ins w:id="3179" w:author="Author" w:date="2018-02-08T14:10:00Z">
              <w:del w:id="3180" w:author="Author" w:date="2018-03-01T12:58:00Z">
                <w:r w:rsidR="00FC53FE" w:rsidRPr="001E1908" w:rsidDel="002F1131">
                  <w:rPr>
                    <w:highlight w:val="cyan"/>
                    <w:rPrChange w:id="3181" w:author="Author" w:date="2018-03-01T12:59:00Z">
                      <w:rPr>
                        <w:highlight w:val="green"/>
                      </w:rPr>
                    </w:rPrChange>
                  </w:rPr>
                  <w:delText>,</w:delText>
                </w:r>
              </w:del>
            </w:ins>
          </w:p>
          <w:p w14:paraId="6EC3096D" w14:textId="77777777" w:rsidR="00973772" w:rsidRDefault="00973772" w:rsidP="00973772">
            <w:pPr>
              <w:rPr>
                <w:ins w:id="3182" w:author="Author" w:date="2018-03-01T13:00:00Z"/>
                <w:rStyle w:val="SAPScreenElement"/>
              </w:rPr>
            </w:pPr>
            <w:del w:id="3183" w:author="Author" w:date="2018-03-01T12:58:00Z">
              <w:r w:rsidRPr="001E1908" w:rsidDel="002F1131">
                <w:rPr>
                  <w:highlight w:val="cyan"/>
                  <w:rPrChange w:id="3184" w:author="Author" w:date="2018-03-01T13:29:00Z">
                    <w:rPr/>
                  </w:rPrChange>
                </w:rPr>
                <w:delText xml:space="preserve">In case your </w:delText>
              </w:r>
              <w:r w:rsidRPr="001E1908" w:rsidDel="002F1131">
                <w:rPr>
                  <w:highlight w:val="cyan"/>
                  <w:rPrChange w:id="3185" w:author="Author" w:date="2018-03-01T13:29:00Z">
                    <w:rPr>
                      <w:rStyle w:val="SAPScreenElement"/>
                    </w:rPr>
                  </w:rPrChange>
                </w:rPr>
                <w:delText>Time Profile</w:delText>
              </w:r>
              <w:r w:rsidRPr="001E1908" w:rsidDel="002F1131">
                <w:rPr>
                  <w:highlight w:val="cyan"/>
                  <w:rPrChange w:id="3186" w:author="Author" w:date="2018-03-01T13:29:00Z">
                    <w:rPr/>
                  </w:rPrChange>
                </w:rPr>
                <w:delText xml:space="preserve"> has a time account type for </w:delText>
              </w:r>
              <w:r w:rsidRPr="001E1908" w:rsidDel="002F1131">
                <w:rPr>
                  <w:highlight w:val="cyan"/>
                  <w:rPrChange w:id="3187" w:author="Author" w:date="2018-03-01T13:29:00Z">
                    <w:rPr>
                      <w:u w:val="single"/>
                    </w:rPr>
                  </w:rPrChange>
                </w:rPr>
                <w:delText>working time account</w:delText>
              </w:r>
            </w:del>
            <w:ins w:id="3188" w:author="Author" w:date="2018-02-05T11:24:00Z">
              <w:del w:id="3189" w:author="Author" w:date="2018-03-01T12:58:00Z">
                <w:r w:rsidR="000F70E6" w:rsidRPr="001E1908" w:rsidDel="002F1131">
                  <w:rPr>
                    <w:highlight w:val="cyan"/>
                    <w:rPrChange w:id="3190" w:author="Author" w:date="2018-03-01T13:29:00Z">
                      <w:rPr>
                        <w:highlight w:val="yellow"/>
                      </w:rPr>
                    </w:rPrChange>
                  </w:rPr>
                  <w:delText>s</w:delText>
                </w:r>
              </w:del>
            </w:ins>
            <w:del w:id="3191" w:author="Author" w:date="2018-03-01T12:58:00Z">
              <w:r w:rsidRPr="001E1908" w:rsidDel="002F1131">
                <w:rPr>
                  <w:highlight w:val="cyan"/>
                  <w:rPrChange w:id="3192" w:author="Author" w:date="2018-03-01T13:29:00Z">
                    <w:rPr/>
                  </w:rPrChange>
                </w:rPr>
                <w:delText xml:space="preserve"> assigned and the </w:delText>
              </w:r>
              <w:r w:rsidRPr="001E1908" w:rsidDel="002F1131">
                <w:rPr>
                  <w:highlight w:val="cyan"/>
                  <w:rPrChange w:id="3193" w:author="Author" w:date="2018-03-01T13:29:00Z">
                    <w:rPr>
                      <w:rStyle w:val="SAPScreenElement"/>
                    </w:rPr>
                  </w:rPrChange>
                </w:rPr>
                <w:delText>Time Recording Profile</w:delText>
              </w:r>
              <w:r w:rsidRPr="001E1908" w:rsidDel="002F1131">
                <w:rPr>
                  <w:highlight w:val="cyan"/>
                  <w:rPrChange w:id="3194" w:author="Author" w:date="2018-03-01T13:29:00Z">
                    <w:rPr/>
                  </w:rPrChange>
                </w:rPr>
                <w:delText xml:space="preserve"> considers working time accounts in time valuation,</w:delText>
              </w:r>
              <w:r w:rsidRPr="001E1908" w:rsidDel="002F1131">
                <w:rPr>
                  <w:highlight w:val="cyan"/>
                  <w:rPrChange w:id="3195" w:author="Author" w:date="2018-03-01T12:59:00Z">
                    <w:rPr/>
                  </w:rPrChange>
                </w:rPr>
                <w:delText xml:space="preserve"> </w:delText>
              </w:r>
            </w:del>
            <w:r w:rsidRPr="001E1908">
              <w:rPr>
                <w:highlight w:val="cyan"/>
                <w:rPrChange w:id="3196" w:author="Author" w:date="2018-03-01T12:59:00Z">
                  <w:rPr/>
                </w:rPrChange>
              </w:rPr>
              <w:t xml:space="preserve">the appropriate number of hours is added to your </w:t>
            </w:r>
            <w:r w:rsidRPr="001E1908">
              <w:rPr>
                <w:rStyle w:val="SAPScreenElement"/>
                <w:color w:val="auto"/>
                <w:highlight w:val="cyan"/>
                <w:rPrChange w:id="3197" w:author="Author" w:date="2018-03-01T12:59:00Z">
                  <w:rPr>
                    <w:rStyle w:val="SAPScreenElement"/>
                    <w:color w:val="auto"/>
                  </w:rPr>
                </w:rPrChange>
              </w:rPr>
              <w:t>Working Time Account</w:t>
            </w:r>
            <w:r w:rsidRPr="001E1908">
              <w:rPr>
                <w:highlight w:val="cyan"/>
                <w:rPrChange w:id="3198" w:author="Author" w:date="2018-03-01T12:59:00Z">
                  <w:rPr/>
                </w:rPrChange>
              </w:rPr>
              <w:t xml:space="preserve">. You can view details on this via </w:t>
            </w:r>
            <w:r w:rsidRPr="001E1908">
              <w:rPr>
                <w:rStyle w:val="SAPScreenElement"/>
                <w:highlight w:val="cyan"/>
                <w:rPrChange w:id="3199" w:author="Author" w:date="2018-03-01T12:59:00Z">
                  <w:rPr>
                    <w:rStyle w:val="SAPScreenElement"/>
                  </w:rPr>
                </w:rPrChange>
              </w:rPr>
              <w:t xml:space="preserve">My Employee File </w:t>
            </w:r>
            <w:r w:rsidRPr="001E1908">
              <w:rPr>
                <w:rStyle w:val="SAPScreenElement"/>
                <w:highlight w:val="cyan"/>
                <w:rPrChange w:id="3200" w:author="Author" w:date="2018-03-01T12:59:00Z">
                  <w:rPr>
                    <w:rStyle w:val="SAPScreenElement"/>
                  </w:rPr>
                </w:rPrChange>
              </w:rPr>
              <w:sym w:font="Symbol" w:char="F0AE"/>
            </w:r>
            <w:r w:rsidRPr="001E1908">
              <w:rPr>
                <w:rStyle w:val="SAPScreenElement"/>
                <w:highlight w:val="cyan"/>
                <w:rPrChange w:id="3201" w:author="Author" w:date="2018-03-01T12:59:00Z">
                  <w:rPr>
                    <w:rStyle w:val="SAPScreenElement"/>
                  </w:rPr>
                </w:rPrChange>
              </w:rPr>
              <w:t xml:space="preserve"> Time Off</w:t>
            </w:r>
            <w:r w:rsidR="00DC7B39" w:rsidRPr="001E1908">
              <w:rPr>
                <w:rStyle w:val="SAPScreenElement"/>
                <w:highlight w:val="cyan"/>
                <w:rPrChange w:id="3202" w:author="Author" w:date="2018-03-01T12:59:00Z">
                  <w:rPr>
                    <w:rStyle w:val="SAPScreenElement"/>
                  </w:rPr>
                </w:rPrChange>
              </w:rPr>
              <w:t>.</w:t>
            </w:r>
            <w:commentRangeEnd w:id="3162"/>
            <w:r w:rsidR="00F6067C" w:rsidRPr="001E1908">
              <w:rPr>
                <w:rStyle w:val="CommentReference"/>
                <w:highlight w:val="cyan"/>
                <w:rPrChange w:id="3203" w:author="Author" w:date="2018-03-01T12:59:00Z">
                  <w:rPr>
                    <w:rStyle w:val="CommentReference"/>
                  </w:rPr>
                </w:rPrChange>
              </w:rPr>
              <w:commentReference w:id="3162"/>
            </w:r>
          </w:p>
          <w:p w14:paraId="7D3328EB" w14:textId="77777777" w:rsidR="00691578" w:rsidRPr="001E1908" w:rsidRDefault="002F1131" w:rsidP="002F1131">
            <w:pPr>
              <w:rPr>
                <w:ins w:id="3204" w:author="Author" w:date="2018-03-01T13:30:00Z"/>
                <w:b/>
                <w:i/>
                <w:highlight w:val="cyan"/>
                <w:u w:val="single"/>
                <w:rPrChange w:id="3205" w:author="Author" w:date="2018-03-01T13:31:00Z">
                  <w:rPr>
                    <w:ins w:id="3206" w:author="Author" w:date="2018-03-01T13:30:00Z"/>
                    <w:b/>
                    <w:i/>
                    <w:highlight w:val="cyan"/>
                  </w:rPr>
                </w:rPrChange>
              </w:rPr>
            </w:pPr>
            <w:ins w:id="3207" w:author="Author" w:date="2018-03-01T13:00:00Z">
              <w:r w:rsidRPr="001E1908">
                <w:rPr>
                  <w:b/>
                  <w:highlight w:val="cyan"/>
                  <w:u w:val="single"/>
                  <w:rPrChange w:id="3208" w:author="Author" w:date="2018-03-01T13:31:00Z">
                    <w:rPr>
                      <w:highlight w:val="cyan"/>
                    </w:rPr>
                  </w:rPrChange>
                </w:rPr>
                <w:t>U</w:t>
              </w:r>
              <w:r w:rsidRPr="001E1908">
                <w:rPr>
                  <w:b/>
                  <w:highlight w:val="cyan"/>
                  <w:u w:val="single"/>
                  <w:rPrChange w:id="3209" w:author="Author" w:date="2018-03-01T13:31:00Z">
                    <w:rPr>
                      <w:b/>
                      <w:highlight w:val="cyan"/>
                    </w:rPr>
                  </w:rPrChange>
                </w:rPr>
                <w:t xml:space="preserve">se case Time Account </w:t>
              </w:r>
              <w:r w:rsidRPr="001E1908">
                <w:rPr>
                  <w:b/>
                  <w:i/>
                  <w:highlight w:val="cyan"/>
                  <w:u w:val="single"/>
                  <w:rPrChange w:id="3210" w:author="Author" w:date="2018-03-01T13:31:00Z">
                    <w:rPr>
                      <w:b/>
                      <w:i/>
                      <w:highlight w:val="cyan"/>
                    </w:rPr>
                  </w:rPrChange>
                </w:rPr>
                <w:t>Time Off in Lieu</w:t>
              </w:r>
            </w:ins>
            <w:ins w:id="3211" w:author="Author" w:date="2018-03-01T13:30:00Z">
              <w:r w:rsidR="00691578" w:rsidRPr="001E1908">
                <w:rPr>
                  <w:b/>
                  <w:i/>
                  <w:highlight w:val="cyan"/>
                  <w:u w:val="single"/>
                  <w:rPrChange w:id="3212" w:author="Author" w:date="2018-03-01T13:31:00Z">
                    <w:rPr>
                      <w:b/>
                      <w:i/>
                      <w:highlight w:val="cyan"/>
                    </w:rPr>
                  </w:rPrChange>
                </w:rPr>
                <w:t>:</w:t>
              </w:r>
            </w:ins>
          </w:p>
          <w:p w14:paraId="020C8286" w14:textId="0C91954E" w:rsidR="002F1131" w:rsidRPr="005838DE" w:rsidDel="00323DCC" w:rsidRDefault="00691578" w:rsidP="002F1131">
            <w:pPr>
              <w:rPr>
                <w:ins w:id="3213" w:author="Author" w:date="2018-03-01T13:00:00Z"/>
                <w:del w:id="3214" w:author="Author" w:date="2018-03-02T16:44:00Z"/>
                <w:i/>
              </w:rPr>
            </w:pPr>
            <w:ins w:id="3215" w:author="Author" w:date="2018-03-01T13:30:00Z">
              <w:r w:rsidRPr="00C70B10">
                <w:rPr>
                  <w:highlight w:val="cyan"/>
                </w:rPr>
                <w:t xml:space="preserve">In case you are entitled to </w:t>
              </w:r>
              <w:r>
                <w:rPr>
                  <w:highlight w:val="cyan"/>
                </w:rPr>
                <w:t>Time Off in Lieu</w:t>
              </w:r>
              <w:r w:rsidRPr="00C70B10">
                <w:rPr>
                  <w:highlight w:val="cyan"/>
                </w:rPr>
                <w:t xml:space="preserve">, </w:t>
              </w:r>
            </w:ins>
            <w:ins w:id="3216" w:author="Author" w:date="2018-03-01T13:00:00Z">
              <w:r w:rsidR="002F1131" w:rsidRPr="00C70B10">
                <w:rPr>
                  <w:highlight w:val="cyan"/>
                </w:rPr>
                <w:t xml:space="preserve">the appropriate number of hours is added to your </w:t>
              </w:r>
              <w:r w:rsidR="002F1131" w:rsidRPr="00C70B10">
                <w:rPr>
                  <w:rStyle w:val="SAPScreenElement"/>
                  <w:color w:val="auto"/>
                  <w:highlight w:val="cyan"/>
                </w:rPr>
                <w:t>Time Off in Lieu</w:t>
              </w:r>
              <w:r w:rsidR="002F1131" w:rsidRPr="00C70B10">
                <w:rPr>
                  <w:highlight w:val="cyan"/>
                </w:rPr>
                <w:t xml:space="preserve"> time account as soon as the manager approved the Time Sheet. You can view details on this via </w:t>
              </w:r>
              <w:r w:rsidR="002F1131" w:rsidRPr="00C70B10">
                <w:rPr>
                  <w:rStyle w:val="SAPScreenElement"/>
                  <w:highlight w:val="cyan"/>
                </w:rPr>
                <w:t xml:space="preserve">My Employee File </w:t>
              </w:r>
              <w:r w:rsidR="002F1131" w:rsidRPr="00C70B10">
                <w:rPr>
                  <w:rStyle w:val="SAPScreenElement"/>
                  <w:highlight w:val="cyan"/>
                </w:rPr>
                <w:sym w:font="Symbol" w:char="F0AE"/>
              </w:r>
              <w:r w:rsidR="002F1131" w:rsidRPr="00C70B10">
                <w:rPr>
                  <w:rStyle w:val="SAPScreenElement"/>
                  <w:highlight w:val="cyan"/>
                </w:rPr>
                <w:t xml:space="preserve"> Time Off</w:t>
              </w:r>
              <w:r w:rsidR="002F1131" w:rsidRPr="00C70B10">
                <w:rPr>
                  <w:highlight w:val="cyan"/>
                </w:rPr>
                <w:t xml:space="preserve"> .</w:t>
              </w:r>
            </w:ins>
            <w:commentRangeEnd w:id="3085"/>
            <w:r w:rsidR="00323DCC">
              <w:rPr>
                <w:rStyle w:val="CommentReference"/>
              </w:rPr>
              <w:commentReference w:id="3085"/>
            </w:r>
          </w:p>
          <w:p w14:paraId="1B292DA8" w14:textId="70AE6E1C" w:rsidR="002F1131" w:rsidRPr="005838DE" w:rsidRDefault="002F1131" w:rsidP="00973772"/>
        </w:tc>
        <w:tc>
          <w:tcPr>
            <w:tcW w:w="1276" w:type="dxa"/>
          </w:tcPr>
          <w:p w14:paraId="15C947AC" w14:textId="77777777" w:rsidR="00B83F47" w:rsidRPr="005838DE" w:rsidRDefault="00B83F47" w:rsidP="00B83F47">
            <w:pPr>
              <w:rPr>
                <w:rFonts w:cs="Arial"/>
                <w:bCs/>
              </w:rPr>
            </w:pPr>
          </w:p>
        </w:tc>
      </w:tr>
      <w:tr w:rsidR="00B83F47" w:rsidRPr="005838DE" w14:paraId="41C45D40" w14:textId="77777777" w:rsidTr="000206EE">
        <w:trPr>
          <w:trHeight w:val="357"/>
        </w:trPr>
        <w:tc>
          <w:tcPr>
            <w:tcW w:w="728" w:type="dxa"/>
            <w:tcBorders>
              <w:bottom w:val="single" w:sz="4" w:space="0" w:color="A6A6A6" w:themeColor="background1" w:themeShade="A6"/>
            </w:tcBorders>
            <w:shd w:val="clear" w:color="auto" w:fill="auto"/>
          </w:tcPr>
          <w:p w14:paraId="50E08F01" w14:textId="50A36875" w:rsidR="00B83F47" w:rsidRPr="005838DE" w:rsidRDefault="00B83F47" w:rsidP="00B83F47">
            <w:r w:rsidRPr="005838DE">
              <w:t>8</w:t>
            </w:r>
          </w:p>
        </w:tc>
        <w:tc>
          <w:tcPr>
            <w:tcW w:w="1134" w:type="dxa"/>
            <w:tcBorders>
              <w:bottom w:val="single" w:sz="4" w:space="0" w:color="A6A6A6" w:themeColor="background1" w:themeShade="A6"/>
            </w:tcBorders>
            <w:shd w:val="clear" w:color="auto" w:fill="auto"/>
          </w:tcPr>
          <w:p w14:paraId="51DAFD51" w14:textId="27EB36A2" w:rsidR="00B83F47" w:rsidRPr="005838DE" w:rsidRDefault="00B83F47" w:rsidP="00B83F47">
            <w:pPr>
              <w:rPr>
                <w:b/>
              </w:rPr>
            </w:pPr>
            <w:r w:rsidRPr="005838DE">
              <w:rPr>
                <w:b/>
              </w:rPr>
              <w:t>Record Working Time for Each Workweek</w:t>
            </w:r>
          </w:p>
        </w:tc>
        <w:tc>
          <w:tcPr>
            <w:tcW w:w="3260" w:type="dxa"/>
            <w:tcBorders>
              <w:bottom w:val="single" w:sz="4" w:space="0" w:color="A6A6A6" w:themeColor="background1" w:themeShade="A6"/>
            </w:tcBorders>
            <w:shd w:val="clear" w:color="auto" w:fill="auto"/>
          </w:tcPr>
          <w:p w14:paraId="5934F21A" w14:textId="619352BD" w:rsidR="00B83F47" w:rsidRPr="005838DE" w:rsidRDefault="00B83F47" w:rsidP="006F51FD">
            <w:r w:rsidRPr="005838DE">
              <w:t xml:space="preserve">Repeat test steps # 3 to # 7 for every workweek for which you want to record your working time. To </w:t>
            </w:r>
            <w:r w:rsidR="00417B77" w:rsidRPr="005838DE">
              <w:t>select</w:t>
            </w:r>
            <w:r w:rsidRPr="005838DE">
              <w:t xml:space="preserve"> the week of interest choose the </w:t>
            </w:r>
            <w:r w:rsidRPr="005838DE">
              <w:rPr>
                <w:rStyle w:val="SAPScreenElement"/>
              </w:rPr>
              <w:t xml:space="preserve">Previous </w:t>
            </w:r>
            <w:r w:rsidR="00CC6BBF" w:rsidRPr="005838DE">
              <w:rPr>
                <w:rStyle w:val="SAPScreenElement"/>
              </w:rPr>
              <w:t>Time Sheet</w:t>
            </w:r>
            <w:r w:rsidR="00CC6BBF" w:rsidRPr="005838DE">
              <w:t xml:space="preserve"> </w:t>
            </w:r>
            <w:r w:rsidR="00466176">
              <w:rPr>
                <w:noProof/>
              </w:rPr>
              <w:pict w14:anchorId="059BAE6F">
                <v:shape id="_x0000_i1026" type="#_x0000_t75" style="width:6.35pt;height:13.8pt;visibility:visible;mso-wrap-style:square">
                  <v:imagedata r:id="rId23" o:title=""/>
                </v:shape>
              </w:pict>
            </w:r>
            <w:r w:rsidRPr="005838DE">
              <w:rPr>
                <w:noProof/>
              </w:rPr>
              <w:t xml:space="preserve"> </w:t>
            </w:r>
            <w:r w:rsidRPr="005838DE">
              <w:t xml:space="preserve">or </w:t>
            </w:r>
            <w:r w:rsidRPr="005838DE">
              <w:rPr>
                <w:rStyle w:val="SAPScreenElement"/>
              </w:rPr>
              <w:t xml:space="preserve">Next </w:t>
            </w:r>
            <w:r w:rsidR="00CC6BBF" w:rsidRPr="005838DE">
              <w:rPr>
                <w:rStyle w:val="SAPScreenElement"/>
              </w:rPr>
              <w:t>Time Sheet</w:t>
            </w:r>
            <w:r w:rsidR="00CC6BBF" w:rsidRPr="005838DE">
              <w:t xml:space="preserve"> </w:t>
            </w:r>
            <w:r w:rsidR="00466176">
              <w:rPr>
                <w:noProof/>
              </w:rPr>
              <w:pict w14:anchorId="407F9A09">
                <v:shape id="_x0000_i1027" type="#_x0000_t75" style="width:6.35pt;height:13.8pt;visibility:visible;mso-wrap-style:square">
                  <v:imagedata r:id="rId24" o:title=""/>
                </v:shape>
              </w:pict>
            </w:r>
            <w:r w:rsidRPr="005838DE">
              <w:t>icon. Submit the time sheet.</w:t>
            </w:r>
          </w:p>
        </w:tc>
        <w:tc>
          <w:tcPr>
            <w:tcW w:w="2126" w:type="dxa"/>
            <w:tcBorders>
              <w:bottom w:val="single" w:sz="4" w:space="0" w:color="A6A6A6" w:themeColor="background1" w:themeShade="A6"/>
            </w:tcBorders>
            <w:shd w:val="clear" w:color="auto" w:fill="auto"/>
          </w:tcPr>
          <w:p w14:paraId="5F38BBF1" w14:textId="77777777" w:rsidR="00B83F47" w:rsidRPr="005838DE" w:rsidRDefault="00B83F47" w:rsidP="00B83F47"/>
        </w:tc>
        <w:tc>
          <w:tcPr>
            <w:tcW w:w="2268" w:type="dxa"/>
            <w:tcBorders>
              <w:bottom w:val="single" w:sz="4" w:space="0" w:color="A6A6A6" w:themeColor="background1" w:themeShade="A6"/>
            </w:tcBorders>
          </w:tcPr>
          <w:p w14:paraId="1762F621" w14:textId="77777777" w:rsidR="00B83F47" w:rsidRPr="005838DE" w:rsidRDefault="00B83F47" w:rsidP="006F51FD">
            <w:pPr>
              <w:pStyle w:val="SAPNoteHeading"/>
              <w:ind w:left="0"/>
            </w:pPr>
            <w:r w:rsidRPr="005838DE">
              <w:rPr>
                <w:noProof/>
                <w:lang w:val="de-DE" w:eastAsia="de-DE"/>
              </w:rPr>
              <w:drawing>
                <wp:inline distT="0" distB="0" distL="0" distR="0" wp14:anchorId="04BE64C3" wp14:editId="172C341B">
                  <wp:extent cx="225425" cy="225425"/>
                  <wp:effectExtent l="0" t="0" r="3175"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838DE">
              <w:t> Caution</w:t>
            </w:r>
          </w:p>
          <w:p w14:paraId="1E8EE6FE" w14:textId="52F56C24" w:rsidR="00B83F47" w:rsidRPr="005838DE" w:rsidRDefault="00B83F47" w:rsidP="006F51FD">
            <w:pPr>
              <w:pStyle w:val="ListContinue"/>
              <w:ind w:left="0"/>
            </w:pPr>
            <w:r w:rsidRPr="005838DE">
              <w:t>Depending on the</w:t>
            </w:r>
            <w:r w:rsidRPr="005838DE">
              <w:rPr>
                <w:rStyle w:val="SAPScreenElement"/>
              </w:rPr>
              <w:t xml:space="preserve"> Time Recording Admissibility</w:t>
            </w:r>
            <w:r w:rsidRPr="005838DE">
              <w:t xml:space="preserve"> maintained for you, you can record working time, for example, 4 weeks back. In case you want to record working time for a week that lies more than 4 weeks in the past, you will get an appropriate caution message and the time sheet for that week is not editable.</w:t>
            </w:r>
          </w:p>
        </w:tc>
        <w:tc>
          <w:tcPr>
            <w:tcW w:w="3662" w:type="dxa"/>
            <w:tcBorders>
              <w:bottom w:val="single" w:sz="4" w:space="0" w:color="A6A6A6" w:themeColor="background1" w:themeShade="A6"/>
            </w:tcBorders>
            <w:shd w:val="clear" w:color="auto" w:fill="auto"/>
          </w:tcPr>
          <w:p w14:paraId="6B405AF7" w14:textId="77777777" w:rsidR="00B83F47" w:rsidRPr="005838DE" w:rsidRDefault="00B83F47" w:rsidP="00B83F47"/>
        </w:tc>
        <w:tc>
          <w:tcPr>
            <w:tcW w:w="1276" w:type="dxa"/>
            <w:tcBorders>
              <w:bottom w:val="single" w:sz="4" w:space="0" w:color="A6A6A6" w:themeColor="background1" w:themeShade="A6"/>
            </w:tcBorders>
          </w:tcPr>
          <w:p w14:paraId="1EEE9484" w14:textId="77777777" w:rsidR="00B83F47" w:rsidRPr="005838DE" w:rsidRDefault="00B83F47" w:rsidP="00B83F47">
            <w:pPr>
              <w:rPr>
                <w:rFonts w:cs="Arial"/>
                <w:bCs/>
              </w:rPr>
            </w:pPr>
          </w:p>
        </w:tc>
      </w:tr>
    </w:tbl>
    <w:p w14:paraId="1CD40F52" w14:textId="724F82B3" w:rsidR="00203552" w:rsidRDefault="00203552"/>
    <w:p w14:paraId="6F55FEEA" w14:textId="5CDF4F68" w:rsidR="00585837" w:rsidRPr="00AD7E49" w:rsidRDefault="00585837">
      <w:commentRangeStart w:id="3217"/>
      <w:r w:rsidRPr="005838DE">
        <w:rPr>
          <w:b/>
          <w:sz w:val="20"/>
          <w:u w:val="single"/>
        </w:rPr>
        <w:t>Option 2</w:t>
      </w:r>
      <w:r w:rsidRPr="009E5FB3">
        <w:rPr>
          <w:b/>
          <w:sz w:val="20"/>
          <w:u w:val="single"/>
        </w:rPr>
        <w:t xml:space="preserve">: </w:t>
      </w:r>
      <w:r w:rsidRPr="00AD7E49">
        <w:rPr>
          <w:sz w:val="20"/>
          <w:rPrChange w:id="3218" w:author="Author" w:date="2018-01-31T10:26:00Z">
            <w:rPr>
              <w:b/>
              <w:sz w:val="20"/>
              <w:u w:val="single"/>
            </w:rPr>
          </w:rPrChange>
        </w:rPr>
        <w:t xml:space="preserve">in case you </w:t>
      </w:r>
      <w:ins w:id="3219" w:author="Author" w:date="2018-01-31T10:26:00Z">
        <w:r w:rsidR="00430792" w:rsidRPr="003B456E">
          <w:rPr>
            <w:sz w:val="20"/>
          </w:rPr>
          <w:t xml:space="preserve">perform </w:t>
        </w:r>
        <w:r w:rsidR="00430792" w:rsidRPr="002D0D7C">
          <w:rPr>
            <w:rStyle w:val="SAPScreenElement"/>
            <w:b/>
            <w:color w:val="auto"/>
            <w:rPrChange w:id="3220" w:author="Author" w:date="2018-03-02T16:46:00Z">
              <w:rPr>
                <w:sz w:val="20"/>
              </w:rPr>
            </w:rPrChange>
          </w:rPr>
          <w:t>positive time recording</w:t>
        </w:r>
        <w:r w:rsidR="00430792" w:rsidRPr="0054773C">
          <w:rPr>
            <w:sz w:val="20"/>
          </w:rPr>
          <w:t xml:space="preserve"> </w:t>
        </w:r>
      </w:ins>
      <w:ins w:id="3221" w:author="Author" w:date="2018-01-31T10:27:00Z">
        <w:r w:rsidR="00430792">
          <w:rPr>
            <w:sz w:val="20"/>
          </w:rPr>
          <w:t xml:space="preserve">and </w:t>
        </w:r>
      </w:ins>
      <w:r w:rsidRPr="00AD7E49">
        <w:rPr>
          <w:sz w:val="20"/>
          <w:rPrChange w:id="3222" w:author="Author" w:date="2018-01-31T10:26:00Z">
            <w:rPr>
              <w:b/>
              <w:sz w:val="20"/>
              <w:u w:val="single"/>
            </w:rPr>
          </w:rPrChange>
        </w:rPr>
        <w:t xml:space="preserve">have time recording variant </w:t>
      </w:r>
      <w:r w:rsidRPr="002D0D7C">
        <w:rPr>
          <w:rStyle w:val="SAPScreenElement"/>
          <w:color w:val="auto"/>
          <w:rPrChange w:id="3223" w:author="Author" w:date="2018-03-02T16:46:00Z">
            <w:rPr>
              <w:b/>
              <w:i/>
              <w:sz w:val="20"/>
              <w:u w:val="single"/>
            </w:rPr>
          </w:rPrChange>
        </w:rPr>
        <w:t>Clock Time</w:t>
      </w:r>
      <w:del w:id="3224" w:author="Author" w:date="2018-03-02T16:46:00Z">
        <w:r w:rsidRPr="00AD7E49" w:rsidDel="00323DCC">
          <w:rPr>
            <w:sz w:val="20"/>
            <w:rPrChange w:id="3225" w:author="Author" w:date="2018-01-31T10:26:00Z">
              <w:rPr>
                <w:b/>
                <w:sz w:val="20"/>
                <w:u w:val="single"/>
              </w:rPr>
            </w:rPrChange>
          </w:rPr>
          <w:delText xml:space="preserve"> </w:delText>
        </w:r>
      </w:del>
      <w:del w:id="3226" w:author="Author" w:date="2018-01-31T10:26:00Z">
        <w:r w:rsidRPr="00AD7E49" w:rsidDel="00430792">
          <w:rPr>
            <w:sz w:val="20"/>
            <w:rPrChange w:id="3227" w:author="Author" w:date="2018-01-31T10:26:00Z">
              <w:rPr>
                <w:b/>
                <w:sz w:val="20"/>
                <w:u w:val="single"/>
              </w:rPr>
            </w:rPrChange>
          </w:rPr>
          <w:delText>and perform positive time recording</w:delText>
        </w:r>
      </w:del>
      <w:ins w:id="3228" w:author="Author" w:date="2018-01-31T10:26:00Z">
        <w:r w:rsidR="00430792">
          <w:rPr>
            <w:sz w:val="20"/>
          </w:rPr>
          <w:t>:</w:t>
        </w:r>
      </w:ins>
      <w:commentRangeEnd w:id="3217"/>
      <w:r w:rsidR="00DB7EC3">
        <w:rPr>
          <w:rStyle w:val="CommentReference"/>
        </w:rPr>
        <w:commentReference w:id="3217"/>
      </w:r>
    </w:p>
    <w:tbl>
      <w:tblPr>
        <w:tblW w:w="14284"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92"/>
        <w:gridCol w:w="1175"/>
        <w:gridCol w:w="2410"/>
        <w:gridCol w:w="2409"/>
        <w:gridCol w:w="2835"/>
        <w:gridCol w:w="3591"/>
        <w:gridCol w:w="1172"/>
      </w:tblGrid>
      <w:tr w:rsidR="00CC7091" w:rsidRPr="001D307A" w14:paraId="0578063C" w14:textId="77777777" w:rsidTr="00CC7091">
        <w:trPr>
          <w:trHeight w:val="720"/>
          <w:tblHeader/>
        </w:trPr>
        <w:tc>
          <w:tcPr>
            <w:tcW w:w="692" w:type="dxa"/>
            <w:shd w:val="clear" w:color="auto" w:fill="999999"/>
          </w:tcPr>
          <w:p w14:paraId="7172FB3F" w14:textId="77777777" w:rsidR="00870E53" w:rsidRPr="001D307A" w:rsidRDefault="00870E53" w:rsidP="000E5FB1">
            <w:pPr>
              <w:pStyle w:val="TableHeading"/>
              <w:rPr>
                <w:rFonts w:ascii="BentonSans Bold" w:hAnsi="BentonSans Bold"/>
                <w:bCs/>
                <w:color w:val="FFFFFF"/>
                <w:sz w:val="18"/>
              </w:rPr>
            </w:pPr>
            <w:r w:rsidRPr="001D307A">
              <w:rPr>
                <w:rFonts w:ascii="BentonSans Bold" w:hAnsi="BentonSans Bold"/>
                <w:bCs/>
                <w:color w:val="FFFFFF"/>
                <w:sz w:val="18"/>
              </w:rPr>
              <w:t>Test Step #</w:t>
            </w:r>
          </w:p>
        </w:tc>
        <w:tc>
          <w:tcPr>
            <w:tcW w:w="1175" w:type="dxa"/>
            <w:shd w:val="clear" w:color="auto" w:fill="999999"/>
          </w:tcPr>
          <w:p w14:paraId="631D94A0" w14:textId="77777777" w:rsidR="00870E53" w:rsidRPr="001D307A" w:rsidRDefault="00870E53" w:rsidP="000E5FB1">
            <w:pPr>
              <w:pStyle w:val="TableHeading"/>
              <w:rPr>
                <w:rFonts w:ascii="BentonSans Bold" w:hAnsi="BentonSans Bold"/>
                <w:bCs/>
                <w:color w:val="FFFFFF"/>
                <w:sz w:val="18"/>
              </w:rPr>
            </w:pPr>
            <w:r w:rsidRPr="001D307A">
              <w:rPr>
                <w:rFonts w:ascii="BentonSans Bold" w:hAnsi="BentonSans Bold"/>
                <w:bCs/>
                <w:color w:val="FFFFFF"/>
                <w:sz w:val="18"/>
              </w:rPr>
              <w:t>Test Step Name</w:t>
            </w:r>
          </w:p>
        </w:tc>
        <w:tc>
          <w:tcPr>
            <w:tcW w:w="2410" w:type="dxa"/>
            <w:shd w:val="clear" w:color="auto" w:fill="999999"/>
          </w:tcPr>
          <w:p w14:paraId="00DB97F8" w14:textId="77777777" w:rsidR="00870E53" w:rsidRPr="001D307A" w:rsidRDefault="00870E53" w:rsidP="000E5FB1">
            <w:pPr>
              <w:pStyle w:val="TableHeading"/>
              <w:rPr>
                <w:rFonts w:ascii="BentonSans Bold" w:hAnsi="BentonSans Bold"/>
                <w:bCs/>
                <w:color w:val="FFFFFF"/>
                <w:sz w:val="18"/>
              </w:rPr>
            </w:pPr>
            <w:r w:rsidRPr="001D307A">
              <w:rPr>
                <w:rFonts w:ascii="BentonSans Bold" w:hAnsi="BentonSans Bold"/>
                <w:bCs/>
                <w:color w:val="FFFFFF"/>
                <w:sz w:val="18"/>
              </w:rPr>
              <w:t>Instruction</w:t>
            </w:r>
          </w:p>
        </w:tc>
        <w:tc>
          <w:tcPr>
            <w:tcW w:w="2409" w:type="dxa"/>
            <w:shd w:val="clear" w:color="auto" w:fill="999999"/>
          </w:tcPr>
          <w:p w14:paraId="0361B068" w14:textId="77777777" w:rsidR="00870E53" w:rsidRPr="001D307A" w:rsidRDefault="00870E53" w:rsidP="000E5FB1">
            <w:pPr>
              <w:pStyle w:val="TableHeading"/>
              <w:rPr>
                <w:rFonts w:ascii="BentonSans Bold" w:hAnsi="BentonSans Bold"/>
                <w:bCs/>
                <w:color w:val="FFFFFF"/>
                <w:sz w:val="18"/>
              </w:rPr>
            </w:pPr>
            <w:r w:rsidRPr="001D307A">
              <w:rPr>
                <w:rFonts w:ascii="BentonSans Bold" w:hAnsi="BentonSans Bold"/>
                <w:bCs/>
                <w:color w:val="FFFFFF"/>
                <w:sz w:val="18"/>
              </w:rPr>
              <w:t>User Entries:</w:t>
            </w:r>
            <w:r w:rsidRPr="001D307A">
              <w:rPr>
                <w:rFonts w:ascii="BentonSans Bold" w:hAnsi="BentonSans Bold"/>
                <w:bCs/>
                <w:color w:val="FFFFFF"/>
                <w:sz w:val="18"/>
              </w:rPr>
              <w:br/>
              <w:t>Field Name: User Action and Value</w:t>
            </w:r>
          </w:p>
        </w:tc>
        <w:tc>
          <w:tcPr>
            <w:tcW w:w="2835" w:type="dxa"/>
            <w:shd w:val="clear" w:color="auto" w:fill="999999"/>
          </w:tcPr>
          <w:p w14:paraId="55B938CF" w14:textId="77777777" w:rsidR="00870E53" w:rsidRPr="001D307A" w:rsidRDefault="00870E53" w:rsidP="000E5FB1">
            <w:pPr>
              <w:pStyle w:val="TableHeading"/>
              <w:rPr>
                <w:rFonts w:ascii="BentonSans Bold" w:hAnsi="BentonSans Bold"/>
                <w:bCs/>
                <w:color w:val="FFFFFF"/>
                <w:sz w:val="18"/>
              </w:rPr>
            </w:pPr>
            <w:r w:rsidRPr="001D307A">
              <w:rPr>
                <w:rFonts w:ascii="BentonSans Bold" w:hAnsi="BentonSans Bold"/>
                <w:bCs/>
                <w:color w:val="FFFFFF"/>
                <w:sz w:val="18"/>
              </w:rPr>
              <w:t>Additional information</w:t>
            </w:r>
          </w:p>
        </w:tc>
        <w:tc>
          <w:tcPr>
            <w:tcW w:w="3591" w:type="dxa"/>
            <w:shd w:val="clear" w:color="auto" w:fill="999999"/>
          </w:tcPr>
          <w:p w14:paraId="3DC536EC" w14:textId="77777777" w:rsidR="00870E53" w:rsidRPr="001D307A" w:rsidRDefault="00870E53" w:rsidP="000E5FB1">
            <w:pPr>
              <w:pStyle w:val="TableHeading"/>
              <w:rPr>
                <w:rFonts w:ascii="BentonSans Bold" w:hAnsi="BentonSans Bold"/>
                <w:bCs/>
                <w:color w:val="FFFFFF"/>
                <w:sz w:val="18"/>
              </w:rPr>
            </w:pPr>
            <w:r w:rsidRPr="001D307A">
              <w:rPr>
                <w:rFonts w:ascii="BentonSans Bold" w:hAnsi="BentonSans Bold"/>
                <w:bCs/>
                <w:color w:val="FFFFFF"/>
                <w:sz w:val="18"/>
              </w:rPr>
              <w:t>Expected Result</w:t>
            </w:r>
          </w:p>
        </w:tc>
        <w:tc>
          <w:tcPr>
            <w:tcW w:w="1172" w:type="dxa"/>
            <w:shd w:val="clear" w:color="auto" w:fill="999999"/>
          </w:tcPr>
          <w:p w14:paraId="51D8CE88" w14:textId="77777777" w:rsidR="00870E53" w:rsidRPr="001D307A" w:rsidRDefault="00870E53" w:rsidP="000E5FB1">
            <w:pPr>
              <w:pStyle w:val="TableHeading"/>
              <w:rPr>
                <w:rFonts w:ascii="BentonSans Bold" w:hAnsi="BentonSans Bold"/>
                <w:bCs/>
                <w:color w:val="FFFFFF"/>
                <w:sz w:val="18"/>
              </w:rPr>
            </w:pPr>
            <w:r w:rsidRPr="001D307A">
              <w:rPr>
                <w:rFonts w:ascii="BentonSans Bold" w:hAnsi="BentonSans Bold"/>
                <w:bCs/>
                <w:color w:val="FFFFFF"/>
                <w:sz w:val="18"/>
              </w:rPr>
              <w:t>Pass / Fail / Comment</w:t>
            </w:r>
          </w:p>
        </w:tc>
      </w:tr>
      <w:tr w:rsidR="00870E53" w:rsidRPr="007936A5" w14:paraId="4FA9D0C4" w14:textId="77777777" w:rsidTr="000206EE">
        <w:trPr>
          <w:trHeight w:val="357"/>
        </w:trPr>
        <w:tc>
          <w:tcPr>
            <w:tcW w:w="692" w:type="dxa"/>
            <w:vMerge w:val="restart"/>
          </w:tcPr>
          <w:p w14:paraId="6893E291" w14:textId="6F78AD9F" w:rsidR="00870E53" w:rsidRPr="001D307A" w:rsidRDefault="00870E53" w:rsidP="00870E53">
            <w:r w:rsidRPr="005838DE">
              <w:t>4</w:t>
            </w:r>
          </w:p>
        </w:tc>
        <w:tc>
          <w:tcPr>
            <w:tcW w:w="1175" w:type="dxa"/>
            <w:vMerge w:val="restart"/>
          </w:tcPr>
          <w:p w14:paraId="0C67CC6A" w14:textId="03A99165" w:rsidR="00870E53" w:rsidRPr="001D307A" w:rsidDel="004F136E" w:rsidRDefault="00870E53" w:rsidP="00870E53">
            <w:pPr>
              <w:rPr>
                <w:b/>
              </w:rPr>
            </w:pPr>
            <w:r w:rsidRPr="005838DE">
              <w:rPr>
                <w:b/>
              </w:rPr>
              <w:t>Record Working Time for Particular Day</w:t>
            </w:r>
          </w:p>
        </w:tc>
        <w:tc>
          <w:tcPr>
            <w:tcW w:w="2410" w:type="dxa"/>
            <w:vMerge w:val="restart"/>
          </w:tcPr>
          <w:p w14:paraId="1B3B8112" w14:textId="77777777" w:rsidR="00870E53" w:rsidRPr="005838DE" w:rsidRDefault="00870E53" w:rsidP="00870E53">
            <w:r w:rsidRPr="005838DE">
              <w:t xml:space="preserve">In the </w:t>
            </w:r>
            <w:r w:rsidRPr="005838DE">
              <w:rPr>
                <w:rStyle w:val="SAPScreenElement"/>
              </w:rPr>
              <w:t>Allocated Hours</w:t>
            </w:r>
            <w:r w:rsidRPr="005838DE">
              <w:t xml:space="preserve"> subsection, record the clock times you have worked. Select for each activity the appropriate time type.</w:t>
            </w:r>
          </w:p>
          <w:p w14:paraId="54D35DEA" w14:textId="77777777" w:rsidR="00870E53" w:rsidRPr="005838DE" w:rsidRDefault="00870E53" w:rsidP="00870E53">
            <w:pPr>
              <w:pStyle w:val="SAPNoteHeading"/>
              <w:ind w:left="0"/>
            </w:pPr>
            <w:r w:rsidRPr="005838DE">
              <w:rPr>
                <w:noProof/>
                <w:lang w:val="de-DE" w:eastAsia="de-DE"/>
              </w:rPr>
              <w:drawing>
                <wp:inline distT="0" distB="0" distL="0" distR="0" wp14:anchorId="20E89DC4" wp14:editId="16F92379">
                  <wp:extent cx="228600" cy="228600"/>
                  <wp:effectExtent l="0" t="0" r="0" b="0"/>
                  <wp:docPr id="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838DE">
              <w:t>Note</w:t>
            </w:r>
          </w:p>
          <w:p w14:paraId="0519BC07" w14:textId="4BC6B3B2" w:rsidR="00870E53" w:rsidRPr="001D307A" w:rsidRDefault="00870E53" w:rsidP="00870E53">
            <w:pPr>
              <w:rPr>
                <w:rFonts w:cs="Arial"/>
                <w:bCs/>
              </w:rPr>
            </w:pPr>
            <w:r w:rsidRPr="005838DE">
              <w:rPr>
                <w:rFonts w:cs="Arial"/>
                <w:bCs/>
              </w:rPr>
              <w:t xml:space="preserve">As example, we consider time type </w:t>
            </w:r>
            <w:r w:rsidRPr="005838DE">
              <w:rPr>
                <w:rStyle w:val="SAPUserEntry"/>
                <w:b w:val="0"/>
                <w:color w:val="auto"/>
              </w:rPr>
              <w:t>Working Time</w:t>
            </w:r>
            <w:r w:rsidRPr="005838DE">
              <w:t>. If appropriate, proceed in a similar way for other time types, too, which are selectable based on the time profile assigned to you.</w:t>
            </w:r>
          </w:p>
        </w:tc>
        <w:tc>
          <w:tcPr>
            <w:tcW w:w="2409" w:type="dxa"/>
          </w:tcPr>
          <w:p w14:paraId="474F10E4" w14:textId="6ED2A66E" w:rsidR="00870E53" w:rsidRPr="001D307A" w:rsidRDefault="00870E53" w:rsidP="00870E53">
            <w:pPr>
              <w:rPr>
                <w:i/>
              </w:rPr>
            </w:pPr>
            <w:r w:rsidRPr="005838DE">
              <w:rPr>
                <w:rStyle w:val="SAPScreenElement"/>
              </w:rPr>
              <w:t>Time Type</w:t>
            </w:r>
            <w:r w:rsidRPr="005838DE">
              <w:t xml:space="preserve">: select from drop-down, for example </w:t>
            </w:r>
            <w:r w:rsidRPr="005838DE">
              <w:rPr>
                <w:rStyle w:val="SAPUserEntry"/>
              </w:rPr>
              <w:t>Working Time</w:t>
            </w:r>
          </w:p>
        </w:tc>
        <w:tc>
          <w:tcPr>
            <w:tcW w:w="2835" w:type="dxa"/>
          </w:tcPr>
          <w:p w14:paraId="3F47C515" w14:textId="1DA1A247" w:rsidR="000D2444" w:rsidRPr="000206EE" w:rsidRDefault="00870E53" w:rsidP="00870E53">
            <w:r w:rsidRPr="005838DE">
              <w:t>You can also record the clock times directly in the entry field below the date by selecting</w:t>
            </w:r>
            <w:r w:rsidRPr="005838DE" w:rsidDel="006D2C80">
              <w:t xml:space="preserve"> </w:t>
            </w:r>
            <w:r w:rsidR="000D2444">
              <w:t>the link</w:t>
            </w:r>
            <w:ins w:id="3229" w:author="Author" w:date="2018-02-01T10:11:00Z">
              <w:r w:rsidR="00D3553D">
                <w:t xml:space="preserve"> </w:t>
              </w:r>
              <w:r w:rsidR="00D3553D" w:rsidRPr="00E55448">
                <w:rPr>
                  <w:highlight w:val="yellow"/>
                  <w:rPrChange w:id="3230" w:author="Author" w:date="2018-02-01T10:11:00Z">
                    <w:rPr/>
                  </w:rPrChange>
                </w:rPr>
                <w:t>with the planned start and end times</w:t>
              </w:r>
            </w:ins>
            <w:r w:rsidR="000D2444">
              <w:t xml:space="preserve"> </w:t>
            </w:r>
            <w:r w:rsidR="000D2444" w:rsidRPr="00E55448">
              <w:rPr>
                <w:rStyle w:val="SAPScreenElement"/>
                <w:strike/>
                <w:highlight w:val="yellow"/>
                <w:rPrChange w:id="3231" w:author="Author" w:date="2018-02-01T10:11:00Z">
                  <w:rPr>
                    <w:rStyle w:val="SAPScreenElement"/>
                  </w:rPr>
                </w:rPrChange>
              </w:rPr>
              <w:t>Take over planned working time</w:t>
            </w:r>
            <w:r w:rsidR="000D2444">
              <w:t xml:space="preserve"> </w:t>
            </w:r>
            <w:r w:rsidR="000D2444" w:rsidRPr="00FD5AC7">
              <w:rPr>
                <w:strike/>
                <w:highlight w:val="yellow"/>
                <w:rPrChange w:id="3232" w:author="Author" w:date="2018-02-07T11:31:00Z">
                  <w:rPr/>
                </w:rPrChange>
              </w:rPr>
              <w:t xml:space="preserve">with the </w:t>
            </w:r>
            <w:r w:rsidRPr="00FD5AC7">
              <w:rPr>
                <w:strike/>
                <w:highlight w:val="yellow"/>
                <w:rPrChange w:id="3233" w:author="Author" w:date="2018-02-07T11:31:00Z">
                  <w:rPr/>
                </w:rPrChange>
              </w:rPr>
              <w:t>planned working time</w:t>
            </w:r>
            <w:r w:rsidRPr="00FD5AC7">
              <w:rPr>
                <w:highlight w:val="yellow"/>
                <w:rPrChange w:id="3234" w:author="Author" w:date="2018-02-07T11:31:00Z">
                  <w:rPr/>
                </w:rPrChange>
              </w:rPr>
              <w:t>,</w:t>
            </w:r>
            <w:r w:rsidRPr="005838DE">
              <w:t xml:space="preserve"> for example 08.00 – 17:00. In this case, in the </w:t>
            </w:r>
            <w:r w:rsidRPr="005838DE">
              <w:rPr>
                <w:rStyle w:val="SAPScreenElement"/>
              </w:rPr>
              <w:t>Allocated Hours</w:t>
            </w:r>
            <w:r w:rsidRPr="005838DE">
              <w:t xml:space="preserve"> subsection of the </w:t>
            </w:r>
            <w:r w:rsidRPr="005838DE">
              <w:rPr>
                <w:rStyle w:val="SAPScreenElement"/>
              </w:rPr>
              <w:t>DETAILS</w:t>
            </w:r>
            <w:r w:rsidRPr="005838DE">
              <w:t xml:space="preserve"> section, the time types</w:t>
            </w:r>
            <w:r w:rsidRPr="005838DE">
              <w:rPr>
                <w:rStyle w:val="SAPUserEntry"/>
                <w:color w:val="auto"/>
              </w:rPr>
              <w:t xml:space="preserve"> </w:t>
            </w:r>
            <w:r w:rsidRPr="005838DE">
              <w:rPr>
                <w:rStyle w:val="SAPUserEntry"/>
                <w:b w:val="0"/>
                <w:color w:val="auto"/>
              </w:rPr>
              <w:t xml:space="preserve">Working Time </w:t>
            </w:r>
            <w:r w:rsidRPr="005838DE">
              <w:t xml:space="preserve">and </w:t>
            </w:r>
            <w:r w:rsidRPr="005838DE">
              <w:rPr>
                <w:rStyle w:val="SAPUserEntry"/>
                <w:b w:val="0"/>
                <w:color w:val="auto"/>
              </w:rPr>
              <w:t>Scheduled Break(s)</w:t>
            </w:r>
            <w:r w:rsidRPr="005838DE">
              <w:t xml:space="preserve"> are defaulted.</w:t>
            </w:r>
          </w:p>
        </w:tc>
        <w:tc>
          <w:tcPr>
            <w:tcW w:w="3591" w:type="dxa"/>
          </w:tcPr>
          <w:p w14:paraId="3F6090B1" w14:textId="77777777" w:rsidR="00870E53" w:rsidRPr="007936A5" w:rsidDel="004F136E" w:rsidRDefault="00870E53" w:rsidP="00870E53"/>
        </w:tc>
        <w:tc>
          <w:tcPr>
            <w:tcW w:w="1172" w:type="dxa"/>
          </w:tcPr>
          <w:p w14:paraId="769BBCE0" w14:textId="77777777" w:rsidR="00870E53" w:rsidRPr="007936A5" w:rsidRDefault="00870E53" w:rsidP="00870E53">
            <w:pPr>
              <w:rPr>
                <w:rFonts w:cs="Arial"/>
                <w:bCs/>
              </w:rPr>
            </w:pPr>
          </w:p>
        </w:tc>
      </w:tr>
      <w:tr w:rsidR="00870E53" w:rsidRPr="001D307A" w14:paraId="0F9129C7" w14:textId="77777777" w:rsidTr="000206EE">
        <w:trPr>
          <w:trHeight w:val="357"/>
        </w:trPr>
        <w:tc>
          <w:tcPr>
            <w:tcW w:w="692" w:type="dxa"/>
            <w:vMerge/>
          </w:tcPr>
          <w:p w14:paraId="4751A4D7" w14:textId="77777777" w:rsidR="00870E53" w:rsidRPr="007936A5" w:rsidRDefault="00870E53" w:rsidP="00870E53"/>
        </w:tc>
        <w:tc>
          <w:tcPr>
            <w:tcW w:w="1175" w:type="dxa"/>
            <w:vMerge/>
          </w:tcPr>
          <w:p w14:paraId="222DAC2A" w14:textId="77777777" w:rsidR="00870E53" w:rsidRPr="007936A5" w:rsidRDefault="00870E53" w:rsidP="00870E53">
            <w:pPr>
              <w:rPr>
                <w:b/>
              </w:rPr>
            </w:pPr>
          </w:p>
        </w:tc>
        <w:tc>
          <w:tcPr>
            <w:tcW w:w="2410" w:type="dxa"/>
            <w:vMerge/>
          </w:tcPr>
          <w:p w14:paraId="4D329BDA" w14:textId="77777777" w:rsidR="00870E53" w:rsidRPr="007936A5" w:rsidRDefault="00870E53" w:rsidP="00870E53"/>
        </w:tc>
        <w:tc>
          <w:tcPr>
            <w:tcW w:w="2409" w:type="dxa"/>
          </w:tcPr>
          <w:p w14:paraId="2991D6CF" w14:textId="4EFC68BF" w:rsidR="00870E53" w:rsidRPr="005838DE" w:rsidRDefault="00870E53" w:rsidP="00870E53">
            <w:pPr>
              <w:rPr>
                <w:rStyle w:val="SAPScreenElement"/>
              </w:rPr>
            </w:pPr>
            <w:r w:rsidRPr="005838DE">
              <w:rPr>
                <w:rStyle w:val="SAPScreenElement"/>
              </w:rPr>
              <w:t>Start Time</w:t>
            </w:r>
            <w:r w:rsidRPr="005838DE">
              <w:t>: enter clock time when you have started to work</w:t>
            </w:r>
          </w:p>
        </w:tc>
        <w:tc>
          <w:tcPr>
            <w:tcW w:w="2835" w:type="dxa"/>
          </w:tcPr>
          <w:p w14:paraId="5AEA8A28" w14:textId="77777777" w:rsidR="00870E53" w:rsidRPr="005838DE" w:rsidRDefault="00870E53" w:rsidP="00870E53"/>
        </w:tc>
        <w:tc>
          <w:tcPr>
            <w:tcW w:w="3591" w:type="dxa"/>
          </w:tcPr>
          <w:p w14:paraId="72C2FAE4" w14:textId="77777777" w:rsidR="00870E53" w:rsidRPr="001D307A" w:rsidDel="004F136E" w:rsidRDefault="00870E53" w:rsidP="00870E53"/>
        </w:tc>
        <w:tc>
          <w:tcPr>
            <w:tcW w:w="1172" w:type="dxa"/>
          </w:tcPr>
          <w:p w14:paraId="3D1FFF47" w14:textId="77777777" w:rsidR="00870E53" w:rsidRPr="001D307A" w:rsidRDefault="00870E53" w:rsidP="00870E53">
            <w:pPr>
              <w:rPr>
                <w:rFonts w:cs="Arial"/>
                <w:bCs/>
              </w:rPr>
            </w:pPr>
          </w:p>
        </w:tc>
      </w:tr>
      <w:tr w:rsidR="00870E53" w:rsidRPr="001D307A" w14:paraId="0319EF59" w14:textId="77777777" w:rsidTr="000206EE">
        <w:trPr>
          <w:trHeight w:val="357"/>
        </w:trPr>
        <w:tc>
          <w:tcPr>
            <w:tcW w:w="692" w:type="dxa"/>
            <w:vMerge/>
          </w:tcPr>
          <w:p w14:paraId="7C90E5D9" w14:textId="77777777" w:rsidR="00870E53" w:rsidRPr="005838DE" w:rsidRDefault="00870E53" w:rsidP="00870E53"/>
        </w:tc>
        <w:tc>
          <w:tcPr>
            <w:tcW w:w="1175" w:type="dxa"/>
            <w:vMerge/>
          </w:tcPr>
          <w:p w14:paraId="5DCEBDE6" w14:textId="77777777" w:rsidR="00870E53" w:rsidRPr="005838DE" w:rsidRDefault="00870E53" w:rsidP="00870E53">
            <w:pPr>
              <w:rPr>
                <w:b/>
              </w:rPr>
            </w:pPr>
          </w:p>
        </w:tc>
        <w:tc>
          <w:tcPr>
            <w:tcW w:w="2410" w:type="dxa"/>
            <w:vMerge/>
          </w:tcPr>
          <w:p w14:paraId="5F581B5C" w14:textId="77777777" w:rsidR="00870E53" w:rsidRPr="005838DE" w:rsidRDefault="00870E53" w:rsidP="00870E53"/>
        </w:tc>
        <w:tc>
          <w:tcPr>
            <w:tcW w:w="2409" w:type="dxa"/>
          </w:tcPr>
          <w:p w14:paraId="521E8D76" w14:textId="14FFD013" w:rsidR="00870E53" w:rsidRPr="005838DE" w:rsidRDefault="00870E53" w:rsidP="00870E53">
            <w:pPr>
              <w:rPr>
                <w:rStyle w:val="SAPScreenElement"/>
              </w:rPr>
            </w:pPr>
            <w:r w:rsidRPr="005838DE">
              <w:rPr>
                <w:rStyle w:val="SAPScreenElement"/>
              </w:rPr>
              <w:t>End Time</w:t>
            </w:r>
            <w:r w:rsidRPr="005838DE">
              <w:t>: enter clock time when you have finished to work</w:t>
            </w:r>
          </w:p>
        </w:tc>
        <w:tc>
          <w:tcPr>
            <w:tcW w:w="2835" w:type="dxa"/>
          </w:tcPr>
          <w:p w14:paraId="7925B710" w14:textId="77777777" w:rsidR="00870E53" w:rsidRPr="005838DE" w:rsidRDefault="00870E53" w:rsidP="00870E53"/>
        </w:tc>
        <w:tc>
          <w:tcPr>
            <w:tcW w:w="3591" w:type="dxa"/>
          </w:tcPr>
          <w:p w14:paraId="476C83FE" w14:textId="77777777" w:rsidR="00870E53" w:rsidRPr="000741A0" w:rsidRDefault="00870E53" w:rsidP="00870E53">
            <w:pPr>
              <w:rPr>
                <w:rFonts w:asciiTheme="minorHAnsi" w:eastAsiaTheme="minorHAnsi" w:hAnsiTheme="minorHAnsi"/>
                <w:sz w:val="22"/>
                <w:szCs w:val="22"/>
              </w:rPr>
            </w:pPr>
            <w:r w:rsidRPr="000741A0">
              <w:t xml:space="preserve">The read-only field </w:t>
            </w:r>
            <w:r w:rsidRPr="000741A0">
              <w:rPr>
                <w:rStyle w:val="SAPScreenElement"/>
              </w:rPr>
              <w:t>Duration</w:t>
            </w:r>
            <w:r w:rsidRPr="000741A0">
              <w:t xml:space="preserve"> is filled automatically with the appropriate value (difference between end time and start time). </w:t>
            </w:r>
          </w:p>
          <w:p w14:paraId="29107979" w14:textId="77777777" w:rsidR="00870E53" w:rsidRPr="000741A0" w:rsidRDefault="00870E53" w:rsidP="00870E53">
            <w:r w:rsidRPr="000741A0">
              <w:t xml:space="preserve">The clock times of the scheduled breaks (if configured in the instance) are inserted automatically in the </w:t>
            </w:r>
            <w:r w:rsidRPr="000741A0">
              <w:rPr>
                <w:rStyle w:val="SAPScreenElement"/>
              </w:rPr>
              <w:t>Allocated Hours</w:t>
            </w:r>
            <w:r w:rsidRPr="000741A0">
              <w:t xml:space="preserve"> subsection. Depending on the number of breaks configured, several records of time type </w:t>
            </w:r>
            <w:r w:rsidRPr="000741A0">
              <w:rPr>
                <w:rStyle w:val="SAPUserEntry"/>
                <w:color w:val="auto"/>
              </w:rPr>
              <w:t>Scheduled Break</w:t>
            </w:r>
            <w:r w:rsidRPr="000741A0">
              <w:t xml:space="preserve"> will be displayed.</w:t>
            </w:r>
          </w:p>
          <w:p w14:paraId="7810D465" w14:textId="77777777" w:rsidR="00870E53" w:rsidRPr="000741A0" w:rsidRDefault="00870E53" w:rsidP="00870E53">
            <w:r w:rsidRPr="000741A0">
              <w:t xml:space="preserve">A Chart in the calendar shows up automatically, representing the entered hours and possibly minutes. To view details, hover the mouse over the Chart. </w:t>
            </w:r>
          </w:p>
          <w:p w14:paraId="38B124CC" w14:textId="77777777" w:rsidR="00870E53" w:rsidRPr="000741A0" w:rsidRDefault="00870E53" w:rsidP="00870E53">
            <w:r w:rsidRPr="000741A0">
              <w:t xml:space="preserve">In the </w:t>
            </w:r>
            <w:r w:rsidRPr="000741A0">
              <w:rPr>
                <w:rStyle w:val="SAPScreenElement"/>
              </w:rPr>
              <w:t>Total</w:t>
            </w:r>
            <w:r w:rsidRPr="000741A0">
              <w:t xml:space="preserve"> part on the right side of the time sheet, the </w:t>
            </w:r>
            <w:r w:rsidRPr="000741A0">
              <w:rPr>
                <w:rStyle w:val="SAPScreenElement"/>
              </w:rPr>
              <w:t>Regular Time</w:t>
            </w:r>
            <w:r w:rsidRPr="000741A0">
              <w:t xml:space="preserve"> (in hours) is updated automatically. Note that the scheduled breaks are not considered in this evaluation.</w:t>
            </w:r>
          </w:p>
          <w:p w14:paraId="7EDD748E" w14:textId="66FA03BE" w:rsidR="00870E53" w:rsidRDefault="00870E53" w:rsidP="00870E53">
            <w:pPr>
              <w:spacing w:after="0"/>
              <w:rPr>
                <w:ins w:id="3235" w:author="Author" w:date="2018-03-01T13:40:00Z"/>
              </w:rPr>
            </w:pPr>
            <w:r w:rsidRPr="000741A0">
              <w:t>In case you have entered clock times</w:t>
            </w:r>
            <w:r w:rsidRPr="000741A0">
              <w:rPr>
                <w:rFonts w:cs="Arial"/>
                <w:bCs/>
              </w:rPr>
              <w:t xml:space="preserve">, which exceed </w:t>
            </w:r>
            <w:r w:rsidRPr="000741A0">
              <w:t xml:space="preserve">your daily work schedule, the worked </w:t>
            </w:r>
            <w:ins w:id="3236" w:author="Author" w:date="2018-02-01T10:16:00Z">
              <w:r w:rsidR="00D3553D" w:rsidRPr="00E55448">
                <w:rPr>
                  <w:rStyle w:val="SAPScreenElement"/>
                  <w:rPrChange w:id="3237" w:author="Author" w:date="2018-02-01T10:17:00Z">
                    <w:rPr/>
                  </w:rPrChange>
                </w:rPr>
                <w:t>O</w:t>
              </w:r>
            </w:ins>
            <w:del w:id="3238" w:author="Author" w:date="2018-02-01T10:16:00Z">
              <w:r w:rsidRPr="00E55448" w:rsidDel="00D3553D">
                <w:rPr>
                  <w:rStyle w:val="SAPScreenElement"/>
                  <w:rPrChange w:id="3239" w:author="Author" w:date="2018-02-01T10:17:00Z">
                    <w:rPr/>
                  </w:rPrChange>
                </w:rPr>
                <w:delText>o</w:delText>
              </w:r>
            </w:del>
            <w:r w:rsidRPr="00E55448">
              <w:rPr>
                <w:rStyle w:val="SAPScreenElement"/>
                <w:rPrChange w:id="3240" w:author="Author" w:date="2018-02-01T10:17:00Z">
                  <w:rPr/>
                </w:rPrChange>
              </w:rPr>
              <w:t>vertime</w:t>
            </w:r>
            <w:r w:rsidRPr="000741A0">
              <w:t xml:space="preserve"> (in hours) is valuated automatically based on your </w:t>
            </w:r>
            <w:r w:rsidRPr="003E7150">
              <w:t>assigned time recording profile, and</w:t>
            </w:r>
            <w:r w:rsidRPr="000741A0">
              <w:t xml:space="preserve"> is visible </w:t>
            </w:r>
            <w:del w:id="3241" w:author="Author" w:date="2018-02-01T10:16:00Z">
              <w:r w:rsidRPr="000741A0" w:rsidDel="00D3553D">
                <w:delText xml:space="preserve">as such </w:delText>
              </w:r>
            </w:del>
            <w:r w:rsidRPr="000741A0">
              <w:t xml:space="preserve">in the </w:t>
            </w:r>
            <w:r w:rsidRPr="000741A0">
              <w:rPr>
                <w:rStyle w:val="SAPScreenElement"/>
              </w:rPr>
              <w:t>Total</w:t>
            </w:r>
            <w:r w:rsidRPr="000741A0">
              <w:t xml:space="preserve"> part on the right side of the time sheet. Depending on the </w:t>
            </w:r>
            <w:ins w:id="3242" w:author="Author" w:date="2018-02-01T10:18:00Z">
              <w:r w:rsidR="00D3553D">
                <w:t>t</w:t>
              </w:r>
            </w:ins>
            <w:del w:id="3243" w:author="Author" w:date="2018-02-01T10:18:00Z">
              <w:r w:rsidRPr="00E55448" w:rsidDel="00D3553D">
                <w:rPr>
                  <w:rPrChange w:id="3244" w:author="Author" w:date="2018-02-01T10:17:00Z">
                    <w:rPr>
                      <w:rStyle w:val="SAPScreenElement"/>
                    </w:rPr>
                  </w:rPrChange>
                </w:rPr>
                <w:delText>T</w:delText>
              </w:r>
            </w:del>
            <w:r w:rsidRPr="00E55448">
              <w:rPr>
                <w:rPrChange w:id="3245" w:author="Author" w:date="2018-02-01T10:17:00Z">
                  <w:rPr>
                    <w:rStyle w:val="SAPScreenElement"/>
                  </w:rPr>
                </w:rPrChange>
              </w:rPr>
              <w:t xml:space="preserve">ime </w:t>
            </w:r>
            <w:ins w:id="3246" w:author="Author" w:date="2018-02-01T10:18:00Z">
              <w:r w:rsidR="00D3553D">
                <w:t>r</w:t>
              </w:r>
            </w:ins>
            <w:del w:id="3247" w:author="Author" w:date="2018-02-01T10:18:00Z">
              <w:r w:rsidRPr="00E55448" w:rsidDel="00D3553D">
                <w:rPr>
                  <w:rPrChange w:id="3248" w:author="Author" w:date="2018-02-01T10:17:00Z">
                    <w:rPr>
                      <w:rStyle w:val="SAPScreenElement"/>
                    </w:rPr>
                  </w:rPrChange>
                </w:rPr>
                <w:delText>R</w:delText>
              </w:r>
            </w:del>
            <w:r w:rsidRPr="00E55448">
              <w:rPr>
                <w:rPrChange w:id="3249" w:author="Author" w:date="2018-02-01T10:17:00Z">
                  <w:rPr>
                    <w:rStyle w:val="SAPScreenElement"/>
                  </w:rPr>
                </w:rPrChange>
              </w:rPr>
              <w:t xml:space="preserve">ecording </w:t>
            </w:r>
            <w:ins w:id="3250" w:author="Author" w:date="2018-02-01T10:18:00Z">
              <w:r w:rsidR="00D3553D">
                <w:t>p</w:t>
              </w:r>
            </w:ins>
            <w:del w:id="3251" w:author="Author" w:date="2018-02-01T10:18:00Z">
              <w:r w:rsidRPr="00E55448" w:rsidDel="00D3553D">
                <w:rPr>
                  <w:rPrChange w:id="3252" w:author="Author" w:date="2018-02-01T10:17:00Z">
                    <w:rPr>
                      <w:rStyle w:val="SAPScreenElement"/>
                    </w:rPr>
                  </w:rPrChange>
                </w:rPr>
                <w:delText>P</w:delText>
              </w:r>
            </w:del>
            <w:r w:rsidRPr="00E55448">
              <w:rPr>
                <w:rPrChange w:id="3253" w:author="Author" w:date="2018-02-01T10:17:00Z">
                  <w:rPr>
                    <w:rStyle w:val="SAPScreenElement"/>
                  </w:rPr>
                </w:rPrChange>
              </w:rPr>
              <w:t xml:space="preserve">rofile </w:t>
            </w:r>
            <w:r w:rsidRPr="000741A0">
              <w:t xml:space="preserve">assigned </w:t>
            </w:r>
            <w:ins w:id="3254" w:author="Author" w:date="2018-02-05T13:04:00Z">
              <w:r w:rsidR="00F054B2">
                <w:t xml:space="preserve">to </w:t>
              </w:r>
            </w:ins>
            <w:del w:id="3255" w:author="Author" w:date="2018-02-01T10:19:00Z">
              <w:r w:rsidRPr="000741A0" w:rsidDel="00D3553D">
                <w:delText>to the employee</w:delText>
              </w:r>
            </w:del>
            <w:ins w:id="3256" w:author="Author" w:date="2018-02-01T10:19:00Z">
              <w:r w:rsidR="00D3553D">
                <w:t>you</w:t>
              </w:r>
            </w:ins>
            <w:r w:rsidRPr="000741A0">
              <w:t xml:space="preserve">, the overtime hours are calculated with </w:t>
            </w:r>
            <w:ins w:id="3257" w:author="Author" w:date="2018-02-01T12:06:00Z">
              <w:r w:rsidR="00E55448">
                <w:t xml:space="preserve">a </w:t>
              </w:r>
            </w:ins>
            <w:del w:id="3258" w:author="Author" w:date="2018-02-01T10:20:00Z">
              <w:r w:rsidRPr="000741A0" w:rsidDel="00D3553D">
                <w:delText xml:space="preserve">a </w:delText>
              </w:r>
            </w:del>
            <w:r w:rsidRPr="000741A0">
              <w:t>different factor and will be considered as such in payroll.</w:t>
            </w:r>
          </w:p>
          <w:p w14:paraId="5AE85957" w14:textId="3B7C4D89" w:rsidR="001E1908" w:rsidRPr="00C70B10" w:rsidDel="009C4BDD" w:rsidRDefault="001E1908" w:rsidP="001E1908">
            <w:pPr>
              <w:pStyle w:val="ListBullet"/>
              <w:numPr>
                <w:ilvl w:val="0"/>
                <w:numId w:val="0"/>
              </w:numPr>
              <w:ind w:left="417" w:hanging="417"/>
              <w:rPr>
                <w:ins w:id="3259" w:author="Author" w:date="2018-03-01T13:40:00Z"/>
                <w:del w:id="3260" w:author="Author" w:date="2018-03-01T14:06:00Z"/>
                <w:highlight w:val="cyan"/>
              </w:rPr>
            </w:pPr>
            <w:commentRangeStart w:id="3261"/>
            <w:ins w:id="3262" w:author="Author" w:date="2018-03-01T13:40:00Z">
              <w:del w:id="3263" w:author="Author" w:date="2018-03-01T14:06:00Z">
                <w:r w:rsidDel="009C4BDD">
                  <w:rPr>
                    <w:b/>
                    <w:highlight w:val="cyan"/>
                    <w:u w:val="single"/>
                  </w:rPr>
                  <w:delText>Use case</w:delText>
                </w:r>
                <w:r w:rsidRPr="00C70B10" w:rsidDel="009C4BDD">
                  <w:rPr>
                    <w:b/>
                    <w:highlight w:val="cyan"/>
                    <w:u w:val="single"/>
                  </w:rPr>
                  <w:delText xml:space="preserve"> </w:delText>
                </w:r>
                <w:r w:rsidRPr="00C70B10" w:rsidDel="009C4BDD">
                  <w:rPr>
                    <w:b/>
                    <w:i/>
                    <w:highlight w:val="cyan"/>
                    <w:u w:val="single"/>
                  </w:rPr>
                  <w:delText>Time Off in Lieu</w:delText>
                </w:r>
                <w:r w:rsidRPr="00C70B10" w:rsidDel="009C4BDD">
                  <w:rPr>
                    <w:highlight w:val="cyan"/>
                    <w:u w:val="single"/>
                  </w:rPr>
                  <w:delText xml:space="preserve"> :</w:delText>
                </w:r>
              </w:del>
            </w:ins>
            <w:commentRangeEnd w:id="3261"/>
            <w:ins w:id="3264" w:author="Author" w:date="2018-03-01T13:42:00Z">
              <w:del w:id="3265" w:author="Author" w:date="2018-03-01T14:06:00Z">
                <w:r w:rsidDel="009C4BDD">
                  <w:rPr>
                    <w:rStyle w:val="CommentReference"/>
                  </w:rPr>
                  <w:commentReference w:id="3261"/>
                </w:r>
              </w:del>
            </w:ins>
          </w:p>
          <w:p w14:paraId="315CE651" w14:textId="4C21C095" w:rsidR="001E1908" w:rsidRPr="00C70B10" w:rsidDel="009C4BDD" w:rsidRDefault="001E1908" w:rsidP="001E1908">
            <w:pPr>
              <w:pStyle w:val="ListBullet"/>
              <w:numPr>
                <w:ilvl w:val="0"/>
                <w:numId w:val="0"/>
              </w:numPr>
              <w:rPr>
                <w:ins w:id="3266" w:author="Author" w:date="2018-03-01T13:40:00Z"/>
                <w:del w:id="3267" w:author="Author" w:date="2018-03-01T14:06:00Z"/>
                <w:highlight w:val="cyan"/>
              </w:rPr>
            </w:pPr>
            <w:ins w:id="3268" w:author="Author" w:date="2018-03-01T13:40:00Z">
              <w:del w:id="3269" w:author="Author" w:date="2018-03-01T14:06:00Z">
                <w:r w:rsidRPr="00C70B10" w:rsidDel="009C4BDD">
                  <w:rPr>
                    <w:highlight w:val="cyan"/>
                  </w:rPr>
                  <w:delText>The Time Profile has a time account type Time Off in Lieu assigned and the Time Recording Profile considers Time Off in Lieu in time valuation. In this situation, the following data is visible:</w:delText>
                </w:r>
              </w:del>
            </w:ins>
          </w:p>
          <w:p w14:paraId="53FC8BB7" w14:textId="45E5F693" w:rsidR="001E1908" w:rsidRPr="00C70B10" w:rsidDel="009C4BDD" w:rsidRDefault="001E1908" w:rsidP="001E1908">
            <w:pPr>
              <w:pStyle w:val="ListBullet"/>
              <w:numPr>
                <w:ilvl w:val="0"/>
                <w:numId w:val="0"/>
              </w:numPr>
              <w:rPr>
                <w:ins w:id="3270" w:author="Author" w:date="2018-03-01T13:40:00Z"/>
                <w:del w:id="3271" w:author="Author" w:date="2018-03-01T14:06:00Z"/>
                <w:highlight w:val="cyan"/>
              </w:rPr>
            </w:pPr>
            <w:ins w:id="3272" w:author="Author" w:date="2018-03-01T13:40:00Z">
              <w:del w:id="3273" w:author="Author" w:date="2018-03-01T14:06:00Z">
                <w:r w:rsidRPr="00C70B10" w:rsidDel="009C4BDD">
                  <w:rPr>
                    <w:highlight w:val="cyan"/>
                  </w:rPr>
                  <w:delText>…</w:delText>
                </w:r>
              </w:del>
            </w:ins>
          </w:p>
          <w:p w14:paraId="1A88C09A" w14:textId="1A80B708" w:rsidR="001E1908" w:rsidDel="009C4BDD" w:rsidRDefault="001E1908" w:rsidP="001E1908">
            <w:pPr>
              <w:pStyle w:val="ListBullet"/>
              <w:numPr>
                <w:ilvl w:val="0"/>
                <w:numId w:val="0"/>
              </w:numPr>
              <w:rPr>
                <w:ins w:id="3274" w:author="Author" w:date="2018-03-01T13:40:00Z"/>
                <w:del w:id="3275" w:author="Author" w:date="2018-03-01T14:06:00Z"/>
              </w:rPr>
            </w:pPr>
            <w:ins w:id="3276" w:author="Author" w:date="2018-03-01T13:40:00Z">
              <w:del w:id="3277" w:author="Author" w:date="2018-03-01T14:06:00Z">
                <w:r w:rsidRPr="00C70B10" w:rsidDel="009C4BDD">
                  <w:rPr>
                    <w:highlight w:val="cyan"/>
                  </w:rPr>
                  <w:delText>…</w:delText>
                </w:r>
                <w:r w:rsidDel="009C4BDD">
                  <w:rPr>
                    <w:rStyle w:val="CommentReference"/>
                  </w:rPr>
                  <w:commentReference w:id="3278"/>
                </w:r>
              </w:del>
            </w:ins>
          </w:p>
          <w:p w14:paraId="203152DC" w14:textId="56FA649A" w:rsidR="001E1908" w:rsidDel="009C4BDD" w:rsidRDefault="001E1908" w:rsidP="001E1908">
            <w:pPr>
              <w:pStyle w:val="ListBullet"/>
              <w:numPr>
                <w:ilvl w:val="0"/>
                <w:numId w:val="0"/>
              </w:numPr>
              <w:ind w:left="417" w:hanging="360"/>
              <w:rPr>
                <w:ins w:id="3279" w:author="Author" w:date="2018-03-01T13:40:00Z"/>
                <w:del w:id="3280" w:author="Author" w:date="2018-03-01T14:06:00Z"/>
                <w:highlight w:val="cyan"/>
              </w:rPr>
            </w:pPr>
          </w:p>
          <w:p w14:paraId="1F447EFE" w14:textId="17DB9F30" w:rsidR="001E1908" w:rsidRPr="00C70B10" w:rsidDel="009C4BDD" w:rsidRDefault="001E1908" w:rsidP="001E1908">
            <w:pPr>
              <w:pStyle w:val="ListBullet"/>
              <w:numPr>
                <w:ilvl w:val="0"/>
                <w:numId w:val="0"/>
              </w:numPr>
              <w:ind w:left="417" w:hanging="417"/>
              <w:rPr>
                <w:ins w:id="3281" w:author="Author" w:date="2018-03-01T13:40:00Z"/>
                <w:del w:id="3282" w:author="Author" w:date="2018-03-01T14:06:00Z"/>
                <w:highlight w:val="cyan"/>
              </w:rPr>
            </w:pPr>
            <w:commentRangeStart w:id="3283"/>
            <w:ins w:id="3284" w:author="Author" w:date="2018-03-01T13:40:00Z">
              <w:del w:id="3285" w:author="Author" w:date="2018-03-01T14:06:00Z">
                <w:r w:rsidDel="009C4BDD">
                  <w:rPr>
                    <w:b/>
                    <w:highlight w:val="cyan"/>
                    <w:u w:val="single"/>
                  </w:rPr>
                  <w:delText>Use case</w:delText>
                </w:r>
                <w:r w:rsidRPr="00C70B10" w:rsidDel="009C4BDD">
                  <w:rPr>
                    <w:b/>
                    <w:highlight w:val="cyan"/>
                    <w:u w:val="single"/>
                  </w:rPr>
                  <w:delText xml:space="preserve"> </w:delText>
                </w:r>
                <w:r w:rsidDel="009C4BDD">
                  <w:rPr>
                    <w:b/>
                    <w:i/>
                    <w:highlight w:val="cyan"/>
                    <w:u w:val="single"/>
                  </w:rPr>
                  <w:delText>Working Time Account</w:delText>
                </w:r>
                <w:r w:rsidRPr="00C70B10" w:rsidDel="009C4BDD">
                  <w:rPr>
                    <w:highlight w:val="cyan"/>
                    <w:u w:val="single"/>
                  </w:rPr>
                  <w:delText xml:space="preserve"> :</w:delText>
                </w:r>
              </w:del>
            </w:ins>
            <w:commentRangeEnd w:id="3283"/>
            <w:ins w:id="3286" w:author="Author" w:date="2018-03-01T13:42:00Z">
              <w:del w:id="3287" w:author="Author" w:date="2018-03-01T14:06:00Z">
                <w:r w:rsidDel="009C4BDD">
                  <w:rPr>
                    <w:rStyle w:val="CommentReference"/>
                  </w:rPr>
                  <w:commentReference w:id="3283"/>
                </w:r>
              </w:del>
            </w:ins>
          </w:p>
          <w:p w14:paraId="22A25112" w14:textId="07A4B4A3" w:rsidR="001E1908" w:rsidRPr="001E1908" w:rsidDel="009C4BDD" w:rsidRDefault="001E1908" w:rsidP="001E1908">
            <w:pPr>
              <w:spacing w:after="0"/>
              <w:rPr>
                <w:ins w:id="3288" w:author="Author" w:date="2018-03-01T13:41:00Z"/>
                <w:del w:id="3289" w:author="Author" w:date="2018-03-01T14:06:00Z"/>
                <w:highlight w:val="cyan"/>
                <w:rPrChange w:id="3290" w:author="Author" w:date="2018-03-01T13:41:00Z">
                  <w:rPr>
                    <w:ins w:id="3291" w:author="Author" w:date="2018-03-01T13:41:00Z"/>
                    <w:del w:id="3292" w:author="Author" w:date="2018-03-01T14:06:00Z"/>
                  </w:rPr>
                </w:rPrChange>
              </w:rPr>
            </w:pPr>
            <w:ins w:id="3293" w:author="Author" w:date="2018-03-01T13:41:00Z">
              <w:del w:id="3294" w:author="Author" w:date="2018-03-01T14:06:00Z">
                <w:r w:rsidRPr="001E1908" w:rsidDel="009C4BDD">
                  <w:rPr>
                    <w:highlight w:val="cyan"/>
                    <w:rPrChange w:id="3295" w:author="Author" w:date="2018-03-01T13:41:00Z">
                      <w:rPr>
                        <w:highlight w:val="green"/>
                      </w:rPr>
                    </w:rPrChange>
                  </w:rPr>
                  <w:delText>The Time Profile has a time account type for working time account assigned and the Time Recording Profile considers working time accounts in time valuation. In this situation, the following data is visible:</w:delText>
                </w:r>
              </w:del>
            </w:ins>
          </w:p>
          <w:p w14:paraId="480CF1E3" w14:textId="118DF6DF" w:rsidR="001E1908" w:rsidRPr="001E1908" w:rsidDel="009C4BDD" w:rsidRDefault="001E1908" w:rsidP="001E1908">
            <w:pPr>
              <w:pStyle w:val="ListBullet"/>
              <w:numPr>
                <w:ilvl w:val="0"/>
                <w:numId w:val="0"/>
              </w:numPr>
              <w:rPr>
                <w:ins w:id="3296" w:author="Author" w:date="2018-03-01T13:41:00Z"/>
                <w:del w:id="3297" w:author="Author" w:date="2018-03-01T14:06:00Z"/>
                <w:highlight w:val="cyan"/>
                <w:rPrChange w:id="3298" w:author="Author" w:date="2018-03-01T13:41:00Z">
                  <w:rPr>
                    <w:ins w:id="3299" w:author="Author" w:date="2018-03-01T13:41:00Z"/>
                    <w:del w:id="3300" w:author="Author" w:date="2018-03-01T14:06:00Z"/>
                  </w:rPr>
                </w:rPrChange>
              </w:rPr>
            </w:pPr>
            <w:ins w:id="3301" w:author="Author" w:date="2018-03-01T13:41:00Z">
              <w:del w:id="3302" w:author="Author" w:date="2018-03-01T14:06:00Z">
                <w:r w:rsidRPr="001E1908" w:rsidDel="009C4BDD">
                  <w:rPr>
                    <w:rStyle w:val="SAPScreenElement"/>
                    <w:highlight w:val="cyan"/>
                    <w:rPrChange w:id="3303" w:author="Author" w:date="2018-03-01T13:41:00Z">
                      <w:rPr>
                        <w:rStyle w:val="SAPScreenElement"/>
                        <w:highlight w:val="green"/>
                      </w:rPr>
                    </w:rPrChange>
                  </w:rPr>
                  <w:delText xml:space="preserve">Working Time Accounts: </w:delText>
                </w:r>
                <w:r w:rsidRPr="001E1908" w:rsidDel="009C4BDD">
                  <w:rPr>
                    <w:highlight w:val="cyan"/>
                    <w:rPrChange w:id="3304" w:author="Author" w:date="2018-03-01T13:41:00Z">
                      <w:rPr>
                        <w:highlight w:val="green"/>
                      </w:rPr>
                    </w:rPrChange>
                  </w:rPr>
                  <w:delText>The number of hours your Working Time Account will be credited with for the specified week.</w:delText>
                </w:r>
              </w:del>
            </w:ins>
          </w:p>
          <w:p w14:paraId="33A85CD8" w14:textId="3C70EBDC" w:rsidR="001E1908" w:rsidDel="009C4BDD" w:rsidRDefault="001E1908" w:rsidP="001E1908">
            <w:pPr>
              <w:pStyle w:val="ListBullet"/>
              <w:numPr>
                <w:ilvl w:val="0"/>
                <w:numId w:val="0"/>
              </w:numPr>
              <w:rPr>
                <w:ins w:id="3305" w:author="Author" w:date="2018-03-01T13:41:00Z"/>
                <w:del w:id="3306" w:author="Author" w:date="2018-03-01T14:06:00Z"/>
              </w:rPr>
            </w:pPr>
            <w:ins w:id="3307" w:author="Author" w:date="2018-03-01T13:41:00Z">
              <w:del w:id="3308" w:author="Author" w:date="2018-03-01T14:06:00Z">
                <w:r w:rsidRPr="001E1908" w:rsidDel="009C4BDD">
                  <w:rPr>
                    <w:rStyle w:val="SAPScreenElement"/>
                    <w:highlight w:val="cyan"/>
                    <w:rPrChange w:id="3309" w:author="Author" w:date="2018-03-01T13:41:00Z">
                      <w:rPr>
                        <w:rStyle w:val="SAPScreenElement"/>
                        <w:highlight w:val="green"/>
                      </w:rPr>
                    </w:rPrChange>
                  </w:rPr>
                  <w:delText>Working Time Account Balance</w:delText>
                </w:r>
                <w:r w:rsidRPr="001E1908" w:rsidDel="009C4BDD">
                  <w:rPr>
                    <w:highlight w:val="cyan"/>
                    <w:rPrChange w:id="3310" w:author="Author" w:date="2018-03-01T13:41:00Z">
                      <w:rPr>
                        <w:highlight w:val="green"/>
                      </w:rPr>
                    </w:rPrChange>
                  </w:rPr>
                  <w:delText xml:space="preserve">: The balance on your working time account. This may differ to the field </w:delText>
                </w:r>
                <w:r w:rsidRPr="001E1908" w:rsidDel="009C4BDD">
                  <w:rPr>
                    <w:rStyle w:val="SAPScreenElement"/>
                    <w:highlight w:val="cyan"/>
                    <w:rPrChange w:id="3311" w:author="Author" w:date="2018-03-01T13:41:00Z">
                      <w:rPr>
                        <w:rStyle w:val="SAPScreenElement"/>
                        <w:highlight w:val="green"/>
                      </w:rPr>
                    </w:rPrChange>
                  </w:rPr>
                  <w:delText>Working Time Account</w:delText>
                </w:r>
                <w:r w:rsidRPr="001E1908" w:rsidDel="009C4BDD">
                  <w:rPr>
                    <w:highlight w:val="cyan"/>
                    <w:rPrChange w:id="3312" w:author="Author" w:date="2018-03-01T13:41:00Z">
                      <w:rPr>
                        <w:highlight w:val="green"/>
                      </w:rPr>
                    </w:rPrChange>
                  </w:rPr>
                  <w:delText xml:space="preserve"> since it includes future absences.</w:delText>
                </w:r>
              </w:del>
            </w:ins>
          </w:p>
          <w:p w14:paraId="206E90FA" w14:textId="724D82DD" w:rsidR="001E1908" w:rsidRPr="000741A0" w:rsidDel="001E1908" w:rsidRDefault="001E1908" w:rsidP="001E1908">
            <w:pPr>
              <w:spacing w:after="0"/>
              <w:rPr>
                <w:del w:id="3313" w:author="Author" w:date="2018-03-01T13:41:00Z"/>
              </w:rPr>
            </w:pPr>
          </w:p>
          <w:p w14:paraId="10CD729C" w14:textId="77777777" w:rsidR="00870E53" w:rsidRPr="000206EE" w:rsidRDefault="00870E53" w:rsidP="00870E53">
            <w:pPr>
              <w:pStyle w:val="SAPNoteHeading"/>
              <w:ind w:left="0"/>
            </w:pPr>
            <w:r w:rsidRPr="000206EE">
              <w:rPr>
                <w:noProof/>
                <w:lang w:val="de-DE" w:eastAsia="de-DE"/>
              </w:rPr>
              <w:drawing>
                <wp:inline distT="0" distB="0" distL="0" distR="0" wp14:anchorId="1D988E3D" wp14:editId="009582D8">
                  <wp:extent cx="172720" cy="1727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sidRPr="000206EE">
              <w:t> Note</w:t>
            </w:r>
          </w:p>
          <w:p w14:paraId="2951B616" w14:textId="77777777" w:rsidR="00292BFA" w:rsidRPr="003E7150" w:rsidRDefault="00292BFA" w:rsidP="00292BFA">
            <w:pPr>
              <w:rPr>
                <w:ins w:id="3314" w:author="Author" w:date="2018-02-07T11:31:00Z"/>
                <w:rFonts w:cs="Arial"/>
                <w:b/>
                <w:bCs/>
                <w:rPrChange w:id="3315" w:author="Author" w:date="2018-03-01T11:48:00Z">
                  <w:rPr>
                    <w:ins w:id="3316" w:author="Author" w:date="2018-02-07T11:31:00Z"/>
                    <w:rFonts w:cs="Arial"/>
                    <w:b/>
                    <w:bCs/>
                    <w:highlight w:val="green"/>
                  </w:rPr>
                </w:rPrChange>
              </w:rPr>
            </w:pPr>
            <w:ins w:id="3317" w:author="Author" w:date="2018-02-07T11:31:00Z">
              <w:r w:rsidRPr="003E7150">
                <w:rPr>
                  <w:rFonts w:cs="Arial"/>
                  <w:b/>
                  <w:bCs/>
                  <w:rPrChange w:id="3318" w:author="Author" w:date="2018-03-01T11:48:00Z">
                    <w:rPr>
                      <w:rFonts w:cs="Arial"/>
                      <w:b/>
                      <w:bCs/>
                      <w:highlight w:val="green"/>
                    </w:rPr>
                  </w:rPrChange>
                </w:rPr>
                <w:t>Error Message for Threshold Value:</w:t>
              </w:r>
            </w:ins>
          </w:p>
          <w:p w14:paraId="34B28A70" w14:textId="3C737280" w:rsidR="00870E53" w:rsidRPr="003E7150" w:rsidRDefault="00870E53" w:rsidP="00870E53">
            <w:pPr>
              <w:rPr>
                <w:rFonts w:cs="Arial"/>
                <w:bCs/>
              </w:rPr>
            </w:pPr>
            <w:r w:rsidRPr="003E7150">
              <w:rPr>
                <w:rFonts w:cs="Arial"/>
                <w:bCs/>
              </w:rPr>
              <w:t>If configured in the instance, an error message occurs in case you record more than 10 hours per day (the system compares with the employees’ work</w:t>
            </w:r>
            <w:ins w:id="3319" w:author="Author" w:date="2018-03-02T16:47:00Z">
              <w:r w:rsidR="00323DCC">
                <w:rPr>
                  <w:rFonts w:cs="Arial"/>
                  <w:bCs/>
                </w:rPr>
                <w:t xml:space="preserve"> </w:t>
              </w:r>
            </w:ins>
            <w:r w:rsidRPr="003E7150">
              <w:rPr>
                <w:rFonts w:cs="Arial"/>
                <w:bCs/>
              </w:rPr>
              <w:t xml:space="preserve">schedule). </w:t>
            </w:r>
          </w:p>
          <w:p w14:paraId="4075B444" w14:textId="77777777" w:rsidR="00870E53" w:rsidRPr="003E7150" w:rsidRDefault="00870E53" w:rsidP="00870E53">
            <w:pPr>
              <w:rPr>
                <w:rFonts w:cs="Arial"/>
                <w:bCs/>
              </w:rPr>
            </w:pPr>
            <w:r w:rsidRPr="003E7150">
              <w:rPr>
                <w:rFonts w:cs="Arial"/>
                <w:bCs/>
              </w:rPr>
              <w:t>For this the employee’s Time Recording Profile needs to include a Time Valuation that contains an appropriate Time Type Group.</w:t>
            </w:r>
          </w:p>
          <w:p w14:paraId="7E917CC6" w14:textId="77777777" w:rsidR="00870E53" w:rsidRPr="003E7150" w:rsidRDefault="00870E53" w:rsidP="00870E53">
            <w:pPr>
              <w:rPr>
                <w:rFonts w:cs="Arial"/>
                <w:bCs/>
              </w:rPr>
            </w:pPr>
            <w:r w:rsidRPr="003E7150">
              <w:rPr>
                <w:rFonts w:cs="Arial"/>
                <w:bCs/>
              </w:rPr>
              <w:t xml:space="preserve">New Time Type Groups are configured for you to enhance your Time Valuation. The threshold value of 10 hours can be adapted if needed. </w:t>
            </w:r>
          </w:p>
          <w:p w14:paraId="36ECE0CA" w14:textId="40B2453E" w:rsidR="00870E53" w:rsidRPr="000741A0" w:rsidDel="004F136E" w:rsidRDefault="00870E53">
            <w:commentRangeStart w:id="3320"/>
            <w:commentRangeStart w:id="3321"/>
            <w:r w:rsidRPr="003E7150">
              <w:rPr>
                <w:rFonts w:cs="Arial"/>
                <w:bCs/>
              </w:rPr>
              <w:t xml:space="preserve">For more information please refer to the </w:t>
            </w:r>
            <w:ins w:id="3322" w:author="Author" w:date="2018-03-02T12:06:00Z">
              <w:r w:rsidR="00C80F3A" w:rsidRPr="003A7763">
                <w:rPr>
                  <w:rStyle w:val="SAPEmphasis"/>
                </w:rPr>
                <w:t>Time Sheet</w:t>
              </w:r>
              <w:r w:rsidR="00C80F3A">
                <w:rPr>
                  <w:rFonts w:cs="Arial"/>
                  <w:bCs/>
                </w:rPr>
                <w:t xml:space="preserve"> workbook</w:t>
              </w:r>
            </w:ins>
            <w:del w:id="3323" w:author="Author" w:date="2018-03-02T12:06:00Z">
              <w:r w:rsidRPr="003E7150" w:rsidDel="00C80F3A">
                <w:rPr>
                  <w:rFonts w:cs="Arial"/>
                  <w:bCs/>
                </w:rPr>
                <w:delText xml:space="preserve">configuration guide of building block </w:delText>
              </w:r>
              <w:r w:rsidRPr="003E7150" w:rsidDel="00C80F3A">
                <w:rPr>
                  <w:rFonts w:cs="Arial"/>
                  <w:b/>
                  <w:bCs/>
                </w:rPr>
                <w:delText>15V</w:delText>
              </w:r>
            </w:del>
            <w:r w:rsidRPr="003E7150">
              <w:rPr>
                <w:rFonts w:cs="Arial"/>
                <w:bCs/>
              </w:rPr>
              <w:t>.</w:t>
            </w:r>
            <w:commentRangeEnd w:id="3320"/>
            <w:r w:rsidR="00C80F3A">
              <w:rPr>
                <w:rStyle w:val="CommentReference"/>
              </w:rPr>
              <w:commentReference w:id="3320"/>
            </w:r>
            <w:commentRangeEnd w:id="3321"/>
            <w:r w:rsidR="00726E02">
              <w:rPr>
                <w:rStyle w:val="CommentReference"/>
              </w:rPr>
              <w:commentReference w:id="3321"/>
            </w:r>
          </w:p>
        </w:tc>
        <w:tc>
          <w:tcPr>
            <w:tcW w:w="1172" w:type="dxa"/>
          </w:tcPr>
          <w:p w14:paraId="38788884" w14:textId="77777777" w:rsidR="00870E53" w:rsidRPr="001D307A" w:rsidRDefault="00870E53" w:rsidP="00870E53">
            <w:pPr>
              <w:rPr>
                <w:rFonts w:cs="Arial"/>
                <w:bCs/>
              </w:rPr>
            </w:pPr>
          </w:p>
        </w:tc>
      </w:tr>
      <w:tr w:rsidR="00870E53" w:rsidRPr="001D307A" w14:paraId="40802202" w14:textId="77777777" w:rsidTr="000206EE">
        <w:trPr>
          <w:trHeight w:val="357"/>
        </w:trPr>
        <w:tc>
          <w:tcPr>
            <w:tcW w:w="692" w:type="dxa"/>
            <w:vMerge/>
          </w:tcPr>
          <w:p w14:paraId="3173E116" w14:textId="77777777" w:rsidR="00870E53" w:rsidRPr="005838DE" w:rsidRDefault="00870E53" w:rsidP="00870E53"/>
        </w:tc>
        <w:tc>
          <w:tcPr>
            <w:tcW w:w="1175" w:type="dxa"/>
            <w:vMerge/>
          </w:tcPr>
          <w:p w14:paraId="458ED4BF" w14:textId="77777777" w:rsidR="00870E53" w:rsidRPr="005838DE" w:rsidRDefault="00870E53" w:rsidP="00870E53">
            <w:pPr>
              <w:rPr>
                <w:b/>
              </w:rPr>
            </w:pPr>
          </w:p>
        </w:tc>
        <w:tc>
          <w:tcPr>
            <w:tcW w:w="2410" w:type="dxa"/>
            <w:vMerge/>
          </w:tcPr>
          <w:p w14:paraId="13846F5E" w14:textId="77777777" w:rsidR="00870E53" w:rsidRPr="005838DE" w:rsidRDefault="00870E53" w:rsidP="00870E53"/>
        </w:tc>
        <w:tc>
          <w:tcPr>
            <w:tcW w:w="2409" w:type="dxa"/>
          </w:tcPr>
          <w:p w14:paraId="5AB123AB" w14:textId="65DFAAD1" w:rsidR="00870E53" w:rsidRPr="005838DE" w:rsidRDefault="00870E53" w:rsidP="00870E53">
            <w:pPr>
              <w:rPr>
                <w:rStyle w:val="SAPScreenElement"/>
              </w:rPr>
            </w:pPr>
            <w:r w:rsidRPr="005838DE">
              <w:t>If appropriate,</w:t>
            </w:r>
            <w:r w:rsidRPr="005838DE">
              <w:rPr>
                <w:rStyle w:val="SAPScreenElement"/>
              </w:rPr>
              <w:t xml:space="preserve"> </w:t>
            </w:r>
            <w:r w:rsidRPr="005838DE">
              <w:t xml:space="preserve">enter the cost center to which the working time should be allocated. For this, select the </w:t>
            </w:r>
            <w:r w:rsidRPr="005838DE">
              <w:rPr>
                <w:rStyle w:val="SAPScreenElement"/>
              </w:rPr>
              <w:t>Details</w:t>
            </w:r>
            <w:r w:rsidRPr="005838DE">
              <w:t xml:space="preserve"> link next to time type</w:t>
            </w:r>
            <w:ins w:id="3324" w:author="Author" w:date="2018-02-01T10:32:00Z">
              <w:r w:rsidR="00C704DB" w:rsidRPr="00E55448">
                <w:rPr>
                  <w:highlight w:val="yellow"/>
                  <w:rPrChange w:id="3325" w:author="Author" w:date="2018-02-01T10:32:00Z">
                    <w:rPr/>
                  </w:rPrChange>
                </w:rPr>
                <w:t>, e.g.</w:t>
              </w:r>
            </w:ins>
            <w:r w:rsidRPr="00E55448">
              <w:rPr>
                <w:rStyle w:val="SAPUserEntry"/>
                <w:color w:val="auto"/>
                <w:highlight w:val="yellow"/>
                <w:rPrChange w:id="3326" w:author="Author" w:date="2018-02-01T10:32:00Z">
                  <w:rPr>
                    <w:rStyle w:val="SAPUserEntry"/>
                    <w:color w:val="auto"/>
                  </w:rPr>
                </w:rPrChange>
              </w:rPr>
              <w:t xml:space="preserve"> </w:t>
            </w:r>
            <w:r w:rsidRPr="00E55448">
              <w:rPr>
                <w:rStyle w:val="SAPUserEntry"/>
                <w:b w:val="0"/>
                <w:color w:val="auto"/>
                <w:highlight w:val="yellow"/>
                <w:rPrChange w:id="3327" w:author="Author" w:date="2018-02-01T10:32:00Z">
                  <w:rPr>
                    <w:rStyle w:val="SAPUserEntry"/>
                    <w:b w:val="0"/>
                    <w:color w:val="auto"/>
                  </w:rPr>
                </w:rPrChange>
              </w:rPr>
              <w:t>Working Time</w:t>
            </w:r>
            <w:ins w:id="3328" w:author="Author" w:date="2018-02-01T10:32:00Z">
              <w:r w:rsidR="00C704DB" w:rsidRPr="00E55448">
                <w:rPr>
                  <w:rStyle w:val="SAPUserEntry"/>
                  <w:b w:val="0"/>
                  <w:color w:val="auto"/>
                  <w:highlight w:val="yellow"/>
                  <w:rPrChange w:id="3329" w:author="Author" w:date="2018-02-01T10:32:00Z">
                    <w:rPr>
                      <w:rStyle w:val="SAPUserEntry"/>
                      <w:b w:val="0"/>
                      <w:color w:val="auto"/>
                    </w:rPr>
                  </w:rPrChange>
                </w:rPr>
                <w:t>,</w:t>
              </w:r>
            </w:ins>
            <w:r w:rsidRPr="005838DE">
              <w:rPr>
                <w:rStyle w:val="SAPUserEntry"/>
                <w:color w:val="000000"/>
              </w:rPr>
              <w:t xml:space="preserve"> </w:t>
            </w:r>
            <w:r w:rsidRPr="005838DE">
              <w:t xml:space="preserve">and in the upcoming </w:t>
            </w:r>
            <w:r w:rsidRPr="005838DE">
              <w:rPr>
                <w:rStyle w:val="SAPScreenElement"/>
              </w:rPr>
              <w:t>Details</w:t>
            </w:r>
            <w:r w:rsidRPr="005838DE">
              <w:t xml:space="preserve"> dialog box select </w:t>
            </w:r>
            <w:r w:rsidRPr="00E55448">
              <w:rPr>
                <w:strike/>
                <w:highlight w:val="yellow"/>
                <w:rPrChange w:id="3330" w:author="Author" w:date="2018-02-01T10:33:00Z">
                  <w:rPr/>
                </w:rPrChange>
              </w:rPr>
              <w:t xml:space="preserve">for </w:t>
            </w:r>
            <w:r w:rsidRPr="00E55448">
              <w:rPr>
                <w:rStyle w:val="SAPScreenElement"/>
                <w:strike/>
                <w:highlight w:val="yellow"/>
                <w:rPrChange w:id="3331" w:author="Author" w:date="2018-02-01T10:33:00Z">
                  <w:rPr>
                    <w:rStyle w:val="SAPScreenElement"/>
                  </w:rPr>
                </w:rPrChange>
              </w:rPr>
              <w:t>Cost Center</w:t>
            </w:r>
            <w:r w:rsidRPr="00E55448">
              <w:rPr>
                <w:strike/>
                <w:highlight w:val="yellow"/>
                <w:rPrChange w:id="3332" w:author="Author" w:date="2018-02-01T10:33:00Z">
                  <w:rPr/>
                </w:rPrChange>
              </w:rPr>
              <w:t xml:space="preserve"> field</w:t>
            </w:r>
            <w:r w:rsidRPr="005838DE">
              <w:t xml:space="preserve"> a value from the drop-down</w:t>
            </w:r>
            <w:ins w:id="3333" w:author="Author" w:date="2018-02-01T10:33:00Z">
              <w:r w:rsidR="00C704DB">
                <w:t xml:space="preserve"> </w:t>
              </w:r>
              <w:r w:rsidR="00C704DB" w:rsidRPr="00E55448">
                <w:rPr>
                  <w:highlight w:val="yellow"/>
                  <w:rPrChange w:id="3334" w:author="Author" w:date="2018-02-01T10:33:00Z">
                    <w:rPr/>
                  </w:rPrChange>
                </w:rPr>
                <w:t xml:space="preserve">for the </w:t>
              </w:r>
              <w:r w:rsidR="00C704DB" w:rsidRPr="00E55448">
                <w:rPr>
                  <w:rStyle w:val="SAPScreenElement"/>
                  <w:highlight w:val="yellow"/>
                  <w:rPrChange w:id="3335" w:author="Author" w:date="2018-02-01T10:33:00Z">
                    <w:rPr/>
                  </w:rPrChange>
                </w:rPr>
                <w:t>Cost Center</w:t>
              </w:r>
              <w:r w:rsidR="00C704DB" w:rsidRPr="00E55448">
                <w:rPr>
                  <w:highlight w:val="yellow"/>
                  <w:rPrChange w:id="3336" w:author="Author" w:date="2018-02-01T10:33:00Z">
                    <w:rPr/>
                  </w:rPrChange>
                </w:rPr>
                <w:t xml:space="preserve"> field</w:t>
              </w:r>
            </w:ins>
            <w:r w:rsidRPr="005838DE">
              <w:t xml:space="preserve">, then choose the </w:t>
            </w:r>
            <w:r w:rsidRPr="005838DE">
              <w:rPr>
                <w:rStyle w:val="SAPScreenElement"/>
              </w:rPr>
              <w:t>Done</w:t>
            </w:r>
            <w:r w:rsidRPr="005838DE">
              <w:t xml:space="preserve"> button.</w:t>
            </w:r>
          </w:p>
        </w:tc>
        <w:tc>
          <w:tcPr>
            <w:tcW w:w="2835" w:type="dxa"/>
          </w:tcPr>
          <w:p w14:paraId="58B22BA4" w14:textId="77777777" w:rsidR="00870E53" w:rsidRPr="005838DE" w:rsidRDefault="00870E53" w:rsidP="00870E53"/>
        </w:tc>
        <w:tc>
          <w:tcPr>
            <w:tcW w:w="3591" w:type="dxa"/>
          </w:tcPr>
          <w:p w14:paraId="46410839" w14:textId="77777777" w:rsidR="00870E53" w:rsidRPr="005838DE" w:rsidRDefault="00870E53" w:rsidP="00870E53"/>
        </w:tc>
        <w:tc>
          <w:tcPr>
            <w:tcW w:w="1172" w:type="dxa"/>
          </w:tcPr>
          <w:p w14:paraId="47E53DC9" w14:textId="77777777" w:rsidR="00870E53" w:rsidRPr="001D307A" w:rsidRDefault="00870E53" w:rsidP="00870E53">
            <w:pPr>
              <w:rPr>
                <w:rFonts w:cs="Arial"/>
                <w:bCs/>
              </w:rPr>
            </w:pPr>
          </w:p>
        </w:tc>
      </w:tr>
      <w:tr w:rsidR="00870E53" w:rsidRPr="001D307A" w14:paraId="25A76AE3" w14:textId="77777777" w:rsidTr="000206EE">
        <w:trPr>
          <w:trHeight w:val="357"/>
        </w:trPr>
        <w:tc>
          <w:tcPr>
            <w:tcW w:w="692" w:type="dxa"/>
            <w:vMerge/>
          </w:tcPr>
          <w:p w14:paraId="7562733A" w14:textId="77777777" w:rsidR="00870E53" w:rsidRPr="005838DE" w:rsidRDefault="00870E53" w:rsidP="00870E53"/>
        </w:tc>
        <w:tc>
          <w:tcPr>
            <w:tcW w:w="1175" w:type="dxa"/>
            <w:vMerge/>
          </w:tcPr>
          <w:p w14:paraId="5CEB774C" w14:textId="77777777" w:rsidR="00870E53" w:rsidRPr="005838DE" w:rsidRDefault="00870E53" w:rsidP="00870E53">
            <w:pPr>
              <w:rPr>
                <w:b/>
              </w:rPr>
            </w:pPr>
          </w:p>
        </w:tc>
        <w:tc>
          <w:tcPr>
            <w:tcW w:w="2410" w:type="dxa"/>
            <w:vMerge w:val="restart"/>
          </w:tcPr>
          <w:p w14:paraId="504C88EF" w14:textId="22BC5D75" w:rsidR="00870E53" w:rsidRPr="005838DE" w:rsidRDefault="00870E53" w:rsidP="00870E53">
            <w:r w:rsidRPr="005838DE">
              <w:t xml:space="preserve">Record on-call time, if available for you and if appropriate. For this select the </w:t>
            </w:r>
            <w:r w:rsidRPr="005838DE">
              <w:rPr>
                <w:rStyle w:val="SAPScreenElement"/>
              </w:rPr>
              <w:sym w:font="Symbol" w:char="F0C5"/>
            </w:r>
            <w:r w:rsidRPr="005838DE">
              <w:rPr>
                <w:rStyle w:val="SAPScreenElement"/>
              </w:rPr>
              <w:t xml:space="preserve"> Add On-Call Time</w:t>
            </w:r>
            <w:r w:rsidRPr="005838DE">
              <w:t xml:space="preserve"> button and enter data as appropriate.</w:t>
            </w:r>
          </w:p>
        </w:tc>
        <w:tc>
          <w:tcPr>
            <w:tcW w:w="2409" w:type="dxa"/>
          </w:tcPr>
          <w:p w14:paraId="232E0900" w14:textId="2F5A26EC" w:rsidR="00870E53" w:rsidRPr="005838DE" w:rsidRDefault="00870E53" w:rsidP="00870E53">
            <w:r w:rsidRPr="005838DE">
              <w:rPr>
                <w:rStyle w:val="SAPScreenElement"/>
              </w:rPr>
              <w:t>Time Type</w:t>
            </w:r>
            <w:r w:rsidRPr="005838DE">
              <w:t>: select from drop-down, for example</w:t>
            </w:r>
            <w:r w:rsidRPr="005838DE">
              <w:rPr>
                <w:rStyle w:val="SAPUserEntry"/>
                <w:color w:val="000000"/>
              </w:rPr>
              <w:t xml:space="preserve"> </w:t>
            </w:r>
            <w:r w:rsidRPr="005838DE">
              <w:rPr>
                <w:rStyle w:val="SAPUserEntry"/>
              </w:rPr>
              <w:t>On-Call Duty</w:t>
            </w:r>
            <w:r w:rsidRPr="005838DE">
              <w:t xml:space="preserve"> </w:t>
            </w:r>
            <w:r w:rsidRPr="005838DE">
              <w:rPr>
                <w:rStyle w:val="SAPUserEntry"/>
              </w:rPr>
              <w:t>(Remote Service)</w:t>
            </w:r>
          </w:p>
        </w:tc>
        <w:tc>
          <w:tcPr>
            <w:tcW w:w="2835" w:type="dxa"/>
          </w:tcPr>
          <w:p w14:paraId="381C061D" w14:textId="77777777" w:rsidR="00870E53" w:rsidRPr="005838DE" w:rsidRDefault="00870E53" w:rsidP="00870E53"/>
        </w:tc>
        <w:tc>
          <w:tcPr>
            <w:tcW w:w="3591" w:type="dxa"/>
          </w:tcPr>
          <w:p w14:paraId="26235A75" w14:textId="77777777" w:rsidR="00870E53" w:rsidRPr="005838DE" w:rsidRDefault="00870E53" w:rsidP="00870E53"/>
        </w:tc>
        <w:tc>
          <w:tcPr>
            <w:tcW w:w="1172" w:type="dxa"/>
          </w:tcPr>
          <w:p w14:paraId="3551FEC4" w14:textId="77777777" w:rsidR="00870E53" w:rsidRPr="001D307A" w:rsidRDefault="00870E53" w:rsidP="00870E53">
            <w:pPr>
              <w:rPr>
                <w:rFonts w:cs="Arial"/>
                <w:bCs/>
              </w:rPr>
            </w:pPr>
          </w:p>
        </w:tc>
      </w:tr>
      <w:tr w:rsidR="00870E53" w:rsidRPr="001D307A" w14:paraId="5D55EBBA" w14:textId="77777777" w:rsidTr="000206EE">
        <w:trPr>
          <w:trHeight w:val="357"/>
        </w:trPr>
        <w:tc>
          <w:tcPr>
            <w:tcW w:w="692" w:type="dxa"/>
            <w:vMerge/>
          </w:tcPr>
          <w:p w14:paraId="668150B2" w14:textId="77777777" w:rsidR="00870E53" w:rsidRPr="005838DE" w:rsidRDefault="00870E53" w:rsidP="00870E53"/>
        </w:tc>
        <w:tc>
          <w:tcPr>
            <w:tcW w:w="1175" w:type="dxa"/>
            <w:vMerge/>
          </w:tcPr>
          <w:p w14:paraId="0A019E99" w14:textId="77777777" w:rsidR="00870E53" w:rsidRPr="005838DE" w:rsidRDefault="00870E53" w:rsidP="00870E53">
            <w:pPr>
              <w:rPr>
                <w:b/>
              </w:rPr>
            </w:pPr>
          </w:p>
        </w:tc>
        <w:tc>
          <w:tcPr>
            <w:tcW w:w="2410" w:type="dxa"/>
            <w:vMerge/>
          </w:tcPr>
          <w:p w14:paraId="7B2E1691" w14:textId="77777777" w:rsidR="00870E53" w:rsidRPr="005838DE" w:rsidRDefault="00870E53" w:rsidP="00870E53"/>
        </w:tc>
        <w:tc>
          <w:tcPr>
            <w:tcW w:w="2409" w:type="dxa"/>
          </w:tcPr>
          <w:p w14:paraId="3224A15A" w14:textId="4441200D" w:rsidR="00870E53" w:rsidRPr="005838DE" w:rsidRDefault="00870E53" w:rsidP="00870E53">
            <w:pPr>
              <w:rPr>
                <w:rStyle w:val="SAPScreenElement"/>
              </w:rPr>
            </w:pPr>
            <w:r w:rsidRPr="005838DE">
              <w:rPr>
                <w:rStyle w:val="SAPScreenElement"/>
              </w:rPr>
              <w:t>Start Time</w:t>
            </w:r>
            <w:r w:rsidRPr="005838DE">
              <w:t>: enter start clock time</w:t>
            </w:r>
          </w:p>
        </w:tc>
        <w:tc>
          <w:tcPr>
            <w:tcW w:w="2835" w:type="dxa"/>
          </w:tcPr>
          <w:p w14:paraId="424ECA18" w14:textId="77777777" w:rsidR="00870E53" w:rsidRPr="005838DE" w:rsidRDefault="00870E53" w:rsidP="00870E53"/>
        </w:tc>
        <w:tc>
          <w:tcPr>
            <w:tcW w:w="3591" w:type="dxa"/>
          </w:tcPr>
          <w:p w14:paraId="63ABD0BC" w14:textId="77777777" w:rsidR="00870E53" w:rsidRPr="005838DE" w:rsidRDefault="00870E53" w:rsidP="00870E53"/>
        </w:tc>
        <w:tc>
          <w:tcPr>
            <w:tcW w:w="1172" w:type="dxa"/>
          </w:tcPr>
          <w:p w14:paraId="5173AA37" w14:textId="77777777" w:rsidR="00870E53" w:rsidRPr="001D307A" w:rsidRDefault="00870E53" w:rsidP="00870E53">
            <w:pPr>
              <w:rPr>
                <w:rFonts w:cs="Arial"/>
                <w:bCs/>
              </w:rPr>
            </w:pPr>
          </w:p>
        </w:tc>
      </w:tr>
      <w:tr w:rsidR="00870E53" w:rsidRPr="001D307A" w14:paraId="5954F1B4" w14:textId="77777777" w:rsidTr="000206EE">
        <w:trPr>
          <w:trHeight w:val="357"/>
        </w:trPr>
        <w:tc>
          <w:tcPr>
            <w:tcW w:w="692" w:type="dxa"/>
            <w:vMerge/>
          </w:tcPr>
          <w:p w14:paraId="301B25B6" w14:textId="77777777" w:rsidR="00870E53" w:rsidRPr="005838DE" w:rsidRDefault="00870E53" w:rsidP="00870E53"/>
        </w:tc>
        <w:tc>
          <w:tcPr>
            <w:tcW w:w="1175" w:type="dxa"/>
            <w:vMerge/>
          </w:tcPr>
          <w:p w14:paraId="1C827A7B" w14:textId="77777777" w:rsidR="00870E53" w:rsidRPr="005838DE" w:rsidRDefault="00870E53" w:rsidP="00870E53">
            <w:pPr>
              <w:rPr>
                <w:b/>
              </w:rPr>
            </w:pPr>
          </w:p>
        </w:tc>
        <w:tc>
          <w:tcPr>
            <w:tcW w:w="2410" w:type="dxa"/>
            <w:vMerge/>
          </w:tcPr>
          <w:p w14:paraId="54A17F79" w14:textId="77777777" w:rsidR="00870E53" w:rsidRPr="005838DE" w:rsidRDefault="00870E53" w:rsidP="00870E53"/>
        </w:tc>
        <w:tc>
          <w:tcPr>
            <w:tcW w:w="2409" w:type="dxa"/>
          </w:tcPr>
          <w:p w14:paraId="52A4270A" w14:textId="2AC97177" w:rsidR="00870E53" w:rsidRPr="005838DE" w:rsidRDefault="00870E53" w:rsidP="00870E53">
            <w:pPr>
              <w:rPr>
                <w:rStyle w:val="SAPScreenElement"/>
              </w:rPr>
            </w:pPr>
            <w:r w:rsidRPr="005838DE">
              <w:rPr>
                <w:rStyle w:val="SAPScreenElement"/>
              </w:rPr>
              <w:t>End Time</w:t>
            </w:r>
            <w:r w:rsidRPr="005838DE">
              <w:t>: enter end clock time</w:t>
            </w:r>
          </w:p>
        </w:tc>
        <w:tc>
          <w:tcPr>
            <w:tcW w:w="2835" w:type="dxa"/>
          </w:tcPr>
          <w:p w14:paraId="7E7A7B8D" w14:textId="77777777" w:rsidR="00870E53" w:rsidRPr="005838DE" w:rsidRDefault="00870E53" w:rsidP="00870E53"/>
        </w:tc>
        <w:tc>
          <w:tcPr>
            <w:tcW w:w="3591" w:type="dxa"/>
          </w:tcPr>
          <w:p w14:paraId="0D12AB5D" w14:textId="77777777" w:rsidR="00870E53" w:rsidRPr="005838DE" w:rsidRDefault="00870E53" w:rsidP="00870E53">
            <w:pPr>
              <w:rPr>
                <w:rFonts w:asciiTheme="minorHAnsi" w:eastAsiaTheme="minorHAnsi" w:hAnsiTheme="minorHAnsi"/>
                <w:sz w:val="22"/>
                <w:szCs w:val="22"/>
              </w:rPr>
            </w:pPr>
            <w:r w:rsidRPr="005838DE">
              <w:t xml:space="preserve">The read-only field </w:t>
            </w:r>
            <w:r w:rsidRPr="005838DE">
              <w:rPr>
                <w:rStyle w:val="SAPScreenElement"/>
              </w:rPr>
              <w:t>Duration</w:t>
            </w:r>
            <w:r w:rsidRPr="005838DE">
              <w:t xml:space="preserve"> is automatically filled with the appropriate value (difference between end time and start time). </w:t>
            </w:r>
          </w:p>
          <w:p w14:paraId="3BE2D705" w14:textId="2044CD0E" w:rsidR="00870E53" w:rsidRPr="005838DE" w:rsidRDefault="00870E53" w:rsidP="00870E53">
            <w:r w:rsidRPr="005838DE">
              <w:t xml:space="preserve">An </w:t>
            </w:r>
            <w:r w:rsidRPr="005838DE">
              <w:rPr>
                <w:rStyle w:val="SAPScreenElement"/>
              </w:rPr>
              <w:t>Information</w:t>
            </w:r>
            <w:r w:rsidRPr="005838DE">
              <w:t xml:space="preserve"> </w:t>
            </w:r>
            <w:r w:rsidRPr="005838DE">
              <w:rPr>
                <w:noProof/>
                <w:lang w:val="de-DE" w:eastAsia="de-DE"/>
              </w:rPr>
              <w:drawing>
                <wp:inline distT="0" distB="0" distL="0" distR="0" wp14:anchorId="0A7B4364" wp14:editId="35D51ABC">
                  <wp:extent cx="190500" cy="180975"/>
                  <wp:effectExtent l="0" t="0" r="0" b="9525"/>
                  <wp:docPr id="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5838DE">
              <w:t xml:space="preserve"> icon </w:t>
            </w:r>
            <w:r w:rsidRPr="005838DE">
              <w:rPr>
                <w:rStyle w:val="SAPScreenElement"/>
              </w:rPr>
              <w:t>On-Call Time Recorded</w:t>
            </w:r>
            <w:r w:rsidRPr="005838DE">
              <w:t xml:space="preserve"> is displayed in the </w:t>
            </w:r>
            <w:r w:rsidRPr="005838DE">
              <w:rPr>
                <w:rStyle w:val="SAPScreenElement"/>
              </w:rPr>
              <w:t>Total</w:t>
            </w:r>
            <w:r w:rsidRPr="005838DE">
              <w:t xml:space="preserve"> part on the right side of the time sheet. To view the information, hover the mouse over the </w:t>
            </w:r>
            <w:r w:rsidRPr="005838DE">
              <w:rPr>
                <w:noProof/>
                <w:lang w:val="de-DE" w:eastAsia="de-DE"/>
              </w:rPr>
              <w:drawing>
                <wp:inline distT="0" distB="0" distL="0" distR="0" wp14:anchorId="4B6F7C1B" wp14:editId="0EF90189">
                  <wp:extent cx="190500" cy="180975"/>
                  <wp:effectExtent l="0" t="0" r="0" b="9525"/>
                  <wp:docPr id="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5838DE">
              <w:t xml:space="preserve"> icon.</w:t>
            </w:r>
          </w:p>
        </w:tc>
        <w:tc>
          <w:tcPr>
            <w:tcW w:w="1172" w:type="dxa"/>
          </w:tcPr>
          <w:p w14:paraId="085FABF8" w14:textId="77777777" w:rsidR="00870E53" w:rsidRPr="001D307A" w:rsidRDefault="00870E53" w:rsidP="00870E53">
            <w:pPr>
              <w:rPr>
                <w:rFonts w:cs="Arial"/>
                <w:bCs/>
              </w:rPr>
            </w:pPr>
          </w:p>
        </w:tc>
      </w:tr>
      <w:tr w:rsidR="00C704DB" w:rsidRPr="001D307A" w14:paraId="1A001BB3" w14:textId="77777777" w:rsidTr="000206EE">
        <w:trPr>
          <w:trHeight w:val="357"/>
        </w:trPr>
        <w:tc>
          <w:tcPr>
            <w:tcW w:w="692" w:type="dxa"/>
            <w:vMerge/>
          </w:tcPr>
          <w:p w14:paraId="2105613F" w14:textId="77777777" w:rsidR="00C704DB" w:rsidRPr="005838DE" w:rsidRDefault="00C704DB" w:rsidP="00C704DB"/>
        </w:tc>
        <w:tc>
          <w:tcPr>
            <w:tcW w:w="1175" w:type="dxa"/>
            <w:vMerge/>
          </w:tcPr>
          <w:p w14:paraId="667073F1" w14:textId="77777777" w:rsidR="00C704DB" w:rsidRPr="005838DE" w:rsidRDefault="00C704DB" w:rsidP="00C704DB">
            <w:pPr>
              <w:rPr>
                <w:b/>
              </w:rPr>
            </w:pPr>
          </w:p>
        </w:tc>
        <w:tc>
          <w:tcPr>
            <w:tcW w:w="2410" w:type="dxa"/>
            <w:vMerge/>
          </w:tcPr>
          <w:p w14:paraId="031CDE63" w14:textId="77777777" w:rsidR="00C704DB" w:rsidRPr="005838DE" w:rsidRDefault="00C704DB" w:rsidP="00C704DB"/>
        </w:tc>
        <w:tc>
          <w:tcPr>
            <w:tcW w:w="2409" w:type="dxa"/>
          </w:tcPr>
          <w:p w14:paraId="058C3CC8" w14:textId="67501BCE" w:rsidR="00C704DB" w:rsidRPr="005838DE" w:rsidRDefault="00C704DB" w:rsidP="00C704DB">
            <w:pPr>
              <w:rPr>
                <w:rStyle w:val="SAPScreenElement"/>
              </w:rPr>
            </w:pPr>
            <w:ins w:id="3337" w:author="Author" w:date="2018-02-01T10:35:00Z">
              <w:r w:rsidRPr="005838DE">
                <w:t>If appropriate,</w:t>
              </w:r>
              <w:r w:rsidRPr="005838DE">
                <w:rPr>
                  <w:rStyle w:val="SAPScreenElement"/>
                </w:rPr>
                <w:t xml:space="preserve"> </w:t>
              </w:r>
              <w:r w:rsidRPr="005838DE">
                <w:t xml:space="preserve">enter the cost center to which the working time should be allocated. For this, select the </w:t>
              </w:r>
              <w:r w:rsidRPr="005838DE">
                <w:rPr>
                  <w:rStyle w:val="SAPScreenElement"/>
                </w:rPr>
                <w:t>Details</w:t>
              </w:r>
              <w:r w:rsidRPr="005838DE">
                <w:t xml:space="preserve"> link next to time type</w:t>
              </w:r>
              <w:r w:rsidRPr="00EC125C">
                <w:rPr>
                  <w:highlight w:val="yellow"/>
                </w:rPr>
                <w:t>, e.g.</w:t>
              </w:r>
              <w:r w:rsidRPr="00EC125C">
                <w:rPr>
                  <w:rStyle w:val="SAPUserEntry"/>
                  <w:color w:val="auto"/>
                  <w:highlight w:val="yellow"/>
                </w:rPr>
                <w:t xml:space="preserve"> </w:t>
              </w:r>
              <w:r w:rsidRPr="00EC125C">
                <w:rPr>
                  <w:rStyle w:val="SAPUserEntry"/>
                  <w:b w:val="0"/>
                  <w:color w:val="auto"/>
                  <w:highlight w:val="yellow"/>
                </w:rPr>
                <w:t>Working Time,</w:t>
              </w:r>
              <w:r w:rsidRPr="005838DE">
                <w:rPr>
                  <w:rStyle w:val="SAPUserEntry"/>
                  <w:color w:val="000000"/>
                </w:rPr>
                <w:t xml:space="preserve"> </w:t>
              </w:r>
              <w:r w:rsidRPr="005838DE">
                <w:t xml:space="preserve">and in the upcoming </w:t>
              </w:r>
              <w:r w:rsidRPr="005838DE">
                <w:rPr>
                  <w:rStyle w:val="SAPScreenElement"/>
                </w:rPr>
                <w:t>Details</w:t>
              </w:r>
              <w:r w:rsidRPr="005838DE">
                <w:t xml:space="preserve"> dialog box select </w:t>
              </w:r>
              <w:r w:rsidRPr="00EC125C">
                <w:rPr>
                  <w:strike/>
                  <w:highlight w:val="yellow"/>
                </w:rPr>
                <w:t xml:space="preserve">for </w:t>
              </w:r>
              <w:r w:rsidRPr="00EC125C">
                <w:rPr>
                  <w:rStyle w:val="SAPScreenElement"/>
                  <w:strike/>
                  <w:highlight w:val="yellow"/>
                </w:rPr>
                <w:t>Cost Center</w:t>
              </w:r>
              <w:r w:rsidRPr="00EC125C">
                <w:rPr>
                  <w:strike/>
                  <w:highlight w:val="yellow"/>
                </w:rPr>
                <w:t xml:space="preserve"> field</w:t>
              </w:r>
              <w:r w:rsidRPr="005838DE">
                <w:t xml:space="preserve"> a value from the drop-down</w:t>
              </w:r>
              <w:r>
                <w:t xml:space="preserve"> </w:t>
              </w:r>
              <w:r w:rsidRPr="00EC125C">
                <w:rPr>
                  <w:highlight w:val="yellow"/>
                </w:rPr>
                <w:t xml:space="preserve">for the </w:t>
              </w:r>
              <w:r w:rsidRPr="00EC125C">
                <w:rPr>
                  <w:rStyle w:val="SAPScreenElement"/>
                  <w:highlight w:val="yellow"/>
                </w:rPr>
                <w:t>Cost Center</w:t>
              </w:r>
              <w:r w:rsidRPr="00EC125C">
                <w:rPr>
                  <w:highlight w:val="yellow"/>
                </w:rPr>
                <w:t xml:space="preserve"> field</w:t>
              </w:r>
              <w:r w:rsidRPr="005838DE">
                <w:t xml:space="preserve">, then choose the </w:t>
              </w:r>
              <w:r w:rsidRPr="005838DE">
                <w:rPr>
                  <w:rStyle w:val="SAPScreenElement"/>
                </w:rPr>
                <w:t>Done</w:t>
              </w:r>
              <w:r w:rsidRPr="005838DE">
                <w:t xml:space="preserve"> button.</w:t>
              </w:r>
            </w:ins>
            <w:del w:id="3338" w:author="Author" w:date="2018-02-01T10:35:00Z">
              <w:r w:rsidRPr="005838DE" w:rsidDel="000B4B13">
                <w:delText>If appropriate,</w:delText>
              </w:r>
              <w:r w:rsidRPr="005838DE" w:rsidDel="000B4B13">
                <w:rPr>
                  <w:rStyle w:val="SAPScreenElement"/>
                </w:rPr>
                <w:delText xml:space="preserve"> </w:delText>
              </w:r>
              <w:r w:rsidRPr="005838DE" w:rsidDel="000B4B13">
                <w:delText xml:space="preserve">enter the cost center: select the </w:delText>
              </w:r>
              <w:r w:rsidRPr="005838DE" w:rsidDel="000B4B13">
                <w:rPr>
                  <w:rStyle w:val="SAPScreenElement"/>
                </w:rPr>
                <w:delText>Details</w:delText>
              </w:r>
              <w:r w:rsidRPr="005838DE" w:rsidDel="000B4B13">
                <w:delText xml:space="preserve"> link and in the upcoming </w:delText>
              </w:r>
              <w:r w:rsidRPr="005838DE" w:rsidDel="000B4B13">
                <w:rPr>
                  <w:rStyle w:val="SAPScreenElement"/>
                </w:rPr>
                <w:delText>Details</w:delText>
              </w:r>
              <w:r w:rsidRPr="005838DE" w:rsidDel="000B4B13">
                <w:delText xml:space="preserve"> dialog box select for </w:delText>
              </w:r>
              <w:r w:rsidRPr="005838DE" w:rsidDel="000B4B13">
                <w:rPr>
                  <w:rStyle w:val="SAPScreenElement"/>
                </w:rPr>
                <w:delText>Cost Center</w:delText>
              </w:r>
              <w:r w:rsidRPr="005838DE" w:rsidDel="000B4B13">
                <w:delText xml:space="preserve"> field a value from the drop-down, then choose the </w:delText>
              </w:r>
              <w:r w:rsidRPr="005838DE" w:rsidDel="000B4B13">
                <w:rPr>
                  <w:rStyle w:val="SAPScreenElement"/>
                </w:rPr>
                <w:delText>Done</w:delText>
              </w:r>
              <w:r w:rsidRPr="005838DE" w:rsidDel="000B4B13">
                <w:delText xml:space="preserve"> button.</w:delText>
              </w:r>
            </w:del>
          </w:p>
        </w:tc>
        <w:tc>
          <w:tcPr>
            <w:tcW w:w="2835" w:type="dxa"/>
          </w:tcPr>
          <w:p w14:paraId="70047CB4" w14:textId="77777777" w:rsidR="00C704DB" w:rsidRPr="005838DE" w:rsidRDefault="00C704DB" w:rsidP="00C704DB"/>
        </w:tc>
        <w:tc>
          <w:tcPr>
            <w:tcW w:w="3591" w:type="dxa"/>
          </w:tcPr>
          <w:p w14:paraId="7730F120" w14:textId="77777777" w:rsidR="00C704DB" w:rsidRPr="005838DE" w:rsidRDefault="00C704DB" w:rsidP="00C704DB"/>
        </w:tc>
        <w:tc>
          <w:tcPr>
            <w:tcW w:w="1172" w:type="dxa"/>
          </w:tcPr>
          <w:p w14:paraId="2B9F5156" w14:textId="77777777" w:rsidR="00C704DB" w:rsidRPr="001D307A" w:rsidRDefault="00C704DB" w:rsidP="00C704DB">
            <w:pPr>
              <w:rPr>
                <w:rFonts w:cs="Arial"/>
                <w:bCs/>
              </w:rPr>
            </w:pPr>
          </w:p>
        </w:tc>
      </w:tr>
      <w:tr w:rsidR="00870E53" w:rsidRPr="001D307A" w14:paraId="2CE6B898" w14:textId="77777777" w:rsidTr="000206EE">
        <w:trPr>
          <w:trHeight w:val="357"/>
        </w:trPr>
        <w:tc>
          <w:tcPr>
            <w:tcW w:w="692" w:type="dxa"/>
            <w:vMerge/>
          </w:tcPr>
          <w:p w14:paraId="1FFCFDA7" w14:textId="77777777" w:rsidR="00870E53" w:rsidRPr="005838DE" w:rsidRDefault="00870E53" w:rsidP="00870E53"/>
        </w:tc>
        <w:tc>
          <w:tcPr>
            <w:tcW w:w="1175" w:type="dxa"/>
            <w:vMerge/>
          </w:tcPr>
          <w:p w14:paraId="479BBB45" w14:textId="77777777" w:rsidR="00870E53" w:rsidRPr="005838DE" w:rsidRDefault="00870E53" w:rsidP="00870E53">
            <w:pPr>
              <w:rPr>
                <w:b/>
              </w:rPr>
            </w:pPr>
          </w:p>
        </w:tc>
        <w:tc>
          <w:tcPr>
            <w:tcW w:w="2410" w:type="dxa"/>
            <w:vMerge w:val="restart"/>
          </w:tcPr>
          <w:p w14:paraId="3C6C2A79" w14:textId="2A447BAF" w:rsidR="00870E53" w:rsidRPr="005838DE" w:rsidRDefault="00870E53" w:rsidP="00870E53">
            <w:r w:rsidRPr="005838DE">
              <w:t xml:space="preserve">Record allowances, if available for you and if appropriate. For this select the </w:t>
            </w:r>
            <w:r w:rsidRPr="005838DE">
              <w:rPr>
                <w:rStyle w:val="SAPScreenElement"/>
              </w:rPr>
              <w:sym w:font="Symbol" w:char="F0C5"/>
            </w:r>
            <w:r w:rsidRPr="005838DE">
              <w:t xml:space="preserve"> </w:t>
            </w:r>
            <w:r w:rsidRPr="005838DE">
              <w:rPr>
                <w:rStyle w:val="SAPScreenElement"/>
              </w:rPr>
              <w:t>Add Allowances</w:t>
            </w:r>
            <w:r w:rsidRPr="005838DE">
              <w:t xml:space="preserve"> button and enter data as appropriate.</w:t>
            </w:r>
          </w:p>
        </w:tc>
        <w:tc>
          <w:tcPr>
            <w:tcW w:w="2409" w:type="dxa"/>
          </w:tcPr>
          <w:p w14:paraId="1CA626B8" w14:textId="2049A199" w:rsidR="00870E53" w:rsidRPr="005838DE" w:rsidRDefault="00870E53" w:rsidP="00870E53">
            <w:r w:rsidRPr="005838DE">
              <w:rPr>
                <w:rStyle w:val="SAPScreenElement"/>
              </w:rPr>
              <w:t>Allowance Type</w:t>
            </w:r>
            <w:r w:rsidRPr="005838DE">
              <w:t xml:space="preserve">: select from drop-down, for example </w:t>
            </w:r>
            <w:r w:rsidRPr="005838DE">
              <w:rPr>
                <w:rStyle w:val="SAPUserEntry"/>
              </w:rPr>
              <w:t>Night Shift Allowance</w:t>
            </w:r>
          </w:p>
        </w:tc>
        <w:tc>
          <w:tcPr>
            <w:tcW w:w="2835" w:type="dxa"/>
          </w:tcPr>
          <w:p w14:paraId="2D28349D" w14:textId="77777777" w:rsidR="00870E53" w:rsidRPr="005838DE" w:rsidRDefault="00870E53" w:rsidP="00870E53"/>
        </w:tc>
        <w:tc>
          <w:tcPr>
            <w:tcW w:w="3591" w:type="dxa"/>
          </w:tcPr>
          <w:p w14:paraId="7A7747B8" w14:textId="77777777" w:rsidR="00870E53" w:rsidRPr="005838DE" w:rsidRDefault="00870E53" w:rsidP="00870E53"/>
        </w:tc>
        <w:tc>
          <w:tcPr>
            <w:tcW w:w="1172" w:type="dxa"/>
          </w:tcPr>
          <w:p w14:paraId="4D075222" w14:textId="77777777" w:rsidR="00870E53" w:rsidRPr="001D307A" w:rsidRDefault="00870E53" w:rsidP="00870E53">
            <w:pPr>
              <w:rPr>
                <w:rFonts w:cs="Arial"/>
                <w:bCs/>
              </w:rPr>
            </w:pPr>
          </w:p>
        </w:tc>
      </w:tr>
      <w:tr w:rsidR="00870E53" w:rsidRPr="001D307A" w14:paraId="276B9F98" w14:textId="77777777" w:rsidTr="000206EE">
        <w:trPr>
          <w:trHeight w:val="357"/>
        </w:trPr>
        <w:tc>
          <w:tcPr>
            <w:tcW w:w="692" w:type="dxa"/>
            <w:vMerge/>
          </w:tcPr>
          <w:p w14:paraId="36604DA4" w14:textId="77777777" w:rsidR="00870E53" w:rsidRPr="005838DE" w:rsidRDefault="00870E53" w:rsidP="00870E53"/>
        </w:tc>
        <w:tc>
          <w:tcPr>
            <w:tcW w:w="1175" w:type="dxa"/>
            <w:vMerge/>
          </w:tcPr>
          <w:p w14:paraId="278F5A35" w14:textId="77777777" w:rsidR="00870E53" w:rsidRPr="005838DE" w:rsidRDefault="00870E53" w:rsidP="00870E53">
            <w:pPr>
              <w:rPr>
                <w:b/>
              </w:rPr>
            </w:pPr>
          </w:p>
        </w:tc>
        <w:tc>
          <w:tcPr>
            <w:tcW w:w="2410" w:type="dxa"/>
            <w:vMerge/>
          </w:tcPr>
          <w:p w14:paraId="41845DA0" w14:textId="77777777" w:rsidR="00870E53" w:rsidRPr="005838DE" w:rsidRDefault="00870E53" w:rsidP="00870E53"/>
        </w:tc>
        <w:tc>
          <w:tcPr>
            <w:tcW w:w="2409" w:type="dxa"/>
          </w:tcPr>
          <w:p w14:paraId="0E0889B6" w14:textId="66D65EA9" w:rsidR="00870E53" w:rsidRPr="005838DE" w:rsidRDefault="00870E53" w:rsidP="00870E53">
            <w:pPr>
              <w:rPr>
                <w:rStyle w:val="SAPScreenElement"/>
              </w:rPr>
            </w:pPr>
            <w:r w:rsidRPr="005838DE">
              <w:rPr>
                <w:rStyle w:val="SAPScreenElement"/>
              </w:rPr>
              <w:t>Duration</w:t>
            </w:r>
            <w:r w:rsidRPr="005838DE">
              <w:t>: enter number of hours worked (and minutes, if appropriate); format</w:t>
            </w:r>
            <w:r w:rsidRPr="005838DE">
              <w:rPr>
                <w:rStyle w:val="SAPUserEntry"/>
                <w:color w:val="000000"/>
              </w:rPr>
              <w:t xml:space="preserve"> </w:t>
            </w:r>
            <w:r w:rsidRPr="005838DE">
              <w:rPr>
                <w:rStyle w:val="SAPUserEntry"/>
              </w:rPr>
              <w:t>h:mm</w:t>
            </w:r>
            <w:r w:rsidRPr="005838DE">
              <w:t xml:space="preserve"> is predefined</w:t>
            </w:r>
          </w:p>
        </w:tc>
        <w:tc>
          <w:tcPr>
            <w:tcW w:w="2835" w:type="dxa"/>
          </w:tcPr>
          <w:p w14:paraId="7897C2A3" w14:textId="77777777" w:rsidR="00870E53" w:rsidRPr="005838DE" w:rsidRDefault="00870E53" w:rsidP="00870E53"/>
        </w:tc>
        <w:tc>
          <w:tcPr>
            <w:tcW w:w="3591" w:type="dxa"/>
          </w:tcPr>
          <w:p w14:paraId="7112D7E8" w14:textId="6453A62B" w:rsidR="00870E53" w:rsidRPr="005838DE" w:rsidRDefault="00870E53" w:rsidP="00870E53">
            <w:r w:rsidRPr="005838DE">
              <w:t xml:space="preserve">Upon entering the duration, an </w:t>
            </w:r>
            <w:r w:rsidRPr="005838DE">
              <w:rPr>
                <w:rStyle w:val="SAPScreenElement"/>
              </w:rPr>
              <w:t>Information</w:t>
            </w:r>
            <w:r w:rsidRPr="005838DE">
              <w:t xml:space="preserve"> </w:t>
            </w:r>
            <w:r w:rsidRPr="005838DE">
              <w:rPr>
                <w:noProof/>
                <w:lang w:val="de-DE" w:eastAsia="de-DE"/>
              </w:rPr>
              <w:drawing>
                <wp:inline distT="0" distB="0" distL="0" distR="0" wp14:anchorId="4A6B6786" wp14:editId="156F594C">
                  <wp:extent cx="190500" cy="180975"/>
                  <wp:effectExtent l="0" t="0" r="0" b="9525"/>
                  <wp:docPr id="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5838DE">
              <w:t xml:space="preserve"> </w:t>
            </w:r>
            <w:r w:rsidRPr="00810B4A">
              <w:t xml:space="preserve">icon </w:t>
            </w:r>
            <w:r w:rsidRPr="00810B4A">
              <w:rPr>
                <w:rStyle w:val="SAPScreenElement"/>
              </w:rPr>
              <w:t>Allowance</w:t>
            </w:r>
            <w:ins w:id="3339" w:author="Author" w:date="2018-02-01T10:36:00Z">
              <w:r w:rsidR="00C704DB" w:rsidRPr="00810B4A">
                <w:rPr>
                  <w:rStyle w:val="SAPScreenElement"/>
                </w:rPr>
                <w:t>(s)</w:t>
              </w:r>
            </w:ins>
            <w:r w:rsidRPr="005838DE">
              <w:rPr>
                <w:rStyle w:val="SAPScreenElement"/>
              </w:rPr>
              <w:t xml:space="preserve"> Recorded</w:t>
            </w:r>
            <w:r w:rsidRPr="005838DE">
              <w:t xml:space="preserve"> is displayed in the </w:t>
            </w:r>
            <w:r w:rsidRPr="005838DE">
              <w:rPr>
                <w:rStyle w:val="SAPScreenElement"/>
              </w:rPr>
              <w:t>Total</w:t>
            </w:r>
            <w:r w:rsidRPr="005838DE">
              <w:t xml:space="preserve"> part on the right side of the time sheet. To view the information, hover the mouse over the </w:t>
            </w:r>
            <w:r w:rsidRPr="005838DE">
              <w:rPr>
                <w:noProof/>
                <w:lang w:val="de-DE" w:eastAsia="de-DE"/>
              </w:rPr>
              <w:drawing>
                <wp:inline distT="0" distB="0" distL="0" distR="0" wp14:anchorId="6BC17560" wp14:editId="77C0C9A0">
                  <wp:extent cx="190500" cy="180975"/>
                  <wp:effectExtent l="0" t="0" r="0" b="9525"/>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5838DE">
              <w:t xml:space="preserve"> icon.</w:t>
            </w:r>
          </w:p>
        </w:tc>
        <w:tc>
          <w:tcPr>
            <w:tcW w:w="1172" w:type="dxa"/>
          </w:tcPr>
          <w:p w14:paraId="7AF1C04F" w14:textId="77777777" w:rsidR="00870E53" w:rsidRPr="001D307A" w:rsidRDefault="00870E53" w:rsidP="00870E53">
            <w:pPr>
              <w:rPr>
                <w:rFonts w:cs="Arial"/>
                <w:bCs/>
              </w:rPr>
            </w:pPr>
          </w:p>
        </w:tc>
      </w:tr>
      <w:tr w:rsidR="00870E53" w:rsidRPr="001D307A" w14:paraId="458787AE" w14:textId="77777777" w:rsidTr="000206EE">
        <w:trPr>
          <w:trHeight w:val="357"/>
        </w:trPr>
        <w:tc>
          <w:tcPr>
            <w:tcW w:w="692" w:type="dxa"/>
            <w:vMerge/>
          </w:tcPr>
          <w:p w14:paraId="2EDA505F" w14:textId="77777777" w:rsidR="00870E53" w:rsidRPr="005838DE" w:rsidRDefault="00870E53" w:rsidP="00870E53"/>
        </w:tc>
        <w:tc>
          <w:tcPr>
            <w:tcW w:w="1175" w:type="dxa"/>
            <w:vMerge/>
          </w:tcPr>
          <w:p w14:paraId="084A1725" w14:textId="77777777" w:rsidR="00870E53" w:rsidRPr="005838DE" w:rsidRDefault="00870E53" w:rsidP="00870E53">
            <w:pPr>
              <w:rPr>
                <w:b/>
              </w:rPr>
            </w:pPr>
          </w:p>
        </w:tc>
        <w:tc>
          <w:tcPr>
            <w:tcW w:w="2410" w:type="dxa"/>
          </w:tcPr>
          <w:p w14:paraId="7B6CF966" w14:textId="77777777" w:rsidR="00870E53" w:rsidRPr="005838DE" w:rsidRDefault="00870E53" w:rsidP="00870E53">
            <w:r w:rsidRPr="005838DE">
              <w:t xml:space="preserve">Record absences, if necessary. For this select the </w:t>
            </w:r>
            <w:r w:rsidRPr="005838DE">
              <w:rPr>
                <w:rStyle w:val="SAPScreenElement"/>
              </w:rPr>
              <w:sym w:font="Symbol" w:char="F0C5"/>
            </w:r>
            <w:r w:rsidRPr="005838DE">
              <w:rPr>
                <w:rStyle w:val="SAPScreenElement"/>
              </w:rPr>
              <w:t xml:space="preserve"> Add Absence</w:t>
            </w:r>
            <w:r w:rsidRPr="005838DE">
              <w:t xml:space="preserve"> button and enter data in the upcoming </w:t>
            </w:r>
            <w:r w:rsidRPr="005838DE">
              <w:rPr>
                <w:rStyle w:val="SAPScreenElement"/>
              </w:rPr>
              <w:t>New Absence</w:t>
            </w:r>
            <w:r w:rsidRPr="005838DE">
              <w:t xml:space="preserve"> dialog box as appropriate. When done, choose </w:t>
            </w:r>
            <w:r w:rsidRPr="005838DE">
              <w:rPr>
                <w:rStyle w:val="SAPScreenElement"/>
              </w:rPr>
              <w:t>Submit</w:t>
            </w:r>
            <w:r w:rsidRPr="005838DE">
              <w:t>.</w:t>
            </w:r>
          </w:p>
          <w:p w14:paraId="1EA8A875" w14:textId="77777777" w:rsidR="00870E53" w:rsidRPr="005838DE" w:rsidRDefault="00870E53" w:rsidP="00870E53">
            <w:pPr>
              <w:pStyle w:val="SAPNoteHeading"/>
              <w:ind w:left="0"/>
            </w:pPr>
            <w:r w:rsidRPr="005838DE">
              <w:rPr>
                <w:noProof/>
                <w:lang w:val="de-DE" w:eastAsia="de-DE"/>
              </w:rPr>
              <w:drawing>
                <wp:inline distT="0" distB="0" distL="0" distR="0" wp14:anchorId="6CC357E2" wp14:editId="1D0F6035">
                  <wp:extent cx="228600" cy="2286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838DE">
              <w:t> Note</w:t>
            </w:r>
          </w:p>
          <w:p w14:paraId="47534148" w14:textId="77777777" w:rsidR="00870E53" w:rsidRPr="005838DE" w:rsidRDefault="00870E53" w:rsidP="00870E53">
            <w:pPr>
              <w:pStyle w:val="ListContinue"/>
              <w:ind w:left="0"/>
            </w:pPr>
            <w:r w:rsidRPr="005838DE">
              <w:t xml:space="preserve">This functionality is available for the case that during your time recording of the current week you encounter </w:t>
            </w:r>
            <w:r w:rsidRPr="005838DE">
              <w:rPr>
                <w:rFonts w:cs="Arial"/>
                <w:bCs/>
              </w:rPr>
              <w:t xml:space="preserve">the </w:t>
            </w:r>
            <w:r w:rsidRPr="005838DE">
              <w:t>need to create a new absence.</w:t>
            </w:r>
          </w:p>
          <w:p w14:paraId="1D66969F" w14:textId="57279E48" w:rsidR="00FF0B99" w:rsidRPr="005838DE" w:rsidRDefault="00870E53" w:rsidP="00870E53">
            <w:del w:id="3340" w:author="Author" w:date="2018-03-02T12:10:00Z">
              <w:r w:rsidRPr="005838DE" w:rsidDel="00FF0B99">
                <w:delText xml:space="preserve">For more functionality regarding recording absences, please refer to </w:delText>
              </w:r>
            </w:del>
            <w:ins w:id="3341" w:author="Author" w:date="2018-01-31T14:38:00Z">
              <w:del w:id="3342" w:author="Author" w:date="2018-03-02T12:10:00Z">
                <w:r w:rsidR="00F86A60" w:rsidDel="00FF0B99">
                  <w:delText xml:space="preserve">test script of </w:delText>
                </w:r>
              </w:del>
            </w:ins>
            <w:del w:id="3343" w:author="Author" w:date="2018-03-02T12:10:00Z">
              <w:r w:rsidRPr="005838DE" w:rsidDel="00FF0B99">
                <w:delText xml:space="preserve">scope item </w:delText>
              </w:r>
              <w:r w:rsidRPr="005838DE" w:rsidDel="00FF0B99">
                <w:rPr>
                  <w:i/>
                </w:rPr>
                <w:delText>Request and Manage Time Off (FJ7)</w:delText>
              </w:r>
              <w:r w:rsidRPr="005838DE" w:rsidDel="00FF0B99">
                <w:delText>.</w:delText>
              </w:r>
            </w:del>
            <w:commentRangeStart w:id="3344"/>
            <w:commentRangeStart w:id="3345"/>
            <w:ins w:id="3346" w:author="Author" w:date="2018-03-02T12:10:00Z">
              <w:r w:rsidR="00FF0B99">
                <w:t xml:space="preserve">In case the </w:t>
              </w:r>
              <w:r w:rsidR="00FF0B99" w:rsidRPr="003A7763">
                <w:rPr>
                  <w:rStyle w:val="SAPEmphasis"/>
                </w:rPr>
                <w:t>Time Off</w:t>
              </w:r>
              <w:r w:rsidR="00FF0B99">
                <w:t xml:space="preserve"> content has been </w:t>
              </w:r>
              <w:r w:rsidR="00FF0B99" w:rsidRPr="003A7763">
                <w:rPr>
                  <w:rStyle w:val="SAPEmphasis"/>
                </w:rPr>
                <w:t>deployed with</w:t>
              </w:r>
              <w:r w:rsidR="00FF0B99">
                <w:t xml:space="preserve"> the </w:t>
              </w:r>
              <w:r w:rsidR="00FF0B99" w:rsidRPr="003A7763">
                <w:rPr>
                  <w:rStyle w:val="SAPEmphasis"/>
                </w:rPr>
                <w:t>SAP Best Practices</w:t>
              </w:r>
              <w:r w:rsidR="00FF0B99">
                <w:t xml:space="preserve">, </w:t>
              </w:r>
              <w:del w:id="3347" w:author="Author" w:date="2018-03-05T10:16:00Z">
                <w:r w:rsidR="00FF0B99" w:rsidDel="00726E02">
                  <w:delText xml:space="preserve">you can refer </w:delText>
                </w:r>
              </w:del>
              <w:r w:rsidR="00FF0B99">
                <w:t>f</w:t>
              </w:r>
              <w:r w:rsidR="00FF0B99" w:rsidRPr="005838DE">
                <w:t xml:space="preserve">or more </w:t>
              </w:r>
              <w:r w:rsidR="00FF0B99">
                <w:t>details</w:t>
              </w:r>
              <w:r w:rsidR="00FF0B99" w:rsidRPr="005838DE">
                <w:t xml:space="preserve"> regarding recording absences</w:t>
              </w:r>
            </w:ins>
            <w:ins w:id="3348" w:author="Author" w:date="2018-03-05T10:16:00Z">
              <w:r w:rsidR="00726E02">
                <w:t xml:space="preserve"> you can refer</w:t>
              </w:r>
            </w:ins>
            <w:ins w:id="3349" w:author="Author" w:date="2018-03-02T12:10:00Z">
              <w:r w:rsidR="00FF0B99" w:rsidRPr="005838DE">
                <w:t xml:space="preserve"> to </w:t>
              </w:r>
              <w:r w:rsidR="00FF0B99">
                <w:t xml:space="preserve">test script of </w:t>
              </w:r>
              <w:r w:rsidR="00FF0B99" w:rsidRPr="005838DE">
                <w:t xml:space="preserve">scope item </w:t>
              </w:r>
              <w:r w:rsidR="00FF0B99" w:rsidRPr="005838DE">
                <w:rPr>
                  <w:i/>
                </w:rPr>
                <w:t>Request and Manage Time Off (FJ7)</w:t>
              </w:r>
              <w:r w:rsidR="00FF0B99" w:rsidRPr="005838DE">
                <w:t>.</w:t>
              </w:r>
              <w:commentRangeEnd w:id="3344"/>
              <w:r w:rsidR="00FF0B99">
                <w:rPr>
                  <w:rStyle w:val="CommentReference"/>
                </w:rPr>
                <w:commentReference w:id="3344"/>
              </w:r>
            </w:ins>
            <w:commentRangeEnd w:id="3345"/>
            <w:r w:rsidR="00726E02">
              <w:rPr>
                <w:rStyle w:val="CommentReference"/>
              </w:rPr>
              <w:commentReference w:id="3345"/>
            </w:r>
          </w:p>
        </w:tc>
        <w:tc>
          <w:tcPr>
            <w:tcW w:w="2409" w:type="dxa"/>
          </w:tcPr>
          <w:p w14:paraId="03AD23BD" w14:textId="77777777" w:rsidR="00870E53" w:rsidRPr="005838DE" w:rsidRDefault="00870E53" w:rsidP="00870E53">
            <w:pPr>
              <w:rPr>
                <w:rStyle w:val="SAPScreenElement"/>
              </w:rPr>
            </w:pPr>
          </w:p>
        </w:tc>
        <w:tc>
          <w:tcPr>
            <w:tcW w:w="2835" w:type="dxa"/>
          </w:tcPr>
          <w:p w14:paraId="71EA8254" w14:textId="77777777" w:rsidR="00870E53" w:rsidRPr="005838DE" w:rsidRDefault="00870E53" w:rsidP="00870E53">
            <w:pPr>
              <w:pStyle w:val="SAPNoteHeading"/>
              <w:ind w:left="0"/>
            </w:pPr>
            <w:r w:rsidRPr="005838DE">
              <w:rPr>
                <w:noProof/>
                <w:lang w:val="de-DE" w:eastAsia="de-DE"/>
              </w:rPr>
              <w:drawing>
                <wp:inline distT="0" distB="0" distL="0" distR="0" wp14:anchorId="50AC9659" wp14:editId="0810A482">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838DE">
              <w:t> Note</w:t>
            </w:r>
          </w:p>
          <w:p w14:paraId="2440B233" w14:textId="4C96CFBE" w:rsidR="00870E53" w:rsidRPr="005838DE" w:rsidRDefault="00870E53" w:rsidP="00870E53">
            <w:r w:rsidRPr="005838DE">
              <w:t>Before adding an absence, you should save your entered overtime as a draft.</w:t>
            </w:r>
          </w:p>
        </w:tc>
        <w:tc>
          <w:tcPr>
            <w:tcW w:w="3591" w:type="dxa"/>
          </w:tcPr>
          <w:p w14:paraId="61010C44" w14:textId="0183D058" w:rsidR="00870E53" w:rsidRPr="005838DE" w:rsidRDefault="00870E53" w:rsidP="00870E53">
            <w:r w:rsidRPr="005838DE">
              <w:t>After entering your new absence, you are redirected to the Time Sheet. To view details on your entered absence, hover the mouse over the chart of the appropriate day.</w:t>
            </w:r>
          </w:p>
        </w:tc>
        <w:tc>
          <w:tcPr>
            <w:tcW w:w="1172" w:type="dxa"/>
          </w:tcPr>
          <w:p w14:paraId="00408052" w14:textId="77777777" w:rsidR="00870E53" w:rsidRPr="001D307A" w:rsidRDefault="00870E53" w:rsidP="00870E53">
            <w:pPr>
              <w:rPr>
                <w:rFonts w:cs="Arial"/>
                <w:bCs/>
              </w:rPr>
            </w:pPr>
          </w:p>
        </w:tc>
      </w:tr>
      <w:tr w:rsidR="00870E53" w:rsidRPr="001D307A" w14:paraId="54C90B90" w14:textId="77777777" w:rsidTr="000206EE">
        <w:trPr>
          <w:trHeight w:val="357"/>
        </w:trPr>
        <w:tc>
          <w:tcPr>
            <w:tcW w:w="692" w:type="dxa"/>
          </w:tcPr>
          <w:p w14:paraId="2A701FA5" w14:textId="5955C2D9" w:rsidR="00870E53" w:rsidRPr="005838DE" w:rsidRDefault="00870E53" w:rsidP="00870E53">
            <w:r w:rsidRPr="005838DE">
              <w:t>5</w:t>
            </w:r>
          </w:p>
        </w:tc>
        <w:tc>
          <w:tcPr>
            <w:tcW w:w="1175" w:type="dxa"/>
          </w:tcPr>
          <w:p w14:paraId="2A7ABC7B" w14:textId="4A20E8EE" w:rsidR="00870E53" w:rsidRPr="005838DE" w:rsidRDefault="00870E53" w:rsidP="00870E53">
            <w:pPr>
              <w:rPr>
                <w:b/>
              </w:rPr>
            </w:pPr>
            <w:r w:rsidRPr="005838DE">
              <w:rPr>
                <w:b/>
              </w:rPr>
              <w:t>Record Working Time for Each Day</w:t>
            </w:r>
          </w:p>
        </w:tc>
        <w:tc>
          <w:tcPr>
            <w:tcW w:w="2410" w:type="dxa"/>
          </w:tcPr>
          <w:p w14:paraId="419D95B9" w14:textId="6B94D417" w:rsidR="00870E53" w:rsidRPr="005838DE" w:rsidRDefault="00870E53" w:rsidP="00870E53">
            <w:r w:rsidRPr="005838DE">
              <w:t>Record your working time for each working day of the week.</w:t>
            </w:r>
          </w:p>
        </w:tc>
        <w:tc>
          <w:tcPr>
            <w:tcW w:w="2409" w:type="dxa"/>
          </w:tcPr>
          <w:p w14:paraId="5585A848" w14:textId="47996A32" w:rsidR="00870E53" w:rsidRPr="005838DE" w:rsidRDefault="00870E53" w:rsidP="00870E53">
            <w:pPr>
              <w:rPr>
                <w:rStyle w:val="SAPScreenElement"/>
              </w:rPr>
            </w:pPr>
            <w:r w:rsidRPr="005838DE">
              <w:t>Proceed as described in test step # 4.</w:t>
            </w:r>
          </w:p>
        </w:tc>
        <w:tc>
          <w:tcPr>
            <w:tcW w:w="2835" w:type="dxa"/>
          </w:tcPr>
          <w:p w14:paraId="0395B657" w14:textId="77777777" w:rsidR="00870E53" w:rsidRPr="000206EE" w:rsidRDefault="00870E53" w:rsidP="000206EE"/>
        </w:tc>
        <w:tc>
          <w:tcPr>
            <w:tcW w:w="3591" w:type="dxa"/>
          </w:tcPr>
          <w:p w14:paraId="2180D577" w14:textId="638BD31C" w:rsidR="00870E53" w:rsidRPr="005838DE" w:rsidRDefault="00870E53" w:rsidP="00870E53">
            <w:r w:rsidRPr="005838DE">
              <w:t>Working time for the whole week has been recorded. The time sheet is ready to be sent to the manager.</w:t>
            </w:r>
          </w:p>
        </w:tc>
        <w:tc>
          <w:tcPr>
            <w:tcW w:w="1172" w:type="dxa"/>
          </w:tcPr>
          <w:p w14:paraId="6689F000" w14:textId="77777777" w:rsidR="00870E53" w:rsidRPr="001D307A" w:rsidRDefault="00870E53" w:rsidP="00870E53">
            <w:pPr>
              <w:rPr>
                <w:rFonts w:cs="Arial"/>
                <w:bCs/>
              </w:rPr>
            </w:pPr>
          </w:p>
        </w:tc>
      </w:tr>
      <w:tr w:rsidR="00870E53" w:rsidRPr="001D307A" w14:paraId="46E48516" w14:textId="77777777" w:rsidTr="000206EE">
        <w:trPr>
          <w:trHeight w:val="357"/>
        </w:trPr>
        <w:tc>
          <w:tcPr>
            <w:tcW w:w="692" w:type="dxa"/>
          </w:tcPr>
          <w:p w14:paraId="26904D95" w14:textId="5567E202" w:rsidR="00870E53" w:rsidRPr="005838DE" w:rsidRDefault="00870E53" w:rsidP="00870E53">
            <w:r w:rsidRPr="005838DE">
              <w:t>6</w:t>
            </w:r>
          </w:p>
        </w:tc>
        <w:tc>
          <w:tcPr>
            <w:tcW w:w="1175" w:type="dxa"/>
          </w:tcPr>
          <w:p w14:paraId="08FD1E81" w14:textId="0D56515A" w:rsidR="00870E53" w:rsidRPr="005838DE" w:rsidRDefault="00870E53" w:rsidP="00870E53">
            <w:pPr>
              <w:rPr>
                <w:b/>
              </w:rPr>
            </w:pPr>
            <w:r w:rsidRPr="005838DE">
              <w:rPr>
                <w:b/>
              </w:rPr>
              <w:t>Submit Time Sheet</w:t>
            </w:r>
          </w:p>
        </w:tc>
        <w:tc>
          <w:tcPr>
            <w:tcW w:w="2410" w:type="dxa"/>
          </w:tcPr>
          <w:p w14:paraId="7B03F33A" w14:textId="77777777" w:rsidR="00870E53" w:rsidRPr="005838DE" w:rsidRDefault="00870E53" w:rsidP="00870E53">
            <w:pPr>
              <w:rPr>
                <w:rFonts w:cs="Arial"/>
                <w:bCs/>
              </w:rPr>
            </w:pPr>
            <w:r w:rsidRPr="005838DE">
              <w:t xml:space="preserve">Choose the </w:t>
            </w:r>
            <w:r w:rsidRPr="005838DE">
              <w:rPr>
                <w:rStyle w:val="SAPScreenElement"/>
              </w:rPr>
              <w:t>Submit</w:t>
            </w:r>
            <w:r w:rsidRPr="005838DE">
              <w:t xml:space="preserve"> button.</w:t>
            </w:r>
            <w:r w:rsidRPr="005838DE">
              <w:rPr>
                <w:rFonts w:cs="Arial"/>
                <w:bCs/>
              </w:rPr>
              <w:t xml:space="preserve"> </w:t>
            </w:r>
          </w:p>
          <w:p w14:paraId="6196F3DA" w14:textId="77777777" w:rsidR="00870E53" w:rsidRPr="005838DE" w:rsidRDefault="00466176" w:rsidP="00870E53">
            <w:pPr>
              <w:pStyle w:val="SAPNoteHeading"/>
              <w:ind w:left="0"/>
            </w:pPr>
            <w:r>
              <w:rPr>
                <w:noProof/>
              </w:rPr>
              <w:pict w14:anchorId="437BAF61">
                <v:shape id="_x0000_i1028" type="#_x0000_t75" style="width:13.8pt;height:13.8pt;visibility:visible;mso-wrap-style:square">
                  <v:imagedata r:id="rId25" o:title=""/>
                </v:shape>
              </w:pict>
            </w:r>
            <w:r w:rsidR="00870E53" w:rsidRPr="005838DE">
              <w:t> Note</w:t>
            </w:r>
          </w:p>
          <w:p w14:paraId="7187F860" w14:textId="7715CEBB" w:rsidR="00870E53" w:rsidRPr="005838DE" w:rsidRDefault="00870E53" w:rsidP="00870E53">
            <w:r w:rsidRPr="005838DE">
              <w:t>If needed, you can also save a draft of the time sheet and continue recording later.</w:t>
            </w:r>
          </w:p>
        </w:tc>
        <w:tc>
          <w:tcPr>
            <w:tcW w:w="2409" w:type="dxa"/>
          </w:tcPr>
          <w:p w14:paraId="08507FF4" w14:textId="77777777" w:rsidR="00870E53" w:rsidRPr="005838DE" w:rsidRDefault="00870E53" w:rsidP="00870E53"/>
        </w:tc>
        <w:tc>
          <w:tcPr>
            <w:tcW w:w="2835" w:type="dxa"/>
          </w:tcPr>
          <w:p w14:paraId="13495789" w14:textId="77777777" w:rsidR="00870E53" w:rsidRPr="000206EE" w:rsidRDefault="00870E53" w:rsidP="000206EE"/>
        </w:tc>
        <w:tc>
          <w:tcPr>
            <w:tcW w:w="3591" w:type="dxa"/>
          </w:tcPr>
          <w:p w14:paraId="1AA8C24A" w14:textId="77777777" w:rsidR="00870E53" w:rsidRPr="005838DE" w:rsidRDefault="00870E53" w:rsidP="00870E53">
            <w:pPr>
              <w:rPr>
                <w:rFonts w:asciiTheme="minorHAnsi" w:eastAsiaTheme="minorHAnsi" w:hAnsiTheme="minorHAnsi"/>
                <w:sz w:val="22"/>
                <w:szCs w:val="22"/>
              </w:rPr>
            </w:pPr>
            <w:r w:rsidRPr="005838DE">
              <w:t xml:space="preserve">The </w:t>
            </w:r>
            <w:r w:rsidRPr="005838DE">
              <w:rPr>
                <w:rStyle w:val="SAPScreenElement"/>
              </w:rPr>
              <w:t>Submit Time Sheet</w:t>
            </w:r>
            <w:r w:rsidRPr="005838DE">
              <w:t xml:space="preserve"> dialog box is displayed, asking you if you want to submit the time sheet for the calendar week. </w:t>
            </w:r>
          </w:p>
          <w:p w14:paraId="57324927" w14:textId="77777777" w:rsidR="00870E53" w:rsidRPr="005838DE" w:rsidRDefault="00870E53" w:rsidP="00870E53">
            <w:r w:rsidRPr="005838DE">
              <w:t xml:space="preserve">The dialog box contains the following data: </w:t>
            </w:r>
          </w:p>
          <w:p w14:paraId="3F2D46D1" w14:textId="77777777" w:rsidR="00870E53" w:rsidRPr="005838DE" w:rsidRDefault="00870E53" w:rsidP="00870E53">
            <w:pPr>
              <w:pStyle w:val="ListBullet"/>
              <w:ind w:left="270" w:hanging="270"/>
            </w:pPr>
            <w:r w:rsidRPr="005838DE">
              <w:t>the enumeration of the recorded Total Hours</w:t>
            </w:r>
          </w:p>
          <w:p w14:paraId="47029E1C" w14:textId="77777777" w:rsidR="00870E53" w:rsidRPr="005838DE" w:rsidRDefault="00870E53" w:rsidP="00870E53">
            <w:pPr>
              <w:pStyle w:val="ListBullet"/>
              <w:ind w:left="270" w:hanging="270"/>
            </w:pPr>
            <w:r w:rsidRPr="005838DE">
              <w:t>Number of overtime-worked hours and the corresponding factor they are calculated with</w:t>
            </w:r>
            <w:r w:rsidRPr="005838DE" w:rsidDel="004A0C8C">
              <w:t xml:space="preserve"> </w:t>
            </w:r>
            <w:r w:rsidRPr="005838DE">
              <w:t>(if any)</w:t>
            </w:r>
          </w:p>
          <w:p w14:paraId="4A787E60" w14:textId="77777777" w:rsidR="00870E53" w:rsidRPr="005838DE" w:rsidRDefault="00870E53" w:rsidP="00870E53">
            <w:pPr>
              <w:pStyle w:val="ListBullet"/>
              <w:ind w:left="270" w:hanging="270"/>
            </w:pPr>
            <w:r w:rsidRPr="005838DE">
              <w:t>Regular Time</w:t>
            </w:r>
          </w:p>
          <w:p w14:paraId="0B94F96D" w14:textId="77777777" w:rsidR="00870E53" w:rsidRPr="00E55448" w:rsidRDefault="00870E53" w:rsidP="00870E53">
            <w:pPr>
              <w:pStyle w:val="ListBullet"/>
              <w:ind w:left="270" w:hanging="270"/>
              <w:rPr>
                <w:strike/>
                <w:highlight w:val="yellow"/>
                <w:rPrChange w:id="3350" w:author="Author" w:date="2018-02-01T10:37:00Z">
                  <w:rPr/>
                </w:rPrChange>
              </w:rPr>
            </w:pPr>
            <w:r w:rsidRPr="00E55448">
              <w:rPr>
                <w:strike/>
                <w:highlight w:val="yellow"/>
                <w:rPrChange w:id="3351" w:author="Author" w:date="2018-02-01T10:37:00Z">
                  <w:rPr/>
                </w:rPrChange>
              </w:rPr>
              <w:t>Absences (if any)</w:t>
            </w:r>
          </w:p>
          <w:p w14:paraId="6D318830" w14:textId="77777777" w:rsidR="00870E53" w:rsidRPr="005838DE" w:rsidRDefault="00870E53" w:rsidP="00870E53">
            <w:pPr>
              <w:pStyle w:val="ListBullet"/>
              <w:ind w:left="270" w:hanging="270"/>
            </w:pPr>
            <w:r w:rsidRPr="005838DE">
              <w:t>On-Call Time (if any)</w:t>
            </w:r>
          </w:p>
          <w:p w14:paraId="20427F1E" w14:textId="4470DAFC" w:rsidR="00870E53" w:rsidRDefault="00870E53" w:rsidP="00870E53">
            <w:pPr>
              <w:pStyle w:val="ListBullet"/>
              <w:ind w:left="270" w:hanging="270"/>
              <w:rPr>
                <w:ins w:id="3352" w:author="Author" w:date="2018-02-07T11:35:00Z"/>
              </w:rPr>
            </w:pPr>
            <w:r w:rsidRPr="005838DE">
              <w:t>Allowances (if any).</w:t>
            </w:r>
          </w:p>
          <w:p w14:paraId="388DCF3D" w14:textId="727C78F3" w:rsidR="00292BFA" w:rsidRDefault="00292BFA">
            <w:pPr>
              <w:pStyle w:val="ListBullet"/>
              <w:numPr>
                <w:ilvl w:val="0"/>
                <w:numId w:val="0"/>
              </w:numPr>
              <w:ind w:left="417" w:hanging="360"/>
              <w:rPr>
                <w:ins w:id="3353" w:author="Author" w:date="2018-02-07T11:35:00Z"/>
              </w:rPr>
              <w:pPrChange w:id="3354" w:author="Author" w:date="2018-02-07T11:35:00Z">
                <w:pPr>
                  <w:pStyle w:val="ListBullet"/>
                  <w:ind w:left="270" w:hanging="270"/>
                </w:pPr>
              </w:pPrChange>
            </w:pPr>
          </w:p>
          <w:p w14:paraId="2C3903FB" w14:textId="581890AF" w:rsidR="00292BFA" w:rsidRPr="001E1908" w:rsidRDefault="00292BFA">
            <w:pPr>
              <w:pStyle w:val="ListBullet"/>
              <w:numPr>
                <w:ilvl w:val="0"/>
                <w:numId w:val="0"/>
              </w:numPr>
              <w:ind w:left="417" w:hanging="417"/>
              <w:rPr>
                <w:highlight w:val="cyan"/>
                <w:rPrChange w:id="3355" w:author="Author" w:date="2018-03-01T13:32:00Z">
                  <w:rPr/>
                </w:rPrChange>
              </w:rPr>
              <w:pPrChange w:id="3356" w:author="Author" w:date="2018-02-07T11:35:00Z">
                <w:pPr>
                  <w:pStyle w:val="ListBullet"/>
                  <w:ind w:left="270" w:hanging="270"/>
                </w:pPr>
              </w:pPrChange>
            </w:pPr>
            <w:commentRangeStart w:id="3357"/>
            <w:ins w:id="3358" w:author="Author" w:date="2018-02-07T11:35:00Z">
              <w:del w:id="3359" w:author="Author" w:date="2018-03-01T13:32:00Z">
                <w:r w:rsidRPr="001E1908" w:rsidDel="00691578">
                  <w:rPr>
                    <w:b/>
                    <w:highlight w:val="cyan"/>
                    <w:u w:val="single"/>
                    <w:rPrChange w:id="3360" w:author="Author" w:date="2018-03-01T13:32:00Z">
                      <w:rPr>
                        <w:b/>
                        <w:highlight w:val="green"/>
                        <w:u w:val="single"/>
                      </w:rPr>
                    </w:rPrChange>
                  </w:rPr>
                  <w:delText>Function</w:delText>
                </w:r>
              </w:del>
            </w:ins>
            <w:ins w:id="3361" w:author="Author" w:date="2018-03-01T13:32:00Z">
              <w:r w:rsidR="00691578">
                <w:rPr>
                  <w:b/>
                  <w:highlight w:val="cyan"/>
                  <w:u w:val="single"/>
                </w:rPr>
                <w:t>Use case</w:t>
              </w:r>
            </w:ins>
            <w:ins w:id="3362" w:author="Author" w:date="2018-02-07T11:35:00Z">
              <w:r w:rsidRPr="001E1908">
                <w:rPr>
                  <w:b/>
                  <w:highlight w:val="cyan"/>
                  <w:u w:val="single"/>
                  <w:rPrChange w:id="3363" w:author="Author" w:date="2018-03-01T13:32:00Z">
                    <w:rPr>
                      <w:b/>
                      <w:highlight w:val="green"/>
                      <w:u w:val="single"/>
                    </w:rPr>
                  </w:rPrChange>
                </w:rPr>
                <w:t xml:space="preserve"> </w:t>
              </w:r>
              <w:r w:rsidRPr="001E1908">
                <w:rPr>
                  <w:b/>
                  <w:i/>
                  <w:highlight w:val="cyan"/>
                  <w:u w:val="single"/>
                  <w:rPrChange w:id="3364" w:author="Author" w:date="2018-03-01T13:32:00Z">
                    <w:rPr>
                      <w:b/>
                      <w:i/>
                      <w:highlight w:val="green"/>
                      <w:u w:val="single"/>
                    </w:rPr>
                  </w:rPrChange>
                </w:rPr>
                <w:t>Time Off in Lieu</w:t>
              </w:r>
              <w:r w:rsidRPr="001E1908" w:rsidDel="00C43510">
                <w:rPr>
                  <w:highlight w:val="cyan"/>
                  <w:u w:val="single"/>
                  <w:rPrChange w:id="3365" w:author="Author" w:date="2018-03-01T13:32:00Z">
                    <w:rPr>
                      <w:highlight w:val="green"/>
                      <w:u w:val="single"/>
                    </w:rPr>
                  </w:rPrChange>
                </w:rPr>
                <w:t xml:space="preserve"> </w:t>
              </w:r>
              <w:r w:rsidRPr="001E1908">
                <w:rPr>
                  <w:highlight w:val="cyan"/>
                  <w:u w:val="single"/>
                  <w:rPrChange w:id="3366" w:author="Author" w:date="2018-03-01T13:32:00Z">
                    <w:rPr>
                      <w:highlight w:val="green"/>
                      <w:u w:val="single"/>
                    </w:rPr>
                  </w:rPrChange>
                </w:rPr>
                <w:t>:</w:t>
              </w:r>
            </w:ins>
          </w:p>
          <w:p w14:paraId="3213681C" w14:textId="172ABAE7" w:rsidR="00870E53" w:rsidRDefault="00292BFA">
            <w:pPr>
              <w:pStyle w:val="ListBullet"/>
              <w:numPr>
                <w:ilvl w:val="0"/>
                <w:numId w:val="0"/>
              </w:numPr>
              <w:rPr>
                <w:ins w:id="3367" w:author="Author" w:date="2018-03-01T13:33:00Z"/>
                <w:highlight w:val="cyan"/>
              </w:rPr>
              <w:pPrChange w:id="3368" w:author="Author" w:date="2018-03-01T13:44:00Z">
                <w:pPr/>
              </w:pPrChange>
            </w:pPr>
            <w:ins w:id="3369" w:author="Author" w:date="2018-02-07T11:38:00Z">
              <w:r w:rsidRPr="001E1908">
                <w:rPr>
                  <w:highlight w:val="cyan"/>
                  <w:rPrChange w:id="3370" w:author="Author" w:date="2018-03-01T13:32:00Z">
                    <w:rPr>
                      <w:highlight w:val="green"/>
                    </w:rPr>
                  </w:rPrChange>
                </w:rPr>
                <w:t>In case you are entitled to Time Off in Lieu</w:t>
              </w:r>
            </w:ins>
            <w:del w:id="3371" w:author="Author" w:date="2018-02-07T11:38:00Z">
              <w:r w:rsidR="00870E53" w:rsidRPr="001E1908" w:rsidDel="00292BFA">
                <w:rPr>
                  <w:highlight w:val="cyan"/>
                  <w:rPrChange w:id="3372" w:author="Author" w:date="2018-03-01T13:32:00Z">
                    <w:rPr/>
                  </w:rPrChange>
                </w:rPr>
                <w:delText>In case you have worked overtime</w:delText>
              </w:r>
            </w:del>
            <w:r w:rsidR="00870E53" w:rsidRPr="001E1908">
              <w:rPr>
                <w:highlight w:val="cyan"/>
                <w:rPrChange w:id="3373" w:author="Author" w:date="2018-03-01T13:32:00Z">
                  <w:rPr/>
                </w:rPrChange>
              </w:rPr>
              <w:t xml:space="preserve">, the dialog box contains additionally the number of hours your </w:t>
            </w:r>
            <w:r w:rsidR="00870E53" w:rsidRPr="001E1908">
              <w:rPr>
                <w:b/>
                <w:highlight w:val="cyan"/>
                <w:rPrChange w:id="3374" w:author="Author" w:date="2018-03-01T13:32:00Z">
                  <w:rPr>
                    <w:b/>
                  </w:rPr>
                </w:rPrChange>
              </w:rPr>
              <w:t>Time Off in Lieu</w:t>
            </w:r>
            <w:r w:rsidR="00870E53" w:rsidRPr="001E1908">
              <w:rPr>
                <w:highlight w:val="cyan"/>
                <w:rPrChange w:id="3375" w:author="Author" w:date="2018-03-01T13:32:00Z">
                  <w:rPr/>
                </w:rPrChange>
              </w:rPr>
              <w:t xml:space="preserve"> account will be credited with for the specified week. </w:t>
            </w:r>
            <w:commentRangeEnd w:id="3357"/>
            <w:r w:rsidR="009C4BDD">
              <w:rPr>
                <w:rStyle w:val="CommentReference"/>
              </w:rPr>
              <w:commentReference w:id="3357"/>
            </w:r>
          </w:p>
          <w:p w14:paraId="5D50FFDD" w14:textId="7A519E42" w:rsidR="00691578" w:rsidRDefault="00691578">
            <w:pPr>
              <w:pStyle w:val="ListBullet"/>
              <w:numPr>
                <w:ilvl w:val="0"/>
                <w:numId w:val="0"/>
              </w:numPr>
              <w:ind w:left="417" w:hanging="360"/>
              <w:rPr>
                <w:ins w:id="3376" w:author="Author" w:date="2018-03-01T13:33:00Z"/>
                <w:highlight w:val="cyan"/>
              </w:rPr>
              <w:pPrChange w:id="3377" w:author="Author" w:date="2018-03-01T13:33:00Z">
                <w:pPr/>
              </w:pPrChange>
            </w:pPr>
          </w:p>
          <w:p w14:paraId="05666C6C" w14:textId="54A11DC3" w:rsidR="00691578" w:rsidRPr="00C70B10" w:rsidRDefault="00691578" w:rsidP="00691578">
            <w:pPr>
              <w:pStyle w:val="ListBullet"/>
              <w:numPr>
                <w:ilvl w:val="0"/>
                <w:numId w:val="0"/>
              </w:numPr>
              <w:ind w:left="417" w:hanging="417"/>
              <w:rPr>
                <w:ins w:id="3378" w:author="Author" w:date="2018-03-01T13:33:00Z"/>
                <w:highlight w:val="cyan"/>
              </w:rPr>
            </w:pPr>
            <w:ins w:id="3379" w:author="Author" w:date="2018-03-01T13:33:00Z">
              <w:r>
                <w:rPr>
                  <w:b/>
                  <w:highlight w:val="cyan"/>
                  <w:u w:val="single"/>
                </w:rPr>
                <w:t>Use case</w:t>
              </w:r>
              <w:r w:rsidRPr="00C70B10">
                <w:rPr>
                  <w:b/>
                  <w:highlight w:val="cyan"/>
                  <w:u w:val="single"/>
                </w:rPr>
                <w:t xml:space="preserve"> </w:t>
              </w:r>
              <w:r>
                <w:rPr>
                  <w:b/>
                  <w:i/>
                  <w:highlight w:val="cyan"/>
                  <w:u w:val="single"/>
                </w:rPr>
                <w:t>Working Time Account</w:t>
              </w:r>
              <w:r w:rsidRPr="00C70B10" w:rsidDel="00C43510">
                <w:rPr>
                  <w:highlight w:val="cyan"/>
                  <w:u w:val="single"/>
                </w:rPr>
                <w:t xml:space="preserve"> </w:t>
              </w:r>
              <w:r w:rsidRPr="00C70B10">
                <w:rPr>
                  <w:highlight w:val="cyan"/>
                  <w:u w:val="single"/>
                </w:rPr>
                <w:t>:</w:t>
              </w:r>
            </w:ins>
          </w:p>
          <w:p w14:paraId="455A2AA0" w14:textId="31ADA93E" w:rsidR="00691578" w:rsidRDefault="00691578">
            <w:pPr>
              <w:pStyle w:val="ListBullet"/>
              <w:numPr>
                <w:ilvl w:val="0"/>
                <w:numId w:val="0"/>
              </w:numPr>
              <w:rPr>
                <w:ins w:id="3380" w:author="Author" w:date="2018-03-01T13:33:00Z"/>
                <w:highlight w:val="cyan"/>
              </w:rPr>
              <w:pPrChange w:id="3381" w:author="Author" w:date="2018-03-01T13:44:00Z">
                <w:pPr>
                  <w:pStyle w:val="ListBullet"/>
                  <w:ind w:left="270" w:hanging="270"/>
                </w:pPr>
              </w:pPrChange>
            </w:pPr>
            <w:ins w:id="3382" w:author="Author" w:date="2018-03-01T13:33:00Z">
              <w:r w:rsidRPr="00C70B10">
                <w:rPr>
                  <w:highlight w:val="cyan"/>
                </w:rPr>
                <w:t xml:space="preserve">In case you are entitled to </w:t>
              </w:r>
              <w:r>
                <w:rPr>
                  <w:highlight w:val="cyan"/>
                </w:rPr>
                <w:t>a Working Time Account</w:t>
              </w:r>
              <w:r w:rsidRPr="00C70B10">
                <w:rPr>
                  <w:highlight w:val="cyan"/>
                </w:rPr>
                <w:t xml:space="preserve">, the dialog box contains additionally the number of hours your </w:t>
              </w:r>
            </w:ins>
            <w:ins w:id="3383" w:author="Author" w:date="2018-03-01T13:34:00Z">
              <w:r w:rsidRPr="001E1908">
                <w:rPr>
                  <w:highlight w:val="cyan"/>
                  <w:rPrChange w:id="3384" w:author="Author" w:date="2018-03-01T13:34:00Z">
                    <w:rPr>
                      <w:b/>
                      <w:highlight w:val="cyan"/>
                    </w:rPr>
                  </w:rPrChange>
                </w:rPr>
                <w:t xml:space="preserve">Working Time </w:t>
              </w:r>
            </w:ins>
            <w:ins w:id="3385" w:author="Author" w:date="2018-03-01T13:33:00Z">
              <w:r w:rsidRPr="00C70B10">
                <w:rPr>
                  <w:highlight w:val="cyan"/>
                </w:rPr>
                <w:t xml:space="preserve">account will be credited with for the specified week. </w:t>
              </w:r>
            </w:ins>
          </w:p>
          <w:p w14:paraId="283149A8" w14:textId="77777777" w:rsidR="00691578" w:rsidRPr="001E1908" w:rsidRDefault="00691578">
            <w:pPr>
              <w:pStyle w:val="ListBullet"/>
              <w:numPr>
                <w:ilvl w:val="0"/>
                <w:numId w:val="0"/>
              </w:numPr>
              <w:ind w:left="417" w:hanging="360"/>
              <w:rPr>
                <w:highlight w:val="cyan"/>
                <w:rPrChange w:id="3386" w:author="Author" w:date="2018-03-01T13:32:00Z">
                  <w:rPr/>
                </w:rPrChange>
              </w:rPr>
              <w:pPrChange w:id="3387" w:author="Author" w:date="2018-03-01T13:33:00Z">
                <w:pPr/>
              </w:pPrChange>
            </w:pPr>
          </w:p>
          <w:p w14:paraId="2D8DB538" w14:textId="77777777" w:rsidR="00870E53" w:rsidRPr="00FD5AC7" w:rsidRDefault="00870E53">
            <w:pPr>
              <w:pStyle w:val="SAPNoteHeading"/>
              <w:ind w:left="270"/>
              <w:rPr>
                <w:strike/>
                <w:highlight w:val="yellow"/>
                <w:rPrChange w:id="3388" w:author="Author" w:date="2018-02-07T11:42:00Z">
                  <w:rPr/>
                </w:rPrChange>
              </w:rPr>
              <w:pPrChange w:id="3389" w:author="Author" w:date="2018-02-01T11:08:00Z">
                <w:pPr>
                  <w:pStyle w:val="SAPNoteHeading"/>
                  <w:ind w:left="0"/>
                </w:pPr>
              </w:pPrChange>
            </w:pPr>
            <w:commentRangeStart w:id="3390"/>
            <w:commentRangeStart w:id="3391"/>
            <w:commentRangeStart w:id="3392"/>
            <w:r w:rsidRPr="00FD5AC7">
              <w:rPr>
                <w:strike/>
                <w:noProof/>
                <w:highlight w:val="yellow"/>
                <w:lang w:val="de-DE" w:eastAsia="de-DE"/>
                <w:rPrChange w:id="3393" w:author="Author" w:date="2018-02-07T11:42:00Z">
                  <w:rPr>
                    <w:noProof/>
                    <w:lang w:val="de-DE" w:eastAsia="de-DE"/>
                  </w:rPr>
                </w:rPrChange>
              </w:rPr>
              <w:drawing>
                <wp:inline distT="0" distB="0" distL="0" distR="0" wp14:anchorId="52381C3D" wp14:editId="4DA0255A">
                  <wp:extent cx="225425" cy="225425"/>
                  <wp:effectExtent l="0" t="0" r="3175" b="317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FD5AC7">
              <w:rPr>
                <w:strike/>
                <w:highlight w:val="yellow"/>
                <w:rPrChange w:id="3394" w:author="Author" w:date="2018-02-07T11:42:00Z">
                  <w:rPr/>
                </w:rPrChange>
              </w:rPr>
              <w:t> Caution</w:t>
            </w:r>
          </w:p>
          <w:p w14:paraId="306DDDEA" w14:textId="77777777" w:rsidR="00870E53" w:rsidRPr="00FD5AC7" w:rsidRDefault="00870E53">
            <w:pPr>
              <w:ind w:left="270"/>
              <w:rPr>
                <w:strike/>
                <w:highlight w:val="yellow"/>
                <w:rPrChange w:id="3395" w:author="Author" w:date="2018-02-07T11:42:00Z">
                  <w:rPr/>
                </w:rPrChange>
              </w:rPr>
              <w:pPrChange w:id="3396" w:author="Author" w:date="2018-02-01T11:08:00Z">
                <w:pPr/>
              </w:pPrChange>
            </w:pPr>
            <w:r w:rsidRPr="00FD5AC7">
              <w:rPr>
                <w:strike/>
                <w:highlight w:val="yellow"/>
                <w:rPrChange w:id="3397" w:author="Author" w:date="2018-02-07T11:42:00Z">
                  <w:rPr/>
                </w:rPrChange>
              </w:rPr>
              <w:t>This information is available only if the following conditions are fulfilled:</w:t>
            </w:r>
          </w:p>
          <w:p w14:paraId="01E7392C" w14:textId="77777777" w:rsidR="00870E53" w:rsidRPr="00FD5AC7" w:rsidRDefault="00870E53">
            <w:pPr>
              <w:pStyle w:val="ListBullet"/>
              <w:ind w:left="540" w:hanging="270"/>
              <w:rPr>
                <w:strike/>
                <w:highlight w:val="yellow"/>
                <w:rPrChange w:id="3398" w:author="Author" w:date="2018-02-07T11:42:00Z">
                  <w:rPr/>
                </w:rPrChange>
              </w:rPr>
              <w:pPrChange w:id="3399" w:author="Author" w:date="2018-02-01T11:08:00Z">
                <w:pPr>
                  <w:pStyle w:val="ListBullet"/>
                  <w:ind w:left="270" w:hanging="270"/>
                </w:pPr>
              </w:pPrChange>
            </w:pPr>
            <w:r w:rsidRPr="00FD5AC7">
              <w:rPr>
                <w:strike/>
                <w:highlight w:val="yellow"/>
                <w:rPrChange w:id="3400" w:author="Author" w:date="2018-02-07T11:42:00Z">
                  <w:rPr/>
                </w:rPrChange>
              </w:rPr>
              <w:t>the time profile of the employee has a time account type for Time Off in Lieu assigned,</w:t>
            </w:r>
          </w:p>
          <w:p w14:paraId="1E88F453" w14:textId="77777777" w:rsidR="00870E53" w:rsidRPr="00FD5AC7" w:rsidRDefault="00870E53">
            <w:pPr>
              <w:pStyle w:val="ListBullet"/>
              <w:ind w:left="540" w:hanging="270"/>
              <w:rPr>
                <w:strike/>
                <w:highlight w:val="yellow"/>
                <w:rPrChange w:id="3401" w:author="Author" w:date="2018-02-07T11:42:00Z">
                  <w:rPr/>
                </w:rPrChange>
              </w:rPr>
              <w:pPrChange w:id="3402" w:author="Author" w:date="2018-02-01T11:08:00Z">
                <w:pPr>
                  <w:pStyle w:val="ListBullet"/>
                  <w:ind w:left="270" w:hanging="270"/>
                </w:pPr>
              </w:pPrChange>
            </w:pPr>
            <w:r w:rsidRPr="00FD5AC7">
              <w:rPr>
                <w:strike/>
                <w:highlight w:val="yellow"/>
                <w:rPrChange w:id="3403" w:author="Author" w:date="2018-02-07T11:42:00Z">
                  <w:rPr/>
                </w:rPrChange>
              </w:rPr>
              <w:t>an appropriate time recording profile, which considers Time Off in Lieu in time valuation, has been maintained for the employee,</w:t>
            </w:r>
          </w:p>
          <w:p w14:paraId="7FAFD677" w14:textId="0711D57F" w:rsidR="00870E53" w:rsidRPr="005838DE" w:rsidRDefault="00870E53">
            <w:pPr>
              <w:pStyle w:val="ListBullet"/>
              <w:ind w:left="540" w:hanging="270"/>
              <w:pPrChange w:id="3404" w:author="Author" w:date="2018-02-01T11:08:00Z">
                <w:pPr/>
              </w:pPrChange>
            </w:pPr>
            <w:r w:rsidRPr="00FD5AC7">
              <w:rPr>
                <w:strike/>
                <w:highlight w:val="yellow"/>
                <w:rPrChange w:id="3405" w:author="Author" w:date="2018-02-07T11:42:00Z">
                  <w:rPr/>
                </w:rPrChange>
              </w:rPr>
              <w:t xml:space="preserve">the </w:t>
            </w:r>
            <w:r w:rsidRPr="00FD5AC7">
              <w:rPr>
                <w:rStyle w:val="SAPScreenElement"/>
                <w:strike/>
                <w:highlight w:val="yellow"/>
                <w:rPrChange w:id="3406" w:author="Author" w:date="2018-02-07T11:42:00Z">
                  <w:rPr>
                    <w:rStyle w:val="SAPScreenElement"/>
                  </w:rPr>
                </w:rPrChange>
              </w:rPr>
              <w:t>Default Overtime Compensation Variant</w:t>
            </w:r>
            <w:r w:rsidRPr="00FD5AC7">
              <w:rPr>
                <w:strike/>
                <w:highlight w:val="yellow"/>
                <w:rPrChange w:id="3407" w:author="Author" w:date="2018-02-07T11:42:00Z">
                  <w:rPr/>
                </w:rPrChange>
              </w:rPr>
              <w:t xml:space="preserve"> assigned to the employee is either</w:t>
            </w:r>
            <w:r w:rsidRPr="00FD5AC7">
              <w:rPr>
                <w:rStyle w:val="SAPUserEntry"/>
                <w:strike/>
                <w:color w:val="000000"/>
                <w:highlight w:val="yellow"/>
                <w:rPrChange w:id="3408" w:author="Author" w:date="2018-02-07T11:42:00Z">
                  <w:rPr>
                    <w:rStyle w:val="SAPUserEntry"/>
                    <w:color w:val="000000"/>
                  </w:rPr>
                </w:rPrChange>
              </w:rPr>
              <w:t xml:space="preserve"> </w:t>
            </w:r>
            <w:r w:rsidRPr="00FD5AC7">
              <w:rPr>
                <w:rStyle w:val="SAPMonospace"/>
                <w:strike/>
                <w:highlight w:val="yellow"/>
                <w:rPrChange w:id="3409" w:author="Author" w:date="2018-02-07T11:42:00Z">
                  <w:rPr>
                    <w:rStyle w:val="SAPMonospace"/>
                  </w:rPr>
                </w:rPrChange>
              </w:rPr>
              <w:t>Payout and Time Off</w:t>
            </w:r>
            <w:r w:rsidRPr="00FD5AC7">
              <w:rPr>
                <w:rStyle w:val="SAPUserEntry"/>
                <w:b w:val="0"/>
                <w:strike/>
                <w:color w:val="000000"/>
                <w:highlight w:val="yellow"/>
                <w:rPrChange w:id="3410" w:author="Author" w:date="2018-02-07T11:42:00Z">
                  <w:rPr>
                    <w:rStyle w:val="SAPUserEntry"/>
                    <w:b w:val="0"/>
                    <w:color w:val="000000"/>
                  </w:rPr>
                </w:rPrChange>
              </w:rPr>
              <w:t xml:space="preserve"> </w:t>
            </w:r>
            <w:r w:rsidRPr="00FD5AC7">
              <w:rPr>
                <w:strike/>
                <w:highlight w:val="yellow"/>
                <w:rPrChange w:id="3411" w:author="Author" w:date="2018-02-07T11:42:00Z">
                  <w:rPr/>
                </w:rPrChange>
              </w:rPr>
              <w:t>or</w:t>
            </w:r>
            <w:r w:rsidRPr="00FD5AC7">
              <w:rPr>
                <w:rStyle w:val="SAPUserEntry"/>
                <w:b w:val="0"/>
                <w:strike/>
                <w:color w:val="000000"/>
                <w:highlight w:val="yellow"/>
                <w:rPrChange w:id="3412" w:author="Author" w:date="2018-02-07T11:42:00Z">
                  <w:rPr>
                    <w:rStyle w:val="SAPUserEntry"/>
                    <w:b w:val="0"/>
                    <w:color w:val="000000"/>
                  </w:rPr>
                </w:rPrChange>
              </w:rPr>
              <w:t xml:space="preserve"> </w:t>
            </w:r>
            <w:r w:rsidRPr="00FD5AC7">
              <w:rPr>
                <w:rStyle w:val="SAPMonospace"/>
                <w:strike/>
                <w:highlight w:val="yellow"/>
                <w:rPrChange w:id="3413" w:author="Author" w:date="2018-02-07T11:42:00Z">
                  <w:rPr>
                    <w:rStyle w:val="SAPMonospace"/>
                  </w:rPr>
                </w:rPrChange>
              </w:rPr>
              <w:t>Time Off.</w:t>
            </w:r>
            <w:commentRangeEnd w:id="3390"/>
            <w:r w:rsidR="00FD5AC7">
              <w:rPr>
                <w:rStyle w:val="CommentReference"/>
              </w:rPr>
              <w:commentReference w:id="3390"/>
            </w:r>
            <w:commentRangeEnd w:id="3391"/>
            <w:r w:rsidR="00323DCC">
              <w:rPr>
                <w:rStyle w:val="CommentReference"/>
              </w:rPr>
              <w:commentReference w:id="3391"/>
            </w:r>
            <w:commentRangeEnd w:id="3392"/>
            <w:r w:rsidR="0085272D">
              <w:rPr>
                <w:rStyle w:val="CommentReference"/>
              </w:rPr>
              <w:commentReference w:id="3392"/>
            </w:r>
          </w:p>
        </w:tc>
        <w:tc>
          <w:tcPr>
            <w:tcW w:w="1172" w:type="dxa"/>
          </w:tcPr>
          <w:p w14:paraId="17C3A02C" w14:textId="77777777" w:rsidR="00870E53" w:rsidRPr="001D307A" w:rsidRDefault="00870E53" w:rsidP="00870E53">
            <w:pPr>
              <w:rPr>
                <w:rFonts w:cs="Arial"/>
                <w:bCs/>
              </w:rPr>
            </w:pPr>
          </w:p>
        </w:tc>
      </w:tr>
      <w:tr w:rsidR="00870E53" w:rsidRPr="001D307A" w14:paraId="625151B4" w14:textId="77777777" w:rsidTr="000206EE">
        <w:trPr>
          <w:trHeight w:val="357"/>
        </w:trPr>
        <w:tc>
          <w:tcPr>
            <w:tcW w:w="692" w:type="dxa"/>
          </w:tcPr>
          <w:p w14:paraId="02405C1F" w14:textId="1949D2E5" w:rsidR="00870E53" w:rsidRPr="005838DE" w:rsidRDefault="00870E53" w:rsidP="00870E53">
            <w:r w:rsidRPr="005838DE">
              <w:t>7</w:t>
            </w:r>
          </w:p>
        </w:tc>
        <w:tc>
          <w:tcPr>
            <w:tcW w:w="1175" w:type="dxa"/>
          </w:tcPr>
          <w:p w14:paraId="7A1AC3D6" w14:textId="402C6047" w:rsidR="00870E53" w:rsidRPr="005838DE" w:rsidRDefault="00870E53" w:rsidP="00870E53">
            <w:pPr>
              <w:rPr>
                <w:b/>
              </w:rPr>
            </w:pPr>
            <w:r w:rsidRPr="005838DE">
              <w:rPr>
                <w:b/>
              </w:rPr>
              <w:t>Confirm your Choice</w:t>
            </w:r>
          </w:p>
        </w:tc>
        <w:tc>
          <w:tcPr>
            <w:tcW w:w="2410" w:type="dxa"/>
          </w:tcPr>
          <w:p w14:paraId="6FD7D9E2" w14:textId="01764968" w:rsidR="00870E53" w:rsidRPr="005838DE" w:rsidRDefault="00870E53" w:rsidP="00870E53">
            <w:r w:rsidRPr="005838DE">
              <w:t xml:space="preserve">In the </w:t>
            </w:r>
            <w:r w:rsidRPr="005838DE">
              <w:rPr>
                <w:rStyle w:val="SAPScreenElement"/>
              </w:rPr>
              <w:t>Submit Time Sheet</w:t>
            </w:r>
            <w:r w:rsidRPr="005838DE">
              <w:t xml:space="preserve"> dialog box enter a comment to the approver if appropriate, and choose the </w:t>
            </w:r>
            <w:r w:rsidRPr="005838DE">
              <w:rPr>
                <w:rStyle w:val="SAPScreenElement"/>
              </w:rPr>
              <w:t>Submit</w:t>
            </w:r>
            <w:r w:rsidRPr="005838DE">
              <w:t xml:space="preserve"> button.</w:t>
            </w:r>
          </w:p>
        </w:tc>
        <w:tc>
          <w:tcPr>
            <w:tcW w:w="2409" w:type="dxa"/>
          </w:tcPr>
          <w:p w14:paraId="46CEAEA9" w14:textId="77777777" w:rsidR="00870E53" w:rsidRPr="005838DE" w:rsidRDefault="00870E53" w:rsidP="00870E53"/>
        </w:tc>
        <w:tc>
          <w:tcPr>
            <w:tcW w:w="2835" w:type="dxa"/>
          </w:tcPr>
          <w:p w14:paraId="020F511B" w14:textId="77777777" w:rsidR="00870E53" w:rsidRPr="000206EE" w:rsidRDefault="00870E53" w:rsidP="000206EE">
            <w:pPr>
              <w:rPr>
                <w:noProof/>
                <w:lang w:eastAsia="de-DE"/>
              </w:rPr>
            </w:pPr>
          </w:p>
        </w:tc>
        <w:tc>
          <w:tcPr>
            <w:tcW w:w="3591" w:type="dxa"/>
          </w:tcPr>
          <w:p w14:paraId="31EAC471" w14:textId="77777777" w:rsidR="00870E53" w:rsidRPr="005838DE" w:rsidRDefault="00870E53" w:rsidP="00870E53">
            <w:pPr>
              <w:rPr>
                <w:rFonts w:asciiTheme="minorHAnsi" w:eastAsiaTheme="minorHAnsi" w:hAnsiTheme="minorHAnsi"/>
                <w:sz w:val="22"/>
                <w:szCs w:val="22"/>
              </w:rPr>
            </w:pPr>
            <w:r w:rsidRPr="005838DE">
              <w:t xml:space="preserve">A system message is generated about the successful submission of your time sheet. </w:t>
            </w:r>
          </w:p>
          <w:p w14:paraId="167EFC98" w14:textId="6D133E60" w:rsidR="00870E53" w:rsidRDefault="00870E53" w:rsidP="00870E53">
            <w:pPr>
              <w:rPr>
                <w:ins w:id="3414" w:author="Author" w:date="2018-02-07T11:47:00Z"/>
              </w:rPr>
            </w:pPr>
            <w:r w:rsidRPr="005838DE">
              <w:t xml:space="preserve">The </w:t>
            </w:r>
            <w:r w:rsidRPr="005838DE">
              <w:rPr>
                <w:rStyle w:val="SAPScreenElement"/>
              </w:rPr>
              <w:t>Status</w:t>
            </w:r>
            <w:r w:rsidRPr="005838DE">
              <w:t xml:space="preserve"> of your time sheet turns automatically to</w:t>
            </w:r>
            <w:r w:rsidRPr="005838DE">
              <w:rPr>
                <w:rStyle w:val="SAPUserEntry"/>
              </w:rPr>
              <w:t xml:space="preserve"> </w:t>
            </w:r>
            <w:r w:rsidRPr="001E1908">
              <w:rPr>
                <w:rStyle w:val="SAPUserEntry"/>
                <w:color w:val="000000"/>
                <w:rPrChange w:id="3415" w:author="Author" w:date="2018-03-01T13:18:00Z">
                  <w:rPr>
                    <w:rStyle w:val="SAPUserEntry"/>
                    <w:b w:val="0"/>
                    <w:color w:val="000000"/>
                  </w:rPr>
                </w:rPrChange>
              </w:rPr>
              <w:t>To be approved</w:t>
            </w:r>
            <w:r w:rsidRPr="005838DE">
              <w:rPr>
                <w:rStyle w:val="SAPUserEntry"/>
              </w:rPr>
              <w:t xml:space="preserve"> </w:t>
            </w:r>
            <w:r w:rsidRPr="005838DE">
              <w:t>and is awaiting approval from your line manager.</w:t>
            </w:r>
          </w:p>
          <w:p w14:paraId="164CD54D" w14:textId="77777777" w:rsidR="00FD5AC7" w:rsidRPr="005838DE" w:rsidRDefault="00FD5AC7" w:rsidP="00870E53"/>
          <w:p w14:paraId="1230FA29" w14:textId="0D893C86" w:rsidR="00C43510" w:rsidRDefault="00C43510">
            <w:pPr>
              <w:rPr>
                <w:ins w:id="3416" w:author="Author" w:date="2018-02-05T13:59:00Z"/>
                <w:rStyle w:val="SAPScreenElement"/>
              </w:rPr>
            </w:pPr>
            <w:ins w:id="3417" w:author="Author" w:date="2018-02-05T13:55:00Z">
              <w:del w:id="3418" w:author="Author" w:date="2018-03-01T13:11:00Z">
                <w:r w:rsidRPr="00FD5AC7" w:rsidDel="00441BFA">
                  <w:rPr>
                    <w:b/>
                    <w:highlight w:val="green"/>
                    <w:u w:val="single"/>
                    <w:rPrChange w:id="3419" w:author="Author" w:date="2018-02-07T11:34:00Z">
                      <w:rPr>
                        <w:b/>
                        <w:highlight w:val="green"/>
                      </w:rPr>
                    </w:rPrChange>
                  </w:rPr>
                  <w:delText>Function</w:delText>
                </w:r>
              </w:del>
            </w:ins>
            <w:ins w:id="3420" w:author="Author" w:date="2018-03-01T13:11:00Z">
              <w:r w:rsidR="00441BFA">
                <w:rPr>
                  <w:b/>
                  <w:highlight w:val="green"/>
                  <w:u w:val="single"/>
                </w:rPr>
                <w:t>Use Case</w:t>
              </w:r>
            </w:ins>
            <w:ins w:id="3421" w:author="Author" w:date="2018-02-05T13:55:00Z">
              <w:r w:rsidRPr="00FD5AC7">
                <w:rPr>
                  <w:b/>
                  <w:highlight w:val="green"/>
                  <w:u w:val="single"/>
                  <w:rPrChange w:id="3422" w:author="Author" w:date="2018-02-07T11:34:00Z">
                    <w:rPr>
                      <w:b/>
                      <w:highlight w:val="green"/>
                    </w:rPr>
                  </w:rPrChange>
                </w:rPr>
                <w:t xml:space="preserve"> </w:t>
              </w:r>
              <w:r w:rsidRPr="00FD5AC7">
                <w:rPr>
                  <w:b/>
                  <w:i/>
                  <w:highlight w:val="green"/>
                  <w:u w:val="single"/>
                  <w:rPrChange w:id="3423" w:author="Author" w:date="2018-02-07T11:34:00Z">
                    <w:rPr>
                      <w:b/>
                      <w:i/>
                      <w:highlight w:val="green"/>
                    </w:rPr>
                  </w:rPrChange>
                </w:rPr>
                <w:t>Time Off in Lieu</w:t>
              </w:r>
              <w:r w:rsidRPr="00FD5AC7" w:rsidDel="00C43510">
                <w:rPr>
                  <w:highlight w:val="green"/>
                  <w:u w:val="single"/>
                  <w:rPrChange w:id="3424" w:author="Author" w:date="2018-02-07T11:34:00Z">
                    <w:rPr>
                      <w:highlight w:val="green"/>
                    </w:rPr>
                  </w:rPrChange>
                </w:rPr>
                <w:t xml:space="preserve"> </w:t>
              </w:r>
            </w:ins>
            <w:ins w:id="3425" w:author="Author" w:date="2018-02-05T14:00:00Z">
              <w:r w:rsidRPr="00FD5AC7">
                <w:rPr>
                  <w:highlight w:val="green"/>
                  <w:u w:val="single"/>
                  <w:rPrChange w:id="3426" w:author="Author" w:date="2018-02-07T11:34:00Z">
                    <w:rPr>
                      <w:highlight w:val="green"/>
                    </w:rPr>
                  </w:rPrChange>
                </w:rPr>
                <w:t>:</w:t>
              </w:r>
            </w:ins>
            <w:del w:id="3427" w:author="Author" w:date="2018-02-05T13:55:00Z">
              <w:r w:rsidR="00870E53" w:rsidRPr="00FD5AC7" w:rsidDel="00C43510">
                <w:rPr>
                  <w:highlight w:val="green"/>
                  <w:rPrChange w:id="3428" w:author="Author" w:date="2018-02-07T11:34:00Z">
                    <w:rPr/>
                  </w:rPrChange>
                </w:rPr>
                <w:delText xml:space="preserve">In </w:delText>
              </w:r>
            </w:del>
            <w:ins w:id="3429" w:author="Author" w:date="2018-02-05T13:55:00Z">
              <w:r w:rsidRPr="00FD5AC7">
                <w:rPr>
                  <w:highlight w:val="green"/>
                </w:rPr>
                <w:br/>
              </w:r>
              <w:r>
                <w:rPr>
                  <w:highlight w:val="green"/>
                </w:rPr>
                <w:t xml:space="preserve">In </w:t>
              </w:r>
            </w:ins>
            <w:r w:rsidR="00870E53" w:rsidRPr="00867198">
              <w:rPr>
                <w:highlight w:val="green"/>
                <w:rPrChange w:id="3430" w:author="Author" w:date="2018-02-05T13:25:00Z">
                  <w:rPr/>
                </w:rPrChange>
              </w:rPr>
              <w:t xml:space="preserve">case you are entitled to Time Off in Lieu, the appropriate number of hours is added to your </w:t>
            </w:r>
            <w:r w:rsidR="00870E53" w:rsidRPr="00867198">
              <w:rPr>
                <w:rStyle w:val="SAPScreenElement"/>
                <w:highlight w:val="green"/>
                <w:rPrChange w:id="3431" w:author="Author" w:date="2018-02-05T13:25:00Z">
                  <w:rPr>
                    <w:rStyle w:val="SAPScreenElement"/>
                  </w:rPr>
                </w:rPrChange>
              </w:rPr>
              <w:t>Time Off in Lieu</w:t>
            </w:r>
            <w:r w:rsidR="00870E53" w:rsidRPr="00867198">
              <w:rPr>
                <w:highlight w:val="green"/>
                <w:rPrChange w:id="3432" w:author="Author" w:date="2018-02-05T13:25:00Z">
                  <w:rPr/>
                </w:rPrChange>
              </w:rPr>
              <w:t xml:space="preserve"> time account</w:t>
            </w:r>
            <w:r w:rsidR="0096789F" w:rsidRPr="00867198">
              <w:rPr>
                <w:highlight w:val="green"/>
                <w:rPrChange w:id="3433" w:author="Author" w:date="2018-02-05T13:25:00Z">
                  <w:rPr/>
                </w:rPrChange>
              </w:rPr>
              <w:t xml:space="preserve"> as soon as the manager approved the Time Sheet</w:t>
            </w:r>
            <w:r w:rsidR="00870E53" w:rsidRPr="00867198">
              <w:rPr>
                <w:highlight w:val="green"/>
                <w:rPrChange w:id="3434" w:author="Author" w:date="2018-02-05T13:25:00Z">
                  <w:rPr/>
                </w:rPrChange>
              </w:rPr>
              <w:t xml:space="preserve">. You can view details on this via </w:t>
            </w:r>
            <w:r w:rsidR="00870E53" w:rsidRPr="00867198">
              <w:rPr>
                <w:rStyle w:val="SAPScreenElement"/>
                <w:highlight w:val="green"/>
                <w:rPrChange w:id="3435" w:author="Author" w:date="2018-02-05T13:25:00Z">
                  <w:rPr>
                    <w:rStyle w:val="SAPScreenElement"/>
                  </w:rPr>
                </w:rPrChange>
              </w:rPr>
              <w:t xml:space="preserve">My Employee File </w:t>
            </w:r>
            <w:r w:rsidR="00870E53" w:rsidRPr="00867198">
              <w:rPr>
                <w:rStyle w:val="SAPScreenElement"/>
                <w:highlight w:val="green"/>
                <w:rPrChange w:id="3436" w:author="Author" w:date="2018-02-05T13:25:00Z">
                  <w:rPr>
                    <w:rStyle w:val="SAPScreenElement"/>
                  </w:rPr>
                </w:rPrChange>
              </w:rPr>
              <w:sym w:font="Symbol" w:char="F0AE"/>
            </w:r>
            <w:r w:rsidR="00870E53" w:rsidRPr="00867198">
              <w:rPr>
                <w:rStyle w:val="SAPScreenElement"/>
                <w:highlight w:val="green"/>
                <w:rPrChange w:id="3437" w:author="Author" w:date="2018-02-05T13:25:00Z">
                  <w:rPr>
                    <w:rStyle w:val="SAPScreenElement"/>
                  </w:rPr>
                </w:rPrChange>
              </w:rPr>
              <w:t xml:space="preserve"> Time Off</w:t>
            </w:r>
            <w:r w:rsidR="00093952" w:rsidRPr="00867198">
              <w:rPr>
                <w:rStyle w:val="SAPScreenElement"/>
                <w:highlight w:val="green"/>
                <w:rPrChange w:id="3438" w:author="Author" w:date="2018-02-05T13:25:00Z">
                  <w:rPr>
                    <w:rStyle w:val="SAPScreenElement"/>
                  </w:rPr>
                </w:rPrChange>
              </w:rPr>
              <w:t>.</w:t>
            </w:r>
          </w:p>
          <w:p w14:paraId="35A463A6" w14:textId="77777777" w:rsidR="00C43510" w:rsidRDefault="00C43510">
            <w:pPr>
              <w:rPr>
                <w:ins w:id="3439" w:author="Author" w:date="2018-02-05T13:59:00Z"/>
                <w:rStyle w:val="SAPScreenElement"/>
              </w:rPr>
            </w:pPr>
          </w:p>
          <w:p w14:paraId="20A725C5" w14:textId="2BA57E50" w:rsidR="00C43510" w:rsidRPr="005838DE" w:rsidRDefault="00C43510">
            <w:commentRangeStart w:id="3440"/>
            <w:ins w:id="3441" w:author="Author" w:date="2018-02-05T13:59:00Z">
              <w:del w:id="3442" w:author="Author" w:date="2018-03-01T13:11:00Z">
                <w:r w:rsidRPr="00FF6BD1" w:rsidDel="00441BFA">
                  <w:rPr>
                    <w:b/>
                    <w:highlight w:val="yellow"/>
                    <w:u w:val="single"/>
                    <w:rPrChange w:id="3443" w:author="Author" w:date="2018-02-05T13:59:00Z">
                      <w:rPr>
                        <w:b/>
                        <w:highlight w:val="green"/>
                        <w:u w:val="single"/>
                      </w:rPr>
                    </w:rPrChange>
                  </w:rPr>
                  <w:delText>Function</w:delText>
                </w:r>
              </w:del>
            </w:ins>
            <w:ins w:id="3444" w:author="Author" w:date="2018-03-01T13:11:00Z">
              <w:r w:rsidR="00441BFA">
                <w:rPr>
                  <w:b/>
                  <w:highlight w:val="yellow"/>
                  <w:u w:val="single"/>
                </w:rPr>
                <w:t>Use Case</w:t>
              </w:r>
            </w:ins>
            <w:ins w:id="3445" w:author="Author" w:date="2018-02-05T13:59:00Z">
              <w:r w:rsidRPr="00FF6BD1">
                <w:rPr>
                  <w:b/>
                  <w:highlight w:val="yellow"/>
                  <w:u w:val="single"/>
                  <w:rPrChange w:id="3446" w:author="Author" w:date="2018-02-05T13:59:00Z">
                    <w:rPr>
                      <w:b/>
                      <w:highlight w:val="green"/>
                      <w:u w:val="single"/>
                    </w:rPr>
                  </w:rPrChange>
                </w:rPr>
                <w:t xml:space="preserve"> </w:t>
              </w:r>
              <w:r w:rsidRPr="00FF6BD1">
                <w:rPr>
                  <w:b/>
                  <w:i/>
                  <w:highlight w:val="yellow"/>
                  <w:u w:val="single"/>
                  <w:rPrChange w:id="3447" w:author="Author" w:date="2018-02-05T13:59:00Z">
                    <w:rPr>
                      <w:b/>
                      <w:i/>
                      <w:highlight w:val="green"/>
                      <w:u w:val="single"/>
                    </w:rPr>
                  </w:rPrChange>
                </w:rPr>
                <w:t>Working Time Account</w:t>
              </w:r>
            </w:ins>
            <w:ins w:id="3448" w:author="Author" w:date="2018-02-07T11:34:00Z">
              <w:r w:rsidR="00292BFA">
                <w:rPr>
                  <w:b/>
                  <w:i/>
                  <w:highlight w:val="yellow"/>
                  <w:u w:val="single"/>
                </w:rPr>
                <w:t>:</w:t>
              </w:r>
            </w:ins>
            <w:ins w:id="3449" w:author="Author" w:date="2018-02-05T13:59:00Z">
              <w:r w:rsidRPr="00FF6BD1">
                <w:rPr>
                  <w:highlight w:val="yellow"/>
                  <w:rPrChange w:id="3450" w:author="Author" w:date="2018-02-05T13:59:00Z">
                    <w:rPr>
                      <w:highlight w:val="green"/>
                    </w:rPr>
                  </w:rPrChange>
                </w:rPr>
                <w:br/>
              </w:r>
            </w:ins>
            <w:ins w:id="3451" w:author="Author" w:date="2018-02-08T14:10:00Z">
              <w:r w:rsidR="00FC53FE" w:rsidRPr="00AD4887">
                <w:rPr>
                  <w:highlight w:val="yellow"/>
                  <w:rPrChange w:id="3452" w:author="Author" w:date="2018-02-08T14:10:00Z">
                    <w:rPr>
                      <w:highlight w:val="green"/>
                    </w:rPr>
                  </w:rPrChange>
                </w:rPr>
                <w:t>In case you are entitled to a Working Time Account,</w:t>
              </w:r>
            </w:ins>
            <w:ins w:id="3453" w:author="Author" w:date="2018-02-05T13:59:00Z">
              <w:del w:id="3454" w:author="Author" w:date="2018-02-08T14:10:00Z">
                <w:r w:rsidRPr="00AD4887" w:rsidDel="00FC53FE">
                  <w:rPr>
                    <w:highlight w:val="yellow"/>
                    <w:rPrChange w:id="3455" w:author="Author" w:date="2018-02-08T14:10:00Z">
                      <w:rPr>
                        <w:highlight w:val="green"/>
                      </w:rPr>
                    </w:rPrChange>
                  </w:rPr>
                  <w:delText xml:space="preserve">In case your </w:delText>
                </w:r>
                <w:r w:rsidRPr="00AD4887" w:rsidDel="00FC53FE">
                  <w:rPr>
                    <w:rStyle w:val="SAPScreenElement"/>
                    <w:highlight w:val="yellow"/>
                    <w:rPrChange w:id="3456" w:author="Author" w:date="2018-02-08T14:10:00Z">
                      <w:rPr>
                        <w:rStyle w:val="SAPScreenElement"/>
                        <w:highlight w:val="green"/>
                      </w:rPr>
                    </w:rPrChange>
                  </w:rPr>
                  <w:delText>Time Profile</w:delText>
                </w:r>
                <w:r w:rsidRPr="00AD4887" w:rsidDel="00FC53FE">
                  <w:rPr>
                    <w:highlight w:val="yellow"/>
                    <w:rPrChange w:id="3457" w:author="Author" w:date="2018-02-08T14:10:00Z">
                      <w:rPr>
                        <w:highlight w:val="green"/>
                      </w:rPr>
                    </w:rPrChange>
                  </w:rPr>
                  <w:delText xml:space="preserve"> has a time account type for working time accounts assigned and the </w:delText>
                </w:r>
                <w:r w:rsidRPr="00AD4887" w:rsidDel="00FC53FE">
                  <w:rPr>
                    <w:rStyle w:val="SAPScreenElement"/>
                    <w:highlight w:val="yellow"/>
                    <w:rPrChange w:id="3458" w:author="Author" w:date="2018-02-08T14:10:00Z">
                      <w:rPr>
                        <w:rStyle w:val="SAPScreenElement"/>
                        <w:highlight w:val="green"/>
                      </w:rPr>
                    </w:rPrChange>
                  </w:rPr>
                  <w:delText>Time Recording Profile</w:delText>
                </w:r>
                <w:r w:rsidRPr="00AD4887" w:rsidDel="00FC53FE">
                  <w:rPr>
                    <w:highlight w:val="yellow"/>
                    <w:rPrChange w:id="3459" w:author="Author" w:date="2018-02-08T14:10:00Z">
                      <w:rPr>
                        <w:highlight w:val="green"/>
                      </w:rPr>
                    </w:rPrChange>
                  </w:rPr>
                  <w:delText xml:space="preserve"> considers working time accounts in time valuation,</w:delText>
                </w:r>
              </w:del>
              <w:r w:rsidRPr="00AD4887">
                <w:rPr>
                  <w:highlight w:val="yellow"/>
                  <w:rPrChange w:id="3460" w:author="Author" w:date="2018-02-08T14:10:00Z">
                    <w:rPr>
                      <w:highlight w:val="green"/>
                    </w:rPr>
                  </w:rPrChange>
                </w:rPr>
                <w:t xml:space="preserve"> </w:t>
              </w:r>
              <w:r w:rsidRPr="00FF6BD1">
                <w:rPr>
                  <w:highlight w:val="yellow"/>
                  <w:rPrChange w:id="3461" w:author="Author" w:date="2018-02-05T13:59:00Z">
                    <w:rPr>
                      <w:highlight w:val="green"/>
                    </w:rPr>
                  </w:rPrChange>
                </w:rPr>
                <w:t xml:space="preserve">the appropriate number of hours is added to your </w:t>
              </w:r>
              <w:r w:rsidRPr="00FF6BD1">
                <w:rPr>
                  <w:rStyle w:val="SAPScreenElement"/>
                  <w:color w:val="auto"/>
                  <w:highlight w:val="yellow"/>
                  <w:rPrChange w:id="3462" w:author="Author" w:date="2018-02-05T13:59:00Z">
                    <w:rPr>
                      <w:rStyle w:val="SAPScreenElement"/>
                      <w:color w:val="auto"/>
                      <w:highlight w:val="green"/>
                    </w:rPr>
                  </w:rPrChange>
                </w:rPr>
                <w:t>Working Time Account</w:t>
              </w:r>
              <w:r w:rsidRPr="00FF6BD1">
                <w:rPr>
                  <w:highlight w:val="yellow"/>
                  <w:rPrChange w:id="3463" w:author="Author" w:date="2018-02-05T13:59:00Z">
                    <w:rPr>
                      <w:highlight w:val="green"/>
                    </w:rPr>
                  </w:rPrChange>
                </w:rPr>
                <w:t xml:space="preserve">. You can view details on this via </w:t>
              </w:r>
              <w:r w:rsidRPr="00FF6BD1">
                <w:rPr>
                  <w:rStyle w:val="SAPScreenElement"/>
                  <w:highlight w:val="yellow"/>
                  <w:rPrChange w:id="3464" w:author="Author" w:date="2018-02-05T13:59:00Z">
                    <w:rPr>
                      <w:rStyle w:val="SAPScreenElement"/>
                      <w:highlight w:val="green"/>
                    </w:rPr>
                  </w:rPrChange>
                </w:rPr>
                <w:t xml:space="preserve">My Employee File </w:t>
              </w:r>
              <w:r w:rsidRPr="00FF6BD1">
                <w:rPr>
                  <w:rStyle w:val="SAPScreenElement"/>
                  <w:highlight w:val="yellow"/>
                  <w:rPrChange w:id="3465" w:author="Author" w:date="2018-02-05T13:59:00Z">
                    <w:rPr>
                      <w:rStyle w:val="SAPScreenElement"/>
                      <w:highlight w:val="green"/>
                    </w:rPr>
                  </w:rPrChange>
                </w:rPr>
                <w:sym w:font="Symbol" w:char="F0AE"/>
              </w:r>
              <w:r w:rsidRPr="00FF6BD1">
                <w:rPr>
                  <w:rStyle w:val="SAPScreenElement"/>
                  <w:highlight w:val="yellow"/>
                  <w:rPrChange w:id="3466" w:author="Author" w:date="2018-02-05T13:59:00Z">
                    <w:rPr>
                      <w:rStyle w:val="SAPScreenElement"/>
                      <w:highlight w:val="green"/>
                    </w:rPr>
                  </w:rPrChange>
                </w:rPr>
                <w:t xml:space="preserve"> Time Off.</w:t>
              </w:r>
              <w:commentRangeEnd w:id="3440"/>
              <w:r>
                <w:rPr>
                  <w:rStyle w:val="CommentReference"/>
                </w:rPr>
                <w:commentReference w:id="3440"/>
              </w:r>
            </w:ins>
          </w:p>
        </w:tc>
        <w:tc>
          <w:tcPr>
            <w:tcW w:w="1172" w:type="dxa"/>
          </w:tcPr>
          <w:p w14:paraId="4760A972" w14:textId="77777777" w:rsidR="00870E53" w:rsidRPr="001D307A" w:rsidRDefault="00870E53" w:rsidP="00870E53">
            <w:pPr>
              <w:rPr>
                <w:rFonts w:cs="Arial"/>
                <w:bCs/>
              </w:rPr>
            </w:pPr>
          </w:p>
        </w:tc>
      </w:tr>
      <w:tr w:rsidR="00870E53" w:rsidRPr="001D307A" w14:paraId="4C6038C2" w14:textId="77777777" w:rsidTr="000206EE">
        <w:trPr>
          <w:trHeight w:val="357"/>
        </w:trPr>
        <w:tc>
          <w:tcPr>
            <w:tcW w:w="692" w:type="dxa"/>
          </w:tcPr>
          <w:p w14:paraId="613A778F" w14:textId="2C94C048" w:rsidR="00870E53" w:rsidRPr="005838DE" w:rsidRDefault="00870E53" w:rsidP="00870E53">
            <w:r w:rsidRPr="005838DE">
              <w:t>8</w:t>
            </w:r>
          </w:p>
        </w:tc>
        <w:tc>
          <w:tcPr>
            <w:tcW w:w="1175" w:type="dxa"/>
          </w:tcPr>
          <w:p w14:paraId="1B09A256" w14:textId="61A15588" w:rsidR="00870E53" w:rsidRPr="005838DE" w:rsidRDefault="00870E53" w:rsidP="00870E53">
            <w:pPr>
              <w:rPr>
                <w:b/>
              </w:rPr>
            </w:pPr>
            <w:r w:rsidRPr="005838DE">
              <w:rPr>
                <w:b/>
              </w:rPr>
              <w:t>Record Working Time for Each Workweek</w:t>
            </w:r>
          </w:p>
        </w:tc>
        <w:tc>
          <w:tcPr>
            <w:tcW w:w="2410" w:type="dxa"/>
          </w:tcPr>
          <w:p w14:paraId="5BA57A9B" w14:textId="3717F073" w:rsidR="00870E53" w:rsidRPr="005838DE" w:rsidRDefault="00870E53" w:rsidP="00870E53">
            <w:r w:rsidRPr="005838DE">
              <w:t xml:space="preserve">Repeat test steps # 3 to # 7 for every workweek for which you want to record your working time. To select the week of interest choose the </w:t>
            </w:r>
            <w:r w:rsidRPr="005838DE">
              <w:rPr>
                <w:rStyle w:val="SAPScreenElement"/>
              </w:rPr>
              <w:t>Previous Time Sheet</w:t>
            </w:r>
            <w:r w:rsidRPr="005838DE">
              <w:t xml:space="preserve"> </w:t>
            </w:r>
            <w:r w:rsidR="00466176">
              <w:rPr>
                <w:noProof/>
              </w:rPr>
              <w:pict w14:anchorId="055B3846">
                <v:shape id="_x0000_i1029" type="#_x0000_t75" style="width:6.35pt;height:13.8pt;visibility:visible;mso-wrap-style:square">
                  <v:imagedata r:id="rId23" o:title=""/>
                </v:shape>
              </w:pict>
            </w:r>
            <w:r w:rsidRPr="005838DE">
              <w:rPr>
                <w:noProof/>
              </w:rPr>
              <w:t xml:space="preserve"> </w:t>
            </w:r>
            <w:r w:rsidRPr="005838DE">
              <w:t xml:space="preserve">or </w:t>
            </w:r>
            <w:r w:rsidRPr="005838DE">
              <w:rPr>
                <w:rStyle w:val="SAPScreenElement"/>
              </w:rPr>
              <w:t>Next Time Sheet</w:t>
            </w:r>
            <w:r w:rsidRPr="005838DE">
              <w:t xml:space="preserve"> </w:t>
            </w:r>
            <w:r w:rsidR="00466176">
              <w:rPr>
                <w:noProof/>
              </w:rPr>
              <w:pict w14:anchorId="178A7E32">
                <v:shape id="_x0000_i1030" type="#_x0000_t75" style="width:6.35pt;height:13.8pt;visibility:visible;mso-wrap-style:square">
                  <v:imagedata r:id="rId24" o:title=""/>
                </v:shape>
              </w:pict>
            </w:r>
            <w:r w:rsidRPr="005838DE">
              <w:t>icon. Submit the time sheet.</w:t>
            </w:r>
          </w:p>
        </w:tc>
        <w:tc>
          <w:tcPr>
            <w:tcW w:w="2409" w:type="dxa"/>
          </w:tcPr>
          <w:p w14:paraId="765D8371" w14:textId="77777777" w:rsidR="00870E53" w:rsidRPr="005838DE" w:rsidRDefault="00870E53" w:rsidP="00870E53"/>
        </w:tc>
        <w:tc>
          <w:tcPr>
            <w:tcW w:w="2835" w:type="dxa"/>
          </w:tcPr>
          <w:p w14:paraId="2C702CAB" w14:textId="77777777" w:rsidR="00870E53" w:rsidRPr="005838DE" w:rsidRDefault="00870E53" w:rsidP="00870E53">
            <w:pPr>
              <w:pStyle w:val="SAPNoteHeading"/>
              <w:ind w:left="0"/>
            </w:pPr>
            <w:r w:rsidRPr="005838DE">
              <w:rPr>
                <w:noProof/>
                <w:lang w:val="de-DE" w:eastAsia="de-DE"/>
              </w:rPr>
              <w:drawing>
                <wp:inline distT="0" distB="0" distL="0" distR="0" wp14:anchorId="32AB1E57" wp14:editId="69B7B42A">
                  <wp:extent cx="225425" cy="225425"/>
                  <wp:effectExtent l="0" t="0" r="3175" b="317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838DE">
              <w:t> Caution</w:t>
            </w:r>
          </w:p>
          <w:p w14:paraId="7C887EE8" w14:textId="666E5B22" w:rsidR="00870E53" w:rsidRPr="000206EE" w:rsidRDefault="00870E53" w:rsidP="000206EE">
            <w:pPr>
              <w:rPr>
                <w:noProof/>
                <w:lang w:eastAsia="de-DE"/>
              </w:rPr>
            </w:pPr>
            <w:r w:rsidRPr="005838DE">
              <w:t>Depending on the</w:t>
            </w:r>
            <w:r w:rsidRPr="005838DE">
              <w:rPr>
                <w:rStyle w:val="SAPScreenElement"/>
              </w:rPr>
              <w:t xml:space="preserve"> Time Recording Admissibility</w:t>
            </w:r>
            <w:r w:rsidRPr="005838DE">
              <w:t xml:space="preserve"> maintained for you, you can record working time, for example, 4 weeks back. In case you want to record working time for a week that lies more than 4 weeks in the past, you will get an appropriate caution message and the time sheet for that week is not editable.</w:t>
            </w:r>
          </w:p>
        </w:tc>
        <w:tc>
          <w:tcPr>
            <w:tcW w:w="3591" w:type="dxa"/>
          </w:tcPr>
          <w:p w14:paraId="1B798A09" w14:textId="77777777" w:rsidR="00870E53" w:rsidRPr="005838DE" w:rsidRDefault="00870E53" w:rsidP="00870E53"/>
        </w:tc>
        <w:tc>
          <w:tcPr>
            <w:tcW w:w="1172" w:type="dxa"/>
          </w:tcPr>
          <w:p w14:paraId="20B14992" w14:textId="77777777" w:rsidR="00870E53" w:rsidRPr="001D307A" w:rsidRDefault="00870E53" w:rsidP="00870E53">
            <w:pPr>
              <w:rPr>
                <w:rFonts w:cs="Arial"/>
                <w:bCs/>
              </w:rPr>
            </w:pPr>
          </w:p>
        </w:tc>
      </w:tr>
    </w:tbl>
    <w:p w14:paraId="1DC46F5D" w14:textId="24F7CCDB" w:rsidR="00120888" w:rsidRPr="005838DE" w:rsidRDefault="00120888" w:rsidP="00120888"/>
    <w:p w14:paraId="3C591F2D" w14:textId="77777777" w:rsidR="009942E2" w:rsidRPr="00AD7E49" w:rsidRDefault="009942E2" w:rsidP="009942E2">
      <w:pPr>
        <w:rPr>
          <w:sz w:val="20"/>
          <w:rPrChange w:id="3467" w:author="Author" w:date="2018-01-31T10:27:00Z">
            <w:rPr>
              <w:b/>
              <w:sz w:val="20"/>
            </w:rPr>
          </w:rPrChange>
        </w:rPr>
      </w:pPr>
      <w:commentRangeStart w:id="3468"/>
      <w:r w:rsidRPr="000741A0">
        <w:rPr>
          <w:b/>
          <w:sz w:val="20"/>
          <w:u w:val="single"/>
        </w:rPr>
        <w:t>Option 3</w:t>
      </w:r>
      <w:r w:rsidRPr="000741A0">
        <w:rPr>
          <w:b/>
          <w:sz w:val="20"/>
        </w:rPr>
        <w:t xml:space="preserve">: </w:t>
      </w:r>
      <w:r w:rsidRPr="00AD7E49">
        <w:rPr>
          <w:sz w:val="20"/>
          <w:rPrChange w:id="3469" w:author="Author" w:date="2018-01-31T10:27:00Z">
            <w:rPr>
              <w:b/>
              <w:sz w:val="20"/>
            </w:rPr>
          </w:rPrChange>
        </w:rPr>
        <w:t xml:space="preserve">in case you perform </w:t>
      </w:r>
      <w:r w:rsidRPr="002D0D7C">
        <w:rPr>
          <w:rStyle w:val="SAPScreenElement"/>
          <w:color w:val="auto"/>
          <w:rPrChange w:id="3470" w:author="Author" w:date="2018-03-02T16:50:00Z">
            <w:rPr>
              <w:b/>
              <w:sz w:val="20"/>
            </w:rPr>
          </w:rPrChange>
        </w:rPr>
        <w:t>overtime recording</w:t>
      </w:r>
      <w:r w:rsidRPr="002D0D7C">
        <w:rPr>
          <w:sz w:val="20"/>
          <w:rPrChange w:id="3471" w:author="Author" w:date="2018-03-02T16:50:00Z">
            <w:rPr>
              <w:b/>
              <w:sz w:val="20"/>
            </w:rPr>
          </w:rPrChange>
        </w:rPr>
        <w:t xml:space="preserve"> </w:t>
      </w:r>
      <w:r w:rsidRPr="00AD7E49">
        <w:rPr>
          <w:sz w:val="20"/>
          <w:rPrChange w:id="3472" w:author="Author" w:date="2018-01-31T10:27:00Z">
            <w:rPr>
              <w:b/>
              <w:sz w:val="20"/>
            </w:rPr>
          </w:rPrChange>
        </w:rPr>
        <w:t>(</w:t>
      </w:r>
      <w:r w:rsidRPr="002D0D7C">
        <w:rPr>
          <w:rStyle w:val="SAPScreenElement"/>
          <w:color w:val="auto"/>
          <w:rPrChange w:id="3473" w:author="Author" w:date="2018-03-02T16:50:00Z">
            <w:rPr>
              <w:b/>
              <w:sz w:val="20"/>
            </w:rPr>
          </w:rPrChange>
        </w:rPr>
        <w:t>duration-based</w:t>
      </w:r>
      <w:r w:rsidRPr="00AD7E49">
        <w:rPr>
          <w:sz w:val="20"/>
          <w:rPrChange w:id="3474" w:author="Author" w:date="2018-01-31T10:27:00Z">
            <w:rPr>
              <w:b/>
              <w:sz w:val="20"/>
            </w:rPr>
          </w:rPrChange>
        </w:rPr>
        <w:t xml:space="preserve"> or </w:t>
      </w:r>
      <w:r w:rsidRPr="002D0D7C">
        <w:rPr>
          <w:rStyle w:val="SAPScreenElement"/>
          <w:color w:val="auto"/>
          <w:rPrChange w:id="3475" w:author="Author" w:date="2018-03-02T16:50:00Z">
            <w:rPr>
              <w:b/>
              <w:sz w:val="20"/>
            </w:rPr>
          </w:rPrChange>
        </w:rPr>
        <w:t>clock-time-based</w:t>
      </w:r>
      <w:r w:rsidRPr="00AD7E49">
        <w:rPr>
          <w:sz w:val="20"/>
          <w:rPrChange w:id="3476" w:author="Author" w:date="2018-01-31T10:27:00Z">
            <w:rPr>
              <w:b/>
              <w:sz w:val="20"/>
            </w:rPr>
          </w:rPrChange>
        </w:rPr>
        <w:t>)</w:t>
      </w:r>
      <w:commentRangeEnd w:id="3468"/>
      <w:r w:rsidR="00C12A0D">
        <w:rPr>
          <w:rStyle w:val="CommentReference"/>
        </w:rPr>
        <w:commentReference w:id="3468"/>
      </w:r>
    </w:p>
    <w:p w14:paraId="5D06F2A0" w14:textId="77777777" w:rsidR="004A7081" w:rsidRPr="005838DE" w:rsidRDefault="004A7081" w:rsidP="006F51FD">
      <w:pPr>
        <w:pStyle w:val="SAPNoteHeading"/>
        <w:ind w:left="0"/>
      </w:pPr>
      <w:r w:rsidRPr="005838DE">
        <w:rPr>
          <w:noProof/>
          <w:lang w:val="de-DE" w:eastAsia="de-DE"/>
        </w:rPr>
        <w:drawing>
          <wp:inline distT="0" distB="0" distL="0" distR="0" wp14:anchorId="279B030F" wp14:editId="00D12AE6">
            <wp:extent cx="228600" cy="228600"/>
            <wp:effectExtent l="0" t="0" r="0" b="0"/>
            <wp:docPr id="2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838DE">
        <w:t>Note</w:t>
      </w:r>
    </w:p>
    <w:p w14:paraId="4626F51E" w14:textId="1A897537" w:rsidR="004A7081" w:rsidRDefault="004A7081" w:rsidP="006F51FD">
      <w:pPr>
        <w:ind w:left="89"/>
      </w:pPr>
      <w:r w:rsidRPr="005838DE">
        <w:t xml:space="preserve">In case you have not worked additional time with respect to your work schedule, you </w:t>
      </w:r>
      <w:r w:rsidR="009D6DC5" w:rsidRPr="005838DE">
        <w:t>don’t need to</w:t>
      </w:r>
      <w:r w:rsidRPr="005838DE">
        <w:t xml:space="preserve"> fill the time sheet. </w:t>
      </w:r>
      <w:r w:rsidR="003728A8" w:rsidRPr="005838DE">
        <w:t>Instead,</w:t>
      </w:r>
      <w:r w:rsidRPr="005838DE">
        <w:t xml:space="preserve"> you can submit the</w:t>
      </w:r>
      <w:r w:rsidR="003728A8" w:rsidRPr="005838DE">
        <w:t xml:space="preserve"> time sheet empty. With other words, skip test steps # 4 and # 5 and proceed directly </w:t>
      </w:r>
      <w:r w:rsidR="00417B77" w:rsidRPr="005838DE">
        <w:t xml:space="preserve">with </w:t>
      </w:r>
      <w:r w:rsidR="003728A8" w:rsidRPr="005838DE">
        <w:t>test step # 6.</w:t>
      </w:r>
      <w:r w:rsidRPr="005838DE">
        <w:t xml:space="preserve"> </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733"/>
        <w:gridCol w:w="1110"/>
        <w:gridCol w:w="5509"/>
        <w:gridCol w:w="5670"/>
        <w:gridCol w:w="1260"/>
      </w:tblGrid>
      <w:tr w:rsidR="009942E2" w:rsidRPr="00812E11" w14:paraId="6E264F7E" w14:textId="77777777" w:rsidTr="000206EE">
        <w:trPr>
          <w:trHeight w:val="848"/>
          <w:tblHeader/>
        </w:trPr>
        <w:tc>
          <w:tcPr>
            <w:tcW w:w="733" w:type="dxa"/>
            <w:shd w:val="clear" w:color="auto" w:fill="999999"/>
          </w:tcPr>
          <w:p w14:paraId="4D3F175F" w14:textId="77777777" w:rsidR="009942E2" w:rsidRPr="00CC7091" w:rsidRDefault="009942E2" w:rsidP="009942E2">
            <w:pPr>
              <w:pStyle w:val="TableHeading"/>
              <w:rPr>
                <w:rFonts w:ascii="BentonSans Bold" w:hAnsi="BentonSans Bold"/>
                <w:bCs/>
                <w:color w:val="FFFFFF"/>
                <w:sz w:val="18"/>
              </w:rPr>
            </w:pPr>
            <w:r w:rsidRPr="00CC7091">
              <w:rPr>
                <w:rFonts w:ascii="BentonSans Bold" w:hAnsi="BentonSans Bold"/>
                <w:bCs/>
                <w:color w:val="FFFFFF"/>
                <w:sz w:val="18"/>
              </w:rPr>
              <w:t>Test Step #</w:t>
            </w:r>
          </w:p>
        </w:tc>
        <w:tc>
          <w:tcPr>
            <w:tcW w:w="1110" w:type="dxa"/>
            <w:shd w:val="clear" w:color="auto" w:fill="999999"/>
          </w:tcPr>
          <w:p w14:paraId="08706404" w14:textId="77777777" w:rsidR="009942E2" w:rsidRPr="00CC7091" w:rsidRDefault="009942E2" w:rsidP="009942E2">
            <w:pPr>
              <w:pStyle w:val="TableHeading"/>
              <w:rPr>
                <w:rFonts w:ascii="BentonSans Bold" w:hAnsi="BentonSans Bold"/>
                <w:bCs/>
                <w:color w:val="FFFFFF"/>
                <w:sz w:val="18"/>
              </w:rPr>
            </w:pPr>
            <w:r w:rsidRPr="00CC7091">
              <w:rPr>
                <w:rFonts w:ascii="BentonSans Bold" w:hAnsi="BentonSans Bold"/>
                <w:bCs/>
                <w:color w:val="FFFFFF"/>
                <w:sz w:val="18"/>
              </w:rPr>
              <w:t>Test Step Name</w:t>
            </w:r>
          </w:p>
        </w:tc>
        <w:tc>
          <w:tcPr>
            <w:tcW w:w="5509" w:type="dxa"/>
            <w:shd w:val="clear" w:color="auto" w:fill="999999"/>
          </w:tcPr>
          <w:p w14:paraId="5AB9B263" w14:textId="77777777" w:rsidR="009942E2" w:rsidRPr="00CC7091" w:rsidRDefault="009942E2" w:rsidP="009942E2">
            <w:pPr>
              <w:pStyle w:val="TableHeading"/>
              <w:rPr>
                <w:rFonts w:ascii="BentonSans Bold" w:hAnsi="BentonSans Bold"/>
                <w:bCs/>
                <w:color w:val="FFFFFF"/>
                <w:sz w:val="18"/>
              </w:rPr>
            </w:pPr>
            <w:r w:rsidRPr="00CC7091">
              <w:rPr>
                <w:rFonts w:ascii="BentonSans Bold" w:hAnsi="BentonSans Bold"/>
                <w:bCs/>
                <w:color w:val="FFFFFF"/>
                <w:sz w:val="18"/>
              </w:rPr>
              <w:t>Instruction</w:t>
            </w:r>
          </w:p>
        </w:tc>
        <w:tc>
          <w:tcPr>
            <w:tcW w:w="5670" w:type="dxa"/>
            <w:shd w:val="clear" w:color="auto" w:fill="999999"/>
          </w:tcPr>
          <w:p w14:paraId="20FD5E01" w14:textId="77777777" w:rsidR="009942E2" w:rsidRPr="00CC7091" w:rsidRDefault="009942E2" w:rsidP="009942E2">
            <w:pPr>
              <w:pStyle w:val="TableHeading"/>
              <w:rPr>
                <w:rFonts w:ascii="BentonSans Bold" w:hAnsi="BentonSans Bold"/>
                <w:bCs/>
                <w:color w:val="FFFFFF"/>
                <w:sz w:val="18"/>
              </w:rPr>
            </w:pPr>
            <w:r w:rsidRPr="00CC7091">
              <w:rPr>
                <w:rFonts w:ascii="BentonSans Bold" w:hAnsi="BentonSans Bold"/>
                <w:bCs/>
                <w:color w:val="FFFFFF"/>
                <w:sz w:val="18"/>
              </w:rPr>
              <w:t>Expected Result</w:t>
            </w:r>
          </w:p>
        </w:tc>
        <w:tc>
          <w:tcPr>
            <w:tcW w:w="1260" w:type="dxa"/>
            <w:shd w:val="clear" w:color="auto" w:fill="999999"/>
          </w:tcPr>
          <w:p w14:paraId="330BFE44" w14:textId="77777777" w:rsidR="009942E2" w:rsidRPr="00812E11" w:rsidRDefault="009942E2" w:rsidP="009942E2">
            <w:pPr>
              <w:pStyle w:val="TableHeading"/>
              <w:rPr>
                <w:rFonts w:ascii="BentonSans Bold" w:hAnsi="BentonSans Bold"/>
                <w:bCs/>
                <w:color w:val="FFFFFF"/>
                <w:sz w:val="18"/>
              </w:rPr>
            </w:pPr>
            <w:r w:rsidRPr="00CC7091">
              <w:rPr>
                <w:rFonts w:ascii="BentonSans Bold" w:hAnsi="BentonSans Bold"/>
                <w:bCs/>
                <w:color w:val="FFFFFF"/>
                <w:sz w:val="18"/>
              </w:rPr>
              <w:t>Pass / Fail / Comment</w:t>
            </w:r>
          </w:p>
        </w:tc>
      </w:tr>
      <w:tr w:rsidR="009942E2" w:rsidRPr="00812E11" w14:paraId="0BC64A71" w14:textId="77777777" w:rsidTr="000206EE">
        <w:trPr>
          <w:trHeight w:val="357"/>
        </w:trPr>
        <w:tc>
          <w:tcPr>
            <w:tcW w:w="733" w:type="dxa"/>
            <w:vMerge w:val="restart"/>
            <w:shd w:val="clear" w:color="auto" w:fill="auto"/>
          </w:tcPr>
          <w:p w14:paraId="4EC477FA" w14:textId="77777777" w:rsidR="009942E2" w:rsidRPr="00812E11" w:rsidRDefault="009942E2" w:rsidP="009942E2">
            <w:r w:rsidRPr="00812E11">
              <w:t>4</w:t>
            </w:r>
          </w:p>
        </w:tc>
        <w:tc>
          <w:tcPr>
            <w:tcW w:w="1110" w:type="dxa"/>
            <w:vMerge w:val="restart"/>
            <w:shd w:val="clear" w:color="auto" w:fill="auto"/>
          </w:tcPr>
          <w:p w14:paraId="623B9E8A" w14:textId="77777777" w:rsidR="009942E2" w:rsidRPr="00812E11" w:rsidRDefault="009942E2" w:rsidP="009942E2">
            <w:pPr>
              <w:rPr>
                <w:b/>
              </w:rPr>
            </w:pPr>
            <w:r w:rsidRPr="00812E11">
              <w:rPr>
                <w:b/>
              </w:rPr>
              <w:t>Record Overtime Worked for Particular Day</w:t>
            </w:r>
          </w:p>
        </w:tc>
        <w:tc>
          <w:tcPr>
            <w:tcW w:w="5509" w:type="dxa"/>
            <w:shd w:val="clear" w:color="auto" w:fill="auto"/>
          </w:tcPr>
          <w:p w14:paraId="243E037A" w14:textId="77777777" w:rsidR="009942E2" w:rsidRPr="00812E11" w:rsidRDefault="009942E2" w:rsidP="009942E2">
            <w:r w:rsidRPr="00812E11">
              <w:t xml:space="preserve">In the </w:t>
            </w:r>
            <w:r w:rsidRPr="00812E11">
              <w:rPr>
                <w:rStyle w:val="SAPScreenElement"/>
              </w:rPr>
              <w:t>Allocated Hours</w:t>
            </w:r>
            <w:r w:rsidRPr="00812E11">
              <w:t xml:space="preserve"> subsection, record only the overtime you have worked with respect to your work schedule. Select in the </w:t>
            </w:r>
            <w:r w:rsidRPr="00812E11">
              <w:rPr>
                <w:rStyle w:val="SAPScreenElement"/>
              </w:rPr>
              <w:t>Time Type</w:t>
            </w:r>
            <w:r w:rsidRPr="00812E11">
              <w:t xml:space="preserve"> field value</w:t>
            </w:r>
            <w:r w:rsidRPr="00812E11">
              <w:rPr>
                <w:rStyle w:val="SAPUserEntry"/>
                <w:color w:val="auto"/>
              </w:rPr>
              <w:t xml:space="preserve"> </w:t>
            </w:r>
            <w:r w:rsidRPr="00812E11">
              <w:rPr>
                <w:rStyle w:val="SAPUserEntry"/>
              </w:rPr>
              <w:t>Overtime</w:t>
            </w:r>
            <w:r w:rsidRPr="00812E11">
              <w:rPr>
                <w:rStyle w:val="SAPUserEntry"/>
                <w:color w:val="auto"/>
              </w:rPr>
              <w:t xml:space="preserve"> </w:t>
            </w:r>
            <w:r w:rsidRPr="00812E11">
              <w:t>from drop-down. Maintain the duration or clock time, depending on your time recording variant, and the cost center, if appropriate.</w:t>
            </w:r>
          </w:p>
          <w:p w14:paraId="7A183602" w14:textId="77777777" w:rsidR="009942E2" w:rsidRPr="00812E11" w:rsidRDefault="009942E2" w:rsidP="009942E2">
            <w:pPr>
              <w:pStyle w:val="SAPNoteHeading"/>
              <w:ind w:left="0"/>
            </w:pPr>
            <w:r w:rsidRPr="00812E11">
              <w:rPr>
                <w:noProof/>
                <w:lang w:val="de-DE" w:eastAsia="de-DE"/>
              </w:rPr>
              <w:drawing>
                <wp:inline distT="0" distB="0" distL="0" distR="0" wp14:anchorId="2F9B8E82" wp14:editId="7DB6E72A">
                  <wp:extent cx="228600" cy="228600"/>
                  <wp:effectExtent l="0" t="0" r="0" b="0"/>
                  <wp:docPr id="2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12E11">
              <w:t>Note</w:t>
            </w:r>
          </w:p>
          <w:p w14:paraId="0DDCF100" w14:textId="1ED4EA6A" w:rsidR="009942E2" w:rsidRDefault="009942E2" w:rsidP="009942E2">
            <w:pPr>
              <w:rPr>
                <w:ins w:id="3477" w:author="Author" w:date="2018-02-01T13:05:00Z"/>
              </w:rPr>
            </w:pPr>
            <w:r w:rsidRPr="00812E11">
              <w:t xml:space="preserve">In case of time recording variant </w:t>
            </w:r>
            <w:r w:rsidRPr="002D0D7C">
              <w:rPr>
                <w:rStyle w:val="SAPScreenElement"/>
                <w:color w:val="auto"/>
                <w:rPrChange w:id="3478" w:author="Author" w:date="2018-03-02T16:59:00Z">
                  <w:rPr>
                    <w:i/>
                  </w:rPr>
                </w:rPrChange>
              </w:rPr>
              <w:t>Duration</w:t>
            </w:r>
            <w:ins w:id="3479" w:author="Author" w:date="2018-03-02T16:59:00Z">
              <w:r w:rsidR="0054773C">
                <w:t>,</w:t>
              </w:r>
            </w:ins>
            <w:r w:rsidRPr="0054773C">
              <w:t xml:space="preserve"> </w:t>
            </w:r>
            <w:r w:rsidRPr="00812E11">
              <w:t xml:space="preserve">you can record the worked overtime hours directly in the entry field below the date. In this case, in the </w:t>
            </w:r>
            <w:r w:rsidRPr="00812E11">
              <w:rPr>
                <w:rStyle w:val="SAPScreenElement"/>
              </w:rPr>
              <w:t>Allocated Hours</w:t>
            </w:r>
            <w:r w:rsidRPr="00812E11">
              <w:t xml:space="preserve"> subsection of the </w:t>
            </w:r>
            <w:r w:rsidRPr="00812E11">
              <w:rPr>
                <w:rStyle w:val="SAPScreenElement"/>
              </w:rPr>
              <w:t xml:space="preserve">DETAILS </w:t>
            </w:r>
            <w:r w:rsidRPr="00812E11">
              <w:t>section, time type</w:t>
            </w:r>
            <w:r w:rsidRPr="00812E11">
              <w:rPr>
                <w:rStyle w:val="SAPUserEntry"/>
                <w:color w:val="auto"/>
              </w:rPr>
              <w:t xml:space="preserve"> </w:t>
            </w:r>
            <w:r w:rsidRPr="00812E11">
              <w:rPr>
                <w:rStyle w:val="SAPUserEntry"/>
                <w:b w:val="0"/>
                <w:color w:val="auto"/>
              </w:rPr>
              <w:t>Overtime</w:t>
            </w:r>
            <w:r w:rsidRPr="00812E11">
              <w:t xml:space="preserve"> and duration value are defaulted based on the value entered.</w:t>
            </w:r>
          </w:p>
          <w:p w14:paraId="7207AB83" w14:textId="77777777" w:rsidR="006C7335" w:rsidRPr="006C7335" w:rsidRDefault="006C7335" w:rsidP="006C7335">
            <w:pPr>
              <w:pStyle w:val="SAPNoteHeading"/>
              <w:ind w:left="0"/>
              <w:rPr>
                <w:ins w:id="3480" w:author="Author" w:date="2018-02-01T13:07:00Z"/>
                <w:highlight w:val="yellow"/>
                <w:rPrChange w:id="3481" w:author="Author" w:date="2018-02-01T13:09:00Z">
                  <w:rPr>
                    <w:ins w:id="3482" w:author="Author" w:date="2018-02-01T13:07:00Z"/>
                  </w:rPr>
                </w:rPrChange>
              </w:rPr>
            </w:pPr>
            <w:commentRangeStart w:id="3483"/>
            <w:commentRangeStart w:id="3484"/>
            <w:ins w:id="3485" w:author="Author" w:date="2018-02-01T13:07:00Z">
              <w:r w:rsidRPr="006C7335">
                <w:rPr>
                  <w:noProof/>
                  <w:highlight w:val="yellow"/>
                  <w:lang w:val="de-DE" w:eastAsia="de-DE"/>
                  <w:rPrChange w:id="3486" w:author="Author" w:date="2018-02-01T13:09:00Z">
                    <w:rPr>
                      <w:noProof/>
                      <w:lang w:val="de-DE" w:eastAsia="de-DE"/>
                    </w:rPr>
                  </w:rPrChange>
                </w:rPr>
                <w:drawing>
                  <wp:inline distT="0" distB="0" distL="0" distR="0" wp14:anchorId="2B4BB28F" wp14:editId="120DD611">
                    <wp:extent cx="228600" cy="228600"/>
                    <wp:effectExtent l="0" t="0" r="0" b="0"/>
                    <wp:docPr id="2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C7335">
                <w:rPr>
                  <w:highlight w:val="yellow"/>
                  <w:rPrChange w:id="3487" w:author="Author" w:date="2018-02-01T13:09:00Z">
                    <w:rPr/>
                  </w:rPrChange>
                </w:rPr>
                <w:t>Note</w:t>
              </w:r>
            </w:ins>
          </w:p>
          <w:p w14:paraId="1E407400" w14:textId="4E5D122D" w:rsidR="006C7335" w:rsidRPr="00812E11" w:rsidRDefault="006C7335" w:rsidP="009942E2">
            <w:ins w:id="3488" w:author="Author" w:date="2018-02-01T13:05:00Z">
              <w:r w:rsidRPr="006C7335">
                <w:rPr>
                  <w:highlight w:val="yellow"/>
                  <w:rPrChange w:id="3489" w:author="Author" w:date="2018-02-01T13:09:00Z">
                    <w:rPr/>
                  </w:rPrChange>
                </w:rPr>
                <w:t xml:space="preserve">In case of time recording variant </w:t>
              </w:r>
              <w:r w:rsidRPr="006C7335">
                <w:rPr>
                  <w:i/>
                  <w:highlight w:val="yellow"/>
                  <w:rPrChange w:id="3490" w:author="Author" w:date="2018-02-01T13:09:00Z">
                    <w:rPr/>
                  </w:rPrChange>
                </w:rPr>
                <w:t>Clock Time</w:t>
              </w:r>
              <w:r w:rsidRPr="006C7335">
                <w:rPr>
                  <w:highlight w:val="yellow"/>
                  <w:rPrChange w:id="3491" w:author="Author" w:date="2018-02-01T13:09:00Z">
                    <w:rPr/>
                  </w:rPrChange>
                </w:rPr>
                <w:t xml:space="preserve"> and recorded overtime hours that exceed a special number of hours, in the </w:t>
              </w:r>
              <w:r w:rsidRPr="006C7335">
                <w:rPr>
                  <w:rStyle w:val="SAPScreenElement"/>
                  <w:highlight w:val="yellow"/>
                  <w:rPrChange w:id="3492" w:author="Author" w:date="2018-02-01T13:09:00Z">
                    <w:rPr/>
                  </w:rPrChange>
                </w:rPr>
                <w:t>Allocated Hours</w:t>
              </w:r>
              <w:r w:rsidRPr="006C7335">
                <w:rPr>
                  <w:highlight w:val="yellow"/>
                  <w:rPrChange w:id="3493" w:author="Author" w:date="2018-02-01T13:09:00Z">
                    <w:rPr/>
                  </w:rPrChange>
                </w:rPr>
                <w:t xml:space="preserve"> subsection of the </w:t>
              </w:r>
              <w:r w:rsidRPr="006C7335">
                <w:rPr>
                  <w:rStyle w:val="SAPScreenElement"/>
                  <w:highlight w:val="yellow"/>
                  <w:rPrChange w:id="3494" w:author="Author" w:date="2018-02-01T13:09:00Z">
                    <w:rPr/>
                  </w:rPrChange>
                </w:rPr>
                <w:t>DETAILS</w:t>
              </w:r>
              <w:r w:rsidRPr="006C7335">
                <w:rPr>
                  <w:highlight w:val="yellow"/>
                  <w:rPrChange w:id="3495" w:author="Author" w:date="2018-02-01T13:09:00Z">
                    <w:rPr/>
                  </w:rPrChange>
                </w:rPr>
                <w:t xml:space="preserve"> section, time type</w:t>
              </w:r>
            </w:ins>
            <w:ins w:id="3496" w:author="Author" w:date="2018-02-01T13:07:00Z">
              <w:r w:rsidRPr="006C7335">
                <w:rPr>
                  <w:highlight w:val="yellow"/>
                  <w:rPrChange w:id="3497" w:author="Author" w:date="2018-02-01T13:09:00Z">
                    <w:rPr/>
                  </w:rPrChange>
                </w:rPr>
                <w:t>(s)</w:t>
              </w:r>
            </w:ins>
            <w:ins w:id="3498" w:author="Author" w:date="2018-02-01T13:05:00Z">
              <w:r w:rsidRPr="006C7335">
                <w:rPr>
                  <w:highlight w:val="yellow"/>
                  <w:rPrChange w:id="3499" w:author="Author" w:date="2018-02-01T13:09:00Z">
                    <w:rPr/>
                  </w:rPrChange>
                </w:rPr>
                <w:t xml:space="preserve"> </w:t>
              </w:r>
              <w:r w:rsidRPr="006C7335">
                <w:rPr>
                  <w:rStyle w:val="SAPUserEntry"/>
                  <w:color w:val="auto"/>
                  <w:highlight w:val="yellow"/>
                  <w:rPrChange w:id="3500" w:author="Author" w:date="2018-02-01T13:09:00Z">
                    <w:rPr/>
                  </w:rPrChange>
                </w:rPr>
                <w:t>Scheduled Break</w:t>
              </w:r>
            </w:ins>
            <w:ins w:id="3501" w:author="Author" w:date="2018-02-01T13:07:00Z">
              <w:r w:rsidRPr="006C7335">
                <w:rPr>
                  <w:rStyle w:val="SAPUserEntry"/>
                  <w:color w:val="auto"/>
                  <w:highlight w:val="yellow"/>
                  <w:rPrChange w:id="3502" w:author="Author" w:date="2018-02-01T13:09:00Z">
                    <w:rPr/>
                  </w:rPrChange>
                </w:rPr>
                <w:t>(s)</w:t>
              </w:r>
            </w:ins>
            <w:ins w:id="3503" w:author="Author" w:date="2018-02-01T13:05:00Z">
              <w:r w:rsidRPr="006C7335">
                <w:rPr>
                  <w:highlight w:val="yellow"/>
                  <w:rPrChange w:id="3504" w:author="Author" w:date="2018-02-01T13:09:00Z">
                    <w:rPr/>
                  </w:rPrChange>
                </w:rPr>
                <w:t xml:space="preserve"> are defaulted </w:t>
              </w:r>
            </w:ins>
            <w:ins w:id="3505" w:author="Author" w:date="2018-02-01T13:08:00Z">
              <w:r w:rsidRPr="006C7335">
                <w:rPr>
                  <w:highlight w:val="yellow"/>
                  <w:rPrChange w:id="3506" w:author="Author" w:date="2018-02-01T13:09:00Z">
                    <w:rPr/>
                  </w:rPrChange>
                </w:rPr>
                <w:t>based on the configured breaks in the time profile.</w:t>
              </w:r>
            </w:ins>
            <w:commentRangeEnd w:id="3483"/>
            <w:ins w:id="3507" w:author="Author" w:date="2018-02-01T13:09:00Z">
              <w:r>
                <w:rPr>
                  <w:rStyle w:val="CommentReference"/>
                </w:rPr>
                <w:commentReference w:id="3483"/>
              </w:r>
            </w:ins>
            <w:commentRangeEnd w:id="3484"/>
            <w:r w:rsidR="009709C4">
              <w:rPr>
                <w:rStyle w:val="CommentReference"/>
              </w:rPr>
              <w:commentReference w:id="3484"/>
            </w:r>
          </w:p>
          <w:p w14:paraId="701653A8" w14:textId="77777777" w:rsidR="009942E2" w:rsidRPr="00812E11" w:rsidRDefault="009942E2" w:rsidP="009942E2">
            <w:pPr>
              <w:pStyle w:val="SAPNoteHeading"/>
              <w:ind w:left="0"/>
            </w:pPr>
            <w:r w:rsidRPr="00812E11">
              <w:rPr>
                <w:noProof/>
                <w:lang w:val="de-DE" w:eastAsia="de-DE"/>
              </w:rPr>
              <w:drawing>
                <wp:inline distT="0" distB="0" distL="0" distR="0" wp14:anchorId="6CCF4392" wp14:editId="6660280E">
                  <wp:extent cx="228600" cy="228600"/>
                  <wp:effectExtent l="0" t="0" r="0" b="0"/>
                  <wp:docPr id="25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12E11">
              <w:t>Note</w:t>
            </w:r>
          </w:p>
          <w:p w14:paraId="239438E3" w14:textId="77777777" w:rsidR="009942E2" w:rsidRPr="00812E11" w:rsidRDefault="009942E2" w:rsidP="009942E2">
            <w:r w:rsidRPr="00812E11">
              <w:t>Depending on the time profile assigned to you, other overtime-relevant</w:t>
            </w:r>
            <w:r w:rsidRPr="00812E11">
              <w:rPr>
                <w:rFonts w:cs="Arial"/>
                <w:bCs/>
              </w:rPr>
              <w:t xml:space="preserve"> time types could be available, too, like for example </w:t>
            </w:r>
            <w:r w:rsidRPr="00812E11">
              <w:rPr>
                <w:rStyle w:val="SAPUserEntry"/>
                <w:b w:val="0"/>
                <w:color w:val="auto"/>
              </w:rPr>
              <w:t>Business Travel</w:t>
            </w:r>
            <w:r w:rsidRPr="00812E11">
              <w:t>. If appropriate, proceed in a similar way for these time types.</w:t>
            </w:r>
          </w:p>
        </w:tc>
        <w:tc>
          <w:tcPr>
            <w:tcW w:w="5670" w:type="dxa"/>
            <w:shd w:val="clear" w:color="auto" w:fill="auto"/>
          </w:tcPr>
          <w:p w14:paraId="085722D4" w14:textId="77777777" w:rsidR="009942E2" w:rsidRPr="000741A0" w:rsidRDefault="009942E2" w:rsidP="009942E2">
            <w:r w:rsidRPr="000741A0">
              <w:t xml:space="preserve">A chart in the calendar shows up automatically, representing the entered hours and possibly minutes. To view details, hover the mouse over the chart. </w:t>
            </w:r>
          </w:p>
          <w:p w14:paraId="11DFC1A3" w14:textId="77777777" w:rsidR="009942E2" w:rsidRPr="000741A0" w:rsidRDefault="009942E2" w:rsidP="009942E2">
            <w:pPr>
              <w:rPr>
                <w:rFonts w:asciiTheme="minorHAnsi" w:eastAsiaTheme="minorHAnsi" w:hAnsiTheme="minorHAnsi"/>
                <w:sz w:val="22"/>
                <w:szCs w:val="22"/>
              </w:rPr>
            </w:pPr>
            <w:r w:rsidRPr="000741A0">
              <w:t xml:space="preserve">In case of clock-time based recording, the read-only field </w:t>
            </w:r>
            <w:r w:rsidRPr="000741A0">
              <w:rPr>
                <w:rStyle w:val="SAPScreenElement"/>
              </w:rPr>
              <w:t>Duration</w:t>
            </w:r>
            <w:r w:rsidRPr="000741A0">
              <w:t xml:space="preserve"> is automatically filled with the appropriate value (difference between end time and start time). </w:t>
            </w:r>
          </w:p>
          <w:p w14:paraId="50FD9B59" w14:textId="7F417C29" w:rsidR="009942E2" w:rsidRDefault="009942E2" w:rsidP="009942E2">
            <w:pPr>
              <w:rPr>
                <w:ins w:id="3508" w:author="Author" w:date="2018-03-01T13:54:00Z"/>
              </w:rPr>
            </w:pPr>
            <w:r w:rsidRPr="001E1908">
              <w:t xml:space="preserve">In the </w:t>
            </w:r>
            <w:r w:rsidRPr="001E1908">
              <w:rPr>
                <w:rStyle w:val="SAPScreenElement"/>
              </w:rPr>
              <w:t>Total</w:t>
            </w:r>
            <w:r w:rsidRPr="001E1908">
              <w:t xml:space="preserve"> part on the right side of the time sheet, only the overtime hours are displayed. Depending on the </w:t>
            </w:r>
            <w:r w:rsidRPr="001E1908">
              <w:rPr>
                <w:rStyle w:val="SAPScreenElement"/>
              </w:rPr>
              <w:t xml:space="preserve">Time Recording Profile </w:t>
            </w:r>
            <w:r w:rsidRPr="001E1908">
              <w:t xml:space="preserve">assigned to the employee, the overtime hours are calculated with a different factor and will be considered as such in payroll. </w:t>
            </w:r>
          </w:p>
          <w:p w14:paraId="620A29E1" w14:textId="5AFBE4CE" w:rsidR="00730E56" w:rsidRPr="001E1908" w:rsidDel="00771517" w:rsidRDefault="00730E56" w:rsidP="009942E2">
            <w:pPr>
              <w:rPr>
                <w:del w:id="3509" w:author="Author" w:date="2018-03-01T14:00:00Z"/>
              </w:rPr>
            </w:pPr>
          </w:p>
          <w:p w14:paraId="2900AC45" w14:textId="66472006" w:rsidR="00D92C53" w:rsidRPr="001E1908" w:rsidRDefault="00B441C9">
            <w:pPr>
              <w:pStyle w:val="SAPNoteHeading"/>
              <w:ind w:left="0"/>
              <w:rPr>
                <w:ins w:id="3510" w:author="Author" w:date="2018-02-07T11:48:00Z"/>
                <w:rPrChange w:id="3511" w:author="Author" w:date="2018-03-01T13:18:00Z">
                  <w:rPr>
                    <w:ins w:id="3512" w:author="Author" w:date="2018-02-07T11:48:00Z"/>
                    <w:highlight w:val="green"/>
                  </w:rPr>
                </w:rPrChange>
              </w:rPr>
            </w:pPr>
            <w:ins w:id="3513" w:author="Author" w:date="2018-02-07T11:49:00Z">
              <w:r w:rsidRPr="004F6ED1">
                <w:rPr>
                  <w:noProof/>
                  <w:lang w:val="de-DE" w:eastAsia="de-DE"/>
                </w:rPr>
                <w:drawing>
                  <wp:inline distT="0" distB="0" distL="0" distR="0" wp14:anchorId="51A47094" wp14:editId="2C7FB4E9">
                    <wp:extent cx="228600" cy="228600"/>
                    <wp:effectExtent l="0" t="0" r="0" b="0"/>
                    <wp:docPr id="2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ins>
            <w:r w:rsidR="00D92C53" w:rsidRPr="001E1908">
              <w:t>Note</w:t>
            </w:r>
          </w:p>
          <w:p w14:paraId="7FBCBE63" w14:textId="77777777" w:rsidR="00F458B9" w:rsidRPr="001E1908" w:rsidRDefault="00F458B9" w:rsidP="00F458B9">
            <w:pPr>
              <w:rPr>
                <w:ins w:id="3514" w:author="Author" w:date="2018-02-07T11:48:00Z"/>
                <w:rFonts w:cs="Arial"/>
                <w:b/>
                <w:bCs/>
                <w:rPrChange w:id="3515" w:author="Author" w:date="2018-03-01T13:18:00Z">
                  <w:rPr>
                    <w:ins w:id="3516" w:author="Author" w:date="2018-02-07T11:48:00Z"/>
                    <w:rFonts w:cs="Arial"/>
                    <w:b/>
                    <w:bCs/>
                    <w:highlight w:val="green"/>
                  </w:rPr>
                </w:rPrChange>
              </w:rPr>
            </w:pPr>
            <w:ins w:id="3517" w:author="Author" w:date="2018-02-07T11:48:00Z">
              <w:r w:rsidRPr="001E1908">
                <w:rPr>
                  <w:rFonts w:cs="Arial"/>
                  <w:b/>
                  <w:bCs/>
                  <w:rPrChange w:id="3518" w:author="Author" w:date="2018-03-01T13:18:00Z">
                    <w:rPr>
                      <w:rFonts w:cs="Arial"/>
                      <w:b/>
                      <w:bCs/>
                      <w:highlight w:val="green"/>
                    </w:rPr>
                  </w:rPrChange>
                </w:rPr>
                <w:t>Error Message for Threshold Value:</w:t>
              </w:r>
            </w:ins>
          </w:p>
          <w:p w14:paraId="26BF4EA0" w14:textId="5206AEBA" w:rsidR="00F458B9" w:rsidRPr="004F6ED1" w:rsidDel="00F458B9" w:rsidRDefault="00F458B9">
            <w:pPr>
              <w:pStyle w:val="NoteParagraph"/>
              <w:numPr>
                <w:ilvl w:val="0"/>
                <w:numId w:val="43"/>
              </w:numPr>
              <w:rPr>
                <w:del w:id="3519" w:author="Author" w:date="2018-02-07T11:48:00Z"/>
              </w:rPr>
              <w:pPrChange w:id="3520" w:author="Hamed, Tessa" w:date="2018-02-07T11:48:00Z">
                <w:pPr>
                  <w:pStyle w:val="SAPNoteHeading"/>
                  <w:ind w:left="0"/>
                </w:pPr>
              </w:pPrChange>
            </w:pPr>
          </w:p>
          <w:p w14:paraId="19DD8D23" w14:textId="6E71EBF4" w:rsidR="00D92C53" w:rsidRPr="001E1908" w:rsidRDefault="00D92C53" w:rsidP="00D92C53">
            <w:pPr>
              <w:rPr>
                <w:rFonts w:cs="Arial"/>
                <w:bCs/>
              </w:rPr>
            </w:pPr>
            <w:r w:rsidRPr="001E1908">
              <w:rPr>
                <w:rFonts w:cs="Arial"/>
                <w:bCs/>
              </w:rPr>
              <w:t xml:space="preserve">If configured in the instance, an error message occurs in case you record more than 10 </w:t>
            </w:r>
            <w:ins w:id="3521" w:author="Author" w:date="2018-02-01T12:07:00Z">
              <w:r w:rsidR="00744920" w:rsidRPr="001E1908">
                <w:rPr>
                  <w:rFonts w:cs="Arial"/>
                  <w:bCs/>
                  <w:u w:val="single"/>
                  <w:rPrChange w:id="3522" w:author="Author" w:date="2018-03-01T13:18:00Z">
                    <w:rPr>
                      <w:rFonts w:cs="Arial"/>
                      <w:bCs/>
                    </w:rPr>
                  </w:rPrChange>
                </w:rPr>
                <w:t>overtime</w:t>
              </w:r>
              <w:r w:rsidR="00744920" w:rsidRPr="001E1908">
                <w:rPr>
                  <w:rFonts w:cs="Arial"/>
                  <w:bCs/>
                </w:rPr>
                <w:t xml:space="preserve"> </w:t>
              </w:r>
            </w:ins>
            <w:r w:rsidRPr="001E1908">
              <w:rPr>
                <w:rFonts w:cs="Arial"/>
                <w:bCs/>
              </w:rPr>
              <w:t>hours per day (the system compares with the employees’ work</w:t>
            </w:r>
            <w:ins w:id="3523" w:author="Author" w:date="2018-03-02T15:00:00Z">
              <w:r w:rsidR="00371C9A">
                <w:rPr>
                  <w:rFonts w:cs="Arial"/>
                  <w:bCs/>
                </w:rPr>
                <w:t xml:space="preserve"> </w:t>
              </w:r>
            </w:ins>
            <w:r w:rsidRPr="001E1908">
              <w:rPr>
                <w:rFonts w:cs="Arial"/>
                <w:bCs/>
              </w:rPr>
              <w:t xml:space="preserve">schedule). </w:t>
            </w:r>
          </w:p>
          <w:p w14:paraId="637C48C9" w14:textId="77777777" w:rsidR="00D92C53" w:rsidRPr="001E1908" w:rsidRDefault="00D92C53" w:rsidP="00D92C53">
            <w:pPr>
              <w:rPr>
                <w:rFonts w:cs="Arial"/>
                <w:bCs/>
              </w:rPr>
            </w:pPr>
            <w:r w:rsidRPr="001E1908">
              <w:rPr>
                <w:rFonts w:cs="Arial"/>
                <w:bCs/>
              </w:rPr>
              <w:t>For this the employee’s Time Recording Profile needs to include a Time Valuation that contains an appropriate Time Type Group.</w:t>
            </w:r>
          </w:p>
          <w:p w14:paraId="32013564" w14:textId="77777777" w:rsidR="00D92C53" w:rsidRPr="001E1908" w:rsidRDefault="00D92C53" w:rsidP="00D92C53">
            <w:pPr>
              <w:rPr>
                <w:rFonts w:cs="Arial"/>
                <w:bCs/>
              </w:rPr>
            </w:pPr>
            <w:r w:rsidRPr="001E1908">
              <w:rPr>
                <w:rFonts w:cs="Arial"/>
                <w:bCs/>
              </w:rPr>
              <w:t xml:space="preserve">New Time Type Groups are configured for you to enhance your Time Valuation. The threshold value of 10 hours can be adapted if needed. </w:t>
            </w:r>
          </w:p>
          <w:p w14:paraId="50143A8B" w14:textId="546D6BA5" w:rsidR="00D92C53" w:rsidRPr="000741A0" w:rsidRDefault="00D92C53">
            <w:pPr>
              <w:rPr>
                <w:rFonts w:asciiTheme="minorHAnsi" w:eastAsiaTheme="minorHAnsi" w:hAnsiTheme="minorHAnsi"/>
                <w:sz w:val="22"/>
                <w:szCs w:val="22"/>
              </w:rPr>
            </w:pPr>
            <w:commentRangeStart w:id="3524"/>
            <w:r w:rsidRPr="001E1908">
              <w:rPr>
                <w:rFonts w:cs="Arial"/>
                <w:bCs/>
              </w:rPr>
              <w:t xml:space="preserve">For more information please refer to the </w:t>
            </w:r>
            <w:ins w:id="3525" w:author="Author" w:date="2018-03-02T12:07:00Z">
              <w:r w:rsidR="00C80F3A" w:rsidRPr="003A7763">
                <w:rPr>
                  <w:rStyle w:val="SAPEmphasis"/>
                </w:rPr>
                <w:t>Time Sheet</w:t>
              </w:r>
              <w:r w:rsidR="00C80F3A">
                <w:rPr>
                  <w:rFonts w:cs="Arial"/>
                  <w:bCs/>
                </w:rPr>
                <w:t xml:space="preserve"> workbook</w:t>
              </w:r>
              <w:commentRangeEnd w:id="3524"/>
              <w:r w:rsidR="00C80F3A">
                <w:rPr>
                  <w:rStyle w:val="CommentReference"/>
                </w:rPr>
                <w:commentReference w:id="3524"/>
              </w:r>
            </w:ins>
            <w:del w:id="3526" w:author="Author" w:date="2018-03-02T12:07:00Z">
              <w:r w:rsidRPr="001E1908" w:rsidDel="00C80F3A">
                <w:rPr>
                  <w:rFonts w:cs="Arial"/>
                  <w:bCs/>
                </w:rPr>
                <w:delText xml:space="preserve">configuration guide of building block </w:delText>
              </w:r>
              <w:r w:rsidRPr="001E1908" w:rsidDel="00C80F3A">
                <w:rPr>
                  <w:rFonts w:cs="Arial"/>
                  <w:b/>
                  <w:bCs/>
                </w:rPr>
                <w:delText>15V</w:delText>
              </w:r>
            </w:del>
            <w:r w:rsidRPr="001E1908">
              <w:rPr>
                <w:rFonts w:cs="Arial"/>
                <w:bCs/>
              </w:rPr>
              <w:t>.</w:t>
            </w:r>
          </w:p>
        </w:tc>
        <w:tc>
          <w:tcPr>
            <w:tcW w:w="1260" w:type="dxa"/>
            <w:vMerge w:val="restart"/>
          </w:tcPr>
          <w:p w14:paraId="3316C668" w14:textId="77777777" w:rsidR="009942E2" w:rsidRPr="00812E11" w:rsidRDefault="009942E2" w:rsidP="009942E2">
            <w:pPr>
              <w:rPr>
                <w:rFonts w:cs="Arial"/>
                <w:bCs/>
              </w:rPr>
            </w:pPr>
          </w:p>
        </w:tc>
      </w:tr>
      <w:tr w:rsidR="009942E2" w:rsidRPr="00812E11" w14:paraId="411E353B" w14:textId="77777777" w:rsidTr="000206EE">
        <w:trPr>
          <w:trHeight w:val="357"/>
        </w:trPr>
        <w:tc>
          <w:tcPr>
            <w:tcW w:w="733" w:type="dxa"/>
            <w:vMerge/>
            <w:shd w:val="clear" w:color="auto" w:fill="auto"/>
          </w:tcPr>
          <w:p w14:paraId="51228F8A" w14:textId="77777777" w:rsidR="009942E2" w:rsidRPr="00812E11" w:rsidRDefault="009942E2" w:rsidP="009942E2"/>
        </w:tc>
        <w:tc>
          <w:tcPr>
            <w:tcW w:w="1110" w:type="dxa"/>
            <w:vMerge/>
            <w:shd w:val="clear" w:color="auto" w:fill="auto"/>
          </w:tcPr>
          <w:p w14:paraId="35E98DB4" w14:textId="77777777" w:rsidR="009942E2" w:rsidRPr="00812E11" w:rsidRDefault="009942E2" w:rsidP="009942E2">
            <w:pPr>
              <w:rPr>
                <w:b/>
              </w:rPr>
            </w:pPr>
          </w:p>
        </w:tc>
        <w:tc>
          <w:tcPr>
            <w:tcW w:w="5509" w:type="dxa"/>
            <w:shd w:val="clear" w:color="auto" w:fill="auto"/>
          </w:tcPr>
          <w:p w14:paraId="5BEE13CC" w14:textId="77777777" w:rsidR="009942E2" w:rsidRPr="00812E11" w:rsidRDefault="009942E2" w:rsidP="009942E2">
            <w:r w:rsidRPr="00812E11">
              <w:t xml:space="preserve">Record on-call time, if available for you and if appropriate. For this select the </w:t>
            </w:r>
            <w:r w:rsidRPr="00812E11">
              <w:rPr>
                <w:rStyle w:val="SAPScreenElement"/>
              </w:rPr>
              <w:sym w:font="Symbol" w:char="F0C5"/>
            </w:r>
            <w:r w:rsidRPr="00812E11">
              <w:t xml:space="preserve"> </w:t>
            </w:r>
            <w:r w:rsidRPr="00812E11">
              <w:rPr>
                <w:rStyle w:val="SAPScreenElement"/>
              </w:rPr>
              <w:t>Add On-Call Time</w:t>
            </w:r>
            <w:r w:rsidRPr="00812E11">
              <w:t xml:space="preserve"> button and enter data as appropriate.</w:t>
            </w:r>
          </w:p>
        </w:tc>
        <w:tc>
          <w:tcPr>
            <w:tcW w:w="5670" w:type="dxa"/>
            <w:shd w:val="clear" w:color="auto" w:fill="auto"/>
          </w:tcPr>
          <w:p w14:paraId="577A580B" w14:textId="77777777" w:rsidR="009942E2" w:rsidRPr="00812E11" w:rsidRDefault="009942E2" w:rsidP="009942E2">
            <w:pPr>
              <w:spacing w:after="0"/>
            </w:pPr>
            <w:r w:rsidRPr="00812E11">
              <w:t xml:space="preserve">Upon entering the duration, an </w:t>
            </w:r>
            <w:r w:rsidRPr="00812E11">
              <w:rPr>
                <w:rStyle w:val="SAPScreenElement"/>
              </w:rPr>
              <w:t>Information</w:t>
            </w:r>
            <w:r w:rsidRPr="00812E11">
              <w:t xml:space="preserve"> </w:t>
            </w:r>
            <w:r w:rsidRPr="00812E11">
              <w:rPr>
                <w:noProof/>
                <w:lang w:val="de-DE" w:eastAsia="de-DE"/>
              </w:rPr>
              <w:drawing>
                <wp:inline distT="0" distB="0" distL="0" distR="0" wp14:anchorId="11ED9035" wp14:editId="61C2030A">
                  <wp:extent cx="190500" cy="180975"/>
                  <wp:effectExtent l="0" t="0" r="0" b="9525"/>
                  <wp:docPr id="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812E11">
              <w:t xml:space="preserve"> icon </w:t>
            </w:r>
            <w:r w:rsidRPr="00812E11">
              <w:rPr>
                <w:rStyle w:val="SAPScreenElement"/>
              </w:rPr>
              <w:t>On-Call Time Recorded</w:t>
            </w:r>
            <w:r w:rsidRPr="00812E11">
              <w:t xml:space="preserve"> is displayed in the </w:t>
            </w:r>
            <w:r w:rsidRPr="00812E11">
              <w:rPr>
                <w:rStyle w:val="SAPScreenElement"/>
              </w:rPr>
              <w:t>Total</w:t>
            </w:r>
            <w:r w:rsidRPr="00812E11">
              <w:t xml:space="preserve"> part on the right side of the time sheet. To view the information, hover the mouse over the </w:t>
            </w:r>
            <w:r w:rsidRPr="00812E11">
              <w:rPr>
                <w:noProof/>
                <w:lang w:val="de-DE" w:eastAsia="de-DE"/>
              </w:rPr>
              <w:drawing>
                <wp:inline distT="0" distB="0" distL="0" distR="0" wp14:anchorId="6AFB82E7" wp14:editId="4DD9C3D0">
                  <wp:extent cx="190500" cy="180975"/>
                  <wp:effectExtent l="0" t="0" r="0" b="9525"/>
                  <wp:docPr id="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812E11">
              <w:t xml:space="preserve"> icon.</w:t>
            </w:r>
          </w:p>
        </w:tc>
        <w:tc>
          <w:tcPr>
            <w:tcW w:w="1260" w:type="dxa"/>
            <w:vMerge/>
          </w:tcPr>
          <w:p w14:paraId="0B907D29" w14:textId="77777777" w:rsidR="009942E2" w:rsidRPr="00812E11" w:rsidRDefault="009942E2" w:rsidP="009942E2">
            <w:pPr>
              <w:rPr>
                <w:rFonts w:cs="Arial"/>
                <w:bCs/>
              </w:rPr>
            </w:pPr>
          </w:p>
        </w:tc>
      </w:tr>
      <w:tr w:rsidR="009942E2" w:rsidRPr="00812E11" w14:paraId="6420E15F" w14:textId="77777777" w:rsidTr="000206EE">
        <w:trPr>
          <w:trHeight w:val="357"/>
        </w:trPr>
        <w:tc>
          <w:tcPr>
            <w:tcW w:w="733" w:type="dxa"/>
            <w:vMerge/>
            <w:shd w:val="clear" w:color="auto" w:fill="auto"/>
          </w:tcPr>
          <w:p w14:paraId="3EED0022" w14:textId="77777777" w:rsidR="009942E2" w:rsidRPr="00812E11" w:rsidRDefault="009942E2" w:rsidP="009942E2"/>
        </w:tc>
        <w:tc>
          <w:tcPr>
            <w:tcW w:w="1110" w:type="dxa"/>
            <w:vMerge/>
            <w:shd w:val="clear" w:color="auto" w:fill="auto"/>
          </w:tcPr>
          <w:p w14:paraId="252B012E" w14:textId="77777777" w:rsidR="009942E2" w:rsidRPr="00812E11" w:rsidRDefault="009942E2" w:rsidP="009942E2">
            <w:pPr>
              <w:rPr>
                <w:b/>
              </w:rPr>
            </w:pPr>
          </w:p>
        </w:tc>
        <w:tc>
          <w:tcPr>
            <w:tcW w:w="5509" w:type="dxa"/>
            <w:shd w:val="clear" w:color="auto" w:fill="auto"/>
          </w:tcPr>
          <w:p w14:paraId="7DD8F99B" w14:textId="77777777" w:rsidR="009942E2" w:rsidRPr="00812E11" w:rsidRDefault="009942E2" w:rsidP="009942E2">
            <w:r w:rsidRPr="00812E11">
              <w:t xml:space="preserve">Record allowances, if available for you and if appropriate. For this select the </w:t>
            </w:r>
            <w:r w:rsidRPr="00812E11">
              <w:rPr>
                <w:rStyle w:val="SAPScreenElement"/>
              </w:rPr>
              <w:sym w:font="Symbol" w:char="F0C5"/>
            </w:r>
            <w:r w:rsidRPr="00812E11">
              <w:rPr>
                <w:rStyle w:val="SAPScreenElement"/>
              </w:rPr>
              <w:t xml:space="preserve"> Add Allowances</w:t>
            </w:r>
            <w:r w:rsidRPr="00812E11">
              <w:t xml:space="preserve"> button and enter data as appropriate.</w:t>
            </w:r>
          </w:p>
        </w:tc>
        <w:tc>
          <w:tcPr>
            <w:tcW w:w="5670" w:type="dxa"/>
            <w:shd w:val="clear" w:color="auto" w:fill="auto"/>
          </w:tcPr>
          <w:p w14:paraId="07EC9C7C" w14:textId="77777777" w:rsidR="009942E2" w:rsidRPr="00812E11" w:rsidRDefault="009942E2" w:rsidP="009942E2">
            <w:pPr>
              <w:spacing w:after="0"/>
            </w:pPr>
            <w:r w:rsidRPr="00812E11">
              <w:t xml:space="preserve">Upon entering the duration, an </w:t>
            </w:r>
            <w:r w:rsidRPr="00812E11">
              <w:rPr>
                <w:rStyle w:val="SAPScreenElement"/>
              </w:rPr>
              <w:t>Information</w:t>
            </w:r>
            <w:r w:rsidRPr="00812E11">
              <w:t xml:space="preserve"> </w:t>
            </w:r>
            <w:r w:rsidRPr="00812E11">
              <w:rPr>
                <w:noProof/>
                <w:lang w:val="de-DE" w:eastAsia="de-DE"/>
              </w:rPr>
              <w:drawing>
                <wp:inline distT="0" distB="0" distL="0" distR="0" wp14:anchorId="3639F1FB" wp14:editId="680507D8">
                  <wp:extent cx="190500" cy="180975"/>
                  <wp:effectExtent l="0" t="0" r="0" b="9525"/>
                  <wp:docPr id="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812E11">
              <w:t xml:space="preserve"> icon </w:t>
            </w:r>
            <w:r w:rsidRPr="00812E11">
              <w:rPr>
                <w:rStyle w:val="SAPScreenElement"/>
              </w:rPr>
              <w:t>Allowances Recorded</w:t>
            </w:r>
            <w:r w:rsidRPr="00812E11">
              <w:t xml:space="preserve"> is displayed in the </w:t>
            </w:r>
            <w:r w:rsidRPr="00812E11">
              <w:rPr>
                <w:rStyle w:val="SAPScreenElement"/>
              </w:rPr>
              <w:t>Total</w:t>
            </w:r>
            <w:r w:rsidRPr="00812E11">
              <w:t xml:space="preserve"> part on the right side of the time sheet. To view the information, hover the mouse over the </w:t>
            </w:r>
            <w:r w:rsidRPr="00812E11">
              <w:rPr>
                <w:noProof/>
                <w:lang w:val="de-DE" w:eastAsia="de-DE"/>
              </w:rPr>
              <w:drawing>
                <wp:inline distT="0" distB="0" distL="0" distR="0" wp14:anchorId="240AC542" wp14:editId="4C3E3C02">
                  <wp:extent cx="190500" cy="180975"/>
                  <wp:effectExtent l="0" t="0" r="0" b="9525"/>
                  <wp:docPr id="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812E11">
              <w:t xml:space="preserve"> icon.</w:t>
            </w:r>
          </w:p>
        </w:tc>
        <w:tc>
          <w:tcPr>
            <w:tcW w:w="1260" w:type="dxa"/>
            <w:vMerge/>
          </w:tcPr>
          <w:p w14:paraId="1B3BE730" w14:textId="77777777" w:rsidR="009942E2" w:rsidRPr="00812E11" w:rsidRDefault="009942E2" w:rsidP="009942E2">
            <w:pPr>
              <w:rPr>
                <w:rFonts w:cs="Arial"/>
                <w:bCs/>
              </w:rPr>
            </w:pPr>
          </w:p>
        </w:tc>
      </w:tr>
      <w:tr w:rsidR="009942E2" w:rsidRPr="00812E11" w14:paraId="63B28DE4" w14:textId="77777777" w:rsidTr="000206EE">
        <w:trPr>
          <w:trHeight w:val="357"/>
        </w:trPr>
        <w:tc>
          <w:tcPr>
            <w:tcW w:w="733" w:type="dxa"/>
            <w:vMerge/>
            <w:shd w:val="clear" w:color="auto" w:fill="auto"/>
          </w:tcPr>
          <w:p w14:paraId="5C72D78C" w14:textId="77777777" w:rsidR="009942E2" w:rsidRPr="00812E11" w:rsidRDefault="009942E2" w:rsidP="009942E2"/>
        </w:tc>
        <w:tc>
          <w:tcPr>
            <w:tcW w:w="1110" w:type="dxa"/>
            <w:vMerge/>
            <w:shd w:val="clear" w:color="auto" w:fill="auto"/>
          </w:tcPr>
          <w:p w14:paraId="3CC3EE20" w14:textId="77777777" w:rsidR="009942E2" w:rsidRPr="00812E11" w:rsidRDefault="009942E2" w:rsidP="009942E2">
            <w:pPr>
              <w:rPr>
                <w:b/>
              </w:rPr>
            </w:pPr>
          </w:p>
        </w:tc>
        <w:tc>
          <w:tcPr>
            <w:tcW w:w="5509" w:type="dxa"/>
            <w:shd w:val="clear" w:color="auto" w:fill="auto"/>
          </w:tcPr>
          <w:p w14:paraId="03959A2C" w14:textId="77777777" w:rsidR="000B2B32" w:rsidRPr="00AD4887" w:rsidRDefault="000B2B32" w:rsidP="000B2B32">
            <w:pPr>
              <w:rPr>
                <w:ins w:id="3527" w:author="Author" w:date="2018-02-01T12:13:00Z"/>
              </w:rPr>
            </w:pPr>
            <w:ins w:id="3528" w:author="Author" w:date="2018-02-01T12:13:00Z">
              <w:r w:rsidRPr="00AD4887">
                <w:t xml:space="preserve">Optionally you can record absences. </w:t>
              </w:r>
            </w:ins>
          </w:p>
          <w:p w14:paraId="1D4843AE" w14:textId="77777777" w:rsidR="000B2B32" w:rsidRPr="00AD4887" w:rsidRDefault="000B2B32" w:rsidP="000B2B32">
            <w:pPr>
              <w:rPr>
                <w:ins w:id="3529" w:author="Author" w:date="2018-02-01T12:13:00Z"/>
              </w:rPr>
            </w:pPr>
            <w:ins w:id="3530" w:author="Author" w:date="2018-02-01T12:13:00Z">
              <w:r w:rsidRPr="00AD4887">
                <w:t xml:space="preserve">Select the </w:t>
              </w:r>
              <w:r w:rsidRPr="00AD4887">
                <w:rPr>
                  <w:rStyle w:val="SAPScreenElement"/>
                </w:rPr>
                <w:sym w:font="Symbol" w:char="F0C5"/>
              </w:r>
              <w:r w:rsidRPr="00AD4887">
                <w:rPr>
                  <w:rStyle w:val="SAPScreenElement"/>
                </w:rPr>
                <w:t xml:space="preserve"> Add Absence</w:t>
              </w:r>
              <w:r w:rsidRPr="00AD4887">
                <w:t xml:space="preserve"> button and enter data in the upcoming </w:t>
              </w:r>
              <w:r w:rsidRPr="00AD4887">
                <w:rPr>
                  <w:rStyle w:val="SAPScreenElement"/>
                </w:rPr>
                <w:t>New Absence</w:t>
              </w:r>
              <w:r w:rsidRPr="00AD4887">
                <w:t xml:space="preserve"> dialog box as appropriate. When done, choose </w:t>
              </w:r>
              <w:r w:rsidRPr="00AD4887">
                <w:rPr>
                  <w:rStyle w:val="SAPScreenElement"/>
                </w:rPr>
                <w:t>Submit</w:t>
              </w:r>
              <w:r w:rsidRPr="00AD4887">
                <w:t>.</w:t>
              </w:r>
            </w:ins>
          </w:p>
          <w:p w14:paraId="43931A6A" w14:textId="3E3147A0" w:rsidR="009942E2" w:rsidRPr="00AD4887" w:rsidDel="000B2B32" w:rsidRDefault="009942E2" w:rsidP="009942E2">
            <w:pPr>
              <w:rPr>
                <w:del w:id="3531" w:author="Author" w:date="2018-02-01T12:13:00Z"/>
              </w:rPr>
            </w:pPr>
            <w:del w:id="3532" w:author="Author" w:date="2018-02-01T12:13:00Z">
              <w:r w:rsidRPr="00AD4887" w:rsidDel="000B2B32">
                <w:delText xml:space="preserve">Record absences, if necessary. For this select the </w:delText>
              </w:r>
              <w:r w:rsidRPr="00AD4887" w:rsidDel="000B2B32">
                <w:rPr>
                  <w:rStyle w:val="SAPScreenElement"/>
                </w:rPr>
                <w:sym w:font="Symbol" w:char="F0C5"/>
              </w:r>
              <w:r w:rsidRPr="00AD4887" w:rsidDel="000B2B32">
                <w:rPr>
                  <w:rStyle w:val="SAPScreenElement"/>
                </w:rPr>
                <w:delText xml:space="preserve"> Add Absence</w:delText>
              </w:r>
              <w:r w:rsidRPr="00AD4887" w:rsidDel="000B2B32">
                <w:delText xml:space="preserve"> button and enter data in the upcoming </w:delText>
              </w:r>
              <w:r w:rsidRPr="00AD4887" w:rsidDel="000B2B32">
                <w:rPr>
                  <w:rStyle w:val="SAPScreenElement"/>
                </w:rPr>
                <w:delText>New Absence</w:delText>
              </w:r>
              <w:r w:rsidRPr="00AD4887" w:rsidDel="000B2B32">
                <w:delText xml:space="preserve"> dialog box as appropriate. When done, choose </w:delText>
              </w:r>
              <w:r w:rsidRPr="00AD4887" w:rsidDel="000B2B32">
                <w:rPr>
                  <w:rStyle w:val="SAPScreenElement"/>
                </w:rPr>
                <w:delText>Submit</w:delText>
              </w:r>
              <w:r w:rsidRPr="00AD4887" w:rsidDel="000B2B32">
                <w:delText>.</w:delText>
              </w:r>
            </w:del>
          </w:p>
          <w:p w14:paraId="7D6937B6" w14:textId="77777777" w:rsidR="009942E2" w:rsidRPr="00AD4887" w:rsidRDefault="009942E2" w:rsidP="009942E2">
            <w:pPr>
              <w:pStyle w:val="SAPNoteHeading"/>
              <w:ind w:left="0"/>
            </w:pPr>
            <w:r w:rsidRPr="004F6ED1">
              <w:rPr>
                <w:noProof/>
                <w:lang w:val="de-DE" w:eastAsia="de-DE"/>
              </w:rPr>
              <w:drawing>
                <wp:inline distT="0" distB="0" distL="0" distR="0" wp14:anchorId="0A90FA10" wp14:editId="76D5E969">
                  <wp:extent cx="228600" cy="228600"/>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D4887">
              <w:t> Note</w:t>
            </w:r>
          </w:p>
          <w:p w14:paraId="488B2DD7" w14:textId="77777777" w:rsidR="009942E2" w:rsidRPr="00AD4887" w:rsidRDefault="009942E2" w:rsidP="009942E2">
            <w:r w:rsidRPr="00AD4887">
              <w:t>Before adding an absence, you should save your entered overtime as a draft.</w:t>
            </w:r>
          </w:p>
          <w:p w14:paraId="1E6A5A2A" w14:textId="77777777" w:rsidR="009942E2" w:rsidRPr="00AD4887" w:rsidRDefault="009942E2" w:rsidP="009942E2">
            <w:pPr>
              <w:pStyle w:val="SAPNoteHeading"/>
              <w:ind w:left="0"/>
            </w:pPr>
            <w:r w:rsidRPr="004F6ED1">
              <w:rPr>
                <w:noProof/>
                <w:lang w:val="de-DE" w:eastAsia="de-DE"/>
              </w:rPr>
              <w:drawing>
                <wp:inline distT="0" distB="0" distL="0" distR="0" wp14:anchorId="07686ACB" wp14:editId="4BD594C9">
                  <wp:extent cx="228600" cy="228600"/>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D4887">
              <w:t> Note</w:t>
            </w:r>
          </w:p>
          <w:p w14:paraId="7111B48D" w14:textId="77777777" w:rsidR="009942E2" w:rsidRPr="00AD4887" w:rsidRDefault="009942E2" w:rsidP="009942E2">
            <w:pPr>
              <w:rPr>
                <w:rFonts w:cs="Arial"/>
                <w:bCs/>
              </w:rPr>
            </w:pPr>
            <w:r w:rsidRPr="00AD4887">
              <w:rPr>
                <w:rFonts w:cs="Arial"/>
                <w:bCs/>
              </w:rPr>
              <w:t xml:space="preserve">This functionality is available for the case that during your time recording of the current week you encounter the need to create a new absence. </w:t>
            </w:r>
          </w:p>
          <w:p w14:paraId="4F48875F" w14:textId="5F5C53D2" w:rsidR="009942E2" w:rsidRPr="00AD4887" w:rsidRDefault="00FF0B99" w:rsidP="009942E2">
            <w:commentRangeStart w:id="3533"/>
            <w:commentRangeStart w:id="3534"/>
            <w:ins w:id="3535" w:author="Author" w:date="2018-03-02T12:10:00Z">
              <w:r>
                <w:t xml:space="preserve">In case the </w:t>
              </w:r>
              <w:r w:rsidRPr="003A7763">
                <w:rPr>
                  <w:rStyle w:val="SAPEmphasis"/>
                </w:rPr>
                <w:t>Time Off</w:t>
              </w:r>
              <w:r>
                <w:t xml:space="preserve"> content has been </w:t>
              </w:r>
              <w:r w:rsidRPr="003A7763">
                <w:rPr>
                  <w:rStyle w:val="SAPEmphasis"/>
                </w:rPr>
                <w:t>deployed with</w:t>
              </w:r>
              <w:r>
                <w:t xml:space="preserve"> the </w:t>
              </w:r>
              <w:r w:rsidRPr="003A7763">
                <w:rPr>
                  <w:rStyle w:val="SAPEmphasis"/>
                </w:rPr>
                <w:t>SAP Best Practices</w:t>
              </w:r>
              <w:r>
                <w:t xml:space="preserve">, </w:t>
              </w:r>
              <w:del w:id="3536" w:author="Author" w:date="2018-03-05T10:36:00Z">
                <w:r w:rsidDel="00D40854">
                  <w:delText xml:space="preserve">you can refer </w:delText>
                </w:r>
              </w:del>
              <w:r>
                <w:t>f</w:t>
              </w:r>
              <w:r w:rsidRPr="005838DE">
                <w:t xml:space="preserve">or more </w:t>
              </w:r>
              <w:r>
                <w:t>details</w:t>
              </w:r>
              <w:r w:rsidRPr="005838DE">
                <w:t xml:space="preserve"> regarding recording absences </w:t>
              </w:r>
            </w:ins>
            <w:ins w:id="3537" w:author="Author" w:date="2018-03-05T10:36:00Z">
              <w:r w:rsidR="00D40854">
                <w:t xml:space="preserve">you can refer </w:t>
              </w:r>
            </w:ins>
            <w:ins w:id="3538" w:author="Author" w:date="2018-03-02T12:10:00Z">
              <w:r w:rsidRPr="005838DE">
                <w:t xml:space="preserve">to </w:t>
              </w:r>
              <w:r>
                <w:t xml:space="preserve">test script of </w:t>
              </w:r>
              <w:r w:rsidRPr="005838DE">
                <w:t xml:space="preserve">scope item </w:t>
              </w:r>
              <w:r w:rsidRPr="005838DE">
                <w:rPr>
                  <w:i/>
                </w:rPr>
                <w:t>Request and Manage Time Off (FJ7)</w:t>
              </w:r>
              <w:r w:rsidRPr="005838DE">
                <w:t>.</w:t>
              </w:r>
              <w:commentRangeEnd w:id="3533"/>
              <w:r>
                <w:rPr>
                  <w:rStyle w:val="CommentReference"/>
                </w:rPr>
                <w:commentReference w:id="3533"/>
              </w:r>
            </w:ins>
            <w:commentRangeEnd w:id="3534"/>
            <w:r w:rsidR="00D40854">
              <w:rPr>
                <w:rStyle w:val="CommentReference"/>
              </w:rPr>
              <w:commentReference w:id="3534"/>
            </w:r>
            <w:del w:id="3539" w:author="Author" w:date="2018-03-02T12:10:00Z">
              <w:r w:rsidR="009942E2" w:rsidRPr="00AD4887" w:rsidDel="00FF0B99">
                <w:rPr>
                  <w:rFonts w:cs="Arial"/>
                  <w:bCs/>
                </w:rPr>
                <w:delText xml:space="preserve">For more functionality regarding recording absences, please refer to </w:delText>
              </w:r>
            </w:del>
            <w:ins w:id="3540" w:author="Author" w:date="2018-01-31T14:38:00Z">
              <w:del w:id="3541" w:author="Author" w:date="2018-03-02T12:10:00Z">
                <w:r w:rsidR="00F86A60" w:rsidRPr="00AD4887" w:rsidDel="00FF0B99">
                  <w:rPr>
                    <w:rFonts w:cs="Arial"/>
                    <w:bCs/>
                  </w:rPr>
                  <w:delText xml:space="preserve">test script of </w:delText>
                </w:r>
              </w:del>
            </w:ins>
            <w:del w:id="3542" w:author="Author" w:date="2018-03-02T12:10:00Z">
              <w:r w:rsidR="009942E2" w:rsidRPr="00AD4887" w:rsidDel="00FF0B99">
                <w:rPr>
                  <w:rFonts w:cs="Arial"/>
                  <w:bCs/>
                </w:rPr>
                <w:delText xml:space="preserve">scope item </w:delText>
              </w:r>
              <w:r w:rsidR="009942E2" w:rsidRPr="00AD4887" w:rsidDel="00FF0B99">
                <w:rPr>
                  <w:rFonts w:cs="Arial"/>
                  <w:bCs/>
                  <w:i/>
                </w:rPr>
                <w:delText>Request and Manage Time Off (FJ7)</w:delText>
              </w:r>
              <w:r w:rsidR="009942E2" w:rsidRPr="00AD4887" w:rsidDel="00FF0B99">
                <w:rPr>
                  <w:rFonts w:cs="Arial"/>
                  <w:bCs/>
                </w:rPr>
                <w:delText>.</w:delText>
              </w:r>
            </w:del>
          </w:p>
        </w:tc>
        <w:tc>
          <w:tcPr>
            <w:tcW w:w="5670" w:type="dxa"/>
            <w:shd w:val="clear" w:color="auto" w:fill="auto"/>
          </w:tcPr>
          <w:p w14:paraId="2C7E34FC" w14:textId="77777777" w:rsidR="009942E2" w:rsidRPr="00AD4887" w:rsidRDefault="009942E2" w:rsidP="009942E2">
            <w:pPr>
              <w:spacing w:after="0"/>
            </w:pPr>
            <w:commentRangeStart w:id="3543"/>
            <w:r w:rsidRPr="00AD4887">
              <w:t xml:space="preserve">After entering your new absence, you are redirected to the Time Sheet. Details on your entered absence are shown in the </w:t>
            </w:r>
            <w:r w:rsidRPr="00AD4887">
              <w:rPr>
                <w:rStyle w:val="SAPScreenElement"/>
              </w:rPr>
              <w:t>Absences</w:t>
            </w:r>
            <w:r w:rsidRPr="00AD4887">
              <w:t xml:space="preserve"> part of the </w:t>
            </w:r>
            <w:r w:rsidRPr="00AD4887">
              <w:rPr>
                <w:rStyle w:val="SAPScreenElement"/>
              </w:rPr>
              <w:t>DETAILS</w:t>
            </w:r>
            <w:r w:rsidRPr="00AD4887">
              <w:t xml:space="preserve"> section.</w:t>
            </w:r>
            <w:commentRangeEnd w:id="3543"/>
            <w:r w:rsidR="000B2B32" w:rsidRPr="00AD4887">
              <w:rPr>
                <w:rStyle w:val="CommentReference"/>
              </w:rPr>
              <w:commentReference w:id="3543"/>
            </w:r>
          </w:p>
        </w:tc>
        <w:tc>
          <w:tcPr>
            <w:tcW w:w="1260" w:type="dxa"/>
            <w:vMerge/>
          </w:tcPr>
          <w:p w14:paraId="00C3697D" w14:textId="77777777" w:rsidR="009942E2" w:rsidRPr="00812E11" w:rsidRDefault="009942E2" w:rsidP="009942E2">
            <w:pPr>
              <w:rPr>
                <w:rFonts w:cs="Arial"/>
                <w:bCs/>
              </w:rPr>
            </w:pPr>
          </w:p>
        </w:tc>
      </w:tr>
      <w:tr w:rsidR="009942E2" w:rsidRPr="00812E11" w14:paraId="38FF9484" w14:textId="77777777" w:rsidTr="000206EE">
        <w:trPr>
          <w:trHeight w:val="357"/>
        </w:trPr>
        <w:tc>
          <w:tcPr>
            <w:tcW w:w="733" w:type="dxa"/>
            <w:shd w:val="clear" w:color="auto" w:fill="auto"/>
          </w:tcPr>
          <w:p w14:paraId="53FA477C" w14:textId="77777777" w:rsidR="009942E2" w:rsidRPr="00812E11" w:rsidRDefault="009942E2" w:rsidP="009942E2">
            <w:r w:rsidRPr="00812E11">
              <w:t>5</w:t>
            </w:r>
          </w:p>
        </w:tc>
        <w:tc>
          <w:tcPr>
            <w:tcW w:w="1110" w:type="dxa"/>
            <w:shd w:val="clear" w:color="auto" w:fill="auto"/>
          </w:tcPr>
          <w:p w14:paraId="43953551" w14:textId="77777777" w:rsidR="009942E2" w:rsidRPr="00812E11" w:rsidRDefault="009942E2" w:rsidP="009942E2">
            <w:pPr>
              <w:rPr>
                <w:b/>
              </w:rPr>
            </w:pPr>
            <w:r w:rsidRPr="00812E11">
              <w:rPr>
                <w:b/>
              </w:rPr>
              <w:t>Record Overtime Worked for Each Day</w:t>
            </w:r>
          </w:p>
        </w:tc>
        <w:tc>
          <w:tcPr>
            <w:tcW w:w="5509" w:type="dxa"/>
            <w:shd w:val="clear" w:color="auto" w:fill="auto"/>
          </w:tcPr>
          <w:p w14:paraId="4E2B3306" w14:textId="77777777" w:rsidR="009942E2" w:rsidRPr="00812E11" w:rsidRDefault="009942E2" w:rsidP="009942E2">
            <w:r w:rsidRPr="00812E11">
              <w:t>Record the overtime you have worked with respect to your work schedule</w:t>
            </w:r>
            <w:r w:rsidRPr="00812E11" w:rsidDel="00564030">
              <w:t xml:space="preserve"> </w:t>
            </w:r>
            <w:r w:rsidRPr="00812E11">
              <w:t>for each working day of the week. Proceed as described in test step # 4.</w:t>
            </w:r>
          </w:p>
        </w:tc>
        <w:tc>
          <w:tcPr>
            <w:tcW w:w="5670" w:type="dxa"/>
            <w:shd w:val="clear" w:color="auto" w:fill="auto"/>
          </w:tcPr>
          <w:p w14:paraId="6A515BC6" w14:textId="77777777" w:rsidR="009942E2" w:rsidRPr="00812E11" w:rsidRDefault="009942E2" w:rsidP="009942E2">
            <w:r w:rsidRPr="00812E11">
              <w:t>Overtime worked for the whole week has been recorded. The time sheet is ready to be sent to the manager.</w:t>
            </w:r>
          </w:p>
        </w:tc>
        <w:tc>
          <w:tcPr>
            <w:tcW w:w="1260" w:type="dxa"/>
          </w:tcPr>
          <w:p w14:paraId="4E3A98AA" w14:textId="77777777" w:rsidR="009942E2" w:rsidRPr="00812E11" w:rsidRDefault="009942E2" w:rsidP="009942E2">
            <w:pPr>
              <w:rPr>
                <w:rFonts w:cs="Arial"/>
                <w:bCs/>
              </w:rPr>
            </w:pPr>
          </w:p>
        </w:tc>
      </w:tr>
      <w:tr w:rsidR="009942E2" w:rsidRPr="00812E11" w14:paraId="4FA9487A" w14:textId="77777777" w:rsidTr="000206EE">
        <w:trPr>
          <w:trHeight w:val="357"/>
        </w:trPr>
        <w:tc>
          <w:tcPr>
            <w:tcW w:w="733" w:type="dxa"/>
            <w:shd w:val="clear" w:color="auto" w:fill="auto"/>
          </w:tcPr>
          <w:p w14:paraId="3FF14EDD" w14:textId="77777777" w:rsidR="009942E2" w:rsidRPr="00812E11" w:rsidRDefault="009942E2" w:rsidP="009942E2">
            <w:r w:rsidRPr="00812E11">
              <w:t>6</w:t>
            </w:r>
          </w:p>
        </w:tc>
        <w:tc>
          <w:tcPr>
            <w:tcW w:w="1110" w:type="dxa"/>
            <w:shd w:val="clear" w:color="auto" w:fill="auto"/>
          </w:tcPr>
          <w:p w14:paraId="276B55FE" w14:textId="77777777" w:rsidR="009942E2" w:rsidRPr="00812E11" w:rsidRDefault="009942E2" w:rsidP="009942E2">
            <w:pPr>
              <w:rPr>
                <w:b/>
              </w:rPr>
            </w:pPr>
            <w:r w:rsidRPr="00812E11">
              <w:rPr>
                <w:b/>
              </w:rPr>
              <w:t>Submit Time Sheet</w:t>
            </w:r>
          </w:p>
        </w:tc>
        <w:tc>
          <w:tcPr>
            <w:tcW w:w="5509" w:type="dxa"/>
            <w:shd w:val="clear" w:color="auto" w:fill="auto"/>
          </w:tcPr>
          <w:p w14:paraId="5BCEC5B7" w14:textId="77777777" w:rsidR="009942E2" w:rsidRPr="00812E11" w:rsidRDefault="009942E2" w:rsidP="009942E2">
            <w:pPr>
              <w:ind w:left="1"/>
              <w:rPr>
                <w:rFonts w:cs="Arial"/>
                <w:bCs/>
              </w:rPr>
            </w:pPr>
            <w:commentRangeStart w:id="3544"/>
            <w:r w:rsidRPr="00812E11">
              <w:t xml:space="preserve">Choose the </w:t>
            </w:r>
            <w:r w:rsidRPr="00812E11">
              <w:rPr>
                <w:rStyle w:val="SAPScreenElement"/>
              </w:rPr>
              <w:t>Submit</w:t>
            </w:r>
            <w:r w:rsidRPr="00812E11">
              <w:t xml:space="preserve"> button.</w:t>
            </w:r>
            <w:r w:rsidRPr="00812E11">
              <w:rPr>
                <w:rFonts w:cs="Arial"/>
                <w:bCs/>
              </w:rPr>
              <w:t xml:space="preserve"> </w:t>
            </w:r>
            <w:commentRangeEnd w:id="3544"/>
            <w:r w:rsidR="00921280">
              <w:rPr>
                <w:rStyle w:val="CommentReference"/>
              </w:rPr>
              <w:commentReference w:id="3544"/>
            </w:r>
          </w:p>
          <w:p w14:paraId="2683F285" w14:textId="77777777" w:rsidR="009942E2" w:rsidRPr="00812E11" w:rsidRDefault="009942E2" w:rsidP="009942E2">
            <w:pPr>
              <w:pStyle w:val="SAPNoteHeading"/>
              <w:ind w:left="0"/>
            </w:pPr>
            <w:r w:rsidRPr="00812E11">
              <w:rPr>
                <w:noProof/>
                <w:lang w:val="de-DE" w:eastAsia="de-DE"/>
              </w:rPr>
              <w:drawing>
                <wp:inline distT="0" distB="0" distL="0" distR="0" wp14:anchorId="5BB9AED8" wp14:editId="7D758DC6">
                  <wp:extent cx="228600" cy="228600"/>
                  <wp:effectExtent l="0" t="0" r="0" b="0"/>
                  <wp:docPr id="2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12E11">
              <w:t> Note</w:t>
            </w:r>
          </w:p>
          <w:p w14:paraId="172677CC" w14:textId="29037541" w:rsidR="009942E2" w:rsidRDefault="009942E2" w:rsidP="009942E2">
            <w:pPr>
              <w:rPr>
                <w:ins w:id="3545" w:author="Author" w:date="2018-02-01T12:46:00Z"/>
                <w:noProof/>
                <w:lang w:eastAsia="de-DE"/>
              </w:rPr>
            </w:pPr>
            <w:r w:rsidRPr="00812E11">
              <w:rPr>
                <w:rFonts w:cs="Arial"/>
                <w:bCs/>
              </w:rPr>
              <w:t>If needed, you can also save a draft of the time sheet and continue recording later.</w:t>
            </w:r>
            <w:ins w:id="3546" w:author="Author" w:date="2018-02-01T12:45:00Z">
              <w:r w:rsidR="00CC3763" w:rsidRPr="00CC3763">
                <w:rPr>
                  <w:noProof/>
                  <w:lang w:eastAsia="de-DE"/>
                  <w:rPrChange w:id="3547" w:author="Author" w:date="2018-02-01T12:45:00Z">
                    <w:rPr>
                      <w:noProof/>
                      <w:lang w:val="de-DE" w:eastAsia="de-DE"/>
                    </w:rPr>
                  </w:rPrChange>
                </w:rPr>
                <w:t xml:space="preserve"> </w:t>
              </w:r>
            </w:ins>
          </w:p>
          <w:p w14:paraId="2EFBA784" w14:textId="464DD80A" w:rsidR="00CC3763" w:rsidRPr="00812E11" w:rsidRDefault="00CC3763" w:rsidP="009942E2"/>
        </w:tc>
        <w:tc>
          <w:tcPr>
            <w:tcW w:w="5670" w:type="dxa"/>
            <w:shd w:val="clear" w:color="auto" w:fill="auto"/>
          </w:tcPr>
          <w:p w14:paraId="07564C92" w14:textId="77777777" w:rsidR="009942E2" w:rsidRPr="00812E11" w:rsidRDefault="009942E2" w:rsidP="009942E2">
            <w:r w:rsidRPr="00812E11">
              <w:t xml:space="preserve">The </w:t>
            </w:r>
            <w:r w:rsidRPr="00812E11">
              <w:rPr>
                <w:rStyle w:val="SAPScreenElement"/>
              </w:rPr>
              <w:t>Submit Time Sheet</w:t>
            </w:r>
            <w:r w:rsidRPr="00812E11">
              <w:t xml:space="preserve"> dialog box is displayed, asking you if you want to submit the time sheet for the calendar week. </w:t>
            </w:r>
          </w:p>
          <w:p w14:paraId="14C439CF" w14:textId="77777777" w:rsidR="009942E2" w:rsidRPr="00812E11" w:rsidRDefault="009942E2" w:rsidP="009942E2">
            <w:r w:rsidRPr="00812E11">
              <w:t xml:space="preserve">In case you have worked overtime the dialog box contains the following data: </w:t>
            </w:r>
          </w:p>
          <w:p w14:paraId="46EA7997" w14:textId="77777777" w:rsidR="009942E2" w:rsidRPr="000206EE" w:rsidRDefault="009942E2" w:rsidP="000206EE">
            <w:pPr>
              <w:pStyle w:val="ListParagraph"/>
              <w:numPr>
                <w:ilvl w:val="0"/>
                <w:numId w:val="14"/>
              </w:numPr>
              <w:ind w:left="419" w:hanging="437"/>
            </w:pPr>
            <w:r w:rsidRPr="000206EE">
              <w:t>the recorded Total of Overtime Hours</w:t>
            </w:r>
          </w:p>
          <w:p w14:paraId="2C4762F5" w14:textId="29521AB4" w:rsidR="009942E2" w:rsidRPr="00CC3763" w:rsidRDefault="009942E2" w:rsidP="000206EE">
            <w:pPr>
              <w:pStyle w:val="ListParagraph"/>
              <w:numPr>
                <w:ilvl w:val="0"/>
                <w:numId w:val="14"/>
              </w:numPr>
              <w:ind w:left="419" w:hanging="437"/>
              <w:rPr>
                <w:ins w:id="3548" w:author="Author" w:date="2018-02-01T12:18:00Z"/>
                <w:strike/>
                <w:highlight w:val="yellow"/>
                <w:rPrChange w:id="3549" w:author="Author" w:date="2018-02-01T12:21:00Z">
                  <w:rPr>
                    <w:ins w:id="3550" w:author="Author" w:date="2018-02-01T12:18:00Z"/>
                  </w:rPr>
                </w:rPrChange>
              </w:rPr>
            </w:pPr>
            <w:r w:rsidRPr="00CC3763">
              <w:rPr>
                <w:strike/>
                <w:highlight w:val="yellow"/>
                <w:rPrChange w:id="3551" w:author="Author" w:date="2018-02-01T12:21:00Z">
                  <w:rPr/>
                </w:rPrChange>
              </w:rPr>
              <w:t>the number of hours with Overtime Base Pay</w:t>
            </w:r>
          </w:p>
          <w:p w14:paraId="4DD74634" w14:textId="23820FD9" w:rsidR="000B2B32" w:rsidRPr="00CC3763" w:rsidRDefault="000B2B32" w:rsidP="000206EE">
            <w:pPr>
              <w:pStyle w:val="ListParagraph"/>
              <w:numPr>
                <w:ilvl w:val="0"/>
                <w:numId w:val="14"/>
              </w:numPr>
              <w:ind w:left="419" w:hanging="437"/>
              <w:rPr>
                <w:ins w:id="3552" w:author="Author" w:date="2018-02-01T12:20:00Z"/>
                <w:strike/>
                <w:highlight w:val="yellow"/>
                <w:rPrChange w:id="3553" w:author="Author" w:date="2018-02-01T12:21:00Z">
                  <w:rPr>
                    <w:ins w:id="3554" w:author="Author" w:date="2018-02-01T12:20:00Z"/>
                  </w:rPr>
                </w:rPrChange>
              </w:rPr>
            </w:pPr>
            <w:ins w:id="3555" w:author="Author" w:date="2018-02-01T12:18:00Z">
              <w:r w:rsidRPr="00CC3763">
                <w:rPr>
                  <w:strike/>
                  <w:highlight w:val="yellow"/>
                  <w:rPrChange w:id="3556" w:author="Author" w:date="2018-02-01T12:21:00Z">
                    <w:rPr/>
                  </w:rPrChange>
                </w:rPr>
                <w:t>the corresponding factor for the overtime working hours are shown additionally depending on the configuration</w:t>
              </w:r>
            </w:ins>
          </w:p>
          <w:p w14:paraId="4FA6B26D" w14:textId="3DC0C081" w:rsidR="008A055C" w:rsidRPr="000206EE" w:rsidRDefault="008A055C" w:rsidP="000206EE">
            <w:pPr>
              <w:pStyle w:val="ListParagraph"/>
              <w:numPr>
                <w:ilvl w:val="0"/>
                <w:numId w:val="14"/>
              </w:numPr>
              <w:ind w:left="419" w:hanging="437"/>
            </w:pPr>
            <w:ins w:id="3557" w:author="Author" w:date="2018-02-01T12:20:00Z">
              <w:r>
                <w:rPr>
                  <w:highlight w:val="green"/>
                </w:rPr>
                <w:t>the n</w:t>
              </w:r>
              <w:r w:rsidRPr="00EC125C">
                <w:rPr>
                  <w:highlight w:val="green"/>
                </w:rPr>
                <w:t>umber of overtime-worked hours and the corresponding factor they are calculated with</w:t>
              </w:r>
              <w:r w:rsidRPr="00EC125C" w:rsidDel="004A0C8C">
                <w:rPr>
                  <w:highlight w:val="green"/>
                </w:rPr>
                <w:t xml:space="preserve"> </w:t>
              </w:r>
              <w:r w:rsidRPr="00EC125C">
                <w:rPr>
                  <w:highlight w:val="green"/>
                </w:rPr>
                <w:t>(if any)</w:t>
              </w:r>
            </w:ins>
          </w:p>
          <w:p w14:paraId="40F31403" w14:textId="77777777" w:rsidR="00F44EEB" w:rsidRPr="00CC3763" w:rsidRDefault="00F44EEB" w:rsidP="000206EE">
            <w:pPr>
              <w:pStyle w:val="ListParagraph"/>
              <w:numPr>
                <w:ilvl w:val="0"/>
                <w:numId w:val="14"/>
              </w:numPr>
              <w:ind w:left="419" w:hanging="437"/>
              <w:rPr>
                <w:strike/>
                <w:highlight w:val="yellow"/>
                <w:rPrChange w:id="3558" w:author="Author" w:date="2018-02-01T12:47:00Z">
                  <w:rPr/>
                </w:rPrChange>
              </w:rPr>
            </w:pPr>
            <w:r w:rsidRPr="00CC3763">
              <w:rPr>
                <w:strike/>
                <w:highlight w:val="yellow"/>
                <w:rPrChange w:id="3559" w:author="Author" w:date="2018-02-01T12:47:00Z">
                  <w:rPr/>
                </w:rPrChange>
              </w:rPr>
              <w:t>the number of hours with overtime calculation factors</w:t>
            </w:r>
          </w:p>
          <w:p w14:paraId="39DE379B" w14:textId="17E32B8A" w:rsidR="009942E2" w:rsidRPr="00CC3763" w:rsidRDefault="009942E2" w:rsidP="000206EE">
            <w:pPr>
              <w:pStyle w:val="ListParagraph"/>
              <w:numPr>
                <w:ilvl w:val="0"/>
                <w:numId w:val="14"/>
              </w:numPr>
              <w:ind w:left="419" w:hanging="437"/>
              <w:rPr>
                <w:strike/>
                <w:highlight w:val="yellow"/>
                <w:rPrChange w:id="3560" w:author="Author" w:date="2018-02-01T12:21:00Z">
                  <w:rPr/>
                </w:rPrChange>
              </w:rPr>
            </w:pPr>
            <w:r w:rsidRPr="00CC3763">
              <w:rPr>
                <w:strike/>
                <w:highlight w:val="yellow"/>
                <w:rPrChange w:id="3561" w:author="Author" w:date="2018-02-01T12:21:00Z">
                  <w:rPr/>
                </w:rPrChange>
              </w:rPr>
              <w:t>Absences (if any)</w:t>
            </w:r>
          </w:p>
          <w:p w14:paraId="1D081871" w14:textId="77777777" w:rsidR="009942E2" w:rsidRPr="00771517" w:rsidRDefault="009942E2" w:rsidP="000206EE">
            <w:pPr>
              <w:pStyle w:val="ListParagraph"/>
              <w:numPr>
                <w:ilvl w:val="0"/>
                <w:numId w:val="14"/>
              </w:numPr>
              <w:ind w:left="419" w:hanging="437"/>
            </w:pPr>
            <w:r w:rsidRPr="00812E11">
              <w:t>On-</w:t>
            </w:r>
            <w:r w:rsidRPr="00771517">
              <w:t>Call Time (if any)</w:t>
            </w:r>
          </w:p>
          <w:p w14:paraId="28952CB2" w14:textId="77777777" w:rsidR="00730E56" w:rsidRPr="00771517" w:rsidRDefault="009942E2">
            <w:pPr>
              <w:pStyle w:val="ListParagraph"/>
              <w:numPr>
                <w:ilvl w:val="0"/>
                <w:numId w:val="14"/>
              </w:numPr>
              <w:ind w:left="419" w:hanging="437"/>
              <w:rPr>
                <w:ins w:id="3562" w:author="Author" w:date="2018-03-01T13:50:00Z"/>
                <w:b/>
                <w:u w:val="single"/>
                <w:rPrChange w:id="3563" w:author="Author" w:date="2018-03-01T13:50:00Z">
                  <w:rPr>
                    <w:ins w:id="3564" w:author="Author" w:date="2018-03-01T13:50:00Z"/>
                    <w:b/>
                    <w:highlight w:val="cyan"/>
                    <w:u w:val="single"/>
                  </w:rPr>
                </w:rPrChange>
              </w:rPr>
              <w:pPrChange w:id="3565" w:author="Author" w:date="2018-03-01T13:50:00Z">
                <w:pPr>
                  <w:pStyle w:val="ListBullet"/>
                  <w:numPr>
                    <w:numId w:val="0"/>
                  </w:numPr>
                  <w:ind w:left="0" w:hanging="417"/>
                </w:pPr>
              </w:pPrChange>
            </w:pPr>
            <w:r w:rsidRPr="00771517">
              <w:t>Allowances (if any)</w:t>
            </w:r>
            <w:ins w:id="3566" w:author="Author" w:date="2018-03-01T13:50:00Z">
              <w:r w:rsidR="00730E56" w:rsidRPr="00771517">
                <w:rPr>
                  <w:b/>
                  <w:u w:val="single"/>
                  <w:rPrChange w:id="3567" w:author="Author" w:date="2018-03-01T13:50:00Z">
                    <w:rPr>
                      <w:b/>
                      <w:highlight w:val="cyan"/>
                      <w:u w:val="single"/>
                    </w:rPr>
                  </w:rPrChange>
                </w:rPr>
                <w:t xml:space="preserve"> </w:t>
              </w:r>
            </w:ins>
          </w:p>
          <w:p w14:paraId="3C12732A" w14:textId="77777777" w:rsidR="00730E56" w:rsidRDefault="00730E56" w:rsidP="00730E56">
            <w:pPr>
              <w:pStyle w:val="ListBullet"/>
              <w:numPr>
                <w:ilvl w:val="0"/>
                <w:numId w:val="0"/>
              </w:numPr>
              <w:ind w:left="417" w:hanging="417"/>
              <w:rPr>
                <w:ins w:id="3568" w:author="Author" w:date="2018-03-01T13:50:00Z"/>
                <w:b/>
                <w:highlight w:val="cyan"/>
                <w:u w:val="single"/>
              </w:rPr>
            </w:pPr>
          </w:p>
          <w:p w14:paraId="7E19A844" w14:textId="10FFB013" w:rsidR="00730E56" w:rsidRPr="00C70B10" w:rsidRDefault="00730E56" w:rsidP="00730E56">
            <w:pPr>
              <w:pStyle w:val="ListBullet"/>
              <w:numPr>
                <w:ilvl w:val="0"/>
                <w:numId w:val="0"/>
              </w:numPr>
              <w:ind w:left="417" w:hanging="417"/>
              <w:rPr>
                <w:ins w:id="3569" w:author="Author" w:date="2018-03-01T13:50:00Z"/>
                <w:highlight w:val="cyan"/>
              </w:rPr>
            </w:pPr>
            <w:commentRangeStart w:id="3570"/>
            <w:ins w:id="3571" w:author="Author" w:date="2018-03-01T13:50:00Z">
              <w:r>
                <w:rPr>
                  <w:b/>
                  <w:highlight w:val="cyan"/>
                  <w:u w:val="single"/>
                </w:rPr>
                <w:t>Use case</w:t>
              </w:r>
              <w:r w:rsidRPr="00C70B10">
                <w:rPr>
                  <w:b/>
                  <w:highlight w:val="cyan"/>
                  <w:u w:val="single"/>
                </w:rPr>
                <w:t xml:space="preserve"> </w:t>
              </w:r>
              <w:r w:rsidRPr="00C70B10">
                <w:rPr>
                  <w:b/>
                  <w:i/>
                  <w:highlight w:val="cyan"/>
                  <w:u w:val="single"/>
                </w:rPr>
                <w:t>Time Off in Lieu</w:t>
              </w:r>
              <w:del w:id="3572" w:author="Author" w:date="2018-03-02T17:00:00Z">
                <w:r w:rsidRPr="00C70B10" w:rsidDel="0054773C">
                  <w:rPr>
                    <w:highlight w:val="cyan"/>
                    <w:u w:val="single"/>
                  </w:rPr>
                  <w:delText xml:space="preserve"> </w:delText>
                </w:r>
              </w:del>
              <w:r w:rsidRPr="00C70B10">
                <w:rPr>
                  <w:highlight w:val="cyan"/>
                  <w:u w:val="single"/>
                </w:rPr>
                <w:t>:</w:t>
              </w:r>
            </w:ins>
          </w:p>
          <w:p w14:paraId="39594485" w14:textId="77777777" w:rsidR="00730E56" w:rsidRDefault="00730E56" w:rsidP="00730E56">
            <w:pPr>
              <w:pStyle w:val="ListBullet"/>
              <w:numPr>
                <w:ilvl w:val="0"/>
                <w:numId w:val="0"/>
              </w:numPr>
              <w:rPr>
                <w:ins w:id="3573" w:author="Author" w:date="2018-03-01T13:50:00Z"/>
                <w:highlight w:val="cyan"/>
              </w:rPr>
            </w:pPr>
            <w:ins w:id="3574" w:author="Author" w:date="2018-03-01T13:50:00Z">
              <w:r w:rsidRPr="00C70B10">
                <w:rPr>
                  <w:highlight w:val="cyan"/>
                </w:rPr>
                <w:t xml:space="preserve">In case you are entitled to Time Off in Lieu, the dialog box contains additionally the number of hours your </w:t>
              </w:r>
              <w:r w:rsidRPr="00C70B10">
                <w:rPr>
                  <w:b/>
                  <w:highlight w:val="cyan"/>
                </w:rPr>
                <w:t>Time Off in Lieu</w:t>
              </w:r>
              <w:r w:rsidRPr="00C70B10">
                <w:rPr>
                  <w:highlight w:val="cyan"/>
                </w:rPr>
                <w:t xml:space="preserve"> account will be credited with for the specified week. </w:t>
              </w:r>
            </w:ins>
          </w:p>
          <w:p w14:paraId="30A67A0F" w14:textId="77777777" w:rsidR="00730E56" w:rsidRDefault="00730E56" w:rsidP="00730E56">
            <w:pPr>
              <w:pStyle w:val="ListBullet"/>
              <w:numPr>
                <w:ilvl w:val="0"/>
                <w:numId w:val="0"/>
              </w:numPr>
              <w:ind w:left="417" w:hanging="360"/>
              <w:rPr>
                <w:ins w:id="3575" w:author="Author" w:date="2018-03-01T13:50:00Z"/>
                <w:highlight w:val="cyan"/>
              </w:rPr>
            </w:pPr>
          </w:p>
          <w:p w14:paraId="7DA55FD2" w14:textId="3FA9AB23" w:rsidR="00730E56" w:rsidRPr="00C70B10" w:rsidRDefault="00730E56" w:rsidP="00730E56">
            <w:pPr>
              <w:pStyle w:val="ListBullet"/>
              <w:numPr>
                <w:ilvl w:val="0"/>
                <w:numId w:val="0"/>
              </w:numPr>
              <w:ind w:left="417" w:hanging="417"/>
              <w:rPr>
                <w:ins w:id="3576" w:author="Author" w:date="2018-03-01T13:50:00Z"/>
                <w:highlight w:val="cyan"/>
              </w:rPr>
            </w:pPr>
            <w:ins w:id="3577" w:author="Author" w:date="2018-03-01T13:50:00Z">
              <w:r>
                <w:rPr>
                  <w:b/>
                  <w:highlight w:val="cyan"/>
                  <w:u w:val="single"/>
                </w:rPr>
                <w:t>Use case</w:t>
              </w:r>
              <w:r w:rsidRPr="00C70B10">
                <w:rPr>
                  <w:b/>
                  <w:highlight w:val="cyan"/>
                  <w:u w:val="single"/>
                </w:rPr>
                <w:t xml:space="preserve"> </w:t>
              </w:r>
              <w:r>
                <w:rPr>
                  <w:b/>
                  <w:i/>
                  <w:highlight w:val="cyan"/>
                  <w:u w:val="single"/>
                </w:rPr>
                <w:t>Working Time Account</w:t>
              </w:r>
              <w:r w:rsidRPr="00C70B10" w:rsidDel="00C43510">
                <w:rPr>
                  <w:highlight w:val="cyan"/>
                  <w:u w:val="single"/>
                </w:rPr>
                <w:t xml:space="preserve"> </w:t>
              </w:r>
              <w:del w:id="3578" w:author="Author" w:date="2018-03-02T17:00:00Z">
                <w:r w:rsidRPr="00C70B10" w:rsidDel="0054773C">
                  <w:rPr>
                    <w:highlight w:val="cyan"/>
                    <w:u w:val="single"/>
                  </w:rPr>
                  <w:delText>:</w:delText>
                </w:r>
              </w:del>
            </w:ins>
          </w:p>
          <w:p w14:paraId="5A9E6670" w14:textId="302B6CC6" w:rsidR="009942E2" w:rsidDel="00730E56" w:rsidRDefault="00730E56">
            <w:pPr>
              <w:pStyle w:val="ListBullet"/>
              <w:numPr>
                <w:ilvl w:val="0"/>
                <w:numId w:val="0"/>
              </w:numPr>
              <w:rPr>
                <w:del w:id="3579" w:author="Author" w:date="2018-02-01T12:18:00Z"/>
              </w:rPr>
              <w:pPrChange w:id="3580" w:author="Author" w:date="2018-03-01T13:51:00Z">
                <w:pPr>
                  <w:pStyle w:val="ListParagraph"/>
                  <w:numPr>
                    <w:numId w:val="14"/>
                  </w:numPr>
                  <w:ind w:left="419" w:hanging="437"/>
                </w:pPr>
              </w:pPrChange>
            </w:pPr>
            <w:ins w:id="3581" w:author="Author" w:date="2018-03-01T13:50:00Z">
              <w:r w:rsidRPr="00C70B10">
                <w:rPr>
                  <w:highlight w:val="cyan"/>
                </w:rPr>
                <w:t xml:space="preserve">In case you are entitled to </w:t>
              </w:r>
              <w:r>
                <w:rPr>
                  <w:highlight w:val="cyan"/>
                </w:rPr>
                <w:t xml:space="preserve">a Working Time Account, the dialog </w:t>
              </w:r>
            </w:ins>
            <w:ins w:id="3582" w:author="Author" w:date="2018-03-01T13:51:00Z">
              <w:r>
                <w:rPr>
                  <w:highlight w:val="cyan"/>
                </w:rPr>
                <w:t>b</w:t>
              </w:r>
            </w:ins>
            <w:ins w:id="3583" w:author="Author" w:date="2018-03-01T13:50:00Z">
              <w:r w:rsidRPr="00C70B10">
                <w:rPr>
                  <w:highlight w:val="cyan"/>
                </w:rPr>
                <w:t>ox contains additionally the number of hours your Working Time account will be credited with for the specified week.</w:t>
              </w:r>
            </w:ins>
            <w:commentRangeEnd w:id="3570"/>
            <w:ins w:id="3584" w:author="Author" w:date="2018-03-01T13:52:00Z">
              <w:r>
                <w:rPr>
                  <w:rStyle w:val="CommentReference"/>
                </w:rPr>
                <w:commentReference w:id="3570"/>
              </w:r>
            </w:ins>
          </w:p>
          <w:p w14:paraId="09CCCA28" w14:textId="1904FE5A" w:rsidR="009942E2" w:rsidRPr="00812E11" w:rsidRDefault="009942E2">
            <w:pPr>
              <w:pStyle w:val="ListBullet"/>
              <w:numPr>
                <w:ilvl w:val="0"/>
                <w:numId w:val="0"/>
              </w:numPr>
              <w:pPrChange w:id="3585" w:author="Author" w:date="2018-03-01T13:51:00Z">
                <w:pPr>
                  <w:pStyle w:val="ListParagraph"/>
                  <w:numPr>
                    <w:numId w:val="14"/>
                  </w:numPr>
                  <w:ind w:left="419" w:hanging="437"/>
                </w:pPr>
              </w:pPrChange>
            </w:pPr>
            <w:del w:id="3586" w:author="Author" w:date="2018-02-01T12:18:00Z">
              <w:r w:rsidRPr="00812E11" w:rsidDel="000B2B32">
                <w:delText>the corresponding factor for the overtime working hours are shown additionally depending on the configuration</w:delText>
              </w:r>
            </w:del>
          </w:p>
        </w:tc>
        <w:tc>
          <w:tcPr>
            <w:tcW w:w="1260" w:type="dxa"/>
          </w:tcPr>
          <w:p w14:paraId="1074107D" w14:textId="77777777" w:rsidR="009942E2" w:rsidRPr="00812E11" w:rsidRDefault="009942E2" w:rsidP="009942E2">
            <w:pPr>
              <w:rPr>
                <w:rFonts w:cs="Arial"/>
                <w:bCs/>
              </w:rPr>
            </w:pPr>
          </w:p>
        </w:tc>
      </w:tr>
      <w:tr w:rsidR="009942E2" w:rsidRPr="00812E11" w14:paraId="7190D942" w14:textId="77777777" w:rsidTr="000206EE">
        <w:trPr>
          <w:trHeight w:val="357"/>
        </w:trPr>
        <w:tc>
          <w:tcPr>
            <w:tcW w:w="733" w:type="dxa"/>
            <w:shd w:val="clear" w:color="auto" w:fill="auto"/>
          </w:tcPr>
          <w:p w14:paraId="2C4E4B96" w14:textId="77777777" w:rsidR="009942E2" w:rsidRPr="00812E11" w:rsidRDefault="009942E2" w:rsidP="009942E2">
            <w:r w:rsidRPr="00812E11">
              <w:t>7</w:t>
            </w:r>
          </w:p>
        </w:tc>
        <w:tc>
          <w:tcPr>
            <w:tcW w:w="1110" w:type="dxa"/>
            <w:shd w:val="clear" w:color="auto" w:fill="auto"/>
          </w:tcPr>
          <w:p w14:paraId="52B6761C" w14:textId="77777777" w:rsidR="009942E2" w:rsidRPr="00812E11" w:rsidRDefault="009942E2" w:rsidP="009942E2">
            <w:pPr>
              <w:rPr>
                <w:b/>
              </w:rPr>
            </w:pPr>
            <w:r w:rsidRPr="00812E11">
              <w:rPr>
                <w:b/>
              </w:rPr>
              <w:t>Confirm your Choice</w:t>
            </w:r>
          </w:p>
        </w:tc>
        <w:tc>
          <w:tcPr>
            <w:tcW w:w="5509" w:type="dxa"/>
            <w:shd w:val="clear" w:color="auto" w:fill="auto"/>
          </w:tcPr>
          <w:p w14:paraId="3CDDE7FD" w14:textId="77777777" w:rsidR="009942E2" w:rsidRPr="00812E11" w:rsidRDefault="009942E2" w:rsidP="009942E2">
            <w:r w:rsidRPr="00812E11">
              <w:t xml:space="preserve">In the </w:t>
            </w:r>
            <w:r w:rsidRPr="00812E11">
              <w:rPr>
                <w:rStyle w:val="SAPScreenElement"/>
              </w:rPr>
              <w:t>Submit Time Sheet</w:t>
            </w:r>
            <w:r w:rsidRPr="00812E11">
              <w:t xml:space="preserve"> dialog box enter a comment to the approver if appropriate, and choose the </w:t>
            </w:r>
            <w:r w:rsidRPr="00812E11">
              <w:rPr>
                <w:rStyle w:val="SAPScreenElement"/>
              </w:rPr>
              <w:t>Submit</w:t>
            </w:r>
            <w:r w:rsidRPr="00812E11">
              <w:t xml:space="preserve"> button.</w:t>
            </w:r>
          </w:p>
        </w:tc>
        <w:tc>
          <w:tcPr>
            <w:tcW w:w="5670" w:type="dxa"/>
            <w:shd w:val="clear" w:color="auto" w:fill="auto"/>
          </w:tcPr>
          <w:p w14:paraId="2819AA41" w14:textId="77777777" w:rsidR="009942E2" w:rsidRPr="00812E11" w:rsidRDefault="009942E2" w:rsidP="009942E2">
            <w:r w:rsidRPr="00812E11">
              <w:t xml:space="preserve">A system message is generated about the successful submission of your time sheet. </w:t>
            </w:r>
          </w:p>
          <w:p w14:paraId="35296D58" w14:textId="77777777" w:rsidR="009942E2" w:rsidRDefault="009942E2" w:rsidP="009942E2">
            <w:pPr>
              <w:rPr>
                <w:ins w:id="3587" w:author="Author" w:date="2018-02-05T13:57:00Z"/>
              </w:rPr>
            </w:pPr>
            <w:r w:rsidRPr="00812E11">
              <w:t xml:space="preserve">The </w:t>
            </w:r>
            <w:r w:rsidRPr="00812E11">
              <w:rPr>
                <w:rStyle w:val="SAPScreenElement"/>
              </w:rPr>
              <w:t>Status</w:t>
            </w:r>
            <w:r w:rsidRPr="00812E11">
              <w:t xml:space="preserve"> of your time sheet turns automatically to</w:t>
            </w:r>
            <w:r w:rsidRPr="00812E11">
              <w:rPr>
                <w:rStyle w:val="SAPUserEntry"/>
                <w:color w:val="auto"/>
              </w:rPr>
              <w:t xml:space="preserve"> </w:t>
            </w:r>
            <w:r w:rsidRPr="001E1908">
              <w:rPr>
                <w:rStyle w:val="SAPUserEntry"/>
                <w:color w:val="000000"/>
                <w:rPrChange w:id="3588" w:author="Author" w:date="2018-03-01T13:17:00Z">
                  <w:rPr>
                    <w:rStyle w:val="SAPUserEntry"/>
                    <w:b w:val="0"/>
                    <w:color w:val="000000"/>
                  </w:rPr>
                </w:rPrChange>
              </w:rPr>
              <w:t>To be approved</w:t>
            </w:r>
            <w:r w:rsidRPr="00812E11">
              <w:rPr>
                <w:rStyle w:val="SAPUserEntry"/>
                <w:color w:val="auto"/>
              </w:rPr>
              <w:t xml:space="preserve"> </w:t>
            </w:r>
            <w:r w:rsidRPr="00812E11">
              <w:t>and is awaiting approval from your line manager.</w:t>
            </w:r>
          </w:p>
          <w:p w14:paraId="5CFB3588" w14:textId="37002D8F" w:rsidR="00C43510" w:rsidRDefault="00C43510" w:rsidP="009942E2">
            <w:pPr>
              <w:rPr>
                <w:ins w:id="3589" w:author="Author" w:date="2018-02-05T13:59:00Z"/>
                <w:rStyle w:val="SAPScreenElement"/>
              </w:rPr>
            </w:pPr>
            <w:ins w:id="3590" w:author="Author" w:date="2018-02-05T13:57:00Z">
              <w:del w:id="3591" w:author="Author" w:date="2018-03-01T13:12:00Z">
                <w:r w:rsidRPr="00C17013" w:rsidDel="00441BFA">
                  <w:rPr>
                    <w:b/>
                    <w:highlight w:val="green"/>
                    <w:u w:val="single"/>
                    <w:rPrChange w:id="3592" w:author="Author" w:date="2018-02-07T11:55:00Z">
                      <w:rPr>
                        <w:b/>
                        <w:highlight w:val="green"/>
                      </w:rPr>
                    </w:rPrChange>
                  </w:rPr>
                  <w:delText>Function</w:delText>
                </w:r>
              </w:del>
            </w:ins>
            <w:ins w:id="3593" w:author="Author" w:date="2018-03-01T13:12:00Z">
              <w:r w:rsidR="00441BFA">
                <w:rPr>
                  <w:b/>
                  <w:highlight w:val="green"/>
                  <w:u w:val="single"/>
                </w:rPr>
                <w:t>Use Case</w:t>
              </w:r>
            </w:ins>
            <w:ins w:id="3594" w:author="Author" w:date="2018-02-05T13:57:00Z">
              <w:r w:rsidRPr="00C17013">
                <w:rPr>
                  <w:b/>
                  <w:highlight w:val="green"/>
                  <w:u w:val="single"/>
                  <w:rPrChange w:id="3595" w:author="Author" w:date="2018-02-07T11:55:00Z">
                    <w:rPr>
                      <w:b/>
                      <w:highlight w:val="green"/>
                    </w:rPr>
                  </w:rPrChange>
                </w:rPr>
                <w:t xml:space="preserve"> </w:t>
              </w:r>
              <w:r w:rsidRPr="00C17013">
                <w:rPr>
                  <w:b/>
                  <w:i/>
                  <w:highlight w:val="green"/>
                  <w:u w:val="single"/>
                  <w:rPrChange w:id="3596" w:author="Author" w:date="2018-02-07T11:55:00Z">
                    <w:rPr>
                      <w:b/>
                      <w:i/>
                      <w:highlight w:val="green"/>
                    </w:rPr>
                  </w:rPrChange>
                </w:rPr>
                <w:t>Time Off in Lieu</w:t>
              </w:r>
              <w:del w:id="3597" w:author="Author" w:date="2018-03-02T17:00:00Z">
                <w:r w:rsidRPr="00C17013" w:rsidDel="0054773C">
                  <w:rPr>
                    <w:highlight w:val="green"/>
                    <w:u w:val="single"/>
                    <w:rPrChange w:id="3598" w:author="Author" w:date="2018-02-07T11:55:00Z">
                      <w:rPr>
                        <w:highlight w:val="green"/>
                      </w:rPr>
                    </w:rPrChange>
                  </w:rPr>
                  <w:delText xml:space="preserve"> </w:delText>
                </w:r>
              </w:del>
            </w:ins>
            <w:ins w:id="3599" w:author="Author" w:date="2018-02-07T11:55:00Z">
              <w:r w:rsidR="00B441C9" w:rsidRPr="00C17013">
                <w:rPr>
                  <w:highlight w:val="green"/>
                  <w:u w:val="single"/>
                  <w:rPrChange w:id="3600" w:author="Author" w:date="2018-02-07T11:55:00Z">
                    <w:rPr>
                      <w:highlight w:val="green"/>
                    </w:rPr>
                  </w:rPrChange>
                </w:rPr>
                <w:t>:</w:t>
              </w:r>
            </w:ins>
            <w:ins w:id="3601" w:author="Author" w:date="2018-02-05T13:57:00Z">
              <w:r w:rsidRPr="00C17013">
                <w:rPr>
                  <w:highlight w:val="green"/>
                  <w:u w:val="single"/>
                  <w:rPrChange w:id="3602" w:author="Author" w:date="2018-02-07T11:55:00Z">
                    <w:rPr>
                      <w:highlight w:val="green"/>
                    </w:rPr>
                  </w:rPrChange>
                </w:rPr>
                <w:br/>
              </w:r>
              <w:r>
                <w:rPr>
                  <w:highlight w:val="green"/>
                </w:rPr>
                <w:t xml:space="preserve">In </w:t>
              </w:r>
              <w:r w:rsidRPr="00BC4031">
                <w:rPr>
                  <w:highlight w:val="green"/>
                </w:rPr>
                <w:t xml:space="preserve">case you are entitled to Time Off in Lieu, the appropriate number of hours is added to your </w:t>
              </w:r>
              <w:r w:rsidRPr="00BC4031">
                <w:rPr>
                  <w:rStyle w:val="SAPScreenElement"/>
                  <w:highlight w:val="green"/>
                </w:rPr>
                <w:t>Time Off in Lieu</w:t>
              </w:r>
              <w:r w:rsidRPr="00BC4031">
                <w:rPr>
                  <w:highlight w:val="green"/>
                </w:rPr>
                <w:t xml:space="preserve"> time account as soon as the manager approved the Time Sheet. You can view details on this via </w:t>
              </w:r>
              <w:r w:rsidRPr="00BC4031">
                <w:rPr>
                  <w:rStyle w:val="SAPScreenElement"/>
                  <w:highlight w:val="green"/>
                </w:rPr>
                <w:t xml:space="preserve">My Employee File </w:t>
              </w:r>
              <w:r w:rsidRPr="00BC4031">
                <w:rPr>
                  <w:rStyle w:val="SAPScreenElement"/>
                  <w:highlight w:val="green"/>
                </w:rPr>
                <w:sym w:font="Symbol" w:char="F0AE"/>
              </w:r>
              <w:r w:rsidRPr="00BC4031">
                <w:rPr>
                  <w:rStyle w:val="SAPScreenElement"/>
                  <w:highlight w:val="green"/>
                </w:rPr>
                <w:t xml:space="preserve"> Time Off.</w:t>
              </w:r>
            </w:ins>
          </w:p>
          <w:p w14:paraId="7BA5552E" w14:textId="7541AB80" w:rsidR="00C43510" w:rsidRPr="00812E11" w:rsidRDefault="00C43510" w:rsidP="009942E2">
            <w:commentRangeStart w:id="3603"/>
            <w:ins w:id="3604" w:author="Author" w:date="2018-02-05T13:59:00Z">
              <w:del w:id="3605" w:author="Author" w:date="2018-03-01T13:12:00Z">
                <w:r w:rsidRPr="00FF6BD1" w:rsidDel="00441BFA">
                  <w:rPr>
                    <w:b/>
                    <w:highlight w:val="yellow"/>
                    <w:u w:val="single"/>
                    <w:rPrChange w:id="3606" w:author="Author" w:date="2018-02-05T13:59:00Z">
                      <w:rPr>
                        <w:b/>
                        <w:highlight w:val="green"/>
                        <w:u w:val="single"/>
                      </w:rPr>
                    </w:rPrChange>
                  </w:rPr>
                  <w:delText>Function</w:delText>
                </w:r>
              </w:del>
            </w:ins>
            <w:ins w:id="3607" w:author="Author" w:date="2018-03-01T13:12:00Z">
              <w:r w:rsidR="00441BFA">
                <w:rPr>
                  <w:b/>
                  <w:highlight w:val="yellow"/>
                  <w:u w:val="single"/>
                </w:rPr>
                <w:t>Use Case</w:t>
              </w:r>
            </w:ins>
            <w:ins w:id="3608" w:author="Author" w:date="2018-02-05T13:59:00Z">
              <w:r w:rsidRPr="00FF6BD1">
                <w:rPr>
                  <w:b/>
                  <w:highlight w:val="yellow"/>
                  <w:u w:val="single"/>
                  <w:rPrChange w:id="3609" w:author="Author" w:date="2018-02-05T13:59:00Z">
                    <w:rPr>
                      <w:b/>
                      <w:highlight w:val="green"/>
                      <w:u w:val="single"/>
                    </w:rPr>
                  </w:rPrChange>
                </w:rPr>
                <w:t xml:space="preserve"> </w:t>
              </w:r>
              <w:r w:rsidRPr="00FF6BD1">
                <w:rPr>
                  <w:b/>
                  <w:i/>
                  <w:highlight w:val="yellow"/>
                  <w:u w:val="single"/>
                  <w:rPrChange w:id="3610" w:author="Author" w:date="2018-02-05T13:59:00Z">
                    <w:rPr>
                      <w:b/>
                      <w:i/>
                      <w:highlight w:val="green"/>
                      <w:u w:val="single"/>
                    </w:rPr>
                  </w:rPrChange>
                </w:rPr>
                <w:t>Working Time Account</w:t>
              </w:r>
            </w:ins>
            <w:ins w:id="3611" w:author="Author" w:date="2018-02-07T11:55:00Z">
              <w:r w:rsidR="00B441C9">
                <w:rPr>
                  <w:b/>
                  <w:i/>
                  <w:highlight w:val="yellow"/>
                  <w:u w:val="single"/>
                </w:rPr>
                <w:t>:</w:t>
              </w:r>
            </w:ins>
            <w:ins w:id="3612" w:author="Author" w:date="2018-02-05T13:59:00Z">
              <w:r w:rsidRPr="00FF6BD1">
                <w:rPr>
                  <w:highlight w:val="yellow"/>
                  <w:rPrChange w:id="3613" w:author="Author" w:date="2018-02-05T13:59:00Z">
                    <w:rPr>
                      <w:highlight w:val="green"/>
                    </w:rPr>
                  </w:rPrChange>
                </w:rPr>
                <w:br/>
              </w:r>
            </w:ins>
            <w:ins w:id="3614" w:author="Author" w:date="2018-02-08T14:11:00Z">
              <w:r w:rsidR="00FC53FE" w:rsidRPr="00AD4887">
                <w:rPr>
                  <w:highlight w:val="yellow"/>
                  <w:rPrChange w:id="3615" w:author="Author" w:date="2018-02-08T14:11:00Z">
                    <w:rPr>
                      <w:highlight w:val="green"/>
                    </w:rPr>
                  </w:rPrChange>
                </w:rPr>
                <w:t>In case you are entitled to a Working Time Account,</w:t>
              </w:r>
            </w:ins>
            <w:ins w:id="3616" w:author="Author" w:date="2018-02-05T13:59:00Z">
              <w:del w:id="3617" w:author="Author" w:date="2018-02-08T14:11:00Z">
                <w:r w:rsidRPr="00AD4887" w:rsidDel="00FC53FE">
                  <w:rPr>
                    <w:highlight w:val="yellow"/>
                    <w:rPrChange w:id="3618" w:author="Author" w:date="2018-02-08T14:11:00Z">
                      <w:rPr>
                        <w:highlight w:val="green"/>
                      </w:rPr>
                    </w:rPrChange>
                  </w:rPr>
                  <w:delText xml:space="preserve">In case your </w:delText>
                </w:r>
                <w:r w:rsidRPr="00AD4887" w:rsidDel="00FC53FE">
                  <w:rPr>
                    <w:rStyle w:val="SAPScreenElement"/>
                    <w:highlight w:val="yellow"/>
                    <w:rPrChange w:id="3619" w:author="Author" w:date="2018-02-08T14:11:00Z">
                      <w:rPr>
                        <w:rStyle w:val="SAPScreenElement"/>
                        <w:highlight w:val="green"/>
                      </w:rPr>
                    </w:rPrChange>
                  </w:rPr>
                  <w:delText>Time Profile</w:delText>
                </w:r>
                <w:r w:rsidRPr="00AD4887" w:rsidDel="00FC53FE">
                  <w:rPr>
                    <w:highlight w:val="yellow"/>
                    <w:rPrChange w:id="3620" w:author="Author" w:date="2018-02-08T14:11:00Z">
                      <w:rPr>
                        <w:highlight w:val="green"/>
                      </w:rPr>
                    </w:rPrChange>
                  </w:rPr>
                  <w:delText xml:space="preserve"> has a time account type for working time accounts assigned and the </w:delText>
                </w:r>
                <w:r w:rsidRPr="00AD4887" w:rsidDel="00FC53FE">
                  <w:rPr>
                    <w:rStyle w:val="SAPScreenElement"/>
                    <w:highlight w:val="yellow"/>
                    <w:rPrChange w:id="3621" w:author="Author" w:date="2018-02-08T14:11:00Z">
                      <w:rPr>
                        <w:rStyle w:val="SAPScreenElement"/>
                        <w:highlight w:val="green"/>
                      </w:rPr>
                    </w:rPrChange>
                  </w:rPr>
                  <w:delText>Time Recording Profile</w:delText>
                </w:r>
                <w:r w:rsidRPr="00AD4887" w:rsidDel="00FC53FE">
                  <w:rPr>
                    <w:highlight w:val="yellow"/>
                    <w:rPrChange w:id="3622" w:author="Author" w:date="2018-02-08T14:11:00Z">
                      <w:rPr>
                        <w:highlight w:val="green"/>
                      </w:rPr>
                    </w:rPrChange>
                  </w:rPr>
                  <w:delText xml:space="preserve"> considers working time accounts in time valuation,</w:delText>
                </w:r>
              </w:del>
              <w:r w:rsidRPr="00AD4887">
                <w:rPr>
                  <w:highlight w:val="yellow"/>
                  <w:rPrChange w:id="3623" w:author="Author" w:date="2018-02-08T14:11:00Z">
                    <w:rPr>
                      <w:highlight w:val="green"/>
                    </w:rPr>
                  </w:rPrChange>
                </w:rPr>
                <w:t xml:space="preserve"> </w:t>
              </w:r>
              <w:r w:rsidRPr="00FF6BD1">
                <w:rPr>
                  <w:highlight w:val="yellow"/>
                  <w:rPrChange w:id="3624" w:author="Author" w:date="2018-02-05T13:59:00Z">
                    <w:rPr>
                      <w:highlight w:val="green"/>
                    </w:rPr>
                  </w:rPrChange>
                </w:rPr>
                <w:t xml:space="preserve">the appropriate number of hours is added to your </w:t>
              </w:r>
              <w:r w:rsidRPr="00FF6BD1">
                <w:rPr>
                  <w:rStyle w:val="SAPScreenElement"/>
                  <w:color w:val="auto"/>
                  <w:highlight w:val="yellow"/>
                  <w:rPrChange w:id="3625" w:author="Author" w:date="2018-02-05T13:59:00Z">
                    <w:rPr>
                      <w:rStyle w:val="SAPScreenElement"/>
                      <w:color w:val="auto"/>
                      <w:highlight w:val="green"/>
                    </w:rPr>
                  </w:rPrChange>
                </w:rPr>
                <w:t>Working Time Account</w:t>
              </w:r>
              <w:r w:rsidRPr="00FF6BD1">
                <w:rPr>
                  <w:highlight w:val="yellow"/>
                  <w:rPrChange w:id="3626" w:author="Author" w:date="2018-02-05T13:59:00Z">
                    <w:rPr>
                      <w:highlight w:val="green"/>
                    </w:rPr>
                  </w:rPrChange>
                </w:rPr>
                <w:t xml:space="preserve">. You can view details on this via </w:t>
              </w:r>
              <w:r w:rsidRPr="00FF6BD1">
                <w:rPr>
                  <w:rStyle w:val="SAPScreenElement"/>
                  <w:highlight w:val="yellow"/>
                  <w:rPrChange w:id="3627" w:author="Author" w:date="2018-02-05T13:59:00Z">
                    <w:rPr>
                      <w:rStyle w:val="SAPScreenElement"/>
                      <w:highlight w:val="green"/>
                    </w:rPr>
                  </w:rPrChange>
                </w:rPr>
                <w:t xml:space="preserve">My Employee File </w:t>
              </w:r>
              <w:r w:rsidRPr="00FF6BD1">
                <w:rPr>
                  <w:rStyle w:val="SAPScreenElement"/>
                  <w:highlight w:val="yellow"/>
                  <w:rPrChange w:id="3628" w:author="Author" w:date="2018-02-05T13:59:00Z">
                    <w:rPr>
                      <w:rStyle w:val="SAPScreenElement"/>
                      <w:highlight w:val="green"/>
                    </w:rPr>
                  </w:rPrChange>
                </w:rPr>
                <w:sym w:font="Symbol" w:char="F0AE"/>
              </w:r>
              <w:r w:rsidRPr="00FF6BD1">
                <w:rPr>
                  <w:rStyle w:val="SAPScreenElement"/>
                  <w:highlight w:val="yellow"/>
                  <w:rPrChange w:id="3629" w:author="Author" w:date="2018-02-05T13:59:00Z">
                    <w:rPr>
                      <w:rStyle w:val="SAPScreenElement"/>
                      <w:highlight w:val="green"/>
                    </w:rPr>
                  </w:rPrChange>
                </w:rPr>
                <w:t xml:space="preserve"> Time Off.</w:t>
              </w:r>
              <w:commentRangeEnd w:id="3603"/>
              <w:r>
                <w:rPr>
                  <w:rStyle w:val="CommentReference"/>
                </w:rPr>
                <w:commentReference w:id="3603"/>
              </w:r>
            </w:ins>
          </w:p>
        </w:tc>
        <w:tc>
          <w:tcPr>
            <w:tcW w:w="1260" w:type="dxa"/>
          </w:tcPr>
          <w:p w14:paraId="10C1B030" w14:textId="77777777" w:rsidR="009942E2" w:rsidRPr="00812E11" w:rsidRDefault="009942E2" w:rsidP="009942E2">
            <w:pPr>
              <w:rPr>
                <w:rFonts w:cs="Arial"/>
                <w:bCs/>
              </w:rPr>
            </w:pPr>
          </w:p>
        </w:tc>
      </w:tr>
      <w:tr w:rsidR="009942E2" w:rsidRPr="00812E11" w14:paraId="6E2C2BDC" w14:textId="77777777" w:rsidTr="000206EE">
        <w:trPr>
          <w:trHeight w:val="357"/>
        </w:trPr>
        <w:tc>
          <w:tcPr>
            <w:tcW w:w="733" w:type="dxa"/>
            <w:shd w:val="clear" w:color="auto" w:fill="auto"/>
          </w:tcPr>
          <w:p w14:paraId="5CEB9F2D" w14:textId="77777777" w:rsidR="009942E2" w:rsidRPr="00812E11" w:rsidRDefault="009942E2" w:rsidP="009942E2">
            <w:r w:rsidRPr="00812E11">
              <w:t>8</w:t>
            </w:r>
          </w:p>
        </w:tc>
        <w:tc>
          <w:tcPr>
            <w:tcW w:w="1110" w:type="dxa"/>
            <w:shd w:val="clear" w:color="auto" w:fill="auto"/>
          </w:tcPr>
          <w:p w14:paraId="56467842" w14:textId="77777777" w:rsidR="009942E2" w:rsidRPr="00812E11" w:rsidRDefault="009942E2" w:rsidP="009942E2">
            <w:pPr>
              <w:rPr>
                <w:b/>
              </w:rPr>
            </w:pPr>
            <w:r w:rsidRPr="00812E11">
              <w:rPr>
                <w:b/>
              </w:rPr>
              <w:t>Record Working Time for Each Workweek</w:t>
            </w:r>
          </w:p>
        </w:tc>
        <w:tc>
          <w:tcPr>
            <w:tcW w:w="5509" w:type="dxa"/>
            <w:shd w:val="clear" w:color="auto" w:fill="auto"/>
          </w:tcPr>
          <w:p w14:paraId="68805FEE" w14:textId="77777777" w:rsidR="009942E2" w:rsidRPr="00812E11" w:rsidRDefault="009942E2" w:rsidP="009942E2">
            <w:r w:rsidRPr="00812E11">
              <w:t xml:space="preserve">Repeat test steps # 3 to # 7 for every workweek for which you want to record your working time. To select the week of interest choose the </w:t>
            </w:r>
            <w:r w:rsidRPr="00812E11">
              <w:rPr>
                <w:rStyle w:val="SAPScreenElement"/>
              </w:rPr>
              <w:t>Previous Time Sheet</w:t>
            </w:r>
            <w:r w:rsidRPr="00812E11">
              <w:t xml:space="preserve"> </w:t>
            </w:r>
            <w:r w:rsidRPr="00812E11">
              <w:rPr>
                <w:noProof/>
                <w:lang w:val="de-DE" w:eastAsia="de-DE"/>
              </w:rPr>
              <w:drawing>
                <wp:inline distT="0" distB="0" distL="0" distR="0" wp14:anchorId="21CCE80E" wp14:editId="4CEF3621">
                  <wp:extent cx="104775" cy="161925"/>
                  <wp:effectExtent l="0" t="0" r="9525" b="9525"/>
                  <wp:docPr id="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rsidRPr="00812E11">
              <w:rPr>
                <w:noProof/>
              </w:rPr>
              <w:t xml:space="preserve"> </w:t>
            </w:r>
            <w:r w:rsidRPr="00812E11">
              <w:t xml:space="preserve">or </w:t>
            </w:r>
            <w:r w:rsidRPr="00812E11">
              <w:rPr>
                <w:rStyle w:val="SAPScreenElement"/>
              </w:rPr>
              <w:t>Next Time Sheet</w:t>
            </w:r>
            <w:r w:rsidRPr="00812E11">
              <w:t xml:space="preserve"> </w:t>
            </w:r>
            <w:r w:rsidRPr="00812E11">
              <w:rPr>
                <w:noProof/>
                <w:lang w:val="de-DE" w:eastAsia="de-DE"/>
              </w:rPr>
              <w:drawing>
                <wp:inline distT="0" distB="0" distL="0" distR="0" wp14:anchorId="0FFC700D" wp14:editId="626350F4">
                  <wp:extent cx="85725" cy="142875"/>
                  <wp:effectExtent l="0" t="0" r="9525" b="9525"/>
                  <wp:docPr id="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5725" cy="142875"/>
                          </a:xfrm>
                          <a:prstGeom prst="rect">
                            <a:avLst/>
                          </a:prstGeom>
                          <a:noFill/>
                          <a:ln>
                            <a:noFill/>
                          </a:ln>
                        </pic:spPr>
                      </pic:pic>
                    </a:graphicData>
                  </a:graphic>
                </wp:inline>
              </w:drawing>
            </w:r>
            <w:r w:rsidRPr="00812E11">
              <w:t>icon. Submit the time sheet.</w:t>
            </w:r>
          </w:p>
          <w:p w14:paraId="1FED1324" w14:textId="77777777" w:rsidR="009942E2" w:rsidRPr="00812E11" w:rsidRDefault="009942E2" w:rsidP="009942E2">
            <w:pPr>
              <w:pStyle w:val="SAPNoteHeading"/>
              <w:ind w:left="0"/>
            </w:pPr>
            <w:r w:rsidRPr="00812E11">
              <w:rPr>
                <w:noProof/>
                <w:lang w:val="de-DE" w:eastAsia="de-DE"/>
              </w:rPr>
              <w:drawing>
                <wp:inline distT="0" distB="0" distL="0" distR="0" wp14:anchorId="17257D41" wp14:editId="1442ED93">
                  <wp:extent cx="225425" cy="225425"/>
                  <wp:effectExtent l="0" t="0" r="3175" b="317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812E11">
              <w:t> Caution</w:t>
            </w:r>
          </w:p>
          <w:p w14:paraId="65041236" w14:textId="77777777" w:rsidR="009942E2" w:rsidRPr="00812E11" w:rsidRDefault="009942E2" w:rsidP="009942E2">
            <w:r w:rsidRPr="00812E11">
              <w:t>Depending on the</w:t>
            </w:r>
            <w:r w:rsidRPr="00812E11">
              <w:rPr>
                <w:rStyle w:val="SAPScreenElement"/>
              </w:rPr>
              <w:t xml:space="preserve"> Time Recording Admissibility</w:t>
            </w:r>
            <w:r w:rsidRPr="00812E11">
              <w:t xml:space="preserve"> maintained for you, you can record working time, for example, 4 weeks back. In case you want to record working time for a week that lies more than 4 weeks in the past, you will get an appropriate caution message and the time sheet for that week is not editable.</w:t>
            </w:r>
          </w:p>
        </w:tc>
        <w:tc>
          <w:tcPr>
            <w:tcW w:w="5670" w:type="dxa"/>
            <w:shd w:val="clear" w:color="auto" w:fill="auto"/>
          </w:tcPr>
          <w:p w14:paraId="683B7C0E" w14:textId="77777777" w:rsidR="009942E2" w:rsidRPr="00812E11" w:rsidRDefault="009942E2" w:rsidP="009942E2"/>
        </w:tc>
        <w:tc>
          <w:tcPr>
            <w:tcW w:w="1260" w:type="dxa"/>
          </w:tcPr>
          <w:p w14:paraId="4D130824" w14:textId="77777777" w:rsidR="009942E2" w:rsidRPr="00812E11" w:rsidRDefault="009942E2" w:rsidP="009942E2">
            <w:pPr>
              <w:rPr>
                <w:rFonts w:cs="Arial"/>
                <w:bCs/>
              </w:rPr>
            </w:pPr>
          </w:p>
        </w:tc>
      </w:tr>
    </w:tbl>
    <w:p w14:paraId="4AF8B782" w14:textId="64373E5C" w:rsidR="00EB5E05" w:rsidRPr="005838DE" w:rsidRDefault="00F26A4A" w:rsidP="006F51FD">
      <w:pPr>
        <w:pStyle w:val="SAPNoteHeading"/>
        <w:ind w:left="90"/>
      </w:pPr>
      <w:r w:rsidRPr="005838DE">
        <w:rPr>
          <w:noProof/>
          <w:lang w:val="de-DE" w:eastAsia="de-DE"/>
        </w:rPr>
        <w:drawing>
          <wp:inline distT="0" distB="0" distL="0" distR="0" wp14:anchorId="354B0947" wp14:editId="1AAFCA0D">
            <wp:extent cx="228600" cy="228600"/>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B5E05" w:rsidRPr="005838DE">
        <w:t> Note</w:t>
      </w:r>
    </w:p>
    <w:p w14:paraId="42A4CDD1" w14:textId="7276C98B" w:rsidR="00EB5E05" w:rsidRPr="005838DE" w:rsidRDefault="00EB5E05" w:rsidP="00F41C60">
      <w:pPr>
        <w:pStyle w:val="NoteParagraph"/>
        <w:ind w:left="142"/>
      </w:pPr>
      <w:r w:rsidRPr="005838DE">
        <w:t xml:space="preserve">The HR </w:t>
      </w:r>
      <w:r w:rsidR="00D63E68" w:rsidRPr="005838DE">
        <w:t xml:space="preserve">Administrator </w:t>
      </w:r>
      <w:r w:rsidRPr="005838DE">
        <w:t xml:space="preserve">can </w:t>
      </w:r>
      <w:r w:rsidR="00583D5B" w:rsidRPr="005838DE">
        <w:t>record the working time</w:t>
      </w:r>
      <w:r w:rsidRPr="005838DE">
        <w:t xml:space="preserve"> for the employee on behalf of the employee, too. </w:t>
      </w:r>
      <w:r w:rsidR="00482A3A" w:rsidRPr="005838DE">
        <w:t>The procedure is similar.</w:t>
      </w:r>
    </w:p>
    <w:p w14:paraId="4778B1BA" w14:textId="77777777" w:rsidR="009E6A9F" w:rsidRPr="005838DE" w:rsidRDefault="00F26A4A" w:rsidP="006F51FD">
      <w:pPr>
        <w:ind w:left="90"/>
        <w:rPr>
          <w:rFonts w:ascii="Calibri" w:eastAsia="Times New Roman" w:hAnsi="Calibri"/>
          <w:sz w:val="22"/>
          <w:szCs w:val="22"/>
        </w:rPr>
      </w:pPr>
      <w:r w:rsidRPr="005838DE">
        <w:rPr>
          <w:noProof/>
          <w:lang w:val="de-DE" w:eastAsia="de-DE"/>
        </w:rPr>
        <w:drawing>
          <wp:inline distT="0" distB="0" distL="0" distR="0" wp14:anchorId="64E725B8" wp14:editId="129EEB3F">
            <wp:extent cx="228600" cy="22860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9E6A9F" w:rsidRPr="005838DE">
        <w:t> </w:t>
      </w:r>
      <w:r w:rsidR="009E6A9F" w:rsidRPr="005838DE">
        <w:rPr>
          <w:rFonts w:ascii="BentonSans Regular" w:hAnsi="BentonSans Regular"/>
          <w:color w:val="666666"/>
          <w:sz w:val="22"/>
        </w:rPr>
        <w:t>Note</w:t>
      </w:r>
    </w:p>
    <w:p w14:paraId="7C470E80" w14:textId="399D7D7E" w:rsidR="009E6A9F" w:rsidRPr="005838DE" w:rsidRDefault="009E6A9F" w:rsidP="00F41C60">
      <w:pPr>
        <w:ind w:left="142"/>
      </w:pPr>
      <w:r w:rsidRPr="005838DE">
        <w:t xml:space="preserve">In case email is configured and the email address of the employee’s </w:t>
      </w:r>
      <w:r w:rsidR="00D63E68" w:rsidRPr="005838DE">
        <w:t xml:space="preserve">line manager </w:t>
      </w:r>
      <w:r w:rsidRPr="005838DE">
        <w:t>is maintained in the system, he or she receives an automatic email about the workflow ite</w:t>
      </w:r>
      <w:r w:rsidR="005D6C39" w:rsidRPr="005838DE">
        <w:t>m needing his or her attention.</w:t>
      </w:r>
    </w:p>
    <w:p w14:paraId="1E8F6FDD" w14:textId="77777777" w:rsidR="00FE5491" w:rsidRPr="005838DE" w:rsidRDefault="00FE5491" w:rsidP="006F51FD">
      <w:pPr>
        <w:ind w:left="90"/>
        <w:rPr>
          <w:rFonts w:ascii="Calibri" w:eastAsia="Times New Roman" w:hAnsi="Calibri"/>
          <w:sz w:val="22"/>
          <w:szCs w:val="22"/>
        </w:rPr>
      </w:pPr>
      <w:r w:rsidRPr="005838DE">
        <w:rPr>
          <w:noProof/>
          <w:lang w:val="de-DE" w:eastAsia="de-DE"/>
        </w:rPr>
        <w:drawing>
          <wp:inline distT="0" distB="0" distL="0" distR="0" wp14:anchorId="7D9C908B" wp14:editId="7A620D51">
            <wp:extent cx="228600" cy="228600"/>
            <wp:effectExtent l="0" t="0" r="0" b="0"/>
            <wp:docPr id="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838DE">
        <w:t> </w:t>
      </w:r>
      <w:r w:rsidRPr="005838DE">
        <w:rPr>
          <w:rFonts w:ascii="BentonSans Regular" w:hAnsi="BentonSans Regular"/>
          <w:color w:val="666666"/>
          <w:sz w:val="22"/>
        </w:rPr>
        <w:t>Note</w:t>
      </w:r>
    </w:p>
    <w:p w14:paraId="6221FE2D" w14:textId="1D79C609" w:rsidR="00FE5491" w:rsidRPr="005838DE" w:rsidRDefault="00FE5491" w:rsidP="00F41C60">
      <w:pPr>
        <w:ind w:left="142"/>
      </w:pPr>
      <w:r w:rsidRPr="005838DE">
        <w:t xml:space="preserve">If required, you can also withdraw a submitted time sheet, by selecting the </w:t>
      </w:r>
      <w:r w:rsidRPr="005838DE">
        <w:rPr>
          <w:rStyle w:val="SAPScreenElement"/>
        </w:rPr>
        <w:t>Withdraw</w:t>
      </w:r>
      <w:r w:rsidRPr="005838DE">
        <w:t xml:space="preserve"> button. In this case, you need to submit your time sheet again to your manager</w:t>
      </w:r>
      <w:r w:rsidR="00594F65" w:rsidRPr="005838DE">
        <w:t xml:space="preserve"> for approval</w:t>
      </w:r>
      <w:r w:rsidRPr="005838DE">
        <w:t>.</w:t>
      </w:r>
    </w:p>
    <w:p w14:paraId="4D042DD9" w14:textId="77777777" w:rsidR="006672EB" w:rsidRPr="00991170" w:rsidRDefault="006672EB" w:rsidP="00C42EBE">
      <w:pPr>
        <w:pStyle w:val="Heading2"/>
      </w:pPr>
      <w:bookmarkStart w:id="3630" w:name="_Toc507665759"/>
      <w:r w:rsidRPr="00991170">
        <w:t xml:space="preserve">Processing </w:t>
      </w:r>
      <w:bookmarkEnd w:id="2695"/>
      <w:r w:rsidR="00C42EBE" w:rsidRPr="00991170">
        <w:t>Time Sheets</w:t>
      </w:r>
      <w:bookmarkEnd w:id="3630"/>
    </w:p>
    <w:p w14:paraId="345FC6A8" w14:textId="77777777" w:rsidR="00881699" w:rsidRPr="005838DE" w:rsidRDefault="00881699" w:rsidP="00881699">
      <w:pPr>
        <w:pStyle w:val="SAPKeyblockTitle"/>
      </w:pPr>
      <w:r w:rsidRPr="005838DE">
        <w:t>Test Administration</w:t>
      </w:r>
    </w:p>
    <w:p w14:paraId="5954F94A" w14:textId="6A59292A" w:rsidR="00881699" w:rsidRPr="005838DE" w:rsidRDefault="00881699" w:rsidP="00881699">
      <w:r w:rsidRPr="005838DE">
        <w:t>Customer project: Fill in the project-specific parts (</w:t>
      </w:r>
      <w:r w:rsidR="002D78BB" w:rsidRPr="005838DE">
        <w:t>between &lt;brackets&gt;</w:t>
      </w:r>
      <w:r w:rsidRPr="005838DE">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022C41" w:rsidRPr="005838DE" w14:paraId="3522C2F2" w14:textId="77777777" w:rsidTr="00881699">
        <w:tc>
          <w:tcPr>
            <w:tcW w:w="2280" w:type="dxa"/>
            <w:tcBorders>
              <w:top w:val="single" w:sz="8" w:space="0" w:color="999999"/>
              <w:left w:val="single" w:sz="8" w:space="0" w:color="999999"/>
              <w:bottom w:val="single" w:sz="8" w:space="0" w:color="999999"/>
              <w:right w:val="single" w:sz="8" w:space="0" w:color="999999"/>
            </w:tcBorders>
            <w:hideMark/>
          </w:tcPr>
          <w:p w14:paraId="2BEC790E" w14:textId="77777777" w:rsidR="00022C41" w:rsidRPr="005838DE" w:rsidRDefault="00022C41" w:rsidP="00022C41">
            <w:pPr>
              <w:rPr>
                <w:rStyle w:val="SAPEmphasis"/>
              </w:rPr>
            </w:pPr>
            <w:r w:rsidRPr="005838DE">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29ECDA84" w14:textId="77777777" w:rsidR="00022C41" w:rsidRPr="005838DE" w:rsidRDefault="00022C41" w:rsidP="00022C41">
            <w:pPr>
              <w:rPr>
                <w:lang w:eastAsia="zh-CN"/>
              </w:rPr>
            </w:pPr>
            <w:r w:rsidRPr="005838DE">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7E87B7EA" w14:textId="77777777" w:rsidR="00022C41" w:rsidRPr="005838DE" w:rsidRDefault="00022C41" w:rsidP="00022C41">
            <w:pPr>
              <w:rPr>
                <w:rStyle w:val="SAPEmphasis"/>
              </w:rPr>
            </w:pPr>
            <w:r w:rsidRPr="005838DE">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37A79487" w14:textId="77777777" w:rsidR="00022C41" w:rsidRPr="005838DE" w:rsidRDefault="00022C41" w:rsidP="00022C41">
            <w:pPr>
              <w:rPr>
                <w:lang w:eastAsia="zh-CN"/>
              </w:rPr>
            </w:pPr>
            <w:r w:rsidRPr="005838DE">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32F9D716" w14:textId="77777777" w:rsidR="00022C41" w:rsidRPr="005838DE" w:rsidRDefault="00022C41" w:rsidP="00022C41">
            <w:pPr>
              <w:rPr>
                <w:rStyle w:val="SAPEmphasis"/>
              </w:rPr>
            </w:pPr>
            <w:r w:rsidRPr="005838DE">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35BD2AE1" w14:textId="0D97ABBE" w:rsidR="00022C41" w:rsidRPr="005838DE" w:rsidRDefault="009D2DC9" w:rsidP="00022C41">
            <w:pPr>
              <w:rPr>
                <w:lang w:eastAsia="zh-CN"/>
              </w:rPr>
            </w:pPr>
            <w:r w:rsidRPr="005838DE">
              <w:t>&lt;date&gt;</w:t>
            </w:r>
            <w:r w:rsidR="00022C41" w:rsidRPr="005838DE">
              <w:t xml:space="preserve"> </w:t>
            </w:r>
          </w:p>
        </w:tc>
      </w:tr>
      <w:tr w:rsidR="00881699" w:rsidRPr="005838DE" w14:paraId="0BF5707B" w14:textId="77777777" w:rsidTr="00881699">
        <w:tc>
          <w:tcPr>
            <w:tcW w:w="2280" w:type="dxa"/>
            <w:tcBorders>
              <w:top w:val="single" w:sz="8" w:space="0" w:color="999999"/>
              <w:left w:val="single" w:sz="8" w:space="0" w:color="999999"/>
              <w:bottom w:val="single" w:sz="8" w:space="0" w:color="999999"/>
              <w:right w:val="single" w:sz="8" w:space="0" w:color="999999"/>
            </w:tcBorders>
            <w:hideMark/>
          </w:tcPr>
          <w:p w14:paraId="119D8327" w14:textId="77777777" w:rsidR="00881699" w:rsidRPr="005838DE" w:rsidRDefault="00881699">
            <w:pPr>
              <w:rPr>
                <w:rStyle w:val="SAPEmphasis"/>
              </w:rPr>
            </w:pPr>
            <w:r w:rsidRPr="005838DE">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62BD1C59" w14:textId="7B8899DC" w:rsidR="00881699" w:rsidRPr="005838DE" w:rsidRDefault="00D63E68">
            <w:pPr>
              <w:rPr>
                <w:lang w:eastAsia="zh-CN"/>
              </w:rPr>
            </w:pPr>
            <w:r w:rsidRPr="005838DE">
              <w:t>Line Manager</w:t>
            </w:r>
          </w:p>
        </w:tc>
      </w:tr>
      <w:tr w:rsidR="00881699" w:rsidRPr="005838DE" w14:paraId="155B6D63" w14:textId="77777777" w:rsidTr="00881699">
        <w:tc>
          <w:tcPr>
            <w:tcW w:w="2280" w:type="dxa"/>
            <w:tcBorders>
              <w:top w:val="single" w:sz="8" w:space="0" w:color="999999"/>
              <w:left w:val="single" w:sz="8" w:space="0" w:color="999999"/>
              <w:bottom w:val="single" w:sz="8" w:space="0" w:color="999999"/>
              <w:right w:val="single" w:sz="8" w:space="0" w:color="999999"/>
            </w:tcBorders>
            <w:hideMark/>
          </w:tcPr>
          <w:p w14:paraId="61E8D29B" w14:textId="77777777" w:rsidR="00881699" w:rsidRPr="005838DE" w:rsidRDefault="00881699">
            <w:pPr>
              <w:rPr>
                <w:rStyle w:val="SAPEmphasis"/>
              </w:rPr>
            </w:pPr>
            <w:r w:rsidRPr="005838DE">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3BE47FCA" w14:textId="77777777" w:rsidR="00881699" w:rsidRPr="005838DE" w:rsidRDefault="00881699">
            <w:pPr>
              <w:rPr>
                <w:lang w:eastAsia="zh-CN"/>
              </w:rPr>
            </w:pPr>
            <w:r w:rsidRPr="005838DE">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48074F69" w14:textId="77777777" w:rsidR="00881699" w:rsidRPr="005838DE" w:rsidRDefault="00881699">
            <w:pPr>
              <w:rPr>
                <w:rStyle w:val="SAPEmphasis"/>
              </w:rPr>
            </w:pPr>
            <w:r w:rsidRPr="005838DE">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5B7E3F9E" w14:textId="6818AA04" w:rsidR="00881699" w:rsidRPr="005838DE" w:rsidRDefault="00642B3B" w:rsidP="00B84D0A">
            <w:pPr>
              <w:rPr>
                <w:lang w:eastAsia="zh-CN"/>
              </w:rPr>
            </w:pPr>
            <w:ins w:id="3631" w:author="Author" w:date="2018-01-31T10:05:00Z">
              <w:r w:rsidRPr="005838DE">
                <w:t>&lt;</w:t>
              </w:r>
              <w:r>
                <w:t>duration</w:t>
              </w:r>
              <w:r w:rsidRPr="005838DE">
                <w:t>&gt;</w:t>
              </w:r>
            </w:ins>
            <w:del w:id="3632" w:author="Author" w:date="2018-01-31T10:05:00Z">
              <w:r w:rsidR="004C6E05" w:rsidRPr="005838DE" w:rsidDel="00642B3B">
                <w:rPr>
                  <w:lang w:eastAsia="zh-CN"/>
                </w:rPr>
                <w:delText>5</w:delText>
              </w:r>
              <w:r w:rsidR="00881699" w:rsidRPr="005838DE" w:rsidDel="00642B3B">
                <w:rPr>
                  <w:lang w:eastAsia="zh-CN"/>
                </w:rPr>
                <w:delText xml:space="preserve"> minutes</w:delText>
              </w:r>
            </w:del>
          </w:p>
        </w:tc>
      </w:tr>
    </w:tbl>
    <w:p w14:paraId="6F803266" w14:textId="77777777" w:rsidR="006672EB" w:rsidRPr="005838DE" w:rsidRDefault="006672EB" w:rsidP="006672EB">
      <w:pPr>
        <w:pStyle w:val="SAPKeyblockTitle"/>
      </w:pPr>
      <w:r w:rsidRPr="005838DE">
        <w:t>Purpose</w:t>
      </w:r>
    </w:p>
    <w:p w14:paraId="241A5F2E" w14:textId="67F646DE" w:rsidR="006672EB" w:rsidRPr="005838DE" w:rsidRDefault="006672EB" w:rsidP="006672EB">
      <w:r w:rsidRPr="005838DE">
        <w:t xml:space="preserve">The </w:t>
      </w:r>
      <w:r w:rsidR="00D63E68" w:rsidRPr="005838DE">
        <w:t xml:space="preserve">Line Manager </w:t>
      </w:r>
      <w:r w:rsidRPr="005838DE">
        <w:t xml:space="preserve">processes </w:t>
      </w:r>
      <w:r w:rsidR="008B2105" w:rsidRPr="005838DE">
        <w:t>the time sheets submitted by his or her direct reports</w:t>
      </w:r>
      <w:r w:rsidRPr="005838DE">
        <w:t>.</w:t>
      </w:r>
    </w:p>
    <w:p w14:paraId="07FF9383" w14:textId="77777777" w:rsidR="00482A3A" w:rsidRPr="005838DE" w:rsidRDefault="00482A3A" w:rsidP="00482A3A">
      <w:r w:rsidRPr="005838DE">
        <w:t>He or she has the option to process a single time sheet request, or to mass approve several time sheet requests at once. The latter is especially helpful if the Line Manager has several time sheet requests to be approved in his or her to-do list.</w:t>
      </w:r>
    </w:p>
    <w:p w14:paraId="27207EAC" w14:textId="77777777" w:rsidR="00D24797" w:rsidRPr="005838DE" w:rsidRDefault="00D24797" w:rsidP="00D24797">
      <w:pPr>
        <w:pStyle w:val="SAPNoteHeading"/>
        <w:ind w:left="0"/>
      </w:pPr>
      <w:r w:rsidRPr="005838DE">
        <w:rPr>
          <w:noProof/>
          <w:lang w:val="de-DE" w:eastAsia="de-DE"/>
        </w:rPr>
        <w:drawing>
          <wp:inline distT="0" distB="0" distL="0" distR="0" wp14:anchorId="6A8A19E9" wp14:editId="4F10E792">
            <wp:extent cx="228600" cy="228600"/>
            <wp:effectExtent l="0" t="0" r="0" b="0"/>
            <wp:docPr id="24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838DE">
        <w:t> Note</w:t>
      </w:r>
    </w:p>
    <w:p w14:paraId="24A8607B" w14:textId="77777777" w:rsidR="00D24797" w:rsidRPr="005838DE" w:rsidRDefault="00D24797" w:rsidP="00D24797">
      <w:r w:rsidRPr="005838DE">
        <w:t>The number of workflow requests, that can be approved at one time, is limited to 100.</w:t>
      </w:r>
    </w:p>
    <w:p w14:paraId="72CAB099" w14:textId="77777777" w:rsidR="00482A3A" w:rsidRPr="005838DE" w:rsidRDefault="00482A3A" w:rsidP="006F51FD">
      <w:pPr>
        <w:pStyle w:val="SAPNoteHeading"/>
        <w:ind w:left="0"/>
      </w:pPr>
      <w:r w:rsidRPr="005838DE">
        <w:rPr>
          <w:noProof/>
          <w:lang w:val="de-DE" w:eastAsia="de-DE"/>
        </w:rPr>
        <w:drawing>
          <wp:inline distT="0" distB="0" distL="0" distR="0" wp14:anchorId="04486204" wp14:editId="67E4E042">
            <wp:extent cx="228600" cy="228600"/>
            <wp:effectExtent l="0" t="0" r="0" b="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838DE">
        <w:t> Note</w:t>
      </w:r>
    </w:p>
    <w:p w14:paraId="64E5DDA2" w14:textId="29C59C9C" w:rsidR="00482A3A" w:rsidRPr="005838DE" w:rsidRDefault="00482A3A" w:rsidP="006F51FD">
      <w:r w:rsidRPr="005838DE">
        <w:t xml:space="preserve">Mass rejection and mass delegation of time sheet requests are not possible. To decline or delegate a time sheet request, you need to go into the </w:t>
      </w:r>
      <w:r w:rsidRPr="00A056A6">
        <w:rPr>
          <w:strike/>
          <w:highlight w:val="yellow"/>
          <w:rPrChange w:id="3633" w:author="Author" w:date="2018-02-05T12:01:00Z">
            <w:rPr/>
          </w:rPrChange>
        </w:rPr>
        <w:t>detailed</w:t>
      </w:r>
      <w:ins w:id="3634" w:author="Author" w:date="2018-02-05T12:01:00Z">
        <w:r w:rsidR="00DE4E1F">
          <w:rPr>
            <w:strike/>
          </w:rPr>
          <w:t xml:space="preserve"> </w:t>
        </w:r>
        <w:r w:rsidR="00DE4E1F" w:rsidRPr="00A056A6">
          <w:rPr>
            <w:highlight w:val="yellow"/>
            <w:rPrChange w:id="3635" w:author="Author" w:date="2018-02-05T12:01:00Z">
              <w:rPr>
                <w:strike/>
              </w:rPr>
            </w:rPrChange>
          </w:rPr>
          <w:t>single</w:t>
        </w:r>
      </w:ins>
      <w:r w:rsidRPr="005838DE">
        <w:t xml:space="preserve"> request. For details see </w:t>
      </w:r>
      <w:r w:rsidRPr="005838DE">
        <w:rPr>
          <w:rStyle w:val="SAPEmphasis"/>
          <w:u w:val="single"/>
          <w:lang w:eastAsia="zh-CN"/>
        </w:rPr>
        <w:t>Option 2</w:t>
      </w:r>
      <w:r w:rsidRPr="005838DE">
        <w:t xml:space="preserve"> in the </w:t>
      </w:r>
      <w:ins w:id="3636" w:author="Author" w:date="2018-02-06T11:37:00Z">
        <w:r w:rsidR="001D7400" w:rsidRPr="005838DE">
          <w:rPr>
            <w:rFonts w:ascii="BentonSans Regular" w:hAnsi="BentonSans Regular"/>
            <w:color w:val="666666"/>
          </w:rPr>
          <w:t>Procedure</w:t>
        </w:r>
        <w:r w:rsidR="001D7400" w:rsidRPr="005838DE">
          <w:t xml:space="preserve"> </w:t>
        </w:r>
      </w:ins>
      <w:del w:id="3637" w:author="Author" w:date="2018-02-06T11:37:00Z">
        <w:r w:rsidRPr="000206EE" w:rsidDel="001D7400">
          <w:delText>Procedure</w:delText>
        </w:r>
        <w:r w:rsidRPr="005838DE" w:rsidDel="001D7400">
          <w:delText xml:space="preserve"> </w:delText>
        </w:r>
      </w:del>
      <w:r w:rsidRPr="005838DE">
        <w:t>below.</w:t>
      </w:r>
    </w:p>
    <w:p w14:paraId="61747A06" w14:textId="77777777" w:rsidR="00482A3A" w:rsidRPr="005838DE" w:rsidRDefault="00482A3A" w:rsidP="00482A3A">
      <w:pPr>
        <w:pStyle w:val="SAPKeyblockTitle"/>
      </w:pPr>
      <w:r w:rsidRPr="005838DE">
        <w:t>Prerequisites</w:t>
      </w:r>
    </w:p>
    <w:p w14:paraId="4C7A20C7" w14:textId="77777777" w:rsidR="00482A3A" w:rsidRPr="005838DE" w:rsidRDefault="00482A3A" w:rsidP="00482A3A">
      <w:r w:rsidRPr="005838DE">
        <w:t>The time sheet request must have been submitted by the employee and sent for approval to his or her line manager.</w:t>
      </w:r>
    </w:p>
    <w:p w14:paraId="22C21F63" w14:textId="1274C571" w:rsidR="006672EB" w:rsidRPr="005838DE" w:rsidRDefault="006672EB" w:rsidP="00E87AD5">
      <w:pPr>
        <w:pStyle w:val="SAPKeyblockTitle"/>
      </w:pPr>
      <w:r w:rsidRPr="005838DE">
        <w:t>Procedure</w:t>
      </w:r>
    </w:p>
    <w:p w14:paraId="0432BA93" w14:textId="77777777" w:rsidR="00482A3A" w:rsidRPr="005838DE" w:rsidRDefault="00482A3A" w:rsidP="00482A3A">
      <w:pPr>
        <w:rPr>
          <w:rStyle w:val="SAPEmphasis"/>
          <w:sz w:val="20"/>
        </w:rPr>
      </w:pPr>
      <w:r w:rsidRPr="005838DE">
        <w:rPr>
          <w:rStyle w:val="SAPEmphasis"/>
          <w:sz w:val="20"/>
          <w:u w:val="single"/>
        </w:rPr>
        <w:t>Option 1</w:t>
      </w:r>
      <w:r w:rsidRPr="005838DE">
        <w:rPr>
          <w:rStyle w:val="SAPEmphasis"/>
          <w:sz w:val="20"/>
        </w:rPr>
        <w:t>: Single Approval of Time Sheet Requests</w:t>
      </w:r>
    </w:p>
    <w:tbl>
      <w:tblPr>
        <w:tblW w:w="14175"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13"/>
        <w:gridCol w:w="1043"/>
        <w:gridCol w:w="3493"/>
        <w:gridCol w:w="3040"/>
        <w:gridCol w:w="4663"/>
        <w:gridCol w:w="1123"/>
      </w:tblGrid>
      <w:tr w:rsidR="00517AAA" w:rsidRPr="005838DE" w14:paraId="1358B896" w14:textId="77777777" w:rsidTr="006F51FD">
        <w:trPr>
          <w:trHeight w:val="576"/>
          <w:tblHeader/>
        </w:trPr>
        <w:tc>
          <w:tcPr>
            <w:tcW w:w="774" w:type="dxa"/>
            <w:shd w:val="clear" w:color="auto" w:fill="999999"/>
          </w:tcPr>
          <w:p w14:paraId="0C3ACADF" w14:textId="77777777" w:rsidR="00517AAA" w:rsidRPr="005838DE" w:rsidRDefault="00517AAA" w:rsidP="006672EB">
            <w:pPr>
              <w:pStyle w:val="TableHeading"/>
              <w:rPr>
                <w:rFonts w:ascii="BentonSans Bold" w:hAnsi="BentonSans Bold"/>
                <w:bCs/>
                <w:color w:val="FFFFFF"/>
                <w:sz w:val="18"/>
              </w:rPr>
            </w:pPr>
            <w:r w:rsidRPr="005838DE">
              <w:rPr>
                <w:rFonts w:ascii="BentonSans Bold" w:hAnsi="BentonSans Bold"/>
                <w:bCs/>
                <w:color w:val="FFFFFF"/>
                <w:sz w:val="18"/>
              </w:rPr>
              <w:t>Test Step #</w:t>
            </w:r>
          </w:p>
        </w:tc>
        <w:tc>
          <w:tcPr>
            <w:tcW w:w="992" w:type="dxa"/>
            <w:shd w:val="clear" w:color="auto" w:fill="999999"/>
          </w:tcPr>
          <w:p w14:paraId="46857F70" w14:textId="77777777" w:rsidR="00517AAA" w:rsidRPr="005838DE" w:rsidRDefault="00517AAA" w:rsidP="006672EB">
            <w:pPr>
              <w:pStyle w:val="TableHeading"/>
              <w:rPr>
                <w:rFonts w:ascii="BentonSans Bold" w:hAnsi="BentonSans Bold"/>
                <w:bCs/>
                <w:color w:val="FFFFFF"/>
                <w:sz w:val="18"/>
              </w:rPr>
            </w:pPr>
            <w:r w:rsidRPr="005838DE">
              <w:rPr>
                <w:rFonts w:ascii="BentonSans Bold" w:hAnsi="BentonSans Bold"/>
                <w:bCs/>
                <w:color w:val="FFFFFF"/>
                <w:sz w:val="18"/>
              </w:rPr>
              <w:t>Test Step Name</w:t>
            </w:r>
          </w:p>
        </w:tc>
        <w:tc>
          <w:tcPr>
            <w:tcW w:w="3323" w:type="dxa"/>
            <w:shd w:val="clear" w:color="auto" w:fill="999999"/>
          </w:tcPr>
          <w:p w14:paraId="0A76CEE5" w14:textId="77777777" w:rsidR="00517AAA" w:rsidRPr="005838DE" w:rsidRDefault="00517AAA" w:rsidP="006672EB">
            <w:pPr>
              <w:pStyle w:val="TableHeading"/>
              <w:rPr>
                <w:rFonts w:ascii="BentonSans Bold" w:hAnsi="BentonSans Bold"/>
                <w:bCs/>
                <w:color w:val="FFFFFF"/>
                <w:sz w:val="18"/>
              </w:rPr>
            </w:pPr>
            <w:r w:rsidRPr="005838DE">
              <w:rPr>
                <w:rFonts w:ascii="BentonSans Bold" w:hAnsi="BentonSans Bold"/>
                <w:bCs/>
                <w:color w:val="FFFFFF"/>
                <w:sz w:val="18"/>
              </w:rPr>
              <w:t>Instruction</w:t>
            </w:r>
          </w:p>
        </w:tc>
        <w:tc>
          <w:tcPr>
            <w:tcW w:w="2892" w:type="dxa"/>
            <w:shd w:val="clear" w:color="auto" w:fill="999999"/>
          </w:tcPr>
          <w:p w14:paraId="0FE851D3" w14:textId="2F96E897" w:rsidR="00517AAA" w:rsidRPr="005838DE" w:rsidRDefault="00517AAA" w:rsidP="006672EB">
            <w:pPr>
              <w:pStyle w:val="TableHeading"/>
              <w:rPr>
                <w:rFonts w:ascii="BentonSans Bold" w:hAnsi="BentonSans Bold"/>
                <w:bCs/>
                <w:color w:val="FFFFFF"/>
                <w:sz w:val="18"/>
              </w:rPr>
            </w:pPr>
            <w:r w:rsidRPr="005838DE">
              <w:rPr>
                <w:rFonts w:ascii="BentonSans Bold" w:hAnsi="BentonSans Bold"/>
                <w:bCs/>
                <w:color w:val="FFFFFF"/>
                <w:sz w:val="18"/>
              </w:rPr>
              <w:t>Additional Information</w:t>
            </w:r>
          </w:p>
        </w:tc>
        <w:tc>
          <w:tcPr>
            <w:tcW w:w="4436" w:type="dxa"/>
            <w:shd w:val="clear" w:color="auto" w:fill="999999"/>
          </w:tcPr>
          <w:p w14:paraId="0AEBED8D" w14:textId="068DFB24" w:rsidR="00517AAA" w:rsidRPr="005838DE" w:rsidRDefault="00517AAA" w:rsidP="006672EB">
            <w:pPr>
              <w:pStyle w:val="TableHeading"/>
              <w:rPr>
                <w:rFonts w:ascii="BentonSans Bold" w:hAnsi="BentonSans Bold"/>
                <w:bCs/>
                <w:color w:val="FFFFFF"/>
                <w:sz w:val="18"/>
              </w:rPr>
            </w:pPr>
            <w:r w:rsidRPr="005838DE">
              <w:rPr>
                <w:rFonts w:ascii="BentonSans Bold" w:hAnsi="BentonSans Bold"/>
                <w:bCs/>
                <w:color w:val="FFFFFF"/>
                <w:sz w:val="18"/>
              </w:rPr>
              <w:t>Expected Result</w:t>
            </w:r>
          </w:p>
        </w:tc>
        <w:tc>
          <w:tcPr>
            <w:tcW w:w="1068" w:type="dxa"/>
            <w:shd w:val="clear" w:color="auto" w:fill="999999"/>
          </w:tcPr>
          <w:p w14:paraId="18050335" w14:textId="77777777" w:rsidR="00517AAA" w:rsidRPr="005838DE" w:rsidRDefault="00517AAA" w:rsidP="006672EB">
            <w:pPr>
              <w:pStyle w:val="TableHeading"/>
              <w:rPr>
                <w:rFonts w:ascii="BentonSans Bold" w:hAnsi="BentonSans Bold"/>
                <w:bCs/>
                <w:color w:val="FFFFFF"/>
                <w:sz w:val="18"/>
              </w:rPr>
            </w:pPr>
            <w:r w:rsidRPr="005838DE">
              <w:rPr>
                <w:rFonts w:ascii="BentonSans Bold" w:hAnsi="BentonSans Bold"/>
                <w:bCs/>
                <w:color w:val="FFFFFF"/>
                <w:sz w:val="18"/>
              </w:rPr>
              <w:t>Pass / Fail / Comment</w:t>
            </w:r>
          </w:p>
        </w:tc>
      </w:tr>
      <w:tr w:rsidR="00517AAA" w:rsidRPr="005838DE" w14:paraId="02C7A6E5" w14:textId="77777777" w:rsidTr="006F51FD">
        <w:trPr>
          <w:trHeight w:val="357"/>
        </w:trPr>
        <w:tc>
          <w:tcPr>
            <w:tcW w:w="774" w:type="dxa"/>
            <w:shd w:val="clear" w:color="auto" w:fill="auto"/>
          </w:tcPr>
          <w:p w14:paraId="4DAE0C09" w14:textId="77777777" w:rsidR="00517AAA" w:rsidRPr="005838DE" w:rsidRDefault="00517AAA" w:rsidP="006672EB">
            <w:r w:rsidRPr="005838DE">
              <w:t>1</w:t>
            </w:r>
          </w:p>
        </w:tc>
        <w:tc>
          <w:tcPr>
            <w:tcW w:w="992" w:type="dxa"/>
            <w:shd w:val="clear" w:color="auto" w:fill="auto"/>
          </w:tcPr>
          <w:p w14:paraId="2910A24B" w14:textId="77777777" w:rsidR="00517AAA" w:rsidRPr="005838DE" w:rsidRDefault="00517AAA" w:rsidP="006672EB">
            <w:r w:rsidRPr="005838DE">
              <w:rPr>
                <w:rFonts w:cs="Arial"/>
                <w:b/>
                <w:bCs/>
              </w:rPr>
              <w:t>Log on</w:t>
            </w:r>
          </w:p>
        </w:tc>
        <w:tc>
          <w:tcPr>
            <w:tcW w:w="3323" w:type="dxa"/>
            <w:shd w:val="clear" w:color="auto" w:fill="auto"/>
          </w:tcPr>
          <w:p w14:paraId="7E2ED5BC" w14:textId="74E71CB7" w:rsidR="00517AAA" w:rsidRPr="005838DE" w:rsidRDefault="00517AAA" w:rsidP="00755CAA">
            <w:r w:rsidRPr="005838DE">
              <w:t xml:space="preserve">Log on to </w:t>
            </w:r>
            <w:r w:rsidR="008A0256" w:rsidRPr="005838DE">
              <w:rPr>
                <w:rStyle w:val="SAPScreenElement"/>
                <w:color w:val="auto"/>
              </w:rPr>
              <w:t>Employee Central</w:t>
            </w:r>
            <w:r w:rsidR="008A0256" w:rsidRPr="005838DE" w:rsidDel="00765839">
              <w:rPr>
                <w:rStyle w:val="SAPScreenElement"/>
              </w:rPr>
              <w:t xml:space="preserve"> </w:t>
            </w:r>
            <w:r w:rsidRPr="005838DE">
              <w:t>as line manager.</w:t>
            </w:r>
          </w:p>
        </w:tc>
        <w:tc>
          <w:tcPr>
            <w:tcW w:w="2892" w:type="dxa"/>
          </w:tcPr>
          <w:p w14:paraId="7CA93C62" w14:textId="77777777" w:rsidR="00517AAA" w:rsidRPr="005838DE" w:rsidRDefault="00517AAA" w:rsidP="006672EB">
            <w:pPr>
              <w:rPr>
                <w:rFonts w:cs="Arial"/>
                <w:bCs/>
              </w:rPr>
            </w:pPr>
          </w:p>
        </w:tc>
        <w:tc>
          <w:tcPr>
            <w:tcW w:w="4436" w:type="dxa"/>
            <w:shd w:val="clear" w:color="auto" w:fill="auto"/>
          </w:tcPr>
          <w:p w14:paraId="65CA79DE" w14:textId="5E97B28A" w:rsidR="00517AAA" w:rsidRPr="005838DE" w:rsidRDefault="00517AAA" w:rsidP="006672EB">
            <w:r w:rsidRPr="005838DE">
              <w:rPr>
                <w:rFonts w:cs="Arial"/>
                <w:bCs/>
              </w:rPr>
              <w:t xml:space="preserve">The </w:t>
            </w:r>
            <w:r w:rsidRPr="005838DE">
              <w:rPr>
                <w:rStyle w:val="SAPScreenElement"/>
              </w:rPr>
              <w:t>Home</w:t>
            </w:r>
            <w:r w:rsidRPr="005838DE">
              <w:rPr>
                <w:rFonts w:cs="Arial"/>
                <w:bCs/>
                <w:i/>
              </w:rPr>
              <w:t xml:space="preserve"> </w:t>
            </w:r>
            <w:r w:rsidRPr="005838DE">
              <w:rPr>
                <w:rFonts w:cs="Arial"/>
                <w:bCs/>
              </w:rPr>
              <w:t>page is displayed.</w:t>
            </w:r>
          </w:p>
        </w:tc>
        <w:tc>
          <w:tcPr>
            <w:tcW w:w="1068" w:type="dxa"/>
          </w:tcPr>
          <w:p w14:paraId="23B21B22" w14:textId="77777777" w:rsidR="00517AAA" w:rsidRPr="005838DE" w:rsidRDefault="00517AAA" w:rsidP="006672EB">
            <w:pPr>
              <w:rPr>
                <w:rFonts w:cs="Arial"/>
                <w:bCs/>
              </w:rPr>
            </w:pPr>
          </w:p>
        </w:tc>
      </w:tr>
      <w:tr w:rsidR="00517AAA" w:rsidRPr="005838DE" w14:paraId="182B10D9" w14:textId="77777777" w:rsidTr="006F51FD">
        <w:trPr>
          <w:trHeight w:val="357"/>
        </w:trPr>
        <w:tc>
          <w:tcPr>
            <w:tcW w:w="774" w:type="dxa"/>
            <w:shd w:val="clear" w:color="auto" w:fill="auto"/>
          </w:tcPr>
          <w:p w14:paraId="18EAD68D" w14:textId="7282199F" w:rsidR="00517AAA" w:rsidRPr="005838DE" w:rsidRDefault="00517AAA" w:rsidP="00482A3A">
            <w:r w:rsidRPr="005838DE">
              <w:t>2</w:t>
            </w:r>
          </w:p>
        </w:tc>
        <w:tc>
          <w:tcPr>
            <w:tcW w:w="992" w:type="dxa"/>
            <w:shd w:val="clear" w:color="auto" w:fill="auto"/>
          </w:tcPr>
          <w:p w14:paraId="0435A86E" w14:textId="041DD077" w:rsidR="00517AAA" w:rsidRPr="005838DE" w:rsidRDefault="00517AAA" w:rsidP="00482A3A">
            <w:pPr>
              <w:rPr>
                <w:rFonts w:cs="Arial"/>
                <w:b/>
                <w:bCs/>
              </w:rPr>
            </w:pPr>
            <w:r w:rsidRPr="005838DE">
              <w:rPr>
                <w:rStyle w:val="SAPEmphasis"/>
              </w:rPr>
              <w:t>Access Requests Tile</w:t>
            </w:r>
          </w:p>
        </w:tc>
        <w:tc>
          <w:tcPr>
            <w:tcW w:w="3323" w:type="dxa"/>
            <w:shd w:val="clear" w:color="auto" w:fill="auto"/>
          </w:tcPr>
          <w:p w14:paraId="198B4933" w14:textId="61459888" w:rsidR="00517AAA" w:rsidRPr="005838DE" w:rsidRDefault="00517AAA" w:rsidP="00482A3A">
            <w:r w:rsidRPr="005838DE">
              <w:t xml:space="preserve">On the </w:t>
            </w:r>
            <w:r w:rsidRPr="005838DE">
              <w:rPr>
                <w:rStyle w:val="SAPScreenElement"/>
              </w:rPr>
              <w:t xml:space="preserve">Home </w:t>
            </w:r>
            <w:r w:rsidRPr="005838DE">
              <w:rPr>
                <w:rFonts w:cs="Arial"/>
                <w:bCs/>
              </w:rPr>
              <w:t>page</w:t>
            </w:r>
            <w:r w:rsidRPr="005838DE">
              <w:rPr>
                <w:rStyle w:val="SAPScreenElement"/>
              </w:rPr>
              <w:t>,</w:t>
            </w:r>
            <w:r w:rsidRPr="005838DE">
              <w:t xml:space="preserve"> go to the</w:t>
            </w:r>
            <w:r w:rsidRPr="005838DE">
              <w:rPr>
                <w:i/>
              </w:rPr>
              <w:t xml:space="preserve"> </w:t>
            </w:r>
            <w:r w:rsidRPr="005838DE">
              <w:rPr>
                <w:rStyle w:val="SAPScreenElement"/>
              </w:rPr>
              <w:t>To Do</w:t>
            </w:r>
            <w:r w:rsidRPr="005838DE">
              <w:rPr>
                <w:i/>
                <w:lang w:eastAsia="zh-CN"/>
              </w:rPr>
              <w:t xml:space="preserve"> </w:t>
            </w:r>
            <w:r w:rsidRPr="005838DE">
              <w:rPr>
                <w:lang w:eastAsia="zh-CN"/>
              </w:rPr>
              <w:t>section</w:t>
            </w:r>
            <w:r w:rsidRPr="005838DE">
              <w:rPr>
                <w:i/>
                <w:lang w:eastAsia="zh-CN"/>
              </w:rPr>
              <w:t xml:space="preserve"> </w:t>
            </w:r>
            <w:r w:rsidRPr="005838DE">
              <w:rPr>
                <w:lang w:eastAsia="zh-CN"/>
              </w:rPr>
              <w:t xml:space="preserve">and </w:t>
            </w:r>
            <w:r w:rsidR="003929DD" w:rsidRPr="005838DE">
              <w:t>choose</w:t>
            </w:r>
            <w:r w:rsidR="003929DD" w:rsidRPr="005838DE" w:rsidDel="006D2C80">
              <w:t xml:space="preserve"> </w:t>
            </w:r>
            <w:r w:rsidRPr="005838DE">
              <w:rPr>
                <w:lang w:eastAsia="zh-CN"/>
              </w:rPr>
              <w:t xml:space="preserve">the </w:t>
            </w:r>
            <w:r w:rsidRPr="005838DE">
              <w:rPr>
                <w:rStyle w:val="SAPScreenElement"/>
              </w:rPr>
              <w:t>Approve Requests</w:t>
            </w:r>
            <w:r w:rsidRPr="005838DE">
              <w:t xml:space="preserve"> tile.</w:t>
            </w:r>
          </w:p>
        </w:tc>
        <w:tc>
          <w:tcPr>
            <w:tcW w:w="2892" w:type="dxa"/>
          </w:tcPr>
          <w:p w14:paraId="26941D42" w14:textId="77777777" w:rsidR="00517AAA" w:rsidRPr="005838DE" w:rsidRDefault="00517AAA" w:rsidP="00482A3A">
            <w:pPr>
              <w:rPr>
                <w:rFonts w:cs="Arial"/>
                <w:bCs/>
              </w:rPr>
            </w:pPr>
          </w:p>
        </w:tc>
        <w:tc>
          <w:tcPr>
            <w:tcW w:w="4436" w:type="dxa"/>
            <w:shd w:val="clear" w:color="auto" w:fill="auto"/>
          </w:tcPr>
          <w:p w14:paraId="0F83D6B6" w14:textId="037E7D28" w:rsidR="00517AAA" w:rsidRPr="005838DE" w:rsidRDefault="00517AAA" w:rsidP="00482A3A">
            <w:pPr>
              <w:rPr>
                <w:rFonts w:cs="Arial"/>
                <w:bCs/>
              </w:rPr>
            </w:pPr>
            <w:r w:rsidRPr="005838DE">
              <w:rPr>
                <w:rFonts w:cs="Arial"/>
                <w:bCs/>
              </w:rPr>
              <w:t xml:space="preserve">The </w:t>
            </w:r>
            <w:r w:rsidRPr="005838DE">
              <w:rPr>
                <w:rStyle w:val="SAPScreenElement"/>
              </w:rPr>
              <w:t>Approve Requests</w:t>
            </w:r>
            <w:r w:rsidRPr="005838DE">
              <w:t xml:space="preserve"> </w:t>
            </w:r>
            <w:r w:rsidRPr="005838DE">
              <w:rPr>
                <w:rFonts w:cs="Arial"/>
                <w:bCs/>
              </w:rPr>
              <w:t xml:space="preserve">dialog box is displayed, containing a list of all the requests you need to approve. For each request, high level details are given, which depend on the request type. </w:t>
            </w:r>
          </w:p>
        </w:tc>
        <w:tc>
          <w:tcPr>
            <w:tcW w:w="1068" w:type="dxa"/>
          </w:tcPr>
          <w:p w14:paraId="4FD0CBE6" w14:textId="77777777" w:rsidR="00517AAA" w:rsidRPr="005838DE" w:rsidRDefault="00517AAA" w:rsidP="00482A3A">
            <w:pPr>
              <w:rPr>
                <w:rFonts w:cs="Arial"/>
                <w:bCs/>
              </w:rPr>
            </w:pPr>
          </w:p>
        </w:tc>
      </w:tr>
      <w:tr w:rsidR="00517AAA" w:rsidRPr="005838DE" w14:paraId="11E5BF05" w14:textId="77777777" w:rsidTr="006F51FD">
        <w:trPr>
          <w:trHeight w:val="357"/>
        </w:trPr>
        <w:tc>
          <w:tcPr>
            <w:tcW w:w="774" w:type="dxa"/>
            <w:shd w:val="clear" w:color="auto" w:fill="auto"/>
          </w:tcPr>
          <w:p w14:paraId="405A53DE" w14:textId="521EC7F1" w:rsidR="00517AAA" w:rsidRPr="005838DE" w:rsidRDefault="00517AAA" w:rsidP="00482A3A">
            <w:r w:rsidRPr="005838DE">
              <w:t>3</w:t>
            </w:r>
          </w:p>
        </w:tc>
        <w:tc>
          <w:tcPr>
            <w:tcW w:w="992" w:type="dxa"/>
            <w:shd w:val="clear" w:color="auto" w:fill="auto"/>
          </w:tcPr>
          <w:p w14:paraId="645039B9" w14:textId="77777777" w:rsidR="00517AAA" w:rsidRPr="005838DE" w:rsidRDefault="00517AAA" w:rsidP="00482A3A">
            <w:pPr>
              <w:rPr>
                <w:rFonts w:cs="Arial"/>
                <w:b/>
                <w:bCs/>
              </w:rPr>
            </w:pPr>
            <w:r w:rsidRPr="005838DE">
              <w:rPr>
                <w:rFonts w:cs="Arial"/>
                <w:b/>
                <w:bCs/>
              </w:rPr>
              <w:t>Select Time Sheet Request</w:t>
            </w:r>
          </w:p>
        </w:tc>
        <w:tc>
          <w:tcPr>
            <w:tcW w:w="3323" w:type="dxa"/>
            <w:shd w:val="clear" w:color="auto" w:fill="auto"/>
          </w:tcPr>
          <w:p w14:paraId="200C3A8D" w14:textId="531430A1" w:rsidR="00517AAA" w:rsidRPr="005838DE" w:rsidRDefault="00517AAA" w:rsidP="00482A3A">
            <w:r w:rsidRPr="005838DE">
              <w:t xml:space="preserve">In the </w:t>
            </w:r>
            <w:r w:rsidRPr="005838DE">
              <w:rPr>
                <w:rStyle w:val="SAPScreenElement"/>
              </w:rPr>
              <w:t>Approve Requests</w:t>
            </w:r>
            <w:r w:rsidRPr="005838DE">
              <w:t xml:space="preserve"> </w:t>
            </w:r>
            <w:r w:rsidRPr="005838DE">
              <w:rPr>
                <w:rFonts w:cs="Arial"/>
                <w:bCs/>
              </w:rPr>
              <w:t>dialog box,</w:t>
            </w:r>
            <w:r w:rsidRPr="005838DE">
              <w:t xml:space="preserve"> </w:t>
            </w:r>
            <w:r w:rsidR="003929DD" w:rsidRPr="005838DE">
              <w:t>choose</w:t>
            </w:r>
            <w:r w:rsidR="003929DD" w:rsidRPr="005838DE" w:rsidDel="006D2C80">
              <w:t xml:space="preserve"> </w:t>
            </w:r>
            <w:r w:rsidRPr="005838DE">
              <w:t xml:space="preserve">the </w:t>
            </w:r>
            <w:r w:rsidRPr="005838DE">
              <w:rPr>
                <w:rStyle w:val="SAPScreenElement"/>
              </w:rPr>
              <w:t xml:space="preserve">&lt; Employee Time Sheet </w:t>
            </w:r>
            <w:ins w:id="3638" w:author="Author" w:date="2018-02-05T10:19:00Z">
              <w:r w:rsidR="00F25DD7">
                <w:rPr>
                  <w:rStyle w:val="SAPScreenElement"/>
                </w:rPr>
                <w:t>f</w:t>
              </w:r>
            </w:ins>
            <w:del w:id="3639" w:author="Author" w:date="2018-02-05T10:19:00Z">
              <w:r w:rsidRPr="005838DE" w:rsidDel="00F25DD7">
                <w:rPr>
                  <w:rStyle w:val="SAPScreenElement"/>
                </w:rPr>
                <w:delText>F</w:delText>
              </w:r>
            </w:del>
            <w:r w:rsidRPr="005838DE">
              <w:rPr>
                <w:rStyle w:val="SAPScreenElement"/>
              </w:rPr>
              <w:t xml:space="preserve">or &lt;Employee Name&gt; </w:t>
            </w:r>
            <w:r w:rsidRPr="005838DE">
              <w:t>link.</w:t>
            </w:r>
          </w:p>
          <w:p w14:paraId="102EF889" w14:textId="77777777" w:rsidR="00517AAA" w:rsidRPr="005838DE" w:rsidRDefault="00517AAA" w:rsidP="006F51FD">
            <w:pPr>
              <w:pStyle w:val="SAPNoteHeading"/>
              <w:ind w:left="0"/>
            </w:pPr>
            <w:r w:rsidRPr="005838DE">
              <w:rPr>
                <w:noProof/>
                <w:lang w:val="de-DE" w:eastAsia="de-DE"/>
              </w:rPr>
              <w:drawing>
                <wp:inline distT="0" distB="0" distL="0" distR="0" wp14:anchorId="4EFD4865" wp14:editId="65CF256D">
                  <wp:extent cx="228600" cy="228600"/>
                  <wp:effectExtent l="0" t="0" r="0" b="0"/>
                  <wp:docPr id="24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838DE">
              <w:t> Note</w:t>
            </w:r>
          </w:p>
          <w:p w14:paraId="5CB30BB7" w14:textId="39A127DA" w:rsidR="00517AAA" w:rsidRPr="005838DE" w:rsidRDefault="00517AAA" w:rsidP="006F51FD">
            <w:pPr>
              <w:pStyle w:val="ListContinue"/>
              <w:ind w:left="0"/>
              <w:rPr>
                <w:lang w:eastAsia="zh-CN"/>
              </w:rPr>
            </w:pPr>
            <w:r w:rsidRPr="005838DE">
              <w:rPr>
                <w:lang w:eastAsia="zh-CN"/>
              </w:rPr>
              <w:t>In case there are several time sheet requests submitted by this employee, pay attention to the displayed high level details (for example to the period, the planned and the recorded working time) to choose the correct request.</w:t>
            </w:r>
          </w:p>
        </w:tc>
        <w:tc>
          <w:tcPr>
            <w:tcW w:w="2892" w:type="dxa"/>
          </w:tcPr>
          <w:p w14:paraId="14CCA42B" w14:textId="77777777" w:rsidR="00517AAA" w:rsidRPr="005838DE" w:rsidRDefault="00517AAA" w:rsidP="00482A3A">
            <w:pPr>
              <w:rPr>
                <w:rFonts w:cs="Arial"/>
                <w:bCs/>
              </w:rPr>
            </w:pPr>
          </w:p>
        </w:tc>
        <w:tc>
          <w:tcPr>
            <w:tcW w:w="4436" w:type="dxa"/>
            <w:shd w:val="clear" w:color="auto" w:fill="auto"/>
          </w:tcPr>
          <w:p w14:paraId="5BD54DEF" w14:textId="1B332985" w:rsidR="00517AAA" w:rsidRPr="005838DE" w:rsidRDefault="00517AAA" w:rsidP="00482A3A">
            <w:pPr>
              <w:rPr>
                <w:rFonts w:cs="Arial"/>
                <w:bCs/>
              </w:rPr>
            </w:pPr>
            <w:r w:rsidRPr="005838DE">
              <w:rPr>
                <w:rFonts w:cs="Arial"/>
                <w:bCs/>
              </w:rPr>
              <w:t xml:space="preserve">The </w:t>
            </w:r>
            <w:r w:rsidRPr="005838DE">
              <w:rPr>
                <w:rStyle w:val="SAPScreenElement"/>
              </w:rPr>
              <w:t>Employee</w:t>
            </w:r>
            <w:r w:rsidRPr="005838DE">
              <w:rPr>
                <w:rFonts w:cs="Arial"/>
                <w:bCs/>
                <w:i/>
              </w:rPr>
              <w:t xml:space="preserve"> </w:t>
            </w:r>
            <w:r w:rsidRPr="005838DE">
              <w:rPr>
                <w:rStyle w:val="SAPScreenElement"/>
              </w:rPr>
              <w:t>Files</w:t>
            </w:r>
            <w:r w:rsidRPr="005838DE">
              <w:rPr>
                <w:rFonts w:cs="Arial"/>
                <w:bCs/>
              </w:rPr>
              <w:t xml:space="preserve"> </w:t>
            </w:r>
            <w:r w:rsidRPr="005838DE">
              <w:rPr>
                <w:rStyle w:val="SAPScreenElement"/>
              </w:rPr>
              <w:t xml:space="preserve">&gt; Workflow Details </w:t>
            </w:r>
            <w:r w:rsidRPr="005838DE">
              <w:rPr>
                <w:rFonts w:cs="Arial"/>
                <w:bCs/>
              </w:rPr>
              <w:t>screen is displayed containing details to the employee’s time sheet. The screen is divided in several sections:</w:t>
            </w:r>
          </w:p>
          <w:p w14:paraId="211BBD97" w14:textId="77777777" w:rsidR="00517AAA" w:rsidRPr="005838DE" w:rsidRDefault="00517AAA" w:rsidP="000206EE">
            <w:pPr>
              <w:numPr>
                <w:ilvl w:val="0"/>
                <w:numId w:val="7"/>
              </w:numPr>
              <w:spacing w:line="240" w:lineRule="auto"/>
              <w:ind w:left="176" w:hanging="176"/>
              <w:rPr>
                <w:rFonts w:cs="Arial"/>
                <w:bCs/>
              </w:rPr>
            </w:pPr>
            <w:r w:rsidRPr="005838DE">
              <w:rPr>
                <w:rFonts w:cs="Arial"/>
                <w:bCs/>
              </w:rPr>
              <w:t xml:space="preserve">The </w:t>
            </w:r>
            <w:r w:rsidRPr="005838DE">
              <w:rPr>
                <w:rStyle w:val="SAPScreenElement"/>
              </w:rPr>
              <w:t>Do you approve this request?</w:t>
            </w:r>
            <w:r w:rsidRPr="005838DE">
              <w:rPr>
                <w:rFonts w:cs="Arial"/>
                <w:bCs/>
              </w:rPr>
              <w:t xml:space="preserve"> section contains a short overview of the request, its initiator, and the workflow participants.</w:t>
            </w:r>
          </w:p>
          <w:p w14:paraId="404515AF" w14:textId="77777777" w:rsidR="00517AAA" w:rsidRPr="005838DE" w:rsidRDefault="00517AAA" w:rsidP="000206EE">
            <w:pPr>
              <w:numPr>
                <w:ilvl w:val="0"/>
                <w:numId w:val="7"/>
              </w:numPr>
              <w:spacing w:line="240" w:lineRule="auto"/>
              <w:ind w:left="176" w:hanging="176"/>
              <w:rPr>
                <w:rFonts w:cs="Arial"/>
                <w:bCs/>
              </w:rPr>
            </w:pPr>
            <w:r w:rsidRPr="005838DE">
              <w:rPr>
                <w:rFonts w:cs="Arial"/>
                <w:bCs/>
              </w:rPr>
              <w:t xml:space="preserve">The </w:t>
            </w:r>
            <w:r w:rsidRPr="005838DE">
              <w:rPr>
                <w:rStyle w:val="SAPScreenElement"/>
              </w:rPr>
              <w:t>Employee Time Sheet</w:t>
            </w:r>
            <w:r w:rsidRPr="005838DE">
              <w:rPr>
                <w:rFonts w:cs="Arial"/>
                <w:bCs/>
              </w:rPr>
              <w:t xml:space="preserve"> section contains the detailed time sheet entries.</w:t>
            </w:r>
          </w:p>
          <w:p w14:paraId="355DAD85" w14:textId="77777777" w:rsidR="00517AAA" w:rsidRPr="005838DE" w:rsidRDefault="00517AAA" w:rsidP="000206EE">
            <w:pPr>
              <w:numPr>
                <w:ilvl w:val="0"/>
                <w:numId w:val="7"/>
              </w:numPr>
              <w:spacing w:line="240" w:lineRule="auto"/>
              <w:ind w:left="176" w:hanging="176"/>
              <w:rPr>
                <w:rFonts w:cs="Arial"/>
                <w:bCs/>
              </w:rPr>
            </w:pPr>
            <w:r w:rsidRPr="005838DE">
              <w:rPr>
                <w:rFonts w:cs="Arial"/>
                <w:bCs/>
              </w:rPr>
              <w:t xml:space="preserve">In the </w:t>
            </w:r>
            <w:r w:rsidRPr="005838DE">
              <w:rPr>
                <w:rStyle w:val="SAPScreenElement"/>
              </w:rPr>
              <w:t xml:space="preserve">Comment </w:t>
            </w:r>
            <w:r w:rsidRPr="005838DE">
              <w:rPr>
                <w:rFonts w:cs="Arial"/>
                <w:bCs/>
              </w:rPr>
              <w:t>section, you can post your remarks to the employee’s request.</w:t>
            </w:r>
          </w:p>
          <w:p w14:paraId="65D6A413" w14:textId="28CD226F" w:rsidR="00517AAA" w:rsidRPr="005838DE" w:rsidRDefault="00517AAA" w:rsidP="000206EE">
            <w:pPr>
              <w:numPr>
                <w:ilvl w:val="0"/>
                <w:numId w:val="7"/>
              </w:numPr>
              <w:spacing w:line="240" w:lineRule="auto"/>
              <w:ind w:left="176" w:hanging="176"/>
              <w:rPr>
                <w:rFonts w:cs="Arial"/>
                <w:bCs/>
              </w:rPr>
            </w:pPr>
            <w:r w:rsidRPr="005838DE">
              <w:rPr>
                <w:rFonts w:cs="Arial"/>
                <w:bCs/>
              </w:rPr>
              <w:t xml:space="preserve">On the right part of the screen a short profile of the requesting employee is given, as well as </w:t>
            </w:r>
            <w:r w:rsidRPr="00C20B7A">
              <w:rPr>
                <w:rFonts w:cs="Arial"/>
                <w:bCs/>
                <w:strike/>
                <w:highlight w:val="yellow"/>
                <w:rPrChange w:id="3640" w:author="Author" w:date="2018-02-05T10:21:00Z">
                  <w:rPr>
                    <w:rFonts w:cs="Arial"/>
                    <w:bCs/>
                  </w:rPr>
                </w:rPrChange>
              </w:rPr>
              <w:t>administrative</w:t>
            </w:r>
            <w:r w:rsidRPr="005838DE">
              <w:rPr>
                <w:rFonts w:cs="Arial"/>
                <w:bCs/>
              </w:rPr>
              <w:t xml:space="preserve"> </w:t>
            </w:r>
            <w:ins w:id="3641" w:author="Author" w:date="2018-02-05T10:21:00Z">
              <w:r w:rsidR="00F25DD7" w:rsidRPr="00C20B7A">
                <w:rPr>
                  <w:rFonts w:cs="Arial"/>
                  <w:bCs/>
                  <w:highlight w:val="yellow"/>
                  <w:rPrChange w:id="3642" w:author="Author" w:date="2018-02-05T10:21:00Z">
                    <w:rPr>
                      <w:rFonts w:cs="Arial"/>
                      <w:bCs/>
                    </w:rPr>
                  </w:rPrChange>
                </w:rPr>
                <w:t>Activity</w:t>
              </w:r>
              <w:r w:rsidR="00F25DD7">
                <w:rPr>
                  <w:rFonts w:cs="Arial"/>
                  <w:bCs/>
                </w:rPr>
                <w:t xml:space="preserve"> </w:t>
              </w:r>
            </w:ins>
            <w:r w:rsidRPr="005838DE">
              <w:rPr>
                <w:rFonts w:cs="Arial"/>
                <w:bCs/>
              </w:rPr>
              <w:t>details to the request initiation.</w:t>
            </w:r>
          </w:p>
        </w:tc>
        <w:tc>
          <w:tcPr>
            <w:tcW w:w="1068" w:type="dxa"/>
          </w:tcPr>
          <w:p w14:paraId="76616828" w14:textId="77777777" w:rsidR="00517AAA" w:rsidRPr="005838DE" w:rsidRDefault="00517AAA" w:rsidP="00482A3A">
            <w:pPr>
              <w:rPr>
                <w:rFonts w:cs="Arial"/>
                <w:bCs/>
              </w:rPr>
            </w:pPr>
          </w:p>
        </w:tc>
      </w:tr>
      <w:tr w:rsidR="00517AAA" w:rsidRPr="005838DE" w14:paraId="00CEEBC1" w14:textId="77777777" w:rsidTr="006F51FD">
        <w:trPr>
          <w:trHeight w:val="357"/>
        </w:trPr>
        <w:tc>
          <w:tcPr>
            <w:tcW w:w="774" w:type="dxa"/>
            <w:shd w:val="clear" w:color="auto" w:fill="auto"/>
          </w:tcPr>
          <w:p w14:paraId="35DDD94A" w14:textId="7682B234" w:rsidR="00517AAA" w:rsidRPr="005838DE" w:rsidRDefault="00517AAA" w:rsidP="00482A3A">
            <w:r w:rsidRPr="005838DE">
              <w:t>4</w:t>
            </w:r>
          </w:p>
        </w:tc>
        <w:tc>
          <w:tcPr>
            <w:tcW w:w="992" w:type="dxa"/>
            <w:shd w:val="clear" w:color="auto" w:fill="auto"/>
          </w:tcPr>
          <w:p w14:paraId="1AE5C7BF" w14:textId="77777777" w:rsidR="00517AAA" w:rsidRPr="005838DE" w:rsidRDefault="00517AAA" w:rsidP="00482A3A">
            <w:pPr>
              <w:rPr>
                <w:rFonts w:cs="Arial"/>
                <w:b/>
                <w:bCs/>
              </w:rPr>
            </w:pPr>
            <w:r w:rsidRPr="005838DE">
              <w:rPr>
                <w:rFonts w:cs="Arial"/>
                <w:b/>
                <w:bCs/>
              </w:rPr>
              <w:t>Review Time Sheet</w:t>
            </w:r>
          </w:p>
        </w:tc>
        <w:tc>
          <w:tcPr>
            <w:tcW w:w="3323" w:type="dxa"/>
            <w:shd w:val="clear" w:color="auto" w:fill="auto"/>
          </w:tcPr>
          <w:p w14:paraId="5AAA8B2D" w14:textId="1A848B23" w:rsidR="00517AAA" w:rsidRPr="005838DE" w:rsidRDefault="00517AAA" w:rsidP="00482A3A">
            <w:r w:rsidRPr="005838DE">
              <w:t>Review details to the recorded working time</w:t>
            </w:r>
            <w:r w:rsidR="00B70902">
              <w:t xml:space="preserve"> in section </w:t>
            </w:r>
            <w:r w:rsidR="00B70902">
              <w:rPr>
                <w:rStyle w:val="SAPScreenElement"/>
              </w:rPr>
              <w:t>Time Valuation Result</w:t>
            </w:r>
            <w:r w:rsidRPr="005838DE">
              <w:t xml:space="preserve">. </w:t>
            </w:r>
            <w:r w:rsidRPr="005838DE">
              <w:rPr>
                <w:lang w:eastAsia="zh-CN"/>
              </w:rPr>
              <w:t xml:space="preserve">If needed, you can enter a note to this time sheet in the </w:t>
            </w:r>
            <w:r w:rsidRPr="005838DE">
              <w:rPr>
                <w:rStyle w:val="SAPScreenElement"/>
              </w:rPr>
              <w:t>Comment</w:t>
            </w:r>
            <w:r w:rsidRPr="005838DE">
              <w:rPr>
                <w:lang w:eastAsia="zh-CN"/>
              </w:rPr>
              <w:t xml:space="preserve"> section.</w:t>
            </w:r>
          </w:p>
        </w:tc>
        <w:tc>
          <w:tcPr>
            <w:tcW w:w="2892" w:type="dxa"/>
          </w:tcPr>
          <w:p w14:paraId="0E356667" w14:textId="77777777" w:rsidR="00517AAA" w:rsidRPr="005838DE" w:rsidRDefault="00517AAA" w:rsidP="00482A3A">
            <w:pPr>
              <w:rPr>
                <w:rFonts w:cs="Arial"/>
                <w:bCs/>
              </w:rPr>
            </w:pPr>
          </w:p>
        </w:tc>
        <w:tc>
          <w:tcPr>
            <w:tcW w:w="4436" w:type="dxa"/>
            <w:shd w:val="clear" w:color="auto" w:fill="auto"/>
          </w:tcPr>
          <w:p w14:paraId="5BAA15B0" w14:textId="09C2B8BA" w:rsidR="00517AAA" w:rsidRPr="005838DE" w:rsidRDefault="00517AAA" w:rsidP="00482A3A">
            <w:pPr>
              <w:rPr>
                <w:rFonts w:cs="Arial"/>
                <w:bCs/>
              </w:rPr>
            </w:pPr>
          </w:p>
        </w:tc>
        <w:tc>
          <w:tcPr>
            <w:tcW w:w="1068" w:type="dxa"/>
          </w:tcPr>
          <w:p w14:paraId="270EE0B3" w14:textId="77777777" w:rsidR="00517AAA" w:rsidRPr="005838DE" w:rsidRDefault="00517AAA" w:rsidP="00482A3A">
            <w:pPr>
              <w:rPr>
                <w:rFonts w:cs="Arial"/>
                <w:bCs/>
              </w:rPr>
            </w:pPr>
          </w:p>
        </w:tc>
      </w:tr>
      <w:tr w:rsidR="00517AAA" w:rsidRPr="005838DE" w14:paraId="6B9F3FA5" w14:textId="77777777" w:rsidTr="006F51FD">
        <w:trPr>
          <w:trHeight w:val="357"/>
        </w:trPr>
        <w:tc>
          <w:tcPr>
            <w:tcW w:w="774" w:type="dxa"/>
            <w:shd w:val="clear" w:color="auto" w:fill="auto"/>
          </w:tcPr>
          <w:p w14:paraId="1D36EB7C" w14:textId="0EFB7732" w:rsidR="00517AAA" w:rsidRPr="005838DE" w:rsidRDefault="00517AAA" w:rsidP="00482A3A">
            <w:r w:rsidRPr="005838DE">
              <w:t>5</w:t>
            </w:r>
          </w:p>
        </w:tc>
        <w:tc>
          <w:tcPr>
            <w:tcW w:w="992" w:type="dxa"/>
            <w:shd w:val="clear" w:color="auto" w:fill="auto"/>
          </w:tcPr>
          <w:p w14:paraId="5EF4B981" w14:textId="77777777" w:rsidR="00517AAA" w:rsidRPr="005838DE" w:rsidRDefault="00517AAA" w:rsidP="00482A3A">
            <w:pPr>
              <w:rPr>
                <w:rFonts w:cs="Arial"/>
                <w:b/>
                <w:bCs/>
              </w:rPr>
            </w:pPr>
            <w:r w:rsidRPr="005838DE">
              <w:rPr>
                <w:rFonts w:cs="Arial"/>
                <w:b/>
                <w:bCs/>
              </w:rPr>
              <w:t>Approve Time Sheet</w:t>
            </w:r>
          </w:p>
        </w:tc>
        <w:tc>
          <w:tcPr>
            <w:tcW w:w="3323" w:type="dxa"/>
            <w:shd w:val="clear" w:color="auto" w:fill="auto"/>
          </w:tcPr>
          <w:p w14:paraId="6D7D7DD0" w14:textId="77777777" w:rsidR="00517AAA" w:rsidRPr="005838DE" w:rsidRDefault="00517AAA" w:rsidP="00482A3A">
            <w:pPr>
              <w:rPr>
                <w:lang w:eastAsia="zh-CN"/>
              </w:rPr>
            </w:pPr>
            <w:r w:rsidRPr="005838DE">
              <w:t xml:space="preserve">If </w:t>
            </w:r>
            <w:r w:rsidRPr="005838DE">
              <w:rPr>
                <w:lang w:eastAsia="zh-CN"/>
              </w:rPr>
              <w:t>everything is fine</w:t>
            </w:r>
            <w:r w:rsidRPr="005838DE">
              <w:t xml:space="preserve">, choose the </w:t>
            </w:r>
            <w:r w:rsidRPr="005838DE">
              <w:rPr>
                <w:rStyle w:val="SAPScreenElement"/>
              </w:rPr>
              <w:t>Approve</w:t>
            </w:r>
            <w:r w:rsidRPr="005838DE">
              <w:rPr>
                <w:i/>
                <w:lang w:eastAsia="zh-CN"/>
              </w:rPr>
              <w:t xml:space="preserve"> </w:t>
            </w:r>
            <w:r w:rsidRPr="005838DE">
              <w:rPr>
                <w:lang w:eastAsia="zh-CN"/>
              </w:rPr>
              <w:t>button</w:t>
            </w:r>
            <w:r w:rsidRPr="005838DE">
              <w:t xml:space="preserve"> to approve the time sheet. </w:t>
            </w:r>
          </w:p>
        </w:tc>
        <w:tc>
          <w:tcPr>
            <w:tcW w:w="2892" w:type="dxa"/>
          </w:tcPr>
          <w:p w14:paraId="4641C444" w14:textId="77777777" w:rsidR="00517AAA" w:rsidRPr="005838DE" w:rsidRDefault="00517AAA" w:rsidP="00517AAA">
            <w:pPr>
              <w:pStyle w:val="SAPNoteHeading"/>
              <w:ind w:left="0"/>
            </w:pPr>
            <w:r w:rsidRPr="005838DE">
              <w:rPr>
                <w:noProof/>
                <w:lang w:val="de-DE" w:eastAsia="de-DE"/>
              </w:rPr>
              <w:drawing>
                <wp:inline distT="0" distB="0" distL="0" distR="0" wp14:anchorId="2A7C9505" wp14:editId="086DB736">
                  <wp:extent cx="228600" cy="228600"/>
                  <wp:effectExtent l="0" t="0" r="0" b="0"/>
                  <wp:docPr id="2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838DE">
              <w:t> Note</w:t>
            </w:r>
          </w:p>
          <w:p w14:paraId="641330D4" w14:textId="4C3E23B4" w:rsidR="00517AAA" w:rsidRPr="005838DE" w:rsidRDefault="00517AAA" w:rsidP="00517AAA">
            <w:pPr>
              <w:pStyle w:val="NoteParagraph"/>
              <w:ind w:left="56"/>
            </w:pPr>
            <w:r w:rsidRPr="005838DE">
              <w:t xml:space="preserve">You may also decline the time sheet. In this case, it is recommended to add </w:t>
            </w:r>
            <w:r w:rsidR="00A8224E">
              <w:t xml:space="preserve">a </w:t>
            </w:r>
            <w:r w:rsidRPr="005838DE">
              <w:t>comment explaining your decision</w:t>
            </w:r>
            <w:ins w:id="3643" w:author="Author" w:date="2018-02-05T10:24:00Z">
              <w:r w:rsidR="00F25DD7">
                <w:t xml:space="preserve"> </w:t>
              </w:r>
              <w:r w:rsidR="00F25DD7" w:rsidRPr="00C20B7A">
                <w:rPr>
                  <w:highlight w:val="yellow"/>
                  <w:rPrChange w:id="3644" w:author="Author" w:date="2018-02-05T10:24:00Z">
                    <w:rPr/>
                  </w:rPrChange>
                </w:rPr>
                <w:t xml:space="preserve">before choosing the </w:t>
              </w:r>
              <w:r w:rsidR="00F25DD7" w:rsidRPr="00C20B7A">
                <w:rPr>
                  <w:rStyle w:val="SAPScreenElement"/>
                  <w:highlight w:val="yellow"/>
                  <w:rPrChange w:id="3645" w:author="Author" w:date="2018-02-05T10:24:00Z">
                    <w:rPr>
                      <w:rStyle w:val="SAPScreenElement"/>
                    </w:rPr>
                  </w:rPrChange>
                </w:rPr>
                <w:t>Decline</w:t>
              </w:r>
              <w:r w:rsidR="00F25DD7" w:rsidRPr="00C20B7A">
                <w:rPr>
                  <w:highlight w:val="yellow"/>
                  <w:rPrChange w:id="3646" w:author="Author" w:date="2018-02-05T10:24:00Z">
                    <w:rPr/>
                  </w:rPrChange>
                </w:rPr>
                <w:t xml:space="preserve"> button</w:t>
              </w:r>
            </w:ins>
            <w:r w:rsidRPr="005838DE">
              <w:t>. The employee can then adapt the time sheet and resubmit it for approval.</w:t>
            </w:r>
          </w:p>
          <w:p w14:paraId="52B3D013" w14:textId="4F8AAF3B" w:rsidR="00517AAA" w:rsidRPr="005838DE" w:rsidRDefault="00517AAA" w:rsidP="006F51FD">
            <w:pPr>
              <w:pStyle w:val="NoteParagraph"/>
              <w:ind w:left="56"/>
            </w:pPr>
            <w:r w:rsidRPr="005838DE">
              <w:t xml:space="preserve">You may also pass the request to someone else to approve. For this choose the </w:t>
            </w:r>
            <w:r w:rsidRPr="005838DE">
              <w:rPr>
                <w:rStyle w:val="SAPScreenElement"/>
              </w:rPr>
              <w:t>Delegate</w:t>
            </w:r>
            <w:r w:rsidRPr="005838DE">
              <w:t xml:space="preserve"> link </w:t>
            </w:r>
            <w:r w:rsidRPr="00C20B7A">
              <w:rPr>
                <w:strike/>
                <w:highlight w:val="yellow"/>
                <w:rPrChange w:id="3647" w:author="Author" w:date="2018-02-05T10:25:00Z">
                  <w:rPr/>
                </w:rPrChange>
              </w:rPr>
              <w:t>located</w:t>
            </w:r>
            <w:r w:rsidRPr="00C20B7A">
              <w:rPr>
                <w:i/>
                <w:strike/>
                <w:highlight w:val="yellow"/>
                <w:rPrChange w:id="3648" w:author="Author" w:date="2018-02-05T10:25:00Z">
                  <w:rPr>
                    <w:i/>
                  </w:rPr>
                </w:rPrChange>
              </w:rPr>
              <w:t xml:space="preserve"> </w:t>
            </w:r>
            <w:r w:rsidRPr="00C20B7A">
              <w:rPr>
                <w:strike/>
                <w:highlight w:val="yellow"/>
                <w:rPrChange w:id="3649" w:author="Author" w:date="2018-02-05T10:25:00Z">
                  <w:rPr/>
                </w:rPrChange>
              </w:rPr>
              <w:t xml:space="preserve">next to the </w:t>
            </w:r>
            <w:r w:rsidRPr="00C20B7A">
              <w:rPr>
                <w:rStyle w:val="SAPScreenElement"/>
                <w:strike/>
                <w:highlight w:val="yellow"/>
                <w:rPrChange w:id="3650" w:author="Author" w:date="2018-02-05T10:25:00Z">
                  <w:rPr>
                    <w:rStyle w:val="SAPScreenElement"/>
                  </w:rPr>
                </w:rPrChange>
              </w:rPr>
              <w:t>Decline</w:t>
            </w:r>
            <w:r w:rsidRPr="00C20B7A">
              <w:rPr>
                <w:strike/>
                <w:highlight w:val="yellow"/>
                <w:rPrChange w:id="3651" w:author="Author" w:date="2018-02-05T10:25:00Z">
                  <w:rPr/>
                </w:rPrChange>
              </w:rPr>
              <w:t xml:space="preserve"> button</w:t>
            </w:r>
            <w:r w:rsidRPr="005838DE">
              <w:t xml:space="preserve">, </w:t>
            </w:r>
            <w:ins w:id="3652" w:author="Author" w:date="2018-02-05T10:25:00Z">
              <w:r w:rsidR="00F25DD7">
                <w:t>I</w:t>
              </w:r>
            </w:ins>
            <w:del w:id="3653" w:author="Author" w:date="2018-02-05T10:25:00Z">
              <w:r w:rsidRPr="005838DE" w:rsidDel="00F25DD7">
                <w:delText>i</w:delText>
              </w:r>
            </w:del>
            <w:r w:rsidRPr="005838DE">
              <w:t xml:space="preserve">n the upcoming </w:t>
            </w:r>
            <w:r w:rsidRPr="005838DE">
              <w:rPr>
                <w:rStyle w:val="SAPScreenElement"/>
              </w:rPr>
              <w:t>Delegate</w:t>
            </w:r>
            <w:r w:rsidRPr="005838DE">
              <w:rPr>
                <w:i/>
              </w:rPr>
              <w:t xml:space="preserve"> </w:t>
            </w:r>
            <w:r w:rsidRPr="00C20B7A">
              <w:rPr>
                <w:rStyle w:val="SAPScreenElement"/>
                <w:strike/>
                <w:highlight w:val="yellow"/>
                <w:rPrChange w:id="3654" w:author="Author" w:date="2018-02-05T10:25:00Z">
                  <w:rPr>
                    <w:rStyle w:val="SAPScreenElement"/>
                  </w:rPr>
                </w:rPrChange>
              </w:rPr>
              <w:t>Workflow</w:t>
            </w:r>
            <w:ins w:id="3655" w:author="Author" w:date="2018-02-05T10:25:00Z">
              <w:r w:rsidR="00F25DD7">
                <w:rPr>
                  <w:rStyle w:val="SAPScreenElement"/>
                  <w:strike/>
                </w:rPr>
                <w:t xml:space="preserve"> </w:t>
              </w:r>
              <w:r w:rsidR="00F25DD7" w:rsidRPr="00C20B7A">
                <w:rPr>
                  <w:rStyle w:val="SAPScreenElement"/>
                  <w:highlight w:val="yellow"/>
                  <w:rPrChange w:id="3656" w:author="Author" w:date="2018-02-05T10:25:00Z">
                    <w:rPr>
                      <w:rStyle w:val="SAPScreenElement"/>
                      <w:strike/>
                    </w:rPr>
                  </w:rPrChange>
                </w:rPr>
                <w:t>Request</w:t>
              </w:r>
            </w:ins>
            <w:r w:rsidRPr="005838DE">
              <w:t xml:space="preserve"> window </w:t>
            </w:r>
            <w:r w:rsidR="00A8224E" w:rsidRPr="005838DE">
              <w:t xml:space="preserve">select </w:t>
            </w:r>
            <w:r w:rsidRPr="00C20B7A">
              <w:rPr>
                <w:strike/>
                <w:highlight w:val="yellow"/>
                <w:rPrChange w:id="3657" w:author="Author" w:date="2018-02-05T10:26:00Z">
                  <w:rPr/>
                </w:rPrChange>
              </w:rPr>
              <w:t>from the drop-down</w:t>
            </w:r>
            <w:r w:rsidRPr="005838DE">
              <w:t xml:space="preserve"> the person to whom you want to delegate the request</w:t>
            </w:r>
            <w:ins w:id="3658" w:author="Author" w:date="2018-02-05T10:26:00Z">
              <w:del w:id="3659" w:author="Author" w:date="2018-02-06T11:41:00Z">
                <w:r w:rsidR="00F25DD7" w:rsidDel="001D7400">
                  <w:delText xml:space="preserve"> </w:delText>
                </w:r>
                <w:r w:rsidR="00F25DD7" w:rsidRPr="00C20B7A" w:rsidDel="001D7400">
                  <w:rPr>
                    <w:highlight w:val="yellow"/>
                    <w:rPrChange w:id="3660" w:author="Author" w:date="2018-02-05T10:26:00Z">
                      <w:rPr/>
                    </w:rPrChange>
                  </w:rPr>
                  <w:delText>from the drop-down</w:delText>
                </w:r>
              </w:del>
            </w:ins>
            <w:r w:rsidRPr="005838DE">
              <w:t xml:space="preserve">, and choose the </w:t>
            </w:r>
            <w:r w:rsidRPr="005838DE">
              <w:rPr>
                <w:rStyle w:val="SAPScreenElement"/>
              </w:rPr>
              <w:t>Send</w:t>
            </w:r>
            <w:r w:rsidRPr="005838DE">
              <w:t xml:space="preserve"> button. </w:t>
            </w:r>
          </w:p>
        </w:tc>
        <w:tc>
          <w:tcPr>
            <w:tcW w:w="4436" w:type="dxa"/>
            <w:shd w:val="clear" w:color="auto" w:fill="auto"/>
          </w:tcPr>
          <w:p w14:paraId="025084F6" w14:textId="4A6A5311" w:rsidR="00517AAA" w:rsidRPr="005838DE" w:rsidRDefault="00517AAA" w:rsidP="00482A3A">
            <w:pPr>
              <w:rPr>
                <w:strike/>
              </w:rPr>
            </w:pPr>
            <w:r w:rsidRPr="005838DE">
              <w:t>The system generates a message about the approval of the workflow</w:t>
            </w:r>
            <w:r w:rsidRPr="005838DE">
              <w:rPr>
                <w:lang w:eastAsia="zh-CN"/>
              </w:rPr>
              <w:t>.</w:t>
            </w:r>
            <w:r w:rsidRPr="005838DE">
              <w:t xml:space="preserve"> You are directed to your </w:t>
            </w:r>
            <w:r w:rsidR="00FC2F75" w:rsidRPr="005838DE">
              <w:rPr>
                <w:rStyle w:val="SAPScreenElement"/>
              </w:rPr>
              <w:t>Home</w:t>
            </w:r>
            <w:r w:rsidR="00FC2F75" w:rsidRPr="005838DE">
              <w:t xml:space="preserve"> </w:t>
            </w:r>
            <w:r w:rsidRPr="005838DE">
              <w:t xml:space="preserve">page. </w:t>
            </w:r>
          </w:p>
          <w:p w14:paraId="66097029" w14:textId="77777777" w:rsidR="00517AAA" w:rsidRPr="005838DE" w:rsidRDefault="00517AAA" w:rsidP="00482A3A">
            <w:r w:rsidRPr="005838DE">
              <w:rPr>
                <w:lang w:eastAsia="zh-CN"/>
              </w:rPr>
              <w:t xml:space="preserve">In the employee’s </w:t>
            </w:r>
            <w:r w:rsidRPr="005838DE">
              <w:rPr>
                <w:rStyle w:val="SAPScreenElement"/>
              </w:rPr>
              <w:t>Employee Files</w:t>
            </w:r>
            <w:r w:rsidRPr="005838DE">
              <w:rPr>
                <w:lang w:eastAsia="zh-CN"/>
              </w:rPr>
              <w:t>, the status of the time sheet turned</w:t>
            </w:r>
            <w:r w:rsidRPr="005838DE">
              <w:rPr>
                <w:rStyle w:val="SAPUserEntry"/>
                <w:color w:val="000000"/>
              </w:rPr>
              <w:t xml:space="preserve"> </w:t>
            </w:r>
            <w:r w:rsidRPr="005838DE">
              <w:rPr>
                <w:rStyle w:val="SAPUserEntry"/>
                <w:b w:val="0"/>
                <w:color w:val="000000"/>
              </w:rPr>
              <w:t>Approved</w:t>
            </w:r>
            <w:r w:rsidRPr="005838DE">
              <w:rPr>
                <w:lang w:eastAsia="zh-CN"/>
              </w:rPr>
              <w:t>.</w:t>
            </w:r>
          </w:p>
        </w:tc>
        <w:tc>
          <w:tcPr>
            <w:tcW w:w="1068" w:type="dxa"/>
          </w:tcPr>
          <w:p w14:paraId="1320C7D7" w14:textId="77777777" w:rsidR="00517AAA" w:rsidRPr="005838DE" w:rsidRDefault="00517AAA" w:rsidP="00482A3A">
            <w:pPr>
              <w:rPr>
                <w:rFonts w:cs="Arial"/>
                <w:bCs/>
              </w:rPr>
            </w:pPr>
          </w:p>
        </w:tc>
      </w:tr>
    </w:tbl>
    <w:p w14:paraId="1E52D8B1" w14:textId="77777777" w:rsidR="00482A3A" w:rsidRPr="005838DE" w:rsidRDefault="00482A3A" w:rsidP="00482A3A">
      <w:pPr>
        <w:rPr>
          <w:rStyle w:val="SAPEmphasis"/>
          <w:sz w:val="20"/>
          <w:u w:val="single"/>
        </w:rPr>
      </w:pPr>
    </w:p>
    <w:p w14:paraId="7851150A" w14:textId="7FD80C0A" w:rsidR="00482A3A" w:rsidRPr="005838DE" w:rsidRDefault="00482A3A" w:rsidP="00482A3A">
      <w:pPr>
        <w:rPr>
          <w:rStyle w:val="SAPEmphasis"/>
          <w:sz w:val="20"/>
        </w:rPr>
      </w:pPr>
      <w:r w:rsidRPr="005838DE">
        <w:rPr>
          <w:rStyle w:val="SAPEmphasis"/>
          <w:sz w:val="20"/>
          <w:u w:val="single"/>
        </w:rPr>
        <w:t>Option 2</w:t>
      </w:r>
      <w:r w:rsidRPr="005838DE">
        <w:rPr>
          <w:rStyle w:val="SAPEmphasis"/>
        </w:rPr>
        <w:t xml:space="preserve">: </w:t>
      </w:r>
      <w:r w:rsidRPr="005838DE">
        <w:rPr>
          <w:rStyle w:val="SAPEmphasis"/>
          <w:sz w:val="20"/>
        </w:rPr>
        <w:t>Mass Approval of Time Sheet Requests</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5"/>
        <w:gridCol w:w="1195"/>
        <w:gridCol w:w="506"/>
        <w:gridCol w:w="3606"/>
        <w:gridCol w:w="1080"/>
        <w:gridCol w:w="5760"/>
        <w:gridCol w:w="1264"/>
      </w:tblGrid>
      <w:tr w:rsidR="00482A3A" w:rsidRPr="005838DE" w14:paraId="7A9683AD" w14:textId="77777777" w:rsidTr="00FA7F61">
        <w:trPr>
          <w:trHeight w:val="576"/>
          <w:tblHeader/>
        </w:trPr>
        <w:tc>
          <w:tcPr>
            <w:tcW w:w="875" w:type="dxa"/>
            <w:shd w:val="clear" w:color="auto" w:fill="999999"/>
          </w:tcPr>
          <w:p w14:paraId="59A117FE" w14:textId="77777777" w:rsidR="00482A3A" w:rsidRPr="005838DE" w:rsidRDefault="00482A3A" w:rsidP="00FA7F61">
            <w:pPr>
              <w:pStyle w:val="TableHeading"/>
              <w:rPr>
                <w:rFonts w:ascii="BentonSans Bold" w:hAnsi="BentonSans Bold"/>
                <w:bCs/>
                <w:color w:val="FFFFFF"/>
                <w:sz w:val="18"/>
              </w:rPr>
            </w:pPr>
            <w:r w:rsidRPr="005838DE">
              <w:rPr>
                <w:rFonts w:ascii="BentonSans Bold" w:hAnsi="BentonSans Bold"/>
                <w:bCs/>
                <w:color w:val="FFFFFF"/>
                <w:sz w:val="18"/>
              </w:rPr>
              <w:t>Test Step #</w:t>
            </w:r>
          </w:p>
        </w:tc>
        <w:tc>
          <w:tcPr>
            <w:tcW w:w="1701" w:type="dxa"/>
            <w:gridSpan w:val="2"/>
            <w:shd w:val="clear" w:color="auto" w:fill="999999"/>
          </w:tcPr>
          <w:p w14:paraId="142252C1" w14:textId="77777777" w:rsidR="00482A3A" w:rsidRPr="005838DE" w:rsidRDefault="00482A3A" w:rsidP="00FA7F61">
            <w:pPr>
              <w:pStyle w:val="TableHeading"/>
              <w:rPr>
                <w:rFonts w:ascii="BentonSans Bold" w:hAnsi="BentonSans Bold"/>
                <w:bCs/>
                <w:color w:val="FFFFFF"/>
                <w:sz w:val="18"/>
              </w:rPr>
            </w:pPr>
            <w:r w:rsidRPr="005838DE">
              <w:rPr>
                <w:rFonts w:ascii="BentonSans Bold" w:hAnsi="BentonSans Bold"/>
                <w:bCs/>
                <w:color w:val="FFFFFF"/>
                <w:sz w:val="18"/>
              </w:rPr>
              <w:t>Test Step Name</w:t>
            </w:r>
          </w:p>
        </w:tc>
        <w:tc>
          <w:tcPr>
            <w:tcW w:w="4686" w:type="dxa"/>
            <w:gridSpan w:val="2"/>
            <w:shd w:val="clear" w:color="auto" w:fill="999999"/>
          </w:tcPr>
          <w:p w14:paraId="03CD63AC" w14:textId="77777777" w:rsidR="00482A3A" w:rsidRPr="005838DE" w:rsidRDefault="00482A3A" w:rsidP="00FA7F61">
            <w:pPr>
              <w:pStyle w:val="TableHeading"/>
              <w:rPr>
                <w:rFonts w:ascii="BentonSans Bold" w:hAnsi="BentonSans Bold"/>
                <w:bCs/>
                <w:color w:val="FFFFFF"/>
                <w:sz w:val="18"/>
              </w:rPr>
            </w:pPr>
            <w:r w:rsidRPr="005838DE">
              <w:rPr>
                <w:rFonts w:ascii="BentonSans Bold" w:hAnsi="BentonSans Bold"/>
                <w:bCs/>
                <w:color w:val="FFFFFF"/>
                <w:sz w:val="18"/>
              </w:rPr>
              <w:t>Instruction</w:t>
            </w:r>
          </w:p>
        </w:tc>
        <w:tc>
          <w:tcPr>
            <w:tcW w:w="5760" w:type="dxa"/>
            <w:shd w:val="clear" w:color="auto" w:fill="999999"/>
          </w:tcPr>
          <w:p w14:paraId="797581BE" w14:textId="77777777" w:rsidR="00482A3A" w:rsidRPr="005838DE" w:rsidRDefault="00482A3A" w:rsidP="00FA7F61">
            <w:pPr>
              <w:pStyle w:val="TableHeading"/>
              <w:rPr>
                <w:rFonts w:ascii="BentonSans Bold" w:hAnsi="BentonSans Bold"/>
                <w:bCs/>
                <w:color w:val="FFFFFF"/>
                <w:sz w:val="18"/>
              </w:rPr>
            </w:pPr>
            <w:r w:rsidRPr="005838DE">
              <w:rPr>
                <w:rFonts w:ascii="BentonSans Bold" w:hAnsi="BentonSans Bold"/>
                <w:bCs/>
                <w:color w:val="FFFFFF"/>
                <w:sz w:val="18"/>
              </w:rPr>
              <w:t>Expected Result</w:t>
            </w:r>
          </w:p>
        </w:tc>
        <w:tc>
          <w:tcPr>
            <w:tcW w:w="1264" w:type="dxa"/>
            <w:shd w:val="clear" w:color="auto" w:fill="999999"/>
          </w:tcPr>
          <w:p w14:paraId="2BFF4212" w14:textId="77777777" w:rsidR="00482A3A" w:rsidRPr="005838DE" w:rsidRDefault="00482A3A" w:rsidP="00FA7F61">
            <w:pPr>
              <w:pStyle w:val="TableHeading"/>
              <w:rPr>
                <w:rFonts w:ascii="BentonSans Bold" w:hAnsi="BentonSans Bold"/>
                <w:bCs/>
                <w:color w:val="FFFFFF"/>
                <w:sz w:val="18"/>
              </w:rPr>
            </w:pPr>
            <w:r w:rsidRPr="005838DE">
              <w:rPr>
                <w:rFonts w:ascii="BentonSans Bold" w:hAnsi="BentonSans Bold"/>
                <w:bCs/>
                <w:color w:val="FFFFFF"/>
                <w:sz w:val="18"/>
              </w:rPr>
              <w:t>Pass / Fail / Comment</w:t>
            </w:r>
          </w:p>
        </w:tc>
      </w:tr>
      <w:tr w:rsidR="00482A3A" w:rsidRPr="005838DE" w14:paraId="4FBCF119" w14:textId="77777777" w:rsidTr="00FA7F61">
        <w:trPr>
          <w:trHeight w:val="357"/>
        </w:trPr>
        <w:tc>
          <w:tcPr>
            <w:tcW w:w="875" w:type="dxa"/>
            <w:shd w:val="clear" w:color="auto" w:fill="auto"/>
          </w:tcPr>
          <w:p w14:paraId="7B468D90" w14:textId="77777777" w:rsidR="00482A3A" w:rsidRPr="005838DE" w:rsidRDefault="00482A3A" w:rsidP="00FA7F61">
            <w:r w:rsidRPr="005838DE">
              <w:t>1</w:t>
            </w:r>
          </w:p>
        </w:tc>
        <w:tc>
          <w:tcPr>
            <w:tcW w:w="1195" w:type="dxa"/>
            <w:shd w:val="clear" w:color="auto" w:fill="auto"/>
          </w:tcPr>
          <w:p w14:paraId="5CB1C81E" w14:textId="77777777" w:rsidR="00482A3A" w:rsidRPr="005838DE" w:rsidRDefault="00482A3A" w:rsidP="00FA7F61">
            <w:r w:rsidRPr="005838DE">
              <w:rPr>
                <w:rFonts w:cs="Arial"/>
                <w:b/>
                <w:bCs/>
              </w:rPr>
              <w:t>Log on</w:t>
            </w:r>
          </w:p>
        </w:tc>
        <w:tc>
          <w:tcPr>
            <w:tcW w:w="4112" w:type="dxa"/>
            <w:gridSpan w:val="2"/>
            <w:shd w:val="clear" w:color="auto" w:fill="auto"/>
          </w:tcPr>
          <w:p w14:paraId="2B571C03" w14:textId="50D4E3EF" w:rsidR="00482A3A" w:rsidRPr="005838DE" w:rsidRDefault="00482A3A" w:rsidP="00FA7F61">
            <w:r w:rsidRPr="005838DE">
              <w:t xml:space="preserve">Log on to </w:t>
            </w:r>
            <w:r w:rsidR="008A0256" w:rsidRPr="005838DE">
              <w:rPr>
                <w:rStyle w:val="SAPScreenElement"/>
                <w:color w:val="auto"/>
              </w:rPr>
              <w:t>Employee Central</w:t>
            </w:r>
            <w:r w:rsidR="008A0256" w:rsidRPr="005838DE" w:rsidDel="00765839">
              <w:rPr>
                <w:rStyle w:val="SAPScreenElement"/>
              </w:rPr>
              <w:t xml:space="preserve"> </w:t>
            </w:r>
            <w:r w:rsidRPr="005838DE">
              <w:t>as line manager.</w:t>
            </w:r>
          </w:p>
        </w:tc>
        <w:tc>
          <w:tcPr>
            <w:tcW w:w="6840" w:type="dxa"/>
            <w:gridSpan w:val="2"/>
            <w:shd w:val="clear" w:color="auto" w:fill="auto"/>
          </w:tcPr>
          <w:p w14:paraId="47DA7542" w14:textId="77777777" w:rsidR="00482A3A" w:rsidRPr="005838DE" w:rsidRDefault="00482A3A" w:rsidP="00FA7F61">
            <w:r w:rsidRPr="005838DE">
              <w:rPr>
                <w:rFonts w:cs="Arial"/>
                <w:bCs/>
              </w:rPr>
              <w:t xml:space="preserve">The </w:t>
            </w:r>
            <w:r w:rsidRPr="005838DE">
              <w:rPr>
                <w:rStyle w:val="SAPScreenElement"/>
              </w:rPr>
              <w:t>Home</w:t>
            </w:r>
            <w:r w:rsidRPr="005838DE">
              <w:rPr>
                <w:rFonts w:cs="Arial"/>
                <w:bCs/>
                <w:i/>
              </w:rPr>
              <w:t xml:space="preserve"> </w:t>
            </w:r>
            <w:r w:rsidRPr="005838DE">
              <w:rPr>
                <w:rFonts w:cs="Arial"/>
                <w:bCs/>
              </w:rPr>
              <w:t>page is displayed.</w:t>
            </w:r>
          </w:p>
        </w:tc>
        <w:tc>
          <w:tcPr>
            <w:tcW w:w="1264" w:type="dxa"/>
          </w:tcPr>
          <w:p w14:paraId="22D13A79" w14:textId="77777777" w:rsidR="00482A3A" w:rsidRPr="005838DE" w:rsidRDefault="00482A3A" w:rsidP="00FA7F61">
            <w:pPr>
              <w:rPr>
                <w:rFonts w:cs="Arial"/>
                <w:bCs/>
              </w:rPr>
            </w:pPr>
          </w:p>
        </w:tc>
      </w:tr>
      <w:tr w:rsidR="00482A3A" w:rsidRPr="005838DE" w14:paraId="276FA603" w14:textId="77777777" w:rsidTr="00FA7F61">
        <w:trPr>
          <w:trHeight w:val="357"/>
        </w:trPr>
        <w:tc>
          <w:tcPr>
            <w:tcW w:w="875" w:type="dxa"/>
            <w:shd w:val="clear" w:color="auto" w:fill="auto"/>
          </w:tcPr>
          <w:p w14:paraId="1E7A2E51" w14:textId="77777777" w:rsidR="00482A3A" w:rsidRPr="005838DE" w:rsidRDefault="00482A3A" w:rsidP="00FA7F61">
            <w:r w:rsidRPr="005838DE">
              <w:t>2</w:t>
            </w:r>
          </w:p>
        </w:tc>
        <w:tc>
          <w:tcPr>
            <w:tcW w:w="1195" w:type="dxa"/>
            <w:shd w:val="clear" w:color="auto" w:fill="auto"/>
          </w:tcPr>
          <w:p w14:paraId="504F91EC" w14:textId="77777777" w:rsidR="00482A3A" w:rsidRPr="005838DE" w:rsidRDefault="00482A3A" w:rsidP="00FA7F61">
            <w:pPr>
              <w:rPr>
                <w:rFonts w:cs="Arial"/>
                <w:b/>
                <w:bCs/>
              </w:rPr>
            </w:pPr>
            <w:r w:rsidRPr="005838DE">
              <w:rPr>
                <w:rStyle w:val="SAPEmphasis"/>
              </w:rPr>
              <w:t>Access Requests Tile</w:t>
            </w:r>
          </w:p>
        </w:tc>
        <w:tc>
          <w:tcPr>
            <w:tcW w:w="4112" w:type="dxa"/>
            <w:gridSpan w:val="2"/>
            <w:shd w:val="clear" w:color="auto" w:fill="auto"/>
          </w:tcPr>
          <w:p w14:paraId="179DE2EE" w14:textId="12391B13" w:rsidR="00482A3A" w:rsidRPr="005838DE" w:rsidRDefault="00482A3A" w:rsidP="00FA7F61">
            <w:r w:rsidRPr="005838DE">
              <w:t xml:space="preserve">On the </w:t>
            </w:r>
            <w:r w:rsidRPr="005838DE">
              <w:rPr>
                <w:rStyle w:val="SAPScreenElement"/>
              </w:rPr>
              <w:t xml:space="preserve">Home </w:t>
            </w:r>
            <w:r w:rsidRPr="005838DE">
              <w:rPr>
                <w:rFonts w:cs="Arial"/>
                <w:bCs/>
              </w:rPr>
              <w:t>page</w:t>
            </w:r>
            <w:r w:rsidRPr="005838DE">
              <w:rPr>
                <w:rStyle w:val="SAPScreenElement"/>
              </w:rPr>
              <w:t>,</w:t>
            </w:r>
            <w:r w:rsidRPr="005838DE">
              <w:t xml:space="preserve"> go to the</w:t>
            </w:r>
            <w:r w:rsidRPr="005838DE">
              <w:rPr>
                <w:i/>
              </w:rPr>
              <w:t xml:space="preserve"> </w:t>
            </w:r>
            <w:r w:rsidRPr="005838DE">
              <w:rPr>
                <w:rStyle w:val="SAPScreenElement"/>
              </w:rPr>
              <w:t>To Do</w:t>
            </w:r>
            <w:r w:rsidRPr="005838DE">
              <w:rPr>
                <w:i/>
                <w:lang w:eastAsia="zh-CN"/>
              </w:rPr>
              <w:t xml:space="preserve"> </w:t>
            </w:r>
            <w:r w:rsidRPr="005838DE">
              <w:rPr>
                <w:lang w:eastAsia="zh-CN"/>
              </w:rPr>
              <w:t>section</w:t>
            </w:r>
            <w:r w:rsidRPr="005838DE">
              <w:rPr>
                <w:i/>
                <w:lang w:eastAsia="zh-CN"/>
              </w:rPr>
              <w:t xml:space="preserve"> </w:t>
            </w:r>
            <w:r w:rsidRPr="005838DE">
              <w:rPr>
                <w:lang w:eastAsia="zh-CN"/>
              </w:rPr>
              <w:t xml:space="preserve">and </w:t>
            </w:r>
            <w:r w:rsidR="003929DD" w:rsidRPr="005838DE">
              <w:t>choose</w:t>
            </w:r>
            <w:r w:rsidR="003929DD" w:rsidRPr="005838DE" w:rsidDel="006D2C80">
              <w:t xml:space="preserve"> </w:t>
            </w:r>
            <w:r w:rsidRPr="005838DE">
              <w:rPr>
                <w:lang w:eastAsia="zh-CN"/>
              </w:rPr>
              <w:t xml:space="preserve">the </w:t>
            </w:r>
            <w:r w:rsidRPr="005838DE">
              <w:rPr>
                <w:rStyle w:val="SAPScreenElement"/>
              </w:rPr>
              <w:t>Approve Requests</w:t>
            </w:r>
            <w:r w:rsidRPr="005838DE">
              <w:t xml:space="preserve"> tile.</w:t>
            </w:r>
          </w:p>
        </w:tc>
        <w:tc>
          <w:tcPr>
            <w:tcW w:w="6840" w:type="dxa"/>
            <w:gridSpan w:val="2"/>
            <w:shd w:val="clear" w:color="auto" w:fill="auto"/>
          </w:tcPr>
          <w:p w14:paraId="1F176FEC" w14:textId="77777777" w:rsidR="00482A3A" w:rsidRPr="005838DE" w:rsidRDefault="00482A3A" w:rsidP="00FA7F61">
            <w:pPr>
              <w:rPr>
                <w:rFonts w:cs="Arial"/>
                <w:bCs/>
              </w:rPr>
            </w:pPr>
            <w:r w:rsidRPr="005838DE">
              <w:rPr>
                <w:rFonts w:cs="Arial"/>
                <w:bCs/>
              </w:rPr>
              <w:t xml:space="preserve">The </w:t>
            </w:r>
            <w:r w:rsidRPr="005838DE">
              <w:rPr>
                <w:rStyle w:val="SAPScreenElement"/>
              </w:rPr>
              <w:t>Approve Requests</w:t>
            </w:r>
            <w:r w:rsidRPr="005838DE">
              <w:t xml:space="preserve"> </w:t>
            </w:r>
            <w:r w:rsidRPr="005838DE">
              <w:rPr>
                <w:rFonts w:cs="Arial"/>
                <w:bCs/>
              </w:rPr>
              <w:t xml:space="preserve">dialog box is displayed, containing a list of all the requests you need to approve. For each request, high level details are given, which depend on the request type. </w:t>
            </w:r>
          </w:p>
        </w:tc>
        <w:tc>
          <w:tcPr>
            <w:tcW w:w="1264" w:type="dxa"/>
          </w:tcPr>
          <w:p w14:paraId="612D71B2" w14:textId="77777777" w:rsidR="00482A3A" w:rsidRPr="005838DE" w:rsidRDefault="00482A3A" w:rsidP="00FA7F61">
            <w:pPr>
              <w:rPr>
                <w:rFonts w:cs="Arial"/>
                <w:bCs/>
              </w:rPr>
            </w:pPr>
          </w:p>
        </w:tc>
      </w:tr>
      <w:tr w:rsidR="00482A3A" w:rsidRPr="005838DE" w14:paraId="7BD4243F" w14:textId="77777777" w:rsidTr="00FA7F61">
        <w:trPr>
          <w:trHeight w:val="357"/>
        </w:trPr>
        <w:tc>
          <w:tcPr>
            <w:tcW w:w="875" w:type="dxa"/>
            <w:shd w:val="clear" w:color="auto" w:fill="auto"/>
          </w:tcPr>
          <w:p w14:paraId="01408D99" w14:textId="77777777" w:rsidR="00482A3A" w:rsidRPr="005838DE" w:rsidRDefault="00482A3A" w:rsidP="00FA7F61">
            <w:r w:rsidRPr="005838DE">
              <w:t>3</w:t>
            </w:r>
          </w:p>
        </w:tc>
        <w:tc>
          <w:tcPr>
            <w:tcW w:w="1195" w:type="dxa"/>
            <w:shd w:val="clear" w:color="auto" w:fill="auto"/>
          </w:tcPr>
          <w:p w14:paraId="2484C528" w14:textId="77777777" w:rsidR="00482A3A" w:rsidRPr="005838DE" w:rsidRDefault="00482A3A" w:rsidP="00FA7F61">
            <w:pPr>
              <w:rPr>
                <w:rStyle w:val="SAPEmphasis"/>
              </w:rPr>
            </w:pPr>
            <w:r w:rsidRPr="005838DE">
              <w:rPr>
                <w:rFonts w:cs="Arial"/>
                <w:b/>
                <w:bCs/>
              </w:rPr>
              <w:t xml:space="preserve">Go to </w:t>
            </w:r>
            <w:r w:rsidRPr="005838DE">
              <w:rPr>
                <w:rStyle w:val="SAPScreenElement"/>
                <w:b/>
                <w:color w:val="auto"/>
              </w:rPr>
              <w:t>My Workflow Requests</w:t>
            </w:r>
            <w:r w:rsidRPr="005838DE">
              <w:rPr>
                <w:b/>
              </w:rPr>
              <w:t xml:space="preserve"> Screen</w:t>
            </w:r>
          </w:p>
        </w:tc>
        <w:tc>
          <w:tcPr>
            <w:tcW w:w="4112" w:type="dxa"/>
            <w:gridSpan w:val="2"/>
            <w:shd w:val="clear" w:color="auto" w:fill="auto"/>
          </w:tcPr>
          <w:p w14:paraId="148C4735" w14:textId="77777777" w:rsidR="00482A3A" w:rsidRPr="005838DE" w:rsidRDefault="00482A3A" w:rsidP="00FA7F61">
            <w:r w:rsidRPr="005838DE">
              <w:t xml:space="preserve">Select the </w:t>
            </w:r>
            <w:r w:rsidRPr="005838DE">
              <w:rPr>
                <w:rStyle w:val="SAPScreenElement"/>
              </w:rPr>
              <w:t>Go to Workflow Requests</w:t>
            </w:r>
            <w:r w:rsidRPr="005838DE">
              <w:t xml:space="preserve"> link located at the bottom right of the </w:t>
            </w:r>
            <w:r w:rsidRPr="005838DE">
              <w:rPr>
                <w:rStyle w:val="SAPScreenElement"/>
              </w:rPr>
              <w:t>Approve Requests</w:t>
            </w:r>
            <w:r w:rsidRPr="005838DE">
              <w:t xml:space="preserve"> </w:t>
            </w:r>
            <w:r w:rsidRPr="005838DE">
              <w:rPr>
                <w:rFonts w:cs="Arial"/>
                <w:bCs/>
              </w:rPr>
              <w:t>dialog box.</w:t>
            </w:r>
          </w:p>
        </w:tc>
        <w:tc>
          <w:tcPr>
            <w:tcW w:w="6840" w:type="dxa"/>
            <w:gridSpan w:val="2"/>
            <w:shd w:val="clear" w:color="auto" w:fill="auto"/>
          </w:tcPr>
          <w:p w14:paraId="649479A8" w14:textId="33D053D0" w:rsidR="00482A3A" w:rsidRPr="005838DE" w:rsidRDefault="00482A3A" w:rsidP="00FA7F61">
            <w:pPr>
              <w:rPr>
                <w:rFonts w:cs="Arial"/>
                <w:bCs/>
              </w:rPr>
            </w:pPr>
            <w:r w:rsidRPr="005838DE">
              <w:rPr>
                <w:rFonts w:cs="Arial"/>
                <w:bCs/>
              </w:rPr>
              <w:t xml:space="preserve">The </w:t>
            </w:r>
            <w:r w:rsidRPr="005838DE">
              <w:rPr>
                <w:rStyle w:val="SAPScreenElement"/>
              </w:rPr>
              <w:t>My Workflow Requests (#)</w:t>
            </w:r>
            <w:r w:rsidRPr="005838DE">
              <w:rPr>
                <w:rFonts w:cs="Arial"/>
                <w:bCs/>
              </w:rPr>
              <w:t xml:space="preserve"> screen is displayed. If appropriate, </w:t>
            </w:r>
            <w:r w:rsidR="003929DD" w:rsidRPr="005838DE">
              <w:t>choose</w:t>
            </w:r>
            <w:r w:rsidR="003929DD" w:rsidRPr="005838DE" w:rsidDel="006D2C80">
              <w:t xml:space="preserve"> </w:t>
            </w:r>
            <w:r w:rsidRPr="005838DE">
              <w:rPr>
                <w:rStyle w:val="SAPScreenElement"/>
              </w:rPr>
              <w:t>More</w:t>
            </w:r>
            <w:r w:rsidRPr="005838DE">
              <w:rPr>
                <w:rFonts w:cs="Arial"/>
                <w:bCs/>
              </w:rPr>
              <w:t>, to have the complete list of requests.</w:t>
            </w:r>
          </w:p>
        </w:tc>
        <w:tc>
          <w:tcPr>
            <w:tcW w:w="1264" w:type="dxa"/>
          </w:tcPr>
          <w:p w14:paraId="2F0C0979" w14:textId="77777777" w:rsidR="00482A3A" w:rsidRPr="005838DE" w:rsidRDefault="00482A3A" w:rsidP="00FA7F61">
            <w:pPr>
              <w:rPr>
                <w:rFonts w:cs="Arial"/>
                <w:bCs/>
              </w:rPr>
            </w:pPr>
          </w:p>
        </w:tc>
      </w:tr>
      <w:tr w:rsidR="009B7346" w:rsidRPr="005838DE" w14:paraId="13D0BC98" w14:textId="77777777" w:rsidTr="00226B64">
        <w:trPr>
          <w:trHeight w:val="163"/>
        </w:trPr>
        <w:tc>
          <w:tcPr>
            <w:tcW w:w="875" w:type="dxa"/>
            <w:vMerge w:val="restart"/>
            <w:shd w:val="clear" w:color="auto" w:fill="auto"/>
          </w:tcPr>
          <w:p w14:paraId="6D124892" w14:textId="77777777" w:rsidR="009B7346" w:rsidRPr="005838DE" w:rsidRDefault="009B7346" w:rsidP="00226B64">
            <w:r w:rsidRPr="005838DE">
              <w:t>4</w:t>
            </w:r>
          </w:p>
        </w:tc>
        <w:tc>
          <w:tcPr>
            <w:tcW w:w="1195" w:type="dxa"/>
            <w:vMerge w:val="restart"/>
            <w:shd w:val="clear" w:color="auto" w:fill="auto"/>
          </w:tcPr>
          <w:p w14:paraId="71770784" w14:textId="77777777" w:rsidR="009B7346" w:rsidRPr="005838DE" w:rsidRDefault="009B7346" w:rsidP="00226B64">
            <w:pPr>
              <w:rPr>
                <w:rFonts w:cs="Arial"/>
                <w:b/>
                <w:bCs/>
              </w:rPr>
            </w:pPr>
            <w:r w:rsidRPr="005838DE">
              <w:rPr>
                <w:rFonts w:cs="Arial"/>
                <w:b/>
                <w:bCs/>
              </w:rPr>
              <w:t>Filter for Time Off Requests</w:t>
            </w:r>
          </w:p>
        </w:tc>
        <w:tc>
          <w:tcPr>
            <w:tcW w:w="4112" w:type="dxa"/>
            <w:gridSpan w:val="2"/>
            <w:shd w:val="clear" w:color="auto" w:fill="auto"/>
          </w:tcPr>
          <w:p w14:paraId="7E68442B" w14:textId="77777777" w:rsidR="009B7346" w:rsidRPr="005838DE" w:rsidRDefault="009B7346" w:rsidP="00226B64">
            <w:r w:rsidRPr="005838DE">
              <w:t xml:space="preserve">To filter the requests, select the </w:t>
            </w:r>
            <w:r w:rsidRPr="005838DE">
              <w:rPr>
                <w:rStyle w:val="SAPScreenElement"/>
              </w:rPr>
              <w:t>Filter</w:t>
            </w:r>
            <w:r w:rsidRPr="005838DE">
              <w:t xml:space="preserve"> </w:t>
            </w:r>
            <w:r w:rsidRPr="005838DE">
              <w:rPr>
                <w:noProof/>
                <w:lang w:val="de-DE" w:eastAsia="de-DE"/>
              </w:rPr>
              <w:drawing>
                <wp:inline distT="0" distB="0" distL="0" distR="0" wp14:anchorId="3C6A7AA8" wp14:editId="5BF0446A">
                  <wp:extent cx="333375" cy="276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3375" cy="276225"/>
                          </a:xfrm>
                          <a:prstGeom prst="rect">
                            <a:avLst/>
                          </a:prstGeom>
                        </pic:spPr>
                      </pic:pic>
                    </a:graphicData>
                  </a:graphic>
                </wp:inline>
              </w:drawing>
            </w:r>
            <w:r w:rsidRPr="005838DE">
              <w:t xml:space="preserve"> icon. </w:t>
            </w:r>
          </w:p>
        </w:tc>
        <w:tc>
          <w:tcPr>
            <w:tcW w:w="6840" w:type="dxa"/>
            <w:gridSpan w:val="2"/>
            <w:shd w:val="clear" w:color="auto" w:fill="auto"/>
          </w:tcPr>
          <w:p w14:paraId="010C1126" w14:textId="2CCDD039" w:rsidR="009B7346" w:rsidRPr="005838DE" w:rsidRDefault="009B7346" w:rsidP="00226B64">
            <w:pPr>
              <w:rPr>
                <w:rFonts w:cs="Arial"/>
                <w:bCs/>
              </w:rPr>
            </w:pPr>
            <w:r w:rsidRPr="005838DE">
              <w:rPr>
                <w:rFonts w:cs="Arial"/>
                <w:bCs/>
              </w:rPr>
              <w:t xml:space="preserve">Several fields, which can be used as filter criteria, like for example </w:t>
            </w:r>
            <w:ins w:id="3661" w:author="Author" w:date="2018-02-05T11:36:00Z">
              <w:r w:rsidR="000C7E71" w:rsidRPr="00C20B7A">
                <w:rPr>
                  <w:rStyle w:val="SAPScreenElement"/>
                  <w:rPrChange w:id="3662" w:author="Author" w:date="2018-02-05T11:37:00Z">
                    <w:rPr>
                      <w:rFonts w:cs="Arial"/>
                      <w:bCs/>
                    </w:rPr>
                  </w:rPrChange>
                </w:rPr>
                <w:t>R</w:t>
              </w:r>
            </w:ins>
            <w:del w:id="3663" w:author="Author" w:date="2018-02-05T11:36:00Z">
              <w:r w:rsidRPr="00C20B7A" w:rsidDel="000C7E71">
                <w:rPr>
                  <w:rStyle w:val="SAPScreenElement"/>
                  <w:rPrChange w:id="3664" w:author="Author" w:date="2018-02-05T11:37:00Z">
                    <w:rPr>
                      <w:rFonts w:cs="Arial"/>
                      <w:bCs/>
                    </w:rPr>
                  </w:rPrChange>
                </w:rPr>
                <w:delText>r</w:delText>
              </w:r>
            </w:del>
            <w:r w:rsidRPr="00C20B7A">
              <w:rPr>
                <w:rStyle w:val="SAPScreenElement"/>
                <w:rPrChange w:id="3665" w:author="Author" w:date="2018-02-05T11:37:00Z">
                  <w:rPr>
                    <w:rFonts w:cs="Arial"/>
                    <w:bCs/>
                  </w:rPr>
                </w:rPrChange>
              </w:rPr>
              <w:t xml:space="preserve">equest </w:t>
            </w:r>
            <w:ins w:id="3666" w:author="Author" w:date="2018-02-05T11:36:00Z">
              <w:r w:rsidR="000C7E71" w:rsidRPr="00C20B7A">
                <w:rPr>
                  <w:rStyle w:val="SAPScreenElement"/>
                  <w:rPrChange w:id="3667" w:author="Author" w:date="2018-02-05T11:37:00Z">
                    <w:rPr>
                      <w:rFonts w:cs="Arial"/>
                      <w:bCs/>
                    </w:rPr>
                  </w:rPrChange>
                </w:rPr>
                <w:t>T</w:t>
              </w:r>
            </w:ins>
            <w:del w:id="3668" w:author="Author" w:date="2018-02-05T11:36:00Z">
              <w:r w:rsidRPr="00C20B7A" w:rsidDel="000C7E71">
                <w:rPr>
                  <w:rStyle w:val="SAPScreenElement"/>
                  <w:rPrChange w:id="3669" w:author="Author" w:date="2018-02-05T11:37:00Z">
                    <w:rPr>
                      <w:rFonts w:cs="Arial"/>
                      <w:bCs/>
                    </w:rPr>
                  </w:rPrChange>
                </w:rPr>
                <w:delText>t</w:delText>
              </w:r>
            </w:del>
            <w:r w:rsidRPr="00C20B7A">
              <w:rPr>
                <w:rStyle w:val="SAPScreenElement"/>
                <w:rPrChange w:id="3670" w:author="Author" w:date="2018-02-05T11:37:00Z">
                  <w:rPr>
                    <w:rFonts w:cs="Arial"/>
                    <w:bCs/>
                  </w:rPr>
                </w:rPrChange>
              </w:rPr>
              <w:t>ype</w:t>
            </w:r>
            <w:ins w:id="3671" w:author="Author" w:date="2018-02-05T11:36:00Z">
              <w:r w:rsidR="000C7E71">
                <w:rPr>
                  <w:rFonts w:cs="Arial"/>
                  <w:bCs/>
                </w:rPr>
                <w:t xml:space="preserve"> </w:t>
              </w:r>
              <w:r w:rsidR="000C7E71" w:rsidRPr="00C20B7A">
                <w:rPr>
                  <w:rFonts w:cs="Arial"/>
                  <w:bCs/>
                  <w:highlight w:val="yellow"/>
                  <w:rPrChange w:id="3672" w:author="Author" w:date="2018-02-05T11:36:00Z">
                    <w:rPr>
                      <w:rFonts w:cs="Arial"/>
                      <w:bCs/>
                    </w:rPr>
                  </w:rPrChange>
                </w:rPr>
                <w:t>or</w:t>
              </w:r>
            </w:ins>
            <w:del w:id="3673" w:author="Author" w:date="2018-02-05T11:36:00Z">
              <w:r w:rsidRPr="00C20B7A" w:rsidDel="000C7E71">
                <w:rPr>
                  <w:rFonts w:cs="Arial"/>
                  <w:bCs/>
                  <w:highlight w:val="yellow"/>
                  <w:rPrChange w:id="3674" w:author="Author" w:date="2018-02-05T11:36:00Z">
                    <w:rPr>
                      <w:rFonts w:cs="Arial"/>
                      <w:bCs/>
                    </w:rPr>
                  </w:rPrChange>
                </w:rPr>
                <w:delText>,</w:delText>
              </w:r>
            </w:del>
            <w:r w:rsidRPr="00C20B7A">
              <w:rPr>
                <w:rFonts w:cs="Arial"/>
                <w:bCs/>
                <w:highlight w:val="yellow"/>
                <w:rPrChange w:id="3675" w:author="Author" w:date="2018-02-05T11:36:00Z">
                  <w:rPr>
                    <w:rFonts w:cs="Arial"/>
                    <w:bCs/>
                  </w:rPr>
                </w:rPrChange>
              </w:rPr>
              <w:t xml:space="preserve"> </w:t>
            </w:r>
            <w:ins w:id="3676" w:author="Author" w:date="2018-02-05T11:35:00Z">
              <w:del w:id="3677" w:author="Author" w:date="2018-02-06T11:52:00Z">
                <w:r w:rsidR="000C7E71" w:rsidRPr="00C20B7A" w:rsidDel="00F41C60">
                  <w:rPr>
                    <w:rStyle w:val="SAPScreenElement"/>
                    <w:highlight w:val="yellow"/>
                    <w:rPrChange w:id="3678" w:author="Author" w:date="2018-02-05T11:37:00Z">
                      <w:rPr>
                        <w:rFonts w:cs="Arial"/>
                        <w:bCs/>
                      </w:rPr>
                    </w:rPrChange>
                  </w:rPr>
                  <w:delText>i</w:delText>
                </w:r>
              </w:del>
            </w:ins>
            <w:ins w:id="3679" w:author="Author" w:date="2018-02-06T11:52:00Z">
              <w:r w:rsidR="00F41C60">
                <w:rPr>
                  <w:rStyle w:val="SAPScreenElement"/>
                  <w:highlight w:val="yellow"/>
                </w:rPr>
                <w:t>I</w:t>
              </w:r>
            </w:ins>
            <w:ins w:id="3680" w:author="Author" w:date="2018-02-05T11:35:00Z">
              <w:r w:rsidR="000C7E71" w:rsidRPr="00C20B7A">
                <w:rPr>
                  <w:rStyle w:val="SAPScreenElement"/>
                  <w:highlight w:val="yellow"/>
                  <w:rPrChange w:id="3681" w:author="Author" w:date="2018-02-05T11:37:00Z">
                    <w:rPr>
                      <w:rFonts w:cs="Arial"/>
                      <w:bCs/>
                    </w:rPr>
                  </w:rPrChange>
                </w:rPr>
                <w:t xml:space="preserve">nitiated </w:t>
              </w:r>
            </w:ins>
            <w:ins w:id="3682" w:author="Author" w:date="2018-02-06T11:52:00Z">
              <w:r w:rsidR="00F41C60">
                <w:rPr>
                  <w:rStyle w:val="SAPScreenElement"/>
                  <w:highlight w:val="yellow"/>
                </w:rPr>
                <w:t>B</w:t>
              </w:r>
            </w:ins>
            <w:ins w:id="3683" w:author="Author" w:date="2018-02-05T11:35:00Z">
              <w:del w:id="3684" w:author="Author" w:date="2018-02-06T11:52:00Z">
                <w:r w:rsidR="000C7E71" w:rsidRPr="00C20B7A" w:rsidDel="00F41C60">
                  <w:rPr>
                    <w:rStyle w:val="SAPScreenElement"/>
                    <w:highlight w:val="yellow"/>
                    <w:rPrChange w:id="3685" w:author="Author" w:date="2018-02-05T11:37:00Z">
                      <w:rPr>
                        <w:rFonts w:cs="Arial"/>
                        <w:bCs/>
                      </w:rPr>
                    </w:rPrChange>
                  </w:rPr>
                  <w:delText>b</w:delText>
                </w:r>
              </w:del>
              <w:r w:rsidR="000C7E71" w:rsidRPr="00C20B7A">
                <w:rPr>
                  <w:rFonts w:cs="Arial"/>
                  <w:bCs/>
                  <w:highlight w:val="yellow"/>
                  <w:rPrChange w:id="3686" w:author="Author" w:date="2018-02-05T11:37:00Z">
                    <w:rPr>
                      <w:rFonts w:cs="Arial"/>
                      <w:bCs/>
                    </w:rPr>
                  </w:rPrChange>
                </w:rPr>
                <w:t>y</w:t>
              </w:r>
              <w:r w:rsidR="000C7E71">
                <w:rPr>
                  <w:rFonts w:cs="Arial"/>
                  <w:bCs/>
                </w:rPr>
                <w:t xml:space="preserve"> </w:t>
              </w:r>
            </w:ins>
            <w:r w:rsidRPr="00C20B7A">
              <w:rPr>
                <w:rFonts w:cs="Arial"/>
                <w:bCs/>
                <w:strike/>
                <w:highlight w:val="yellow"/>
                <w:rPrChange w:id="3687" w:author="Author" w:date="2018-02-05T11:34:00Z">
                  <w:rPr>
                    <w:rFonts w:cs="Arial"/>
                    <w:bCs/>
                  </w:rPr>
                </w:rPrChange>
              </w:rPr>
              <w:t>initiator</w:t>
            </w:r>
            <w:r w:rsidRPr="005838DE">
              <w:rPr>
                <w:rFonts w:cs="Arial"/>
                <w:bCs/>
              </w:rPr>
              <w:t xml:space="preserve">, </w:t>
            </w:r>
            <w:r w:rsidRPr="00C20B7A">
              <w:rPr>
                <w:rFonts w:cs="Arial"/>
                <w:bCs/>
                <w:strike/>
                <w:highlight w:val="yellow"/>
                <w:rPrChange w:id="3688" w:author="Author" w:date="2018-02-05T11:34:00Z">
                  <w:rPr>
                    <w:rFonts w:cs="Arial"/>
                    <w:bCs/>
                  </w:rPr>
                </w:rPrChange>
              </w:rPr>
              <w:t>types of organizational units</w:t>
            </w:r>
            <w:r w:rsidRPr="00C20B7A">
              <w:rPr>
                <w:rFonts w:cs="Arial"/>
                <w:bCs/>
                <w:strike/>
                <w:highlight w:val="yellow"/>
                <w:rPrChange w:id="3689" w:author="Author" w:date="2018-02-05T11:36:00Z">
                  <w:rPr>
                    <w:rFonts w:cs="Arial"/>
                    <w:bCs/>
                  </w:rPr>
                </w:rPrChange>
              </w:rPr>
              <w:t>, etc.,</w:t>
            </w:r>
            <w:r w:rsidRPr="005838DE">
              <w:rPr>
                <w:rFonts w:cs="Arial"/>
                <w:bCs/>
              </w:rPr>
              <w:t xml:space="preserve"> are displayed on top of the </w:t>
            </w:r>
            <w:r w:rsidRPr="005838DE">
              <w:rPr>
                <w:rStyle w:val="SAPScreenElement"/>
              </w:rPr>
              <w:t>My Workflow Requests (#)</w:t>
            </w:r>
            <w:r w:rsidRPr="005838DE">
              <w:rPr>
                <w:rFonts w:cs="Arial"/>
                <w:bCs/>
              </w:rPr>
              <w:t xml:space="preserve"> screen.</w:t>
            </w:r>
          </w:p>
        </w:tc>
        <w:tc>
          <w:tcPr>
            <w:tcW w:w="1264" w:type="dxa"/>
            <w:vMerge w:val="restart"/>
          </w:tcPr>
          <w:p w14:paraId="46FA8518" w14:textId="77777777" w:rsidR="009B7346" w:rsidRPr="005838DE" w:rsidRDefault="009B7346" w:rsidP="00226B64">
            <w:pPr>
              <w:rPr>
                <w:rFonts w:cs="Arial"/>
                <w:bCs/>
              </w:rPr>
            </w:pPr>
          </w:p>
        </w:tc>
      </w:tr>
      <w:tr w:rsidR="009B7346" w:rsidRPr="005838DE" w14:paraId="5FA41EA9" w14:textId="77777777" w:rsidTr="00226B64">
        <w:trPr>
          <w:trHeight w:val="163"/>
        </w:trPr>
        <w:tc>
          <w:tcPr>
            <w:tcW w:w="875" w:type="dxa"/>
            <w:vMerge/>
            <w:shd w:val="clear" w:color="auto" w:fill="auto"/>
          </w:tcPr>
          <w:p w14:paraId="49DFCE1D" w14:textId="77777777" w:rsidR="009B7346" w:rsidRPr="005838DE" w:rsidRDefault="009B7346" w:rsidP="00226B64"/>
        </w:tc>
        <w:tc>
          <w:tcPr>
            <w:tcW w:w="1195" w:type="dxa"/>
            <w:vMerge/>
            <w:shd w:val="clear" w:color="auto" w:fill="auto"/>
          </w:tcPr>
          <w:p w14:paraId="29F2FF89" w14:textId="77777777" w:rsidR="009B7346" w:rsidRPr="005838DE" w:rsidRDefault="009B7346" w:rsidP="00226B64">
            <w:pPr>
              <w:rPr>
                <w:rFonts w:cs="Arial"/>
                <w:b/>
                <w:bCs/>
              </w:rPr>
            </w:pPr>
          </w:p>
        </w:tc>
        <w:tc>
          <w:tcPr>
            <w:tcW w:w="4112" w:type="dxa"/>
            <w:gridSpan w:val="2"/>
            <w:shd w:val="clear" w:color="auto" w:fill="auto"/>
          </w:tcPr>
          <w:p w14:paraId="145DCBED" w14:textId="7A4C8E8B" w:rsidR="009B7346" w:rsidRDefault="009B7346" w:rsidP="00226B64">
            <w:pPr>
              <w:rPr>
                <w:ins w:id="3690" w:author="Author" w:date="2018-02-05T11:43:00Z"/>
              </w:rPr>
            </w:pPr>
            <w:r w:rsidRPr="005838DE">
              <w:t xml:space="preserve">To filter for time sheet requests, select for field </w:t>
            </w:r>
            <w:r w:rsidRPr="005838DE">
              <w:rPr>
                <w:rStyle w:val="SAPScreenElement"/>
              </w:rPr>
              <w:t>Request Type</w:t>
            </w:r>
            <w:r w:rsidRPr="005838DE">
              <w:t xml:space="preserve"> value</w:t>
            </w:r>
            <w:r w:rsidRPr="005838DE">
              <w:rPr>
                <w:rStyle w:val="SAPUserEntry"/>
              </w:rPr>
              <w:t xml:space="preserve"> Change Generic Object Actions </w:t>
            </w:r>
            <w:r w:rsidRPr="005838DE">
              <w:t>and for field</w:t>
            </w:r>
            <w:r w:rsidRPr="005838DE">
              <w:rPr>
                <w:rStyle w:val="SAPUserEntry"/>
                <w:b w:val="0"/>
              </w:rPr>
              <w:t xml:space="preserve"> </w:t>
            </w:r>
            <w:r w:rsidRPr="005838DE">
              <w:rPr>
                <w:rStyle w:val="SAPScreenElement"/>
              </w:rPr>
              <w:t>Object</w:t>
            </w:r>
            <w:r w:rsidRPr="005838DE">
              <w:rPr>
                <w:rStyle w:val="SAPUserEntry"/>
                <w:b w:val="0"/>
              </w:rPr>
              <w:t xml:space="preserve"> </w:t>
            </w:r>
            <w:r w:rsidRPr="005838DE">
              <w:t>select value</w:t>
            </w:r>
            <w:r w:rsidRPr="005838DE">
              <w:rPr>
                <w:rStyle w:val="SAPUserEntry"/>
                <w:b w:val="0"/>
              </w:rPr>
              <w:t xml:space="preserve"> </w:t>
            </w:r>
            <w:r w:rsidRPr="005838DE">
              <w:rPr>
                <w:rStyle w:val="SAPUserEntry"/>
              </w:rPr>
              <w:t>Employee Time Sheet</w:t>
            </w:r>
            <w:ins w:id="3691" w:author="Author" w:date="2018-02-05T11:38:00Z">
              <w:r w:rsidR="000C7E71">
                <w:rPr>
                  <w:rStyle w:val="SAPUserEntry"/>
                </w:rPr>
                <w:t>.</w:t>
              </w:r>
            </w:ins>
            <w:r w:rsidRPr="005838DE">
              <w:rPr>
                <w:rStyle w:val="SAPUserEntry"/>
              </w:rPr>
              <w:t xml:space="preserve"> </w:t>
            </w:r>
            <w:del w:id="3692" w:author="Author" w:date="2018-02-05T11:38:00Z">
              <w:r w:rsidRPr="005838DE" w:rsidDel="000C7E71">
                <w:delText>a</w:delText>
              </w:r>
            </w:del>
            <w:ins w:id="3693" w:author="Author" w:date="2018-02-05T11:38:00Z">
              <w:r w:rsidR="000C7E71">
                <w:t>Then</w:t>
              </w:r>
            </w:ins>
            <w:del w:id="3694" w:author="Author" w:date="2018-02-05T11:38:00Z">
              <w:r w:rsidRPr="005838DE" w:rsidDel="000C7E71">
                <w:delText>nd</w:delText>
              </w:r>
            </w:del>
            <w:r w:rsidRPr="005838DE">
              <w:t xml:space="preserve"> choose the </w:t>
            </w:r>
            <w:r w:rsidRPr="005838DE">
              <w:rPr>
                <w:rStyle w:val="SAPScreenElement"/>
              </w:rPr>
              <w:t>Go</w:t>
            </w:r>
            <w:r w:rsidRPr="005838DE">
              <w:t xml:space="preserve"> button. </w:t>
            </w:r>
          </w:p>
          <w:p w14:paraId="18E582D4" w14:textId="77777777" w:rsidR="000C7E71" w:rsidRPr="00C20B7A" w:rsidRDefault="000C7E71" w:rsidP="000C7E71">
            <w:pPr>
              <w:pStyle w:val="SAPNoteHeading"/>
              <w:ind w:left="0"/>
              <w:rPr>
                <w:ins w:id="3695" w:author="Author" w:date="2018-02-05T11:43:00Z"/>
                <w:highlight w:val="yellow"/>
                <w:rPrChange w:id="3696" w:author="Author" w:date="2018-02-05T11:43:00Z">
                  <w:rPr>
                    <w:ins w:id="3697" w:author="Author" w:date="2018-02-05T11:43:00Z"/>
                  </w:rPr>
                </w:rPrChange>
              </w:rPr>
            </w:pPr>
            <w:commentRangeStart w:id="3698"/>
            <w:ins w:id="3699" w:author="Author" w:date="2018-02-05T11:43:00Z">
              <w:r w:rsidRPr="00C20B7A">
                <w:rPr>
                  <w:noProof/>
                  <w:highlight w:val="yellow"/>
                  <w:lang w:val="de-DE" w:eastAsia="de-DE"/>
                  <w:rPrChange w:id="3700" w:author="Author" w:date="2018-02-05T11:43:00Z">
                    <w:rPr>
                      <w:noProof/>
                      <w:lang w:val="de-DE" w:eastAsia="de-DE"/>
                    </w:rPr>
                  </w:rPrChange>
                </w:rPr>
                <w:drawing>
                  <wp:inline distT="0" distB="0" distL="0" distR="0" wp14:anchorId="37D8BFAE" wp14:editId="113E46B0">
                    <wp:extent cx="228600" cy="228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20B7A">
                <w:rPr>
                  <w:highlight w:val="yellow"/>
                  <w:rPrChange w:id="3701" w:author="Author" w:date="2018-02-05T11:43:00Z">
                    <w:rPr/>
                  </w:rPrChange>
                </w:rPr>
                <w:t> Note</w:t>
              </w:r>
            </w:ins>
          </w:p>
          <w:p w14:paraId="6A41EBCE" w14:textId="77F0FAF5" w:rsidR="000C7E71" w:rsidRPr="005838DE" w:rsidRDefault="000C7E71" w:rsidP="00226B64">
            <w:ins w:id="3702" w:author="Author" w:date="2018-02-05T11:39:00Z">
              <w:r w:rsidRPr="00C20B7A">
                <w:rPr>
                  <w:highlight w:val="yellow"/>
                  <w:rPrChange w:id="3703" w:author="Author" w:date="2018-02-05T11:43:00Z">
                    <w:rPr/>
                  </w:rPrChange>
                </w:rPr>
                <w:t xml:space="preserve">The field </w:t>
              </w:r>
            </w:ins>
            <w:ins w:id="3704" w:author="Author" w:date="2018-02-05T11:43:00Z">
              <w:r w:rsidRPr="00C20B7A">
                <w:rPr>
                  <w:rStyle w:val="SAPScreenElement"/>
                  <w:highlight w:val="yellow"/>
                  <w:rPrChange w:id="3705" w:author="Author" w:date="2018-02-05T11:43:00Z">
                    <w:rPr>
                      <w:rStyle w:val="SAPScreenElement"/>
                    </w:rPr>
                  </w:rPrChange>
                </w:rPr>
                <w:t>Object</w:t>
              </w:r>
              <w:r w:rsidRPr="00C20B7A">
                <w:rPr>
                  <w:rStyle w:val="SAPUserEntry"/>
                  <w:b w:val="0"/>
                  <w:highlight w:val="yellow"/>
                  <w:rPrChange w:id="3706" w:author="Author" w:date="2018-02-05T11:43:00Z">
                    <w:rPr>
                      <w:rStyle w:val="SAPUserEntry"/>
                      <w:b w:val="0"/>
                    </w:rPr>
                  </w:rPrChange>
                </w:rPr>
                <w:t xml:space="preserve"> </w:t>
              </w:r>
            </w:ins>
            <w:ins w:id="3707" w:author="Author" w:date="2018-02-05T11:39:00Z">
              <w:r w:rsidRPr="00C20B7A">
                <w:rPr>
                  <w:highlight w:val="yellow"/>
                  <w:rPrChange w:id="3708" w:author="Author" w:date="2018-02-05T11:43:00Z">
                    <w:rPr/>
                  </w:rPrChange>
                </w:rPr>
                <w:t xml:space="preserve">comes up as soon as </w:t>
              </w:r>
            </w:ins>
            <w:ins w:id="3709" w:author="Author" w:date="2018-02-05T11:41:00Z">
              <w:r w:rsidRPr="00C20B7A">
                <w:rPr>
                  <w:highlight w:val="yellow"/>
                  <w:rPrChange w:id="3710" w:author="Author" w:date="2018-02-05T11:43:00Z">
                    <w:rPr/>
                  </w:rPrChange>
                </w:rPr>
                <w:t xml:space="preserve">you select </w:t>
              </w:r>
            </w:ins>
            <w:ins w:id="3711" w:author="Author" w:date="2018-02-05T11:42:00Z">
              <w:r w:rsidRPr="00C20B7A">
                <w:rPr>
                  <w:highlight w:val="yellow"/>
                  <w:rPrChange w:id="3712" w:author="Author" w:date="2018-02-05T11:43:00Z">
                    <w:rPr/>
                  </w:rPrChange>
                </w:rPr>
                <w:t xml:space="preserve">a value for field </w:t>
              </w:r>
            </w:ins>
            <w:ins w:id="3713" w:author="Author" w:date="2018-02-05T11:43:00Z">
              <w:r w:rsidRPr="00C20B7A">
                <w:rPr>
                  <w:rStyle w:val="SAPScreenElement"/>
                  <w:highlight w:val="yellow"/>
                  <w:rPrChange w:id="3714" w:author="Author" w:date="2018-02-05T11:43:00Z">
                    <w:rPr>
                      <w:rStyle w:val="SAPScreenElement"/>
                    </w:rPr>
                  </w:rPrChange>
                </w:rPr>
                <w:t>Request Type.</w:t>
              </w:r>
              <w:commentRangeEnd w:id="3698"/>
              <w:r>
                <w:rPr>
                  <w:rStyle w:val="CommentReference"/>
                </w:rPr>
                <w:commentReference w:id="3698"/>
              </w:r>
            </w:ins>
          </w:p>
        </w:tc>
        <w:tc>
          <w:tcPr>
            <w:tcW w:w="6840" w:type="dxa"/>
            <w:gridSpan w:val="2"/>
            <w:shd w:val="clear" w:color="auto" w:fill="auto"/>
          </w:tcPr>
          <w:p w14:paraId="7E003126" w14:textId="77777777" w:rsidR="009B7346" w:rsidRPr="005838DE" w:rsidRDefault="009B7346" w:rsidP="00226B64">
            <w:pPr>
              <w:rPr>
                <w:rFonts w:cs="Arial"/>
                <w:bCs/>
              </w:rPr>
            </w:pPr>
            <w:r w:rsidRPr="005838DE">
              <w:rPr>
                <w:rFonts w:cs="Arial"/>
                <w:bCs/>
              </w:rPr>
              <w:t xml:space="preserve">Time Sheet Requests to be approved are listed. </w:t>
            </w:r>
          </w:p>
          <w:p w14:paraId="686A6D8C" w14:textId="77777777" w:rsidR="009B7346" w:rsidRPr="005838DE" w:rsidRDefault="009B7346" w:rsidP="00226B64">
            <w:pPr>
              <w:rPr>
                <w:rFonts w:cs="Arial"/>
                <w:bCs/>
              </w:rPr>
            </w:pPr>
            <w:r w:rsidRPr="005838DE">
              <w:rPr>
                <w:rFonts w:cs="Arial"/>
                <w:bCs/>
              </w:rPr>
              <w:t xml:space="preserve">For each time sheet request in the list, the name of the </w:t>
            </w:r>
            <w:r w:rsidRPr="00C20B7A">
              <w:rPr>
                <w:rFonts w:cs="Arial"/>
                <w:bCs/>
                <w:strike/>
                <w:highlight w:val="yellow"/>
                <w:rPrChange w:id="3715" w:author="Author" w:date="2018-02-05T11:45:00Z">
                  <w:rPr>
                    <w:rFonts w:cs="Arial"/>
                    <w:bCs/>
                  </w:rPr>
                </w:rPrChange>
              </w:rPr>
              <w:t>requesting</w:t>
            </w:r>
            <w:r w:rsidRPr="005838DE">
              <w:rPr>
                <w:rFonts w:cs="Arial"/>
                <w:bCs/>
              </w:rPr>
              <w:t xml:space="preserve"> employee, the working time period and the initiator are displayed.</w:t>
            </w:r>
          </w:p>
        </w:tc>
        <w:tc>
          <w:tcPr>
            <w:tcW w:w="1264" w:type="dxa"/>
            <w:vMerge/>
          </w:tcPr>
          <w:p w14:paraId="55F97FAE" w14:textId="77777777" w:rsidR="009B7346" w:rsidRPr="005838DE" w:rsidRDefault="009B7346" w:rsidP="00226B64">
            <w:pPr>
              <w:rPr>
                <w:rFonts w:cs="Arial"/>
                <w:bCs/>
              </w:rPr>
            </w:pPr>
          </w:p>
        </w:tc>
      </w:tr>
      <w:tr w:rsidR="009B7346" w:rsidRPr="005838DE" w14:paraId="5230FD19" w14:textId="77777777" w:rsidTr="00226B64">
        <w:trPr>
          <w:trHeight w:val="357"/>
        </w:trPr>
        <w:tc>
          <w:tcPr>
            <w:tcW w:w="875" w:type="dxa"/>
            <w:shd w:val="clear" w:color="auto" w:fill="auto"/>
          </w:tcPr>
          <w:p w14:paraId="36391B2D" w14:textId="77777777" w:rsidR="009B7346" w:rsidRPr="005838DE" w:rsidRDefault="009B7346" w:rsidP="00226B64">
            <w:r w:rsidRPr="005838DE">
              <w:t>5</w:t>
            </w:r>
          </w:p>
        </w:tc>
        <w:tc>
          <w:tcPr>
            <w:tcW w:w="1195" w:type="dxa"/>
            <w:shd w:val="clear" w:color="auto" w:fill="auto"/>
          </w:tcPr>
          <w:p w14:paraId="47D468C3" w14:textId="77777777" w:rsidR="009B7346" w:rsidRPr="005838DE" w:rsidRDefault="009B7346" w:rsidP="00226B64">
            <w:pPr>
              <w:rPr>
                <w:rFonts w:cs="Arial"/>
                <w:b/>
                <w:bCs/>
              </w:rPr>
            </w:pPr>
            <w:r w:rsidRPr="005838DE">
              <w:rPr>
                <w:rFonts w:cs="Arial"/>
                <w:b/>
                <w:bCs/>
              </w:rPr>
              <w:t>Sort Requests (Optional)</w:t>
            </w:r>
          </w:p>
        </w:tc>
        <w:tc>
          <w:tcPr>
            <w:tcW w:w="4112" w:type="dxa"/>
            <w:gridSpan w:val="2"/>
            <w:shd w:val="clear" w:color="auto" w:fill="auto"/>
          </w:tcPr>
          <w:p w14:paraId="3AC3CB65" w14:textId="77777777" w:rsidR="009B7346" w:rsidRPr="005838DE" w:rsidRDefault="009B7346" w:rsidP="00226B64">
            <w:r w:rsidRPr="005838DE">
              <w:t xml:space="preserve">To sort the requests, select the </w:t>
            </w:r>
            <w:r w:rsidRPr="005838DE">
              <w:rPr>
                <w:rStyle w:val="SAPScreenElement"/>
              </w:rPr>
              <w:t>Sort</w:t>
            </w:r>
            <w:r w:rsidRPr="005838DE">
              <w:t xml:space="preserve"> </w:t>
            </w:r>
            <w:r w:rsidRPr="005838DE">
              <w:rPr>
                <w:noProof/>
                <w:lang w:val="de-DE" w:eastAsia="de-DE"/>
              </w:rPr>
              <w:drawing>
                <wp:inline distT="0" distB="0" distL="0" distR="0" wp14:anchorId="2B7D77FE" wp14:editId="07710AD1">
                  <wp:extent cx="333375" cy="2571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3375" cy="257175"/>
                          </a:xfrm>
                          <a:prstGeom prst="rect">
                            <a:avLst/>
                          </a:prstGeom>
                        </pic:spPr>
                      </pic:pic>
                    </a:graphicData>
                  </a:graphic>
                </wp:inline>
              </w:drawing>
            </w:r>
            <w:r w:rsidRPr="005838DE">
              <w:t xml:space="preserve"> icon. In the menu that expands, you have the following options:</w:t>
            </w:r>
          </w:p>
          <w:p w14:paraId="045EB145" w14:textId="4C00BFD0" w:rsidR="009B7346" w:rsidRPr="005838DE" w:rsidRDefault="009B7346" w:rsidP="000206EE">
            <w:pPr>
              <w:pStyle w:val="ListParagraph"/>
              <w:numPr>
                <w:ilvl w:val="0"/>
                <w:numId w:val="6"/>
              </w:numPr>
              <w:ind w:left="290" w:hanging="270"/>
            </w:pPr>
            <w:r w:rsidRPr="005838DE">
              <w:t>Sort by the date you have received the request: this is the default sorting for the workflow list;</w:t>
            </w:r>
          </w:p>
          <w:p w14:paraId="3FC353CC" w14:textId="77777777" w:rsidR="009B7346" w:rsidRPr="005838DE" w:rsidRDefault="009B7346" w:rsidP="000206EE">
            <w:pPr>
              <w:pStyle w:val="ListParagraph"/>
              <w:numPr>
                <w:ilvl w:val="0"/>
                <w:numId w:val="6"/>
              </w:numPr>
              <w:ind w:left="290" w:hanging="270"/>
            </w:pPr>
            <w:r w:rsidRPr="005838DE">
              <w:t>Sort by the date the request has been initiated;</w:t>
            </w:r>
          </w:p>
          <w:p w14:paraId="437287A2" w14:textId="77777777" w:rsidR="009B7346" w:rsidRPr="005838DE" w:rsidRDefault="009B7346" w:rsidP="000206EE">
            <w:pPr>
              <w:pStyle w:val="ListParagraph"/>
              <w:numPr>
                <w:ilvl w:val="0"/>
                <w:numId w:val="6"/>
              </w:numPr>
              <w:ind w:left="290" w:hanging="270"/>
            </w:pPr>
            <w:r w:rsidRPr="005838DE">
              <w:t xml:space="preserve">Sort by the date the content of the request becomes effective. </w:t>
            </w:r>
          </w:p>
          <w:p w14:paraId="1BCA397B" w14:textId="77777777" w:rsidR="009B7346" w:rsidRPr="005838DE" w:rsidRDefault="009B7346">
            <w:pPr>
              <w:pStyle w:val="ListParagraph"/>
              <w:numPr>
                <w:ilvl w:val="0"/>
                <w:numId w:val="6"/>
              </w:numPr>
              <w:ind w:left="290" w:hanging="270"/>
              <w:pPrChange w:id="3716" w:author="Author" w:date="2018-02-05T11:47:00Z">
                <w:pPr/>
              </w:pPrChange>
            </w:pPr>
            <w:r w:rsidRPr="005838DE">
              <w:t>In addition, you can choose to display the requests in ascending or descending order.</w:t>
            </w:r>
          </w:p>
          <w:p w14:paraId="380BDF2D" w14:textId="77777777" w:rsidR="009B7346" w:rsidRPr="005838DE" w:rsidRDefault="009B7346" w:rsidP="00226B64">
            <w:r w:rsidRPr="005838DE">
              <w:t xml:space="preserve">Check the appropriate radio-buttons and choose </w:t>
            </w:r>
            <w:r w:rsidRPr="005838DE">
              <w:rPr>
                <w:rStyle w:val="SAPScreenElement"/>
              </w:rPr>
              <w:t>Apply</w:t>
            </w:r>
            <w:r w:rsidRPr="005838DE">
              <w:t xml:space="preserve">. </w:t>
            </w:r>
          </w:p>
        </w:tc>
        <w:tc>
          <w:tcPr>
            <w:tcW w:w="6840" w:type="dxa"/>
            <w:gridSpan w:val="2"/>
            <w:shd w:val="clear" w:color="auto" w:fill="auto"/>
          </w:tcPr>
          <w:p w14:paraId="3A7DA3BB" w14:textId="77777777" w:rsidR="009B7346" w:rsidRPr="005838DE" w:rsidRDefault="009B7346" w:rsidP="00226B64">
            <w:pPr>
              <w:rPr>
                <w:rFonts w:cs="Arial"/>
                <w:bCs/>
              </w:rPr>
            </w:pPr>
            <w:r w:rsidRPr="005838DE">
              <w:rPr>
                <w:rFonts w:cs="Arial"/>
                <w:bCs/>
              </w:rPr>
              <w:t>The requests you need to approve are listed as per the sort criteria you have selected.</w:t>
            </w:r>
          </w:p>
        </w:tc>
        <w:tc>
          <w:tcPr>
            <w:tcW w:w="1264" w:type="dxa"/>
          </w:tcPr>
          <w:p w14:paraId="00FF035F" w14:textId="77777777" w:rsidR="009B7346" w:rsidRPr="005838DE" w:rsidRDefault="009B7346" w:rsidP="00226B64">
            <w:pPr>
              <w:rPr>
                <w:rFonts w:cs="Arial"/>
                <w:bCs/>
              </w:rPr>
            </w:pPr>
          </w:p>
        </w:tc>
      </w:tr>
      <w:tr w:rsidR="00482A3A" w:rsidRPr="005838DE" w14:paraId="7C4120D8" w14:textId="77777777" w:rsidTr="00FA7F61">
        <w:trPr>
          <w:trHeight w:val="357"/>
        </w:trPr>
        <w:tc>
          <w:tcPr>
            <w:tcW w:w="875" w:type="dxa"/>
            <w:shd w:val="clear" w:color="auto" w:fill="auto"/>
          </w:tcPr>
          <w:p w14:paraId="7E934271" w14:textId="77777777" w:rsidR="00482A3A" w:rsidRPr="005838DE" w:rsidRDefault="00482A3A" w:rsidP="00FA7F61">
            <w:r w:rsidRPr="005838DE">
              <w:t>6</w:t>
            </w:r>
          </w:p>
        </w:tc>
        <w:tc>
          <w:tcPr>
            <w:tcW w:w="1195" w:type="dxa"/>
            <w:shd w:val="clear" w:color="auto" w:fill="auto"/>
          </w:tcPr>
          <w:p w14:paraId="7268DD1D" w14:textId="77777777" w:rsidR="00482A3A" w:rsidRPr="005838DE" w:rsidRDefault="00482A3A" w:rsidP="00FA7F61">
            <w:pPr>
              <w:rPr>
                <w:rStyle w:val="SAPEmphasis"/>
              </w:rPr>
            </w:pPr>
            <w:r w:rsidRPr="005838DE">
              <w:rPr>
                <w:rFonts w:cs="Arial"/>
                <w:b/>
                <w:bCs/>
              </w:rPr>
              <w:t>Select Time Sheet Requests to be approved</w:t>
            </w:r>
          </w:p>
        </w:tc>
        <w:tc>
          <w:tcPr>
            <w:tcW w:w="4112" w:type="dxa"/>
            <w:gridSpan w:val="2"/>
            <w:shd w:val="clear" w:color="auto" w:fill="auto"/>
          </w:tcPr>
          <w:p w14:paraId="3BF78950" w14:textId="35886B78" w:rsidR="00482A3A" w:rsidRPr="005838DE" w:rsidRDefault="00482A3A" w:rsidP="00FA7F61">
            <w:pPr>
              <w:rPr>
                <w:lang w:eastAsia="zh-CN"/>
              </w:rPr>
            </w:pPr>
            <w:r w:rsidRPr="005838DE">
              <w:t xml:space="preserve">Flag the checkboxes on the very left of all </w:t>
            </w:r>
            <w:r w:rsidRPr="00C20B7A">
              <w:rPr>
                <w:rStyle w:val="SAPScreenElement"/>
                <w:strike/>
                <w:highlight w:val="yellow"/>
                <w:lang w:eastAsia="zh-TW"/>
                <w:rPrChange w:id="3717" w:author="Author" w:date="2018-02-05T11:48:00Z">
                  <w:rPr>
                    <w:rStyle w:val="SAPScreenElement"/>
                    <w:lang w:eastAsia="zh-TW"/>
                  </w:rPr>
                </w:rPrChange>
              </w:rPr>
              <w:t>Time Sheet Requests</w:t>
            </w:r>
            <w:r w:rsidRPr="00C20B7A">
              <w:rPr>
                <w:rStyle w:val="SAPScreenElement"/>
                <w:strike/>
                <w:lang w:eastAsia="zh-TW"/>
                <w:rPrChange w:id="3718" w:author="Author" w:date="2018-02-05T11:48:00Z">
                  <w:rPr>
                    <w:rStyle w:val="SAPScreenElement"/>
                    <w:lang w:eastAsia="zh-TW"/>
                  </w:rPr>
                </w:rPrChange>
              </w:rPr>
              <w:t xml:space="preserve"> </w:t>
            </w:r>
            <w:ins w:id="3719" w:author="Author" w:date="2018-02-05T11:48:00Z">
              <w:r w:rsidR="00C20B7A" w:rsidRPr="00C20B7A">
                <w:rPr>
                  <w:rStyle w:val="SAPScreenElement"/>
                  <w:highlight w:val="yellow"/>
                  <w:lang w:eastAsia="zh-TW"/>
                  <w:rPrChange w:id="3720" w:author="Author" w:date="2018-02-05T11:48:00Z">
                    <w:rPr>
                      <w:rStyle w:val="SAPScreenElement"/>
                      <w:strike/>
                      <w:lang w:eastAsia="zh-TW"/>
                    </w:rPr>
                  </w:rPrChange>
                </w:rPr>
                <w:t>Employee Time Sheet</w:t>
              </w:r>
              <w:r w:rsidR="00C20B7A">
                <w:rPr>
                  <w:rStyle w:val="SAPScreenElement"/>
                  <w:lang w:eastAsia="zh-TW"/>
                </w:rPr>
                <w:t xml:space="preserve"> </w:t>
              </w:r>
            </w:ins>
            <w:r w:rsidRPr="005838DE">
              <w:rPr>
                <w:rStyle w:val="SAPScreenElement"/>
                <w:lang w:eastAsia="zh-TW"/>
              </w:rPr>
              <w:t>for &lt;employee name&gt;</w:t>
            </w:r>
            <w:r w:rsidRPr="005838DE">
              <w:rPr>
                <w:lang w:eastAsia="zh-CN"/>
              </w:rPr>
              <w:t xml:space="preserve"> links you want to approve, for example, those of a special period.</w:t>
            </w:r>
          </w:p>
          <w:p w14:paraId="225B8B92" w14:textId="77777777" w:rsidR="00482A3A" w:rsidRPr="005838DE" w:rsidRDefault="00482A3A" w:rsidP="006F51FD">
            <w:pPr>
              <w:pStyle w:val="SAPNoteHeading"/>
              <w:ind w:left="0"/>
            </w:pPr>
            <w:r w:rsidRPr="005838DE">
              <w:rPr>
                <w:noProof/>
                <w:lang w:val="de-DE" w:eastAsia="de-DE"/>
              </w:rPr>
              <w:drawing>
                <wp:inline distT="0" distB="0" distL="0" distR="0" wp14:anchorId="6CC4D5EC" wp14:editId="564FA8AF">
                  <wp:extent cx="225425" cy="225425"/>
                  <wp:effectExtent l="0" t="0" r="0" b="3175"/>
                  <wp:docPr id="2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838DE">
              <w:t> Note</w:t>
            </w:r>
          </w:p>
          <w:p w14:paraId="2D061AC9" w14:textId="77777777" w:rsidR="00482A3A" w:rsidRPr="005838DE" w:rsidRDefault="00482A3A" w:rsidP="00FA7F61">
            <w:r w:rsidRPr="005838DE">
              <w:t xml:space="preserve">In case there are only time sheet requests in your list and you want to approve all of them at once, you can flag the </w:t>
            </w:r>
            <w:r w:rsidRPr="005838DE">
              <w:rPr>
                <w:rStyle w:val="SAPScreenElement"/>
                <w:lang w:eastAsia="zh-TW"/>
              </w:rPr>
              <w:t>Select &lt;#&gt; out of &lt;#&gt; requests</w:t>
            </w:r>
            <w:r w:rsidRPr="005838DE">
              <w:t xml:space="preserve"> checkbox on the </w:t>
            </w:r>
            <w:r w:rsidRPr="005838DE">
              <w:rPr>
                <w:rFonts w:cs="Arial"/>
                <w:bCs/>
              </w:rPr>
              <w:t>top left of the list of requests.</w:t>
            </w:r>
          </w:p>
        </w:tc>
        <w:tc>
          <w:tcPr>
            <w:tcW w:w="6840" w:type="dxa"/>
            <w:gridSpan w:val="2"/>
            <w:shd w:val="clear" w:color="auto" w:fill="auto"/>
          </w:tcPr>
          <w:p w14:paraId="5E3E5414" w14:textId="0D7B9C02" w:rsidR="00482A3A" w:rsidRPr="005838DE" w:rsidRDefault="00482A3A" w:rsidP="00FA7F61">
            <w:pPr>
              <w:rPr>
                <w:rFonts w:cs="Arial"/>
                <w:bCs/>
              </w:rPr>
            </w:pPr>
            <w:r w:rsidRPr="005838DE">
              <w:rPr>
                <w:rFonts w:cs="Arial"/>
                <w:bCs/>
              </w:rPr>
              <w:t>The number of selected requests is displayed on the top right of the list of requests</w:t>
            </w:r>
            <w:ins w:id="3721" w:author="Author" w:date="2018-02-05T11:49:00Z">
              <w:r w:rsidR="00C20B7A">
                <w:rPr>
                  <w:rFonts w:cs="Arial"/>
                  <w:bCs/>
                </w:rPr>
                <w:t xml:space="preserve"> </w:t>
              </w:r>
              <w:commentRangeStart w:id="3722"/>
              <w:r w:rsidR="00C20B7A" w:rsidRPr="00C20B7A">
                <w:rPr>
                  <w:rFonts w:cs="Arial"/>
                  <w:bCs/>
                  <w:highlight w:val="yellow"/>
                  <w:rPrChange w:id="3723" w:author="Author" w:date="2018-02-05T11:50:00Z">
                    <w:rPr>
                      <w:rFonts w:cs="Arial"/>
                      <w:bCs/>
                    </w:rPr>
                  </w:rPrChange>
                </w:rPr>
                <w:t xml:space="preserve">in the </w:t>
              </w:r>
              <w:r w:rsidR="00C20B7A" w:rsidRPr="00C20B7A">
                <w:rPr>
                  <w:rStyle w:val="SAPScreenElement"/>
                  <w:highlight w:val="yellow"/>
                  <w:rPrChange w:id="3724" w:author="Author" w:date="2018-02-05T11:50:00Z">
                    <w:rPr>
                      <w:rFonts w:cs="Arial"/>
                      <w:bCs/>
                    </w:rPr>
                  </w:rPrChange>
                </w:rPr>
                <w:t>Approve</w:t>
              </w:r>
              <w:r w:rsidR="00C20B7A" w:rsidRPr="00C20B7A">
                <w:rPr>
                  <w:rFonts w:cs="Arial"/>
                  <w:bCs/>
                  <w:highlight w:val="yellow"/>
                  <w:rPrChange w:id="3725" w:author="Author" w:date="2018-02-05T11:50:00Z">
                    <w:rPr>
                      <w:rFonts w:cs="Arial"/>
                      <w:bCs/>
                    </w:rPr>
                  </w:rPrChange>
                </w:rPr>
                <w:t xml:space="preserve"> button</w:t>
              </w:r>
            </w:ins>
            <w:commentRangeEnd w:id="3722"/>
            <w:ins w:id="3726" w:author="Author" w:date="2018-02-05T11:50:00Z">
              <w:r w:rsidR="00C20B7A">
                <w:rPr>
                  <w:rStyle w:val="CommentReference"/>
                </w:rPr>
                <w:commentReference w:id="3722"/>
              </w:r>
            </w:ins>
            <w:r w:rsidRPr="005838DE">
              <w:rPr>
                <w:rFonts w:cs="Arial"/>
                <w:bCs/>
              </w:rPr>
              <w:t>.</w:t>
            </w:r>
          </w:p>
        </w:tc>
        <w:tc>
          <w:tcPr>
            <w:tcW w:w="1264" w:type="dxa"/>
          </w:tcPr>
          <w:p w14:paraId="182C72E9" w14:textId="77777777" w:rsidR="00482A3A" w:rsidRPr="005838DE" w:rsidRDefault="00482A3A" w:rsidP="00FA7F61">
            <w:pPr>
              <w:rPr>
                <w:rFonts w:cs="Arial"/>
                <w:bCs/>
              </w:rPr>
            </w:pPr>
          </w:p>
        </w:tc>
      </w:tr>
      <w:tr w:rsidR="00482A3A" w:rsidRPr="005838DE" w14:paraId="53C2BB76" w14:textId="77777777" w:rsidTr="00FA7F61">
        <w:trPr>
          <w:trHeight w:val="357"/>
        </w:trPr>
        <w:tc>
          <w:tcPr>
            <w:tcW w:w="875" w:type="dxa"/>
            <w:shd w:val="clear" w:color="auto" w:fill="auto"/>
          </w:tcPr>
          <w:p w14:paraId="6995F441" w14:textId="77777777" w:rsidR="00482A3A" w:rsidRPr="005838DE" w:rsidRDefault="00482A3A" w:rsidP="00FA7F61">
            <w:r w:rsidRPr="005838DE">
              <w:t>7</w:t>
            </w:r>
          </w:p>
        </w:tc>
        <w:tc>
          <w:tcPr>
            <w:tcW w:w="1195" w:type="dxa"/>
            <w:shd w:val="clear" w:color="auto" w:fill="auto"/>
          </w:tcPr>
          <w:p w14:paraId="38C85022" w14:textId="77777777" w:rsidR="00482A3A" w:rsidRPr="005838DE" w:rsidRDefault="00482A3A" w:rsidP="00FA7F61">
            <w:pPr>
              <w:rPr>
                <w:rFonts w:cs="Arial"/>
                <w:b/>
                <w:bCs/>
              </w:rPr>
            </w:pPr>
            <w:r w:rsidRPr="005838DE">
              <w:rPr>
                <w:rFonts w:cs="Arial"/>
                <w:b/>
                <w:bCs/>
              </w:rPr>
              <w:t>Mass Approve Time Sheet Requests</w:t>
            </w:r>
          </w:p>
        </w:tc>
        <w:tc>
          <w:tcPr>
            <w:tcW w:w="4112" w:type="dxa"/>
            <w:gridSpan w:val="2"/>
            <w:shd w:val="clear" w:color="auto" w:fill="auto"/>
          </w:tcPr>
          <w:p w14:paraId="77B6FF1E" w14:textId="78DD7F0D" w:rsidR="00482A3A" w:rsidRPr="005838DE" w:rsidRDefault="00482A3A" w:rsidP="00FA7F61">
            <w:r w:rsidRPr="005838DE">
              <w:t xml:space="preserve">Select the </w:t>
            </w:r>
            <w:r w:rsidRPr="005838DE">
              <w:rPr>
                <w:rStyle w:val="SAPScreenElement"/>
              </w:rPr>
              <w:t>Approve</w:t>
            </w:r>
            <w:r w:rsidRPr="005838DE">
              <w:t xml:space="preserve"> </w:t>
            </w:r>
            <w:ins w:id="3727" w:author="Author" w:date="2018-02-05T11:52:00Z">
              <w:r w:rsidR="00C20B7A">
                <w:t>(</w:t>
              </w:r>
              <w:r w:rsidR="00C20B7A" w:rsidRPr="00C20B7A">
                <w:rPr>
                  <w:rStyle w:val="SAPScreenElement"/>
                  <w:highlight w:val="yellow"/>
                  <w:rPrChange w:id="3728" w:author="Author" w:date="2018-02-05T11:52:00Z">
                    <w:rPr>
                      <w:rStyle w:val="SAPScreenElement"/>
                    </w:rPr>
                  </w:rPrChange>
                </w:rPr>
                <w:t>&lt;#&gt;</w:t>
              </w:r>
              <w:r w:rsidR="00C20B7A">
                <w:rPr>
                  <w:rStyle w:val="SAPScreenElement"/>
                </w:rPr>
                <w:t xml:space="preserve">) </w:t>
              </w:r>
            </w:ins>
            <w:r w:rsidRPr="005838DE">
              <w:t xml:space="preserve">button </w:t>
            </w:r>
            <w:r w:rsidRPr="00C20B7A">
              <w:rPr>
                <w:strike/>
                <w:highlight w:val="yellow"/>
                <w:rPrChange w:id="3729" w:author="Author" w:date="2018-02-05T11:52:00Z">
                  <w:rPr/>
                </w:rPrChange>
              </w:rPr>
              <w:t xml:space="preserve">next to the </w:t>
            </w:r>
            <w:r w:rsidRPr="00C20B7A">
              <w:rPr>
                <w:rStyle w:val="SAPScreenElement"/>
                <w:strike/>
                <w:highlight w:val="yellow"/>
                <w:rPrChange w:id="3730" w:author="Author" w:date="2018-02-05T11:52:00Z">
                  <w:rPr>
                    <w:rStyle w:val="SAPScreenElement"/>
                  </w:rPr>
                </w:rPrChange>
              </w:rPr>
              <w:t>&lt;#&gt; requests selected</w:t>
            </w:r>
            <w:r w:rsidRPr="00C20B7A">
              <w:rPr>
                <w:rFonts w:cs="Arial"/>
                <w:bCs/>
                <w:strike/>
                <w:rPrChange w:id="3731" w:author="Author" w:date="2018-02-05T11:52:00Z">
                  <w:rPr>
                    <w:rFonts w:cs="Arial"/>
                    <w:bCs/>
                  </w:rPr>
                </w:rPrChange>
              </w:rPr>
              <w:t xml:space="preserve"> </w:t>
            </w:r>
            <w:r w:rsidRPr="005838DE">
              <w:rPr>
                <w:rFonts w:cs="Arial"/>
                <w:bCs/>
              </w:rPr>
              <w:t>on the top right of the list of requests.</w:t>
            </w:r>
          </w:p>
        </w:tc>
        <w:tc>
          <w:tcPr>
            <w:tcW w:w="6840" w:type="dxa"/>
            <w:gridSpan w:val="2"/>
            <w:shd w:val="clear" w:color="auto" w:fill="auto"/>
          </w:tcPr>
          <w:p w14:paraId="426608C6" w14:textId="7F6C8053" w:rsidR="00482A3A" w:rsidRPr="005838DE" w:rsidRDefault="00482A3A" w:rsidP="00FA7F61">
            <w:pPr>
              <w:rPr>
                <w:lang w:eastAsia="zh-CN"/>
              </w:rPr>
            </w:pPr>
            <w:r w:rsidRPr="005838DE">
              <w:rPr>
                <w:rFonts w:cs="Arial"/>
                <w:bCs/>
              </w:rPr>
              <w:t xml:space="preserve">All </w:t>
            </w:r>
            <w:r w:rsidRPr="00C20B7A">
              <w:rPr>
                <w:rFonts w:cs="Arial"/>
                <w:bCs/>
                <w:strike/>
                <w:highlight w:val="yellow"/>
                <w:rPrChange w:id="3732" w:author="Author" w:date="2018-02-05T11:53:00Z">
                  <w:rPr>
                    <w:rFonts w:cs="Arial"/>
                    <w:bCs/>
                  </w:rPr>
                </w:rPrChange>
              </w:rPr>
              <w:t>the</w:t>
            </w:r>
            <w:r w:rsidRPr="005838DE">
              <w:rPr>
                <w:rFonts w:cs="Arial"/>
                <w:bCs/>
              </w:rPr>
              <w:t xml:space="preserve"> selected time sheet requests will be approved </w:t>
            </w:r>
            <w:r w:rsidRPr="00C20B7A">
              <w:rPr>
                <w:rFonts w:cs="Arial"/>
                <w:bCs/>
                <w:strike/>
                <w:highlight w:val="yellow"/>
                <w:rPrChange w:id="3733" w:author="Author" w:date="2018-02-05T11:53:00Z">
                  <w:rPr>
                    <w:rFonts w:cs="Arial"/>
                    <w:bCs/>
                  </w:rPr>
                </w:rPrChange>
              </w:rPr>
              <w:t>in one go</w:t>
            </w:r>
            <w:ins w:id="3734" w:author="Author" w:date="2018-02-05T11:53:00Z">
              <w:r w:rsidR="00C20B7A">
                <w:rPr>
                  <w:rFonts w:cs="Arial"/>
                  <w:bCs/>
                  <w:strike/>
                </w:rPr>
                <w:t xml:space="preserve"> </w:t>
              </w:r>
              <w:r w:rsidR="00C20B7A" w:rsidRPr="00C20B7A">
                <w:rPr>
                  <w:rFonts w:cs="Arial"/>
                  <w:bCs/>
                  <w:highlight w:val="yellow"/>
                  <w:rPrChange w:id="3735" w:author="Author" w:date="2018-02-05T11:53:00Z">
                    <w:rPr>
                      <w:rFonts w:cs="Arial"/>
                      <w:bCs/>
                      <w:strike/>
                    </w:rPr>
                  </w:rPrChange>
                </w:rPr>
                <w:t>at once</w:t>
              </w:r>
            </w:ins>
            <w:r w:rsidRPr="005838DE">
              <w:rPr>
                <w:rFonts w:cs="Arial"/>
                <w:bCs/>
              </w:rPr>
              <w:t xml:space="preserve">. As the workflows will be approved asynchronously, it may take a while until they are all approved. An appropriate message is generated by the system. The number </w:t>
            </w:r>
            <w:r w:rsidRPr="005838DE">
              <w:rPr>
                <w:lang w:eastAsia="zh-CN"/>
              </w:rPr>
              <w:t xml:space="preserve">of requests of type </w:t>
            </w:r>
            <w:r w:rsidRPr="005838DE">
              <w:rPr>
                <w:rStyle w:val="SAPUserEntry"/>
              </w:rPr>
              <w:t xml:space="preserve">Change Generic Object Actions </w:t>
            </w:r>
            <w:r w:rsidRPr="005838DE">
              <w:rPr>
                <w:lang w:eastAsia="zh-CN"/>
              </w:rPr>
              <w:t xml:space="preserve">you still need to approve has decreased accordingly. </w:t>
            </w:r>
          </w:p>
          <w:p w14:paraId="5F6B7CE7" w14:textId="687A2213" w:rsidR="00482A3A" w:rsidRPr="005838DE" w:rsidRDefault="00482A3A" w:rsidP="00FA7F61">
            <w:pPr>
              <w:rPr>
                <w:rFonts w:cs="Arial"/>
                <w:bCs/>
              </w:rPr>
            </w:pPr>
            <w:r w:rsidRPr="005838DE">
              <w:rPr>
                <w:lang w:eastAsia="zh-CN"/>
              </w:rPr>
              <w:t xml:space="preserve">If appropriate, you can remove the filter and process other requests as per your requirement. Once there is no request left for you to approve, </w:t>
            </w:r>
            <w:r w:rsidRPr="005838DE">
              <w:t>the</w:t>
            </w:r>
            <w:r w:rsidRPr="005838DE">
              <w:rPr>
                <w:rStyle w:val="SAPScreenElement"/>
              </w:rPr>
              <w:t xml:space="preserve"> My Workflow Requests (#)</w:t>
            </w:r>
            <w:r w:rsidRPr="005838DE">
              <w:rPr>
                <w:rFonts w:cs="Arial"/>
                <w:bCs/>
              </w:rPr>
              <w:t xml:space="preserve"> screen will have no entry anymore and the</w:t>
            </w:r>
            <w:r w:rsidRPr="005838DE">
              <w:t xml:space="preserve"> </w:t>
            </w:r>
            <w:r w:rsidRPr="005838DE">
              <w:rPr>
                <w:rStyle w:val="SAPScreenElement"/>
              </w:rPr>
              <w:t>Approve Requests</w:t>
            </w:r>
            <w:r w:rsidRPr="005838DE">
              <w:t xml:space="preserve"> tile will no longer be visible in the </w:t>
            </w:r>
            <w:r w:rsidRPr="005838DE">
              <w:rPr>
                <w:rStyle w:val="SAPScreenElement"/>
              </w:rPr>
              <w:t>To Do</w:t>
            </w:r>
            <w:r w:rsidRPr="005838DE">
              <w:rPr>
                <w:i/>
                <w:lang w:eastAsia="zh-CN"/>
              </w:rPr>
              <w:t xml:space="preserve"> </w:t>
            </w:r>
            <w:r w:rsidRPr="005838DE">
              <w:rPr>
                <w:lang w:eastAsia="zh-CN"/>
              </w:rPr>
              <w:t xml:space="preserve">section of your </w:t>
            </w:r>
            <w:r w:rsidR="00FC2F75" w:rsidRPr="005838DE">
              <w:rPr>
                <w:rStyle w:val="SAPScreenElement"/>
              </w:rPr>
              <w:t>Home</w:t>
            </w:r>
            <w:r w:rsidR="00FC2F75" w:rsidRPr="005838DE">
              <w:t xml:space="preserve"> </w:t>
            </w:r>
            <w:r w:rsidRPr="005838DE">
              <w:rPr>
                <w:lang w:eastAsia="zh-CN"/>
              </w:rPr>
              <w:t>page.</w:t>
            </w:r>
          </w:p>
        </w:tc>
        <w:tc>
          <w:tcPr>
            <w:tcW w:w="1264" w:type="dxa"/>
          </w:tcPr>
          <w:p w14:paraId="39A3961D" w14:textId="77777777" w:rsidR="00482A3A" w:rsidRPr="005838DE" w:rsidRDefault="00482A3A" w:rsidP="00FA7F61">
            <w:pPr>
              <w:rPr>
                <w:rFonts w:cs="Arial"/>
                <w:bCs/>
              </w:rPr>
            </w:pPr>
          </w:p>
        </w:tc>
      </w:tr>
    </w:tbl>
    <w:p w14:paraId="6A70F5E6" w14:textId="77777777" w:rsidR="004C3E6C" w:rsidRPr="005838DE" w:rsidRDefault="004C3E6C" w:rsidP="006F51FD">
      <w:pPr>
        <w:pStyle w:val="NoteParagraph"/>
        <w:ind w:left="56"/>
      </w:pPr>
    </w:p>
    <w:p w14:paraId="4FDDD9F6" w14:textId="77777777" w:rsidR="00546EC9" w:rsidRPr="00D460D5" w:rsidRDefault="00546EC9" w:rsidP="00546EC9">
      <w:pPr>
        <w:rPr>
          <w:rFonts w:ascii="Calibri" w:eastAsia="Times New Roman" w:hAnsi="Calibri"/>
          <w:sz w:val="22"/>
          <w:szCs w:val="22"/>
          <w:highlight w:val="green"/>
          <w:rPrChange w:id="3736" w:author="Author" w:date="2018-02-05T14:05:00Z">
            <w:rPr>
              <w:rFonts w:ascii="Calibri" w:eastAsia="Times New Roman" w:hAnsi="Calibri"/>
              <w:sz w:val="22"/>
              <w:szCs w:val="22"/>
            </w:rPr>
          </w:rPrChange>
        </w:rPr>
      </w:pPr>
      <w:r w:rsidRPr="00D460D5">
        <w:rPr>
          <w:noProof/>
          <w:highlight w:val="green"/>
          <w:lang w:val="de-DE" w:eastAsia="de-DE"/>
          <w:rPrChange w:id="3737" w:author="Author" w:date="2018-02-05T14:05:00Z">
            <w:rPr>
              <w:noProof/>
              <w:lang w:val="de-DE" w:eastAsia="de-DE"/>
            </w:rPr>
          </w:rPrChange>
        </w:rPr>
        <w:drawing>
          <wp:inline distT="0" distB="0" distL="0" distR="0" wp14:anchorId="41093211" wp14:editId="18D28BAC">
            <wp:extent cx="228600" cy="228600"/>
            <wp:effectExtent l="0" t="0" r="0" b="0"/>
            <wp:docPr id="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460D5">
        <w:rPr>
          <w:highlight w:val="green"/>
          <w:rPrChange w:id="3738" w:author="Author" w:date="2018-02-05T14:05:00Z">
            <w:rPr/>
          </w:rPrChange>
        </w:rPr>
        <w:t> </w:t>
      </w:r>
      <w:r w:rsidRPr="00D460D5">
        <w:rPr>
          <w:rFonts w:ascii="BentonSans Regular" w:hAnsi="BentonSans Regular"/>
          <w:color w:val="666666"/>
          <w:sz w:val="22"/>
          <w:highlight w:val="green"/>
          <w:rPrChange w:id="3739" w:author="Author" w:date="2018-02-05T14:05:00Z">
            <w:rPr>
              <w:rFonts w:ascii="BentonSans Regular" w:hAnsi="BentonSans Regular"/>
              <w:color w:val="666666"/>
              <w:sz w:val="22"/>
            </w:rPr>
          </w:rPrChange>
        </w:rPr>
        <w:t>Note</w:t>
      </w:r>
    </w:p>
    <w:p w14:paraId="033D85FB" w14:textId="21E1ECCE" w:rsidR="000617B4" w:rsidRDefault="00892754" w:rsidP="005838DE">
      <w:pPr>
        <w:pStyle w:val="NoteParagraph"/>
        <w:ind w:left="142"/>
        <w:rPr>
          <w:ins w:id="3740" w:author="Author" w:date="2018-02-07T10:31:00Z"/>
        </w:rPr>
      </w:pPr>
      <w:commentRangeStart w:id="3741"/>
      <w:ins w:id="3742" w:author="Author" w:date="2018-02-07T10:30:00Z">
        <w:del w:id="3743" w:author="Author" w:date="2018-03-01T13:12:00Z">
          <w:r w:rsidRPr="00BC4031" w:rsidDel="00441BFA">
            <w:rPr>
              <w:b/>
              <w:highlight w:val="green"/>
            </w:rPr>
            <w:delText>Function</w:delText>
          </w:r>
        </w:del>
      </w:ins>
      <w:ins w:id="3744" w:author="Author" w:date="2018-03-01T13:12:00Z">
        <w:r w:rsidR="00441BFA">
          <w:rPr>
            <w:b/>
            <w:highlight w:val="green"/>
          </w:rPr>
          <w:t>Use Case</w:t>
        </w:r>
      </w:ins>
      <w:ins w:id="3745" w:author="Author" w:date="2018-02-07T10:30:00Z">
        <w:r w:rsidRPr="00BC4031">
          <w:rPr>
            <w:b/>
            <w:highlight w:val="green"/>
          </w:rPr>
          <w:t xml:space="preserve"> </w:t>
        </w:r>
        <w:r w:rsidRPr="00BC4031">
          <w:rPr>
            <w:b/>
            <w:i/>
            <w:highlight w:val="green"/>
          </w:rPr>
          <w:t>Time Off in Lieu</w:t>
        </w:r>
        <w:r w:rsidRPr="00BC4031" w:rsidDel="00C43510">
          <w:rPr>
            <w:highlight w:val="green"/>
          </w:rPr>
          <w:t xml:space="preserve"> </w:t>
        </w:r>
        <w:r>
          <w:t xml:space="preserve">: </w:t>
        </w:r>
      </w:ins>
      <w:r w:rsidR="00546EC9" w:rsidRPr="00D460D5">
        <w:rPr>
          <w:highlight w:val="green"/>
          <w:rPrChange w:id="3746" w:author="Author" w:date="2018-02-05T14:05:00Z">
            <w:rPr/>
          </w:rPrChange>
        </w:rPr>
        <w:t xml:space="preserve">In case of entitlement to Time Off in Lieu, the appropriate number of hours is added to the employee’s </w:t>
      </w:r>
      <w:r w:rsidR="00546EC9" w:rsidRPr="00D460D5">
        <w:rPr>
          <w:rStyle w:val="SAPScreenElement"/>
          <w:highlight w:val="green"/>
          <w:rPrChange w:id="3747" w:author="Author" w:date="2018-02-05T14:05:00Z">
            <w:rPr>
              <w:rStyle w:val="SAPScreenElement"/>
            </w:rPr>
          </w:rPrChange>
        </w:rPr>
        <w:t>Time Off in Lieu</w:t>
      </w:r>
      <w:r w:rsidR="00546EC9" w:rsidRPr="00D460D5">
        <w:rPr>
          <w:highlight w:val="green"/>
          <w:rPrChange w:id="3748" w:author="Author" w:date="2018-02-05T14:05:00Z">
            <w:rPr/>
          </w:rPrChange>
        </w:rPr>
        <w:t xml:space="preserve"> time account as soon as the manager approved the Time Sheet. Details can be seen via </w:t>
      </w:r>
      <w:r w:rsidR="00546EC9" w:rsidRPr="00D460D5">
        <w:rPr>
          <w:rStyle w:val="SAPScreenElement"/>
          <w:highlight w:val="green"/>
          <w:rPrChange w:id="3749" w:author="Author" w:date="2018-02-05T14:05:00Z">
            <w:rPr>
              <w:rStyle w:val="SAPScreenElement"/>
            </w:rPr>
          </w:rPrChange>
        </w:rPr>
        <w:t xml:space="preserve">My Employee File </w:t>
      </w:r>
      <w:r w:rsidR="00546EC9" w:rsidRPr="00D460D5">
        <w:rPr>
          <w:rStyle w:val="SAPScreenElement"/>
          <w:highlight w:val="green"/>
          <w:rPrChange w:id="3750" w:author="Author" w:date="2018-02-05T14:05:00Z">
            <w:rPr>
              <w:rStyle w:val="SAPScreenElement"/>
            </w:rPr>
          </w:rPrChange>
        </w:rPr>
        <w:sym w:font="Symbol" w:char="F0AE"/>
      </w:r>
      <w:r w:rsidR="00546EC9" w:rsidRPr="00D460D5">
        <w:rPr>
          <w:rStyle w:val="SAPScreenElement"/>
          <w:highlight w:val="green"/>
          <w:rPrChange w:id="3751" w:author="Author" w:date="2018-02-05T14:05:00Z">
            <w:rPr>
              <w:rStyle w:val="SAPScreenElement"/>
            </w:rPr>
          </w:rPrChange>
        </w:rPr>
        <w:t xml:space="preserve"> Time Off.</w:t>
      </w:r>
      <w:ins w:id="3752" w:author="Author" w:date="2018-02-05T14:05:00Z">
        <w:r w:rsidR="00D460D5" w:rsidRPr="00D460D5">
          <w:rPr>
            <w:rStyle w:val="SAPScreenElement"/>
            <w:highlight w:val="green"/>
            <w:rPrChange w:id="3753" w:author="Author" w:date="2018-02-05T14:05:00Z">
              <w:rPr>
                <w:rStyle w:val="SAPScreenElement"/>
                <w:highlight w:val="yellow"/>
              </w:rPr>
            </w:rPrChange>
          </w:rPr>
          <w:t xml:space="preserve"> </w:t>
        </w:r>
      </w:ins>
      <w:r w:rsidR="000617B4" w:rsidRPr="00D460D5">
        <w:rPr>
          <w:highlight w:val="green"/>
          <w:rPrChange w:id="3754" w:author="Author" w:date="2018-02-05T14:05:00Z">
            <w:rPr/>
          </w:rPrChange>
        </w:rPr>
        <w:t xml:space="preserve">Now the employee can request time off in lieu. The procedure is similar to the description of process step </w:t>
      </w:r>
      <w:r w:rsidR="000617B4" w:rsidRPr="00D460D5">
        <w:rPr>
          <w:i/>
          <w:highlight w:val="green"/>
          <w:rPrChange w:id="3755" w:author="Author" w:date="2018-02-05T14:05:00Z">
            <w:rPr>
              <w:i/>
            </w:rPr>
          </w:rPrChange>
        </w:rPr>
        <w:t>Requestig Time Off</w:t>
      </w:r>
      <w:r w:rsidR="000617B4" w:rsidRPr="00D460D5">
        <w:rPr>
          <w:highlight w:val="green"/>
          <w:rPrChange w:id="3756" w:author="Author" w:date="2018-02-05T14:05:00Z">
            <w:rPr/>
          </w:rPrChange>
        </w:rPr>
        <w:t xml:space="preserve">  in test script</w:t>
      </w:r>
      <w:ins w:id="3757" w:author="Author" w:date="2018-01-31T14:36:00Z">
        <w:r w:rsidR="00F86A60" w:rsidRPr="00D460D5">
          <w:rPr>
            <w:highlight w:val="green"/>
            <w:rPrChange w:id="3758" w:author="Author" w:date="2018-02-05T14:05:00Z">
              <w:rPr/>
            </w:rPrChange>
          </w:rPr>
          <w:t xml:space="preserve"> of scope item</w:t>
        </w:r>
      </w:ins>
      <w:r w:rsidR="000617B4" w:rsidRPr="00D460D5">
        <w:rPr>
          <w:highlight w:val="green"/>
          <w:rPrChange w:id="3759" w:author="Author" w:date="2018-02-05T14:05:00Z">
            <w:rPr/>
          </w:rPrChange>
        </w:rPr>
        <w:t xml:space="preserve"> </w:t>
      </w:r>
      <w:r w:rsidR="000617B4" w:rsidRPr="00D460D5">
        <w:rPr>
          <w:i/>
          <w:highlight w:val="green"/>
          <w:rPrChange w:id="3760" w:author="Author" w:date="2018-02-05T14:05:00Z">
            <w:rPr/>
          </w:rPrChange>
        </w:rPr>
        <w:t>Request and Manage Time Off (FJ7)</w:t>
      </w:r>
      <w:r w:rsidR="000617B4" w:rsidRPr="00D460D5">
        <w:rPr>
          <w:highlight w:val="green"/>
          <w:rPrChange w:id="3761" w:author="Author" w:date="2018-02-05T14:05:00Z">
            <w:rPr/>
          </w:rPrChange>
        </w:rPr>
        <w:t>.</w:t>
      </w:r>
      <w:commentRangeEnd w:id="3741"/>
      <w:r>
        <w:rPr>
          <w:rStyle w:val="CommentReference"/>
        </w:rPr>
        <w:commentReference w:id="3741"/>
      </w:r>
    </w:p>
    <w:p w14:paraId="052BA7FB" w14:textId="10D64831" w:rsidR="00892754" w:rsidRDefault="00892754" w:rsidP="005838DE">
      <w:pPr>
        <w:pStyle w:val="NoteParagraph"/>
        <w:ind w:left="142"/>
        <w:rPr>
          <w:ins w:id="3762" w:author="Author" w:date="2018-02-07T10:31:00Z"/>
        </w:rPr>
      </w:pPr>
    </w:p>
    <w:p w14:paraId="0D9F52E3" w14:textId="77777777" w:rsidR="00892754" w:rsidRPr="00FD5AC7" w:rsidRDefault="00892754" w:rsidP="00892754">
      <w:pPr>
        <w:rPr>
          <w:ins w:id="3763" w:author="Author" w:date="2018-02-07T10:31:00Z"/>
          <w:rFonts w:ascii="Calibri" w:eastAsia="Times New Roman" w:hAnsi="Calibri"/>
          <w:sz w:val="22"/>
          <w:szCs w:val="22"/>
          <w:highlight w:val="yellow"/>
          <w:rPrChange w:id="3764" w:author="Author" w:date="2018-02-07T10:33:00Z">
            <w:rPr>
              <w:ins w:id="3765" w:author="Author" w:date="2018-02-07T10:31:00Z"/>
              <w:rFonts w:ascii="Calibri" w:eastAsia="Times New Roman" w:hAnsi="Calibri"/>
              <w:sz w:val="22"/>
              <w:szCs w:val="22"/>
            </w:rPr>
          </w:rPrChange>
        </w:rPr>
      </w:pPr>
      <w:commentRangeStart w:id="3766"/>
      <w:ins w:id="3767" w:author="Author" w:date="2018-02-07T10:31:00Z">
        <w:r w:rsidRPr="00FD5AC7">
          <w:rPr>
            <w:noProof/>
            <w:highlight w:val="yellow"/>
            <w:lang w:val="de-DE" w:eastAsia="de-DE"/>
            <w:rPrChange w:id="3768" w:author="Author" w:date="2018-02-07T10:33:00Z">
              <w:rPr>
                <w:noProof/>
                <w:lang w:val="de-DE" w:eastAsia="de-DE"/>
              </w:rPr>
            </w:rPrChange>
          </w:rPr>
          <w:drawing>
            <wp:inline distT="0" distB="0" distL="0" distR="0" wp14:anchorId="6C8CCE59" wp14:editId="70D50CD6">
              <wp:extent cx="228600" cy="2286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D5AC7">
          <w:rPr>
            <w:highlight w:val="yellow"/>
            <w:rPrChange w:id="3769" w:author="Author" w:date="2018-02-07T10:33:00Z">
              <w:rPr/>
            </w:rPrChange>
          </w:rPr>
          <w:t> </w:t>
        </w:r>
        <w:r w:rsidRPr="00FD5AC7">
          <w:rPr>
            <w:rFonts w:ascii="BentonSans Regular" w:hAnsi="BentonSans Regular"/>
            <w:color w:val="666666"/>
            <w:sz w:val="22"/>
            <w:highlight w:val="yellow"/>
            <w:rPrChange w:id="3770" w:author="Author" w:date="2018-02-07T10:33:00Z">
              <w:rPr>
                <w:rFonts w:ascii="BentonSans Regular" w:hAnsi="BentonSans Regular"/>
                <w:color w:val="666666"/>
                <w:sz w:val="22"/>
              </w:rPr>
            </w:rPrChange>
          </w:rPr>
          <w:t>Note</w:t>
        </w:r>
      </w:ins>
    </w:p>
    <w:p w14:paraId="343B9340" w14:textId="1D574E04" w:rsidR="00892754" w:rsidRDefault="00892754" w:rsidP="00892754">
      <w:pPr>
        <w:pStyle w:val="NoteParagraph"/>
        <w:ind w:left="142"/>
        <w:rPr>
          <w:ins w:id="3771" w:author="Author" w:date="2018-02-07T10:31:00Z"/>
          <w:i/>
        </w:rPr>
      </w:pPr>
      <w:ins w:id="3772" w:author="Author" w:date="2018-02-07T10:31:00Z">
        <w:del w:id="3773" w:author="Author" w:date="2018-03-01T13:12:00Z">
          <w:r w:rsidRPr="00FD5AC7" w:rsidDel="00441BFA">
            <w:rPr>
              <w:b/>
              <w:highlight w:val="yellow"/>
              <w:rPrChange w:id="3774" w:author="Author" w:date="2018-02-07T10:33:00Z">
                <w:rPr>
                  <w:b/>
                  <w:highlight w:val="green"/>
                </w:rPr>
              </w:rPrChange>
            </w:rPr>
            <w:delText>Function</w:delText>
          </w:r>
        </w:del>
      </w:ins>
      <w:ins w:id="3775" w:author="Author" w:date="2018-03-01T13:12:00Z">
        <w:r w:rsidR="00441BFA">
          <w:rPr>
            <w:b/>
            <w:highlight w:val="yellow"/>
          </w:rPr>
          <w:t>Use Case</w:t>
        </w:r>
      </w:ins>
      <w:ins w:id="3776" w:author="Author" w:date="2018-02-07T10:31:00Z">
        <w:r w:rsidRPr="00FD5AC7">
          <w:rPr>
            <w:b/>
            <w:highlight w:val="yellow"/>
            <w:rPrChange w:id="3777" w:author="Author" w:date="2018-02-07T10:33:00Z">
              <w:rPr>
                <w:b/>
                <w:highlight w:val="green"/>
              </w:rPr>
            </w:rPrChange>
          </w:rPr>
          <w:t xml:space="preserve"> </w:t>
        </w:r>
        <w:r w:rsidRPr="00FD5AC7">
          <w:rPr>
            <w:b/>
            <w:i/>
            <w:highlight w:val="yellow"/>
            <w:rPrChange w:id="3778" w:author="Author" w:date="2018-02-07T10:33:00Z">
              <w:rPr>
                <w:b/>
                <w:i/>
                <w:highlight w:val="green"/>
              </w:rPr>
            </w:rPrChange>
          </w:rPr>
          <w:t>Working Time Account</w:t>
        </w:r>
      </w:ins>
      <w:ins w:id="3779" w:author="Author" w:date="2018-02-08T13:58:00Z">
        <w:r w:rsidR="00994BE3">
          <w:rPr>
            <w:b/>
            <w:i/>
            <w:highlight w:val="yellow"/>
          </w:rPr>
          <w:t>:</w:t>
        </w:r>
      </w:ins>
      <w:ins w:id="3780" w:author="Author" w:date="2018-02-07T10:31:00Z">
        <w:del w:id="3781" w:author="Author" w:date="2018-02-08T13:58:00Z">
          <w:r w:rsidRPr="00FD5AC7" w:rsidDel="00994BE3">
            <w:rPr>
              <w:highlight w:val="yellow"/>
              <w:rPrChange w:id="3782" w:author="Author" w:date="2018-02-07T10:33:00Z">
                <w:rPr/>
              </w:rPrChange>
            </w:rPr>
            <w:delText>:</w:delText>
          </w:r>
        </w:del>
        <w:r w:rsidRPr="00FD5AC7">
          <w:rPr>
            <w:highlight w:val="yellow"/>
            <w:rPrChange w:id="3783" w:author="Author" w:date="2018-02-07T10:33:00Z">
              <w:rPr/>
            </w:rPrChange>
          </w:rPr>
          <w:t xml:space="preserve"> In case of entitlement to Working Time Accounts, the appropriate number of hours is </w:t>
        </w:r>
        <w:r w:rsidRPr="00FD5AC7">
          <w:rPr>
            <w:highlight w:val="yellow"/>
            <w:rPrChange w:id="3784" w:author="Author" w:date="2018-02-07T10:33:00Z">
              <w:rPr>
                <w:strike/>
                <w:highlight w:val="yellow"/>
              </w:rPr>
            </w:rPrChange>
          </w:rPr>
          <w:t>added to</w:t>
        </w:r>
        <w:r w:rsidRPr="00FD5AC7">
          <w:rPr>
            <w:highlight w:val="yellow"/>
            <w:rPrChange w:id="3785" w:author="Author" w:date="2018-02-07T10:33:00Z">
              <w:rPr>
                <w:strike/>
              </w:rPr>
            </w:rPrChange>
          </w:rPr>
          <w:t xml:space="preserve"> </w:t>
        </w:r>
        <w:r w:rsidRPr="00FD5AC7">
          <w:rPr>
            <w:highlight w:val="yellow"/>
            <w:rPrChange w:id="3786" w:author="Author" w:date="2018-02-07T10:33:00Z">
              <w:rPr/>
            </w:rPrChange>
          </w:rPr>
          <w:t xml:space="preserve">the employee’s </w:t>
        </w:r>
        <w:r w:rsidRPr="00FD5AC7">
          <w:rPr>
            <w:rStyle w:val="SAPScreenElement"/>
            <w:highlight w:val="yellow"/>
            <w:rPrChange w:id="3787" w:author="Author" w:date="2018-02-07T10:33:00Z">
              <w:rPr>
                <w:rStyle w:val="SAPScreenElement"/>
              </w:rPr>
            </w:rPrChange>
          </w:rPr>
          <w:t>Working Time Account</w:t>
        </w:r>
        <w:r w:rsidRPr="00FD5AC7">
          <w:rPr>
            <w:highlight w:val="yellow"/>
            <w:rPrChange w:id="3788" w:author="Author" w:date="2018-02-07T10:33:00Z">
              <w:rPr/>
            </w:rPrChange>
          </w:rPr>
          <w:t xml:space="preserve"> as soon as the manager approved the Time Sheet. Details can be seen via </w:t>
        </w:r>
        <w:r w:rsidRPr="00FD5AC7">
          <w:rPr>
            <w:rStyle w:val="SAPScreenElement"/>
            <w:highlight w:val="yellow"/>
            <w:rPrChange w:id="3789" w:author="Author" w:date="2018-02-07T10:33:00Z">
              <w:rPr>
                <w:rStyle w:val="SAPScreenElement"/>
              </w:rPr>
            </w:rPrChange>
          </w:rPr>
          <w:t xml:space="preserve">My Employee File </w:t>
        </w:r>
        <w:r w:rsidRPr="00FD5AC7">
          <w:rPr>
            <w:rStyle w:val="SAPScreenElement"/>
            <w:highlight w:val="yellow"/>
            <w:rPrChange w:id="3790" w:author="Author" w:date="2018-02-07T10:33:00Z">
              <w:rPr>
                <w:rStyle w:val="SAPScreenElement"/>
              </w:rPr>
            </w:rPrChange>
          </w:rPr>
          <w:sym w:font="Symbol" w:char="F0AE"/>
        </w:r>
        <w:r w:rsidRPr="00FD5AC7">
          <w:rPr>
            <w:rStyle w:val="SAPScreenElement"/>
            <w:highlight w:val="yellow"/>
            <w:rPrChange w:id="3791" w:author="Author" w:date="2018-02-07T10:33:00Z">
              <w:rPr>
                <w:rStyle w:val="SAPScreenElement"/>
              </w:rPr>
            </w:rPrChange>
          </w:rPr>
          <w:t xml:space="preserve"> Time Off.</w:t>
        </w:r>
        <w:r w:rsidRPr="00FD5AC7">
          <w:rPr>
            <w:highlight w:val="yellow"/>
            <w:rPrChange w:id="3792" w:author="Author" w:date="2018-02-07T10:33:00Z">
              <w:rPr/>
            </w:rPrChange>
          </w:rPr>
          <w:t xml:space="preserve"> Now the employee can request time off </w:t>
        </w:r>
        <w:r w:rsidRPr="00FD5AC7">
          <w:rPr>
            <w:highlight w:val="yellow"/>
          </w:rPr>
          <w:t xml:space="preserve">from his </w:t>
        </w:r>
        <w:r w:rsidRPr="00FD5AC7">
          <w:rPr>
            <w:rStyle w:val="SAPScreenElement"/>
            <w:highlight w:val="yellow"/>
          </w:rPr>
          <w:t>Working Time Account</w:t>
        </w:r>
        <w:r w:rsidRPr="00FD5AC7">
          <w:rPr>
            <w:highlight w:val="yellow"/>
            <w:rPrChange w:id="3793" w:author="Author" w:date="2018-02-07T10:33:00Z">
              <w:rPr/>
            </w:rPrChange>
          </w:rPr>
          <w:t xml:space="preserve">. The procedure is similar to the description of process step </w:t>
        </w:r>
        <w:r w:rsidRPr="00FD5AC7">
          <w:rPr>
            <w:i/>
            <w:highlight w:val="yellow"/>
            <w:rPrChange w:id="3794" w:author="Author" w:date="2018-02-07T10:33:00Z">
              <w:rPr>
                <w:i/>
              </w:rPr>
            </w:rPrChange>
          </w:rPr>
          <w:t>Requestig Time Off</w:t>
        </w:r>
        <w:r w:rsidRPr="00FD5AC7">
          <w:rPr>
            <w:highlight w:val="yellow"/>
            <w:rPrChange w:id="3795" w:author="Author" w:date="2018-02-07T10:33:00Z">
              <w:rPr/>
            </w:rPrChange>
          </w:rPr>
          <w:t xml:space="preserve">  in test script of scope item </w:t>
        </w:r>
        <w:r w:rsidRPr="00FD5AC7">
          <w:rPr>
            <w:i/>
            <w:highlight w:val="yellow"/>
            <w:rPrChange w:id="3796" w:author="Author" w:date="2018-02-07T10:33:00Z">
              <w:rPr>
                <w:i/>
              </w:rPr>
            </w:rPrChange>
          </w:rPr>
          <w:t>Request and Manage Time Off (FJ7).</w:t>
        </w:r>
        <w:commentRangeEnd w:id="3766"/>
        <w:r w:rsidRPr="00FD5AC7">
          <w:rPr>
            <w:rStyle w:val="CommentReference"/>
            <w:highlight w:val="yellow"/>
            <w:rPrChange w:id="3797" w:author="Author" w:date="2018-02-07T10:33:00Z">
              <w:rPr>
                <w:rStyle w:val="CommentReference"/>
              </w:rPr>
            </w:rPrChange>
          </w:rPr>
          <w:commentReference w:id="3766"/>
        </w:r>
        <w:r>
          <w:rPr>
            <w:i/>
          </w:rPr>
          <w:t xml:space="preserve"> </w:t>
        </w:r>
      </w:ins>
    </w:p>
    <w:p w14:paraId="079C372D" w14:textId="15F6DF1B" w:rsidR="00892754" w:rsidDel="00892754" w:rsidRDefault="00892754" w:rsidP="005838DE">
      <w:pPr>
        <w:pStyle w:val="NoteParagraph"/>
        <w:ind w:left="142"/>
        <w:rPr>
          <w:del w:id="3798" w:author="Author" w:date="2018-02-07T10:31:00Z"/>
        </w:rPr>
      </w:pPr>
    </w:p>
    <w:p w14:paraId="25C5FBA2" w14:textId="77777777" w:rsidR="00FD2E43" w:rsidRDefault="00FD2E43" w:rsidP="005838DE">
      <w:pPr>
        <w:pStyle w:val="NoteParagraph"/>
        <w:ind w:left="142"/>
      </w:pPr>
    </w:p>
    <w:p w14:paraId="60358535" w14:textId="04D2C787" w:rsidR="004C3E6C" w:rsidRPr="005838DE" w:rsidRDefault="004C3E6C" w:rsidP="006F51FD">
      <w:pPr>
        <w:pStyle w:val="SAPNoteHeading"/>
        <w:ind w:left="0"/>
      </w:pPr>
      <w:r w:rsidRPr="005838DE">
        <w:rPr>
          <w:noProof/>
          <w:lang w:val="de-DE" w:eastAsia="de-DE"/>
        </w:rPr>
        <w:drawing>
          <wp:inline distT="0" distB="0" distL="0" distR="0" wp14:anchorId="5243DBE1" wp14:editId="10571F4F">
            <wp:extent cx="228600" cy="2286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838DE">
        <w:t> Caution</w:t>
      </w:r>
    </w:p>
    <w:p w14:paraId="46A00245" w14:textId="5CEEBABA" w:rsidR="004C3E6C" w:rsidRPr="005838DE" w:rsidRDefault="00190101" w:rsidP="00546EC9">
      <w:pPr>
        <w:pStyle w:val="NoteParagraph"/>
        <w:ind w:left="142"/>
      </w:pPr>
      <w:r>
        <w:rPr>
          <w:b/>
        </w:rPr>
        <w:t>I</w:t>
      </w:r>
      <w:r w:rsidR="004C3E6C" w:rsidRPr="005838DE">
        <w:rPr>
          <w:b/>
        </w:rPr>
        <w:t xml:space="preserve">n case integration with </w:t>
      </w:r>
      <w:r w:rsidR="00085894" w:rsidRPr="005838DE">
        <w:rPr>
          <w:b/>
        </w:rPr>
        <w:t xml:space="preserve">SAP </w:t>
      </w:r>
      <w:r w:rsidR="004C3E6C" w:rsidRPr="005838DE">
        <w:rPr>
          <w:b/>
        </w:rPr>
        <w:t>SuccessFactors Employee Central Payroll is in place</w:t>
      </w:r>
      <w:r w:rsidR="004C3E6C" w:rsidRPr="005838DE">
        <w:t xml:space="preserve">, the working time recorded by the employee is replicated to </w:t>
      </w:r>
      <w:r w:rsidR="00085894" w:rsidRPr="005838DE">
        <w:t xml:space="preserve">SAP </w:t>
      </w:r>
      <w:r w:rsidR="004C3E6C" w:rsidRPr="005838DE">
        <w:t xml:space="preserve">SuccessFactors Employee Central Payroll. In order to check the correctness of the replicated data, proceed as described in test script of scope item </w:t>
      </w:r>
      <w:r w:rsidR="004C3E6C" w:rsidRPr="005838DE">
        <w:rPr>
          <w:rFonts w:ascii="BentonSans Book Italic" w:hAnsi="BentonSans Book Italic"/>
        </w:rPr>
        <w:t xml:space="preserve">Integration with </w:t>
      </w:r>
      <w:r w:rsidR="00085894" w:rsidRPr="005838DE">
        <w:rPr>
          <w:rFonts w:ascii="BentonSans Book Italic" w:hAnsi="BentonSans Book Italic"/>
        </w:rPr>
        <w:t xml:space="preserve">SAP </w:t>
      </w:r>
      <w:r w:rsidR="004C3E6C" w:rsidRPr="005838DE">
        <w:rPr>
          <w:rFonts w:ascii="BentonSans Book Italic" w:hAnsi="BentonSans Book Italic"/>
        </w:rPr>
        <w:t>SuccessFactors Employee Central Payroll</w:t>
      </w:r>
      <w:r w:rsidR="004C3E6C" w:rsidRPr="005838DE">
        <w:rPr>
          <w:rStyle w:val="SAPScreenElement"/>
          <w:color w:val="auto"/>
        </w:rPr>
        <w:t xml:space="preserve"> (15O)</w:t>
      </w:r>
      <w:r w:rsidR="004C3E6C" w:rsidRPr="005838DE">
        <w:t>.</w:t>
      </w:r>
    </w:p>
    <w:p w14:paraId="31B206E2" w14:textId="77777777" w:rsidR="006672EB" w:rsidRPr="00810B4A" w:rsidRDefault="006672EB" w:rsidP="004F2A81">
      <w:pPr>
        <w:pStyle w:val="Heading2"/>
      </w:pPr>
      <w:bookmarkStart w:id="3799" w:name="_Toc387231028"/>
      <w:bookmarkStart w:id="3800" w:name="_Toc387419877"/>
      <w:bookmarkStart w:id="3801" w:name="_Ref391040736"/>
      <w:bookmarkStart w:id="3802" w:name="_Toc410685049"/>
      <w:bookmarkStart w:id="3803" w:name="_Toc507665760"/>
      <w:bookmarkStart w:id="3804" w:name="_Toc384477735"/>
      <w:bookmarkStart w:id="3805" w:name="_Toc387231022"/>
      <w:bookmarkStart w:id="3806" w:name="_Toc387419872"/>
      <w:bookmarkStart w:id="3807" w:name="_Ref391039622"/>
      <w:r w:rsidRPr="00810B4A">
        <w:t xml:space="preserve">Viewing my Time </w:t>
      </w:r>
      <w:bookmarkEnd w:id="3799"/>
      <w:bookmarkEnd w:id="3800"/>
      <w:r w:rsidR="00D558B3" w:rsidRPr="00810B4A">
        <w:t>Sheet</w:t>
      </w:r>
      <w:r w:rsidRPr="00810B4A">
        <w:t xml:space="preserve"> Status (</w:t>
      </w:r>
      <w:r w:rsidR="00407D15" w:rsidRPr="00810B4A">
        <w:t>O</w:t>
      </w:r>
      <w:r w:rsidRPr="00810B4A">
        <w:t>ptional)</w:t>
      </w:r>
      <w:bookmarkEnd w:id="3801"/>
      <w:bookmarkEnd w:id="3802"/>
      <w:bookmarkEnd w:id="3803"/>
    </w:p>
    <w:p w14:paraId="15BED8D5" w14:textId="77777777" w:rsidR="00881699" w:rsidRPr="005838DE" w:rsidRDefault="00881699" w:rsidP="00881699">
      <w:pPr>
        <w:pStyle w:val="SAPKeyblockTitle"/>
      </w:pPr>
      <w:r w:rsidRPr="005838DE">
        <w:t>Test Administration</w:t>
      </w:r>
    </w:p>
    <w:p w14:paraId="559116DB" w14:textId="20A37588" w:rsidR="00881699" w:rsidRPr="005838DE" w:rsidRDefault="00881699" w:rsidP="00881699">
      <w:r w:rsidRPr="005838DE">
        <w:t>Customer project: Fill in the project-specific parts (</w:t>
      </w:r>
      <w:r w:rsidR="002D78BB" w:rsidRPr="005838DE">
        <w:t>between &lt;brackets&gt;</w:t>
      </w:r>
      <w:r w:rsidRPr="005838DE">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022C41" w:rsidRPr="005838DE" w14:paraId="13AB0C44" w14:textId="77777777" w:rsidTr="00881699">
        <w:tc>
          <w:tcPr>
            <w:tcW w:w="2280" w:type="dxa"/>
            <w:tcBorders>
              <w:top w:val="single" w:sz="8" w:space="0" w:color="999999"/>
              <w:left w:val="single" w:sz="8" w:space="0" w:color="999999"/>
              <w:bottom w:val="single" w:sz="8" w:space="0" w:color="999999"/>
              <w:right w:val="single" w:sz="8" w:space="0" w:color="999999"/>
            </w:tcBorders>
            <w:hideMark/>
          </w:tcPr>
          <w:p w14:paraId="3A26A13B" w14:textId="77777777" w:rsidR="00022C41" w:rsidRPr="005838DE" w:rsidRDefault="00022C41" w:rsidP="00022C41">
            <w:pPr>
              <w:rPr>
                <w:rStyle w:val="SAPEmphasis"/>
              </w:rPr>
            </w:pPr>
            <w:r w:rsidRPr="005838DE">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77042DD2" w14:textId="77777777" w:rsidR="00022C41" w:rsidRPr="005838DE" w:rsidRDefault="00022C41" w:rsidP="00022C41">
            <w:pPr>
              <w:rPr>
                <w:lang w:eastAsia="zh-CN"/>
              </w:rPr>
            </w:pPr>
            <w:r w:rsidRPr="005838DE">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765EC5E0" w14:textId="77777777" w:rsidR="00022C41" w:rsidRPr="005838DE" w:rsidRDefault="00022C41" w:rsidP="00022C41">
            <w:pPr>
              <w:rPr>
                <w:rStyle w:val="SAPEmphasis"/>
              </w:rPr>
            </w:pPr>
            <w:r w:rsidRPr="005838DE">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2CDA147E" w14:textId="77777777" w:rsidR="00022C41" w:rsidRPr="005838DE" w:rsidRDefault="00022C41" w:rsidP="00022C41">
            <w:pPr>
              <w:rPr>
                <w:lang w:eastAsia="zh-CN"/>
              </w:rPr>
            </w:pPr>
            <w:r w:rsidRPr="005838DE">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4550F1D3" w14:textId="77777777" w:rsidR="00022C41" w:rsidRPr="005838DE" w:rsidRDefault="00022C41" w:rsidP="00022C41">
            <w:pPr>
              <w:rPr>
                <w:rStyle w:val="SAPEmphasis"/>
              </w:rPr>
            </w:pPr>
            <w:r w:rsidRPr="005838DE">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4D5A1381" w14:textId="595DF79F" w:rsidR="00022C41" w:rsidRPr="005838DE" w:rsidRDefault="009D2DC9" w:rsidP="00022C41">
            <w:pPr>
              <w:rPr>
                <w:lang w:eastAsia="zh-CN"/>
              </w:rPr>
            </w:pPr>
            <w:r w:rsidRPr="005838DE">
              <w:t>&lt;date&gt;</w:t>
            </w:r>
            <w:r w:rsidR="00022C41" w:rsidRPr="005838DE">
              <w:t xml:space="preserve"> </w:t>
            </w:r>
          </w:p>
        </w:tc>
      </w:tr>
      <w:tr w:rsidR="00881699" w:rsidRPr="005838DE" w14:paraId="1545CE92" w14:textId="77777777" w:rsidTr="00881699">
        <w:tc>
          <w:tcPr>
            <w:tcW w:w="2280" w:type="dxa"/>
            <w:tcBorders>
              <w:top w:val="single" w:sz="8" w:space="0" w:color="999999"/>
              <w:left w:val="single" w:sz="8" w:space="0" w:color="999999"/>
              <w:bottom w:val="single" w:sz="8" w:space="0" w:color="999999"/>
              <w:right w:val="single" w:sz="8" w:space="0" w:color="999999"/>
            </w:tcBorders>
            <w:hideMark/>
          </w:tcPr>
          <w:p w14:paraId="24023C5C" w14:textId="77777777" w:rsidR="00881699" w:rsidRPr="005838DE" w:rsidRDefault="00881699">
            <w:pPr>
              <w:rPr>
                <w:rStyle w:val="SAPEmphasis"/>
              </w:rPr>
            </w:pPr>
            <w:r w:rsidRPr="005838DE">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04D25CFB" w14:textId="77777777" w:rsidR="00881699" w:rsidRPr="005838DE" w:rsidRDefault="00881699">
            <w:pPr>
              <w:rPr>
                <w:lang w:eastAsia="zh-CN"/>
              </w:rPr>
            </w:pPr>
            <w:r w:rsidRPr="005838DE">
              <w:rPr>
                <w:lang w:eastAsia="zh-CN"/>
              </w:rPr>
              <w:t>Employee</w:t>
            </w:r>
          </w:p>
        </w:tc>
      </w:tr>
      <w:tr w:rsidR="00881699" w:rsidRPr="005838DE" w14:paraId="00CE301B" w14:textId="77777777" w:rsidTr="00881699">
        <w:tc>
          <w:tcPr>
            <w:tcW w:w="2280" w:type="dxa"/>
            <w:tcBorders>
              <w:top w:val="single" w:sz="8" w:space="0" w:color="999999"/>
              <w:left w:val="single" w:sz="8" w:space="0" w:color="999999"/>
              <w:bottom w:val="single" w:sz="8" w:space="0" w:color="999999"/>
              <w:right w:val="single" w:sz="8" w:space="0" w:color="999999"/>
            </w:tcBorders>
            <w:hideMark/>
          </w:tcPr>
          <w:p w14:paraId="32127229" w14:textId="77777777" w:rsidR="00881699" w:rsidRPr="005838DE" w:rsidRDefault="00881699">
            <w:pPr>
              <w:rPr>
                <w:rStyle w:val="SAPEmphasis"/>
              </w:rPr>
            </w:pPr>
            <w:r w:rsidRPr="005838DE">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08B24E70" w14:textId="77777777" w:rsidR="00881699" w:rsidRPr="005838DE" w:rsidRDefault="00881699">
            <w:pPr>
              <w:rPr>
                <w:lang w:eastAsia="zh-CN"/>
              </w:rPr>
            </w:pPr>
            <w:r w:rsidRPr="005838DE">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3B77D35D" w14:textId="77777777" w:rsidR="00881699" w:rsidRPr="005838DE" w:rsidRDefault="00881699">
            <w:pPr>
              <w:rPr>
                <w:rStyle w:val="SAPEmphasis"/>
              </w:rPr>
            </w:pPr>
            <w:r w:rsidRPr="005838DE">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7EF464DB" w14:textId="787D8EE8" w:rsidR="00881699" w:rsidRPr="005838DE" w:rsidRDefault="00642B3B" w:rsidP="0082756A">
            <w:pPr>
              <w:rPr>
                <w:lang w:eastAsia="zh-CN"/>
              </w:rPr>
            </w:pPr>
            <w:ins w:id="3808" w:author="Author" w:date="2018-01-31T10:05:00Z">
              <w:r w:rsidRPr="005838DE">
                <w:t>&lt;</w:t>
              </w:r>
              <w:r>
                <w:t>duration</w:t>
              </w:r>
              <w:r w:rsidRPr="005838DE">
                <w:t>&gt;</w:t>
              </w:r>
            </w:ins>
            <w:del w:id="3809" w:author="Author" w:date="2018-01-31T10:05:00Z">
              <w:r w:rsidR="0082756A" w:rsidRPr="005838DE" w:rsidDel="00642B3B">
                <w:rPr>
                  <w:lang w:eastAsia="zh-CN"/>
                </w:rPr>
                <w:delText>5</w:delText>
              </w:r>
              <w:r w:rsidR="00881699" w:rsidRPr="005838DE" w:rsidDel="00642B3B">
                <w:rPr>
                  <w:lang w:eastAsia="zh-CN"/>
                </w:rPr>
                <w:delText xml:space="preserve"> minutes</w:delText>
              </w:r>
            </w:del>
          </w:p>
        </w:tc>
      </w:tr>
    </w:tbl>
    <w:p w14:paraId="011829BE" w14:textId="77777777" w:rsidR="006672EB" w:rsidRPr="005838DE" w:rsidRDefault="006672EB" w:rsidP="00E87AD5">
      <w:pPr>
        <w:pStyle w:val="SAPKeyblockTitle"/>
      </w:pPr>
      <w:r w:rsidRPr="005838DE">
        <w:t>Purpose</w:t>
      </w:r>
    </w:p>
    <w:p w14:paraId="17061EC4" w14:textId="17D23ECF" w:rsidR="006672EB" w:rsidRDefault="006672EB" w:rsidP="006672EB">
      <w:pPr>
        <w:rPr>
          <w:lang w:eastAsia="zh-CN"/>
        </w:rPr>
      </w:pPr>
      <w:r w:rsidRPr="005838DE">
        <w:rPr>
          <w:lang w:eastAsia="zh-CN"/>
        </w:rPr>
        <w:t>The Employee checks the status of his</w:t>
      </w:r>
      <w:r w:rsidR="00111445" w:rsidRPr="005838DE">
        <w:rPr>
          <w:lang w:eastAsia="zh-CN"/>
        </w:rPr>
        <w:t xml:space="preserve"> or </w:t>
      </w:r>
      <w:r w:rsidRPr="005838DE">
        <w:rPr>
          <w:lang w:eastAsia="zh-CN"/>
        </w:rPr>
        <w:t xml:space="preserve">her time </w:t>
      </w:r>
      <w:r w:rsidR="00EE1835" w:rsidRPr="005838DE">
        <w:rPr>
          <w:lang w:eastAsia="zh-CN"/>
        </w:rPr>
        <w:t>sheets</w:t>
      </w:r>
      <w:r w:rsidRPr="005838DE">
        <w:rPr>
          <w:lang w:eastAsia="zh-CN"/>
        </w:rPr>
        <w:t xml:space="preserve">. </w:t>
      </w:r>
    </w:p>
    <w:p w14:paraId="3AC9DC8B" w14:textId="021F40F8" w:rsidR="00190101" w:rsidRPr="000206EE" w:rsidRDefault="00190101" w:rsidP="00190101">
      <w:pPr>
        <w:pStyle w:val="SAPNoteHeading"/>
        <w:ind w:left="0"/>
      </w:pPr>
      <w:r w:rsidRPr="00CA3AFC">
        <w:rPr>
          <w:noProof/>
          <w:lang w:val="de-DE" w:eastAsia="de-DE"/>
        </w:rPr>
        <w:drawing>
          <wp:inline distT="0" distB="0" distL="0" distR="0" wp14:anchorId="4AB77F8B" wp14:editId="7CA4CC3D">
            <wp:extent cx="228600" cy="228600"/>
            <wp:effectExtent l="0" t="0" r="0" b="0"/>
            <wp:docPr id="23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206EE">
        <w:t> </w:t>
      </w:r>
      <w:r w:rsidR="00EE7AFE" w:rsidRPr="000206EE">
        <w:t>Note</w:t>
      </w:r>
    </w:p>
    <w:p w14:paraId="77C05154" w14:textId="245A7F81" w:rsidR="00190101" w:rsidRPr="00EE7AFE" w:rsidRDefault="00190101" w:rsidP="006672EB">
      <w:pPr>
        <w:rPr>
          <w:lang w:eastAsia="zh-CN"/>
        </w:rPr>
      </w:pPr>
      <w:r w:rsidRPr="000206EE">
        <w:rPr>
          <w:lang w:eastAsia="zh-CN"/>
        </w:rPr>
        <w:t>This process step can be carried out at any time during the process.</w:t>
      </w:r>
    </w:p>
    <w:p w14:paraId="60D701C7" w14:textId="77777777" w:rsidR="006672EB" w:rsidRPr="005838DE" w:rsidRDefault="006672EB" w:rsidP="00E87AD5">
      <w:pPr>
        <w:pStyle w:val="SAPKeyblockTitle"/>
      </w:pPr>
      <w:r w:rsidRPr="005838DE">
        <w:t>Procedure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900"/>
        <w:gridCol w:w="1322"/>
        <w:gridCol w:w="5850"/>
        <w:gridCol w:w="4950"/>
        <w:gridCol w:w="1264"/>
      </w:tblGrid>
      <w:tr w:rsidR="006672EB" w:rsidRPr="005838DE" w14:paraId="404C1369" w14:textId="77777777" w:rsidTr="0054773C">
        <w:trPr>
          <w:trHeight w:val="576"/>
          <w:tblHeader/>
        </w:trPr>
        <w:tc>
          <w:tcPr>
            <w:tcW w:w="900" w:type="dxa"/>
            <w:shd w:val="clear" w:color="auto" w:fill="999999"/>
          </w:tcPr>
          <w:p w14:paraId="336C262B" w14:textId="77777777" w:rsidR="006672EB" w:rsidRPr="005838DE" w:rsidRDefault="006672EB" w:rsidP="006672EB">
            <w:pPr>
              <w:pStyle w:val="TableHeading"/>
              <w:rPr>
                <w:rFonts w:ascii="BentonSans Bold" w:hAnsi="BentonSans Bold"/>
                <w:bCs/>
                <w:color w:val="FFFFFF"/>
                <w:sz w:val="18"/>
              </w:rPr>
            </w:pPr>
            <w:r w:rsidRPr="005838DE">
              <w:rPr>
                <w:rFonts w:ascii="BentonSans Bold" w:hAnsi="BentonSans Bold"/>
                <w:bCs/>
                <w:color w:val="FFFFFF"/>
                <w:sz w:val="18"/>
              </w:rPr>
              <w:t>Test Step #</w:t>
            </w:r>
          </w:p>
        </w:tc>
        <w:tc>
          <w:tcPr>
            <w:tcW w:w="1322" w:type="dxa"/>
            <w:shd w:val="clear" w:color="auto" w:fill="999999"/>
          </w:tcPr>
          <w:p w14:paraId="57010CF2" w14:textId="77777777" w:rsidR="006672EB" w:rsidRPr="005838DE" w:rsidRDefault="006672EB" w:rsidP="006672EB">
            <w:pPr>
              <w:pStyle w:val="TableHeading"/>
              <w:rPr>
                <w:rFonts w:ascii="BentonSans Bold" w:hAnsi="BentonSans Bold"/>
                <w:bCs/>
                <w:color w:val="FFFFFF"/>
                <w:sz w:val="18"/>
              </w:rPr>
            </w:pPr>
            <w:r w:rsidRPr="005838DE">
              <w:rPr>
                <w:rFonts w:ascii="BentonSans Bold" w:hAnsi="BentonSans Bold"/>
                <w:bCs/>
                <w:color w:val="FFFFFF"/>
                <w:sz w:val="18"/>
              </w:rPr>
              <w:t>Test Step Name</w:t>
            </w:r>
          </w:p>
        </w:tc>
        <w:tc>
          <w:tcPr>
            <w:tcW w:w="5850" w:type="dxa"/>
            <w:shd w:val="clear" w:color="auto" w:fill="999999"/>
          </w:tcPr>
          <w:p w14:paraId="5E5A8B23" w14:textId="77777777" w:rsidR="006672EB" w:rsidRPr="005838DE" w:rsidRDefault="006672EB" w:rsidP="006672EB">
            <w:pPr>
              <w:pStyle w:val="TableHeading"/>
              <w:rPr>
                <w:rFonts w:ascii="BentonSans Bold" w:hAnsi="BentonSans Bold"/>
                <w:bCs/>
                <w:color w:val="FFFFFF"/>
                <w:sz w:val="18"/>
              </w:rPr>
            </w:pPr>
            <w:r w:rsidRPr="005838DE">
              <w:rPr>
                <w:rFonts w:ascii="BentonSans Bold" w:hAnsi="BentonSans Bold"/>
                <w:bCs/>
                <w:color w:val="FFFFFF"/>
                <w:sz w:val="18"/>
              </w:rPr>
              <w:t>Instruction</w:t>
            </w:r>
          </w:p>
        </w:tc>
        <w:tc>
          <w:tcPr>
            <w:tcW w:w="4950" w:type="dxa"/>
            <w:shd w:val="clear" w:color="auto" w:fill="999999"/>
          </w:tcPr>
          <w:p w14:paraId="529894C8" w14:textId="77777777" w:rsidR="006672EB" w:rsidRPr="005838DE" w:rsidRDefault="006672EB" w:rsidP="006672EB">
            <w:pPr>
              <w:pStyle w:val="TableHeading"/>
              <w:rPr>
                <w:rFonts w:ascii="BentonSans Bold" w:hAnsi="BentonSans Bold"/>
                <w:bCs/>
                <w:color w:val="FFFFFF"/>
                <w:sz w:val="18"/>
              </w:rPr>
            </w:pPr>
            <w:r w:rsidRPr="005838DE">
              <w:rPr>
                <w:rFonts w:ascii="BentonSans Bold" w:hAnsi="BentonSans Bold"/>
                <w:bCs/>
                <w:color w:val="FFFFFF"/>
                <w:sz w:val="18"/>
              </w:rPr>
              <w:t>Expected Result</w:t>
            </w:r>
          </w:p>
        </w:tc>
        <w:tc>
          <w:tcPr>
            <w:tcW w:w="1264" w:type="dxa"/>
            <w:shd w:val="clear" w:color="auto" w:fill="999999"/>
          </w:tcPr>
          <w:p w14:paraId="4290990B" w14:textId="77777777" w:rsidR="006672EB" w:rsidRPr="005838DE" w:rsidRDefault="006672EB" w:rsidP="006672EB">
            <w:pPr>
              <w:pStyle w:val="TableHeading"/>
              <w:rPr>
                <w:rFonts w:ascii="BentonSans Bold" w:hAnsi="BentonSans Bold"/>
                <w:bCs/>
                <w:color w:val="FFFFFF"/>
                <w:sz w:val="18"/>
              </w:rPr>
            </w:pPr>
            <w:r w:rsidRPr="005838DE">
              <w:rPr>
                <w:rFonts w:ascii="BentonSans Bold" w:hAnsi="BentonSans Bold"/>
                <w:bCs/>
                <w:color w:val="FFFFFF"/>
                <w:sz w:val="18"/>
              </w:rPr>
              <w:t>Pass / Fail / Comment</w:t>
            </w:r>
          </w:p>
        </w:tc>
      </w:tr>
      <w:tr w:rsidR="006672EB" w:rsidRPr="005838DE" w14:paraId="7CD2AE35" w14:textId="77777777" w:rsidTr="0054773C">
        <w:trPr>
          <w:trHeight w:val="283"/>
        </w:trPr>
        <w:tc>
          <w:tcPr>
            <w:tcW w:w="900" w:type="dxa"/>
            <w:shd w:val="clear" w:color="auto" w:fill="auto"/>
          </w:tcPr>
          <w:p w14:paraId="419189DF" w14:textId="77777777" w:rsidR="006672EB" w:rsidRPr="005838DE" w:rsidRDefault="006672EB" w:rsidP="006672EB">
            <w:r w:rsidRPr="005838DE">
              <w:t>1</w:t>
            </w:r>
          </w:p>
        </w:tc>
        <w:tc>
          <w:tcPr>
            <w:tcW w:w="1322" w:type="dxa"/>
            <w:shd w:val="clear" w:color="auto" w:fill="auto"/>
          </w:tcPr>
          <w:p w14:paraId="07630AFA" w14:textId="77777777" w:rsidR="006672EB" w:rsidRPr="005838DE" w:rsidRDefault="006672EB" w:rsidP="006672EB">
            <w:r w:rsidRPr="005838DE">
              <w:rPr>
                <w:rFonts w:cs="Arial"/>
                <w:b/>
                <w:bCs/>
              </w:rPr>
              <w:t>Log on</w:t>
            </w:r>
          </w:p>
        </w:tc>
        <w:tc>
          <w:tcPr>
            <w:tcW w:w="5850" w:type="dxa"/>
            <w:shd w:val="clear" w:color="auto" w:fill="auto"/>
          </w:tcPr>
          <w:p w14:paraId="7DA8DFEC" w14:textId="38406AD9" w:rsidR="006672EB" w:rsidRPr="005838DE" w:rsidRDefault="006672EB" w:rsidP="00111445">
            <w:r w:rsidRPr="005838DE">
              <w:t xml:space="preserve">Log on to </w:t>
            </w:r>
            <w:r w:rsidR="008A0256" w:rsidRPr="005838DE">
              <w:rPr>
                <w:rStyle w:val="SAPScreenElement"/>
                <w:color w:val="auto"/>
              </w:rPr>
              <w:t>Employee Central</w:t>
            </w:r>
            <w:r w:rsidR="008A0256" w:rsidRPr="005838DE" w:rsidDel="00765839">
              <w:rPr>
                <w:rStyle w:val="SAPScreenElement"/>
              </w:rPr>
              <w:t xml:space="preserve"> </w:t>
            </w:r>
            <w:r w:rsidRPr="005838DE">
              <w:t>as employee.</w:t>
            </w:r>
          </w:p>
        </w:tc>
        <w:tc>
          <w:tcPr>
            <w:tcW w:w="4950" w:type="dxa"/>
            <w:shd w:val="clear" w:color="auto" w:fill="auto"/>
          </w:tcPr>
          <w:p w14:paraId="52A36F66" w14:textId="77777777" w:rsidR="006672EB" w:rsidRPr="005838DE" w:rsidRDefault="006672EB" w:rsidP="006672EB">
            <w:r w:rsidRPr="005838DE">
              <w:rPr>
                <w:rFonts w:cs="Arial"/>
                <w:bCs/>
              </w:rPr>
              <w:t xml:space="preserve">The </w:t>
            </w:r>
            <w:r w:rsidRPr="005838DE">
              <w:rPr>
                <w:rStyle w:val="SAPScreenElement"/>
              </w:rPr>
              <w:t>Home</w:t>
            </w:r>
            <w:r w:rsidRPr="005838DE">
              <w:rPr>
                <w:rFonts w:cs="Arial"/>
                <w:bCs/>
                <w:i/>
              </w:rPr>
              <w:t xml:space="preserve"> </w:t>
            </w:r>
            <w:r w:rsidR="00EE1835" w:rsidRPr="005838DE">
              <w:t xml:space="preserve">page </w:t>
            </w:r>
            <w:r w:rsidRPr="005838DE">
              <w:rPr>
                <w:rFonts w:cs="Arial"/>
                <w:bCs/>
              </w:rPr>
              <w:t>is displayed.</w:t>
            </w:r>
          </w:p>
        </w:tc>
        <w:tc>
          <w:tcPr>
            <w:tcW w:w="1264" w:type="dxa"/>
          </w:tcPr>
          <w:p w14:paraId="62F56FE6" w14:textId="77777777" w:rsidR="006672EB" w:rsidRPr="005838DE" w:rsidRDefault="006672EB" w:rsidP="006672EB">
            <w:pPr>
              <w:rPr>
                <w:rFonts w:cs="Arial"/>
                <w:bCs/>
              </w:rPr>
            </w:pPr>
          </w:p>
        </w:tc>
      </w:tr>
      <w:tr w:rsidR="00A91514" w:rsidRPr="005838DE" w14:paraId="68AF51B6" w14:textId="77777777" w:rsidTr="0054773C">
        <w:trPr>
          <w:trHeight w:val="357"/>
        </w:trPr>
        <w:tc>
          <w:tcPr>
            <w:tcW w:w="900" w:type="dxa"/>
            <w:shd w:val="clear" w:color="auto" w:fill="auto"/>
          </w:tcPr>
          <w:p w14:paraId="3972176C" w14:textId="77777777" w:rsidR="00A91514" w:rsidRPr="005838DE" w:rsidRDefault="00A91514" w:rsidP="00A91514">
            <w:r w:rsidRPr="005838DE">
              <w:t>2</w:t>
            </w:r>
          </w:p>
        </w:tc>
        <w:tc>
          <w:tcPr>
            <w:tcW w:w="1322" w:type="dxa"/>
            <w:shd w:val="clear" w:color="auto" w:fill="auto"/>
          </w:tcPr>
          <w:p w14:paraId="68F960ED" w14:textId="7A7DB2C4" w:rsidR="00A91514" w:rsidRPr="005838DE" w:rsidRDefault="00A91514" w:rsidP="00A91514">
            <w:pPr>
              <w:rPr>
                <w:b/>
              </w:rPr>
            </w:pPr>
            <w:r w:rsidRPr="005838DE">
              <w:rPr>
                <w:b/>
              </w:rPr>
              <w:t xml:space="preserve">Go to </w:t>
            </w:r>
            <w:r w:rsidRPr="005838DE">
              <w:rPr>
                <w:rStyle w:val="SAPScreenElement"/>
                <w:b/>
                <w:color w:val="auto"/>
              </w:rPr>
              <w:t>Time Sheet</w:t>
            </w:r>
            <w:r w:rsidRPr="005838DE">
              <w:rPr>
                <w:b/>
              </w:rPr>
              <w:t xml:space="preserve"> Screen</w:t>
            </w:r>
          </w:p>
        </w:tc>
        <w:tc>
          <w:tcPr>
            <w:tcW w:w="5850" w:type="dxa"/>
            <w:shd w:val="clear" w:color="auto" w:fill="auto"/>
          </w:tcPr>
          <w:p w14:paraId="52966542" w14:textId="77777777" w:rsidR="00075457" w:rsidRPr="005838DE" w:rsidRDefault="00075457" w:rsidP="00075457">
            <w:pPr>
              <w:spacing w:after="0"/>
            </w:pPr>
            <w:r w:rsidRPr="005838DE">
              <w:rPr>
                <w:u w:val="single"/>
              </w:rPr>
              <w:t xml:space="preserve">Option 1: </w:t>
            </w:r>
            <w:r w:rsidRPr="005838DE">
              <w:t xml:space="preserve">On the </w:t>
            </w:r>
            <w:r w:rsidRPr="005838DE">
              <w:rPr>
                <w:rStyle w:val="SAPScreenElement"/>
              </w:rPr>
              <w:t>Home</w:t>
            </w:r>
            <w:r w:rsidRPr="005838DE">
              <w:t xml:space="preserve"> page select from the </w:t>
            </w:r>
            <w:r w:rsidRPr="005838DE">
              <w:rPr>
                <w:rStyle w:val="SAPScreenElement"/>
              </w:rPr>
              <w:t>Home</w:t>
            </w:r>
            <w:r w:rsidRPr="005838DE">
              <w:t xml:space="preserve"> drop-down </w:t>
            </w:r>
            <w:r w:rsidRPr="005838DE">
              <w:rPr>
                <w:rStyle w:val="SAPScreenElement"/>
              </w:rPr>
              <w:t>My</w:t>
            </w:r>
            <w:r w:rsidRPr="005838DE">
              <w:rPr>
                <w:i/>
              </w:rPr>
              <w:t xml:space="preserve"> </w:t>
            </w:r>
            <w:r w:rsidRPr="005838DE">
              <w:rPr>
                <w:rStyle w:val="SAPScreenElement"/>
              </w:rPr>
              <w:t>Employee</w:t>
            </w:r>
            <w:r w:rsidRPr="005838DE">
              <w:rPr>
                <w:i/>
              </w:rPr>
              <w:t xml:space="preserve"> </w:t>
            </w:r>
            <w:r w:rsidRPr="005838DE">
              <w:rPr>
                <w:rStyle w:val="SAPScreenElement"/>
              </w:rPr>
              <w:t>File</w:t>
            </w:r>
            <w:r w:rsidRPr="005838DE">
              <w:t xml:space="preserve">. On the </w:t>
            </w:r>
            <w:r w:rsidRPr="005838DE">
              <w:rPr>
                <w:rStyle w:val="SAPScreenElement"/>
              </w:rPr>
              <w:t>My Employee File</w:t>
            </w:r>
            <w:r w:rsidRPr="005838DE">
              <w:t xml:space="preserve"> screen select the </w:t>
            </w:r>
            <w:r w:rsidRPr="005838DE">
              <w:rPr>
                <w:rStyle w:val="SAPScreenElement"/>
              </w:rPr>
              <w:t>Time Off</w:t>
            </w:r>
            <w:r w:rsidRPr="005838DE">
              <w:t xml:space="preserve"> section. In the </w:t>
            </w:r>
            <w:r w:rsidRPr="005838DE">
              <w:rPr>
                <w:rStyle w:val="SAPScreenElement"/>
              </w:rPr>
              <w:t>Time Off</w:t>
            </w:r>
            <w:r w:rsidRPr="005838DE">
              <w:t xml:space="preserve"> block select the </w:t>
            </w:r>
            <w:r w:rsidRPr="005838DE">
              <w:rPr>
                <w:rStyle w:val="SAPScreenElement"/>
              </w:rPr>
              <w:t>Go to Time Sheet</w:t>
            </w:r>
            <w:r w:rsidRPr="005838DE">
              <w:t xml:space="preserve"> link.</w:t>
            </w:r>
          </w:p>
          <w:p w14:paraId="42084402" w14:textId="1A4FDF07" w:rsidR="00A91514" w:rsidRPr="005838DE" w:rsidRDefault="00075457" w:rsidP="00075457">
            <w:pPr>
              <w:rPr>
                <w:i/>
              </w:rPr>
            </w:pPr>
            <w:r w:rsidRPr="005838DE">
              <w:rPr>
                <w:u w:val="single"/>
              </w:rPr>
              <w:t>Option 2</w:t>
            </w:r>
            <w:r w:rsidRPr="005838DE">
              <w:t xml:space="preserve">: if configured, on your </w:t>
            </w:r>
            <w:r w:rsidRPr="005838DE">
              <w:rPr>
                <w:rStyle w:val="SAPScreenElement"/>
              </w:rPr>
              <w:t>Home</w:t>
            </w:r>
            <w:r w:rsidRPr="005838DE">
              <w:t xml:space="preserve"> page go to the </w:t>
            </w:r>
            <w:r w:rsidRPr="005838DE">
              <w:rPr>
                <w:rStyle w:val="SAPScreenElement"/>
              </w:rPr>
              <w:t>My</w:t>
            </w:r>
            <w:r w:rsidRPr="005838DE">
              <w:rPr>
                <w:i/>
              </w:rPr>
              <w:t xml:space="preserve"> </w:t>
            </w:r>
            <w:r w:rsidRPr="005838DE">
              <w:rPr>
                <w:rStyle w:val="SAPScreenElement"/>
              </w:rPr>
              <w:t>Info</w:t>
            </w:r>
            <w:r w:rsidRPr="005838DE">
              <w:t xml:space="preserve"> section</w:t>
            </w:r>
            <w:r w:rsidRPr="005838DE" w:rsidDel="00F70305">
              <w:t xml:space="preserve"> </w:t>
            </w:r>
            <w:r w:rsidRPr="005838DE">
              <w:t xml:space="preserve">and </w:t>
            </w:r>
            <w:r w:rsidR="003929DD" w:rsidRPr="005838DE">
              <w:t>choose</w:t>
            </w:r>
            <w:r w:rsidR="003929DD" w:rsidRPr="005838DE" w:rsidDel="006D2C80">
              <w:t xml:space="preserve"> </w:t>
            </w:r>
            <w:r w:rsidRPr="005838DE">
              <w:t xml:space="preserve">the </w:t>
            </w:r>
            <w:r w:rsidRPr="005838DE">
              <w:rPr>
                <w:rStyle w:val="SAPScreenElement"/>
              </w:rPr>
              <w:t>Time</w:t>
            </w:r>
            <w:r w:rsidRPr="005838DE">
              <w:rPr>
                <w:i/>
              </w:rPr>
              <w:t xml:space="preserve"> </w:t>
            </w:r>
            <w:r w:rsidRPr="005838DE">
              <w:rPr>
                <w:rStyle w:val="SAPScreenElement"/>
              </w:rPr>
              <w:t>Sheet</w:t>
            </w:r>
            <w:r w:rsidRPr="005838DE">
              <w:t xml:space="preserve"> tile.</w:t>
            </w:r>
          </w:p>
        </w:tc>
        <w:tc>
          <w:tcPr>
            <w:tcW w:w="4950" w:type="dxa"/>
            <w:shd w:val="clear" w:color="auto" w:fill="auto"/>
          </w:tcPr>
          <w:p w14:paraId="5225C762" w14:textId="77777777" w:rsidR="00A91514" w:rsidRPr="005838DE" w:rsidRDefault="00A91514" w:rsidP="00A91514">
            <w:r w:rsidRPr="005838DE">
              <w:t xml:space="preserve">The </w:t>
            </w:r>
            <w:r w:rsidRPr="005838DE">
              <w:rPr>
                <w:rStyle w:val="SAPScreenElement"/>
              </w:rPr>
              <w:t>Time</w:t>
            </w:r>
            <w:r w:rsidRPr="005838DE">
              <w:rPr>
                <w:i/>
              </w:rPr>
              <w:t xml:space="preserve"> </w:t>
            </w:r>
            <w:r w:rsidRPr="005838DE">
              <w:rPr>
                <w:rStyle w:val="SAPScreenElement"/>
              </w:rPr>
              <w:t>Sheet</w:t>
            </w:r>
            <w:r w:rsidRPr="005838DE">
              <w:t xml:space="preserve"> screen is displayed, containing the time sheet for the current week.</w:t>
            </w:r>
          </w:p>
        </w:tc>
        <w:tc>
          <w:tcPr>
            <w:tcW w:w="1264" w:type="dxa"/>
          </w:tcPr>
          <w:p w14:paraId="0E5EDF75" w14:textId="77777777" w:rsidR="00A91514" w:rsidRPr="005838DE" w:rsidRDefault="00A91514" w:rsidP="00A91514">
            <w:pPr>
              <w:rPr>
                <w:rFonts w:cs="Arial"/>
                <w:bCs/>
              </w:rPr>
            </w:pPr>
          </w:p>
        </w:tc>
      </w:tr>
      <w:tr w:rsidR="00A91514" w:rsidRPr="00534231" w14:paraId="4928F24E" w14:textId="77777777" w:rsidTr="0054773C">
        <w:trPr>
          <w:trHeight w:val="357"/>
        </w:trPr>
        <w:tc>
          <w:tcPr>
            <w:tcW w:w="900" w:type="dxa"/>
            <w:shd w:val="clear" w:color="auto" w:fill="auto"/>
          </w:tcPr>
          <w:p w14:paraId="28DE9487" w14:textId="77777777" w:rsidR="00A91514" w:rsidRPr="005838DE" w:rsidRDefault="00A91514" w:rsidP="00A91514">
            <w:r w:rsidRPr="005838DE">
              <w:t>3</w:t>
            </w:r>
          </w:p>
        </w:tc>
        <w:tc>
          <w:tcPr>
            <w:tcW w:w="1322" w:type="dxa"/>
            <w:shd w:val="clear" w:color="auto" w:fill="auto"/>
          </w:tcPr>
          <w:p w14:paraId="7DF4B79C" w14:textId="77777777" w:rsidR="00A91514" w:rsidRPr="005838DE" w:rsidRDefault="00A91514" w:rsidP="00A91514">
            <w:pPr>
              <w:rPr>
                <w:rFonts w:cs="Arial"/>
                <w:b/>
                <w:bCs/>
              </w:rPr>
            </w:pPr>
            <w:r w:rsidRPr="005838DE">
              <w:rPr>
                <w:rFonts w:cs="Arial"/>
                <w:b/>
                <w:bCs/>
              </w:rPr>
              <w:t>Check Status of Time Sheets</w:t>
            </w:r>
          </w:p>
        </w:tc>
        <w:tc>
          <w:tcPr>
            <w:tcW w:w="5850" w:type="dxa"/>
            <w:shd w:val="clear" w:color="auto" w:fill="auto"/>
          </w:tcPr>
          <w:p w14:paraId="3034E132" w14:textId="5FD8419C" w:rsidR="00A91514" w:rsidRPr="005838DE" w:rsidRDefault="00A91514" w:rsidP="00A91514">
            <w:r w:rsidRPr="005838DE">
              <w:t xml:space="preserve">In the right part of the time sheet, below </w:t>
            </w:r>
            <w:r w:rsidRPr="005838DE">
              <w:rPr>
                <w:rStyle w:val="SAPScreenElement"/>
              </w:rPr>
              <w:t>Total</w:t>
            </w:r>
            <w:r w:rsidRPr="005838DE">
              <w:t xml:space="preserve">, review the </w:t>
            </w:r>
            <w:r w:rsidRPr="005838DE">
              <w:rPr>
                <w:rStyle w:val="SAPScreenElement"/>
              </w:rPr>
              <w:t>Status</w:t>
            </w:r>
            <w:r w:rsidRPr="005838DE">
              <w:t xml:space="preserve"> having value </w:t>
            </w:r>
            <w:r w:rsidRPr="005838DE">
              <w:rPr>
                <w:rStyle w:val="SAPUserEntry"/>
                <w:color w:val="000000"/>
              </w:rPr>
              <w:t>Approved</w:t>
            </w:r>
            <w:r w:rsidRPr="005838DE">
              <w:t xml:space="preserve">. Choose the </w:t>
            </w:r>
            <w:r w:rsidRPr="005838DE">
              <w:rPr>
                <w:rStyle w:val="SAPScreenElement"/>
              </w:rPr>
              <w:t>Previous Time Sheet</w:t>
            </w:r>
            <w:r w:rsidRPr="005838DE">
              <w:t xml:space="preserve"> </w:t>
            </w:r>
            <w:r w:rsidRPr="005838DE">
              <w:rPr>
                <w:noProof/>
                <w:lang w:val="de-DE" w:eastAsia="de-DE"/>
              </w:rPr>
              <w:drawing>
                <wp:inline distT="0" distB="0" distL="0" distR="0" wp14:anchorId="57713B76" wp14:editId="2E02FDED">
                  <wp:extent cx="104775" cy="161925"/>
                  <wp:effectExtent l="0" t="0" r="9525" b="952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rsidRPr="005838DE">
              <w:rPr>
                <w:noProof/>
              </w:rPr>
              <w:t xml:space="preserve"> </w:t>
            </w:r>
            <w:r w:rsidRPr="005838DE">
              <w:t xml:space="preserve">or </w:t>
            </w:r>
            <w:r w:rsidRPr="005838DE">
              <w:rPr>
                <w:rStyle w:val="SAPScreenElement"/>
              </w:rPr>
              <w:t>Next Time Sheet</w:t>
            </w:r>
            <w:r w:rsidRPr="005838DE">
              <w:t xml:space="preserve"> </w:t>
            </w:r>
            <w:r w:rsidRPr="005838DE">
              <w:rPr>
                <w:noProof/>
                <w:lang w:val="de-DE" w:eastAsia="de-DE"/>
              </w:rPr>
              <w:drawing>
                <wp:inline distT="0" distB="0" distL="0" distR="0" wp14:anchorId="43D441B1" wp14:editId="40E8FFEA">
                  <wp:extent cx="85725" cy="142875"/>
                  <wp:effectExtent l="0" t="0" r="9525" b="9525"/>
                  <wp:docPr id="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5725" cy="142875"/>
                          </a:xfrm>
                          <a:prstGeom prst="rect">
                            <a:avLst/>
                          </a:prstGeom>
                          <a:noFill/>
                          <a:ln>
                            <a:noFill/>
                          </a:ln>
                        </pic:spPr>
                      </pic:pic>
                    </a:graphicData>
                  </a:graphic>
                </wp:inline>
              </w:drawing>
            </w:r>
            <w:r w:rsidRPr="005838DE">
              <w:rPr>
                <w:noProof/>
              </w:rPr>
              <w:t xml:space="preserve"> </w:t>
            </w:r>
            <w:r w:rsidRPr="005838DE">
              <w:t>icon to view the status of the time sheets of other workweeks.</w:t>
            </w:r>
          </w:p>
        </w:tc>
        <w:tc>
          <w:tcPr>
            <w:tcW w:w="4950" w:type="dxa"/>
            <w:shd w:val="clear" w:color="auto" w:fill="auto"/>
          </w:tcPr>
          <w:p w14:paraId="677747A2" w14:textId="77777777" w:rsidR="00A91514" w:rsidRPr="005838DE" w:rsidRDefault="00A91514" w:rsidP="00A91514">
            <w:r w:rsidRPr="005838DE">
              <w:t>The status can be:</w:t>
            </w:r>
          </w:p>
          <w:p w14:paraId="6604090F" w14:textId="77777777" w:rsidR="00A91514" w:rsidRPr="005838DE" w:rsidRDefault="00A91514" w:rsidP="00A91514">
            <w:pPr>
              <w:pStyle w:val="ListBullet"/>
              <w:numPr>
                <w:ilvl w:val="0"/>
                <w:numId w:val="1"/>
              </w:numPr>
              <w:ind w:left="162" w:hanging="180"/>
            </w:pPr>
            <w:r w:rsidRPr="005838DE">
              <w:rPr>
                <w:rStyle w:val="SAPUserEntry"/>
                <w:b w:val="0"/>
                <w:color w:val="000000"/>
              </w:rPr>
              <w:t>To be submitted</w:t>
            </w:r>
            <w:r w:rsidRPr="005838DE">
              <w:t xml:space="preserve"> – you have saved a draft and have not yet submitted the time sheet</w:t>
            </w:r>
          </w:p>
          <w:p w14:paraId="43DC8447" w14:textId="77777777" w:rsidR="00A91514" w:rsidRPr="005838DE" w:rsidRDefault="00A91514" w:rsidP="00A91514">
            <w:pPr>
              <w:pStyle w:val="ListBullet"/>
              <w:numPr>
                <w:ilvl w:val="0"/>
                <w:numId w:val="1"/>
              </w:numPr>
              <w:ind w:left="162" w:hanging="180"/>
            </w:pPr>
            <w:r w:rsidRPr="005838DE">
              <w:rPr>
                <w:rStyle w:val="SAPUserEntry"/>
                <w:b w:val="0"/>
                <w:color w:val="000000"/>
              </w:rPr>
              <w:t>To be approved</w:t>
            </w:r>
            <w:r w:rsidRPr="005838DE">
              <w:t xml:space="preserve"> – you have submitted the time sheet, but it is pending approval</w:t>
            </w:r>
          </w:p>
          <w:p w14:paraId="59F7EAC2" w14:textId="77777777" w:rsidR="00A91514" w:rsidRDefault="00A91514" w:rsidP="00A91514">
            <w:pPr>
              <w:pStyle w:val="ListBullet"/>
              <w:ind w:left="162" w:hanging="180"/>
            </w:pPr>
            <w:r w:rsidRPr="005838DE">
              <w:rPr>
                <w:rStyle w:val="SAPUserEntry"/>
                <w:b w:val="0"/>
                <w:color w:val="000000"/>
              </w:rPr>
              <w:t>Approved</w:t>
            </w:r>
            <w:r w:rsidRPr="005838DE">
              <w:t xml:space="preserve"> – the time sheet has already been approved</w:t>
            </w:r>
          </w:p>
          <w:p w14:paraId="095815D5" w14:textId="3DA40648" w:rsidR="00551ECB" w:rsidRPr="005838DE" w:rsidRDefault="00551ECB" w:rsidP="00551ECB">
            <w:pPr>
              <w:pStyle w:val="SAPNoteHeading"/>
              <w:ind w:left="0"/>
            </w:pPr>
            <w:r w:rsidRPr="005838DE">
              <w:rPr>
                <w:noProof/>
                <w:lang w:val="de-DE" w:eastAsia="de-DE"/>
              </w:rPr>
              <w:drawing>
                <wp:inline distT="0" distB="0" distL="0" distR="0" wp14:anchorId="25A56205" wp14:editId="54AE3035">
                  <wp:extent cx="228600" cy="228600"/>
                  <wp:effectExtent l="0" t="0" r="0" b="0"/>
                  <wp:docPr id="26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838DE">
              <w:t> </w:t>
            </w:r>
            <w:del w:id="3810" w:author="Author" w:date="2018-02-05T14:08:00Z">
              <w:r w:rsidDel="00D460D5">
                <w:delText>Hinweis</w:delText>
              </w:r>
            </w:del>
            <w:ins w:id="3811" w:author="Author" w:date="2018-02-05T14:08:00Z">
              <w:r w:rsidR="00D460D5">
                <w:t>Note</w:t>
              </w:r>
            </w:ins>
          </w:p>
          <w:p w14:paraId="092D0BEC" w14:textId="01820457" w:rsidR="00551ECB" w:rsidRPr="00534231" w:rsidRDefault="00551ECB" w:rsidP="000206EE">
            <w:pPr>
              <w:pStyle w:val="ListBullet"/>
              <w:numPr>
                <w:ilvl w:val="0"/>
                <w:numId w:val="0"/>
              </w:numPr>
              <w:ind w:left="162"/>
            </w:pPr>
            <w:r w:rsidRPr="000206EE">
              <w:t xml:space="preserve">In case the </w:t>
            </w:r>
            <w:r w:rsidRPr="005838DE">
              <w:t>time sheet request</w:t>
            </w:r>
            <w:r w:rsidRPr="000206EE">
              <w:t xml:space="preserve"> </w:t>
            </w:r>
            <w:r>
              <w:t>has been declined the status will be</w:t>
            </w:r>
            <w:r w:rsidR="00534231">
              <w:t xml:space="preserve"> </w:t>
            </w:r>
            <w:r w:rsidR="00534231" w:rsidRPr="000206EE">
              <w:rPr>
                <w:rStyle w:val="SAPUserEntry"/>
                <w:b w:val="0"/>
                <w:color w:val="000000"/>
              </w:rPr>
              <w:t>Declined by approver</w:t>
            </w:r>
            <w:r w:rsidRPr="00534231">
              <w:rPr>
                <w:rStyle w:val="SAPUserEntry"/>
                <w:b w:val="0"/>
                <w:color w:val="000000"/>
              </w:rPr>
              <w:t>.</w:t>
            </w:r>
          </w:p>
        </w:tc>
        <w:tc>
          <w:tcPr>
            <w:tcW w:w="1264" w:type="dxa"/>
          </w:tcPr>
          <w:p w14:paraId="202F1442" w14:textId="77777777" w:rsidR="00A91514" w:rsidRPr="00534231" w:rsidRDefault="00A91514" w:rsidP="00A91514">
            <w:pPr>
              <w:rPr>
                <w:rFonts w:cs="Arial"/>
                <w:bCs/>
              </w:rPr>
            </w:pPr>
          </w:p>
        </w:tc>
      </w:tr>
    </w:tbl>
    <w:p w14:paraId="42E47B5E" w14:textId="77777777" w:rsidR="006672EB" w:rsidRPr="00810B4A" w:rsidRDefault="00D558B3" w:rsidP="004F2A81">
      <w:pPr>
        <w:pStyle w:val="Heading2"/>
      </w:pPr>
      <w:bookmarkStart w:id="3812" w:name="_Toc394394508"/>
      <w:bookmarkStart w:id="3813" w:name="_Toc394394553"/>
      <w:bookmarkStart w:id="3814" w:name="_Toc507665761"/>
      <w:bookmarkEnd w:id="3804"/>
      <w:bookmarkEnd w:id="3805"/>
      <w:bookmarkEnd w:id="3806"/>
      <w:bookmarkEnd w:id="3807"/>
      <w:bookmarkEnd w:id="3812"/>
      <w:bookmarkEnd w:id="3813"/>
      <w:r w:rsidRPr="00810B4A">
        <w:t>Making Amendments to my Time Sheet (Optional)</w:t>
      </w:r>
      <w:bookmarkEnd w:id="3814"/>
    </w:p>
    <w:p w14:paraId="525DA79A" w14:textId="77777777" w:rsidR="00881699" w:rsidRPr="005838DE" w:rsidRDefault="00881699" w:rsidP="00881699">
      <w:pPr>
        <w:pStyle w:val="SAPKeyblockTitle"/>
      </w:pPr>
      <w:r w:rsidRPr="005838DE">
        <w:t>Test Administration</w:t>
      </w:r>
    </w:p>
    <w:p w14:paraId="6DF3B2B5" w14:textId="510DBF5A" w:rsidR="00881699" w:rsidRPr="005838DE" w:rsidRDefault="00881699" w:rsidP="00881699">
      <w:r w:rsidRPr="005838DE">
        <w:t>Customer project: Fill in the project-specific parts (</w:t>
      </w:r>
      <w:r w:rsidR="002D78BB" w:rsidRPr="005838DE">
        <w:t>between &lt;brackets&gt;</w:t>
      </w:r>
      <w:r w:rsidRPr="005838DE">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022C41" w:rsidRPr="005838DE" w14:paraId="1A5A14B2" w14:textId="77777777" w:rsidTr="00881699">
        <w:tc>
          <w:tcPr>
            <w:tcW w:w="2280" w:type="dxa"/>
            <w:tcBorders>
              <w:top w:val="single" w:sz="8" w:space="0" w:color="999999"/>
              <w:left w:val="single" w:sz="8" w:space="0" w:color="999999"/>
              <w:bottom w:val="single" w:sz="8" w:space="0" w:color="999999"/>
              <w:right w:val="single" w:sz="8" w:space="0" w:color="999999"/>
            </w:tcBorders>
            <w:hideMark/>
          </w:tcPr>
          <w:p w14:paraId="391BBBF2" w14:textId="77777777" w:rsidR="00022C41" w:rsidRPr="005838DE" w:rsidRDefault="00022C41" w:rsidP="00022C41">
            <w:pPr>
              <w:rPr>
                <w:rStyle w:val="SAPEmphasis"/>
              </w:rPr>
            </w:pPr>
            <w:r w:rsidRPr="005838DE">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780605DB" w14:textId="77777777" w:rsidR="00022C41" w:rsidRPr="005838DE" w:rsidRDefault="00022C41" w:rsidP="00022C41">
            <w:pPr>
              <w:rPr>
                <w:lang w:eastAsia="zh-CN"/>
              </w:rPr>
            </w:pPr>
            <w:r w:rsidRPr="005838DE">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1A1BA5B0" w14:textId="77777777" w:rsidR="00022C41" w:rsidRPr="005838DE" w:rsidRDefault="00022C41" w:rsidP="00022C41">
            <w:pPr>
              <w:rPr>
                <w:rStyle w:val="SAPEmphasis"/>
              </w:rPr>
            </w:pPr>
            <w:r w:rsidRPr="005838DE">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31AFFF9E" w14:textId="77777777" w:rsidR="00022C41" w:rsidRPr="005838DE" w:rsidRDefault="00022C41" w:rsidP="00022C41">
            <w:pPr>
              <w:rPr>
                <w:lang w:eastAsia="zh-CN"/>
              </w:rPr>
            </w:pPr>
            <w:r w:rsidRPr="005838DE">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47EE3075" w14:textId="77777777" w:rsidR="00022C41" w:rsidRPr="005838DE" w:rsidRDefault="00022C41" w:rsidP="00022C41">
            <w:pPr>
              <w:rPr>
                <w:rStyle w:val="SAPEmphasis"/>
              </w:rPr>
            </w:pPr>
            <w:r w:rsidRPr="005838DE">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17C5CD1A" w14:textId="74E916EE" w:rsidR="00022C41" w:rsidRPr="005838DE" w:rsidRDefault="009D2DC9" w:rsidP="00022C41">
            <w:pPr>
              <w:rPr>
                <w:lang w:eastAsia="zh-CN"/>
              </w:rPr>
            </w:pPr>
            <w:r w:rsidRPr="005838DE">
              <w:t>&lt;date&gt;</w:t>
            </w:r>
            <w:r w:rsidR="00022C41" w:rsidRPr="005838DE">
              <w:t xml:space="preserve"> </w:t>
            </w:r>
          </w:p>
        </w:tc>
      </w:tr>
      <w:tr w:rsidR="00881699" w:rsidRPr="005838DE" w14:paraId="077B8CB7" w14:textId="77777777" w:rsidTr="00881699">
        <w:tc>
          <w:tcPr>
            <w:tcW w:w="2280" w:type="dxa"/>
            <w:tcBorders>
              <w:top w:val="single" w:sz="8" w:space="0" w:color="999999"/>
              <w:left w:val="single" w:sz="8" w:space="0" w:color="999999"/>
              <w:bottom w:val="single" w:sz="8" w:space="0" w:color="999999"/>
              <w:right w:val="single" w:sz="8" w:space="0" w:color="999999"/>
            </w:tcBorders>
            <w:hideMark/>
          </w:tcPr>
          <w:p w14:paraId="0CD8B7A0" w14:textId="77777777" w:rsidR="00881699" w:rsidRPr="005838DE" w:rsidRDefault="00881699">
            <w:pPr>
              <w:rPr>
                <w:rStyle w:val="SAPEmphasis"/>
              </w:rPr>
            </w:pPr>
            <w:r w:rsidRPr="005838DE">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7109291F" w14:textId="77777777" w:rsidR="00881699" w:rsidRPr="005838DE" w:rsidRDefault="00881699">
            <w:pPr>
              <w:rPr>
                <w:lang w:eastAsia="zh-CN"/>
              </w:rPr>
            </w:pPr>
            <w:r w:rsidRPr="005838DE">
              <w:rPr>
                <w:lang w:eastAsia="zh-CN"/>
              </w:rPr>
              <w:t>Employee</w:t>
            </w:r>
          </w:p>
        </w:tc>
      </w:tr>
      <w:tr w:rsidR="00881699" w:rsidRPr="005838DE" w14:paraId="5AEC179B" w14:textId="77777777" w:rsidTr="00881699">
        <w:tc>
          <w:tcPr>
            <w:tcW w:w="2280" w:type="dxa"/>
            <w:tcBorders>
              <w:top w:val="single" w:sz="8" w:space="0" w:color="999999"/>
              <w:left w:val="single" w:sz="8" w:space="0" w:color="999999"/>
              <w:bottom w:val="single" w:sz="8" w:space="0" w:color="999999"/>
              <w:right w:val="single" w:sz="8" w:space="0" w:color="999999"/>
            </w:tcBorders>
            <w:hideMark/>
          </w:tcPr>
          <w:p w14:paraId="29D20519" w14:textId="77777777" w:rsidR="00881699" w:rsidRPr="005838DE" w:rsidRDefault="00881699">
            <w:pPr>
              <w:rPr>
                <w:rStyle w:val="SAPEmphasis"/>
              </w:rPr>
            </w:pPr>
            <w:r w:rsidRPr="005838DE">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791A67E5" w14:textId="77777777" w:rsidR="00881699" w:rsidRPr="005838DE" w:rsidRDefault="00881699">
            <w:pPr>
              <w:rPr>
                <w:lang w:eastAsia="zh-CN"/>
              </w:rPr>
            </w:pPr>
            <w:r w:rsidRPr="005838DE">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0510B7E7" w14:textId="77777777" w:rsidR="00881699" w:rsidRPr="005838DE" w:rsidRDefault="00881699">
            <w:pPr>
              <w:rPr>
                <w:rStyle w:val="SAPEmphasis"/>
              </w:rPr>
            </w:pPr>
            <w:r w:rsidRPr="005838DE">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6D6BC832" w14:textId="74EDCEF6" w:rsidR="00881699" w:rsidRPr="005838DE" w:rsidRDefault="00642B3B" w:rsidP="0082756A">
            <w:pPr>
              <w:rPr>
                <w:lang w:eastAsia="zh-CN"/>
              </w:rPr>
            </w:pPr>
            <w:ins w:id="3815" w:author="Author" w:date="2018-01-31T10:05:00Z">
              <w:r w:rsidRPr="005838DE">
                <w:t>&lt;</w:t>
              </w:r>
              <w:r>
                <w:t>duration</w:t>
              </w:r>
              <w:r w:rsidRPr="005838DE">
                <w:t>&gt;</w:t>
              </w:r>
            </w:ins>
            <w:del w:id="3816" w:author="Author" w:date="2018-01-31T10:05:00Z">
              <w:r w:rsidR="0082756A" w:rsidRPr="005838DE" w:rsidDel="00642B3B">
                <w:rPr>
                  <w:lang w:eastAsia="zh-CN"/>
                </w:rPr>
                <w:delText>1</w:delText>
              </w:r>
              <w:r w:rsidR="00881699" w:rsidRPr="005838DE" w:rsidDel="00642B3B">
                <w:rPr>
                  <w:lang w:eastAsia="zh-CN"/>
                </w:rPr>
                <w:delText>0 minutes</w:delText>
              </w:r>
            </w:del>
          </w:p>
        </w:tc>
      </w:tr>
    </w:tbl>
    <w:p w14:paraId="2E526F73" w14:textId="77777777" w:rsidR="006672EB" w:rsidRPr="005838DE" w:rsidRDefault="006672EB" w:rsidP="00E87AD5">
      <w:pPr>
        <w:pStyle w:val="SAPKeyblockTitle"/>
      </w:pPr>
      <w:r w:rsidRPr="005838DE">
        <w:t>Purpose</w:t>
      </w:r>
    </w:p>
    <w:p w14:paraId="2B8A55F6" w14:textId="77777777" w:rsidR="006672EB" w:rsidRPr="005838DE" w:rsidRDefault="000F7C9E" w:rsidP="006672EB">
      <w:r w:rsidRPr="005838DE">
        <w:t>The employee makes amendments to his or her already approved time sheet. This is required only in case the employee has realized that he or she missed to maintain some data in the time sheet, or maintained it in a wrong manner.</w:t>
      </w:r>
    </w:p>
    <w:p w14:paraId="75108745" w14:textId="77777777" w:rsidR="00BE6D60" w:rsidRPr="005838DE" w:rsidRDefault="00BE6D60" w:rsidP="00BE6D60">
      <w:pPr>
        <w:pStyle w:val="SAPKeyblockTitle"/>
      </w:pPr>
      <w:r w:rsidRPr="005838DE">
        <w:t>Prerequisites</w:t>
      </w:r>
    </w:p>
    <w:p w14:paraId="16225828" w14:textId="54401BAA" w:rsidR="00BE6D60" w:rsidRPr="005838DE" w:rsidRDefault="00BE6D60" w:rsidP="00BE6D60">
      <w:r w:rsidRPr="005838DE">
        <w:t xml:space="preserve">To be able to make amendments </w:t>
      </w:r>
      <w:r w:rsidR="00110480" w:rsidRPr="005838DE">
        <w:t>to a</w:t>
      </w:r>
      <w:r w:rsidR="000A5804" w:rsidRPr="005838DE">
        <w:t>n approved</w:t>
      </w:r>
      <w:r w:rsidR="00110480" w:rsidRPr="005838DE">
        <w:t xml:space="preserve"> time sheet</w:t>
      </w:r>
      <w:r w:rsidR="00986944" w:rsidRPr="005838DE">
        <w:t xml:space="preserve"> for a week lying, for example 4 weeks, in the past</w:t>
      </w:r>
      <w:r w:rsidR="00110480" w:rsidRPr="005838DE">
        <w:t>, value</w:t>
      </w:r>
      <w:r w:rsidR="00110480" w:rsidRPr="005838DE">
        <w:rPr>
          <w:rStyle w:val="SAPUserEntry"/>
        </w:rPr>
        <w:t xml:space="preserve"> 4 Past Weeks/Amendments Allowed </w:t>
      </w:r>
      <w:r w:rsidR="00856FE0" w:rsidRPr="005838DE">
        <w:t>must have</w:t>
      </w:r>
      <w:r w:rsidR="00110480" w:rsidRPr="005838DE">
        <w:t xml:space="preserve"> be</w:t>
      </w:r>
      <w:r w:rsidR="00856FE0" w:rsidRPr="005838DE">
        <w:t>en</w:t>
      </w:r>
      <w:r w:rsidR="00110480" w:rsidRPr="005838DE">
        <w:t xml:space="preserve"> maintained in field </w:t>
      </w:r>
      <w:r w:rsidR="00110480" w:rsidRPr="005838DE">
        <w:rPr>
          <w:rStyle w:val="SAPScreenElement"/>
        </w:rPr>
        <w:t>Time Recording Admissibility</w:t>
      </w:r>
      <w:r w:rsidR="00110480" w:rsidRPr="005838DE">
        <w:t xml:space="preserve"> of the employee.</w:t>
      </w:r>
    </w:p>
    <w:p w14:paraId="3E9CB433" w14:textId="77777777" w:rsidR="006672EB" w:rsidRPr="005838DE" w:rsidRDefault="006672EB" w:rsidP="00E87AD5">
      <w:pPr>
        <w:pStyle w:val="SAPKeyblockTitle"/>
      </w:pPr>
      <w:r w:rsidRPr="005838DE">
        <w:t>Procedure</w:t>
      </w:r>
    </w:p>
    <w:tbl>
      <w:tblPr>
        <w:tblW w:w="1431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800"/>
        <w:gridCol w:w="4590"/>
        <w:gridCol w:w="5760"/>
        <w:gridCol w:w="1288"/>
        <w:tblGridChange w:id="3817">
          <w:tblGrid>
            <w:gridCol w:w="872"/>
            <w:gridCol w:w="1800"/>
            <w:gridCol w:w="4590"/>
            <w:gridCol w:w="5760"/>
            <w:gridCol w:w="1288"/>
          </w:tblGrid>
        </w:tblGridChange>
      </w:tblGrid>
      <w:tr w:rsidR="00A618D4" w:rsidRPr="005838DE" w14:paraId="61543751" w14:textId="77777777" w:rsidTr="00AA7BBC">
        <w:trPr>
          <w:trHeight w:val="432"/>
          <w:tblHeader/>
        </w:trPr>
        <w:tc>
          <w:tcPr>
            <w:tcW w:w="872" w:type="dxa"/>
            <w:shd w:val="clear" w:color="auto" w:fill="999999"/>
          </w:tcPr>
          <w:p w14:paraId="1CB9CED0" w14:textId="77777777" w:rsidR="00A618D4" w:rsidRPr="005838DE" w:rsidRDefault="00A618D4" w:rsidP="00D578B3">
            <w:pPr>
              <w:pStyle w:val="TableHeading"/>
              <w:rPr>
                <w:rFonts w:ascii="BentonSans Bold" w:hAnsi="BentonSans Bold"/>
                <w:bCs/>
                <w:color w:val="FFFFFF"/>
                <w:sz w:val="18"/>
              </w:rPr>
            </w:pPr>
            <w:r w:rsidRPr="005838DE">
              <w:rPr>
                <w:rFonts w:ascii="BentonSans Bold" w:hAnsi="BentonSans Bold"/>
                <w:bCs/>
                <w:color w:val="FFFFFF"/>
                <w:sz w:val="18"/>
              </w:rPr>
              <w:t>Test Step #</w:t>
            </w:r>
          </w:p>
        </w:tc>
        <w:tc>
          <w:tcPr>
            <w:tcW w:w="1800" w:type="dxa"/>
            <w:shd w:val="clear" w:color="auto" w:fill="999999"/>
          </w:tcPr>
          <w:p w14:paraId="1F3FC394" w14:textId="77777777" w:rsidR="00A618D4" w:rsidRPr="005838DE" w:rsidRDefault="00A618D4" w:rsidP="00D578B3">
            <w:pPr>
              <w:pStyle w:val="TableHeading"/>
              <w:rPr>
                <w:rFonts w:ascii="BentonSans Bold" w:hAnsi="BentonSans Bold"/>
                <w:bCs/>
                <w:color w:val="FFFFFF"/>
                <w:sz w:val="18"/>
              </w:rPr>
            </w:pPr>
            <w:r w:rsidRPr="005838DE">
              <w:rPr>
                <w:rFonts w:ascii="BentonSans Bold" w:hAnsi="BentonSans Bold"/>
                <w:bCs/>
                <w:color w:val="FFFFFF"/>
                <w:sz w:val="18"/>
              </w:rPr>
              <w:t>Test Step Name</w:t>
            </w:r>
          </w:p>
        </w:tc>
        <w:tc>
          <w:tcPr>
            <w:tcW w:w="4590" w:type="dxa"/>
            <w:shd w:val="clear" w:color="auto" w:fill="999999"/>
          </w:tcPr>
          <w:p w14:paraId="6C3EB937" w14:textId="77777777" w:rsidR="00A618D4" w:rsidRPr="005838DE" w:rsidRDefault="00A618D4" w:rsidP="00D578B3">
            <w:pPr>
              <w:pStyle w:val="TableHeading"/>
              <w:rPr>
                <w:rFonts w:ascii="BentonSans Bold" w:hAnsi="BentonSans Bold"/>
                <w:bCs/>
                <w:color w:val="FFFFFF"/>
                <w:sz w:val="18"/>
              </w:rPr>
            </w:pPr>
            <w:r w:rsidRPr="005838DE">
              <w:rPr>
                <w:rFonts w:ascii="BentonSans Bold" w:hAnsi="BentonSans Bold"/>
                <w:bCs/>
                <w:color w:val="FFFFFF"/>
                <w:sz w:val="18"/>
              </w:rPr>
              <w:t>Instruction</w:t>
            </w:r>
          </w:p>
        </w:tc>
        <w:tc>
          <w:tcPr>
            <w:tcW w:w="5760" w:type="dxa"/>
            <w:shd w:val="clear" w:color="auto" w:fill="999999"/>
          </w:tcPr>
          <w:p w14:paraId="3D545284" w14:textId="77777777" w:rsidR="00A618D4" w:rsidRPr="005838DE" w:rsidRDefault="00A618D4" w:rsidP="00D578B3">
            <w:pPr>
              <w:pStyle w:val="TableHeading"/>
              <w:rPr>
                <w:rFonts w:ascii="BentonSans Bold" w:hAnsi="BentonSans Bold"/>
                <w:bCs/>
                <w:color w:val="FFFFFF"/>
                <w:sz w:val="18"/>
              </w:rPr>
            </w:pPr>
            <w:r w:rsidRPr="005838DE">
              <w:rPr>
                <w:rFonts w:ascii="BentonSans Bold" w:hAnsi="BentonSans Bold"/>
                <w:bCs/>
                <w:color w:val="FFFFFF"/>
                <w:sz w:val="18"/>
              </w:rPr>
              <w:t>Expected Result</w:t>
            </w:r>
          </w:p>
        </w:tc>
        <w:tc>
          <w:tcPr>
            <w:tcW w:w="1288" w:type="dxa"/>
            <w:shd w:val="clear" w:color="auto" w:fill="999999"/>
          </w:tcPr>
          <w:p w14:paraId="66EE5C34" w14:textId="77777777" w:rsidR="00A618D4" w:rsidRPr="005838DE" w:rsidRDefault="00A618D4" w:rsidP="00D578B3">
            <w:pPr>
              <w:pStyle w:val="TableHeading"/>
              <w:rPr>
                <w:rFonts w:ascii="BentonSans Bold" w:hAnsi="BentonSans Bold"/>
                <w:bCs/>
                <w:color w:val="FFFFFF"/>
                <w:sz w:val="18"/>
              </w:rPr>
            </w:pPr>
            <w:r w:rsidRPr="005838DE">
              <w:rPr>
                <w:rFonts w:ascii="BentonSans Bold" w:hAnsi="BentonSans Bold"/>
                <w:bCs/>
                <w:color w:val="FFFFFF"/>
                <w:sz w:val="18"/>
              </w:rPr>
              <w:t>Pass / Fail / Comment</w:t>
            </w:r>
          </w:p>
        </w:tc>
      </w:tr>
      <w:tr w:rsidR="00A618D4" w:rsidRPr="005838DE" w14:paraId="4A862A0D" w14:textId="77777777" w:rsidTr="00876761">
        <w:tblPrEx>
          <w:tblW w:w="1431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Change w:id="3818" w:author="Author" w:date="2018-03-02T14:00:00Z">
            <w:tblPrEx>
              <w:tblW w:w="1431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
          </w:tblPrExChange>
        </w:tblPrEx>
        <w:trPr>
          <w:trHeight w:val="288"/>
          <w:trPrChange w:id="3819" w:author="Author" w:date="2018-03-02T14:00:00Z">
            <w:trPr>
              <w:trHeight w:val="567"/>
            </w:trPr>
          </w:trPrChange>
        </w:trPr>
        <w:tc>
          <w:tcPr>
            <w:tcW w:w="872" w:type="dxa"/>
            <w:shd w:val="clear" w:color="auto" w:fill="auto"/>
            <w:tcPrChange w:id="3820" w:author="Author" w:date="2018-03-02T14:00:00Z">
              <w:tcPr>
                <w:tcW w:w="872" w:type="dxa"/>
                <w:shd w:val="clear" w:color="auto" w:fill="auto"/>
              </w:tcPr>
            </w:tcPrChange>
          </w:tcPr>
          <w:p w14:paraId="76DB0500" w14:textId="77777777" w:rsidR="00A618D4" w:rsidRPr="005838DE" w:rsidRDefault="00A618D4" w:rsidP="00D578B3">
            <w:r w:rsidRPr="005838DE">
              <w:t>1</w:t>
            </w:r>
          </w:p>
        </w:tc>
        <w:tc>
          <w:tcPr>
            <w:tcW w:w="1800" w:type="dxa"/>
            <w:shd w:val="clear" w:color="auto" w:fill="auto"/>
            <w:tcPrChange w:id="3821" w:author="Author" w:date="2018-03-02T14:00:00Z">
              <w:tcPr>
                <w:tcW w:w="1800" w:type="dxa"/>
                <w:shd w:val="clear" w:color="auto" w:fill="auto"/>
              </w:tcPr>
            </w:tcPrChange>
          </w:tcPr>
          <w:p w14:paraId="4B5BC464" w14:textId="77777777" w:rsidR="00A618D4" w:rsidRPr="005838DE" w:rsidRDefault="00A618D4" w:rsidP="00D578B3">
            <w:r w:rsidRPr="005838DE">
              <w:rPr>
                <w:rFonts w:cs="Arial"/>
                <w:b/>
                <w:bCs/>
              </w:rPr>
              <w:t>Log on</w:t>
            </w:r>
          </w:p>
        </w:tc>
        <w:tc>
          <w:tcPr>
            <w:tcW w:w="4590" w:type="dxa"/>
            <w:shd w:val="clear" w:color="auto" w:fill="auto"/>
            <w:tcPrChange w:id="3822" w:author="Author" w:date="2018-03-02T14:00:00Z">
              <w:tcPr>
                <w:tcW w:w="4590" w:type="dxa"/>
                <w:shd w:val="clear" w:color="auto" w:fill="auto"/>
              </w:tcPr>
            </w:tcPrChange>
          </w:tcPr>
          <w:p w14:paraId="1A89FFAE" w14:textId="22EEFCB9" w:rsidR="00A618D4" w:rsidRPr="005838DE" w:rsidRDefault="00A618D4" w:rsidP="00D578B3">
            <w:r w:rsidRPr="005838DE">
              <w:t xml:space="preserve">Log on to </w:t>
            </w:r>
            <w:r w:rsidR="008A0256" w:rsidRPr="005838DE">
              <w:rPr>
                <w:rStyle w:val="SAPScreenElement"/>
                <w:color w:val="auto"/>
              </w:rPr>
              <w:t>Employee Central</w:t>
            </w:r>
            <w:r w:rsidR="008A0256" w:rsidRPr="005838DE" w:rsidDel="00765839">
              <w:rPr>
                <w:rStyle w:val="SAPScreenElement"/>
              </w:rPr>
              <w:t xml:space="preserve"> </w:t>
            </w:r>
            <w:r w:rsidRPr="005838DE">
              <w:t>as employee.</w:t>
            </w:r>
          </w:p>
        </w:tc>
        <w:tc>
          <w:tcPr>
            <w:tcW w:w="5760" w:type="dxa"/>
            <w:shd w:val="clear" w:color="auto" w:fill="auto"/>
            <w:tcPrChange w:id="3823" w:author="Author" w:date="2018-03-02T14:00:00Z">
              <w:tcPr>
                <w:tcW w:w="5760" w:type="dxa"/>
                <w:shd w:val="clear" w:color="auto" w:fill="auto"/>
              </w:tcPr>
            </w:tcPrChange>
          </w:tcPr>
          <w:p w14:paraId="3B227766" w14:textId="77777777" w:rsidR="00A618D4" w:rsidRPr="005838DE" w:rsidRDefault="00A618D4" w:rsidP="00D578B3">
            <w:r w:rsidRPr="005838DE">
              <w:t xml:space="preserve">The </w:t>
            </w:r>
            <w:r w:rsidRPr="005838DE">
              <w:rPr>
                <w:rStyle w:val="SAPScreenElement"/>
              </w:rPr>
              <w:t xml:space="preserve">Home </w:t>
            </w:r>
            <w:r w:rsidRPr="005838DE">
              <w:t>page is displayed.</w:t>
            </w:r>
          </w:p>
        </w:tc>
        <w:tc>
          <w:tcPr>
            <w:tcW w:w="1288" w:type="dxa"/>
            <w:tcPrChange w:id="3824" w:author="Author" w:date="2018-03-02T14:00:00Z">
              <w:tcPr>
                <w:tcW w:w="1288" w:type="dxa"/>
              </w:tcPr>
            </w:tcPrChange>
          </w:tcPr>
          <w:p w14:paraId="344B5EF2" w14:textId="77777777" w:rsidR="00A618D4" w:rsidRPr="005838DE" w:rsidRDefault="00A618D4" w:rsidP="00D578B3">
            <w:pPr>
              <w:rPr>
                <w:rFonts w:cs="Arial"/>
                <w:bCs/>
              </w:rPr>
            </w:pPr>
          </w:p>
        </w:tc>
      </w:tr>
      <w:tr w:rsidR="00A91514" w:rsidRPr="005838DE" w14:paraId="1D5B9A9E" w14:textId="77777777" w:rsidTr="00AA7BBC">
        <w:trPr>
          <w:trHeight w:val="357"/>
        </w:trPr>
        <w:tc>
          <w:tcPr>
            <w:tcW w:w="872" w:type="dxa"/>
            <w:shd w:val="clear" w:color="auto" w:fill="auto"/>
          </w:tcPr>
          <w:p w14:paraId="18082126" w14:textId="77777777" w:rsidR="00A91514" w:rsidRPr="005838DE" w:rsidRDefault="00A91514" w:rsidP="00A91514">
            <w:r w:rsidRPr="005838DE">
              <w:t>2</w:t>
            </w:r>
          </w:p>
        </w:tc>
        <w:tc>
          <w:tcPr>
            <w:tcW w:w="1800" w:type="dxa"/>
            <w:shd w:val="clear" w:color="auto" w:fill="auto"/>
          </w:tcPr>
          <w:p w14:paraId="0AEC5BEA" w14:textId="77777777" w:rsidR="00A91514" w:rsidRPr="005838DE" w:rsidRDefault="00A91514" w:rsidP="00A91514">
            <w:pPr>
              <w:rPr>
                <w:b/>
              </w:rPr>
            </w:pPr>
            <w:r w:rsidRPr="005838DE">
              <w:rPr>
                <w:b/>
              </w:rPr>
              <w:t xml:space="preserve">Go to </w:t>
            </w:r>
            <w:r w:rsidRPr="005838DE">
              <w:rPr>
                <w:rStyle w:val="SAPScreenElement"/>
                <w:b/>
                <w:color w:val="auto"/>
              </w:rPr>
              <w:t>Time Sheet</w:t>
            </w:r>
            <w:r w:rsidRPr="005838DE">
              <w:rPr>
                <w:rStyle w:val="SAPScreenElement"/>
                <w:color w:val="000000"/>
              </w:rPr>
              <w:t xml:space="preserve"> </w:t>
            </w:r>
            <w:r w:rsidRPr="005838DE">
              <w:rPr>
                <w:b/>
              </w:rPr>
              <w:t>Screen</w:t>
            </w:r>
          </w:p>
        </w:tc>
        <w:tc>
          <w:tcPr>
            <w:tcW w:w="4590" w:type="dxa"/>
            <w:shd w:val="clear" w:color="auto" w:fill="auto"/>
          </w:tcPr>
          <w:p w14:paraId="4084C726" w14:textId="77777777" w:rsidR="00075457" w:rsidRPr="005838DE" w:rsidRDefault="00075457" w:rsidP="00075457">
            <w:pPr>
              <w:spacing w:after="0"/>
            </w:pPr>
            <w:r w:rsidRPr="005838DE">
              <w:rPr>
                <w:u w:val="single"/>
              </w:rPr>
              <w:t xml:space="preserve">Option 1: </w:t>
            </w:r>
            <w:r w:rsidRPr="005838DE">
              <w:t xml:space="preserve">On the </w:t>
            </w:r>
            <w:r w:rsidRPr="005838DE">
              <w:rPr>
                <w:rStyle w:val="SAPScreenElement"/>
              </w:rPr>
              <w:t>Home</w:t>
            </w:r>
            <w:r w:rsidRPr="005838DE">
              <w:t xml:space="preserve"> page select from the </w:t>
            </w:r>
            <w:r w:rsidRPr="005838DE">
              <w:rPr>
                <w:rStyle w:val="SAPScreenElement"/>
              </w:rPr>
              <w:t>Home</w:t>
            </w:r>
            <w:r w:rsidRPr="005838DE">
              <w:t xml:space="preserve"> drop-down </w:t>
            </w:r>
            <w:r w:rsidRPr="005838DE">
              <w:rPr>
                <w:rStyle w:val="SAPScreenElement"/>
              </w:rPr>
              <w:t>My</w:t>
            </w:r>
            <w:r w:rsidRPr="005838DE">
              <w:rPr>
                <w:i/>
              </w:rPr>
              <w:t xml:space="preserve"> </w:t>
            </w:r>
            <w:r w:rsidRPr="005838DE">
              <w:rPr>
                <w:rStyle w:val="SAPScreenElement"/>
              </w:rPr>
              <w:t>Employee</w:t>
            </w:r>
            <w:r w:rsidRPr="005838DE">
              <w:rPr>
                <w:i/>
              </w:rPr>
              <w:t xml:space="preserve"> </w:t>
            </w:r>
            <w:r w:rsidRPr="005838DE">
              <w:rPr>
                <w:rStyle w:val="SAPScreenElement"/>
              </w:rPr>
              <w:t>File</w:t>
            </w:r>
            <w:r w:rsidRPr="005838DE">
              <w:t xml:space="preserve">. On the </w:t>
            </w:r>
            <w:r w:rsidRPr="005838DE">
              <w:rPr>
                <w:rStyle w:val="SAPScreenElement"/>
              </w:rPr>
              <w:t>My Employee File</w:t>
            </w:r>
            <w:r w:rsidRPr="005838DE">
              <w:t xml:space="preserve"> screen select the </w:t>
            </w:r>
            <w:r w:rsidRPr="005838DE">
              <w:rPr>
                <w:rStyle w:val="SAPScreenElement"/>
              </w:rPr>
              <w:t>Time Off</w:t>
            </w:r>
            <w:r w:rsidRPr="005838DE">
              <w:t xml:space="preserve"> section. In the </w:t>
            </w:r>
            <w:r w:rsidRPr="005838DE">
              <w:rPr>
                <w:rStyle w:val="SAPScreenElement"/>
              </w:rPr>
              <w:t>Time Off</w:t>
            </w:r>
            <w:r w:rsidRPr="005838DE">
              <w:t xml:space="preserve"> block select the </w:t>
            </w:r>
            <w:r w:rsidRPr="005838DE">
              <w:rPr>
                <w:rStyle w:val="SAPScreenElement"/>
              </w:rPr>
              <w:t>Go to Time Sheet</w:t>
            </w:r>
            <w:r w:rsidRPr="005838DE">
              <w:t xml:space="preserve"> link.</w:t>
            </w:r>
          </w:p>
          <w:p w14:paraId="288EE0D3" w14:textId="4561F802" w:rsidR="00A91514" w:rsidRPr="005838DE" w:rsidRDefault="00075457" w:rsidP="00075457">
            <w:pPr>
              <w:spacing w:after="0"/>
            </w:pPr>
            <w:r w:rsidRPr="005838DE">
              <w:rPr>
                <w:u w:val="single"/>
              </w:rPr>
              <w:t>Option 2</w:t>
            </w:r>
            <w:r w:rsidRPr="005838DE">
              <w:t xml:space="preserve">: if configured, on your </w:t>
            </w:r>
            <w:r w:rsidRPr="005838DE">
              <w:rPr>
                <w:rStyle w:val="SAPScreenElement"/>
              </w:rPr>
              <w:t>Home</w:t>
            </w:r>
            <w:r w:rsidRPr="005838DE">
              <w:t xml:space="preserve"> page go to the </w:t>
            </w:r>
            <w:r w:rsidRPr="005838DE">
              <w:rPr>
                <w:rStyle w:val="SAPScreenElement"/>
              </w:rPr>
              <w:t>My</w:t>
            </w:r>
            <w:r w:rsidRPr="005838DE">
              <w:rPr>
                <w:i/>
              </w:rPr>
              <w:t xml:space="preserve"> </w:t>
            </w:r>
            <w:r w:rsidRPr="005838DE">
              <w:rPr>
                <w:rStyle w:val="SAPScreenElement"/>
              </w:rPr>
              <w:t>Info</w:t>
            </w:r>
            <w:r w:rsidRPr="005838DE">
              <w:t xml:space="preserve"> section</w:t>
            </w:r>
            <w:r w:rsidRPr="005838DE" w:rsidDel="00F70305">
              <w:t xml:space="preserve"> </w:t>
            </w:r>
            <w:r w:rsidRPr="005838DE">
              <w:t xml:space="preserve">and </w:t>
            </w:r>
            <w:r w:rsidR="003929DD" w:rsidRPr="005838DE">
              <w:t>choose</w:t>
            </w:r>
            <w:r w:rsidR="003929DD" w:rsidRPr="005838DE" w:rsidDel="006D2C80">
              <w:t xml:space="preserve"> </w:t>
            </w:r>
            <w:r w:rsidRPr="005838DE">
              <w:t xml:space="preserve">the </w:t>
            </w:r>
            <w:r w:rsidRPr="005838DE">
              <w:rPr>
                <w:rStyle w:val="SAPScreenElement"/>
              </w:rPr>
              <w:t>Time</w:t>
            </w:r>
            <w:r w:rsidRPr="005838DE">
              <w:rPr>
                <w:i/>
              </w:rPr>
              <w:t xml:space="preserve"> </w:t>
            </w:r>
            <w:r w:rsidRPr="005838DE">
              <w:rPr>
                <w:rStyle w:val="SAPScreenElement"/>
              </w:rPr>
              <w:t>Sheet</w:t>
            </w:r>
            <w:r w:rsidRPr="005838DE">
              <w:t xml:space="preserve"> tile.</w:t>
            </w:r>
          </w:p>
        </w:tc>
        <w:tc>
          <w:tcPr>
            <w:tcW w:w="5760" w:type="dxa"/>
            <w:shd w:val="clear" w:color="auto" w:fill="auto"/>
          </w:tcPr>
          <w:p w14:paraId="128E7B1A" w14:textId="2485093F" w:rsidR="00F0282E" w:rsidDel="007115E4" w:rsidRDefault="00A91514">
            <w:pPr>
              <w:rPr>
                <w:del w:id="3825" w:author="Author" w:date="2018-02-06T11:02:00Z"/>
              </w:rPr>
            </w:pPr>
            <w:r w:rsidRPr="005838DE">
              <w:t xml:space="preserve">The </w:t>
            </w:r>
            <w:r w:rsidRPr="005838DE">
              <w:rPr>
                <w:rStyle w:val="SAPScreenElement"/>
              </w:rPr>
              <w:t>Time</w:t>
            </w:r>
            <w:r w:rsidRPr="005838DE">
              <w:rPr>
                <w:i/>
              </w:rPr>
              <w:t xml:space="preserve"> </w:t>
            </w:r>
            <w:r w:rsidRPr="005838DE">
              <w:rPr>
                <w:rStyle w:val="SAPScreenElement"/>
              </w:rPr>
              <w:t>Sheet</w:t>
            </w:r>
            <w:r w:rsidRPr="005838DE">
              <w:t xml:space="preserve"> </w:t>
            </w:r>
            <w:r w:rsidRPr="001D7400">
              <w:rPr>
                <w:rStyle w:val="SAPScreenElement"/>
                <w:strike/>
                <w:highlight w:val="yellow"/>
                <w:rPrChange w:id="3826" w:author="Author" w:date="2018-02-06T10:56:00Z">
                  <w:rPr>
                    <w:rStyle w:val="SAPScreenElement"/>
                  </w:rPr>
                </w:rPrChange>
              </w:rPr>
              <w:t>for &lt;Employee</w:t>
            </w:r>
            <w:r w:rsidRPr="001D7400">
              <w:rPr>
                <w:rStyle w:val="SAPScreenElement"/>
                <w:highlight w:val="yellow"/>
                <w:rPrChange w:id="3827" w:author="Author" w:date="2018-02-06T11:02:00Z">
                  <w:rPr>
                    <w:rStyle w:val="SAPScreenElement"/>
                  </w:rPr>
                </w:rPrChange>
              </w:rPr>
              <w:t>&gt;</w:t>
            </w:r>
            <w:r w:rsidRPr="005838DE">
              <w:t xml:space="preserve"> screen is displayed, containing the time sheet for the current week.</w:t>
            </w:r>
            <w:ins w:id="3828" w:author="Author" w:date="2018-02-06T10:58:00Z">
              <w:r w:rsidR="007115E4">
                <w:t xml:space="preserve"> </w:t>
              </w:r>
            </w:ins>
          </w:p>
          <w:p w14:paraId="163A592C" w14:textId="77777777" w:rsidR="007115E4" w:rsidRPr="005838DE" w:rsidRDefault="007115E4">
            <w:pPr>
              <w:rPr>
                <w:ins w:id="3829" w:author="Author" w:date="2018-02-06T11:02:00Z"/>
              </w:rPr>
            </w:pPr>
          </w:p>
          <w:p w14:paraId="0294C5C6" w14:textId="77777777" w:rsidR="00A91514" w:rsidRPr="005838DE" w:rsidRDefault="00A91514"/>
        </w:tc>
        <w:tc>
          <w:tcPr>
            <w:tcW w:w="1288" w:type="dxa"/>
          </w:tcPr>
          <w:p w14:paraId="2074011E" w14:textId="77777777" w:rsidR="00A91514" w:rsidRPr="005838DE" w:rsidRDefault="00A91514" w:rsidP="00A91514">
            <w:pPr>
              <w:rPr>
                <w:rFonts w:cs="Arial"/>
                <w:bCs/>
              </w:rPr>
            </w:pPr>
          </w:p>
        </w:tc>
      </w:tr>
      <w:tr w:rsidR="00A91514" w:rsidRPr="005838DE" w14:paraId="4A3345F5" w14:textId="77777777" w:rsidTr="00AA7BBC">
        <w:trPr>
          <w:trHeight w:val="357"/>
        </w:trPr>
        <w:tc>
          <w:tcPr>
            <w:tcW w:w="872" w:type="dxa"/>
            <w:shd w:val="clear" w:color="auto" w:fill="auto"/>
          </w:tcPr>
          <w:p w14:paraId="5E476B26" w14:textId="77777777" w:rsidR="00A91514" w:rsidRPr="005838DE" w:rsidRDefault="00A91514" w:rsidP="00A91514">
            <w:r w:rsidRPr="005838DE">
              <w:t>3</w:t>
            </w:r>
          </w:p>
        </w:tc>
        <w:tc>
          <w:tcPr>
            <w:tcW w:w="1800" w:type="dxa"/>
            <w:shd w:val="clear" w:color="auto" w:fill="auto"/>
          </w:tcPr>
          <w:p w14:paraId="74E68324" w14:textId="77777777" w:rsidR="00A91514" w:rsidRPr="005838DE" w:rsidRDefault="00A91514" w:rsidP="00A91514">
            <w:pPr>
              <w:rPr>
                <w:b/>
              </w:rPr>
            </w:pPr>
            <w:r w:rsidRPr="005838DE">
              <w:rPr>
                <w:b/>
              </w:rPr>
              <w:t>Select Date for Amending Working Time</w:t>
            </w:r>
          </w:p>
        </w:tc>
        <w:tc>
          <w:tcPr>
            <w:tcW w:w="4590" w:type="dxa"/>
            <w:shd w:val="clear" w:color="auto" w:fill="auto"/>
          </w:tcPr>
          <w:p w14:paraId="4A420353" w14:textId="31EF17E8" w:rsidR="00A91514" w:rsidRPr="005838DE" w:rsidRDefault="00A91514">
            <w:r w:rsidRPr="005838DE">
              <w:t xml:space="preserve">Left-mouse click on the date in the time sheet for which you want to amend your recorded time. Expand the </w:t>
            </w:r>
            <w:r w:rsidRPr="005838DE">
              <w:rPr>
                <w:rStyle w:val="SAPScreenElement"/>
              </w:rPr>
              <w:t>DETAILS</w:t>
            </w:r>
            <w:r w:rsidRPr="005838DE">
              <w:t xml:space="preserve"> link below the table.</w:t>
            </w:r>
          </w:p>
        </w:tc>
        <w:tc>
          <w:tcPr>
            <w:tcW w:w="5760" w:type="dxa"/>
            <w:shd w:val="clear" w:color="auto" w:fill="auto"/>
          </w:tcPr>
          <w:p w14:paraId="61865BBF" w14:textId="19668CD0" w:rsidR="00A91514" w:rsidRPr="005838DE" w:rsidRDefault="00A91514" w:rsidP="00A91514">
            <w:r w:rsidRPr="005838DE">
              <w:t xml:space="preserve">The </w:t>
            </w:r>
            <w:r w:rsidRPr="005838DE">
              <w:rPr>
                <w:rStyle w:val="SAPScreenElement"/>
              </w:rPr>
              <w:t>DETAILS</w:t>
            </w:r>
            <w:r w:rsidRPr="005838DE">
              <w:t xml:space="preserve"> section of the screen is expanded. Depending on your time profile, this section may contain up to four subsections: </w:t>
            </w:r>
            <w:r w:rsidRPr="005838DE">
              <w:rPr>
                <w:rStyle w:val="SAPScreenElement"/>
              </w:rPr>
              <w:t>Allocated</w:t>
            </w:r>
            <w:r w:rsidRPr="005838DE">
              <w:t xml:space="preserve"> </w:t>
            </w:r>
            <w:r w:rsidRPr="005838DE">
              <w:rPr>
                <w:rStyle w:val="SAPScreenElement"/>
              </w:rPr>
              <w:t>Hours</w:t>
            </w:r>
            <w:r w:rsidRPr="005838DE">
              <w:t xml:space="preserve">, </w:t>
            </w:r>
            <w:r w:rsidRPr="005838DE">
              <w:rPr>
                <w:rStyle w:val="SAPScreenElement"/>
              </w:rPr>
              <w:t>Add On-Call Time</w:t>
            </w:r>
            <w:r w:rsidRPr="005838DE">
              <w:t xml:space="preserve">, </w:t>
            </w:r>
            <w:del w:id="3830" w:author="Author" w:date="2018-01-31T10:30:00Z">
              <w:r w:rsidRPr="005838DE" w:rsidDel="009434A1">
                <w:delText xml:space="preserve">and </w:delText>
              </w:r>
            </w:del>
            <w:r w:rsidRPr="005838DE">
              <w:rPr>
                <w:rStyle w:val="SAPScreenElement"/>
              </w:rPr>
              <w:t xml:space="preserve">Add Allowances </w:t>
            </w:r>
            <w:r w:rsidRPr="005838DE">
              <w:t xml:space="preserve">and </w:t>
            </w:r>
            <w:r w:rsidRPr="005838DE">
              <w:rPr>
                <w:rStyle w:val="SAPScreenElement"/>
              </w:rPr>
              <w:t>Add Absence.</w:t>
            </w:r>
          </w:p>
        </w:tc>
        <w:tc>
          <w:tcPr>
            <w:tcW w:w="1288" w:type="dxa"/>
          </w:tcPr>
          <w:p w14:paraId="7A7A8AFF" w14:textId="77777777" w:rsidR="00A91514" w:rsidRPr="005838DE" w:rsidRDefault="00A91514" w:rsidP="00A91514">
            <w:pPr>
              <w:rPr>
                <w:rFonts w:cs="Arial"/>
                <w:bCs/>
              </w:rPr>
            </w:pPr>
          </w:p>
        </w:tc>
      </w:tr>
      <w:tr w:rsidR="00A91514" w:rsidRPr="005838DE" w14:paraId="2CF7EB1E" w14:textId="77777777" w:rsidTr="00AA7BBC">
        <w:trPr>
          <w:trHeight w:val="357"/>
        </w:trPr>
        <w:tc>
          <w:tcPr>
            <w:tcW w:w="872" w:type="dxa"/>
            <w:shd w:val="clear" w:color="auto" w:fill="auto"/>
          </w:tcPr>
          <w:p w14:paraId="2C0FA272" w14:textId="77777777" w:rsidR="00A91514" w:rsidRPr="005838DE" w:rsidRDefault="00A91514" w:rsidP="00A91514">
            <w:r w:rsidRPr="005838DE">
              <w:t>4</w:t>
            </w:r>
          </w:p>
        </w:tc>
        <w:tc>
          <w:tcPr>
            <w:tcW w:w="1800" w:type="dxa"/>
            <w:shd w:val="clear" w:color="auto" w:fill="auto"/>
          </w:tcPr>
          <w:p w14:paraId="6ED7AC1A" w14:textId="77777777" w:rsidR="00A91514" w:rsidRPr="005838DE" w:rsidRDefault="00A91514" w:rsidP="00A91514">
            <w:pPr>
              <w:rPr>
                <w:b/>
              </w:rPr>
            </w:pPr>
            <w:r w:rsidRPr="005838DE">
              <w:rPr>
                <w:b/>
              </w:rPr>
              <w:t>Amend Recorded Working Time for Particular Day</w:t>
            </w:r>
          </w:p>
        </w:tc>
        <w:tc>
          <w:tcPr>
            <w:tcW w:w="4590" w:type="dxa"/>
            <w:shd w:val="clear" w:color="auto" w:fill="auto"/>
          </w:tcPr>
          <w:p w14:paraId="418DB07E" w14:textId="3C3D953C" w:rsidR="00A91514" w:rsidRPr="005838DE" w:rsidRDefault="00A91514" w:rsidP="00A91514">
            <w:r w:rsidRPr="001D7400">
              <w:t xml:space="preserve">Chose the </w:t>
            </w:r>
            <w:r w:rsidRPr="001D7400">
              <w:rPr>
                <w:rStyle w:val="SAPScreenElement"/>
              </w:rPr>
              <w:t>Make Amendment</w:t>
            </w:r>
            <w:ins w:id="3831" w:author="Author" w:date="2018-02-06T10:53:00Z">
              <w:r w:rsidR="00F0282E" w:rsidRPr="001D7400">
                <w:rPr>
                  <w:rStyle w:val="SAPScreenElement"/>
                </w:rPr>
                <w:t xml:space="preserve"> </w:t>
              </w:r>
            </w:ins>
            <w:del w:id="3832" w:author="Author" w:date="2018-02-06T10:53:00Z">
              <w:r w:rsidRPr="001D7400" w:rsidDel="00F0282E">
                <w:delText xml:space="preserve"> </w:delText>
              </w:r>
            </w:del>
            <w:r w:rsidRPr="001D7400">
              <w:t>button. Make</w:t>
            </w:r>
            <w:r w:rsidRPr="005838DE">
              <w:t xml:space="preserve"> amendments in the recorded time types as appropriate.</w:t>
            </w:r>
            <w:ins w:id="3833" w:author="Author" w:date="2018-02-06T10:59:00Z">
              <w:r w:rsidR="007115E4">
                <w:t xml:space="preserve"> </w:t>
              </w:r>
            </w:ins>
          </w:p>
          <w:p w14:paraId="73B8ADA2" w14:textId="77777777" w:rsidR="00A91514" w:rsidRPr="005838DE" w:rsidRDefault="00A91514" w:rsidP="00A91514">
            <w:r w:rsidRPr="005838DE">
              <w:t>In case of duration-based time recording, you can update the number of worked hours directly in the entry field below the date.</w:t>
            </w:r>
          </w:p>
          <w:p w14:paraId="0EEA1438" w14:textId="12B546D1" w:rsidR="00A91514" w:rsidRDefault="00A91514" w:rsidP="00A91514">
            <w:pPr>
              <w:rPr>
                <w:ins w:id="3834" w:author="Author" w:date="2018-02-06T11:01:00Z"/>
              </w:rPr>
            </w:pPr>
            <w:r w:rsidRPr="005838DE">
              <w:t>In case of clock-time based time recording, adapt the start time or end time of time type</w:t>
            </w:r>
            <w:r w:rsidRPr="005838DE">
              <w:rPr>
                <w:rStyle w:val="SAPUserEntry"/>
                <w:color w:val="000000"/>
              </w:rPr>
              <w:t xml:space="preserve"> Working Time</w:t>
            </w:r>
            <w:r w:rsidRPr="005838DE">
              <w:t xml:space="preserve"> in the </w:t>
            </w:r>
            <w:r w:rsidRPr="005838DE">
              <w:rPr>
                <w:rStyle w:val="SAPScreenElement"/>
              </w:rPr>
              <w:t>DETAILS</w:t>
            </w:r>
            <w:r w:rsidRPr="005838DE">
              <w:t xml:space="preserve"> section.</w:t>
            </w:r>
          </w:p>
          <w:p w14:paraId="4F6A8768" w14:textId="57A29D0C" w:rsidR="007115E4" w:rsidRPr="005838DE" w:rsidDel="007115E4" w:rsidRDefault="007115E4" w:rsidP="001D7400">
            <w:pPr>
              <w:rPr>
                <w:del w:id="3835" w:author="Author" w:date="2018-02-06T11:01:00Z"/>
              </w:rPr>
            </w:pPr>
          </w:p>
          <w:p w14:paraId="62F26697" w14:textId="1CC1F33F" w:rsidR="007115E4" w:rsidRPr="005838DE" w:rsidRDefault="00A91514">
            <w:r w:rsidRPr="005838DE">
              <w:t>In case of overtime recording, you can enter or update the number of worked overtime hours directly in the entry field below the date.</w:t>
            </w:r>
          </w:p>
        </w:tc>
        <w:tc>
          <w:tcPr>
            <w:tcW w:w="5760" w:type="dxa"/>
            <w:shd w:val="clear" w:color="auto" w:fill="auto"/>
          </w:tcPr>
          <w:p w14:paraId="0856A685" w14:textId="77777777" w:rsidR="00A91514" w:rsidRPr="005838DE" w:rsidRDefault="00A91514" w:rsidP="00A91514"/>
        </w:tc>
        <w:tc>
          <w:tcPr>
            <w:tcW w:w="1288" w:type="dxa"/>
          </w:tcPr>
          <w:p w14:paraId="7F3EF2DC" w14:textId="77777777" w:rsidR="00A91514" w:rsidRPr="005838DE" w:rsidRDefault="00A91514" w:rsidP="00A91514">
            <w:pPr>
              <w:rPr>
                <w:rFonts w:cs="Arial"/>
                <w:bCs/>
              </w:rPr>
            </w:pPr>
          </w:p>
        </w:tc>
      </w:tr>
      <w:tr w:rsidR="00A618D4" w:rsidRPr="005838DE" w14:paraId="6C8272CF" w14:textId="77777777" w:rsidTr="00AA7BBC">
        <w:trPr>
          <w:trHeight w:val="357"/>
        </w:trPr>
        <w:tc>
          <w:tcPr>
            <w:tcW w:w="872" w:type="dxa"/>
            <w:shd w:val="clear" w:color="auto" w:fill="auto"/>
          </w:tcPr>
          <w:p w14:paraId="3E03A7DA" w14:textId="77777777" w:rsidR="00A618D4" w:rsidRPr="005838DE" w:rsidRDefault="00BD6C07" w:rsidP="004538DC">
            <w:r w:rsidRPr="005838DE">
              <w:t>5</w:t>
            </w:r>
          </w:p>
        </w:tc>
        <w:tc>
          <w:tcPr>
            <w:tcW w:w="1800" w:type="dxa"/>
            <w:shd w:val="clear" w:color="auto" w:fill="auto"/>
          </w:tcPr>
          <w:p w14:paraId="2D4B3AC0" w14:textId="77777777" w:rsidR="00A618D4" w:rsidRPr="005838DE" w:rsidRDefault="00A618D4" w:rsidP="004538DC">
            <w:pPr>
              <w:rPr>
                <w:b/>
              </w:rPr>
            </w:pPr>
            <w:r w:rsidRPr="005838DE">
              <w:rPr>
                <w:b/>
              </w:rPr>
              <w:t>Resubmit Time Sheet</w:t>
            </w:r>
          </w:p>
        </w:tc>
        <w:tc>
          <w:tcPr>
            <w:tcW w:w="4590" w:type="dxa"/>
            <w:shd w:val="clear" w:color="auto" w:fill="auto"/>
          </w:tcPr>
          <w:p w14:paraId="3A19A873" w14:textId="77777777" w:rsidR="00A618D4" w:rsidRPr="005838DE" w:rsidRDefault="00A618D4" w:rsidP="004538DC">
            <w:r w:rsidRPr="005838DE">
              <w:t xml:space="preserve">When done, choose the </w:t>
            </w:r>
            <w:r w:rsidRPr="005838DE">
              <w:rPr>
                <w:rStyle w:val="SAPScreenElement"/>
              </w:rPr>
              <w:t>Resubmit</w:t>
            </w:r>
            <w:r w:rsidRPr="005838DE">
              <w:t xml:space="preserve"> button.</w:t>
            </w:r>
          </w:p>
        </w:tc>
        <w:tc>
          <w:tcPr>
            <w:tcW w:w="5760" w:type="dxa"/>
            <w:shd w:val="clear" w:color="auto" w:fill="auto"/>
          </w:tcPr>
          <w:p w14:paraId="05600F4F" w14:textId="69CFD8F2" w:rsidR="00A618D4" w:rsidRPr="005838DE" w:rsidRDefault="00A618D4" w:rsidP="004538DC">
            <w:r w:rsidRPr="005838DE">
              <w:t xml:space="preserve">The </w:t>
            </w:r>
            <w:r w:rsidRPr="005838DE">
              <w:rPr>
                <w:rStyle w:val="SAPScreenElement"/>
              </w:rPr>
              <w:t>Submit</w:t>
            </w:r>
            <w:r w:rsidRPr="005838DE">
              <w:t xml:space="preserve"> </w:t>
            </w:r>
            <w:r w:rsidR="00F35B05" w:rsidRPr="005838DE">
              <w:rPr>
                <w:rStyle w:val="SAPScreenElement"/>
              </w:rPr>
              <w:t xml:space="preserve">Time Sheet </w:t>
            </w:r>
            <w:r w:rsidRPr="005838DE">
              <w:t>dialog box is displayed, asking you if you want to submit the time sheet for the calendar week. The dialog box contains also a detailed enumeration of the time types recorded.</w:t>
            </w:r>
          </w:p>
        </w:tc>
        <w:tc>
          <w:tcPr>
            <w:tcW w:w="1288" w:type="dxa"/>
          </w:tcPr>
          <w:p w14:paraId="513800C5" w14:textId="77777777" w:rsidR="00A618D4" w:rsidRPr="005838DE" w:rsidRDefault="00A618D4" w:rsidP="004538DC">
            <w:pPr>
              <w:rPr>
                <w:rFonts w:cs="Arial"/>
                <w:bCs/>
              </w:rPr>
            </w:pPr>
          </w:p>
        </w:tc>
      </w:tr>
      <w:tr w:rsidR="00BD6C07" w:rsidRPr="00DD44F5" w14:paraId="11554EEE" w14:textId="77777777" w:rsidTr="00AA7BBC">
        <w:trPr>
          <w:trHeight w:val="357"/>
        </w:trPr>
        <w:tc>
          <w:tcPr>
            <w:tcW w:w="872" w:type="dxa"/>
            <w:shd w:val="clear" w:color="auto" w:fill="auto"/>
          </w:tcPr>
          <w:p w14:paraId="637B68F5" w14:textId="77777777" w:rsidR="00BD6C07" w:rsidRPr="005838DE" w:rsidRDefault="00BD6C07" w:rsidP="00BD6C07">
            <w:r w:rsidRPr="005838DE">
              <w:t>6</w:t>
            </w:r>
          </w:p>
        </w:tc>
        <w:tc>
          <w:tcPr>
            <w:tcW w:w="1800" w:type="dxa"/>
            <w:shd w:val="clear" w:color="auto" w:fill="auto"/>
          </w:tcPr>
          <w:p w14:paraId="10765F4A" w14:textId="77777777" w:rsidR="00BD6C07" w:rsidRPr="005838DE" w:rsidRDefault="00BD6C07" w:rsidP="00BD6C07">
            <w:pPr>
              <w:rPr>
                <w:b/>
              </w:rPr>
            </w:pPr>
            <w:r w:rsidRPr="005838DE">
              <w:rPr>
                <w:b/>
              </w:rPr>
              <w:t>Confirm your Choice</w:t>
            </w:r>
          </w:p>
        </w:tc>
        <w:tc>
          <w:tcPr>
            <w:tcW w:w="4590" w:type="dxa"/>
            <w:shd w:val="clear" w:color="auto" w:fill="auto"/>
          </w:tcPr>
          <w:p w14:paraId="28325D05" w14:textId="363C1504" w:rsidR="00BD6C07" w:rsidRPr="005838DE" w:rsidRDefault="00BD6C07" w:rsidP="00BD6C07">
            <w:r w:rsidRPr="005838DE">
              <w:t xml:space="preserve">In the </w:t>
            </w:r>
            <w:r w:rsidRPr="005838DE">
              <w:rPr>
                <w:rStyle w:val="SAPScreenElement"/>
              </w:rPr>
              <w:t>Submit</w:t>
            </w:r>
            <w:r w:rsidR="00F35B05" w:rsidRPr="005838DE">
              <w:rPr>
                <w:rStyle w:val="SAPScreenElement"/>
              </w:rPr>
              <w:t xml:space="preserve"> Time Sheet</w:t>
            </w:r>
            <w:r w:rsidRPr="005838DE">
              <w:t xml:space="preserve"> dialog box enter a comment to the approver if appropriate, and choose the </w:t>
            </w:r>
            <w:r w:rsidRPr="005838DE">
              <w:rPr>
                <w:rStyle w:val="SAPScreenElement"/>
              </w:rPr>
              <w:t>Submit</w:t>
            </w:r>
            <w:r w:rsidRPr="005838DE">
              <w:t xml:space="preserve"> button.</w:t>
            </w:r>
          </w:p>
        </w:tc>
        <w:tc>
          <w:tcPr>
            <w:tcW w:w="5760" w:type="dxa"/>
            <w:shd w:val="clear" w:color="auto" w:fill="auto"/>
          </w:tcPr>
          <w:p w14:paraId="2F275911" w14:textId="77777777" w:rsidR="00BD6C07" w:rsidRPr="005838DE" w:rsidRDefault="00BD6C07" w:rsidP="00BD6C07">
            <w:r w:rsidRPr="005838DE">
              <w:t xml:space="preserve">A system message is generated about successful submission of your time sheet. </w:t>
            </w:r>
          </w:p>
          <w:p w14:paraId="436268B3" w14:textId="425BE4A4" w:rsidR="00BD6C07" w:rsidRPr="005838DE" w:rsidRDefault="00BD6C07" w:rsidP="00BD6C07">
            <w:r w:rsidRPr="005838DE">
              <w:t xml:space="preserve">The </w:t>
            </w:r>
            <w:r w:rsidRPr="005838DE">
              <w:rPr>
                <w:rStyle w:val="SAPScreenElement"/>
              </w:rPr>
              <w:t>Status</w:t>
            </w:r>
            <w:r w:rsidRPr="005838DE">
              <w:t xml:space="preserve"> of your time sheet turns automatically</w:t>
            </w:r>
            <w:r w:rsidR="00A91514" w:rsidRPr="005838DE">
              <w:t xml:space="preserve"> </w:t>
            </w:r>
            <w:r w:rsidR="00A91514" w:rsidRPr="00810B4A">
              <w:t xml:space="preserve">from </w:t>
            </w:r>
            <w:r w:rsidR="00A91514" w:rsidRPr="00810B4A">
              <w:rPr>
                <w:rStyle w:val="SAPUserEntry"/>
                <w:color w:val="000000"/>
              </w:rPr>
              <w:t>Draft amendment</w:t>
            </w:r>
            <w:r w:rsidR="00A91514" w:rsidRPr="00810B4A">
              <w:t xml:space="preserve"> to</w:t>
            </w:r>
            <w:r w:rsidRPr="00810B4A">
              <w:rPr>
                <w:rStyle w:val="SAPUserEntry"/>
                <w:color w:val="000000"/>
              </w:rPr>
              <w:t xml:space="preserve"> Amendment to be approved </w:t>
            </w:r>
            <w:r w:rsidRPr="00810B4A">
              <w:t>and is awaiting</w:t>
            </w:r>
            <w:r w:rsidRPr="005838DE">
              <w:t xml:space="preserve"> approval from your </w:t>
            </w:r>
            <w:r w:rsidR="00D63E68" w:rsidRPr="005838DE">
              <w:t>line manager</w:t>
            </w:r>
            <w:r w:rsidRPr="005838DE">
              <w:t>.</w:t>
            </w:r>
          </w:p>
          <w:p w14:paraId="0B890BE3" w14:textId="3EAD7961" w:rsidR="00B7097C" w:rsidRPr="005838DE" w:rsidDel="00441BFA" w:rsidRDefault="00B7097C" w:rsidP="00B7097C">
            <w:pPr>
              <w:pStyle w:val="SAPNoteHeading"/>
              <w:ind w:left="0"/>
              <w:rPr>
                <w:del w:id="3836" w:author="Author" w:date="2018-03-01T13:14:00Z"/>
              </w:rPr>
            </w:pPr>
            <w:del w:id="3837" w:author="Author" w:date="2018-03-01T13:14:00Z">
              <w:r w:rsidRPr="005838DE" w:rsidDel="00441BFA">
                <w:rPr>
                  <w:noProof/>
                  <w:lang w:val="de-DE" w:eastAsia="de-DE"/>
                </w:rPr>
                <w:drawing>
                  <wp:inline distT="0" distB="0" distL="0" distR="0" wp14:anchorId="2399B764" wp14:editId="5B1D4C72">
                    <wp:extent cx="228600" cy="228600"/>
                    <wp:effectExtent l="0" t="0" r="0" b="0"/>
                    <wp:docPr id="2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838DE" w:rsidDel="00441BFA">
                <w:delText>Note</w:delText>
              </w:r>
            </w:del>
          </w:p>
          <w:p w14:paraId="578927B3" w14:textId="3826486C" w:rsidR="00C43510" w:rsidRPr="00AD4887" w:rsidDel="00441BFA" w:rsidRDefault="00C43510">
            <w:pPr>
              <w:rPr>
                <w:ins w:id="3838" w:author="Author" w:date="2018-02-05T14:00:00Z"/>
                <w:del w:id="3839" w:author="Author" w:date="2018-03-01T13:14:00Z"/>
                <w:strike/>
                <w:highlight w:val="yellow"/>
                <w:rPrChange w:id="3840" w:author="Author" w:date="2018-02-08T14:00:00Z">
                  <w:rPr>
                    <w:ins w:id="3841" w:author="Author" w:date="2018-02-05T14:00:00Z"/>
                    <w:del w:id="3842" w:author="Author" w:date="2018-03-01T13:14:00Z"/>
                  </w:rPr>
                </w:rPrChange>
              </w:rPr>
            </w:pPr>
            <w:ins w:id="3843" w:author="Author" w:date="2018-02-05T14:00:00Z">
              <w:del w:id="3844" w:author="Author" w:date="2018-03-01T13:14:00Z">
                <w:r w:rsidRPr="00AD4887" w:rsidDel="00441BFA">
                  <w:rPr>
                    <w:b/>
                    <w:strike/>
                    <w:highlight w:val="yellow"/>
                    <w:rPrChange w:id="3845" w:author="Author" w:date="2018-02-08T14:00:00Z">
                      <w:rPr>
                        <w:b/>
                        <w:highlight w:val="green"/>
                      </w:rPr>
                    </w:rPrChange>
                  </w:rPr>
                  <w:delText xml:space="preserve">Function </w:delText>
                </w:r>
                <w:r w:rsidRPr="00AD4887" w:rsidDel="00441BFA">
                  <w:rPr>
                    <w:b/>
                    <w:i/>
                    <w:strike/>
                    <w:highlight w:val="yellow"/>
                    <w:rPrChange w:id="3846" w:author="Author" w:date="2018-02-08T14:00:00Z">
                      <w:rPr>
                        <w:b/>
                        <w:i/>
                        <w:highlight w:val="green"/>
                      </w:rPr>
                    </w:rPrChange>
                  </w:rPr>
                  <w:delText>Time Off in Lieu</w:delText>
                </w:r>
                <w:r w:rsidRPr="00AD4887" w:rsidDel="00441BFA">
                  <w:rPr>
                    <w:strike/>
                    <w:highlight w:val="yellow"/>
                    <w:rPrChange w:id="3847" w:author="Author" w:date="2018-02-08T14:00:00Z">
                      <w:rPr>
                        <w:highlight w:val="green"/>
                      </w:rPr>
                    </w:rPrChange>
                  </w:rPr>
                  <w:delText xml:space="preserve"> </w:delText>
                </w:r>
                <w:r w:rsidRPr="00AD4887" w:rsidDel="00441BFA">
                  <w:rPr>
                    <w:strike/>
                    <w:highlight w:val="yellow"/>
                    <w:rPrChange w:id="3848" w:author="Author" w:date="2018-02-08T14:00:00Z">
                      <w:rPr/>
                    </w:rPrChange>
                  </w:rPr>
                  <w:delText>:</w:delText>
                </w:r>
              </w:del>
            </w:ins>
          </w:p>
          <w:p w14:paraId="3BADF336" w14:textId="7DF3BDCA" w:rsidR="00DD44F5" w:rsidRPr="00AD4887" w:rsidDel="00441BFA" w:rsidRDefault="00F64F9F">
            <w:pPr>
              <w:rPr>
                <w:ins w:id="3849" w:author="Author" w:date="2018-02-06T11:17:00Z"/>
                <w:del w:id="3850" w:author="Author" w:date="2018-03-01T13:14:00Z"/>
                <w:strike/>
                <w:highlight w:val="yellow"/>
                <w:rPrChange w:id="3851" w:author="Author" w:date="2018-02-08T14:00:00Z">
                  <w:rPr>
                    <w:ins w:id="3852" w:author="Author" w:date="2018-02-06T11:17:00Z"/>
                    <w:del w:id="3853" w:author="Author" w:date="2018-03-01T13:14:00Z"/>
                  </w:rPr>
                </w:rPrChange>
              </w:rPr>
            </w:pPr>
            <w:del w:id="3854" w:author="Author" w:date="2018-03-01T13:14:00Z">
              <w:r w:rsidRPr="00AD4887" w:rsidDel="00441BFA">
                <w:rPr>
                  <w:strike/>
                  <w:highlight w:val="yellow"/>
                  <w:rPrChange w:id="3855" w:author="Author" w:date="2018-02-08T14:00:00Z">
                    <w:rPr/>
                  </w:rPrChange>
                </w:rPr>
                <w:delText xml:space="preserve">In case you are entitled to </w:delText>
              </w:r>
              <w:r w:rsidR="00C92174" w:rsidRPr="00AD4887" w:rsidDel="00441BFA">
                <w:rPr>
                  <w:strike/>
                  <w:highlight w:val="yellow"/>
                  <w:rPrChange w:id="3856" w:author="Author" w:date="2018-02-08T14:00:00Z">
                    <w:rPr/>
                  </w:rPrChange>
                </w:rPr>
                <w:delText>T</w:delText>
              </w:r>
              <w:r w:rsidRPr="00AD4887" w:rsidDel="00441BFA">
                <w:rPr>
                  <w:strike/>
                  <w:highlight w:val="yellow"/>
                  <w:rPrChange w:id="3857" w:author="Author" w:date="2018-02-08T14:00:00Z">
                    <w:rPr/>
                  </w:rPrChange>
                </w:rPr>
                <w:delText xml:space="preserve">ime </w:delText>
              </w:r>
              <w:r w:rsidR="00C92174" w:rsidRPr="00AD4887" w:rsidDel="00441BFA">
                <w:rPr>
                  <w:strike/>
                  <w:highlight w:val="yellow"/>
                  <w:rPrChange w:id="3858" w:author="Author" w:date="2018-02-08T14:00:00Z">
                    <w:rPr/>
                  </w:rPrChange>
                </w:rPr>
                <w:delText>O</w:delText>
              </w:r>
              <w:r w:rsidRPr="00AD4887" w:rsidDel="00441BFA">
                <w:rPr>
                  <w:strike/>
                  <w:highlight w:val="yellow"/>
                  <w:rPrChange w:id="3859" w:author="Author" w:date="2018-02-08T14:00:00Z">
                    <w:rPr/>
                  </w:rPrChange>
                </w:rPr>
                <w:delText xml:space="preserve">ff in </w:delText>
              </w:r>
              <w:r w:rsidR="00C92174" w:rsidRPr="00AD4887" w:rsidDel="00441BFA">
                <w:rPr>
                  <w:strike/>
                  <w:highlight w:val="yellow"/>
                  <w:rPrChange w:id="3860" w:author="Author" w:date="2018-02-08T14:00:00Z">
                    <w:rPr/>
                  </w:rPrChange>
                </w:rPr>
                <w:delText>L</w:delText>
              </w:r>
              <w:r w:rsidRPr="00AD4887" w:rsidDel="00441BFA">
                <w:rPr>
                  <w:strike/>
                  <w:highlight w:val="yellow"/>
                  <w:rPrChange w:id="3861" w:author="Author" w:date="2018-02-08T14:00:00Z">
                    <w:rPr/>
                  </w:rPrChange>
                </w:rPr>
                <w:delText xml:space="preserve">ieu, your </w:delText>
              </w:r>
              <w:r w:rsidRPr="00AD4887" w:rsidDel="00441BFA">
                <w:rPr>
                  <w:rStyle w:val="SAPScreenElement"/>
                  <w:strike/>
                  <w:highlight w:val="yellow"/>
                  <w:rPrChange w:id="3862" w:author="Author" w:date="2018-02-08T14:00:00Z">
                    <w:rPr>
                      <w:rStyle w:val="SAPScreenElement"/>
                    </w:rPr>
                  </w:rPrChange>
                </w:rPr>
                <w:delText>Time Off in Lieu</w:delText>
              </w:r>
              <w:r w:rsidRPr="00AD4887" w:rsidDel="00441BFA">
                <w:rPr>
                  <w:strike/>
                  <w:highlight w:val="yellow"/>
                  <w:rPrChange w:id="3863" w:author="Author" w:date="2018-02-08T14:00:00Z">
                    <w:rPr/>
                  </w:rPrChange>
                </w:rPr>
                <w:delText xml:space="preserve"> time account will be updated accordingly</w:delText>
              </w:r>
              <w:r w:rsidR="00037B84" w:rsidRPr="00AD4887" w:rsidDel="00441BFA">
                <w:rPr>
                  <w:strike/>
                  <w:highlight w:val="yellow"/>
                  <w:rPrChange w:id="3864" w:author="Author" w:date="2018-02-08T14:00:00Z">
                    <w:rPr/>
                  </w:rPrChange>
                </w:rPr>
                <w:delText xml:space="preserve"> as soon as the manager approved the Time Sheet</w:delText>
              </w:r>
              <w:r w:rsidR="0061452A" w:rsidRPr="00AD4887" w:rsidDel="00441BFA">
                <w:rPr>
                  <w:strike/>
                  <w:highlight w:val="yellow"/>
                  <w:rPrChange w:id="3865" w:author="Author" w:date="2018-02-08T14:00:00Z">
                    <w:rPr/>
                  </w:rPrChange>
                </w:rPr>
                <w:delText xml:space="preserve"> by either adding </w:delText>
              </w:r>
              <w:r w:rsidR="004E33B0" w:rsidRPr="00AD4887" w:rsidDel="00441BFA">
                <w:rPr>
                  <w:strike/>
                  <w:highlight w:val="yellow"/>
                  <w:rPrChange w:id="3866" w:author="Author" w:date="2018-02-08T14:00:00Z">
                    <w:rPr/>
                  </w:rPrChange>
                </w:rPr>
                <w:delText>earned</w:delText>
              </w:r>
              <w:r w:rsidR="0061452A" w:rsidRPr="00AD4887" w:rsidDel="00441BFA">
                <w:rPr>
                  <w:strike/>
                  <w:highlight w:val="yellow"/>
                  <w:rPrChange w:id="3867" w:author="Author" w:date="2018-02-08T14:00:00Z">
                    <w:rPr/>
                  </w:rPrChange>
                </w:rPr>
                <w:delText xml:space="preserve"> hours or reducing existing earned hours, depending on the amendment made</w:delText>
              </w:r>
              <w:r w:rsidRPr="00AD4887" w:rsidDel="00441BFA">
                <w:rPr>
                  <w:strike/>
                  <w:highlight w:val="yellow"/>
                  <w:rPrChange w:id="3868" w:author="Author" w:date="2018-02-08T14:00:00Z">
                    <w:rPr/>
                  </w:rPrChange>
                </w:rPr>
                <w:delText xml:space="preserve">. You can view details on this via </w:delText>
              </w:r>
              <w:r w:rsidR="00594F65" w:rsidRPr="00AD4887" w:rsidDel="00441BFA">
                <w:rPr>
                  <w:rStyle w:val="SAPScreenElement"/>
                  <w:strike/>
                  <w:highlight w:val="yellow"/>
                  <w:rPrChange w:id="3869" w:author="Author" w:date="2018-02-08T14:00:00Z">
                    <w:rPr>
                      <w:rStyle w:val="SAPScreenElement"/>
                    </w:rPr>
                  </w:rPrChange>
                </w:rPr>
                <w:delText xml:space="preserve">My Employee File </w:delText>
              </w:r>
              <w:r w:rsidRPr="00AD4887" w:rsidDel="00441BFA">
                <w:rPr>
                  <w:rStyle w:val="SAPScreenElement"/>
                  <w:strike/>
                  <w:highlight w:val="yellow"/>
                  <w:rPrChange w:id="3870" w:author="Author" w:date="2018-02-08T14:00:00Z">
                    <w:rPr>
                      <w:rStyle w:val="SAPScreenElement"/>
                    </w:rPr>
                  </w:rPrChange>
                </w:rPr>
                <w:sym w:font="Symbol" w:char="F0AE"/>
              </w:r>
              <w:r w:rsidRPr="00AD4887" w:rsidDel="00441BFA">
                <w:rPr>
                  <w:rStyle w:val="SAPScreenElement"/>
                  <w:strike/>
                  <w:highlight w:val="yellow"/>
                  <w:rPrChange w:id="3871" w:author="Author" w:date="2018-02-08T14:00:00Z">
                    <w:rPr>
                      <w:rStyle w:val="SAPScreenElement"/>
                    </w:rPr>
                  </w:rPrChange>
                </w:rPr>
                <w:delText xml:space="preserve"> Time Off</w:delText>
              </w:r>
              <w:r w:rsidR="008016D6" w:rsidRPr="00AD4887" w:rsidDel="00441BFA">
                <w:rPr>
                  <w:rStyle w:val="SAPScreenElement"/>
                  <w:strike/>
                  <w:highlight w:val="yellow"/>
                  <w:rPrChange w:id="3872" w:author="Author" w:date="2018-02-08T14:00:00Z">
                    <w:rPr>
                      <w:rStyle w:val="SAPScreenElement"/>
                    </w:rPr>
                  </w:rPrChange>
                </w:rPr>
                <w:delText>.</w:delText>
              </w:r>
              <w:r w:rsidRPr="00AD4887" w:rsidDel="00441BFA">
                <w:rPr>
                  <w:strike/>
                  <w:highlight w:val="yellow"/>
                  <w:rPrChange w:id="3873" w:author="Author" w:date="2018-02-08T14:00:00Z">
                    <w:rPr/>
                  </w:rPrChange>
                </w:rPr>
                <w:delText xml:space="preserve"> </w:delText>
              </w:r>
            </w:del>
          </w:p>
          <w:p w14:paraId="35D883C8" w14:textId="61D47CBE" w:rsidR="001D504A" w:rsidRPr="00F271D7" w:rsidDel="00441BFA" w:rsidRDefault="001D504A" w:rsidP="001D504A">
            <w:pPr>
              <w:rPr>
                <w:ins w:id="3874" w:author="Author" w:date="2018-02-06T11:20:00Z"/>
                <w:del w:id="3875" w:author="Author" w:date="2018-03-01T13:14:00Z"/>
                <w:rFonts w:cs="Arial"/>
                <w:bCs/>
                <w:strike/>
              </w:rPr>
            </w:pPr>
            <w:ins w:id="3876" w:author="Author" w:date="2018-02-06T11:20:00Z">
              <w:del w:id="3877" w:author="Author" w:date="2018-03-01T13:14:00Z">
                <w:r w:rsidRPr="00AD4887" w:rsidDel="00441BFA">
                  <w:rPr>
                    <w:strike/>
                    <w:highlight w:val="yellow"/>
                  </w:rPr>
                  <w:delText xml:space="preserve">In case your </w:delText>
                </w:r>
                <w:r w:rsidRPr="00AD4887" w:rsidDel="00441BFA">
                  <w:rPr>
                    <w:rStyle w:val="SAPScreenElement"/>
                    <w:strike/>
                    <w:highlight w:val="yellow"/>
                  </w:rPr>
                  <w:delText>Time Off in Lieu</w:delText>
                </w:r>
                <w:r w:rsidRPr="00AD4887" w:rsidDel="00441BFA">
                  <w:rPr>
                    <w:strike/>
                    <w:highlight w:val="yellow"/>
                  </w:rPr>
                  <w:delText xml:space="preserve"> time account has a positive balance you can request Time Off in Lieu. For details, refer to test script of scope item </w:delText>
                </w:r>
                <w:r w:rsidRPr="00AD4887" w:rsidDel="00441BFA">
                  <w:rPr>
                    <w:rFonts w:cs="Arial"/>
                    <w:bCs/>
                    <w:i/>
                    <w:strike/>
                    <w:highlight w:val="yellow"/>
                  </w:rPr>
                  <w:delText>Request and Manage Time Off (FJ7)</w:delText>
                </w:r>
                <w:r w:rsidRPr="00AD4887" w:rsidDel="00441BFA">
                  <w:rPr>
                    <w:rFonts w:cs="Arial"/>
                    <w:bCs/>
                    <w:strike/>
                    <w:highlight w:val="yellow"/>
                  </w:rPr>
                  <w:delText>.</w:delText>
                </w:r>
              </w:del>
            </w:ins>
          </w:p>
          <w:p w14:paraId="7E2B2BB1" w14:textId="77777777" w:rsidR="001D504A" w:rsidRPr="0034098F" w:rsidRDefault="001D504A" w:rsidP="001D504A">
            <w:pPr>
              <w:rPr>
                <w:ins w:id="3878" w:author="Author" w:date="2018-02-06T11:20:00Z"/>
                <w:b/>
                <w:highlight w:val="yellow"/>
                <w:rPrChange w:id="3879" w:author="Author" w:date="2018-03-05T13:17:00Z">
                  <w:rPr>
                    <w:ins w:id="3880" w:author="Author" w:date="2018-02-06T11:20:00Z"/>
                    <w:b/>
                    <w:highlight w:val="green"/>
                  </w:rPr>
                </w:rPrChange>
              </w:rPr>
            </w:pPr>
          </w:p>
          <w:p w14:paraId="6A20E84E" w14:textId="0CC6DE2C" w:rsidR="001D504A" w:rsidRPr="001E1908" w:rsidRDefault="001D504A" w:rsidP="001D504A">
            <w:pPr>
              <w:rPr>
                <w:ins w:id="3881" w:author="Author" w:date="2018-02-06T11:20:00Z"/>
                <w:u w:val="single"/>
                <w:rPrChange w:id="3882" w:author="Author" w:date="2018-03-01T13:17:00Z">
                  <w:rPr>
                    <w:ins w:id="3883" w:author="Author" w:date="2018-02-06T11:20:00Z"/>
                  </w:rPr>
                </w:rPrChange>
              </w:rPr>
            </w:pPr>
            <w:commentRangeStart w:id="3884"/>
            <w:commentRangeStart w:id="3885"/>
            <w:commentRangeStart w:id="3886"/>
            <w:ins w:id="3887" w:author="Author" w:date="2018-02-06T11:20:00Z">
              <w:del w:id="3888" w:author="Author" w:date="2018-03-01T13:13:00Z">
                <w:r w:rsidRPr="0034098F" w:rsidDel="00441BFA">
                  <w:rPr>
                    <w:b/>
                    <w:highlight w:val="yellow"/>
                    <w:u w:val="single"/>
                    <w:rPrChange w:id="3889" w:author="Author" w:date="2018-03-05T13:17:00Z">
                      <w:rPr>
                        <w:b/>
                        <w:highlight w:val="green"/>
                      </w:rPr>
                    </w:rPrChange>
                  </w:rPr>
                  <w:delText>Function</w:delText>
                </w:r>
              </w:del>
            </w:ins>
            <w:ins w:id="3890" w:author="Author" w:date="2018-03-01T13:13:00Z">
              <w:r w:rsidR="00441BFA" w:rsidRPr="0034098F">
                <w:rPr>
                  <w:b/>
                  <w:highlight w:val="yellow"/>
                  <w:u w:val="single"/>
                  <w:rPrChange w:id="3891" w:author="Author" w:date="2018-03-05T13:17:00Z">
                    <w:rPr>
                      <w:b/>
                      <w:highlight w:val="green"/>
                    </w:rPr>
                  </w:rPrChange>
                </w:rPr>
                <w:t>Use Case</w:t>
              </w:r>
            </w:ins>
            <w:ins w:id="3892" w:author="Author" w:date="2018-02-06T11:20:00Z">
              <w:r w:rsidRPr="0034098F">
                <w:rPr>
                  <w:b/>
                  <w:highlight w:val="yellow"/>
                  <w:u w:val="single"/>
                  <w:rPrChange w:id="3893" w:author="Author" w:date="2018-03-05T13:17:00Z">
                    <w:rPr>
                      <w:b/>
                      <w:highlight w:val="green"/>
                    </w:rPr>
                  </w:rPrChange>
                </w:rPr>
                <w:t xml:space="preserve"> </w:t>
              </w:r>
              <w:r w:rsidRPr="0034098F">
                <w:rPr>
                  <w:b/>
                  <w:i/>
                  <w:highlight w:val="yellow"/>
                  <w:u w:val="single"/>
                  <w:rPrChange w:id="3894" w:author="Author" w:date="2018-03-05T13:17:00Z">
                    <w:rPr>
                      <w:b/>
                      <w:i/>
                      <w:highlight w:val="green"/>
                    </w:rPr>
                  </w:rPrChange>
                </w:rPr>
                <w:t>Time Off in Lieu</w:t>
              </w:r>
              <w:r w:rsidRPr="0034098F" w:rsidDel="00C43510">
                <w:rPr>
                  <w:highlight w:val="yellow"/>
                  <w:u w:val="single"/>
                  <w:rPrChange w:id="3895" w:author="Author" w:date="2018-03-05T13:17:00Z">
                    <w:rPr>
                      <w:highlight w:val="green"/>
                    </w:rPr>
                  </w:rPrChange>
                </w:rPr>
                <w:t xml:space="preserve"> </w:t>
              </w:r>
              <w:r w:rsidRPr="0034098F">
                <w:rPr>
                  <w:highlight w:val="yellow"/>
                  <w:u w:val="single"/>
                  <w:rPrChange w:id="3896" w:author="Author" w:date="2018-03-05T13:17:00Z">
                    <w:rPr/>
                  </w:rPrChange>
                </w:rPr>
                <w:t>:</w:t>
              </w:r>
            </w:ins>
          </w:p>
          <w:p w14:paraId="7EC496EB" w14:textId="1FF02CBF" w:rsidR="001E37E6" w:rsidRDefault="001E37E6" w:rsidP="001E37E6">
            <w:pPr>
              <w:rPr>
                <w:ins w:id="3897" w:author="Author" w:date="2018-02-06T11:17:00Z"/>
              </w:rPr>
            </w:pPr>
            <w:ins w:id="3898" w:author="Author" w:date="2018-02-06T11:17:00Z">
              <w:r w:rsidRPr="001D7400">
                <w:rPr>
                  <w:highlight w:val="yellow"/>
                  <w:rPrChange w:id="3899" w:author="Author" w:date="2018-02-06T11:20:00Z">
                    <w:rPr/>
                  </w:rPrChange>
                </w:rPr>
                <w:t xml:space="preserve">In case you are entitled to Time Off in Lieu, </w:t>
              </w:r>
            </w:ins>
            <w:ins w:id="3900" w:author="Author" w:date="2018-02-06T11:18:00Z">
              <w:r w:rsidRPr="0033153C">
                <w:rPr>
                  <w:strike/>
                  <w:highlight w:val="yellow"/>
                  <w:rPrChange w:id="3901" w:author="Author" w:date="2018-03-05T11:33:00Z">
                    <w:rPr/>
                  </w:rPrChange>
                </w:rPr>
                <w:t xml:space="preserve">the </w:t>
              </w:r>
              <w:r w:rsidRPr="0033153C">
                <w:rPr>
                  <w:rStyle w:val="SAPScreenElement"/>
                  <w:strike/>
                  <w:highlight w:val="yellow"/>
                  <w:rPrChange w:id="3902" w:author="Author" w:date="2018-03-05T11:33:00Z">
                    <w:rPr/>
                  </w:rPrChange>
                </w:rPr>
                <w:t>Time Sheet – Amendment</w:t>
              </w:r>
              <w:r w:rsidRPr="0033153C">
                <w:rPr>
                  <w:strike/>
                  <w:highlight w:val="yellow"/>
                  <w:rPrChange w:id="3903" w:author="Author" w:date="2018-03-05T11:33:00Z">
                    <w:rPr/>
                  </w:rPrChange>
                </w:rPr>
                <w:t xml:space="preserve"> screen is displayed directly, and </w:t>
              </w:r>
            </w:ins>
            <w:ins w:id="3904" w:author="Author" w:date="2018-02-06T11:19:00Z">
              <w:r w:rsidR="001D504A" w:rsidRPr="0033153C">
                <w:rPr>
                  <w:strike/>
                  <w:highlight w:val="yellow"/>
                  <w:rPrChange w:id="3905" w:author="Author" w:date="2018-03-05T11:33:00Z">
                    <w:rPr/>
                  </w:rPrChange>
                </w:rPr>
                <w:t xml:space="preserve">no </w:t>
              </w:r>
              <w:r w:rsidR="001D504A" w:rsidRPr="0033153C">
                <w:rPr>
                  <w:rStyle w:val="SAPScreenElement"/>
                  <w:strike/>
                  <w:highlight w:val="yellow"/>
                  <w:rPrChange w:id="3906" w:author="Author" w:date="2018-03-05T11:33:00Z">
                    <w:rPr>
                      <w:rStyle w:val="SAPScreenElement"/>
                    </w:rPr>
                  </w:rPrChange>
                </w:rPr>
                <w:t xml:space="preserve">Make Amendment </w:t>
              </w:r>
              <w:r w:rsidR="001D504A" w:rsidRPr="0033153C">
                <w:rPr>
                  <w:strike/>
                  <w:highlight w:val="yellow"/>
                  <w:rPrChange w:id="3907" w:author="Author" w:date="2018-03-05T11:33:00Z">
                    <w:rPr/>
                  </w:rPrChange>
                </w:rPr>
                <w:t>button is available.</w:t>
              </w:r>
              <w:r w:rsidR="001D504A" w:rsidRPr="001D7400">
                <w:rPr>
                  <w:highlight w:val="yellow"/>
                  <w:rPrChange w:id="3908" w:author="Author" w:date="2018-02-06T11:20:00Z">
                    <w:rPr/>
                  </w:rPrChange>
                </w:rPr>
                <w:t xml:space="preserve"> </w:t>
              </w:r>
              <w:del w:id="3909" w:author="Author" w:date="2018-03-05T11:33:00Z">
                <w:r w:rsidR="001D504A" w:rsidRPr="001D7400" w:rsidDel="0033153C">
                  <w:rPr>
                    <w:highlight w:val="yellow"/>
                    <w:rPrChange w:id="3910" w:author="Author" w:date="2018-02-06T11:20:00Z">
                      <w:rPr/>
                    </w:rPrChange>
                  </w:rPr>
                  <w:delText>A</w:delText>
                </w:r>
              </w:del>
            </w:ins>
            <w:ins w:id="3911" w:author="Author" w:date="2018-03-05T11:33:00Z">
              <w:r w:rsidR="0033153C">
                <w:rPr>
                  <w:highlight w:val="yellow"/>
                </w:rPr>
                <w:t>a</w:t>
              </w:r>
            </w:ins>
            <w:ins w:id="3912" w:author="Author" w:date="2018-02-06T11:19:00Z">
              <w:r w:rsidR="001D504A" w:rsidRPr="001D7400">
                <w:rPr>
                  <w:highlight w:val="yellow"/>
                  <w:rPrChange w:id="3913" w:author="Author" w:date="2018-02-06T11:20:00Z">
                    <w:rPr/>
                  </w:rPrChange>
                </w:rPr>
                <w:t xml:space="preserve">fter resubmitting the amended Time Sheet </w:t>
              </w:r>
            </w:ins>
            <w:ins w:id="3914" w:author="Author" w:date="2018-02-06T11:17:00Z">
              <w:r w:rsidRPr="001D7400">
                <w:rPr>
                  <w:highlight w:val="yellow"/>
                  <w:rPrChange w:id="3915" w:author="Author" w:date="2018-02-06T11:20:00Z">
                    <w:rPr/>
                  </w:rPrChange>
                </w:rPr>
                <w:t xml:space="preserve">your </w:t>
              </w:r>
              <w:r w:rsidRPr="001D7400">
                <w:rPr>
                  <w:rStyle w:val="SAPScreenElement"/>
                  <w:highlight w:val="yellow"/>
                  <w:rPrChange w:id="3916" w:author="Author" w:date="2018-02-06T11:20:00Z">
                    <w:rPr>
                      <w:rStyle w:val="SAPScreenElement"/>
                    </w:rPr>
                  </w:rPrChange>
                </w:rPr>
                <w:t>Time Off in Lieu</w:t>
              </w:r>
              <w:r w:rsidRPr="001D7400">
                <w:rPr>
                  <w:highlight w:val="yellow"/>
                  <w:rPrChange w:id="3917" w:author="Author" w:date="2018-02-06T11:20:00Z">
                    <w:rPr/>
                  </w:rPrChange>
                </w:rPr>
                <w:t xml:space="preserve"> time account will be updated accordingly as soon as the manager approved the Time Sheet by either adding earned hours or reducing existing earned hours, depending on the amendment made. You can view details on this via </w:t>
              </w:r>
              <w:r w:rsidRPr="001D7400">
                <w:rPr>
                  <w:rStyle w:val="SAPScreenElement"/>
                  <w:highlight w:val="yellow"/>
                  <w:rPrChange w:id="3918" w:author="Author" w:date="2018-02-06T11:20:00Z">
                    <w:rPr>
                      <w:rStyle w:val="SAPScreenElement"/>
                    </w:rPr>
                  </w:rPrChange>
                </w:rPr>
                <w:t xml:space="preserve">My Employee File </w:t>
              </w:r>
              <w:r w:rsidRPr="001D7400">
                <w:rPr>
                  <w:rStyle w:val="SAPScreenElement"/>
                  <w:highlight w:val="yellow"/>
                  <w:rPrChange w:id="3919" w:author="Author" w:date="2018-02-06T11:20:00Z">
                    <w:rPr>
                      <w:rStyle w:val="SAPScreenElement"/>
                    </w:rPr>
                  </w:rPrChange>
                </w:rPr>
                <w:sym w:font="Symbol" w:char="F0AE"/>
              </w:r>
              <w:r w:rsidRPr="001D7400">
                <w:rPr>
                  <w:rStyle w:val="SAPScreenElement"/>
                  <w:highlight w:val="yellow"/>
                  <w:rPrChange w:id="3920" w:author="Author" w:date="2018-02-06T11:20:00Z">
                    <w:rPr>
                      <w:rStyle w:val="SAPScreenElement"/>
                    </w:rPr>
                  </w:rPrChange>
                </w:rPr>
                <w:t xml:space="preserve"> Time Off.</w:t>
              </w:r>
              <w:r w:rsidRPr="005838DE">
                <w:t xml:space="preserve"> </w:t>
              </w:r>
            </w:ins>
            <w:commentRangeEnd w:id="3884"/>
            <w:ins w:id="3921" w:author="Author" w:date="2018-02-06T11:21:00Z">
              <w:r w:rsidR="001D504A">
                <w:rPr>
                  <w:rStyle w:val="CommentReference"/>
                </w:rPr>
                <w:commentReference w:id="3884"/>
              </w:r>
            </w:ins>
            <w:commentRangeEnd w:id="3885"/>
            <w:r w:rsidR="00AC130C">
              <w:rPr>
                <w:rStyle w:val="CommentReference"/>
              </w:rPr>
              <w:commentReference w:id="3885"/>
            </w:r>
            <w:commentRangeEnd w:id="3886"/>
            <w:r w:rsidR="0033153C">
              <w:rPr>
                <w:rStyle w:val="CommentReference"/>
              </w:rPr>
              <w:commentReference w:id="3886"/>
            </w:r>
          </w:p>
          <w:p w14:paraId="09C3A6FA" w14:textId="23040F88" w:rsidR="001E37E6" w:rsidDel="001D504A" w:rsidRDefault="001E37E6">
            <w:pPr>
              <w:rPr>
                <w:del w:id="3922" w:author="Author" w:date="2018-02-06T11:20:00Z"/>
              </w:rPr>
            </w:pPr>
          </w:p>
          <w:p w14:paraId="6691C307" w14:textId="664BF472" w:rsidR="00F64F9F" w:rsidRPr="001D7400" w:rsidDel="001D504A" w:rsidRDefault="00DD44F5">
            <w:pPr>
              <w:rPr>
                <w:ins w:id="3923" w:author="Author" w:date="2018-02-05T14:02:00Z"/>
                <w:del w:id="3924" w:author="Author" w:date="2018-02-06T11:20:00Z"/>
                <w:rFonts w:cs="Arial"/>
                <w:bCs/>
                <w:strike/>
                <w:rPrChange w:id="3925" w:author="Author" w:date="2018-02-06T11:17:00Z">
                  <w:rPr>
                    <w:ins w:id="3926" w:author="Author" w:date="2018-02-05T14:02:00Z"/>
                    <w:del w:id="3927" w:author="Author" w:date="2018-02-06T11:20:00Z"/>
                    <w:rFonts w:cs="Arial"/>
                    <w:bCs/>
                  </w:rPr>
                </w:rPrChange>
              </w:rPr>
            </w:pPr>
            <w:del w:id="3928" w:author="Author" w:date="2018-02-06T11:20:00Z">
              <w:r w:rsidRPr="001D7400" w:rsidDel="001D504A">
                <w:rPr>
                  <w:strike/>
                  <w:highlight w:val="yellow"/>
                  <w:rPrChange w:id="3929" w:author="Author" w:date="2018-02-06T11:17:00Z">
                    <w:rPr/>
                  </w:rPrChange>
                </w:rPr>
                <w:delText xml:space="preserve">In case your </w:delText>
              </w:r>
              <w:r w:rsidRPr="001D7400" w:rsidDel="001D504A">
                <w:rPr>
                  <w:rStyle w:val="SAPScreenElement"/>
                  <w:strike/>
                  <w:highlight w:val="yellow"/>
                  <w:rPrChange w:id="3930" w:author="Author" w:date="2018-02-06T11:17:00Z">
                    <w:rPr>
                      <w:rStyle w:val="SAPScreenElement"/>
                    </w:rPr>
                  </w:rPrChange>
                </w:rPr>
                <w:delText>Time Off in Lieu</w:delText>
              </w:r>
              <w:r w:rsidRPr="001D7400" w:rsidDel="001D504A">
                <w:rPr>
                  <w:strike/>
                  <w:highlight w:val="yellow"/>
                  <w:rPrChange w:id="3931" w:author="Author" w:date="2018-02-06T11:17:00Z">
                    <w:rPr/>
                  </w:rPrChange>
                </w:rPr>
                <w:delText xml:space="preserve"> time account has a positive balance you can request Time Off in Lieu. For details, refer to test script of scope item </w:delText>
              </w:r>
              <w:r w:rsidRPr="001D7400" w:rsidDel="001D504A">
                <w:rPr>
                  <w:rFonts w:cs="Arial"/>
                  <w:bCs/>
                  <w:i/>
                  <w:strike/>
                  <w:highlight w:val="yellow"/>
                  <w:rPrChange w:id="3932" w:author="Author" w:date="2018-02-06T11:17:00Z">
                    <w:rPr>
                      <w:rFonts w:cs="Arial"/>
                      <w:bCs/>
                      <w:i/>
                    </w:rPr>
                  </w:rPrChange>
                </w:rPr>
                <w:delText>Request and Manage Time Off (FJ7)</w:delText>
              </w:r>
              <w:r w:rsidRPr="001D7400" w:rsidDel="001D504A">
                <w:rPr>
                  <w:rFonts w:cs="Arial"/>
                  <w:bCs/>
                  <w:strike/>
                  <w:highlight w:val="yellow"/>
                  <w:rPrChange w:id="3933" w:author="Author" w:date="2018-02-06T11:17:00Z">
                    <w:rPr>
                      <w:rFonts w:cs="Arial"/>
                      <w:bCs/>
                    </w:rPr>
                  </w:rPrChange>
                </w:rPr>
                <w:delText>.</w:delText>
              </w:r>
            </w:del>
          </w:p>
          <w:p w14:paraId="3F6E609B" w14:textId="247ED346" w:rsidR="00FF6BD1" w:rsidDel="001D7400" w:rsidRDefault="00FF6BD1">
            <w:pPr>
              <w:rPr>
                <w:ins w:id="3934" w:author="Author" w:date="2018-02-05T14:02:00Z"/>
                <w:del w:id="3935" w:author="Author" w:date="2018-02-06T11:35:00Z"/>
                <w:rFonts w:cs="Arial"/>
                <w:bCs/>
              </w:rPr>
            </w:pPr>
          </w:p>
          <w:p w14:paraId="4CA7395F" w14:textId="77777777" w:rsidR="00FF6BD1" w:rsidRDefault="00FF6BD1">
            <w:pPr>
              <w:rPr>
                <w:ins w:id="3936" w:author="Author" w:date="2018-02-05T14:02:00Z"/>
                <w:rFonts w:cs="Arial"/>
                <w:bCs/>
              </w:rPr>
            </w:pPr>
          </w:p>
          <w:p w14:paraId="1390A943" w14:textId="55C43575" w:rsidR="00FF6BD1" w:rsidRPr="001D7400" w:rsidRDefault="00FF6BD1">
            <w:pPr>
              <w:rPr>
                <w:highlight w:val="yellow"/>
                <w:rPrChange w:id="3937" w:author="Author" w:date="2018-02-06T11:29:00Z">
                  <w:rPr>
                    <w:strike/>
                  </w:rPr>
                </w:rPrChange>
              </w:rPr>
            </w:pPr>
            <w:commentRangeStart w:id="3938"/>
            <w:commentRangeStart w:id="3939"/>
            <w:ins w:id="3940" w:author="Author" w:date="2018-02-05T14:02:00Z">
              <w:del w:id="3941" w:author="Author" w:date="2018-03-01T13:13:00Z">
                <w:r w:rsidRPr="0034098F" w:rsidDel="00441BFA">
                  <w:rPr>
                    <w:b/>
                    <w:highlight w:val="yellow"/>
                    <w:u w:val="single"/>
                  </w:rPr>
                  <w:delText>Function</w:delText>
                </w:r>
              </w:del>
            </w:ins>
            <w:ins w:id="3942" w:author="Author" w:date="2018-03-01T13:13:00Z">
              <w:r w:rsidR="00441BFA" w:rsidRPr="0034098F">
                <w:rPr>
                  <w:b/>
                  <w:highlight w:val="yellow"/>
                  <w:u w:val="single"/>
                  <w:rPrChange w:id="3943" w:author="Author" w:date="2018-03-05T13:17:00Z">
                    <w:rPr>
                      <w:b/>
                      <w:highlight w:val="green"/>
                    </w:rPr>
                  </w:rPrChange>
                </w:rPr>
                <w:t>Use Case</w:t>
              </w:r>
            </w:ins>
            <w:ins w:id="3944" w:author="Author" w:date="2018-02-05T14:02:00Z">
              <w:r w:rsidRPr="0034098F">
                <w:rPr>
                  <w:b/>
                  <w:highlight w:val="yellow"/>
                  <w:u w:val="single"/>
                </w:rPr>
                <w:t xml:space="preserve"> </w:t>
              </w:r>
              <w:r w:rsidRPr="0034098F">
                <w:rPr>
                  <w:b/>
                  <w:i/>
                  <w:highlight w:val="yellow"/>
                  <w:u w:val="single"/>
                </w:rPr>
                <w:t>Working Time Account</w:t>
              </w:r>
              <w:r w:rsidRPr="001E1908">
                <w:rPr>
                  <w:highlight w:val="green"/>
                  <w:u w:val="single"/>
                  <w:rPrChange w:id="3945" w:author="Author" w:date="2018-03-01T13:17:00Z">
                    <w:rPr>
                      <w:highlight w:val="yellow"/>
                    </w:rPr>
                  </w:rPrChange>
                </w:rPr>
                <w:br/>
              </w:r>
            </w:ins>
            <w:ins w:id="3946" w:author="Author" w:date="2018-02-08T14:11:00Z">
              <w:r w:rsidR="00FC53FE" w:rsidRPr="00AD4887">
                <w:rPr>
                  <w:highlight w:val="yellow"/>
                  <w:rPrChange w:id="3947" w:author="Author" w:date="2018-02-08T14:12:00Z">
                    <w:rPr>
                      <w:highlight w:val="green"/>
                    </w:rPr>
                  </w:rPrChange>
                </w:rPr>
                <w:t>In case you are entitled to a Working Time Account,</w:t>
              </w:r>
            </w:ins>
            <w:ins w:id="3948" w:author="Author" w:date="2018-02-05T14:02:00Z">
              <w:del w:id="3949" w:author="Author" w:date="2018-02-08T14:11:00Z">
                <w:r w:rsidRPr="00AD4887" w:rsidDel="00FC53FE">
                  <w:rPr>
                    <w:highlight w:val="yellow"/>
                  </w:rPr>
                  <w:delText xml:space="preserve">In case your </w:delText>
                </w:r>
                <w:r w:rsidRPr="00AD4887" w:rsidDel="00FC53FE">
                  <w:rPr>
                    <w:rStyle w:val="SAPScreenElement"/>
                    <w:highlight w:val="yellow"/>
                  </w:rPr>
                  <w:delText>Time Profile</w:delText>
                </w:r>
                <w:r w:rsidRPr="00AD4887" w:rsidDel="00FC53FE">
                  <w:rPr>
                    <w:highlight w:val="yellow"/>
                  </w:rPr>
                  <w:delText xml:space="preserve"> has a time account type for working time accounts assigned and the </w:delText>
                </w:r>
                <w:r w:rsidRPr="00AD4887" w:rsidDel="00FC53FE">
                  <w:rPr>
                    <w:rStyle w:val="SAPScreenElement"/>
                    <w:highlight w:val="yellow"/>
                  </w:rPr>
                  <w:delText>Time Recording Profile</w:delText>
                </w:r>
                <w:r w:rsidRPr="00AD4887" w:rsidDel="00FC53FE">
                  <w:rPr>
                    <w:highlight w:val="yellow"/>
                  </w:rPr>
                  <w:delText xml:space="preserve"> considers working time accounts in time valuation,</w:delText>
                </w:r>
              </w:del>
              <w:r w:rsidRPr="00AD4887">
                <w:rPr>
                  <w:highlight w:val="yellow"/>
                </w:rPr>
                <w:t xml:space="preserve"> </w:t>
              </w:r>
            </w:ins>
            <w:ins w:id="3950" w:author="Author" w:date="2018-02-06T11:26:00Z">
              <w:r w:rsidR="001D504A" w:rsidRPr="0033153C">
                <w:rPr>
                  <w:strike/>
                  <w:highlight w:val="yellow"/>
                  <w:rPrChange w:id="3951" w:author="Author" w:date="2018-03-05T11:33:00Z">
                    <w:rPr>
                      <w:highlight w:val="yellow"/>
                    </w:rPr>
                  </w:rPrChange>
                </w:rPr>
                <w:t xml:space="preserve">the </w:t>
              </w:r>
              <w:r w:rsidR="001D504A" w:rsidRPr="0033153C">
                <w:rPr>
                  <w:rStyle w:val="SAPScreenElement"/>
                  <w:strike/>
                  <w:highlight w:val="yellow"/>
                  <w:rPrChange w:id="3952" w:author="Author" w:date="2018-03-05T11:33:00Z">
                    <w:rPr>
                      <w:rStyle w:val="SAPScreenElement"/>
                      <w:highlight w:val="yellow"/>
                    </w:rPr>
                  </w:rPrChange>
                </w:rPr>
                <w:t>Time Sheet – Amendment</w:t>
              </w:r>
              <w:r w:rsidR="001D504A" w:rsidRPr="0033153C">
                <w:rPr>
                  <w:strike/>
                  <w:highlight w:val="yellow"/>
                  <w:rPrChange w:id="3953" w:author="Author" w:date="2018-03-05T11:33:00Z">
                    <w:rPr>
                      <w:highlight w:val="yellow"/>
                    </w:rPr>
                  </w:rPrChange>
                </w:rPr>
                <w:t xml:space="preserve"> screen is displayed directly, and no </w:t>
              </w:r>
              <w:r w:rsidR="001D504A" w:rsidRPr="0033153C">
                <w:rPr>
                  <w:rStyle w:val="SAPScreenElement"/>
                  <w:strike/>
                  <w:highlight w:val="yellow"/>
                  <w:rPrChange w:id="3954" w:author="Author" w:date="2018-03-05T11:33:00Z">
                    <w:rPr>
                      <w:rStyle w:val="SAPScreenElement"/>
                      <w:highlight w:val="yellow"/>
                    </w:rPr>
                  </w:rPrChange>
                </w:rPr>
                <w:t xml:space="preserve">Make Amendment </w:t>
              </w:r>
              <w:r w:rsidR="001D504A" w:rsidRPr="0033153C">
                <w:rPr>
                  <w:strike/>
                  <w:highlight w:val="yellow"/>
                  <w:rPrChange w:id="3955" w:author="Author" w:date="2018-03-05T11:33:00Z">
                    <w:rPr>
                      <w:highlight w:val="yellow"/>
                    </w:rPr>
                  </w:rPrChange>
                </w:rPr>
                <w:t>button is available.</w:t>
              </w:r>
              <w:r w:rsidR="001D504A" w:rsidRPr="00F271D7">
                <w:rPr>
                  <w:highlight w:val="yellow"/>
                </w:rPr>
                <w:t xml:space="preserve"> </w:t>
              </w:r>
            </w:ins>
            <w:ins w:id="3956" w:author="Author" w:date="2018-03-05T11:34:00Z">
              <w:r w:rsidR="0033153C">
                <w:rPr>
                  <w:highlight w:val="yellow"/>
                </w:rPr>
                <w:t>a</w:t>
              </w:r>
            </w:ins>
            <w:ins w:id="3957" w:author="Author" w:date="2018-02-06T11:26:00Z">
              <w:del w:id="3958" w:author="Author" w:date="2018-03-05T11:34:00Z">
                <w:r w:rsidR="001D504A" w:rsidRPr="00F271D7" w:rsidDel="0033153C">
                  <w:rPr>
                    <w:highlight w:val="yellow"/>
                  </w:rPr>
                  <w:delText>A</w:delText>
                </w:r>
              </w:del>
              <w:r w:rsidR="001D504A" w:rsidRPr="00F271D7">
                <w:rPr>
                  <w:highlight w:val="yellow"/>
                </w:rPr>
                <w:t>fter resubmitting the amended Time Sheet</w:t>
              </w:r>
              <w:r w:rsidR="001D504A">
                <w:rPr>
                  <w:highlight w:val="yellow"/>
                </w:rPr>
                <w:t xml:space="preserve"> </w:t>
              </w:r>
            </w:ins>
            <w:ins w:id="3959" w:author="Author" w:date="2018-02-06T11:28:00Z">
              <w:r w:rsidR="001D504A" w:rsidRPr="00F271D7">
                <w:rPr>
                  <w:highlight w:val="yellow"/>
                </w:rPr>
                <w:t xml:space="preserve">your </w:t>
              </w:r>
              <w:r w:rsidR="001D504A">
                <w:rPr>
                  <w:rStyle w:val="SAPScreenElement"/>
                  <w:highlight w:val="yellow"/>
                </w:rPr>
                <w:t>Working Time Account</w:t>
              </w:r>
              <w:r w:rsidR="001D504A" w:rsidRPr="00F271D7">
                <w:rPr>
                  <w:highlight w:val="yellow"/>
                </w:rPr>
                <w:t xml:space="preserve"> will be updated accordingly as soon as the manager approved the Time Sheet by either adding earned hours or reducing existing earned hours, depending on the amendment made.</w:t>
              </w:r>
            </w:ins>
            <w:ins w:id="3960" w:author="Author" w:date="2018-02-06T11:29:00Z">
              <w:r w:rsidR="001D504A">
                <w:rPr>
                  <w:highlight w:val="yellow"/>
                </w:rPr>
                <w:t xml:space="preserve"> </w:t>
              </w:r>
            </w:ins>
            <w:ins w:id="3961" w:author="Author" w:date="2018-02-05T14:02:00Z">
              <w:del w:id="3962" w:author="Author" w:date="2018-02-06T11:29:00Z">
                <w:r w:rsidRPr="00BC4031" w:rsidDel="001D504A">
                  <w:rPr>
                    <w:highlight w:val="yellow"/>
                  </w:rPr>
                  <w:delText xml:space="preserve">the appropriate number of hours is added to your </w:delText>
                </w:r>
                <w:r w:rsidRPr="00BC4031" w:rsidDel="001D504A">
                  <w:rPr>
                    <w:rStyle w:val="SAPScreenElement"/>
                    <w:color w:val="auto"/>
                    <w:highlight w:val="yellow"/>
                  </w:rPr>
                  <w:delText>Working Time Account</w:delText>
                </w:r>
                <w:r w:rsidRPr="00BC4031" w:rsidDel="001D504A">
                  <w:rPr>
                    <w:highlight w:val="yellow"/>
                  </w:rPr>
                  <w:delText xml:space="preserve">. </w:delText>
                </w:r>
              </w:del>
              <w:r w:rsidRPr="00BC4031">
                <w:rPr>
                  <w:highlight w:val="yellow"/>
                </w:rPr>
                <w:t xml:space="preserve">You can view details on this via </w:t>
              </w:r>
              <w:r w:rsidRPr="00BC4031">
                <w:rPr>
                  <w:rStyle w:val="SAPScreenElement"/>
                  <w:highlight w:val="yellow"/>
                </w:rPr>
                <w:t xml:space="preserve">My Employee File </w:t>
              </w:r>
              <w:r w:rsidRPr="00BC4031">
                <w:rPr>
                  <w:rStyle w:val="SAPScreenElement"/>
                  <w:highlight w:val="yellow"/>
                </w:rPr>
                <w:sym w:font="Symbol" w:char="F0AE"/>
              </w:r>
              <w:r w:rsidRPr="00BC4031">
                <w:rPr>
                  <w:rStyle w:val="SAPScreenElement"/>
                  <w:highlight w:val="yellow"/>
                </w:rPr>
                <w:t xml:space="preserve"> Time Off.</w:t>
              </w:r>
              <w:commentRangeEnd w:id="3938"/>
              <w:r>
                <w:rPr>
                  <w:rStyle w:val="CommentReference"/>
                </w:rPr>
                <w:commentReference w:id="3938"/>
              </w:r>
            </w:ins>
            <w:commentRangeEnd w:id="3939"/>
            <w:r w:rsidR="0034098F">
              <w:rPr>
                <w:rStyle w:val="CommentReference"/>
              </w:rPr>
              <w:commentReference w:id="3939"/>
            </w:r>
          </w:p>
        </w:tc>
        <w:tc>
          <w:tcPr>
            <w:tcW w:w="1288" w:type="dxa"/>
          </w:tcPr>
          <w:p w14:paraId="2FBA18C7" w14:textId="77777777" w:rsidR="00BD6C07" w:rsidRPr="00FE1DED" w:rsidRDefault="00BD6C07" w:rsidP="00BD6C07">
            <w:pPr>
              <w:rPr>
                <w:rFonts w:cs="Arial"/>
                <w:bCs/>
              </w:rPr>
            </w:pPr>
          </w:p>
        </w:tc>
      </w:tr>
      <w:tr w:rsidR="00BD6C07" w:rsidRPr="005838DE" w14:paraId="66FC3C63" w14:textId="77777777" w:rsidTr="00AA7BBC">
        <w:trPr>
          <w:trHeight w:val="357"/>
        </w:trPr>
        <w:tc>
          <w:tcPr>
            <w:tcW w:w="872" w:type="dxa"/>
            <w:shd w:val="clear" w:color="auto" w:fill="auto"/>
          </w:tcPr>
          <w:p w14:paraId="10C1C2A0" w14:textId="77777777" w:rsidR="00BD6C07" w:rsidRPr="005838DE" w:rsidRDefault="00BD6C07" w:rsidP="00BD6C07">
            <w:r w:rsidRPr="005838DE">
              <w:t>7</w:t>
            </w:r>
          </w:p>
        </w:tc>
        <w:tc>
          <w:tcPr>
            <w:tcW w:w="1800" w:type="dxa"/>
            <w:shd w:val="clear" w:color="auto" w:fill="auto"/>
          </w:tcPr>
          <w:p w14:paraId="74543682" w14:textId="77777777" w:rsidR="00BD6C07" w:rsidRPr="005838DE" w:rsidRDefault="00CA6019" w:rsidP="00BD6C07">
            <w:pPr>
              <w:rPr>
                <w:b/>
              </w:rPr>
            </w:pPr>
            <w:r w:rsidRPr="005838DE">
              <w:rPr>
                <w:b/>
              </w:rPr>
              <w:t xml:space="preserve">Amend Recorded </w:t>
            </w:r>
            <w:r w:rsidR="00BD6C07" w:rsidRPr="005838DE">
              <w:rPr>
                <w:b/>
              </w:rPr>
              <w:t>Working Time for Each Workweek</w:t>
            </w:r>
          </w:p>
        </w:tc>
        <w:tc>
          <w:tcPr>
            <w:tcW w:w="4590" w:type="dxa"/>
            <w:shd w:val="clear" w:color="auto" w:fill="auto"/>
          </w:tcPr>
          <w:p w14:paraId="5DBC16E1" w14:textId="4DF7D228" w:rsidR="00BD6C07" w:rsidRPr="005838DE" w:rsidRDefault="00BD6C07" w:rsidP="00BD6C07">
            <w:r w:rsidRPr="005838DE">
              <w:t xml:space="preserve">Repeat test steps # 3 to </w:t>
            </w:r>
            <w:r w:rsidR="004D1880" w:rsidRPr="005838DE">
              <w:t xml:space="preserve"># </w:t>
            </w:r>
            <w:r w:rsidR="003E4F44" w:rsidRPr="005838DE">
              <w:t>6</w:t>
            </w:r>
            <w:r w:rsidRPr="005838DE">
              <w:t xml:space="preserve"> for every workweek</w:t>
            </w:r>
            <w:r w:rsidR="00CB137F" w:rsidRPr="005838DE">
              <w:t>,</w:t>
            </w:r>
            <w:r w:rsidRPr="005838DE">
              <w:t xml:space="preserve"> </w:t>
            </w:r>
            <w:r w:rsidR="00060F66">
              <w:t xml:space="preserve">in </w:t>
            </w:r>
            <w:r w:rsidRPr="005838DE">
              <w:t xml:space="preserve">which you want to amend your recorded working time. To arrive to the week of interest choose the </w:t>
            </w:r>
            <w:r w:rsidRPr="005838DE">
              <w:rPr>
                <w:rStyle w:val="SAPScreenElement"/>
              </w:rPr>
              <w:t>Previous</w:t>
            </w:r>
            <w:r w:rsidRPr="005838DE">
              <w:t xml:space="preserve"> </w:t>
            </w:r>
            <w:r w:rsidR="000C354D" w:rsidRPr="005838DE">
              <w:rPr>
                <w:rStyle w:val="SAPScreenElement"/>
              </w:rPr>
              <w:t>Time Sheet</w:t>
            </w:r>
            <w:r w:rsidR="000C354D" w:rsidRPr="005838DE">
              <w:t xml:space="preserve"> </w:t>
            </w:r>
            <w:r w:rsidR="00F26A4A" w:rsidRPr="005838DE">
              <w:rPr>
                <w:noProof/>
                <w:lang w:val="de-DE" w:eastAsia="de-DE"/>
              </w:rPr>
              <w:drawing>
                <wp:inline distT="0" distB="0" distL="0" distR="0" wp14:anchorId="2AA68D7C" wp14:editId="528E9C92">
                  <wp:extent cx="104775" cy="161925"/>
                  <wp:effectExtent l="0" t="0" r="9525" b="9525"/>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rsidRPr="005838DE">
              <w:rPr>
                <w:noProof/>
              </w:rPr>
              <w:t xml:space="preserve"> </w:t>
            </w:r>
            <w:r w:rsidRPr="005838DE">
              <w:t xml:space="preserve">or </w:t>
            </w:r>
            <w:r w:rsidRPr="005838DE">
              <w:rPr>
                <w:rStyle w:val="SAPScreenElement"/>
              </w:rPr>
              <w:t xml:space="preserve">Next </w:t>
            </w:r>
            <w:r w:rsidR="000C354D" w:rsidRPr="005838DE">
              <w:rPr>
                <w:rStyle w:val="SAPScreenElement"/>
              </w:rPr>
              <w:t>Time Sheet</w:t>
            </w:r>
            <w:r w:rsidR="000C354D" w:rsidRPr="005838DE">
              <w:t xml:space="preserve"> </w:t>
            </w:r>
            <w:r w:rsidR="00F26A4A" w:rsidRPr="005838DE">
              <w:rPr>
                <w:noProof/>
                <w:lang w:val="de-DE" w:eastAsia="de-DE"/>
              </w:rPr>
              <w:drawing>
                <wp:inline distT="0" distB="0" distL="0" distR="0" wp14:anchorId="441974AA" wp14:editId="1F9D7F9E">
                  <wp:extent cx="85725" cy="142875"/>
                  <wp:effectExtent l="0" t="0" r="9525" b="9525"/>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5725" cy="142875"/>
                          </a:xfrm>
                          <a:prstGeom prst="rect">
                            <a:avLst/>
                          </a:prstGeom>
                          <a:noFill/>
                          <a:ln>
                            <a:noFill/>
                          </a:ln>
                        </pic:spPr>
                      </pic:pic>
                    </a:graphicData>
                  </a:graphic>
                </wp:inline>
              </w:drawing>
            </w:r>
            <w:r w:rsidR="00AE7E05" w:rsidRPr="005838DE">
              <w:t xml:space="preserve"> </w:t>
            </w:r>
            <w:r w:rsidRPr="005838DE">
              <w:t xml:space="preserve">icon. Submit the time sheet. </w:t>
            </w:r>
          </w:p>
          <w:p w14:paraId="13C6A71C" w14:textId="77777777" w:rsidR="00BD6C07" w:rsidRPr="005838DE" w:rsidRDefault="00F26A4A" w:rsidP="006F51FD">
            <w:r w:rsidRPr="005838DE">
              <w:rPr>
                <w:noProof/>
                <w:lang w:val="de-DE" w:eastAsia="de-DE"/>
              </w:rPr>
              <w:drawing>
                <wp:inline distT="0" distB="0" distL="0" distR="0" wp14:anchorId="78358C6A" wp14:editId="3958AB4E">
                  <wp:extent cx="228600" cy="228600"/>
                  <wp:effectExtent l="0" t="0" r="0" b="0"/>
                  <wp:docPr id="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D6C07" w:rsidRPr="005838DE">
              <w:t> </w:t>
            </w:r>
            <w:r w:rsidR="00BD6C07" w:rsidRPr="005838DE">
              <w:rPr>
                <w:rFonts w:ascii="BentonSans Regular" w:hAnsi="BentonSans Regular"/>
                <w:color w:val="666666"/>
                <w:sz w:val="22"/>
              </w:rPr>
              <w:t>Note</w:t>
            </w:r>
          </w:p>
          <w:p w14:paraId="470589D4" w14:textId="77777777" w:rsidR="00BD6C07" w:rsidRPr="005838DE" w:rsidRDefault="00BD6C07" w:rsidP="006F51FD">
            <w:pPr>
              <w:pStyle w:val="ListContinue"/>
              <w:ind w:left="0"/>
            </w:pPr>
            <w:r w:rsidRPr="005838DE">
              <w:t xml:space="preserve">You can make amendments to at most 4 weeks in the past from the current </w:t>
            </w:r>
            <w:r w:rsidR="00EC3E62" w:rsidRPr="005838DE">
              <w:t>workweek</w:t>
            </w:r>
            <w:r w:rsidRPr="005838DE">
              <w:t>.</w:t>
            </w:r>
          </w:p>
        </w:tc>
        <w:tc>
          <w:tcPr>
            <w:tcW w:w="5760" w:type="dxa"/>
            <w:shd w:val="clear" w:color="auto" w:fill="auto"/>
          </w:tcPr>
          <w:p w14:paraId="3A856DBF" w14:textId="77777777" w:rsidR="00BD6C07" w:rsidRPr="005838DE" w:rsidRDefault="00BD6C07" w:rsidP="00BD6C07"/>
        </w:tc>
        <w:tc>
          <w:tcPr>
            <w:tcW w:w="1288" w:type="dxa"/>
          </w:tcPr>
          <w:p w14:paraId="2BD00929" w14:textId="77777777" w:rsidR="00BD6C07" w:rsidRPr="005838DE" w:rsidRDefault="00BD6C07" w:rsidP="00BD6C07">
            <w:pPr>
              <w:rPr>
                <w:rFonts w:cs="Arial"/>
                <w:bCs/>
              </w:rPr>
            </w:pPr>
          </w:p>
        </w:tc>
      </w:tr>
    </w:tbl>
    <w:bookmarkEnd w:id="724"/>
    <w:bookmarkEnd w:id="725"/>
    <w:p w14:paraId="75A5A1A4" w14:textId="77777777" w:rsidR="009E6A9F" w:rsidRPr="005838DE" w:rsidRDefault="00F26A4A" w:rsidP="006F51FD">
      <w:pPr>
        <w:rPr>
          <w:rFonts w:ascii="Calibri" w:eastAsia="Times New Roman" w:hAnsi="Calibri"/>
          <w:sz w:val="22"/>
          <w:szCs w:val="22"/>
        </w:rPr>
      </w:pPr>
      <w:r w:rsidRPr="005838DE">
        <w:rPr>
          <w:noProof/>
          <w:lang w:val="de-DE" w:eastAsia="de-DE"/>
        </w:rPr>
        <w:drawing>
          <wp:inline distT="0" distB="0" distL="0" distR="0" wp14:anchorId="19B09F49" wp14:editId="27DB8618">
            <wp:extent cx="228600" cy="228600"/>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9E6A9F" w:rsidRPr="005838DE">
        <w:t> </w:t>
      </w:r>
      <w:r w:rsidR="009E6A9F" w:rsidRPr="005838DE">
        <w:rPr>
          <w:rFonts w:ascii="BentonSans Regular" w:hAnsi="BentonSans Regular"/>
          <w:color w:val="666666"/>
          <w:sz w:val="22"/>
        </w:rPr>
        <w:t>Note</w:t>
      </w:r>
    </w:p>
    <w:p w14:paraId="6E36FE32" w14:textId="736C0585" w:rsidR="009E6A9F" w:rsidRPr="005838DE" w:rsidRDefault="009E6A9F" w:rsidP="006F51FD">
      <w:r w:rsidRPr="005838DE">
        <w:t xml:space="preserve">In case email is configured and the email address of the employee’s </w:t>
      </w:r>
      <w:r w:rsidR="00D63E68" w:rsidRPr="005838DE">
        <w:t xml:space="preserve">line manager </w:t>
      </w:r>
      <w:r w:rsidRPr="005838DE">
        <w:t>is maintained in the system, he or she receives an automatic email about the workflow item needing his or her attention.</w:t>
      </w:r>
    </w:p>
    <w:p w14:paraId="4EC2BA7A" w14:textId="77777777" w:rsidR="004F2A81" w:rsidRPr="00B80CA2" w:rsidRDefault="004F2A81" w:rsidP="004F2A81">
      <w:pPr>
        <w:pStyle w:val="Heading2"/>
      </w:pPr>
      <w:bookmarkStart w:id="3963" w:name="_Toc507665762"/>
      <w:r w:rsidRPr="00B80CA2">
        <w:t>Processing Time Sheet Amendments (Optional)</w:t>
      </w:r>
      <w:bookmarkEnd w:id="3963"/>
    </w:p>
    <w:p w14:paraId="1F78ACF8" w14:textId="77777777" w:rsidR="004F2A81" w:rsidRPr="005838DE" w:rsidRDefault="004F2A81" w:rsidP="004F2A81">
      <w:pPr>
        <w:pStyle w:val="SAPKeyblockTitle"/>
      </w:pPr>
      <w:r w:rsidRPr="005838DE">
        <w:t>Test Administration</w:t>
      </w:r>
    </w:p>
    <w:p w14:paraId="739066FB" w14:textId="012B2ED2" w:rsidR="004F2A81" w:rsidRPr="005838DE" w:rsidRDefault="004F2A81" w:rsidP="004F2A81">
      <w:r w:rsidRPr="005838DE">
        <w:t>Customer project: Fill in the project-specific parts (</w:t>
      </w:r>
      <w:r w:rsidR="002D78BB" w:rsidRPr="005838DE">
        <w:t>between &lt;brackets&gt;</w:t>
      </w:r>
      <w:r w:rsidRPr="005838DE">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022C41" w:rsidRPr="005838DE" w14:paraId="4FC7C099" w14:textId="77777777" w:rsidTr="00D578B3">
        <w:tc>
          <w:tcPr>
            <w:tcW w:w="2280" w:type="dxa"/>
            <w:tcBorders>
              <w:top w:val="single" w:sz="8" w:space="0" w:color="999999"/>
              <w:left w:val="single" w:sz="8" w:space="0" w:color="999999"/>
              <w:bottom w:val="single" w:sz="8" w:space="0" w:color="999999"/>
              <w:right w:val="single" w:sz="8" w:space="0" w:color="999999"/>
            </w:tcBorders>
            <w:hideMark/>
          </w:tcPr>
          <w:p w14:paraId="05CB9091" w14:textId="77777777" w:rsidR="00022C41" w:rsidRPr="005838DE" w:rsidRDefault="00022C41" w:rsidP="00022C41">
            <w:pPr>
              <w:rPr>
                <w:rStyle w:val="SAPEmphasis"/>
              </w:rPr>
            </w:pPr>
            <w:r w:rsidRPr="005838DE">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6D75B502" w14:textId="77777777" w:rsidR="00022C41" w:rsidRPr="005838DE" w:rsidRDefault="00022C41" w:rsidP="00022C41">
            <w:pPr>
              <w:rPr>
                <w:lang w:eastAsia="zh-CN"/>
              </w:rPr>
            </w:pPr>
            <w:r w:rsidRPr="005838DE">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57ADFF9E" w14:textId="77777777" w:rsidR="00022C41" w:rsidRPr="005838DE" w:rsidRDefault="00022C41" w:rsidP="00022C41">
            <w:pPr>
              <w:rPr>
                <w:rStyle w:val="SAPEmphasis"/>
              </w:rPr>
            </w:pPr>
            <w:r w:rsidRPr="005838DE">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49342DD5" w14:textId="77777777" w:rsidR="00022C41" w:rsidRPr="005838DE" w:rsidRDefault="00022C41" w:rsidP="00022C41">
            <w:pPr>
              <w:rPr>
                <w:lang w:eastAsia="zh-CN"/>
              </w:rPr>
            </w:pPr>
            <w:r w:rsidRPr="005838DE">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71CF319F" w14:textId="77777777" w:rsidR="00022C41" w:rsidRPr="005838DE" w:rsidRDefault="00022C41" w:rsidP="00022C41">
            <w:pPr>
              <w:rPr>
                <w:rStyle w:val="SAPEmphasis"/>
              </w:rPr>
            </w:pPr>
            <w:r w:rsidRPr="005838DE">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34AF9A85" w14:textId="0A4BAE57" w:rsidR="00022C41" w:rsidRPr="005838DE" w:rsidRDefault="009D2DC9" w:rsidP="00022C41">
            <w:pPr>
              <w:rPr>
                <w:lang w:eastAsia="zh-CN"/>
              </w:rPr>
            </w:pPr>
            <w:r w:rsidRPr="005838DE">
              <w:t>&lt;date&gt;</w:t>
            </w:r>
            <w:r w:rsidR="00022C41" w:rsidRPr="005838DE">
              <w:t xml:space="preserve"> </w:t>
            </w:r>
          </w:p>
        </w:tc>
      </w:tr>
      <w:tr w:rsidR="004F2A81" w:rsidRPr="005838DE" w14:paraId="591E0FD1" w14:textId="77777777" w:rsidTr="00D578B3">
        <w:tc>
          <w:tcPr>
            <w:tcW w:w="2280" w:type="dxa"/>
            <w:tcBorders>
              <w:top w:val="single" w:sz="8" w:space="0" w:color="999999"/>
              <w:left w:val="single" w:sz="8" w:space="0" w:color="999999"/>
              <w:bottom w:val="single" w:sz="8" w:space="0" w:color="999999"/>
              <w:right w:val="single" w:sz="8" w:space="0" w:color="999999"/>
            </w:tcBorders>
            <w:hideMark/>
          </w:tcPr>
          <w:p w14:paraId="3D349715" w14:textId="77777777" w:rsidR="004F2A81" w:rsidRPr="005838DE" w:rsidRDefault="004F2A81" w:rsidP="00D578B3">
            <w:pPr>
              <w:rPr>
                <w:rStyle w:val="SAPEmphasis"/>
              </w:rPr>
            </w:pPr>
            <w:r w:rsidRPr="005838DE">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2594D0E1" w14:textId="78150D20" w:rsidR="004F2A81" w:rsidRPr="005838DE" w:rsidRDefault="00D63E68">
            <w:pPr>
              <w:rPr>
                <w:lang w:eastAsia="zh-CN"/>
              </w:rPr>
            </w:pPr>
            <w:r w:rsidRPr="005838DE">
              <w:t>Line Manager</w:t>
            </w:r>
          </w:p>
        </w:tc>
      </w:tr>
      <w:tr w:rsidR="004F2A81" w:rsidRPr="005838DE" w14:paraId="5ED5CA31" w14:textId="77777777" w:rsidTr="00D578B3">
        <w:tc>
          <w:tcPr>
            <w:tcW w:w="2280" w:type="dxa"/>
            <w:tcBorders>
              <w:top w:val="single" w:sz="8" w:space="0" w:color="999999"/>
              <w:left w:val="single" w:sz="8" w:space="0" w:color="999999"/>
              <w:bottom w:val="single" w:sz="8" w:space="0" w:color="999999"/>
              <w:right w:val="single" w:sz="8" w:space="0" w:color="999999"/>
            </w:tcBorders>
            <w:hideMark/>
          </w:tcPr>
          <w:p w14:paraId="7151BB16" w14:textId="77777777" w:rsidR="004F2A81" w:rsidRPr="005838DE" w:rsidRDefault="004F2A81" w:rsidP="00D578B3">
            <w:pPr>
              <w:rPr>
                <w:rStyle w:val="SAPEmphasis"/>
              </w:rPr>
            </w:pPr>
            <w:r w:rsidRPr="005838DE">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678325FD" w14:textId="77777777" w:rsidR="004F2A81" w:rsidRPr="005838DE" w:rsidRDefault="004F2A81" w:rsidP="00D578B3">
            <w:pPr>
              <w:rPr>
                <w:lang w:eastAsia="zh-CN"/>
              </w:rPr>
            </w:pPr>
            <w:r w:rsidRPr="005838DE">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2D554370" w14:textId="77777777" w:rsidR="004F2A81" w:rsidRPr="005838DE" w:rsidRDefault="004F2A81" w:rsidP="00D578B3">
            <w:pPr>
              <w:rPr>
                <w:rStyle w:val="SAPEmphasis"/>
              </w:rPr>
            </w:pPr>
            <w:r w:rsidRPr="005838DE">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3B08E213" w14:textId="5036B39A" w:rsidR="004F2A81" w:rsidRPr="005838DE" w:rsidRDefault="00642B3B" w:rsidP="00D578B3">
            <w:pPr>
              <w:rPr>
                <w:lang w:eastAsia="zh-CN"/>
              </w:rPr>
            </w:pPr>
            <w:ins w:id="3964" w:author="Author" w:date="2018-01-31T10:05:00Z">
              <w:r w:rsidRPr="005838DE">
                <w:t>&lt;</w:t>
              </w:r>
              <w:r>
                <w:t>duration</w:t>
              </w:r>
              <w:r w:rsidRPr="005838DE">
                <w:t>&gt;</w:t>
              </w:r>
            </w:ins>
            <w:del w:id="3965" w:author="Author" w:date="2018-01-31T10:05:00Z">
              <w:r w:rsidR="004C6E05" w:rsidRPr="005838DE" w:rsidDel="00642B3B">
                <w:rPr>
                  <w:lang w:eastAsia="zh-CN"/>
                </w:rPr>
                <w:delText xml:space="preserve">5 </w:delText>
              </w:r>
              <w:r w:rsidR="004F2A81" w:rsidRPr="005838DE" w:rsidDel="00642B3B">
                <w:rPr>
                  <w:lang w:eastAsia="zh-CN"/>
                </w:rPr>
                <w:delText>minutes</w:delText>
              </w:r>
            </w:del>
          </w:p>
        </w:tc>
      </w:tr>
    </w:tbl>
    <w:p w14:paraId="4ABAAB18" w14:textId="77777777" w:rsidR="004F2A81" w:rsidRPr="005838DE" w:rsidRDefault="004F2A81" w:rsidP="004F2A81">
      <w:pPr>
        <w:pStyle w:val="SAPKeyblockTitle"/>
      </w:pPr>
      <w:r w:rsidRPr="005838DE">
        <w:t>Purpose</w:t>
      </w:r>
    </w:p>
    <w:p w14:paraId="764283C5" w14:textId="6DCB4E9F" w:rsidR="004F2A81" w:rsidRPr="005838DE" w:rsidRDefault="004F2A81" w:rsidP="004F2A81">
      <w:r w:rsidRPr="005838DE">
        <w:t xml:space="preserve">The </w:t>
      </w:r>
      <w:r w:rsidR="00D63E68" w:rsidRPr="005838DE">
        <w:t xml:space="preserve">Line Manager </w:t>
      </w:r>
      <w:r w:rsidR="00E777BF" w:rsidRPr="005838DE">
        <w:t xml:space="preserve">processes the time sheet amendments </w:t>
      </w:r>
      <w:r w:rsidRPr="005838DE">
        <w:t>submitted by his or her direct reports.</w:t>
      </w:r>
    </w:p>
    <w:p w14:paraId="30FA59CD" w14:textId="77777777" w:rsidR="00482A3A" w:rsidRPr="005838DE" w:rsidRDefault="00482A3A" w:rsidP="00482A3A">
      <w:r w:rsidRPr="005838DE">
        <w:t>He or she has the option to process a single time sheet request, or to mass approve several time sheet requests at once. The latter is especially helpful if the Line Manager has several time sheet requests to be approved in his or her to-do list.</w:t>
      </w:r>
    </w:p>
    <w:p w14:paraId="07DDA309" w14:textId="77777777" w:rsidR="00D24797" w:rsidRPr="005838DE" w:rsidRDefault="00D24797" w:rsidP="00D24797">
      <w:pPr>
        <w:pStyle w:val="SAPNoteHeading"/>
        <w:ind w:left="0"/>
      </w:pPr>
      <w:r w:rsidRPr="005838DE">
        <w:rPr>
          <w:noProof/>
          <w:lang w:val="de-DE" w:eastAsia="de-DE"/>
        </w:rPr>
        <w:drawing>
          <wp:inline distT="0" distB="0" distL="0" distR="0" wp14:anchorId="6FD80E86" wp14:editId="4EB2124E">
            <wp:extent cx="228600" cy="228600"/>
            <wp:effectExtent l="0" t="0" r="0" b="0"/>
            <wp:docPr id="25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838DE">
        <w:t> Note</w:t>
      </w:r>
    </w:p>
    <w:p w14:paraId="5CC43FFF" w14:textId="77777777" w:rsidR="00D24797" w:rsidRPr="005838DE" w:rsidRDefault="00D24797" w:rsidP="00D24797">
      <w:r w:rsidRPr="005838DE">
        <w:t>The number of workflow requests, that can be approved at one time, is limited to 100.</w:t>
      </w:r>
    </w:p>
    <w:p w14:paraId="0F53EC09" w14:textId="77777777" w:rsidR="00482A3A" w:rsidRPr="005838DE" w:rsidRDefault="00482A3A" w:rsidP="006F51FD">
      <w:pPr>
        <w:pStyle w:val="SAPNoteHeading"/>
        <w:ind w:left="0"/>
      </w:pPr>
      <w:r w:rsidRPr="005838DE">
        <w:rPr>
          <w:noProof/>
          <w:lang w:val="de-DE" w:eastAsia="de-DE"/>
        </w:rPr>
        <w:drawing>
          <wp:inline distT="0" distB="0" distL="0" distR="0" wp14:anchorId="197A5742" wp14:editId="0572512D">
            <wp:extent cx="228600" cy="228600"/>
            <wp:effectExtent l="0" t="0" r="0" b="0"/>
            <wp:docPr id="23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838DE">
        <w:t> Note</w:t>
      </w:r>
    </w:p>
    <w:p w14:paraId="2192D197" w14:textId="3CB53077" w:rsidR="00482A3A" w:rsidRPr="005838DE" w:rsidRDefault="00482A3A" w:rsidP="006F51FD">
      <w:r w:rsidRPr="005838DE">
        <w:t xml:space="preserve">Mass rejection and mass delegation of time sheet requests are not possible. To decline or delegate a time sheet request, you need to go into the </w:t>
      </w:r>
      <w:ins w:id="3966" w:author="Author" w:date="2018-02-06T11:37:00Z">
        <w:r w:rsidR="001D7400" w:rsidRPr="00F271D7">
          <w:rPr>
            <w:strike/>
            <w:highlight w:val="yellow"/>
          </w:rPr>
          <w:t>detailed</w:t>
        </w:r>
        <w:r w:rsidR="001D7400">
          <w:rPr>
            <w:strike/>
          </w:rPr>
          <w:t xml:space="preserve"> </w:t>
        </w:r>
        <w:r w:rsidR="001D7400" w:rsidRPr="00F271D7">
          <w:rPr>
            <w:highlight w:val="yellow"/>
          </w:rPr>
          <w:t>single</w:t>
        </w:r>
        <w:r w:rsidR="001D7400" w:rsidRPr="005838DE">
          <w:t xml:space="preserve"> </w:t>
        </w:r>
      </w:ins>
      <w:del w:id="3967" w:author="Author" w:date="2018-02-06T11:37:00Z">
        <w:r w:rsidRPr="005838DE" w:rsidDel="001D7400">
          <w:delText xml:space="preserve">detailed </w:delText>
        </w:r>
      </w:del>
      <w:r w:rsidRPr="005838DE">
        <w:t xml:space="preserve">request. For details see </w:t>
      </w:r>
      <w:r w:rsidRPr="005838DE">
        <w:rPr>
          <w:rStyle w:val="SAPEmphasis"/>
          <w:u w:val="single"/>
          <w:lang w:eastAsia="zh-CN"/>
        </w:rPr>
        <w:t>Option 2</w:t>
      </w:r>
      <w:r w:rsidRPr="005838DE">
        <w:t xml:space="preserve"> in the </w:t>
      </w:r>
      <w:r w:rsidRPr="005838DE">
        <w:rPr>
          <w:rFonts w:ascii="BentonSans Regular" w:hAnsi="BentonSans Regular"/>
          <w:color w:val="666666"/>
        </w:rPr>
        <w:t>Procedure</w:t>
      </w:r>
      <w:r w:rsidRPr="005838DE">
        <w:t xml:space="preserve"> below.</w:t>
      </w:r>
    </w:p>
    <w:p w14:paraId="187F49CD" w14:textId="77777777" w:rsidR="00482A3A" w:rsidRPr="005838DE" w:rsidRDefault="00482A3A" w:rsidP="00482A3A">
      <w:pPr>
        <w:pStyle w:val="SAPKeyblockTitle"/>
      </w:pPr>
      <w:r w:rsidRPr="005838DE">
        <w:t>Prerequisites</w:t>
      </w:r>
    </w:p>
    <w:p w14:paraId="663EFCEF" w14:textId="77777777" w:rsidR="00482A3A" w:rsidRPr="005838DE" w:rsidRDefault="00482A3A" w:rsidP="00482A3A">
      <w:r w:rsidRPr="005838DE">
        <w:t>The time sheet request must have been submitted by the employee and sent for approval to his or her line manager.</w:t>
      </w:r>
    </w:p>
    <w:p w14:paraId="70C6046A" w14:textId="6C788C8C" w:rsidR="004F2A81" w:rsidRPr="005838DE" w:rsidRDefault="004F2A81" w:rsidP="004F2A81">
      <w:pPr>
        <w:pStyle w:val="SAPKeyblockTitle"/>
      </w:pPr>
      <w:r w:rsidRPr="005838DE">
        <w:t>Procedure</w:t>
      </w:r>
    </w:p>
    <w:p w14:paraId="3E4B2213" w14:textId="77777777" w:rsidR="00482A3A" w:rsidRPr="005838DE" w:rsidRDefault="00482A3A" w:rsidP="00482A3A">
      <w:pPr>
        <w:rPr>
          <w:rStyle w:val="SAPEmphasis"/>
          <w:sz w:val="20"/>
        </w:rPr>
      </w:pPr>
      <w:r w:rsidRPr="005838DE">
        <w:rPr>
          <w:rStyle w:val="SAPEmphasis"/>
          <w:sz w:val="20"/>
          <w:u w:val="single"/>
        </w:rPr>
        <w:t>Option 1</w:t>
      </w:r>
      <w:r w:rsidRPr="005838DE">
        <w:rPr>
          <w:rStyle w:val="SAPEmphasis"/>
          <w:sz w:val="20"/>
        </w:rPr>
        <w:t>: Single Approval of Time Sheet Requests</w:t>
      </w:r>
    </w:p>
    <w:tbl>
      <w:tblPr>
        <w:tblW w:w="14175"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5"/>
        <w:gridCol w:w="1559"/>
        <w:gridCol w:w="3685"/>
        <w:gridCol w:w="3330"/>
        <w:gridCol w:w="3333"/>
        <w:gridCol w:w="1393"/>
      </w:tblGrid>
      <w:tr w:rsidR="00126750" w:rsidRPr="005838DE" w14:paraId="5C8FEC6E" w14:textId="77777777" w:rsidTr="006F51FD">
        <w:trPr>
          <w:trHeight w:val="432"/>
          <w:tblHeader/>
        </w:trPr>
        <w:tc>
          <w:tcPr>
            <w:tcW w:w="875" w:type="dxa"/>
            <w:shd w:val="clear" w:color="auto" w:fill="999999"/>
          </w:tcPr>
          <w:p w14:paraId="77A44D6A" w14:textId="77777777" w:rsidR="00126750" w:rsidRPr="005838DE" w:rsidRDefault="00126750" w:rsidP="00D578B3">
            <w:pPr>
              <w:pStyle w:val="TableHeading"/>
              <w:rPr>
                <w:rFonts w:ascii="BentonSans Bold" w:hAnsi="BentonSans Bold"/>
                <w:bCs/>
                <w:color w:val="FFFFFF"/>
                <w:sz w:val="18"/>
              </w:rPr>
            </w:pPr>
            <w:r w:rsidRPr="005838DE">
              <w:rPr>
                <w:rFonts w:ascii="BentonSans Bold" w:hAnsi="BentonSans Bold"/>
                <w:bCs/>
                <w:color w:val="FFFFFF"/>
                <w:sz w:val="18"/>
              </w:rPr>
              <w:t>Test Step #</w:t>
            </w:r>
          </w:p>
        </w:tc>
        <w:tc>
          <w:tcPr>
            <w:tcW w:w="1559" w:type="dxa"/>
            <w:shd w:val="clear" w:color="auto" w:fill="999999"/>
          </w:tcPr>
          <w:p w14:paraId="753AE5E6" w14:textId="77777777" w:rsidR="00126750" w:rsidRPr="005838DE" w:rsidRDefault="00126750" w:rsidP="00D578B3">
            <w:pPr>
              <w:pStyle w:val="TableHeading"/>
              <w:rPr>
                <w:rFonts w:ascii="BentonSans Bold" w:hAnsi="BentonSans Bold"/>
                <w:bCs/>
                <w:color w:val="FFFFFF"/>
                <w:sz w:val="18"/>
              </w:rPr>
            </w:pPr>
            <w:r w:rsidRPr="005838DE">
              <w:rPr>
                <w:rFonts w:ascii="BentonSans Bold" w:hAnsi="BentonSans Bold"/>
                <w:bCs/>
                <w:color w:val="FFFFFF"/>
                <w:sz w:val="18"/>
              </w:rPr>
              <w:t>Test Step Name</w:t>
            </w:r>
          </w:p>
        </w:tc>
        <w:tc>
          <w:tcPr>
            <w:tcW w:w="3685" w:type="dxa"/>
            <w:shd w:val="clear" w:color="auto" w:fill="999999"/>
          </w:tcPr>
          <w:p w14:paraId="6F929546" w14:textId="77777777" w:rsidR="00126750" w:rsidRPr="005838DE" w:rsidRDefault="00126750" w:rsidP="00D578B3">
            <w:pPr>
              <w:pStyle w:val="TableHeading"/>
              <w:rPr>
                <w:rFonts w:ascii="BentonSans Bold" w:hAnsi="BentonSans Bold"/>
                <w:bCs/>
                <w:color w:val="FFFFFF"/>
                <w:sz w:val="18"/>
              </w:rPr>
            </w:pPr>
            <w:r w:rsidRPr="005838DE">
              <w:rPr>
                <w:rFonts w:ascii="BentonSans Bold" w:hAnsi="BentonSans Bold"/>
                <w:bCs/>
                <w:color w:val="FFFFFF"/>
                <w:sz w:val="18"/>
              </w:rPr>
              <w:t>Instruction</w:t>
            </w:r>
          </w:p>
        </w:tc>
        <w:tc>
          <w:tcPr>
            <w:tcW w:w="3330" w:type="dxa"/>
            <w:shd w:val="clear" w:color="auto" w:fill="999999"/>
          </w:tcPr>
          <w:p w14:paraId="0A4D41A4" w14:textId="0A57F06F" w:rsidR="00126750" w:rsidRPr="005838DE" w:rsidRDefault="003D3B39" w:rsidP="00D578B3">
            <w:pPr>
              <w:pStyle w:val="TableHeading"/>
              <w:rPr>
                <w:rFonts w:ascii="BentonSans Bold" w:hAnsi="BentonSans Bold"/>
                <w:bCs/>
                <w:color w:val="FFFFFF"/>
                <w:sz w:val="18"/>
              </w:rPr>
            </w:pPr>
            <w:r w:rsidRPr="005838DE">
              <w:rPr>
                <w:rFonts w:ascii="BentonSans Bold" w:hAnsi="BentonSans Bold"/>
                <w:bCs/>
                <w:color w:val="FFFFFF"/>
                <w:sz w:val="18"/>
              </w:rPr>
              <w:t>Additional Information</w:t>
            </w:r>
          </w:p>
        </w:tc>
        <w:tc>
          <w:tcPr>
            <w:tcW w:w="3333" w:type="dxa"/>
            <w:shd w:val="clear" w:color="auto" w:fill="999999"/>
          </w:tcPr>
          <w:p w14:paraId="65758DD9" w14:textId="2751DB0D" w:rsidR="00126750" w:rsidRPr="005838DE" w:rsidRDefault="00126750" w:rsidP="00D578B3">
            <w:pPr>
              <w:pStyle w:val="TableHeading"/>
              <w:rPr>
                <w:rFonts w:ascii="BentonSans Bold" w:hAnsi="BentonSans Bold"/>
                <w:bCs/>
                <w:color w:val="FFFFFF"/>
                <w:sz w:val="18"/>
              </w:rPr>
            </w:pPr>
            <w:r w:rsidRPr="005838DE">
              <w:rPr>
                <w:rFonts w:ascii="BentonSans Bold" w:hAnsi="BentonSans Bold"/>
                <w:bCs/>
                <w:color w:val="FFFFFF"/>
                <w:sz w:val="18"/>
              </w:rPr>
              <w:t>Expected Result</w:t>
            </w:r>
          </w:p>
        </w:tc>
        <w:tc>
          <w:tcPr>
            <w:tcW w:w="1393" w:type="dxa"/>
            <w:shd w:val="clear" w:color="auto" w:fill="999999"/>
          </w:tcPr>
          <w:p w14:paraId="69CF9B91" w14:textId="77777777" w:rsidR="00126750" w:rsidRPr="005838DE" w:rsidRDefault="00126750" w:rsidP="00D578B3">
            <w:pPr>
              <w:pStyle w:val="TableHeading"/>
              <w:rPr>
                <w:rFonts w:ascii="BentonSans Bold" w:hAnsi="BentonSans Bold"/>
                <w:bCs/>
                <w:color w:val="FFFFFF"/>
                <w:sz w:val="18"/>
              </w:rPr>
            </w:pPr>
            <w:r w:rsidRPr="005838DE">
              <w:rPr>
                <w:rFonts w:ascii="BentonSans Bold" w:hAnsi="BentonSans Bold"/>
                <w:bCs/>
                <w:color w:val="FFFFFF"/>
                <w:sz w:val="18"/>
              </w:rPr>
              <w:t>Pass / Fail / Comment</w:t>
            </w:r>
          </w:p>
        </w:tc>
      </w:tr>
      <w:tr w:rsidR="00126750" w:rsidRPr="005838DE" w14:paraId="38F4D284" w14:textId="77777777" w:rsidTr="006F51FD">
        <w:trPr>
          <w:trHeight w:val="357"/>
        </w:trPr>
        <w:tc>
          <w:tcPr>
            <w:tcW w:w="875" w:type="dxa"/>
            <w:shd w:val="clear" w:color="auto" w:fill="auto"/>
          </w:tcPr>
          <w:p w14:paraId="186E213D" w14:textId="77777777" w:rsidR="00126750" w:rsidRPr="005838DE" w:rsidRDefault="00126750" w:rsidP="00D578B3">
            <w:r w:rsidRPr="005838DE">
              <w:t>1</w:t>
            </w:r>
          </w:p>
        </w:tc>
        <w:tc>
          <w:tcPr>
            <w:tcW w:w="1559" w:type="dxa"/>
            <w:shd w:val="clear" w:color="auto" w:fill="auto"/>
          </w:tcPr>
          <w:p w14:paraId="53FDDC81" w14:textId="77777777" w:rsidR="00126750" w:rsidRPr="005838DE" w:rsidRDefault="00126750" w:rsidP="00D578B3">
            <w:r w:rsidRPr="005838DE">
              <w:rPr>
                <w:rFonts w:cs="Arial"/>
                <w:b/>
                <w:bCs/>
              </w:rPr>
              <w:t>Log on</w:t>
            </w:r>
          </w:p>
        </w:tc>
        <w:tc>
          <w:tcPr>
            <w:tcW w:w="3685" w:type="dxa"/>
            <w:shd w:val="clear" w:color="auto" w:fill="auto"/>
          </w:tcPr>
          <w:p w14:paraId="4D01154F" w14:textId="68B5354A" w:rsidR="00126750" w:rsidRPr="005838DE" w:rsidRDefault="00126750" w:rsidP="00D578B3">
            <w:r w:rsidRPr="005838DE">
              <w:t xml:space="preserve">Log on to </w:t>
            </w:r>
            <w:r w:rsidR="008A0256" w:rsidRPr="005838DE">
              <w:rPr>
                <w:rStyle w:val="SAPScreenElement"/>
                <w:color w:val="auto"/>
              </w:rPr>
              <w:t>Employee Central</w:t>
            </w:r>
            <w:r w:rsidR="008A0256" w:rsidRPr="005838DE" w:rsidDel="00765839">
              <w:rPr>
                <w:rStyle w:val="SAPScreenElement"/>
              </w:rPr>
              <w:t xml:space="preserve"> </w:t>
            </w:r>
            <w:r w:rsidRPr="005838DE">
              <w:t>as line manager.</w:t>
            </w:r>
          </w:p>
        </w:tc>
        <w:tc>
          <w:tcPr>
            <w:tcW w:w="3330" w:type="dxa"/>
          </w:tcPr>
          <w:p w14:paraId="1E6FA2C5" w14:textId="77777777" w:rsidR="00126750" w:rsidRPr="005838DE" w:rsidRDefault="00126750" w:rsidP="00D578B3">
            <w:pPr>
              <w:rPr>
                <w:rFonts w:cs="Arial"/>
                <w:bCs/>
              </w:rPr>
            </w:pPr>
          </w:p>
        </w:tc>
        <w:tc>
          <w:tcPr>
            <w:tcW w:w="3333" w:type="dxa"/>
            <w:shd w:val="clear" w:color="auto" w:fill="auto"/>
          </w:tcPr>
          <w:p w14:paraId="3D9B4660" w14:textId="50DBE1BB" w:rsidR="00126750" w:rsidRPr="005838DE" w:rsidRDefault="00126750" w:rsidP="00D578B3">
            <w:r w:rsidRPr="005838DE">
              <w:rPr>
                <w:rFonts w:cs="Arial"/>
                <w:bCs/>
              </w:rPr>
              <w:t xml:space="preserve">The </w:t>
            </w:r>
            <w:r w:rsidRPr="005838DE">
              <w:rPr>
                <w:rStyle w:val="SAPScreenElement"/>
              </w:rPr>
              <w:t>Home</w:t>
            </w:r>
            <w:r w:rsidRPr="005838DE">
              <w:rPr>
                <w:rFonts w:cs="Arial"/>
                <w:bCs/>
                <w:i/>
              </w:rPr>
              <w:t xml:space="preserve"> </w:t>
            </w:r>
            <w:r w:rsidRPr="005838DE">
              <w:rPr>
                <w:rFonts w:cs="Arial"/>
                <w:bCs/>
              </w:rPr>
              <w:t>page is displayed.</w:t>
            </w:r>
          </w:p>
        </w:tc>
        <w:tc>
          <w:tcPr>
            <w:tcW w:w="1393" w:type="dxa"/>
          </w:tcPr>
          <w:p w14:paraId="08E7A014" w14:textId="77777777" w:rsidR="00126750" w:rsidRPr="005838DE" w:rsidRDefault="00126750" w:rsidP="00D578B3">
            <w:pPr>
              <w:rPr>
                <w:rFonts w:cs="Arial"/>
                <w:bCs/>
              </w:rPr>
            </w:pPr>
          </w:p>
        </w:tc>
      </w:tr>
      <w:tr w:rsidR="00126750" w:rsidRPr="005838DE" w14:paraId="2BC0D8C9" w14:textId="77777777" w:rsidTr="006F51FD">
        <w:trPr>
          <w:trHeight w:val="357"/>
        </w:trPr>
        <w:tc>
          <w:tcPr>
            <w:tcW w:w="875" w:type="dxa"/>
            <w:shd w:val="clear" w:color="auto" w:fill="auto"/>
          </w:tcPr>
          <w:p w14:paraId="67D49A77" w14:textId="24E77B1F" w:rsidR="00126750" w:rsidRPr="005838DE" w:rsidRDefault="00126750" w:rsidP="00482A3A">
            <w:r w:rsidRPr="005838DE">
              <w:t>2</w:t>
            </w:r>
          </w:p>
        </w:tc>
        <w:tc>
          <w:tcPr>
            <w:tcW w:w="1559" w:type="dxa"/>
            <w:shd w:val="clear" w:color="auto" w:fill="auto"/>
          </w:tcPr>
          <w:p w14:paraId="6236B84C" w14:textId="5F6B29AE" w:rsidR="00126750" w:rsidRPr="005838DE" w:rsidRDefault="00126750" w:rsidP="00482A3A">
            <w:pPr>
              <w:rPr>
                <w:rFonts w:cs="Arial"/>
                <w:b/>
                <w:bCs/>
              </w:rPr>
            </w:pPr>
            <w:r w:rsidRPr="005838DE">
              <w:rPr>
                <w:rStyle w:val="SAPEmphasis"/>
              </w:rPr>
              <w:t>Access Requests Tile</w:t>
            </w:r>
          </w:p>
        </w:tc>
        <w:tc>
          <w:tcPr>
            <w:tcW w:w="3685" w:type="dxa"/>
            <w:shd w:val="clear" w:color="auto" w:fill="auto"/>
          </w:tcPr>
          <w:p w14:paraId="6849191E" w14:textId="0ACA3B8A" w:rsidR="00126750" w:rsidRPr="005838DE" w:rsidRDefault="00126750" w:rsidP="00482A3A">
            <w:r w:rsidRPr="005838DE">
              <w:t xml:space="preserve">On the </w:t>
            </w:r>
            <w:r w:rsidRPr="005838DE">
              <w:rPr>
                <w:rStyle w:val="SAPScreenElement"/>
              </w:rPr>
              <w:t xml:space="preserve">Home </w:t>
            </w:r>
            <w:r w:rsidRPr="005838DE">
              <w:rPr>
                <w:rFonts w:cs="Arial"/>
                <w:bCs/>
              </w:rPr>
              <w:t>page</w:t>
            </w:r>
            <w:r w:rsidRPr="005838DE">
              <w:rPr>
                <w:rStyle w:val="SAPScreenElement"/>
              </w:rPr>
              <w:t>,</w:t>
            </w:r>
            <w:r w:rsidRPr="005838DE">
              <w:t xml:space="preserve"> go to the</w:t>
            </w:r>
            <w:r w:rsidRPr="005838DE">
              <w:rPr>
                <w:i/>
              </w:rPr>
              <w:t xml:space="preserve"> </w:t>
            </w:r>
            <w:r w:rsidRPr="005838DE">
              <w:rPr>
                <w:rStyle w:val="SAPScreenElement"/>
              </w:rPr>
              <w:t>To Do</w:t>
            </w:r>
            <w:r w:rsidRPr="005838DE">
              <w:rPr>
                <w:i/>
                <w:lang w:eastAsia="zh-CN"/>
              </w:rPr>
              <w:t xml:space="preserve"> </w:t>
            </w:r>
            <w:r w:rsidRPr="005838DE">
              <w:rPr>
                <w:lang w:eastAsia="zh-CN"/>
              </w:rPr>
              <w:t>section</w:t>
            </w:r>
            <w:r w:rsidRPr="005838DE">
              <w:rPr>
                <w:i/>
                <w:lang w:eastAsia="zh-CN"/>
              </w:rPr>
              <w:t xml:space="preserve"> </w:t>
            </w:r>
            <w:r w:rsidRPr="005838DE">
              <w:rPr>
                <w:lang w:eastAsia="zh-CN"/>
              </w:rPr>
              <w:t xml:space="preserve">and </w:t>
            </w:r>
            <w:r w:rsidR="003929DD" w:rsidRPr="005838DE">
              <w:t>choose</w:t>
            </w:r>
            <w:r w:rsidR="003929DD" w:rsidRPr="005838DE" w:rsidDel="006D2C80">
              <w:t xml:space="preserve"> </w:t>
            </w:r>
            <w:r w:rsidRPr="005838DE">
              <w:rPr>
                <w:lang w:eastAsia="zh-CN"/>
              </w:rPr>
              <w:t xml:space="preserve">the </w:t>
            </w:r>
            <w:r w:rsidRPr="005838DE">
              <w:rPr>
                <w:rStyle w:val="SAPScreenElement"/>
              </w:rPr>
              <w:t>Approve Requests</w:t>
            </w:r>
            <w:r w:rsidRPr="005838DE">
              <w:t xml:space="preserve"> tile.</w:t>
            </w:r>
          </w:p>
        </w:tc>
        <w:tc>
          <w:tcPr>
            <w:tcW w:w="3330" w:type="dxa"/>
          </w:tcPr>
          <w:p w14:paraId="6DEFE996" w14:textId="77777777" w:rsidR="00126750" w:rsidRPr="005838DE" w:rsidRDefault="00126750" w:rsidP="00482A3A">
            <w:pPr>
              <w:rPr>
                <w:rFonts w:cs="Arial"/>
                <w:bCs/>
              </w:rPr>
            </w:pPr>
          </w:p>
        </w:tc>
        <w:tc>
          <w:tcPr>
            <w:tcW w:w="3333" w:type="dxa"/>
            <w:shd w:val="clear" w:color="auto" w:fill="auto"/>
          </w:tcPr>
          <w:p w14:paraId="5755881C" w14:textId="3BC41F42" w:rsidR="00126750" w:rsidRPr="005838DE" w:rsidRDefault="00126750" w:rsidP="00482A3A">
            <w:pPr>
              <w:rPr>
                <w:rFonts w:cs="Arial"/>
                <w:bCs/>
              </w:rPr>
            </w:pPr>
            <w:r w:rsidRPr="005838DE">
              <w:rPr>
                <w:rFonts w:cs="Arial"/>
                <w:bCs/>
              </w:rPr>
              <w:t xml:space="preserve">The </w:t>
            </w:r>
            <w:r w:rsidRPr="005838DE">
              <w:rPr>
                <w:rStyle w:val="SAPScreenElement"/>
              </w:rPr>
              <w:t>Approve Requests</w:t>
            </w:r>
            <w:r w:rsidRPr="005838DE">
              <w:t xml:space="preserve"> </w:t>
            </w:r>
            <w:r w:rsidRPr="005838DE">
              <w:rPr>
                <w:rFonts w:cs="Arial"/>
                <w:bCs/>
              </w:rPr>
              <w:t xml:space="preserve">dialog box is displayed, containing a list of all the requests you need to approve. For each request, high level details are given, which depend on the request type. </w:t>
            </w:r>
          </w:p>
        </w:tc>
        <w:tc>
          <w:tcPr>
            <w:tcW w:w="1393" w:type="dxa"/>
          </w:tcPr>
          <w:p w14:paraId="07538FD0" w14:textId="77777777" w:rsidR="00126750" w:rsidRPr="005838DE" w:rsidRDefault="00126750" w:rsidP="00482A3A">
            <w:pPr>
              <w:rPr>
                <w:rFonts w:cs="Arial"/>
                <w:bCs/>
              </w:rPr>
            </w:pPr>
          </w:p>
        </w:tc>
      </w:tr>
      <w:tr w:rsidR="00126750" w:rsidRPr="005838DE" w14:paraId="75528E43" w14:textId="77777777" w:rsidTr="006F51FD">
        <w:trPr>
          <w:trHeight w:val="357"/>
        </w:trPr>
        <w:tc>
          <w:tcPr>
            <w:tcW w:w="875" w:type="dxa"/>
            <w:shd w:val="clear" w:color="auto" w:fill="auto"/>
          </w:tcPr>
          <w:p w14:paraId="233CF516" w14:textId="222CDD8F" w:rsidR="00126750" w:rsidRPr="005838DE" w:rsidRDefault="00126750" w:rsidP="00482A3A">
            <w:r w:rsidRPr="005838DE">
              <w:t>3</w:t>
            </w:r>
          </w:p>
        </w:tc>
        <w:tc>
          <w:tcPr>
            <w:tcW w:w="1559" w:type="dxa"/>
            <w:shd w:val="clear" w:color="auto" w:fill="auto"/>
          </w:tcPr>
          <w:p w14:paraId="74930C61" w14:textId="77777777" w:rsidR="00126750" w:rsidRPr="005838DE" w:rsidRDefault="00126750" w:rsidP="00482A3A">
            <w:pPr>
              <w:rPr>
                <w:rFonts w:cs="Arial"/>
                <w:b/>
                <w:bCs/>
              </w:rPr>
            </w:pPr>
            <w:r w:rsidRPr="005838DE">
              <w:rPr>
                <w:rFonts w:cs="Arial"/>
                <w:b/>
                <w:bCs/>
              </w:rPr>
              <w:t>Select Time Sheet Request</w:t>
            </w:r>
          </w:p>
        </w:tc>
        <w:tc>
          <w:tcPr>
            <w:tcW w:w="3685" w:type="dxa"/>
            <w:shd w:val="clear" w:color="auto" w:fill="auto"/>
          </w:tcPr>
          <w:p w14:paraId="54EDAF54" w14:textId="4C35D2F1" w:rsidR="00126750" w:rsidRPr="005838DE" w:rsidRDefault="00126750" w:rsidP="00482A3A">
            <w:r w:rsidRPr="005838DE">
              <w:t xml:space="preserve">In the </w:t>
            </w:r>
            <w:r w:rsidRPr="005838DE">
              <w:rPr>
                <w:rStyle w:val="SAPScreenElement"/>
              </w:rPr>
              <w:t>Approve Requests</w:t>
            </w:r>
            <w:r w:rsidRPr="005838DE">
              <w:t xml:space="preserve"> </w:t>
            </w:r>
            <w:r w:rsidRPr="005838DE">
              <w:rPr>
                <w:rFonts w:cs="Arial"/>
                <w:bCs/>
              </w:rPr>
              <w:t>dialog box,</w:t>
            </w:r>
            <w:r w:rsidRPr="005838DE">
              <w:t xml:space="preserve"> </w:t>
            </w:r>
            <w:r w:rsidR="003929DD" w:rsidRPr="005838DE">
              <w:t>choose</w:t>
            </w:r>
            <w:r w:rsidR="003929DD" w:rsidRPr="005838DE" w:rsidDel="006D2C80">
              <w:t xml:space="preserve"> </w:t>
            </w:r>
            <w:r w:rsidRPr="005838DE">
              <w:t xml:space="preserve">the </w:t>
            </w:r>
            <w:r w:rsidRPr="005838DE">
              <w:rPr>
                <w:rStyle w:val="SAPScreenElement"/>
              </w:rPr>
              <w:t xml:space="preserve">&lt;Employee Time Sheet </w:t>
            </w:r>
            <w:ins w:id="3968" w:author="Author" w:date="2018-02-05T10:20:00Z">
              <w:r w:rsidR="00F25DD7">
                <w:rPr>
                  <w:rStyle w:val="SAPScreenElement"/>
                </w:rPr>
                <w:t>f</w:t>
              </w:r>
            </w:ins>
            <w:del w:id="3969" w:author="Author" w:date="2018-02-05T10:20:00Z">
              <w:r w:rsidRPr="005838DE" w:rsidDel="00F25DD7">
                <w:rPr>
                  <w:rStyle w:val="SAPScreenElement"/>
                </w:rPr>
                <w:delText>F</w:delText>
              </w:r>
            </w:del>
            <w:r w:rsidRPr="005838DE">
              <w:rPr>
                <w:rStyle w:val="SAPScreenElement"/>
              </w:rPr>
              <w:t xml:space="preserve">or &lt;Employee Name&gt; </w:t>
            </w:r>
            <w:r w:rsidRPr="005838DE">
              <w:t>link.</w:t>
            </w:r>
          </w:p>
          <w:p w14:paraId="3D6C1111" w14:textId="77777777" w:rsidR="00126750" w:rsidRPr="005838DE" w:rsidRDefault="00126750" w:rsidP="006F51FD">
            <w:pPr>
              <w:pStyle w:val="SAPNoteHeading"/>
              <w:ind w:left="0"/>
            </w:pPr>
            <w:r w:rsidRPr="005838DE">
              <w:rPr>
                <w:noProof/>
                <w:lang w:val="de-DE" w:eastAsia="de-DE"/>
              </w:rPr>
              <w:drawing>
                <wp:inline distT="0" distB="0" distL="0" distR="0" wp14:anchorId="6A581050" wp14:editId="4F76B97C">
                  <wp:extent cx="228600" cy="228600"/>
                  <wp:effectExtent l="0" t="0" r="0" b="0"/>
                  <wp:docPr id="23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838DE">
              <w:t> Note</w:t>
            </w:r>
          </w:p>
          <w:p w14:paraId="04BAAE0F" w14:textId="020C31CC" w:rsidR="00126750" w:rsidRPr="005838DE" w:rsidRDefault="00126750" w:rsidP="006F51FD">
            <w:pPr>
              <w:pStyle w:val="ListContinue"/>
              <w:ind w:left="0"/>
            </w:pPr>
            <w:r w:rsidRPr="005838DE">
              <w:rPr>
                <w:lang w:eastAsia="zh-CN"/>
              </w:rPr>
              <w:t>In case there are several time sheet requests submitted by this employee, pay attention to the displayed high level details (for example to the period, the planned and the recorded working time) to choose the correct request.</w:t>
            </w:r>
          </w:p>
        </w:tc>
        <w:tc>
          <w:tcPr>
            <w:tcW w:w="3330" w:type="dxa"/>
          </w:tcPr>
          <w:p w14:paraId="7F8A43DD" w14:textId="77777777" w:rsidR="00126750" w:rsidRPr="005838DE" w:rsidRDefault="00126750" w:rsidP="00482A3A">
            <w:pPr>
              <w:rPr>
                <w:rFonts w:cs="Arial"/>
                <w:bCs/>
              </w:rPr>
            </w:pPr>
          </w:p>
        </w:tc>
        <w:tc>
          <w:tcPr>
            <w:tcW w:w="3333" w:type="dxa"/>
            <w:shd w:val="clear" w:color="auto" w:fill="auto"/>
          </w:tcPr>
          <w:p w14:paraId="08B4263B" w14:textId="27E10BB1" w:rsidR="00126750" w:rsidRPr="005838DE" w:rsidRDefault="00126750" w:rsidP="00482A3A">
            <w:pPr>
              <w:rPr>
                <w:rFonts w:cs="Arial"/>
                <w:bCs/>
              </w:rPr>
            </w:pPr>
            <w:r w:rsidRPr="005838DE">
              <w:rPr>
                <w:rFonts w:cs="Arial"/>
                <w:bCs/>
              </w:rPr>
              <w:t xml:space="preserve">The </w:t>
            </w:r>
            <w:r w:rsidRPr="005838DE">
              <w:rPr>
                <w:rStyle w:val="SAPScreenElement"/>
              </w:rPr>
              <w:t>Employee</w:t>
            </w:r>
            <w:r w:rsidRPr="005838DE">
              <w:rPr>
                <w:rFonts w:cs="Arial"/>
                <w:bCs/>
                <w:i/>
              </w:rPr>
              <w:t xml:space="preserve"> </w:t>
            </w:r>
            <w:r w:rsidRPr="005838DE">
              <w:rPr>
                <w:rStyle w:val="SAPScreenElement"/>
              </w:rPr>
              <w:t>Files</w:t>
            </w:r>
            <w:r w:rsidRPr="005838DE">
              <w:rPr>
                <w:rFonts w:cs="Arial"/>
                <w:bCs/>
              </w:rPr>
              <w:t xml:space="preserve"> </w:t>
            </w:r>
            <w:r w:rsidRPr="005838DE">
              <w:rPr>
                <w:rStyle w:val="SAPScreenElement"/>
              </w:rPr>
              <w:t xml:space="preserve">&gt; Workflow Details </w:t>
            </w:r>
            <w:r w:rsidRPr="005838DE">
              <w:rPr>
                <w:rFonts w:cs="Arial"/>
                <w:bCs/>
              </w:rPr>
              <w:t>screen is displayed containing details to the employee’s time sheet. The screen is divided in several sections:</w:t>
            </w:r>
          </w:p>
          <w:p w14:paraId="022B626E" w14:textId="77777777" w:rsidR="00126750" w:rsidRPr="005838DE" w:rsidRDefault="00126750" w:rsidP="000206EE">
            <w:pPr>
              <w:numPr>
                <w:ilvl w:val="0"/>
                <w:numId w:val="7"/>
              </w:numPr>
              <w:spacing w:line="240" w:lineRule="auto"/>
              <w:ind w:left="176" w:hanging="176"/>
              <w:rPr>
                <w:rFonts w:cs="Arial"/>
                <w:bCs/>
              </w:rPr>
            </w:pPr>
            <w:r w:rsidRPr="005838DE">
              <w:rPr>
                <w:rFonts w:cs="Arial"/>
                <w:bCs/>
              </w:rPr>
              <w:t xml:space="preserve">The </w:t>
            </w:r>
            <w:r w:rsidRPr="005838DE">
              <w:rPr>
                <w:rStyle w:val="SAPScreenElement"/>
              </w:rPr>
              <w:t>Do you approve this request?</w:t>
            </w:r>
            <w:r w:rsidRPr="005838DE">
              <w:rPr>
                <w:rFonts w:cs="Arial"/>
                <w:bCs/>
              </w:rPr>
              <w:t xml:space="preserve"> section contains a short overview of the request, its initiator, and the workflow participants.</w:t>
            </w:r>
          </w:p>
          <w:p w14:paraId="556BC3E4" w14:textId="77777777" w:rsidR="00126750" w:rsidRPr="005838DE" w:rsidRDefault="00126750" w:rsidP="000206EE">
            <w:pPr>
              <w:numPr>
                <w:ilvl w:val="0"/>
                <w:numId w:val="7"/>
              </w:numPr>
              <w:spacing w:line="240" w:lineRule="auto"/>
              <w:ind w:left="176" w:hanging="176"/>
              <w:rPr>
                <w:rFonts w:cs="Arial"/>
                <w:bCs/>
              </w:rPr>
            </w:pPr>
            <w:r w:rsidRPr="005838DE">
              <w:rPr>
                <w:rFonts w:cs="Arial"/>
                <w:bCs/>
              </w:rPr>
              <w:t xml:space="preserve">The </w:t>
            </w:r>
            <w:r w:rsidRPr="005838DE">
              <w:rPr>
                <w:rStyle w:val="SAPScreenElement"/>
              </w:rPr>
              <w:t>Employee Time Sheet</w:t>
            </w:r>
            <w:r w:rsidRPr="005838DE">
              <w:rPr>
                <w:rFonts w:cs="Arial"/>
                <w:bCs/>
              </w:rPr>
              <w:t xml:space="preserve"> section contains the detailed time sheet entries.</w:t>
            </w:r>
          </w:p>
          <w:p w14:paraId="2246E8EF" w14:textId="77777777" w:rsidR="00126750" w:rsidRPr="005838DE" w:rsidRDefault="00126750" w:rsidP="000206EE">
            <w:pPr>
              <w:numPr>
                <w:ilvl w:val="0"/>
                <w:numId w:val="7"/>
              </w:numPr>
              <w:spacing w:line="240" w:lineRule="auto"/>
              <w:ind w:left="176" w:hanging="176"/>
              <w:rPr>
                <w:rFonts w:cs="Arial"/>
                <w:bCs/>
              </w:rPr>
            </w:pPr>
            <w:r w:rsidRPr="005838DE">
              <w:rPr>
                <w:rFonts w:cs="Arial"/>
                <w:bCs/>
              </w:rPr>
              <w:t xml:space="preserve">In the </w:t>
            </w:r>
            <w:r w:rsidRPr="005838DE">
              <w:rPr>
                <w:rStyle w:val="SAPScreenElement"/>
              </w:rPr>
              <w:t xml:space="preserve">Comment </w:t>
            </w:r>
            <w:r w:rsidRPr="005838DE">
              <w:rPr>
                <w:rFonts w:cs="Arial"/>
                <w:bCs/>
              </w:rPr>
              <w:t>section, you can post your remarks to the employee’s request.</w:t>
            </w:r>
          </w:p>
          <w:p w14:paraId="1562E0E8" w14:textId="15C79DA6" w:rsidR="00126750" w:rsidRPr="005838DE" w:rsidRDefault="00126750" w:rsidP="000206EE">
            <w:pPr>
              <w:numPr>
                <w:ilvl w:val="0"/>
                <w:numId w:val="7"/>
              </w:numPr>
              <w:spacing w:line="240" w:lineRule="auto"/>
              <w:ind w:left="176" w:hanging="176"/>
              <w:rPr>
                <w:rFonts w:cs="Arial"/>
                <w:bCs/>
              </w:rPr>
            </w:pPr>
            <w:r w:rsidRPr="005838DE">
              <w:rPr>
                <w:rFonts w:cs="Arial"/>
                <w:bCs/>
              </w:rPr>
              <w:t xml:space="preserve">On the right part of the screen a short profile of the requesting employee is given, as well as </w:t>
            </w:r>
            <w:ins w:id="3970" w:author="Author" w:date="2018-02-05T10:22:00Z">
              <w:r w:rsidR="00F25DD7" w:rsidRPr="00BC4031">
                <w:rPr>
                  <w:rFonts w:cs="Arial"/>
                  <w:bCs/>
                  <w:strike/>
                  <w:highlight w:val="yellow"/>
                </w:rPr>
                <w:t>administrative</w:t>
              </w:r>
              <w:r w:rsidR="00F25DD7" w:rsidRPr="005838DE">
                <w:rPr>
                  <w:rFonts w:cs="Arial"/>
                  <w:bCs/>
                </w:rPr>
                <w:t xml:space="preserve"> </w:t>
              </w:r>
              <w:r w:rsidR="00F25DD7" w:rsidRPr="00BC4031">
                <w:rPr>
                  <w:rFonts w:cs="Arial"/>
                  <w:bCs/>
                  <w:highlight w:val="yellow"/>
                </w:rPr>
                <w:t>Activity</w:t>
              </w:r>
              <w:r w:rsidR="00F25DD7">
                <w:rPr>
                  <w:rFonts w:cs="Arial"/>
                  <w:bCs/>
                </w:rPr>
                <w:t xml:space="preserve"> </w:t>
              </w:r>
            </w:ins>
            <w:del w:id="3971" w:author="Author" w:date="2018-02-05T10:22:00Z">
              <w:r w:rsidRPr="005838DE" w:rsidDel="00F25DD7">
                <w:rPr>
                  <w:rFonts w:cs="Arial"/>
                  <w:bCs/>
                </w:rPr>
                <w:delText xml:space="preserve">administrative </w:delText>
              </w:r>
            </w:del>
            <w:r w:rsidRPr="005838DE">
              <w:rPr>
                <w:rFonts w:cs="Arial"/>
                <w:bCs/>
              </w:rPr>
              <w:t>details to the request initiation.</w:t>
            </w:r>
          </w:p>
        </w:tc>
        <w:tc>
          <w:tcPr>
            <w:tcW w:w="1393" w:type="dxa"/>
          </w:tcPr>
          <w:p w14:paraId="0D5AF415" w14:textId="77777777" w:rsidR="00126750" w:rsidRPr="005838DE" w:rsidRDefault="00126750" w:rsidP="00482A3A">
            <w:pPr>
              <w:rPr>
                <w:rFonts w:cs="Arial"/>
                <w:bCs/>
              </w:rPr>
            </w:pPr>
          </w:p>
        </w:tc>
      </w:tr>
      <w:tr w:rsidR="00126750" w:rsidRPr="005838DE" w14:paraId="42DC8F49" w14:textId="77777777" w:rsidTr="006F51FD">
        <w:trPr>
          <w:trHeight w:val="357"/>
        </w:trPr>
        <w:tc>
          <w:tcPr>
            <w:tcW w:w="875" w:type="dxa"/>
            <w:shd w:val="clear" w:color="auto" w:fill="auto"/>
          </w:tcPr>
          <w:p w14:paraId="7B2888DD" w14:textId="28DF1A3B" w:rsidR="00126750" w:rsidRPr="005838DE" w:rsidRDefault="00126750" w:rsidP="00482A3A">
            <w:r w:rsidRPr="005838DE">
              <w:t>4</w:t>
            </w:r>
          </w:p>
        </w:tc>
        <w:tc>
          <w:tcPr>
            <w:tcW w:w="1559" w:type="dxa"/>
            <w:shd w:val="clear" w:color="auto" w:fill="auto"/>
          </w:tcPr>
          <w:p w14:paraId="5D176F1C" w14:textId="77777777" w:rsidR="00126750" w:rsidRPr="005838DE" w:rsidRDefault="00126750" w:rsidP="00482A3A">
            <w:pPr>
              <w:rPr>
                <w:rFonts w:cs="Arial"/>
                <w:b/>
                <w:bCs/>
              </w:rPr>
            </w:pPr>
            <w:r w:rsidRPr="005838DE">
              <w:rPr>
                <w:rFonts w:cs="Arial"/>
                <w:b/>
                <w:bCs/>
              </w:rPr>
              <w:t>Review Time Sheet</w:t>
            </w:r>
          </w:p>
        </w:tc>
        <w:tc>
          <w:tcPr>
            <w:tcW w:w="3685" w:type="dxa"/>
            <w:shd w:val="clear" w:color="auto" w:fill="auto"/>
          </w:tcPr>
          <w:p w14:paraId="2E0C4001" w14:textId="19D4016F" w:rsidR="00126750" w:rsidRPr="005838DE" w:rsidRDefault="00126750" w:rsidP="000206EE">
            <w:r w:rsidRPr="005838DE">
              <w:t>Review details to the recorded working time</w:t>
            </w:r>
            <w:r w:rsidR="00B70902">
              <w:t xml:space="preserve"> in section </w:t>
            </w:r>
            <w:r w:rsidR="00B70902">
              <w:rPr>
                <w:rStyle w:val="SAPScreenElement"/>
              </w:rPr>
              <w:t>Time Valuation Result</w:t>
            </w:r>
            <w:r w:rsidRPr="005838DE">
              <w:t>.</w:t>
            </w:r>
            <w:r w:rsidR="00825A7B">
              <w:rPr>
                <w:lang w:eastAsia="zh-CN"/>
              </w:rPr>
              <w:t xml:space="preserve"> </w:t>
            </w:r>
            <w:r w:rsidRPr="005838DE">
              <w:rPr>
                <w:lang w:eastAsia="zh-CN"/>
              </w:rPr>
              <w:t xml:space="preserve">If needed, you can enter a note to this time sheet in the </w:t>
            </w:r>
            <w:r w:rsidRPr="005838DE">
              <w:rPr>
                <w:rStyle w:val="SAPScreenElement"/>
              </w:rPr>
              <w:t>Comment</w:t>
            </w:r>
            <w:r w:rsidRPr="005838DE">
              <w:rPr>
                <w:lang w:eastAsia="zh-CN"/>
              </w:rPr>
              <w:t xml:space="preserve"> section.</w:t>
            </w:r>
          </w:p>
        </w:tc>
        <w:tc>
          <w:tcPr>
            <w:tcW w:w="3330" w:type="dxa"/>
          </w:tcPr>
          <w:p w14:paraId="05744418" w14:textId="77777777" w:rsidR="00126750" w:rsidRPr="005838DE" w:rsidRDefault="00126750" w:rsidP="00482A3A">
            <w:pPr>
              <w:rPr>
                <w:rFonts w:cs="Arial"/>
                <w:bCs/>
              </w:rPr>
            </w:pPr>
          </w:p>
        </w:tc>
        <w:tc>
          <w:tcPr>
            <w:tcW w:w="3333" w:type="dxa"/>
            <w:shd w:val="clear" w:color="auto" w:fill="auto"/>
          </w:tcPr>
          <w:p w14:paraId="27002EAC" w14:textId="765A68D2" w:rsidR="00126750" w:rsidRPr="005838DE" w:rsidRDefault="00126750" w:rsidP="00482A3A">
            <w:pPr>
              <w:rPr>
                <w:rFonts w:cs="Arial"/>
                <w:bCs/>
              </w:rPr>
            </w:pPr>
          </w:p>
        </w:tc>
        <w:tc>
          <w:tcPr>
            <w:tcW w:w="1393" w:type="dxa"/>
          </w:tcPr>
          <w:p w14:paraId="4D0B3AD3" w14:textId="77777777" w:rsidR="00126750" w:rsidRPr="005838DE" w:rsidRDefault="00126750" w:rsidP="00482A3A">
            <w:pPr>
              <w:rPr>
                <w:rFonts w:cs="Arial"/>
                <w:bCs/>
              </w:rPr>
            </w:pPr>
          </w:p>
        </w:tc>
      </w:tr>
      <w:tr w:rsidR="00126750" w:rsidRPr="005838DE" w14:paraId="54238333" w14:textId="77777777" w:rsidTr="006F51FD">
        <w:trPr>
          <w:trHeight w:val="357"/>
        </w:trPr>
        <w:tc>
          <w:tcPr>
            <w:tcW w:w="875" w:type="dxa"/>
            <w:shd w:val="clear" w:color="auto" w:fill="auto"/>
          </w:tcPr>
          <w:p w14:paraId="2271CD2C" w14:textId="11FE08FA" w:rsidR="00126750" w:rsidRPr="005838DE" w:rsidRDefault="00126750" w:rsidP="00482A3A">
            <w:r w:rsidRPr="005838DE">
              <w:t>5</w:t>
            </w:r>
          </w:p>
        </w:tc>
        <w:tc>
          <w:tcPr>
            <w:tcW w:w="1559" w:type="dxa"/>
            <w:shd w:val="clear" w:color="auto" w:fill="auto"/>
          </w:tcPr>
          <w:p w14:paraId="02D8C8CF" w14:textId="77777777" w:rsidR="00126750" w:rsidRPr="005838DE" w:rsidRDefault="00126750" w:rsidP="00482A3A">
            <w:pPr>
              <w:rPr>
                <w:rFonts w:cs="Arial"/>
                <w:b/>
                <w:bCs/>
              </w:rPr>
            </w:pPr>
            <w:r w:rsidRPr="005838DE">
              <w:rPr>
                <w:rFonts w:cs="Arial"/>
                <w:b/>
                <w:bCs/>
              </w:rPr>
              <w:t>Approve Time Sheet</w:t>
            </w:r>
          </w:p>
        </w:tc>
        <w:tc>
          <w:tcPr>
            <w:tcW w:w="3685" w:type="dxa"/>
            <w:shd w:val="clear" w:color="auto" w:fill="auto"/>
          </w:tcPr>
          <w:p w14:paraId="519C6D0A" w14:textId="7902B949" w:rsidR="00126750" w:rsidRPr="005838DE" w:rsidRDefault="00126750" w:rsidP="00482A3A">
            <w:pPr>
              <w:rPr>
                <w:lang w:eastAsia="zh-CN"/>
              </w:rPr>
            </w:pPr>
            <w:r w:rsidRPr="005838DE">
              <w:t xml:space="preserve">If </w:t>
            </w:r>
            <w:r w:rsidRPr="005838DE">
              <w:rPr>
                <w:lang w:eastAsia="zh-CN"/>
              </w:rPr>
              <w:t>everything is fine</w:t>
            </w:r>
            <w:r w:rsidRPr="005838DE">
              <w:t xml:space="preserve">, choose the </w:t>
            </w:r>
            <w:r w:rsidRPr="005838DE">
              <w:rPr>
                <w:rStyle w:val="SAPScreenElement"/>
              </w:rPr>
              <w:t>Approve</w:t>
            </w:r>
            <w:r w:rsidRPr="005838DE">
              <w:rPr>
                <w:i/>
                <w:lang w:eastAsia="zh-CN"/>
              </w:rPr>
              <w:t xml:space="preserve"> </w:t>
            </w:r>
            <w:r w:rsidRPr="005838DE">
              <w:rPr>
                <w:lang w:eastAsia="zh-CN"/>
              </w:rPr>
              <w:t>button</w:t>
            </w:r>
            <w:r w:rsidRPr="005838DE">
              <w:t xml:space="preserve"> to approve the </w:t>
            </w:r>
            <w:r w:rsidR="00C92174" w:rsidRPr="005838DE">
              <w:t>T</w:t>
            </w:r>
            <w:r w:rsidRPr="005838DE">
              <w:t xml:space="preserve">ime </w:t>
            </w:r>
            <w:r w:rsidR="00C92174" w:rsidRPr="005838DE">
              <w:t>O</w:t>
            </w:r>
            <w:r w:rsidRPr="005838DE">
              <w:t xml:space="preserve">ff request. </w:t>
            </w:r>
          </w:p>
        </w:tc>
        <w:tc>
          <w:tcPr>
            <w:tcW w:w="3330" w:type="dxa"/>
          </w:tcPr>
          <w:p w14:paraId="39268BD3" w14:textId="77777777" w:rsidR="00126750" w:rsidRPr="005838DE" w:rsidRDefault="00126750" w:rsidP="00126750">
            <w:pPr>
              <w:pStyle w:val="SAPNoteHeading"/>
              <w:ind w:left="0"/>
            </w:pPr>
            <w:r w:rsidRPr="005838DE">
              <w:rPr>
                <w:noProof/>
                <w:lang w:val="de-DE" w:eastAsia="de-DE"/>
              </w:rPr>
              <w:drawing>
                <wp:inline distT="0" distB="0" distL="0" distR="0" wp14:anchorId="7D1F456F" wp14:editId="33B7A717">
                  <wp:extent cx="228600" cy="228600"/>
                  <wp:effectExtent l="0" t="0" r="0" b="0"/>
                  <wp:docPr id="25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838DE">
              <w:t> Note</w:t>
            </w:r>
          </w:p>
          <w:p w14:paraId="4FC874DC" w14:textId="77777777" w:rsidR="00F25DD7" w:rsidRPr="005838DE" w:rsidRDefault="00F25DD7" w:rsidP="00F25DD7">
            <w:pPr>
              <w:pStyle w:val="NoteParagraph"/>
              <w:ind w:left="56"/>
              <w:rPr>
                <w:ins w:id="3972" w:author="Author" w:date="2018-02-05T10:27:00Z"/>
              </w:rPr>
            </w:pPr>
            <w:ins w:id="3973" w:author="Author" w:date="2018-02-05T10:27:00Z">
              <w:r w:rsidRPr="005838DE">
                <w:t xml:space="preserve">You may also decline the time sheet. In this case, it is recommended to add </w:t>
              </w:r>
              <w:r>
                <w:t xml:space="preserve">a </w:t>
              </w:r>
              <w:r w:rsidRPr="005838DE">
                <w:t>comment explaining your decision</w:t>
              </w:r>
              <w:r>
                <w:t xml:space="preserve"> </w:t>
              </w:r>
              <w:r w:rsidRPr="00BC4031">
                <w:rPr>
                  <w:highlight w:val="yellow"/>
                </w:rPr>
                <w:t xml:space="preserve">before choosing the </w:t>
              </w:r>
              <w:r w:rsidRPr="00BC4031">
                <w:rPr>
                  <w:rStyle w:val="SAPScreenElement"/>
                  <w:highlight w:val="yellow"/>
                </w:rPr>
                <w:t>Decline</w:t>
              </w:r>
              <w:r w:rsidRPr="00BC4031">
                <w:rPr>
                  <w:highlight w:val="yellow"/>
                </w:rPr>
                <w:t xml:space="preserve"> button</w:t>
              </w:r>
              <w:r w:rsidRPr="005838DE">
                <w:t>. The employee can then adapt the time sheet and resubmit it for approval.</w:t>
              </w:r>
            </w:ins>
          </w:p>
          <w:p w14:paraId="16CEE7FC" w14:textId="6E50F22B" w:rsidR="00126750" w:rsidRPr="005838DE" w:rsidDel="00F25DD7" w:rsidRDefault="00F25DD7">
            <w:pPr>
              <w:pStyle w:val="NoteParagraph"/>
              <w:ind w:left="56"/>
              <w:rPr>
                <w:del w:id="3974" w:author="Author" w:date="2018-02-05T10:27:00Z"/>
              </w:rPr>
              <w:pPrChange w:id="3975" w:author="Hamed, Tessa" w:date="2018-02-06T11:40:00Z">
                <w:pPr>
                  <w:pStyle w:val="NoteParagraph"/>
                  <w:ind w:left="32"/>
                </w:pPr>
              </w:pPrChange>
            </w:pPr>
            <w:ins w:id="3976" w:author="Author" w:date="2018-02-05T10:27:00Z">
              <w:r w:rsidRPr="005838DE">
                <w:t xml:space="preserve">You may also pass the request to someone else to approve. For this choose the </w:t>
              </w:r>
              <w:r w:rsidRPr="005838DE">
                <w:rPr>
                  <w:rStyle w:val="SAPScreenElement"/>
                </w:rPr>
                <w:t>Delegate</w:t>
              </w:r>
              <w:r w:rsidRPr="005838DE">
                <w:t xml:space="preserve"> link </w:t>
              </w:r>
              <w:r w:rsidRPr="00BC4031">
                <w:rPr>
                  <w:strike/>
                  <w:highlight w:val="yellow"/>
                </w:rPr>
                <w:t>located</w:t>
              </w:r>
              <w:r w:rsidRPr="00BC4031">
                <w:rPr>
                  <w:i/>
                  <w:strike/>
                  <w:highlight w:val="yellow"/>
                </w:rPr>
                <w:t xml:space="preserve"> </w:t>
              </w:r>
              <w:r w:rsidRPr="00BC4031">
                <w:rPr>
                  <w:strike/>
                  <w:highlight w:val="yellow"/>
                </w:rPr>
                <w:t xml:space="preserve">next to the </w:t>
              </w:r>
              <w:r w:rsidRPr="00BC4031">
                <w:rPr>
                  <w:rStyle w:val="SAPScreenElement"/>
                  <w:strike/>
                  <w:highlight w:val="yellow"/>
                </w:rPr>
                <w:t>Decline</w:t>
              </w:r>
              <w:r w:rsidRPr="00BC4031">
                <w:rPr>
                  <w:strike/>
                  <w:highlight w:val="yellow"/>
                </w:rPr>
                <w:t xml:space="preserve"> button</w:t>
              </w:r>
              <w:r w:rsidRPr="005838DE">
                <w:t xml:space="preserve">, </w:t>
              </w:r>
              <w:r>
                <w:t>I</w:t>
              </w:r>
              <w:r w:rsidRPr="005838DE">
                <w:t xml:space="preserve">n the upcoming </w:t>
              </w:r>
              <w:r w:rsidRPr="005838DE">
                <w:rPr>
                  <w:rStyle w:val="SAPScreenElement"/>
                </w:rPr>
                <w:t>Delegate</w:t>
              </w:r>
              <w:r w:rsidRPr="005838DE">
                <w:rPr>
                  <w:i/>
                </w:rPr>
                <w:t xml:space="preserve"> </w:t>
              </w:r>
              <w:r w:rsidRPr="00BC4031">
                <w:rPr>
                  <w:rStyle w:val="SAPScreenElement"/>
                  <w:strike/>
                  <w:highlight w:val="yellow"/>
                </w:rPr>
                <w:t>Workflow</w:t>
              </w:r>
              <w:r>
                <w:rPr>
                  <w:rStyle w:val="SAPScreenElement"/>
                  <w:strike/>
                </w:rPr>
                <w:t xml:space="preserve"> </w:t>
              </w:r>
              <w:r w:rsidRPr="00BC4031">
                <w:rPr>
                  <w:rStyle w:val="SAPScreenElement"/>
                  <w:highlight w:val="yellow"/>
                </w:rPr>
                <w:t>Request</w:t>
              </w:r>
              <w:r w:rsidRPr="005838DE">
                <w:t xml:space="preserve"> window select </w:t>
              </w:r>
              <w:r w:rsidRPr="00BC4031">
                <w:rPr>
                  <w:strike/>
                  <w:highlight w:val="yellow"/>
                </w:rPr>
                <w:t>from the drop-down</w:t>
              </w:r>
              <w:r w:rsidRPr="005838DE">
                <w:t xml:space="preserve"> the person to whom you want to delegate the request</w:t>
              </w:r>
              <w:del w:id="3977" w:author="Author" w:date="2018-02-06T11:41:00Z">
                <w:r w:rsidDel="001D7400">
                  <w:delText xml:space="preserve"> </w:delText>
                </w:r>
                <w:r w:rsidRPr="00BC4031" w:rsidDel="001D7400">
                  <w:rPr>
                    <w:highlight w:val="yellow"/>
                  </w:rPr>
                  <w:delText>from the drop-down</w:delText>
                </w:r>
              </w:del>
              <w:r w:rsidRPr="005838DE">
                <w:t xml:space="preserve">, and choose the </w:t>
              </w:r>
              <w:r w:rsidRPr="005838DE">
                <w:rPr>
                  <w:rStyle w:val="SAPScreenElement"/>
                </w:rPr>
                <w:t>Send</w:t>
              </w:r>
              <w:r w:rsidRPr="005838DE">
                <w:t xml:space="preserve"> button.</w:t>
              </w:r>
            </w:ins>
            <w:del w:id="3978" w:author="Author" w:date="2018-02-05T10:27:00Z">
              <w:r w:rsidR="00126750" w:rsidRPr="005838DE" w:rsidDel="00F25DD7">
                <w:delText>You may also decline the time sheet. In this case, it is recommended to add comment explaining your decision. The employee can then adapt the time sheet and resubmit it for approval.</w:delText>
              </w:r>
            </w:del>
          </w:p>
          <w:p w14:paraId="32F0F06D" w14:textId="09DBC95C" w:rsidR="00126750" w:rsidRPr="005838DE" w:rsidRDefault="00126750" w:rsidP="001D7400">
            <w:pPr>
              <w:pStyle w:val="NoteParagraph"/>
              <w:ind w:left="32"/>
            </w:pPr>
            <w:del w:id="3979" w:author="Author" w:date="2018-02-05T10:27:00Z">
              <w:r w:rsidRPr="005838DE" w:rsidDel="00F25DD7">
                <w:delText xml:space="preserve">You may also pass the request to someone else to approve. For this choose the </w:delText>
              </w:r>
              <w:r w:rsidRPr="005838DE" w:rsidDel="00F25DD7">
                <w:rPr>
                  <w:rStyle w:val="SAPScreenElement"/>
                </w:rPr>
                <w:delText>Delegate</w:delText>
              </w:r>
              <w:r w:rsidRPr="005838DE" w:rsidDel="00F25DD7">
                <w:delText xml:space="preserve"> link located</w:delText>
              </w:r>
              <w:r w:rsidRPr="005838DE" w:rsidDel="00F25DD7">
                <w:rPr>
                  <w:i/>
                </w:rPr>
                <w:delText xml:space="preserve"> </w:delText>
              </w:r>
              <w:r w:rsidRPr="005838DE" w:rsidDel="00F25DD7">
                <w:delText xml:space="preserve">next to the </w:delText>
              </w:r>
              <w:r w:rsidRPr="005838DE" w:rsidDel="00F25DD7">
                <w:rPr>
                  <w:rStyle w:val="SAPScreenElement"/>
                </w:rPr>
                <w:delText>Decline</w:delText>
              </w:r>
              <w:r w:rsidRPr="005838DE" w:rsidDel="00F25DD7">
                <w:delText xml:space="preserve"> button, select in the upcoming </w:delText>
              </w:r>
              <w:r w:rsidRPr="005838DE" w:rsidDel="00F25DD7">
                <w:rPr>
                  <w:rStyle w:val="SAPScreenElement"/>
                </w:rPr>
                <w:delText>Delegate</w:delText>
              </w:r>
              <w:r w:rsidRPr="005838DE" w:rsidDel="00F25DD7">
                <w:rPr>
                  <w:i/>
                </w:rPr>
                <w:delText xml:space="preserve"> </w:delText>
              </w:r>
              <w:r w:rsidRPr="005838DE" w:rsidDel="00F25DD7">
                <w:rPr>
                  <w:rStyle w:val="SAPScreenElement"/>
                </w:rPr>
                <w:delText>Workflow</w:delText>
              </w:r>
              <w:r w:rsidRPr="005838DE" w:rsidDel="00F25DD7">
                <w:delText xml:space="preserve"> window from the drop-down the person to whom you want to delegate the request, and choose the </w:delText>
              </w:r>
              <w:r w:rsidRPr="005838DE" w:rsidDel="00F25DD7">
                <w:rPr>
                  <w:rStyle w:val="SAPScreenElement"/>
                </w:rPr>
                <w:delText>Send</w:delText>
              </w:r>
              <w:r w:rsidRPr="005838DE" w:rsidDel="00F25DD7">
                <w:delText xml:space="preserve"> button. </w:delText>
              </w:r>
            </w:del>
          </w:p>
        </w:tc>
        <w:tc>
          <w:tcPr>
            <w:tcW w:w="3333" w:type="dxa"/>
            <w:shd w:val="clear" w:color="auto" w:fill="auto"/>
          </w:tcPr>
          <w:p w14:paraId="790FE92E" w14:textId="7547D018" w:rsidR="00126750" w:rsidRPr="005838DE" w:rsidRDefault="00126750" w:rsidP="00482A3A">
            <w:pPr>
              <w:rPr>
                <w:strike/>
              </w:rPr>
            </w:pPr>
            <w:r w:rsidRPr="005838DE">
              <w:t>The system generates a message about the approval of the workflow</w:t>
            </w:r>
            <w:r w:rsidRPr="005838DE">
              <w:rPr>
                <w:lang w:eastAsia="zh-CN"/>
              </w:rPr>
              <w:t>.</w:t>
            </w:r>
            <w:r w:rsidRPr="005838DE">
              <w:t xml:space="preserve"> You are directed to your </w:t>
            </w:r>
            <w:r w:rsidR="00FC2F75" w:rsidRPr="005838DE">
              <w:rPr>
                <w:rStyle w:val="SAPScreenElement"/>
              </w:rPr>
              <w:t>Home</w:t>
            </w:r>
            <w:r w:rsidR="00FC2F75" w:rsidRPr="005838DE">
              <w:t xml:space="preserve"> </w:t>
            </w:r>
            <w:r w:rsidRPr="005838DE">
              <w:t xml:space="preserve">page. </w:t>
            </w:r>
          </w:p>
          <w:p w14:paraId="727184AA" w14:textId="77777777" w:rsidR="00126750" w:rsidRPr="005838DE" w:rsidRDefault="00126750" w:rsidP="00482A3A">
            <w:r w:rsidRPr="005838DE">
              <w:rPr>
                <w:lang w:eastAsia="zh-CN"/>
              </w:rPr>
              <w:t xml:space="preserve">In the employee’s Employee Files, the status of the time sheet turned </w:t>
            </w:r>
            <w:r w:rsidRPr="00CC0254">
              <w:rPr>
                <w:rStyle w:val="SAPMonospace"/>
                <w:rPrChange w:id="3980" w:author="Author" w:date="2018-02-06T11:43:00Z">
                  <w:rPr>
                    <w:rStyle w:val="SAPUserEntry"/>
                    <w:color w:val="000000"/>
                  </w:rPr>
                </w:rPrChange>
              </w:rPr>
              <w:t>Approved</w:t>
            </w:r>
            <w:r w:rsidRPr="005838DE">
              <w:rPr>
                <w:lang w:eastAsia="zh-CN"/>
              </w:rPr>
              <w:t>.</w:t>
            </w:r>
          </w:p>
        </w:tc>
        <w:tc>
          <w:tcPr>
            <w:tcW w:w="1393" w:type="dxa"/>
          </w:tcPr>
          <w:p w14:paraId="07FB70D0" w14:textId="77777777" w:rsidR="00126750" w:rsidRPr="005838DE" w:rsidRDefault="00126750" w:rsidP="00482A3A">
            <w:pPr>
              <w:rPr>
                <w:rFonts w:cs="Arial"/>
                <w:bCs/>
              </w:rPr>
            </w:pPr>
          </w:p>
        </w:tc>
      </w:tr>
    </w:tbl>
    <w:p w14:paraId="48FD8794" w14:textId="77777777" w:rsidR="00482A3A" w:rsidRPr="005838DE" w:rsidRDefault="00482A3A" w:rsidP="00482A3A">
      <w:pPr>
        <w:rPr>
          <w:rStyle w:val="SAPEmphasis"/>
          <w:sz w:val="20"/>
          <w:u w:val="single"/>
        </w:rPr>
      </w:pPr>
    </w:p>
    <w:p w14:paraId="651B769F" w14:textId="5090403F" w:rsidR="00482A3A" w:rsidRPr="005838DE" w:rsidRDefault="00482A3A" w:rsidP="00482A3A">
      <w:pPr>
        <w:rPr>
          <w:rStyle w:val="SAPEmphasis"/>
          <w:sz w:val="20"/>
        </w:rPr>
      </w:pPr>
      <w:r w:rsidRPr="005838DE">
        <w:rPr>
          <w:rStyle w:val="SAPEmphasis"/>
          <w:sz w:val="20"/>
          <w:u w:val="single"/>
        </w:rPr>
        <w:t>Option 2</w:t>
      </w:r>
      <w:r w:rsidRPr="005838DE">
        <w:rPr>
          <w:rStyle w:val="SAPEmphasis"/>
        </w:rPr>
        <w:t xml:space="preserve">: </w:t>
      </w:r>
      <w:r w:rsidRPr="005838DE">
        <w:rPr>
          <w:rStyle w:val="SAPEmphasis"/>
          <w:sz w:val="20"/>
        </w:rPr>
        <w:t>Mass Approval of Time Sheet Requests</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5"/>
        <w:gridCol w:w="1195"/>
        <w:gridCol w:w="506"/>
        <w:gridCol w:w="3606"/>
        <w:gridCol w:w="1080"/>
        <w:gridCol w:w="5760"/>
        <w:gridCol w:w="1264"/>
      </w:tblGrid>
      <w:tr w:rsidR="00482A3A" w:rsidRPr="005838DE" w14:paraId="3C5DEA41" w14:textId="77777777" w:rsidTr="00FA7F61">
        <w:trPr>
          <w:trHeight w:val="576"/>
          <w:tblHeader/>
        </w:trPr>
        <w:tc>
          <w:tcPr>
            <w:tcW w:w="875" w:type="dxa"/>
            <w:shd w:val="clear" w:color="auto" w:fill="999999"/>
          </w:tcPr>
          <w:p w14:paraId="69A294AA" w14:textId="77777777" w:rsidR="00482A3A" w:rsidRPr="005838DE" w:rsidRDefault="00482A3A" w:rsidP="00FA7F61">
            <w:pPr>
              <w:pStyle w:val="TableHeading"/>
              <w:rPr>
                <w:rFonts w:ascii="BentonSans Bold" w:hAnsi="BentonSans Bold"/>
                <w:bCs/>
                <w:color w:val="FFFFFF"/>
                <w:sz w:val="18"/>
              </w:rPr>
            </w:pPr>
            <w:r w:rsidRPr="005838DE">
              <w:rPr>
                <w:rFonts w:ascii="BentonSans Bold" w:hAnsi="BentonSans Bold"/>
                <w:bCs/>
                <w:color w:val="FFFFFF"/>
                <w:sz w:val="18"/>
              </w:rPr>
              <w:t>Test Step #</w:t>
            </w:r>
          </w:p>
        </w:tc>
        <w:tc>
          <w:tcPr>
            <w:tcW w:w="1701" w:type="dxa"/>
            <w:gridSpan w:val="2"/>
            <w:shd w:val="clear" w:color="auto" w:fill="999999"/>
          </w:tcPr>
          <w:p w14:paraId="1D2E34F9" w14:textId="77777777" w:rsidR="00482A3A" w:rsidRPr="005838DE" w:rsidRDefault="00482A3A" w:rsidP="00FA7F61">
            <w:pPr>
              <w:pStyle w:val="TableHeading"/>
              <w:rPr>
                <w:rFonts w:ascii="BentonSans Bold" w:hAnsi="BentonSans Bold"/>
                <w:bCs/>
                <w:color w:val="FFFFFF"/>
                <w:sz w:val="18"/>
              </w:rPr>
            </w:pPr>
            <w:r w:rsidRPr="005838DE">
              <w:rPr>
                <w:rFonts w:ascii="BentonSans Bold" w:hAnsi="BentonSans Bold"/>
                <w:bCs/>
                <w:color w:val="FFFFFF"/>
                <w:sz w:val="18"/>
              </w:rPr>
              <w:t>Test Step Name</w:t>
            </w:r>
          </w:p>
        </w:tc>
        <w:tc>
          <w:tcPr>
            <w:tcW w:w="4686" w:type="dxa"/>
            <w:gridSpan w:val="2"/>
            <w:shd w:val="clear" w:color="auto" w:fill="999999"/>
          </w:tcPr>
          <w:p w14:paraId="10B2E790" w14:textId="77777777" w:rsidR="00482A3A" w:rsidRPr="005838DE" w:rsidRDefault="00482A3A" w:rsidP="00FA7F61">
            <w:pPr>
              <w:pStyle w:val="TableHeading"/>
              <w:rPr>
                <w:rFonts w:ascii="BentonSans Bold" w:hAnsi="BentonSans Bold"/>
                <w:bCs/>
                <w:color w:val="FFFFFF"/>
                <w:sz w:val="18"/>
              </w:rPr>
            </w:pPr>
            <w:r w:rsidRPr="005838DE">
              <w:rPr>
                <w:rFonts w:ascii="BentonSans Bold" w:hAnsi="BentonSans Bold"/>
                <w:bCs/>
                <w:color w:val="FFFFFF"/>
                <w:sz w:val="18"/>
              </w:rPr>
              <w:t>Instruction</w:t>
            </w:r>
          </w:p>
        </w:tc>
        <w:tc>
          <w:tcPr>
            <w:tcW w:w="5760" w:type="dxa"/>
            <w:shd w:val="clear" w:color="auto" w:fill="999999"/>
          </w:tcPr>
          <w:p w14:paraId="3A6A2E25" w14:textId="77777777" w:rsidR="00482A3A" w:rsidRPr="005838DE" w:rsidRDefault="00482A3A" w:rsidP="00FA7F61">
            <w:pPr>
              <w:pStyle w:val="TableHeading"/>
              <w:rPr>
                <w:rFonts w:ascii="BentonSans Bold" w:hAnsi="BentonSans Bold"/>
                <w:bCs/>
                <w:color w:val="FFFFFF"/>
                <w:sz w:val="18"/>
              </w:rPr>
            </w:pPr>
            <w:r w:rsidRPr="005838DE">
              <w:rPr>
                <w:rFonts w:ascii="BentonSans Bold" w:hAnsi="BentonSans Bold"/>
                <w:bCs/>
                <w:color w:val="FFFFFF"/>
                <w:sz w:val="18"/>
              </w:rPr>
              <w:t>Expected Result</w:t>
            </w:r>
          </w:p>
        </w:tc>
        <w:tc>
          <w:tcPr>
            <w:tcW w:w="1264" w:type="dxa"/>
            <w:shd w:val="clear" w:color="auto" w:fill="999999"/>
          </w:tcPr>
          <w:p w14:paraId="16790913" w14:textId="77777777" w:rsidR="00482A3A" w:rsidRPr="005838DE" w:rsidRDefault="00482A3A" w:rsidP="00FA7F61">
            <w:pPr>
              <w:pStyle w:val="TableHeading"/>
              <w:rPr>
                <w:rFonts w:ascii="BentonSans Bold" w:hAnsi="BentonSans Bold"/>
                <w:bCs/>
                <w:color w:val="FFFFFF"/>
                <w:sz w:val="18"/>
              </w:rPr>
            </w:pPr>
            <w:r w:rsidRPr="005838DE">
              <w:rPr>
                <w:rFonts w:ascii="BentonSans Bold" w:hAnsi="BentonSans Bold"/>
                <w:bCs/>
                <w:color w:val="FFFFFF"/>
                <w:sz w:val="18"/>
              </w:rPr>
              <w:t>Pass / Fail / Comment</w:t>
            </w:r>
          </w:p>
        </w:tc>
      </w:tr>
      <w:tr w:rsidR="00482A3A" w:rsidRPr="005838DE" w14:paraId="00B5CE34" w14:textId="77777777" w:rsidTr="00FA7F61">
        <w:trPr>
          <w:trHeight w:val="357"/>
        </w:trPr>
        <w:tc>
          <w:tcPr>
            <w:tcW w:w="875" w:type="dxa"/>
            <w:shd w:val="clear" w:color="auto" w:fill="auto"/>
          </w:tcPr>
          <w:p w14:paraId="79F09CF9" w14:textId="77777777" w:rsidR="00482A3A" w:rsidRPr="005838DE" w:rsidRDefault="00482A3A" w:rsidP="00FA7F61">
            <w:r w:rsidRPr="005838DE">
              <w:t>1</w:t>
            </w:r>
          </w:p>
        </w:tc>
        <w:tc>
          <w:tcPr>
            <w:tcW w:w="1195" w:type="dxa"/>
            <w:shd w:val="clear" w:color="auto" w:fill="auto"/>
          </w:tcPr>
          <w:p w14:paraId="1EC2E2BD" w14:textId="77777777" w:rsidR="00482A3A" w:rsidRPr="005838DE" w:rsidRDefault="00482A3A" w:rsidP="00FA7F61">
            <w:r w:rsidRPr="005838DE">
              <w:rPr>
                <w:rFonts w:cs="Arial"/>
                <w:b/>
                <w:bCs/>
              </w:rPr>
              <w:t>Log on</w:t>
            </w:r>
          </w:p>
        </w:tc>
        <w:tc>
          <w:tcPr>
            <w:tcW w:w="4112" w:type="dxa"/>
            <w:gridSpan w:val="2"/>
            <w:shd w:val="clear" w:color="auto" w:fill="auto"/>
          </w:tcPr>
          <w:p w14:paraId="35811DE4" w14:textId="00A9B4A2" w:rsidR="00482A3A" w:rsidRPr="005838DE" w:rsidRDefault="00482A3A" w:rsidP="00FA7F61">
            <w:r w:rsidRPr="005838DE">
              <w:t xml:space="preserve">Log on to </w:t>
            </w:r>
            <w:r w:rsidR="008A0256" w:rsidRPr="005838DE">
              <w:rPr>
                <w:rStyle w:val="SAPScreenElement"/>
                <w:color w:val="auto"/>
              </w:rPr>
              <w:t>Employee Central</w:t>
            </w:r>
            <w:r w:rsidR="008A0256" w:rsidRPr="005838DE" w:rsidDel="00765839">
              <w:rPr>
                <w:rStyle w:val="SAPScreenElement"/>
              </w:rPr>
              <w:t xml:space="preserve"> </w:t>
            </w:r>
            <w:r w:rsidRPr="005838DE">
              <w:t>as line manager.</w:t>
            </w:r>
          </w:p>
        </w:tc>
        <w:tc>
          <w:tcPr>
            <w:tcW w:w="6840" w:type="dxa"/>
            <w:gridSpan w:val="2"/>
            <w:shd w:val="clear" w:color="auto" w:fill="auto"/>
          </w:tcPr>
          <w:p w14:paraId="35647444" w14:textId="77777777" w:rsidR="00482A3A" w:rsidRPr="005838DE" w:rsidRDefault="00482A3A" w:rsidP="00FA7F61">
            <w:r w:rsidRPr="005838DE">
              <w:rPr>
                <w:rFonts w:cs="Arial"/>
                <w:bCs/>
              </w:rPr>
              <w:t xml:space="preserve">The </w:t>
            </w:r>
            <w:r w:rsidRPr="005838DE">
              <w:rPr>
                <w:rStyle w:val="SAPScreenElement"/>
              </w:rPr>
              <w:t>Home</w:t>
            </w:r>
            <w:r w:rsidRPr="005838DE">
              <w:rPr>
                <w:rFonts w:cs="Arial"/>
                <w:bCs/>
                <w:i/>
              </w:rPr>
              <w:t xml:space="preserve"> </w:t>
            </w:r>
            <w:r w:rsidRPr="005838DE">
              <w:rPr>
                <w:rFonts w:cs="Arial"/>
                <w:bCs/>
              </w:rPr>
              <w:t>page is displayed.</w:t>
            </w:r>
          </w:p>
        </w:tc>
        <w:tc>
          <w:tcPr>
            <w:tcW w:w="1264" w:type="dxa"/>
          </w:tcPr>
          <w:p w14:paraId="69CD36A2" w14:textId="77777777" w:rsidR="00482A3A" w:rsidRPr="005838DE" w:rsidRDefault="00482A3A" w:rsidP="00FA7F61">
            <w:pPr>
              <w:rPr>
                <w:rFonts w:cs="Arial"/>
                <w:bCs/>
              </w:rPr>
            </w:pPr>
          </w:p>
        </w:tc>
      </w:tr>
      <w:tr w:rsidR="00482A3A" w:rsidRPr="005838DE" w14:paraId="04DDA67A" w14:textId="77777777" w:rsidTr="00FA7F61">
        <w:trPr>
          <w:trHeight w:val="357"/>
        </w:trPr>
        <w:tc>
          <w:tcPr>
            <w:tcW w:w="875" w:type="dxa"/>
            <w:shd w:val="clear" w:color="auto" w:fill="auto"/>
          </w:tcPr>
          <w:p w14:paraId="59B46333" w14:textId="77777777" w:rsidR="00482A3A" w:rsidRPr="005838DE" w:rsidRDefault="00482A3A" w:rsidP="00FA7F61">
            <w:r w:rsidRPr="005838DE">
              <w:t>2</w:t>
            </w:r>
          </w:p>
        </w:tc>
        <w:tc>
          <w:tcPr>
            <w:tcW w:w="1195" w:type="dxa"/>
            <w:shd w:val="clear" w:color="auto" w:fill="auto"/>
          </w:tcPr>
          <w:p w14:paraId="784E9236" w14:textId="77777777" w:rsidR="00482A3A" w:rsidRPr="005838DE" w:rsidRDefault="00482A3A" w:rsidP="00FA7F61">
            <w:pPr>
              <w:rPr>
                <w:rFonts w:cs="Arial"/>
                <w:b/>
                <w:bCs/>
              </w:rPr>
            </w:pPr>
            <w:r w:rsidRPr="005838DE">
              <w:rPr>
                <w:rStyle w:val="SAPEmphasis"/>
              </w:rPr>
              <w:t>Access Requests Tile</w:t>
            </w:r>
          </w:p>
        </w:tc>
        <w:tc>
          <w:tcPr>
            <w:tcW w:w="4112" w:type="dxa"/>
            <w:gridSpan w:val="2"/>
            <w:shd w:val="clear" w:color="auto" w:fill="auto"/>
          </w:tcPr>
          <w:p w14:paraId="794C227E" w14:textId="0983685F" w:rsidR="00482A3A" w:rsidRPr="005838DE" w:rsidRDefault="00482A3A" w:rsidP="00FA7F61">
            <w:r w:rsidRPr="005838DE">
              <w:t xml:space="preserve">On the </w:t>
            </w:r>
            <w:r w:rsidRPr="005838DE">
              <w:rPr>
                <w:rStyle w:val="SAPScreenElement"/>
              </w:rPr>
              <w:t xml:space="preserve">Home </w:t>
            </w:r>
            <w:r w:rsidRPr="005838DE">
              <w:rPr>
                <w:rFonts w:cs="Arial"/>
                <w:bCs/>
              </w:rPr>
              <w:t>page</w:t>
            </w:r>
            <w:r w:rsidRPr="005838DE">
              <w:rPr>
                <w:rStyle w:val="SAPScreenElement"/>
              </w:rPr>
              <w:t>,</w:t>
            </w:r>
            <w:r w:rsidRPr="005838DE">
              <w:t xml:space="preserve"> go to the</w:t>
            </w:r>
            <w:r w:rsidRPr="005838DE">
              <w:rPr>
                <w:i/>
              </w:rPr>
              <w:t xml:space="preserve"> </w:t>
            </w:r>
            <w:r w:rsidRPr="005838DE">
              <w:rPr>
                <w:rStyle w:val="SAPScreenElement"/>
              </w:rPr>
              <w:t>To Do</w:t>
            </w:r>
            <w:r w:rsidRPr="005838DE">
              <w:rPr>
                <w:i/>
                <w:lang w:eastAsia="zh-CN"/>
              </w:rPr>
              <w:t xml:space="preserve"> </w:t>
            </w:r>
            <w:r w:rsidRPr="005838DE">
              <w:rPr>
                <w:lang w:eastAsia="zh-CN"/>
              </w:rPr>
              <w:t>section</w:t>
            </w:r>
            <w:r w:rsidRPr="005838DE">
              <w:rPr>
                <w:i/>
                <w:lang w:eastAsia="zh-CN"/>
              </w:rPr>
              <w:t xml:space="preserve"> </w:t>
            </w:r>
            <w:r w:rsidRPr="005838DE">
              <w:rPr>
                <w:lang w:eastAsia="zh-CN"/>
              </w:rPr>
              <w:t xml:space="preserve">and </w:t>
            </w:r>
            <w:r w:rsidR="003929DD" w:rsidRPr="005838DE">
              <w:t>choose</w:t>
            </w:r>
            <w:r w:rsidR="003929DD" w:rsidRPr="005838DE" w:rsidDel="006D2C80">
              <w:t xml:space="preserve"> </w:t>
            </w:r>
            <w:r w:rsidRPr="005838DE">
              <w:rPr>
                <w:lang w:eastAsia="zh-CN"/>
              </w:rPr>
              <w:t xml:space="preserve">the </w:t>
            </w:r>
            <w:r w:rsidRPr="005838DE">
              <w:rPr>
                <w:rStyle w:val="SAPScreenElement"/>
              </w:rPr>
              <w:t>Approve Requests</w:t>
            </w:r>
            <w:r w:rsidRPr="005838DE">
              <w:t xml:space="preserve"> tile.</w:t>
            </w:r>
          </w:p>
        </w:tc>
        <w:tc>
          <w:tcPr>
            <w:tcW w:w="6840" w:type="dxa"/>
            <w:gridSpan w:val="2"/>
            <w:shd w:val="clear" w:color="auto" w:fill="auto"/>
          </w:tcPr>
          <w:p w14:paraId="78D425CB" w14:textId="77777777" w:rsidR="00482A3A" w:rsidRPr="005838DE" w:rsidRDefault="00482A3A" w:rsidP="00FA7F61">
            <w:pPr>
              <w:rPr>
                <w:rFonts w:cs="Arial"/>
                <w:bCs/>
              </w:rPr>
            </w:pPr>
            <w:r w:rsidRPr="005838DE">
              <w:rPr>
                <w:rFonts w:cs="Arial"/>
                <w:bCs/>
              </w:rPr>
              <w:t xml:space="preserve">The </w:t>
            </w:r>
            <w:r w:rsidRPr="005838DE">
              <w:rPr>
                <w:rStyle w:val="SAPScreenElement"/>
              </w:rPr>
              <w:t>Approve Requests</w:t>
            </w:r>
            <w:r w:rsidRPr="005838DE">
              <w:t xml:space="preserve"> </w:t>
            </w:r>
            <w:r w:rsidRPr="005838DE">
              <w:rPr>
                <w:rFonts w:cs="Arial"/>
                <w:bCs/>
              </w:rPr>
              <w:t xml:space="preserve">dialog box is displayed, containing a list of all the requests you need to approve. For each request, high level details are given, which depend on the request type. </w:t>
            </w:r>
          </w:p>
        </w:tc>
        <w:tc>
          <w:tcPr>
            <w:tcW w:w="1264" w:type="dxa"/>
          </w:tcPr>
          <w:p w14:paraId="7DBADDD8" w14:textId="77777777" w:rsidR="00482A3A" w:rsidRPr="005838DE" w:rsidRDefault="00482A3A" w:rsidP="00FA7F61">
            <w:pPr>
              <w:rPr>
                <w:rFonts w:cs="Arial"/>
                <w:bCs/>
              </w:rPr>
            </w:pPr>
          </w:p>
        </w:tc>
      </w:tr>
      <w:tr w:rsidR="00482A3A" w:rsidRPr="005838DE" w14:paraId="012A687B" w14:textId="77777777" w:rsidTr="00FA7F61">
        <w:trPr>
          <w:trHeight w:val="357"/>
        </w:trPr>
        <w:tc>
          <w:tcPr>
            <w:tcW w:w="875" w:type="dxa"/>
            <w:shd w:val="clear" w:color="auto" w:fill="auto"/>
          </w:tcPr>
          <w:p w14:paraId="4648454D" w14:textId="77777777" w:rsidR="00482A3A" w:rsidRPr="005838DE" w:rsidRDefault="00482A3A" w:rsidP="00FA7F61">
            <w:r w:rsidRPr="005838DE">
              <w:t>3</w:t>
            </w:r>
          </w:p>
        </w:tc>
        <w:tc>
          <w:tcPr>
            <w:tcW w:w="1195" w:type="dxa"/>
            <w:shd w:val="clear" w:color="auto" w:fill="auto"/>
          </w:tcPr>
          <w:p w14:paraId="5D97708A" w14:textId="77777777" w:rsidR="00482A3A" w:rsidRPr="005838DE" w:rsidRDefault="00482A3A" w:rsidP="00FA7F61">
            <w:pPr>
              <w:rPr>
                <w:rStyle w:val="SAPEmphasis"/>
              </w:rPr>
            </w:pPr>
            <w:r w:rsidRPr="005838DE">
              <w:rPr>
                <w:rFonts w:cs="Arial"/>
                <w:b/>
                <w:bCs/>
              </w:rPr>
              <w:t xml:space="preserve">Go to </w:t>
            </w:r>
            <w:r w:rsidRPr="005838DE">
              <w:rPr>
                <w:rStyle w:val="SAPScreenElement"/>
                <w:b/>
                <w:color w:val="auto"/>
              </w:rPr>
              <w:t>My Workflow Requests</w:t>
            </w:r>
            <w:r w:rsidRPr="005838DE">
              <w:rPr>
                <w:b/>
              </w:rPr>
              <w:t xml:space="preserve"> Screen</w:t>
            </w:r>
          </w:p>
        </w:tc>
        <w:tc>
          <w:tcPr>
            <w:tcW w:w="4112" w:type="dxa"/>
            <w:gridSpan w:val="2"/>
            <w:shd w:val="clear" w:color="auto" w:fill="auto"/>
          </w:tcPr>
          <w:p w14:paraId="15C5489C" w14:textId="77777777" w:rsidR="00482A3A" w:rsidRPr="005838DE" w:rsidRDefault="00482A3A" w:rsidP="00FA7F61">
            <w:r w:rsidRPr="005838DE">
              <w:t xml:space="preserve">Select the </w:t>
            </w:r>
            <w:r w:rsidRPr="005838DE">
              <w:rPr>
                <w:rStyle w:val="SAPScreenElement"/>
              </w:rPr>
              <w:t>Go to Workflow Requests</w:t>
            </w:r>
            <w:r w:rsidRPr="005838DE">
              <w:t xml:space="preserve"> link located at the bottom right of the </w:t>
            </w:r>
            <w:r w:rsidRPr="005838DE">
              <w:rPr>
                <w:rStyle w:val="SAPScreenElement"/>
              </w:rPr>
              <w:t>Approve Requests</w:t>
            </w:r>
            <w:r w:rsidRPr="005838DE">
              <w:t xml:space="preserve"> </w:t>
            </w:r>
            <w:r w:rsidRPr="005838DE">
              <w:rPr>
                <w:rFonts w:cs="Arial"/>
                <w:bCs/>
              </w:rPr>
              <w:t>dialog box.</w:t>
            </w:r>
          </w:p>
        </w:tc>
        <w:tc>
          <w:tcPr>
            <w:tcW w:w="6840" w:type="dxa"/>
            <w:gridSpan w:val="2"/>
            <w:shd w:val="clear" w:color="auto" w:fill="auto"/>
          </w:tcPr>
          <w:p w14:paraId="4C7F406B" w14:textId="1147BCDD" w:rsidR="00482A3A" w:rsidRPr="005838DE" w:rsidRDefault="00482A3A" w:rsidP="00FA7F61">
            <w:pPr>
              <w:rPr>
                <w:rFonts w:cs="Arial"/>
                <w:bCs/>
              </w:rPr>
            </w:pPr>
            <w:r w:rsidRPr="005838DE">
              <w:rPr>
                <w:rFonts w:cs="Arial"/>
                <w:bCs/>
              </w:rPr>
              <w:t xml:space="preserve">The </w:t>
            </w:r>
            <w:r w:rsidRPr="005838DE">
              <w:rPr>
                <w:rStyle w:val="SAPScreenElement"/>
              </w:rPr>
              <w:t>My Workflow Requests (#)</w:t>
            </w:r>
            <w:r w:rsidRPr="005838DE">
              <w:rPr>
                <w:rFonts w:cs="Arial"/>
                <w:bCs/>
              </w:rPr>
              <w:t xml:space="preserve"> screen is displayed. If appropriate, </w:t>
            </w:r>
            <w:r w:rsidR="003929DD" w:rsidRPr="005838DE">
              <w:t>choose</w:t>
            </w:r>
            <w:r w:rsidR="003929DD" w:rsidRPr="005838DE" w:rsidDel="006D2C80">
              <w:t xml:space="preserve"> </w:t>
            </w:r>
            <w:r w:rsidRPr="005838DE">
              <w:rPr>
                <w:rStyle w:val="SAPScreenElement"/>
              </w:rPr>
              <w:t>More</w:t>
            </w:r>
            <w:r w:rsidRPr="005838DE">
              <w:rPr>
                <w:rFonts w:cs="Arial"/>
                <w:bCs/>
              </w:rPr>
              <w:t>, to have the complete list of requests.</w:t>
            </w:r>
          </w:p>
        </w:tc>
        <w:tc>
          <w:tcPr>
            <w:tcW w:w="1264" w:type="dxa"/>
          </w:tcPr>
          <w:p w14:paraId="48D7281B" w14:textId="77777777" w:rsidR="00482A3A" w:rsidRPr="005838DE" w:rsidRDefault="00482A3A" w:rsidP="00FA7F61">
            <w:pPr>
              <w:rPr>
                <w:rFonts w:cs="Arial"/>
                <w:bCs/>
              </w:rPr>
            </w:pPr>
          </w:p>
        </w:tc>
      </w:tr>
      <w:tr w:rsidR="00F41C60" w:rsidRPr="005838DE" w14:paraId="4FC39A54" w14:textId="77777777" w:rsidTr="00226B64">
        <w:trPr>
          <w:trHeight w:val="163"/>
        </w:trPr>
        <w:tc>
          <w:tcPr>
            <w:tcW w:w="875" w:type="dxa"/>
            <w:vMerge w:val="restart"/>
            <w:shd w:val="clear" w:color="auto" w:fill="auto"/>
          </w:tcPr>
          <w:p w14:paraId="203048B1" w14:textId="77777777" w:rsidR="00F41C60" w:rsidRPr="005838DE" w:rsidRDefault="00F41C60" w:rsidP="00F41C60">
            <w:r w:rsidRPr="005838DE">
              <w:t>4</w:t>
            </w:r>
          </w:p>
        </w:tc>
        <w:tc>
          <w:tcPr>
            <w:tcW w:w="1195" w:type="dxa"/>
            <w:vMerge w:val="restart"/>
            <w:shd w:val="clear" w:color="auto" w:fill="auto"/>
          </w:tcPr>
          <w:p w14:paraId="77617422" w14:textId="77777777" w:rsidR="00F41C60" w:rsidRPr="005838DE" w:rsidRDefault="00F41C60" w:rsidP="00F41C60">
            <w:pPr>
              <w:rPr>
                <w:rFonts w:cs="Arial"/>
                <w:b/>
                <w:bCs/>
              </w:rPr>
            </w:pPr>
            <w:r w:rsidRPr="005838DE">
              <w:rPr>
                <w:rFonts w:cs="Arial"/>
                <w:b/>
                <w:bCs/>
              </w:rPr>
              <w:t>Filter for Time Off Requests</w:t>
            </w:r>
          </w:p>
        </w:tc>
        <w:tc>
          <w:tcPr>
            <w:tcW w:w="4112" w:type="dxa"/>
            <w:gridSpan w:val="2"/>
            <w:shd w:val="clear" w:color="auto" w:fill="auto"/>
          </w:tcPr>
          <w:p w14:paraId="70B12147" w14:textId="77777777" w:rsidR="00F41C60" w:rsidRPr="005838DE" w:rsidRDefault="00F41C60" w:rsidP="00F41C60">
            <w:r w:rsidRPr="005838DE">
              <w:t xml:space="preserve">To filter the requests, select the </w:t>
            </w:r>
            <w:r w:rsidRPr="005838DE">
              <w:rPr>
                <w:rStyle w:val="SAPScreenElement"/>
              </w:rPr>
              <w:t>Filter</w:t>
            </w:r>
            <w:r w:rsidRPr="005838DE">
              <w:t xml:space="preserve"> </w:t>
            </w:r>
            <w:r w:rsidRPr="005838DE">
              <w:rPr>
                <w:noProof/>
                <w:lang w:val="de-DE" w:eastAsia="de-DE"/>
              </w:rPr>
              <w:drawing>
                <wp:inline distT="0" distB="0" distL="0" distR="0" wp14:anchorId="54E873BF" wp14:editId="74AD404C">
                  <wp:extent cx="33337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3375" cy="276225"/>
                          </a:xfrm>
                          <a:prstGeom prst="rect">
                            <a:avLst/>
                          </a:prstGeom>
                        </pic:spPr>
                      </pic:pic>
                    </a:graphicData>
                  </a:graphic>
                </wp:inline>
              </w:drawing>
            </w:r>
            <w:r w:rsidRPr="005838DE">
              <w:t xml:space="preserve"> icon. </w:t>
            </w:r>
          </w:p>
        </w:tc>
        <w:tc>
          <w:tcPr>
            <w:tcW w:w="6840" w:type="dxa"/>
            <w:gridSpan w:val="2"/>
            <w:shd w:val="clear" w:color="auto" w:fill="auto"/>
          </w:tcPr>
          <w:p w14:paraId="56569468" w14:textId="511943ED" w:rsidR="00F41C60" w:rsidRPr="005838DE" w:rsidRDefault="00F41C60" w:rsidP="00F41C60">
            <w:pPr>
              <w:rPr>
                <w:rFonts w:cs="Arial"/>
                <w:bCs/>
              </w:rPr>
            </w:pPr>
            <w:ins w:id="3981" w:author="Author" w:date="2018-02-06T11:48:00Z">
              <w:r w:rsidRPr="005838DE">
                <w:rPr>
                  <w:rFonts w:cs="Arial"/>
                  <w:bCs/>
                </w:rPr>
                <w:t xml:space="preserve">Several fields, which can be used as filter criteria, like for example </w:t>
              </w:r>
              <w:r w:rsidRPr="00F271D7">
                <w:rPr>
                  <w:rStyle w:val="SAPScreenElement"/>
                </w:rPr>
                <w:t>Request Type</w:t>
              </w:r>
              <w:r>
                <w:rPr>
                  <w:rFonts w:cs="Arial"/>
                  <w:bCs/>
                </w:rPr>
                <w:t xml:space="preserve"> </w:t>
              </w:r>
              <w:r w:rsidRPr="00F271D7">
                <w:rPr>
                  <w:rFonts w:cs="Arial"/>
                  <w:bCs/>
                  <w:highlight w:val="yellow"/>
                </w:rPr>
                <w:t xml:space="preserve">or </w:t>
              </w:r>
            </w:ins>
            <w:ins w:id="3982" w:author="Author" w:date="2018-02-06T11:52:00Z">
              <w:r>
                <w:rPr>
                  <w:rStyle w:val="SAPScreenElement"/>
                  <w:highlight w:val="yellow"/>
                </w:rPr>
                <w:t>I</w:t>
              </w:r>
            </w:ins>
            <w:ins w:id="3983" w:author="Author" w:date="2018-02-06T11:48:00Z">
              <w:r w:rsidRPr="00F271D7">
                <w:rPr>
                  <w:rStyle w:val="SAPScreenElement"/>
                  <w:highlight w:val="yellow"/>
                </w:rPr>
                <w:t xml:space="preserve">nitiated </w:t>
              </w:r>
            </w:ins>
            <w:ins w:id="3984" w:author="Author" w:date="2018-02-06T11:52:00Z">
              <w:r>
                <w:rPr>
                  <w:rStyle w:val="SAPScreenElement"/>
                  <w:highlight w:val="yellow"/>
                </w:rPr>
                <w:t>B</w:t>
              </w:r>
            </w:ins>
            <w:ins w:id="3985" w:author="Author" w:date="2018-02-06T11:48:00Z">
              <w:r w:rsidRPr="00F271D7">
                <w:rPr>
                  <w:rFonts w:cs="Arial"/>
                  <w:bCs/>
                  <w:highlight w:val="yellow"/>
                </w:rPr>
                <w:t>y</w:t>
              </w:r>
              <w:r>
                <w:rPr>
                  <w:rFonts w:cs="Arial"/>
                  <w:bCs/>
                </w:rPr>
                <w:t xml:space="preserve"> </w:t>
              </w:r>
              <w:r w:rsidRPr="00F271D7">
                <w:rPr>
                  <w:rFonts w:cs="Arial"/>
                  <w:bCs/>
                  <w:strike/>
                  <w:highlight w:val="yellow"/>
                </w:rPr>
                <w:t>initiator</w:t>
              </w:r>
              <w:r w:rsidRPr="005838DE">
                <w:rPr>
                  <w:rFonts w:cs="Arial"/>
                  <w:bCs/>
                </w:rPr>
                <w:t xml:space="preserve">, </w:t>
              </w:r>
              <w:r w:rsidRPr="00F271D7">
                <w:rPr>
                  <w:rFonts w:cs="Arial"/>
                  <w:bCs/>
                  <w:strike/>
                  <w:highlight w:val="yellow"/>
                </w:rPr>
                <w:t>types of organizational units, etc.,</w:t>
              </w:r>
              <w:r w:rsidRPr="005838DE">
                <w:rPr>
                  <w:rFonts w:cs="Arial"/>
                  <w:bCs/>
                </w:rPr>
                <w:t xml:space="preserve"> are displayed on top of the </w:t>
              </w:r>
              <w:r w:rsidRPr="005838DE">
                <w:rPr>
                  <w:rStyle w:val="SAPScreenElement"/>
                </w:rPr>
                <w:t>My Workflow Requests (#)</w:t>
              </w:r>
              <w:r w:rsidRPr="005838DE">
                <w:rPr>
                  <w:rFonts w:cs="Arial"/>
                  <w:bCs/>
                </w:rPr>
                <w:t xml:space="preserve"> screen.</w:t>
              </w:r>
            </w:ins>
            <w:del w:id="3986" w:author="Author" w:date="2018-02-06T11:48:00Z">
              <w:r w:rsidRPr="005838DE" w:rsidDel="00C52A0E">
                <w:rPr>
                  <w:rFonts w:cs="Arial"/>
                  <w:bCs/>
                </w:rPr>
                <w:delText xml:space="preserve">Several fields, which can be used as filter criteria, like for example request type, initiator, types of organizational units, etc., are displayed on top of the </w:delText>
              </w:r>
              <w:r w:rsidRPr="005838DE" w:rsidDel="00C52A0E">
                <w:rPr>
                  <w:rStyle w:val="SAPScreenElement"/>
                </w:rPr>
                <w:delText>My Workflow Requests (#)</w:delText>
              </w:r>
              <w:r w:rsidRPr="005838DE" w:rsidDel="00C52A0E">
                <w:rPr>
                  <w:rFonts w:cs="Arial"/>
                  <w:bCs/>
                </w:rPr>
                <w:delText xml:space="preserve"> screen.</w:delText>
              </w:r>
            </w:del>
          </w:p>
        </w:tc>
        <w:tc>
          <w:tcPr>
            <w:tcW w:w="1264" w:type="dxa"/>
            <w:vMerge w:val="restart"/>
          </w:tcPr>
          <w:p w14:paraId="52883E1C" w14:textId="77777777" w:rsidR="00F41C60" w:rsidRPr="005838DE" w:rsidRDefault="00F41C60" w:rsidP="00F41C60">
            <w:pPr>
              <w:rPr>
                <w:rFonts w:cs="Arial"/>
                <w:bCs/>
              </w:rPr>
            </w:pPr>
          </w:p>
        </w:tc>
      </w:tr>
      <w:tr w:rsidR="009B7346" w:rsidRPr="005838DE" w14:paraId="47560F1E" w14:textId="77777777" w:rsidTr="00226B64">
        <w:trPr>
          <w:trHeight w:val="163"/>
        </w:trPr>
        <w:tc>
          <w:tcPr>
            <w:tcW w:w="875" w:type="dxa"/>
            <w:vMerge/>
            <w:shd w:val="clear" w:color="auto" w:fill="auto"/>
          </w:tcPr>
          <w:p w14:paraId="1E046069" w14:textId="77777777" w:rsidR="009B7346" w:rsidRPr="005838DE" w:rsidRDefault="009B7346" w:rsidP="00226B64"/>
        </w:tc>
        <w:tc>
          <w:tcPr>
            <w:tcW w:w="1195" w:type="dxa"/>
            <w:vMerge/>
            <w:shd w:val="clear" w:color="auto" w:fill="auto"/>
          </w:tcPr>
          <w:p w14:paraId="28F35218" w14:textId="77777777" w:rsidR="009B7346" w:rsidRPr="005838DE" w:rsidRDefault="009B7346" w:rsidP="00226B64">
            <w:pPr>
              <w:rPr>
                <w:rFonts w:cs="Arial"/>
                <w:b/>
                <w:bCs/>
              </w:rPr>
            </w:pPr>
          </w:p>
        </w:tc>
        <w:tc>
          <w:tcPr>
            <w:tcW w:w="4112" w:type="dxa"/>
            <w:gridSpan w:val="2"/>
            <w:shd w:val="clear" w:color="auto" w:fill="auto"/>
          </w:tcPr>
          <w:p w14:paraId="7677B97E" w14:textId="77777777" w:rsidR="009B7346" w:rsidRDefault="009B7346" w:rsidP="00226B64">
            <w:pPr>
              <w:rPr>
                <w:ins w:id="3987" w:author="Author" w:date="2018-02-06T11:48:00Z"/>
              </w:rPr>
            </w:pPr>
            <w:r w:rsidRPr="005838DE">
              <w:t xml:space="preserve">To filter for time sheet requests, select for field </w:t>
            </w:r>
            <w:r w:rsidRPr="005838DE">
              <w:rPr>
                <w:rStyle w:val="SAPScreenElement"/>
              </w:rPr>
              <w:t>Request Type</w:t>
            </w:r>
            <w:r w:rsidRPr="005838DE">
              <w:t xml:space="preserve"> value</w:t>
            </w:r>
            <w:r w:rsidRPr="005838DE">
              <w:rPr>
                <w:rStyle w:val="SAPUserEntry"/>
              </w:rPr>
              <w:t xml:space="preserve"> Change Generic Object Actions </w:t>
            </w:r>
            <w:r w:rsidRPr="005838DE">
              <w:t>and for field</w:t>
            </w:r>
            <w:r w:rsidRPr="005838DE">
              <w:rPr>
                <w:rStyle w:val="SAPUserEntry"/>
                <w:b w:val="0"/>
              </w:rPr>
              <w:t xml:space="preserve"> </w:t>
            </w:r>
            <w:r w:rsidRPr="005838DE">
              <w:rPr>
                <w:rStyle w:val="SAPScreenElement"/>
              </w:rPr>
              <w:t>Object</w:t>
            </w:r>
            <w:r w:rsidRPr="005838DE">
              <w:rPr>
                <w:rStyle w:val="SAPUserEntry"/>
                <w:b w:val="0"/>
              </w:rPr>
              <w:t xml:space="preserve"> </w:t>
            </w:r>
            <w:r w:rsidRPr="005838DE">
              <w:t>select value</w:t>
            </w:r>
            <w:r w:rsidRPr="005838DE">
              <w:rPr>
                <w:rStyle w:val="SAPUserEntry"/>
                <w:b w:val="0"/>
              </w:rPr>
              <w:t xml:space="preserve"> </w:t>
            </w:r>
            <w:r w:rsidRPr="005838DE">
              <w:rPr>
                <w:rStyle w:val="SAPUserEntry"/>
              </w:rPr>
              <w:t xml:space="preserve">Employee Time Sheet </w:t>
            </w:r>
            <w:r w:rsidRPr="005838DE">
              <w:t xml:space="preserve">and choose the </w:t>
            </w:r>
            <w:r w:rsidRPr="005838DE">
              <w:rPr>
                <w:rStyle w:val="SAPScreenElement"/>
              </w:rPr>
              <w:t>Go</w:t>
            </w:r>
            <w:r w:rsidRPr="005838DE">
              <w:t xml:space="preserve"> button. </w:t>
            </w:r>
          </w:p>
          <w:p w14:paraId="7893F19E" w14:textId="77777777" w:rsidR="00F41C60" w:rsidRPr="00F271D7" w:rsidRDefault="00F41C60" w:rsidP="00F41C60">
            <w:pPr>
              <w:pStyle w:val="SAPNoteHeading"/>
              <w:ind w:left="0"/>
              <w:rPr>
                <w:ins w:id="3988" w:author="Author" w:date="2018-02-06T11:48:00Z"/>
                <w:highlight w:val="yellow"/>
              </w:rPr>
            </w:pPr>
            <w:commentRangeStart w:id="3989"/>
            <w:ins w:id="3990" w:author="Author" w:date="2018-02-06T11:48:00Z">
              <w:r w:rsidRPr="00F271D7">
                <w:rPr>
                  <w:noProof/>
                  <w:highlight w:val="yellow"/>
                  <w:lang w:val="de-DE" w:eastAsia="de-DE"/>
                </w:rPr>
                <w:drawing>
                  <wp:inline distT="0" distB="0" distL="0" distR="0" wp14:anchorId="1A8DD679" wp14:editId="4E69AFAE">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271D7">
                <w:rPr>
                  <w:highlight w:val="yellow"/>
                </w:rPr>
                <w:t> Note</w:t>
              </w:r>
            </w:ins>
          </w:p>
          <w:p w14:paraId="19A1342B" w14:textId="5EA928C4" w:rsidR="00F41C60" w:rsidRPr="005838DE" w:rsidRDefault="00F41C60" w:rsidP="00F41C60">
            <w:ins w:id="3991" w:author="Author" w:date="2018-02-06T11:48:00Z">
              <w:r w:rsidRPr="00F271D7">
                <w:rPr>
                  <w:highlight w:val="yellow"/>
                </w:rPr>
                <w:t xml:space="preserve">The field </w:t>
              </w:r>
              <w:r w:rsidRPr="00F271D7">
                <w:rPr>
                  <w:rStyle w:val="SAPScreenElement"/>
                  <w:highlight w:val="yellow"/>
                </w:rPr>
                <w:t>Object</w:t>
              </w:r>
              <w:r w:rsidRPr="00F271D7">
                <w:rPr>
                  <w:rStyle w:val="SAPUserEntry"/>
                  <w:b w:val="0"/>
                  <w:highlight w:val="yellow"/>
                </w:rPr>
                <w:t xml:space="preserve"> </w:t>
              </w:r>
              <w:r w:rsidRPr="00F271D7">
                <w:rPr>
                  <w:highlight w:val="yellow"/>
                </w:rPr>
                <w:t xml:space="preserve">comes up as soon as you select a value for field </w:t>
              </w:r>
              <w:r w:rsidRPr="00F271D7">
                <w:rPr>
                  <w:rStyle w:val="SAPScreenElement"/>
                  <w:highlight w:val="yellow"/>
                </w:rPr>
                <w:t>Request Type.</w:t>
              </w:r>
              <w:commentRangeEnd w:id="3989"/>
              <w:r>
                <w:rPr>
                  <w:rStyle w:val="CommentReference"/>
                </w:rPr>
                <w:commentReference w:id="3989"/>
              </w:r>
            </w:ins>
          </w:p>
        </w:tc>
        <w:tc>
          <w:tcPr>
            <w:tcW w:w="6840" w:type="dxa"/>
            <w:gridSpan w:val="2"/>
            <w:shd w:val="clear" w:color="auto" w:fill="auto"/>
          </w:tcPr>
          <w:p w14:paraId="585B1A1B" w14:textId="77777777" w:rsidR="009B7346" w:rsidRPr="005838DE" w:rsidRDefault="009B7346" w:rsidP="00226B64">
            <w:pPr>
              <w:rPr>
                <w:rFonts w:cs="Arial"/>
                <w:bCs/>
              </w:rPr>
            </w:pPr>
            <w:r w:rsidRPr="005838DE">
              <w:rPr>
                <w:rFonts w:cs="Arial"/>
                <w:bCs/>
              </w:rPr>
              <w:t xml:space="preserve">Time Sheet Requests to be approved are listed. </w:t>
            </w:r>
          </w:p>
          <w:p w14:paraId="3A055866" w14:textId="77777777" w:rsidR="009B7346" w:rsidRPr="005838DE" w:rsidRDefault="009B7346" w:rsidP="00226B64">
            <w:pPr>
              <w:rPr>
                <w:rFonts w:cs="Arial"/>
                <w:bCs/>
              </w:rPr>
            </w:pPr>
            <w:r w:rsidRPr="005838DE">
              <w:rPr>
                <w:rFonts w:cs="Arial"/>
                <w:bCs/>
              </w:rPr>
              <w:t xml:space="preserve">For each time sheet request in the list, the name of the </w:t>
            </w:r>
            <w:r w:rsidRPr="006C763E">
              <w:rPr>
                <w:rFonts w:cs="Arial"/>
                <w:bCs/>
                <w:strike/>
                <w:highlight w:val="yellow"/>
                <w:rPrChange w:id="3992" w:author="Author" w:date="2018-02-06T11:48:00Z">
                  <w:rPr>
                    <w:rFonts w:cs="Arial"/>
                    <w:bCs/>
                  </w:rPr>
                </w:rPrChange>
              </w:rPr>
              <w:t>requesting</w:t>
            </w:r>
            <w:r w:rsidRPr="005838DE">
              <w:rPr>
                <w:rFonts w:cs="Arial"/>
                <w:bCs/>
              </w:rPr>
              <w:t xml:space="preserve"> employee, the working time period and the initiator are displayed.</w:t>
            </w:r>
          </w:p>
        </w:tc>
        <w:tc>
          <w:tcPr>
            <w:tcW w:w="1264" w:type="dxa"/>
            <w:vMerge/>
          </w:tcPr>
          <w:p w14:paraId="7A1D0BAE" w14:textId="77777777" w:rsidR="009B7346" w:rsidRPr="005838DE" w:rsidRDefault="009B7346" w:rsidP="00226B64">
            <w:pPr>
              <w:rPr>
                <w:rFonts w:cs="Arial"/>
                <w:bCs/>
              </w:rPr>
            </w:pPr>
          </w:p>
        </w:tc>
      </w:tr>
      <w:tr w:rsidR="009B7346" w:rsidRPr="005838DE" w14:paraId="0BF519B9" w14:textId="77777777" w:rsidTr="00226B64">
        <w:trPr>
          <w:trHeight w:val="357"/>
        </w:trPr>
        <w:tc>
          <w:tcPr>
            <w:tcW w:w="875" w:type="dxa"/>
            <w:shd w:val="clear" w:color="auto" w:fill="auto"/>
          </w:tcPr>
          <w:p w14:paraId="4B8EC3F2" w14:textId="77777777" w:rsidR="009B7346" w:rsidRPr="005838DE" w:rsidRDefault="009B7346" w:rsidP="00226B64">
            <w:r w:rsidRPr="005838DE">
              <w:t>5</w:t>
            </w:r>
          </w:p>
        </w:tc>
        <w:tc>
          <w:tcPr>
            <w:tcW w:w="1195" w:type="dxa"/>
            <w:shd w:val="clear" w:color="auto" w:fill="auto"/>
          </w:tcPr>
          <w:p w14:paraId="3EFFF0C8" w14:textId="77777777" w:rsidR="009B7346" w:rsidRPr="005838DE" w:rsidRDefault="009B7346" w:rsidP="00226B64">
            <w:pPr>
              <w:rPr>
                <w:rFonts w:cs="Arial"/>
                <w:b/>
                <w:bCs/>
              </w:rPr>
            </w:pPr>
            <w:r w:rsidRPr="005838DE">
              <w:rPr>
                <w:rFonts w:cs="Arial"/>
                <w:b/>
                <w:bCs/>
              </w:rPr>
              <w:t>Sort Requests (Optional)</w:t>
            </w:r>
          </w:p>
        </w:tc>
        <w:tc>
          <w:tcPr>
            <w:tcW w:w="4112" w:type="dxa"/>
            <w:gridSpan w:val="2"/>
            <w:shd w:val="clear" w:color="auto" w:fill="auto"/>
          </w:tcPr>
          <w:p w14:paraId="7BC508A3" w14:textId="77777777" w:rsidR="009B7346" w:rsidRPr="005838DE" w:rsidRDefault="009B7346" w:rsidP="00226B64">
            <w:r w:rsidRPr="005838DE">
              <w:t xml:space="preserve">To sort the requests, select the </w:t>
            </w:r>
            <w:r w:rsidRPr="005838DE">
              <w:rPr>
                <w:rStyle w:val="SAPScreenElement"/>
              </w:rPr>
              <w:t>Sort</w:t>
            </w:r>
            <w:r w:rsidRPr="005838DE">
              <w:t xml:space="preserve"> </w:t>
            </w:r>
            <w:r w:rsidRPr="005838DE">
              <w:rPr>
                <w:noProof/>
                <w:lang w:val="de-DE" w:eastAsia="de-DE"/>
              </w:rPr>
              <w:drawing>
                <wp:inline distT="0" distB="0" distL="0" distR="0" wp14:anchorId="3588A29D" wp14:editId="55D33661">
                  <wp:extent cx="333375" cy="2571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3375" cy="257175"/>
                          </a:xfrm>
                          <a:prstGeom prst="rect">
                            <a:avLst/>
                          </a:prstGeom>
                        </pic:spPr>
                      </pic:pic>
                    </a:graphicData>
                  </a:graphic>
                </wp:inline>
              </w:drawing>
            </w:r>
            <w:r w:rsidRPr="005838DE">
              <w:t xml:space="preserve"> icon. In the menu that expands, you have the following options:</w:t>
            </w:r>
          </w:p>
          <w:p w14:paraId="50E94934" w14:textId="3EDD1E3B" w:rsidR="009B7346" w:rsidRPr="005838DE" w:rsidRDefault="009B7346" w:rsidP="000206EE">
            <w:pPr>
              <w:pStyle w:val="ListParagraph"/>
              <w:numPr>
                <w:ilvl w:val="0"/>
                <w:numId w:val="6"/>
              </w:numPr>
              <w:ind w:left="290" w:hanging="270"/>
            </w:pPr>
            <w:r w:rsidRPr="005838DE">
              <w:t>Sort by the date you have received the request: this is the default sorting for the workflow list</w:t>
            </w:r>
            <w:r w:rsidR="000741A0">
              <w:t>;</w:t>
            </w:r>
          </w:p>
          <w:p w14:paraId="20AA30A0" w14:textId="77777777" w:rsidR="009B7346" w:rsidRPr="005838DE" w:rsidRDefault="009B7346" w:rsidP="000206EE">
            <w:pPr>
              <w:pStyle w:val="ListParagraph"/>
              <w:numPr>
                <w:ilvl w:val="0"/>
                <w:numId w:val="6"/>
              </w:numPr>
              <w:ind w:left="290" w:hanging="270"/>
            </w:pPr>
            <w:r w:rsidRPr="005838DE">
              <w:t>Sort by the date the request has been initiated;</w:t>
            </w:r>
          </w:p>
          <w:p w14:paraId="3C1830B5" w14:textId="77777777" w:rsidR="009B7346" w:rsidRPr="005838DE" w:rsidRDefault="009B7346" w:rsidP="000206EE">
            <w:pPr>
              <w:pStyle w:val="ListParagraph"/>
              <w:numPr>
                <w:ilvl w:val="0"/>
                <w:numId w:val="6"/>
              </w:numPr>
              <w:ind w:left="290" w:hanging="270"/>
            </w:pPr>
            <w:r w:rsidRPr="005838DE">
              <w:t xml:space="preserve">Sort by the date the content of the request becomes effective. </w:t>
            </w:r>
          </w:p>
          <w:p w14:paraId="07116DA5" w14:textId="77777777" w:rsidR="009B7346" w:rsidRPr="005838DE" w:rsidRDefault="009B7346" w:rsidP="00226B64">
            <w:r w:rsidRPr="005838DE">
              <w:t>In addition, you can choose to display the requests in ascending or descending order.</w:t>
            </w:r>
          </w:p>
          <w:p w14:paraId="42A7F6E8" w14:textId="77777777" w:rsidR="009B7346" w:rsidRPr="005838DE" w:rsidRDefault="009B7346" w:rsidP="00226B64">
            <w:r w:rsidRPr="005838DE">
              <w:t xml:space="preserve">Check the appropriate radio-buttons and choose </w:t>
            </w:r>
            <w:r w:rsidRPr="005838DE">
              <w:rPr>
                <w:rStyle w:val="SAPScreenElement"/>
              </w:rPr>
              <w:t>Apply</w:t>
            </w:r>
            <w:r w:rsidRPr="005838DE">
              <w:t xml:space="preserve">. </w:t>
            </w:r>
          </w:p>
        </w:tc>
        <w:tc>
          <w:tcPr>
            <w:tcW w:w="6840" w:type="dxa"/>
            <w:gridSpan w:val="2"/>
            <w:shd w:val="clear" w:color="auto" w:fill="auto"/>
          </w:tcPr>
          <w:p w14:paraId="40B80350" w14:textId="77777777" w:rsidR="009B7346" w:rsidRPr="005838DE" w:rsidRDefault="009B7346" w:rsidP="00226B64">
            <w:pPr>
              <w:rPr>
                <w:rFonts w:cs="Arial"/>
                <w:bCs/>
              </w:rPr>
            </w:pPr>
            <w:r w:rsidRPr="005838DE">
              <w:rPr>
                <w:rFonts w:cs="Arial"/>
                <w:bCs/>
              </w:rPr>
              <w:t>The requests you need to approve are listed as per the sort criteria you have selected.</w:t>
            </w:r>
          </w:p>
        </w:tc>
        <w:tc>
          <w:tcPr>
            <w:tcW w:w="1264" w:type="dxa"/>
          </w:tcPr>
          <w:p w14:paraId="6E63F684" w14:textId="77777777" w:rsidR="009B7346" w:rsidRPr="005838DE" w:rsidRDefault="009B7346" w:rsidP="00226B64">
            <w:pPr>
              <w:rPr>
                <w:rFonts w:cs="Arial"/>
                <w:bCs/>
              </w:rPr>
            </w:pPr>
          </w:p>
        </w:tc>
      </w:tr>
      <w:tr w:rsidR="00482A3A" w:rsidRPr="005838DE" w14:paraId="7FE5EBA7" w14:textId="77777777" w:rsidTr="00FA7F61">
        <w:trPr>
          <w:trHeight w:val="357"/>
        </w:trPr>
        <w:tc>
          <w:tcPr>
            <w:tcW w:w="875" w:type="dxa"/>
            <w:shd w:val="clear" w:color="auto" w:fill="auto"/>
          </w:tcPr>
          <w:p w14:paraId="3EF2128C" w14:textId="77777777" w:rsidR="00482A3A" w:rsidRPr="005838DE" w:rsidRDefault="00482A3A" w:rsidP="00FA7F61">
            <w:r w:rsidRPr="005838DE">
              <w:t>6</w:t>
            </w:r>
          </w:p>
        </w:tc>
        <w:tc>
          <w:tcPr>
            <w:tcW w:w="1195" w:type="dxa"/>
            <w:shd w:val="clear" w:color="auto" w:fill="auto"/>
          </w:tcPr>
          <w:p w14:paraId="67BE6391" w14:textId="77777777" w:rsidR="00482A3A" w:rsidRPr="005838DE" w:rsidRDefault="00482A3A" w:rsidP="00FA7F61">
            <w:pPr>
              <w:rPr>
                <w:rStyle w:val="SAPEmphasis"/>
              </w:rPr>
            </w:pPr>
            <w:r w:rsidRPr="005838DE">
              <w:rPr>
                <w:rFonts w:cs="Arial"/>
                <w:b/>
                <w:bCs/>
              </w:rPr>
              <w:t>Select Time Sheet Requests to be approved</w:t>
            </w:r>
          </w:p>
        </w:tc>
        <w:tc>
          <w:tcPr>
            <w:tcW w:w="4112" w:type="dxa"/>
            <w:gridSpan w:val="2"/>
            <w:shd w:val="clear" w:color="auto" w:fill="auto"/>
          </w:tcPr>
          <w:p w14:paraId="0DFEA24C" w14:textId="0905B1A3" w:rsidR="00482A3A" w:rsidRPr="005838DE" w:rsidRDefault="00482A3A" w:rsidP="00FA7F61">
            <w:pPr>
              <w:rPr>
                <w:lang w:eastAsia="zh-CN"/>
              </w:rPr>
            </w:pPr>
            <w:r w:rsidRPr="005838DE">
              <w:t xml:space="preserve">Flag the checkboxes on the very left of all </w:t>
            </w:r>
            <w:ins w:id="3993" w:author="Author" w:date="2018-02-06T11:50:00Z">
              <w:r w:rsidR="00F41C60" w:rsidRPr="00F271D7">
                <w:rPr>
                  <w:rStyle w:val="SAPScreenElement"/>
                  <w:strike/>
                  <w:highlight w:val="yellow"/>
                  <w:lang w:eastAsia="zh-TW"/>
                </w:rPr>
                <w:t>Time Sheet Requests</w:t>
              </w:r>
              <w:r w:rsidR="00F41C60" w:rsidRPr="00F271D7">
                <w:rPr>
                  <w:rStyle w:val="SAPScreenElement"/>
                  <w:strike/>
                  <w:lang w:eastAsia="zh-TW"/>
                </w:rPr>
                <w:t xml:space="preserve"> </w:t>
              </w:r>
              <w:r w:rsidR="00F41C60" w:rsidRPr="00F271D7">
                <w:rPr>
                  <w:rStyle w:val="SAPScreenElement"/>
                  <w:highlight w:val="yellow"/>
                  <w:lang w:eastAsia="zh-TW"/>
                </w:rPr>
                <w:t>Employee Time Sheet</w:t>
              </w:r>
            </w:ins>
            <w:del w:id="3994" w:author="Author" w:date="2018-02-06T11:50:00Z">
              <w:r w:rsidRPr="006C763E" w:rsidDel="00F41C60">
                <w:rPr>
                  <w:rStyle w:val="SAPScreenElement"/>
                  <w:highlight w:val="yellow"/>
                  <w:lang w:eastAsia="zh-TW"/>
                  <w:rPrChange w:id="3995" w:author="Author" w:date="2018-02-06T11:49:00Z">
                    <w:rPr>
                      <w:rStyle w:val="SAPScreenElement"/>
                      <w:lang w:eastAsia="zh-TW"/>
                    </w:rPr>
                  </w:rPrChange>
                </w:rPr>
                <w:delText>Time Sheet Requests</w:delText>
              </w:r>
            </w:del>
            <w:r w:rsidRPr="006C763E">
              <w:rPr>
                <w:rStyle w:val="SAPScreenElement"/>
                <w:highlight w:val="yellow"/>
                <w:lang w:eastAsia="zh-TW"/>
                <w:rPrChange w:id="3996" w:author="Author" w:date="2018-02-06T11:49:00Z">
                  <w:rPr>
                    <w:rStyle w:val="SAPScreenElement"/>
                    <w:lang w:eastAsia="zh-TW"/>
                  </w:rPr>
                </w:rPrChange>
              </w:rPr>
              <w:t xml:space="preserve"> for &lt;employee name&gt;</w:t>
            </w:r>
            <w:r w:rsidRPr="006C763E">
              <w:rPr>
                <w:highlight w:val="yellow"/>
                <w:lang w:eastAsia="zh-CN"/>
                <w:rPrChange w:id="3997" w:author="Author" w:date="2018-02-06T11:49:00Z">
                  <w:rPr>
                    <w:lang w:eastAsia="zh-CN"/>
                  </w:rPr>
                </w:rPrChange>
              </w:rPr>
              <w:t xml:space="preserve"> l</w:t>
            </w:r>
            <w:r w:rsidRPr="005838DE">
              <w:rPr>
                <w:lang w:eastAsia="zh-CN"/>
              </w:rPr>
              <w:t>inks you want to approve, for example, those of a special period.</w:t>
            </w:r>
          </w:p>
          <w:p w14:paraId="7CA4F14E" w14:textId="77777777" w:rsidR="00482A3A" w:rsidRPr="005838DE" w:rsidRDefault="00482A3A" w:rsidP="006F51FD">
            <w:pPr>
              <w:pStyle w:val="SAPNoteHeading"/>
              <w:ind w:left="0"/>
            </w:pPr>
            <w:r w:rsidRPr="005838DE">
              <w:rPr>
                <w:noProof/>
                <w:lang w:val="de-DE" w:eastAsia="de-DE"/>
              </w:rPr>
              <w:drawing>
                <wp:inline distT="0" distB="0" distL="0" distR="0" wp14:anchorId="5B27A49F" wp14:editId="1AE345E0">
                  <wp:extent cx="225425" cy="225425"/>
                  <wp:effectExtent l="0" t="0" r="0" b="3175"/>
                  <wp:docPr id="24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838DE">
              <w:t> Note</w:t>
            </w:r>
          </w:p>
          <w:p w14:paraId="5ECA4A46" w14:textId="77777777" w:rsidR="00482A3A" w:rsidRPr="005838DE" w:rsidRDefault="00482A3A" w:rsidP="00FA7F61">
            <w:r w:rsidRPr="005838DE">
              <w:t xml:space="preserve">In case there are only time sheet requests in your list and you want to approve all of them at once, you can flag the </w:t>
            </w:r>
            <w:r w:rsidRPr="005838DE">
              <w:rPr>
                <w:rStyle w:val="SAPScreenElement"/>
                <w:lang w:eastAsia="zh-TW"/>
              </w:rPr>
              <w:t>Select &lt;#&gt; out of &lt;#&gt; requests</w:t>
            </w:r>
            <w:r w:rsidRPr="005838DE">
              <w:t xml:space="preserve"> checkbox on the </w:t>
            </w:r>
            <w:r w:rsidRPr="005838DE">
              <w:rPr>
                <w:rFonts w:cs="Arial"/>
                <w:bCs/>
              </w:rPr>
              <w:t>top left of the list of requests.</w:t>
            </w:r>
          </w:p>
        </w:tc>
        <w:tc>
          <w:tcPr>
            <w:tcW w:w="6840" w:type="dxa"/>
            <w:gridSpan w:val="2"/>
            <w:shd w:val="clear" w:color="auto" w:fill="auto"/>
          </w:tcPr>
          <w:p w14:paraId="119052E6" w14:textId="4F984C87" w:rsidR="00482A3A" w:rsidRPr="005838DE" w:rsidRDefault="00482A3A" w:rsidP="00FA7F61">
            <w:pPr>
              <w:rPr>
                <w:rFonts w:cs="Arial"/>
                <w:bCs/>
              </w:rPr>
            </w:pPr>
            <w:r w:rsidRPr="005838DE">
              <w:rPr>
                <w:rFonts w:cs="Arial"/>
                <w:bCs/>
              </w:rPr>
              <w:t>The number of selected requests is displayed on the top right of the list of requests</w:t>
            </w:r>
            <w:ins w:id="3998" w:author="Author" w:date="2018-02-06T11:50:00Z">
              <w:r w:rsidR="00F41C60">
                <w:rPr>
                  <w:rFonts w:cs="Arial"/>
                  <w:bCs/>
                </w:rPr>
                <w:t xml:space="preserve"> </w:t>
              </w:r>
              <w:commentRangeStart w:id="3999"/>
              <w:r w:rsidR="00F41C60" w:rsidRPr="00F271D7">
                <w:rPr>
                  <w:rFonts w:cs="Arial"/>
                  <w:bCs/>
                  <w:highlight w:val="yellow"/>
                </w:rPr>
                <w:t xml:space="preserve">in the </w:t>
              </w:r>
              <w:r w:rsidR="00F41C60" w:rsidRPr="00F271D7">
                <w:rPr>
                  <w:rStyle w:val="SAPScreenElement"/>
                  <w:highlight w:val="yellow"/>
                </w:rPr>
                <w:t>Approve</w:t>
              </w:r>
              <w:r w:rsidR="00F41C60" w:rsidRPr="00F271D7">
                <w:rPr>
                  <w:rFonts w:cs="Arial"/>
                  <w:bCs/>
                  <w:highlight w:val="yellow"/>
                </w:rPr>
                <w:t xml:space="preserve"> button</w:t>
              </w:r>
              <w:commentRangeEnd w:id="3999"/>
              <w:r w:rsidR="00F41C60">
                <w:rPr>
                  <w:rStyle w:val="CommentReference"/>
                </w:rPr>
                <w:commentReference w:id="3999"/>
              </w:r>
              <w:r w:rsidR="00F41C60" w:rsidRPr="005838DE">
                <w:rPr>
                  <w:rFonts w:cs="Arial"/>
                  <w:bCs/>
                </w:rPr>
                <w:t>.</w:t>
              </w:r>
            </w:ins>
            <w:r w:rsidRPr="005838DE">
              <w:rPr>
                <w:rFonts w:cs="Arial"/>
                <w:bCs/>
              </w:rPr>
              <w:t>.</w:t>
            </w:r>
          </w:p>
        </w:tc>
        <w:tc>
          <w:tcPr>
            <w:tcW w:w="1264" w:type="dxa"/>
          </w:tcPr>
          <w:p w14:paraId="68C8F182" w14:textId="77777777" w:rsidR="00482A3A" w:rsidRPr="005838DE" w:rsidRDefault="00482A3A" w:rsidP="00FA7F61">
            <w:pPr>
              <w:rPr>
                <w:rFonts w:cs="Arial"/>
                <w:bCs/>
              </w:rPr>
            </w:pPr>
          </w:p>
        </w:tc>
      </w:tr>
      <w:tr w:rsidR="00F41C60" w:rsidRPr="005838DE" w14:paraId="22B1F3C6" w14:textId="77777777" w:rsidTr="00FA7F61">
        <w:trPr>
          <w:trHeight w:val="357"/>
        </w:trPr>
        <w:tc>
          <w:tcPr>
            <w:tcW w:w="875" w:type="dxa"/>
            <w:shd w:val="clear" w:color="auto" w:fill="auto"/>
          </w:tcPr>
          <w:p w14:paraId="328E674C" w14:textId="77777777" w:rsidR="00F41C60" w:rsidRPr="005838DE" w:rsidRDefault="00F41C60" w:rsidP="00F41C60">
            <w:r w:rsidRPr="005838DE">
              <w:t>7</w:t>
            </w:r>
          </w:p>
        </w:tc>
        <w:tc>
          <w:tcPr>
            <w:tcW w:w="1195" w:type="dxa"/>
            <w:shd w:val="clear" w:color="auto" w:fill="auto"/>
          </w:tcPr>
          <w:p w14:paraId="1C1D8B61" w14:textId="77777777" w:rsidR="00F41C60" w:rsidRPr="005838DE" w:rsidRDefault="00F41C60" w:rsidP="00F41C60">
            <w:pPr>
              <w:rPr>
                <w:rFonts w:cs="Arial"/>
                <w:b/>
                <w:bCs/>
              </w:rPr>
            </w:pPr>
            <w:r w:rsidRPr="005838DE">
              <w:rPr>
                <w:rFonts w:cs="Arial"/>
                <w:b/>
                <w:bCs/>
              </w:rPr>
              <w:t>Mass Approve Time Sheet Requests</w:t>
            </w:r>
          </w:p>
        </w:tc>
        <w:tc>
          <w:tcPr>
            <w:tcW w:w="4112" w:type="dxa"/>
            <w:gridSpan w:val="2"/>
            <w:shd w:val="clear" w:color="auto" w:fill="auto"/>
          </w:tcPr>
          <w:p w14:paraId="3478C7A1" w14:textId="4811975F" w:rsidR="00F41C60" w:rsidRPr="005838DE" w:rsidRDefault="00F41C60" w:rsidP="00F41C60">
            <w:ins w:id="4000" w:author="Author" w:date="2018-02-06T11:50:00Z">
              <w:r w:rsidRPr="005838DE">
                <w:t xml:space="preserve">Select the </w:t>
              </w:r>
              <w:r w:rsidRPr="005838DE">
                <w:rPr>
                  <w:rStyle w:val="SAPScreenElement"/>
                </w:rPr>
                <w:t>Approve</w:t>
              </w:r>
              <w:r w:rsidRPr="005838DE">
                <w:t xml:space="preserve"> </w:t>
              </w:r>
              <w:r>
                <w:t>(</w:t>
              </w:r>
              <w:r w:rsidRPr="00F271D7">
                <w:rPr>
                  <w:rStyle w:val="SAPScreenElement"/>
                  <w:highlight w:val="yellow"/>
                </w:rPr>
                <w:t>&lt;#&gt;</w:t>
              </w:r>
              <w:r>
                <w:rPr>
                  <w:rStyle w:val="SAPScreenElement"/>
                </w:rPr>
                <w:t xml:space="preserve">) </w:t>
              </w:r>
              <w:r w:rsidRPr="005838DE">
                <w:t xml:space="preserve">button </w:t>
              </w:r>
              <w:r w:rsidRPr="00F271D7">
                <w:rPr>
                  <w:strike/>
                  <w:highlight w:val="yellow"/>
                </w:rPr>
                <w:t xml:space="preserve">next to the </w:t>
              </w:r>
              <w:r w:rsidRPr="00F271D7">
                <w:rPr>
                  <w:rStyle w:val="SAPScreenElement"/>
                  <w:strike/>
                  <w:highlight w:val="yellow"/>
                </w:rPr>
                <w:t>&lt;#&gt; requests selected</w:t>
              </w:r>
              <w:r w:rsidRPr="00F271D7">
                <w:rPr>
                  <w:rFonts w:cs="Arial"/>
                  <w:bCs/>
                  <w:strike/>
                </w:rPr>
                <w:t xml:space="preserve"> </w:t>
              </w:r>
              <w:r w:rsidRPr="005838DE">
                <w:rPr>
                  <w:rFonts w:cs="Arial"/>
                  <w:bCs/>
                </w:rPr>
                <w:t>on the top right of the list of requests.</w:t>
              </w:r>
            </w:ins>
            <w:del w:id="4001" w:author="Author" w:date="2018-02-06T11:50:00Z">
              <w:r w:rsidRPr="005838DE" w:rsidDel="009335A3">
                <w:delText xml:space="preserve">Select the </w:delText>
              </w:r>
              <w:r w:rsidRPr="005838DE" w:rsidDel="009335A3">
                <w:rPr>
                  <w:rStyle w:val="SAPScreenElement"/>
                </w:rPr>
                <w:delText>Approve</w:delText>
              </w:r>
              <w:r w:rsidRPr="005838DE" w:rsidDel="009335A3">
                <w:delText xml:space="preserve"> button next to the </w:delText>
              </w:r>
              <w:r w:rsidRPr="005838DE" w:rsidDel="009335A3">
                <w:rPr>
                  <w:rStyle w:val="SAPScreenElement"/>
                </w:rPr>
                <w:delText>&lt;#&gt; requests selected</w:delText>
              </w:r>
              <w:r w:rsidRPr="005838DE" w:rsidDel="009335A3">
                <w:rPr>
                  <w:rFonts w:cs="Arial"/>
                  <w:bCs/>
                </w:rPr>
                <w:delText xml:space="preserve"> on the top right of the list of requests.</w:delText>
              </w:r>
            </w:del>
          </w:p>
        </w:tc>
        <w:tc>
          <w:tcPr>
            <w:tcW w:w="6840" w:type="dxa"/>
            <w:gridSpan w:val="2"/>
            <w:shd w:val="clear" w:color="auto" w:fill="auto"/>
          </w:tcPr>
          <w:p w14:paraId="188F3898" w14:textId="34AC44E4" w:rsidR="00F41C60" w:rsidRPr="005838DE" w:rsidRDefault="00F41C60" w:rsidP="00F41C60">
            <w:pPr>
              <w:rPr>
                <w:lang w:eastAsia="zh-CN"/>
              </w:rPr>
            </w:pPr>
            <w:r w:rsidRPr="005838DE">
              <w:rPr>
                <w:rFonts w:cs="Arial"/>
                <w:bCs/>
              </w:rPr>
              <w:t xml:space="preserve">All </w:t>
            </w:r>
            <w:r w:rsidRPr="006C763E">
              <w:rPr>
                <w:rFonts w:cs="Arial"/>
                <w:bCs/>
                <w:strike/>
                <w:highlight w:val="yellow"/>
                <w:rPrChange w:id="4002" w:author="Author" w:date="2018-02-06T11:50:00Z">
                  <w:rPr>
                    <w:rFonts w:cs="Arial"/>
                    <w:bCs/>
                  </w:rPr>
                </w:rPrChange>
              </w:rPr>
              <w:t>the</w:t>
            </w:r>
            <w:r w:rsidRPr="005838DE">
              <w:rPr>
                <w:rFonts w:cs="Arial"/>
                <w:bCs/>
              </w:rPr>
              <w:t xml:space="preserve"> selected time sheet requests will be approved </w:t>
            </w:r>
            <w:r w:rsidRPr="006C763E">
              <w:rPr>
                <w:rFonts w:cs="Arial"/>
                <w:bCs/>
                <w:strike/>
                <w:highlight w:val="yellow"/>
                <w:rPrChange w:id="4003" w:author="Author" w:date="2018-02-06T11:51:00Z">
                  <w:rPr>
                    <w:rFonts w:cs="Arial"/>
                    <w:bCs/>
                  </w:rPr>
                </w:rPrChange>
              </w:rPr>
              <w:t>in one go</w:t>
            </w:r>
            <w:ins w:id="4004" w:author="Author" w:date="2018-02-06T11:51:00Z">
              <w:r>
                <w:rPr>
                  <w:rFonts w:cs="Arial"/>
                  <w:bCs/>
                </w:rPr>
                <w:t xml:space="preserve"> </w:t>
              </w:r>
              <w:r w:rsidRPr="006C763E">
                <w:rPr>
                  <w:rFonts w:cs="Arial"/>
                  <w:bCs/>
                  <w:highlight w:val="yellow"/>
                  <w:rPrChange w:id="4005" w:author="Author" w:date="2018-02-06T11:51:00Z">
                    <w:rPr>
                      <w:rFonts w:cs="Arial"/>
                      <w:bCs/>
                    </w:rPr>
                  </w:rPrChange>
                </w:rPr>
                <w:t>at once</w:t>
              </w:r>
            </w:ins>
            <w:r w:rsidRPr="005838DE">
              <w:rPr>
                <w:rFonts w:cs="Arial"/>
                <w:bCs/>
              </w:rPr>
              <w:t xml:space="preserve">. As the workflows will be approved asynchronously, it may take a while until they are all approved. An appropriate message is generated by the system. The number </w:t>
            </w:r>
            <w:r w:rsidRPr="005838DE">
              <w:rPr>
                <w:lang w:eastAsia="zh-CN"/>
              </w:rPr>
              <w:t xml:space="preserve">of requests of type </w:t>
            </w:r>
            <w:r w:rsidRPr="005838DE">
              <w:rPr>
                <w:rStyle w:val="SAPUserEntry"/>
              </w:rPr>
              <w:t xml:space="preserve">Change Generic Object Actions </w:t>
            </w:r>
            <w:r w:rsidRPr="005838DE">
              <w:rPr>
                <w:lang w:eastAsia="zh-CN"/>
              </w:rPr>
              <w:t xml:space="preserve">you still need to approve has decreased accordingly. </w:t>
            </w:r>
          </w:p>
          <w:p w14:paraId="497ACF2C" w14:textId="77777777" w:rsidR="00F41C60" w:rsidRPr="005838DE" w:rsidRDefault="00F41C60" w:rsidP="00F41C60">
            <w:pPr>
              <w:rPr>
                <w:rFonts w:cs="Arial"/>
                <w:bCs/>
              </w:rPr>
            </w:pPr>
            <w:r w:rsidRPr="005838DE">
              <w:rPr>
                <w:lang w:eastAsia="zh-CN"/>
              </w:rPr>
              <w:t xml:space="preserve">If appropriate, you can remove the filter and process other requests as per your requirement. Once there is no request left for you to approve, </w:t>
            </w:r>
            <w:r w:rsidRPr="005838DE">
              <w:t>the</w:t>
            </w:r>
            <w:r w:rsidRPr="005838DE">
              <w:rPr>
                <w:rStyle w:val="SAPScreenElement"/>
              </w:rPr>
              <w:t xml:space="preserve"> My Workflow Requests (#)</w:t>
            </w:r>
            <w:r w:rsidRPr="005838DE">
              <w:rPr>
                <w:rFonts w:cs="Arial"/>
                <w:bCs/>
              </w:rPr>
              <w:t xml:space="preserve"> screen will have no entry anymore and the</w:t>
            </w:r>
            <w:r w:rsidRPr="005838DE">
              <w:t xml:space="preserve"> </w:t>
            </w:r>
            <w:r w:rsidRPr="005838DE">
              <w:rPr>
                <w:rStyle w:val="SAPScreenElement"/>
              </w:rPr>
              <w:t>Approve Requests</w:t>
            </w:r>
            <w:r w:rsidRPr="005838DE">
              <w:t xml:space="preserve"> tile will no longer be visible in the </w:t>
            </w:r>
            <w:r w:rsidRPr="005838DE">
              <w:rPr>
                <w:rStyle w:val="SAPScreenElement"/>
              </w:rPr>
              <w:t>To Do</w:t>
            </w:r>
            <w:r w:rsidRPr="005838DE">
              <w:rPr>
                <w:i/>
                <w:lang w:eastAsia="zh-CN"/>
              </w:rPr>
              <w:t xml:space="preserve"> </w:t>
            </w:r>
            <w:r w:rsidRPr="005838DE">
              <w:rPr>
                <w:lang w:eastAsia="zh-CN"/>
              </w:rPr>
              <w:t xml:space="preserve">section of your </w:t>
            </w:r>
            <w:r w:rsidRPr="005838DE">
              <w:rPr>
                <w:rStyle w:val="SAPScreenElement"/>
              </w:rPr>
              <w:t>Home</w:t>
            </w:r>
            <w:r w:rsidRPr="005838DE">
              <w:rPr>
                <w:lang w:eastAsia="zh-CN"/>
              </w:rPr>
              <w:t xml:space="preserve"> page.</w:t>
            </w:r>
          </w:p>
        </w:tc>
        <w:tc>
          <w:tcPr>
            <w:tcW w:w="1264" w:type="dxa"/>
          </w:tcPr>
          <w:p w14:paraId="076AAE6B" w14:textId="77777777" w:rsidR="00F41C60" w:rsidRPr="005838DE" w:rsidRDefault="00F41C60" w:rsidP="00F41C60">
            <w:pPr>
              <w:rPr>
                <w:rFonts w:cs="Arial"/>
                <w:bCs/>
              </w:rPr>
            </w:pPr>
          </w:p>
        </w:tc>
      </w:tr>
    </w:tbl>
    <w:p w14:paraId="24E99342" w14:textId="705E56B4" w:rsidR="00AF43EF" w:rsidRPr="00942CC2" w:rsidRDefault="00AF43EF" w:rsidP="00AF43EF">
      <w:pPr>
        <w:rPr>
          <w:rFonts w:ascii="Calibri" w:eastAsia="Times New Roman" w:hAnsi="Calibri"/>
          <w:sz w:val="22"/>
          <w:szCs w:val="22"/>
        </w:rPr>
      </w:pPr>
      <w:r w:rsidRPr="005838DE">
        <w:rPr>
          <w:noProof/>
          <w:lang w:val="de-DE" w:eastAsia="de-DE"/>
        </w:rPr>
        <w:drawing>
          <wp:inline distT="0" distB="0" distL="0" distR="0" wp14:anchorId="78098EE3" wp14:editId="21BB998C">
            <wp:extent cx="228600" cy="228600"/>
            <wp:effectExtent l="0" t="0" r="0" b="0"/>
            <wp:docPr id="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42CC2">
        <w:t> </w:t>
      </w:r>
      <w:r>
        <w:rPr>
          <w:rFonts w:ascii="BentonSans Regular" w:hAnsi="BentonSans Regular"/>
          <w:color w:val="666666"/>
          <w:sz w:val="22"/>
        </w:rPr>
        <w:t>Note</w:t>
      </w:r>
    </w:p>
    <w:p w14:paraId="41C7AD3F" w14:textId="785550B3" w:rsidR="00FD2E43" w:rsidRDefault="00F41C60">
      <w:pPr>
        <w:pStyle w:val="NoteParagraph"/>
        <w:ind w:left="142"/>
        <w:rPr>
          <w:ins w:id="4006" w:author="Author" w:date="2018-02-06T11:56:00Z"/>
          <w:i/>
        </w:rPr>
      </w:pPr>
      <w:commentRangeStart w:id="4007"/>
      <w:ins w:id="4008" w:author="Author" w:date="2018-02-06T11:56:00Z">
        <w:del w:id="4009" w:author="Author" w:date="2018-03-01T13:14:00Z">
          <w:r w:rsidRPr="00BC4031" w:rsidDel="00441BFA">
            <w:rPr>
              <w:b/>
              <w:highlight w:val="green"/>
            </w:rPr>
            <w:delText>Function</w:delText>
          </w:r>
        </w:del>
      </w:ins>
      <w:ins w:id="4010" w:author="Author" w:date="2018-03-01T13:14:00Z">
        <w:r w:rsidR="00441BFA">
          <w:rPr>
            <w:b/>
            <w:highlight w:val="green"/>
          </w:rPr>
          <w:t>Use Case</w:t>
        </w:r>
      </w:ins>
      <w:ins w:id="4011" w:author="Author" w:date="2018-02-06T11:56:00Z">
        <w:r w:rsidRPr="00BC4031">
          <w:rPr>
            <w:b/>
            <w:highlight w:val="green"/>
          </w:rPr>
          <w:t xml:space="preserve"> </w:t>
        </w:r>
        <w:r w:rsidRPr="00BC4031">
          <w:rPr>
            <w:b/>
            <w:i/>
            <w:highlight w:val="green"/>
          </w:rPr>
          <w:t>Time Off in Lieu</w:t>
        </w:r>
        <w:r w:rsidRPr="00BC4031" w:rsidDel="00C43510">
          <w:rPr>
            <w:highlight w:val="green"/>
          </w:rPr>
          <w:t xml:space="preserve"> </w:t>
        </w:r>
        <w:r>
          <w:t xml:space="preserve">: </w:t>
        </w:r>
      </w:ins>
      <w:r w:rsidR="00AF43EF" w:rsidRPr="000206EE">
        <w:t xml:space="preserve">In case of entitlement to Time Off in Lieu, the appropriate number of hours is </w:t>
      </w:r>
      <w:r w:rsidR="00AF43EF" w:rsidRPr="006C763E">
        <w:rPr>
          <w:strike/>
          <w:highlight w:val="yellow"/>
          <w:rPrChange w:id="4012" w:author="Author" w:date="2018-02-06T11:59:00Z">
            <w:rPr/>
          </w:rPrChange>
        </w:rPr>
        <w:t>added to</w:t>
      </w:r>
      <w:ins w:id="4013" w:author="Author" w:date="2018-02-06T11:59:00Z">
        <w:r w:rsidR="00AE28F4">
          <w:rPr>
            <w:strike/>
          </w:rPr>
          <w:t xml:space="preserve"> </w:t>
        </w:r>
        <w:r w:rsidR="00AE28F4" w:rsidRPr="006C763E">
          <w:rPr>
            <w:highlight w:val="yellow"/>
            <w:rPrChange w:id="4014" w:author="Author" w:date="2018-02-06T11:59:00Z">
              <w:rPr>
                <w:strike/>
              </w:rPr>
            </w:rPrChange>
          </w:rPr>
          <w:t>updated in</w:t>
        </w:r>
      </w:ins>
      <w:r w:rsidR="00AF43EF" w:rsidRPr="000206EE">
        <w:t xml:space="preserve"> the employee’s </w:t>
      </w:r>
      <w:r w:rsidR="00AF43EF" w:rsidRPr="000206EE">
        <w:rPr>
          <w:rStyle w:val="SAPScreenElement"/>
        </w:rPr>
        <w:t>Time Off in Lieu</w:t>
      </w:r>
      <w:r w:rsidR="00AF43EF" w:rsidRPr="000206EE">
        <w:t xml:space="preserve"> time account as soon as the manager approved the Time Sheet. Details can be seen via </w:t>
      </w:r>
      <w:r w:rsidR="00AF43EF" w:rsidRPr="000206EE">
        <w:rPr>
          <w:rStyle w:val="SAPScreenElement"/>
        </w:rPr>
        <w:t xml:space="preserve">My Employee File </w:t>
      </w:r>
      <w:r w:rsidR="00AF43EF" w:rsidRPr="000206EE">
        <w:rPr>
          <w:rStyle w:val="SAPScreenElement"/>
        </w:rPr>
        <w:sym w:font="Symbol" w:char="F0AE"/>
      </w:r>
      <w:r w:rsidR="00AF43EF" w:rsidRPr="000206EE">
        <w:rPr>
          <w:rStyle w:val="SAPScreenElement"/>
        </w:rPr>
        <w:t xml:space="preserve"> Time Off.</w:t>
      </w:r>
      <w:r w:rsidR="00AF43EF" w:rsidRPr="000206EE">
        <w:t xml:space="preserve"> </w:t>
      </w:r>
      <w:r w:rsidR="00FD2E43" w:rsidRPr="000206EE">
        <w:t xml:space="preserve">Now the employee can request time off in lieu. </w:t>
      </w:r>
      <w:commentRangeStart w:id="4015"/>
      <w:commentRangeStart w:id="4016"/>
      <w:r w:rsidR="00FD2E43" w:rsidRPr="000206EE">
        <w:t xml:space="preserve">The procedure is similar to the description of process step </w:t>
      </w:r>
      <w:r w:rsidR="00FD2E43" w:rsidRPr="000206EE">
        <w:rPr>
          <w:i/>
        </w:rPr>
        <w:t>Requestig Time Off</w:t>
      </w:r>
      <w:r w:rsidR="00FD2E43" w:rsidRPr="000206EE">
        <w:t xml:space="preserve">  in test script</w:t>
      </w:r>
      <w:ins w:id="4017" w:author="Author" w:date="2018-01-31T14:37:00Z">
        <w:r w:rsidR="00F86A60">
          <w:t xml:space="preserve"> of scope item</w:t>
        </w:r>
      </w:ins>
      <w:r w:rsidR="00FD2E43" w:rsidRPr="000206EE">
        <w:t xml:space="preserve"> </w:t>
      </w:r>
      <w:r w:rsidR="00FD2E43" w:rsidRPr="000206EE">
        <w:rPr>
          <w:i/>
        </w:rPr>
        <w:t>Request and Manage Time Off (FJ7)</w:t>
      </w:r>
      <w:ins w:id="4018" w:author="Author" w:date="2018-03-05T13:20:00Z">
        <w:r w:rsidR="0034098F">
          <w:rPr>
            <w:i/>
          </w:rPr>
          <w:t xml:space="preserve">, </w:t>
        </w:r>
        <w:r w:rsidR="0034098F" w:rsidRPr="0034098F">
          <w:rPr>
            <w:rPrChange w:id="4019" w:author="Author" w:date="2018-03-05T13:21:00Z">
              <w:rPr>
                <w:i/>
              </w:rPr>
            </w:rPrChange>
          </w:rPr>
          <w:t xml:space="preserve">which is </w:t>
        </w:r>
      </w:ins>
      <w:ins w:id="4020" w:author="Author" w:date="2018-03-05T13:22:00Z">
        <w:r w:rsidR="0034098F">
          <w:t>relevant i</w:t>
        </w:r>
      </w:ins>
      <w:ins w:id="4021" w:author="Author" w:date="2018-03-05T13:20:00Z">
        <w:r w:rsidR="0034098F">
          <w:t xml:space="preserve">n case the </w:t>
        </w:r>
        <w:r w:rsidR="0034098F" w:rsidRPr="000E084B">
          <w:rPr>
            <w:rStyle w:val="SAPEmphasis"/>
          </w:rPr>
          <w:t>Time Off</w:t>
        </w:r>
        <w:r w:rsidR="0034098F">
          <w:t xml:space="preserve"> content has been </w:t>
        </w:r>
        <w:r w:rsidR="0034098F" w:rsidRPr="000E084B">
          <w:rPr>
            <w:rStyle w:val="SAPEmphasis"/>
          </w:rPr>
          <w:t>deployed with</w:t>
        </w:r>
        <w:r w:rsidR="0034098F">
          <w:t xml:space="preserve"> the </w:t>
        </w:r>
        <w:r w:rsidR="0034098F" w:rsidRPr="000E084B">
          <w:rPr>
            <w:rStyle w:val="SAPEmphasis"/>
          </w:rPr>
          <w:t>SAP Best Practices</w:t>
        </w:r>
      </w:ins>
      <w:r w:rsidR="00FD2E43" w:rsidRPr="000206EE">
        <w:rPr>
          <w:i/>
        </w:rPr>
        <w:t>.</w:t>
      </w:r>
      <w:commentRangeEnd w:id="4007"/>
      <w:r>
        <w:rPr>
          <w:rStyle w:val="CommentReference"/>
        </w:rPr>
        <w:commentReference w:id="4007"/>
      </w:r>
      <w:commentRangeEnd w:id="4015"/>
      <w:r w:rsidR="004B6D41">
        <w:rPr>
          <w:rStyle w:val="CommentReference"/>
        </w:rPr>
        <w:commentReference w:id="4015"/>
      </w:r>
      <w:commentRangeEnd w:id="4016"/>
      <w:r w:rsidR="0034098F">
        <w:rPr>
          <w:rStyle w:val="CommentReference"/>
        </w:rPr>
        <w:commentReference w:id="4016"/>
      </w:r>
    </w:p>
    <w:p w14:paraId="469691CB" w14:textId="77777777" w:rsidR="00F41C60" w:rsidRDefault="00F41C60">
      <w:pPr>
        <w:pStyle w:val="NoteParagraph"/>
        <w:ind w:left="142"/>
      </w:pPr>
    </w:p>
    <w:p w14:paraId="42FABAC7" w14:textId="77777777" w:rsidR="00F41C60" w:rsidRPr="00FD5AC7" w:rsidRDefault="00F41C60" w:rsidP="00F41C60">
      <w:pPr>
        <w:rPr>
          <w:ins w:id="4022" w:author="Author" w:date="2018-02-06T11:56:00Z"/>
          <w:rFonts w:ascii="Calibri" w:eastAsia="Times New Roman" w:hAnsi="Calibri"/>
          <w:sz w:val="22"/>
          <w:szCs w:val="22"/>
          <w:highlight w:val="yellow"/>
          <w:rPrChange w:id="4023" w:author="Author" w:date="2018-02-07T10:33:00Z">
            <w:rPr>
              <w:ins w:id="4024" w:author="Author" w:date="2018-02-06T11:56:00Z"/>
              <w:rFonts w:ascii="Calibri" w:eastAsia="Times New Roman" w:hAnsi="Calibri"/>
              <w:sz w:val="22"/>
              <w:szCs w:val="22"/>
            </w:rPr>
          </w:rPrChange>
        </w:rPr>
      </w:pPr>
      <w:commentRangeStart w:id="4025"/>
      <w:ins w:id="4026" w:author="Author" w:date="2018-02-06T11:56:00Z">
        <w:r w:rsidRPr="00FD5AC7">
          <w:rPr>
            <w:noProof/>
            <w:highlight w:val="yellow"/>
            <w:lang w:val="de-DE" w:eastAsia="de-DE"/>
            <w:rPrChange w:id="4027" w:author="Author" w:date="2018-02-07T10:33:00Z">
              <w:rPr>
                <w:noProof/>
                <w:lang w:val="de-DE" w:eastAsia="de-DE"/>
              </w:rPr>
            </w:rPrChange>
          </w:rPr>
          <w:drawing>
            <wp:inline distT="0" distB="0" distL="0" distR="0" wp14:anchorId="47FAA801" wp14:editId="760C14CA">
              <wp:extent cx="228600" cy="228600"/>
              <wp:effectExtent l="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D5AC7">
          <w:rPr>
            <w:highlight w:val="yellow"/>
            <w:rPrChange w:id="4028" w:author="Author" w:date="2018-02-07T10:33:00Z">
              <w:rPr/>
            </w:rPrChange>
          </w:rPr>
          <w:t> </w:t>
        </w:r>
        <w:r w:rsidRPr="00FD5AC7">
          <w:rPr>
            <w:rFonts w:ascii="BentonSans Regular" w:hAnsi="BentonSans Regular"/>
            <w:color w:val="666666"/>
            <w:sz w:val="22"/>
            <w:highlight w:val="yellow"/>
            <w:rPrChange w:id="4029" w:author="Author" w:date="2018-02-07T10:33:00Z">
              <w:rPr>
                <w:rFonts w:ascii="BentonSans Regular" w:hAnsi="BentonSans Regular"/>
                <w:color w:val="666666"/>
                <w:sz w:val="22"/>
              </w:rPr>
            </w:rPrChange>
          </w:rPr>
          <w:t>Note</w:t>
        </w:r>
      </w:ins>
    </w:p>
    <w:p w14:paraId="27DC42C8" w14:textId="50E809DA" w:rsidR="00F41C60" w:rsidRDefault="00F41C60" w:rsidP="00F41C60">
      <w:pPr>
        <w:pStyle w:val="NoteParagraph"/>
        <w:ind w:left="142"/>
        <w:rPr>
          <w:ins w:id="4030" w:author="Author" w:date="2018-02-06T11:56:00Z"/>
          <w:i/>
        </w:rPr>
      </w:pPr>
      <w:ins w:id="4031" w:author="Author" w:date="2018-02-06T11:56:00Z">
        <w:del w:id="4032" w:author="Author" w:date="2018-03-01T13:14:00Z">
          <w:r w:rsidRPr="00FD5AC7" w:rsidDel="00441BFA">
            <w:rPr>
              <w:b/>
              <w:highlight w:val="yellow"/>
              <w:rPrChange w:id="4033" w:author="Author" w:date="2018-02-07T10:33:00Z">
                <w:rPr>
                  <w:b/>
                  <w:highlight w:val="yellow"/>
                  <w:u w:val="single"/>
                </w:rPr>
              </w:rPrChange>
            </w:rPr>
            <w:delText>Function</w:delText>
          </w:r>
        </w:del>
      </w:ins>
      <w:ins w:id="4034" w:author="Author" w:date="2018-03-01T13:14:00Z">
        <w:r w:rsidR="00441BFA">
          <w:rPr>
            <w:b/>
            <w:highlight w:val="yellow"/>
          </w:rPr>
          <w:t>Use Case</w:t>
        </w:r>
      </w:ins>
      <w:ins w:id="4035" w:author="Author" w:date="2018-02-06T11:56:00Z">
        <w:r w:rsidRPr="00FD5AC7">
          <w:rPr>
            <w:b/>
            <w:highlight w:val="yellow"/>
            <w:rPrChange w:id="4036" w:author="Author" w:date="2018-02-07T10:33:00Z">
              <w:rPr>
                <w:b/>
                <w:highlight w:val="yellow"/>
                <w:u w:val="single"/>
              </w:rPr>
            </w:rPrChange>
          </w:rPr>
          <w:t xml:space="preserve"> </w:t>
        </w:r>
        <w:r w:rsidRPr="00FD5AC7">
          <w:rPr>
            <w:b/>
            <w:i/>
            <w:highlight w:val="yellow"/>
            <w:rPrChange w:id="4037" w:author="Author" w:date="2018-02-07T10:33:00Z">
              <w:rPr>
                <w:b/>
                <w:i/>
                <w:highlight w:val="yellow"/>
                <w:u w:val="single"/>
              </w:rPr>
            </w:rPrChange>
          </w:rPr>
          <w:t>Working Time Account</w:t>
        </w:r>
        <w:r w:rsidRPr="00FD5AC7">
          <w:rPr>
            <w:highlight w:val="yellow"/>
            <w:rPrChange w:id="4038" w:author="Author" w:date="2018-02-07T10:33:00Z">
              <w:rPr/>
            </w:rPrChange>
          </w:rPr>
          <w:t>:</w:t>
        </w:r>
        <w:r>
          <w:t xml:space="preserve"> </w:t>
        </w:r>
        <w:r w:rsidRPr="000206EE">
          <w:t xml:space="preserve">In case of entitlement to </w:t>
        </w:r>
      </w:ins>
      <w:ins w:id="4039" w:author="Author" w:date="2018-02-06T12:10:00Z">
        <w:r w:rsidR="006C763E">
          <w:t>Working Time Accounts</w:t>
        </w:r>
      </w:ins>
      <w:ins w:id="4040" w:author="Author" w:date="2018-02-06T11:56:00Z">
        <w:r w:rsidRPr="000206EE">
          <w:t xml:space="preserve">, the appropriate number of hours is </w:t>
        </w:r>
      </w:ins>
      <w:ins w:id="4041" w:author="Author" w:date="2018-02-06T11:59:00Z">
        <w:r w:rsidR="00AE28F4" w:rsidRPr="00F271D7">
          <w:rPr>
            <w:strike/>
            <w:highlight w:val="yellow"/>
          </w:rPr>
          <w:t>added to</w:t>
        </w:r>
        <w:r w:rsidR="00AE28F4">
          <w:rPr>
            <w:strike/>
          </w:rPr>
          <w:t xml:space="preserve"> </w:t>
        </w:r>
        <w:r w:rsidR="00AE28F4" w:rsidRPr="00F271D7">
          <w:rPr>
            <w:highlight w:val="yellow"/>
          </w:rPr>
          <w:t>updated in</w:t>
        </w:r>
        <w:r w:rsidR="00AE28F4" w:rsidRPr="000206EE">
          <w:t xml:space="preserve"> </w:t>
        </w:r>
      </w:ins>
      <w:ins w:id="4042" w:author="Author" w:date="2018-02-06T11:56:00Z">
        <w:r w:rsidRPr="000206EE">
          <w:t xml:space="preserve">the employee’s </w:t>
        </w:r>
        <w:r>
          <w:rPr>
            <w:rStyle w:val="SAPScreenElement"/>
          </w:rPr>
          <w:t>Working Time Account</w:t>
        </w:r>
        <w:r w:rsidRPr="000206EE">
          <w:t xml:space="preserve"> as soon as the manager approved the Time Sheet. Details can be seen via </w:t>
        </w:r>
        <w:r w:rsidRPr="000206EE">
          <w:rPr>
            <w:rStyle w:val="SAPScreenElement"/>
          </w:rPr>
          <w:t xml:space="preserve">My Employee File </w:t>
        </w:r>
        <w:r w:rsidRPr="000206EE">
          <w:rPr>
            <w:rStyle w:val="SAPScreenElement"/>
          </w:rPr>
          <w:sym w:font="Symbol" w:char="F0AE"/>
        </w:r>
        <w:r w:rsidRPr="000206EE">
          <w:rPr>
            <w:rStyle w:val="SAPScreenElement"/>
          </w:rPr>
          <w:t xml:space="preserve"> Time Off.</w:t>
        </w:r>
        <w:r w:rsidRPr="000206EE">
          <w:t xml:space="preserve"> Now the employee can request time off </w:t>
        </w:r>
        <w:r w:rsidRPr="006C763E">
          <w:rPr>
            <w:strike/>
            <w:highlight w:val="yellow"/>
            <w:rPrChange w:id="4043" w:author="Author" w:date="2018-02-06T12:06:00Z">
              <w:rPr/>
            </w:rPrChange>
          </w:rPr>
          <w:t>in lieu</w:t>
        </w:r>
      </w:ins>
      <w:ins w:id="4044" w:author="Author" w:date="2018-02-06T12:06:00Z">
        <w:r w:rsidR="00AE28F4">
          <w:rPr>
            <w:strike/>
          </w:rPr>
          <w:t xml:space="preserve"> </w:t>
        </w:r>
      </w:ins>
      <w:ins w:id="4045" w:author="Author" w:date="2018-02-06T12:11:00Z">
        <w:r w:rsidR="006C763E">
          <w:rPr>
            <w:highlight w:val="yellow"/>
          </w:rPr>
          <w:t>from</w:t>
        </w:r>
      </w:ins>
      <w:ins w:id="4046" w:author="Author" w:date="2018-02-06T12:06:00Z">
        <w:r w:rsidR="00AE28F4" w:rsidRPr="00F271D7">
          <w:rPr>
            <w:highlight w:val="yellow"/>
          </w:rPr>
          <w:t xml:space="preserve"> </w:t>
        </w:r>
      </w:ins>
      <w:ins w:id="4047" w:author="Author" w:date="2018-02-06T12:07:00Z">
        <w:r w:rsidR="00AE28F4">
          <w:rPr>
            <w:highlight w:val="yellow"/>
          </w:rPr>
          <w:t>his</w:t>
        </w:r>
      </w:ins>
      <w:ins w:id="4048" w:author="Author" w:date="2018-02-06T12:06:00Z">
        <w:r w:rsidR="00AE28F4" w:rsidRPr="006C763E">
          <w:rPr>
            <w:highlight w:val="yellow"/>
          </w:rPr>
          <w:t xml:space="preserve"> </w:t>
        </w:r>
        <w:r w:rsidR="00AE28F4" w:rsidRPr="006C763E">
          <w:rPr>
            <w:rStyle w:val="SAPScreenElement"/>
            <w:highlight w:val="yellow"/>
            <w:rPrChange w:id="4049" w:author="Author" w:date="2018-02-06T12:06:00Z">
              <w:rPr>
                <w:rStyle w:val="SAPScreenElement"/>
              </w:rPr>
            </w:rPrChange>
          </w:rPr>
          <w:t>Working Time Account</w:t>
        </w:r>
      </w:ins>
      <w:ins w:id="4050" w:author="Author" w:date="2018-02-06T11:56:00Z">
        <w:r w:rsidRPr="000206EE">
          <w:t xml:space="preserve">. </w:t>
        </w:r>
        <w:commentRangeStart w:id="4051"/>
        <w:commentRangeStart w:id="4052"/>
        <w:r w:rsidRPr="000206EE">
          <w:t xml:space="preserve">The procedure is similar to the description of process step </w:t>
        </w:r>
        <w:r w:rsidRPr="000206EE">
          <w:rPr>
            <w:i/>
          </w:rPr>
          <w:t>Requestig Time Off</w:t>
        </w:r>
        <w:r w:rsidRPr="000206EE">
          <w:t xml:space="preserve">  in test script</w:t>
        </w:r>
        <w:r>
          <w:t xml:space="preserve"> of scope item</w:t>
        </w:r>
        <w:r w:rsidRPr="000206EE">
          <w:t xml:space="preserve"> </w:t>
        </w:r>
        <w:r w:rsidRPr="000206EE">
          <w:rPr>
            <w:i/>
          </w:rPr>
          <w:t>Request and Manage Time Off (FJ7)</w:t>
        </w:r>
      </w:ins>
      <w:ins w:id="4053" w:author="Author" w:date="2018-03-05T13:23:00Z">
        <w:r w:rsidR="0034098F">
          <w:rPr>
            <w:i/>
          </w:rPr>
          <w:t xml:space="preserve">, </w:t>
        </w:r>
        <w:r w:rsidR="0034098F" w:rsidRPr="000E084B">
          <w:t xml:space="preserve">which is </w:t>
        </w:r>
        <w:r w:rsidR="0034098F">
          <w:t xml:space="preserve">relevant in case the </w:t>
        </w:r>
        <w:r w:rsidR="0034098F" w:rsidRPr="000E084B">
          <w:rPr>
            <w:rStyle w:val="SAPEmphasis"/>
          </w:rPr>
          <w:t>Time Off</w:t>
        </w:r>
        <w:r w:rsidR="0034098F">
          <w:t xml:space="preserve"> content has been </w:t>
        </w:r>
        <w:r w:rsidR="0034098F" w:rsidRPr="000E084B">
          <w:rPr>
            <w:rStyle w:val="SAPEmphasis"/>
          </w:rPr>
          <w:t>deployed with</w:t>
        </w:r>
        <w:r w:rsidR="0034098F">
          <w:t xml:space="preserve"> the </w:t>
        </w:r>
        <w:r w:rsidR="0034098F" w:rsidRPr="000E084B">
          <w:rPr>
            <w:rStyle w:val="SAPEmphasis"/>
          </w:rPr>
          <w:t>SAP Best Practices</w:t>
        </w:r>
        <w:r w:rsidR="0034098F" w:rsidRPr="000206EE">
          <w:rPr>
            <w:i/>
          </w:rPr>
          <w:t>.</w:t>
        </w:r>
        <w:r w:rsidR="0034098F">
          <w:rPr>
            <w:rStyle w:val="CommentReference"/>
          </w:rPr>
          <w:commentReference w:id="4054"/>
        </w:r>
      </w:ins>
      <w:ins w:id="4055" w:author="Author" w:date="2018-02-06T11:56:00Z">
        <w:del w:id="4056" w:author="Author" w:date="2018-03-05T13:23:00Z">
          <w:r w:rsidRPr="000206EE" w:rsidDel="0034098F">
            <w:rPr>
              <w:i/>
            </w:rPr>
            <w:delText>.</w:delText>
          </w:r>
        </w:del>
      </w:ins>
      <w:commentRangeEnd w:id="4025"/>
      <w:ins w:id="4057" w:author="Author" w:date="2018-02-06T11:58:00Z">
        <w:r>
          <w:rPr>
            <w:rStyle w:val="CommentReference"/>
          </w:rPr>
          <w:commentReference w:id="4025"/>
        </w:r>
      </w:ins>
      <w:ins w:id="4058" w:author="Author" w:date="2018-02-06T12:06:00Z">
        <w:del w:id="4059" w:author="Author" w:date="2018-03-05T13:23:00Z">
          <w:r w:rsidR="006C763E" w:rsidDel="0034098F">
            <w:rPr>
              <w:i/>
            </w:rPr>
            <w:delText xml:space="preserve"> </w:delText>
          </w:r>
        </w:del>
      </w:ins>
      <w:commentRangeEnd w:id="4051"/>
      <w:r w:rsidR="004B6D41">
        <w:rPr>
          <w:rStyle w:val="CommentReference"/>
        </w:rPr>
        <w:commentReference w:id="4051"/>
      </w:r>
      <w:commentRangeEnd w:id="4052"/>
      <w:r w:rsidR="0034098F">
        <w:rPr>
          <w:rStyle w:val="CommentReference"/>
        </w:rPr>
        <w:commentReference w:id="4052"/>
      </w:r>
    </w:p>
    <w:p w14:paraId="414ADEA9" w14:textId="77777777" w:rsidR="004C3E6C" w:rsidRPr="00FD2E43" w:rsidRDefault="004C3E6C" w:rsidP="006F51FD">
      <w:pPr>
        <w:pStyle w:val="NoteParagraph"/>
        <w:ind w:left="56"/>
      </w:pPr>
    </w:p>
    <w:p w14:paraId="3A239B8B" w14:textId="1AB0663B" w:rsidR="004C3E6C" w:rsidRPr="005838DE" w:rsidRDefault="004C3E6C" w:rsidP="004B6D41">
      <w:pPr>
        <w:pStyle w:val="SAPNoteHeading"/>
        <w:ind w:left="0"/>
      </w:pPr>
      <w:r w:rsidRPr="005838DE">
        <w:rPr>
          <w:noProof/>
          <w:lang w:val="de-DE" w:eastAsia="de-DE"/>
        </w:rPr>
        <w:drawing>
          <wp:inline distT="0" distB="0" distL="0" distR="0" wp14:anchorId="0B4E3541" wp14:editId="525DAA13">
            <wp:extent cx="228600" cy="2286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838DE">
        <w:t> Caution</w:t>
      </w:r>
    </w:p>
    <w:p w14:paraId="48877489" w14:textId="579A3D0F" w:rsidR="004C3E6C" w:rsidRPr="005838DE" w:rsidRDefault="00F0552F" w:rsidP="004B6D41">
      <w:pPr>
        <w:pStyle w:val="NoteParagraph"/>
        <w:ind w:left="0"/>
      </w:pPr>
      <w:r>
        <w:rPr>
          <w:b/>
        </w:rPr>
        <w:t>I</w:t>
      </w:r>
      <w:r w:rsidR="004C3E6C" w:rsidRPr="005838DE">
        <w:rPr>
          <w:b/>
        </w:rPr>
        <w:t xml:space="preserve">n case integration with </w:t>
      </w:r>
      <w:r w:rsidR="00A91514" w:rsidRPr="005838DE">
        <w:rPr>
          <w:b/>
        </w:rPr>
        <w:t xml:space="preserve">SAP </w:t>
      </w:r>
      <w:r w:rsidR="004C3E6C" w:rsidRPr="005838DE">
        <w:rPr>
          <w:b/>
        </w:rPr>
        <w:t>SuccessFactors Employee Central Payroll is in place</w:t>
      </w:r>
      <w:r w:rsidR="004C3E6C" w:rsidRPr="005838DE">
        <w:t xml:space="preserve">, the amendments made by the employee on his or her recorded working time are replicated to </w:t>
      </w:r>
      <w:r w:rsidR="00A91514" w:rsidRPr="005838DE">
        <w:t xml:space="preserve">SAP </w:t>
      </w:r>
      <w:r w:rsidR="004C3E6C" w:rsidRPr="005838DE">
        <w:t xml:space="preserve">SuccessFactors Employee Central Payroll. In order to check the correctness of the replicated data, proceed as described in test script of scope item </w:t>
      </w:r>
      <w:r w:rsidR="004C3E6C" w:rsidRPr="005838DE">
        <w:rPr>
          <w:rFonts w:ascii="BentonSans Book Italic" w:hAnsi="BentonSans Book Italic"/>
        </w:rPr>
        <w:t xml:space="preserve">Integration with </w:t>
      </w:r>
      <w:r w:rsidR="00A91514" w:rsidRPr="005838DE">
        <w:rPr>
          <w:rFonts w:ascii="BentonSans Book Italic" w:hAnsi="BentonSans Book Italic"/>
        </w:rPr>
        <w:t xml:space="preserve">SAP </w:t>
      </w:r>
      <w:r w:rsidR="004C3E6C" w:rsidRPr="005838DE">
        <w:rPr>
          <w:rFonts w:ascii="BentonSans Book Italic" w:hAnsi="BentonSans Book Italic"/>
        </w:rPr>
        <w:t>SuccessFactors Employee Central Payroll</w:t>
      </w:r>
      <w:r w:rsidR="004C3E6C" w:rsidRPr="005838DE">
        <w:rPr>
          <w:rStyle w:val="SAPScreenElement"/>
          <w:color w:val="auto"/>
        </w:rPr>
        <w:t xml:space="preserve"> (15O)</w:t>
      </w:r>
      <w:r w:rsidR="004C3E6C" w:rsidRPr="005838DE">
        <w:t>.</w:t>
      </w:r>
    </w:p>
    <w:p w14:paraId="1DED1436" w14:textId="77777777" w:rsidR="00EA3FB3" w:rsidRPr="005838DE" w:rsidRDefault="00EA3FB3" w:rsidP="002B3343">
      <w:pPr>
        <w:pStyle w:val="Heading1"/>
      </w:pPr>
      <w:bookmarkStart w:id="4060" w:name="_Toc479591083"/>
      <w:bookmarkStart w:id="4061" w:name="_Toc479591084"/>
      <w:bookmarkStart w:id="4062" w:name="_Toc410684934"/>
      <w:bookmarkStart w:id="4063" w:name="_Toc417475808"/>
      <w:bookmarkStart w:id="4064" w:name="_Toc507665763"/>
      <w:bookmarkEnd w:id="4060"/>
      <w:bookmarkEnd w:id="4061"/>
      <w:r w:rsidRPr="005838DE">
        <w:t>Appendix</w:t>
      </w:r>
      <w:bookmarkEnd w:id="4062"/>
      <w:bookmarkEnd w:id="4063"/>
      <w:bookmarkEnd w:id="4064"/>
    </w:p>
    <w:p w14:paraId="1456F54D" w14:textId="77777777" w:rsidR="00482A3A" w:rsidRPr="005838DE" w:rsidRDefault="00482A3A" w:rsidP="00482A3A">
      <w:pPr>
        <w:pStyle w:val="Heading2"/>
        <w:keepLines w:val="0"/>
        <w:widowControl w:val="0"/>
        <w:tabs>
          <w:tab w:val="num" w:pos="576"/>
          <w:tab w:val="left" w:pos="9356"/>
        </w:tabs>
        <w:spacing w:line="240" w:lineRule="auto"/>
        <w:ind w:left="578" w:hanging="578"/>
      </w:pPr>
      <w:bookmarkStart w:id="4065" w:name="_Toc478135355"/>
      <w:bookmarkStart w:id="4066" w:name="_Toc478383366"/>
      <w:bookmarkStart w:id="4067" w:name="_Toc507665764"/>
      <w:bookmarkStart w:id="4068" w:name="_Toc386012204"/>
      <w:bookmarkStart w:id="4069" w:name="_Toc410684935"/>
      <w:bookmarkStart w:id="4070" w:name="_Toc417475809"/>
      <w:r w:rsidRPr="005838DE">
        <w:t>Executing Process Steps using Mobile App</w:t>
      </w:r>
      <w:bookmarkEnd w:id="4065"/>
      <w:bookmarkEnd w:id="4066"/>
      <w:bookmarkEnd w:id="4067"/>
    </w:p>
    <w:p w14:paraId="670D3F92" w14:textId="77777777" w:rsidR="00482A3A" w:rsidRPr="005838DE" w:rsidRDefault="00482A3A" w:rsidP="00482A3A">
      <w:r w:rsidRPr="005838DE">
        <w:t xml:space="preserve">As mentioned in chapter </w:t>
      </w:r>
      <w:r w:rsidRPr="005838DE">
        <w:rPr>
          <w:rStyle w:val="SAPTextReference"/>
        </w:rPr>
        <w:t>Overview Table</w:t>
      </w:r>
      <w:r w:rsidRPr="005838DE">
        <w:t xml:space="preserve">, several process steps can be executed via mobile device. For this, the SAP SuccessFactors Mobile application must have been activated on the mobile devices of the persons executing these steps. </w:t>
      </w:r>
    </w:p>
    <w:p w14:paraId="024CB183" w14:textId="77777777" w:rsidR="00482A3A" w:rsidRPr="005838DE" w:rsidRDefault="00482A3A" w:rsidP="006F51FD">
      <w:pPr>
        <w:pStyle w:val="SAPNoteHeading"/>
        <w:ind w:left="0"/>
      </w:pPr>
      <w:r w:rsidRPr="005838DE">
        <w:rPr>
          <w:noProof/>
          <w:lang w:val="de-DE" w:eastAsia="de-DE"/>
        </w:rPr>
        <w:drawing>
          <wp:inline distT="0" distB="0" distL="0" distR="0" wp14:anchorId="30CB8185" wp14:editId="0A349D97">
            <wp:extent cx="228600" cy="228600"/>
            <wp:effectExtent l="0" t="0" r="0" b="0"/>
            <wp:docPr id="4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838DE">
        <w:t> Recommendation</w:t>
      </w:r>
    </w:p>
    <w:p w14:paraId="5342B087" w14:textId="11E68A80" w:rsidR="00482A3A" w:rsidRPr="005838DE" w:rsidRDefault="00482A3A" w:rsidP="006F51FD">
      <w:r w:rsidRPr="005838DE">
        <w:t xml:space="preserve">For details on activating the SAP SuccessFactors Mobile application, refer to the </w:t>
      </w:r>
      <w:r w:rsidR="00A328A3">
        <w:rPr>
          <w:rStyle w:val="SAPTextReference"/>
        </w:rPr>
        <w:t xml:space="preserve">Read Me </w:t>
      </w:r>
      <w:r w:rsidR="00A328A3">
        <w:t>document</w:t>
      </w:r>
      <w:r w:rsidRPr="005838DE">
        <w:t>.</w:t>
      </w:r>
    </w:p>
    <w:p w14:paraId="407AFEE4" w14:textId="77777777" w:rsidR="00482A3A" w:rsidRPr="005838DE" w:rsidRDefault="00482A3A" w:rsidP="006F51FD"/>
    <w:p w14:paraId="4991451F" w14:textId="77777777" w:rsidR="00482A3A" w:rsidRPr="005838DE" w:rsidRDefault="00482A3A" w:rsidP="00482A3A">
      <w:r w:rsidRPr="005838DE">
        <w:t>In the following, the procedure for executing the process steps using mobile devices are given.</w:t>
      </w:r>
    </w:p>
    <w:p w14:paraId="65159D5C" w14:textId="77777777" w:rsidR="00482A3A" w:rsidRPr="005838DE" w:rsidRDefault="00482A3A" w:rsidP="00482A3A">
      <w:pPr>
        <w:pStyle w:val="Heading3"/>
      </w:pPr>
      <w:bookmarkStart w:id="4071" w:name="_Toc478135356"/>
      <w:bookmarkStart w:id="4072" w:name="_Toc478383367"/>
      <w:bookmarkStart w:id="4073" w:name="_Toc507665765"/>
      <w:bookmarkEnd w:id="4071"/>
      <w:r w:rsidRPr="005838DE">
        <w:t>Recording Working Times</w:t>
      </w:r>
      <w:bookmarkEnd w:id="4072"/>
      <w:bookmarkEnd w:id="4073"/>
    </w:p>
    <w:p w14:paraId="0942D03B" w14:textId="77777777" w:rsidR="00482A3A" w:rsidRPr="005838DE" w:rsidRDefault="00482A3A" w:rsidP="00482A3A">
      <w:pPr>
        <w:pStyle w:val="SAPKeyblockTitle"/>
      </w:pPr>
      <w:r w:rsidRPr="005838DE">
        <w:t>Purpose</w:t>
      </w:r>
    </w:p>
    <w:p w14:paraId="633B19EF" w14:textId="77777777" w:rsidR="00482A3A" w:rsidRPr="005838DE" w:rsidRDefault="00482A3A" w:rsidP="00482A3A">
      <w:r w:rsidRPr="005838DE">
        <w:t>If the SAP SuccessFactors Mobile application has been activated on the mobile devices of the employees, they can record their working time also on their mobile devices. Instead of recording their time sheet on the company instance website, they can do so on their mobile devices.</w:t>
      </w:r>
    </w:p>
    <w:p w14:paraId="6D5ECFFF" w14:textId="274C2CD4" w:rsidR="00482A3A" w:rsidRPr="005838DE" w:rsidRDefault="0015319D" w:rsidP="00482A3A">
      <w:r w:rsidRPr="005838DE">
        <w:t xml:space="preserve">To record Working Times on mobile devices, the </w:t>
      </w:r>
      <w:r w:rsidR="00482A3A" w:rsidRPr="005838DE">
        <w:t>following users can activate the SAP SuccessFactors Mobile application:</w:t>
      </w:r>
    </w:p>
    <w:p w14:paraId="695E523C" w14:textId="77777777" w:rsidR="00482A3A" w:rsidRPr="000741A0" w:rsidRDefault="00482A3A" w:rsidP="000206EE">
      <w:pPr>
        <w:pStyle w:val="ListParagraph"/>
        <w:numPr>
          <w:ilvl w:val="0"/>
          <w:numId w:val="11"/>
        </w:numPr>
        <w:ind w:left="360"/>
      </w:pPr>
      <w:r w:rsidRPr="000741A0">
        <w:t>employees</w:t>
      </w:r>
    </w:p>
    <w:p w14:paraId="6285B783" w14:textId="77777777" w:rsidR="00482A3A" w:rsidRPr="005838DE" w:rsidRDefault="00482A3A" w:rsidP="00482A3A">
      <w:pPr>
        <w:pStyle w:val="SAPKeyblockTitle"/>
      </w:pPr>
      <w:r w:rsidRPr="005838DE">
        <w:t>Procedure</w:t>
      </w:r>
    </w:p>
    <w:p w14:paraId="3EDE1620" w14:textId="77777777" w:rsidR="00482A3A" w:rsidRPr="005838DE" w:rsidRDefault="00482A3A" w:rsidP="000206EE">
      <w:pPr>
        <w:pStyle w:val="ListParagraph"/>
        <w:numPr>
          <w:ilvl w:val="0"/>
          <w:numId w:val="12"/>
        </w:numPr>
        <w:ind w:left="360"/>
      </w:pPr>
      <w:r w:rsidRPr="005838DE">
        <w:t>Open the SAP SuccessFactors mobile app and log on by tapping the corresponding user name.</w:t>
      </w:r>
    </w:p>
    <w:p w14:paraId="690394ED" w14:textId="77777777" w:rsidR="00482A3A" w:rsidRPr="005838DE" w:rsidRDefault="00482A3A" w:rsidP="000206EE">
      <w:pPr>
        <w:pStyle w:val="ListParagraph"/>
        <w:numPr>
          <w:ilvl w:val="0"/>
          <w:numId w:val="12"/>
        </w:numPr>
        <w:ind w:left="360"/>
      </w:pPr>
      <w:r w:rsidRPr="005838DE">
        <w:t xml:space="preserve">Tab on </w:t>
      </w:r>
      <w:r w:rsidRPr="005838DE">
        <w:rPr>
          <w:rStyle w:val="SAPScreenElement"/>
        </w:rPr>
        <w:t>Time Sheet</w:t>
      </w:r>
      <w:r w:rsidRPr="005838DE">
        <w:t xml:space="preserve">, select the appropriate working day, select </w:t>
      </w:r>
      <w:r w:rsidRPr="005838DE">
        <w:rPr>
          <w:rStyle w:val="SAPScreenElement"/>
        </w:rPr>
        <w:t>New Recording</w:t>
      </w:r>
      <w:r w:rsidRPr="005838DE">
        <w:t xml:space="preserve"> and enter your working time.</w:t>
      </w:r>
    </w:p>
    <w:p w14:paraId="1BD7195B" w14:textId="7642A1F3" w:rsidR="005C071C" w:rsidRDefault="005C071C" w:rsidP="000206EE">
      <w:pPr>
        <w:pStyle w:val="ListParagraph"/>
        <w:numPr>
          <w:ilvl w:val="0"/>
          <w:numId w:val="12"/>
        </w:numPr>
        <w:ind w:left="360"/>
        <w:rPr>
          <w:ins w:id="4074" w:author="Author" w:date="2018-02-06T13:12:00Z"/>
        </w:rPr>
      </w:pPr>
      <w:r w:rsidRPr="005838DE">
        <w:t xml:space="preserve">Then choose </w:t>
      </w:r>
      <w:r w:rsidRPr="005838DE">
        <w:rPr>
          <w:rStyle w:val="SAPScreenElement"/>
        </w:rPr>
        <w:t>Add</w:t>
      </w:r>
      <w:r w:rsidRPr="005838DE">
        <w:t>.</w:t>
      </w:r>
    </w:p>
    <w:p w14:paraId="754BDF29" w14:textId="06E81F57" w:rsidR="0047374F" w:rsidRPr="00D15EEB" w:rsidRDefault="0047374F" w:rsidP="000206EE">
      <w:pPr>
        <w:pStyle w:val="ListParagraph"/>
        <w:numPr>
          <w:ilvl w:val="0"/>
          <w:numId w:val="12"/>
        </w:numPr>
        <w:ind w:left="360"/>
        <w:rPr>
          <w:ins w:id="4075" w:author="Author" w:date="2018-02-06T13:11:00Z"/>
          <w:highlight w:val="yellow"/>
          <w:rPrChange w:id="4076" w:author="Author" w:date="2018-02-06T13:18:00Z">
            <w:rPr>
              <w:ins w:id="4077" w:author="Author" w:date="2018-02-06T13:11:00Z"/>
            </w:rPr>
          </w:rPrChange>
        </w:rPr>
      </w:pPr>
      <w:commentRangeStart w:id="4078"/>
      <w:ins w:id="4079" w:author="Author" w:date="2018-02-06T13:13:00Z">
        <w:r w:rsidRPr="00D15EEB">
          <w:rPr>
            <w:highlight w:val="yellow"/>
            <w:rPrChange w:id="4080" w:author="Author" w:date="2018-02-06T13:18:00Z">
              <w:rPr/>
            </w:rPrChange>
          </w:rPr>
          <w:t>R</w:t>
        </w:r>
      </w:ins>
      <w:ins w:id="4081" w:author="Author" w:date="2018-02-06T13:12:00Z">
        <w:r w:rsidRPr="00D15EEB">
          <w:rPr>
            <w:highlight w:val="yellow"/>
            <w:rPrChange w:id="4082" w:author="Author" w:date="2018-02-06T13:18:00Z">
              <w:rPr/>
            </w:rPrChange>
          </w:rPr>
          <w:t>epeat the recording for all days of the current work week.</w:t>
        </w:r>
      </w:ins>
    </w:p>
    <w:p w14:paraId="3E0C31A1" w14:textId="0EE1D1FE" w:rsidR="0047374F" w:rsidRPr="00D15EEB" w:rsidRDefault="0047374F" w:rsidP="000206EE">
      <w:pPr>
        <w:pStyle w:val="ListParagraph"/>
        <w:numPr>
          <w:ilvl w:val="0"/>
          <w:numId w:val="12"/>
        </w:numPr>
        <w:ind w:left="360"/>
        <w:rPr>
          <w:ins w:id="4083" w:author="Author" w:date="2018-02-06T13:11:00Z"/>
          <w:highlight w:val="yellow"/>
          <w:rPrChange w:id="4084" w:author="Author" w:date="2018-02-06T13:18:00Z">
            <w:rPr>
              <w:ins w:id="4085" w:author="Author" w:date="2018-02-06T13:11:00Z"/>
            </w:rPr>
          </w:rPrChange>
        </w:rPr>
      </w:pPr>
      <w:ins w:id="4086" w:author="Author" w:date="2018-02-06T13:15:00Z">
        <w:r w:rsidRPr="00D15EEB">
          <w:rPr>
            <w:highlight w:val="yellow"/>
            <w:rPrChange w:id="4087" w:author="Author" w:date="2018-02-06T13:18:00Z">
              <w:rPr/>
            </w:rPrChange>
          </w:rPr>
          <w:t xml:space="preserve">Then choose </w:t>
        </w:r>
        <w:r w:rsidRPr="00D15EEB">
          <w:rPr>
            <w:rStyle w:val="SAPScreenElement"/>
            <w:highlight w:val="yellow"/>
            <w:rPrChange w:id="4088" w:author="Author" w:date="2018-02-06T13:18:00Z">
              <w:rPr/>
            </w:rPrChange>
          </w:rPr>
          <w:t>P</w:t>
        </w:r>
      </w:ins>
      <w:ins w:id="4089" w:author="Author" w:date="2018-02-06T13:11:00Z">
        <w:r w:rsidRPr="00D15EEB">
          <w:rPr>
            <w:rStyle w:val="SAPScreenElement"/>
            <w:highlight w:val="yellow"/>
            <w:rPrChange w:id="4090" w:author="Author" w:date="2018-02-06T13:18:00Z">
              <w:rPr/>
            </w:rPrChange>
          </w:rPr>
          <w:t xml:space="preserve">review </w:t>
        </w:r>
      </w:ins>
      <w:ins w:id="4091" w:author="Author" w:date="2018-02-06T13:15:00Z">
        <w:r w:rsidRPr="00D15EEB">
          <w:rPr>
            <w:rStyle w:val="SAPScreenElement"/>
            <w:highlight w:val="yellow"/>
            <w:rPrChange w:id="4092" w:author="Author" w:date="2018-02-06T13:18:00Z">
              <w:rPr/>
            </w:rPrChange>
          </w:rPr>
          <w:t>T</w:t>
        </w:r>
      </w:ins>
      <w:ins w:id="4093" w:author="Author" w:date="2018-02-06T13:11:00Z">
        <w:r w:rsidRPr="00D15EEB">
          <w:rPr>
            <w:rStyle w:val="SAPScreenElement"/>
            <w:highlight w:val="yellow"/>
            <w:rPrChange w:id="4094" w:author="Author" w:date="2018-02-06T13:18:00Z">
              <w:rPr/>
            </w:rPrChange>
          </w:rPr>
          <w:t xml:space="preserve">ime </w:t>
        </w:r>
      </w:ins>
      <w:ins w:id="4095" w:author="Author" w:date="2018-02-06T13:15:00Z">
        <w:r w:rsidRPr="00D15EEB">
          <w:rPr>
            <w:rStyle w:val="SAPScreenElement"/>
            <w:highlight w:val="yellow"/>
            <w:rPrChange w:id="4096" w:author="Author" w:date="2018-02-06T13:18:00Z">
              <w:rPr/>
            </w:rPrChange>
          </w:rPr>
          <w:t>S</w:t>
        </w:r>
      </w:ins>
      <w:ins w:id="4097" w:author="Author" w:date="2018-02-06T13:11:00Z">
        <w:r w:rsidRPr="00D15EEB">
          <w:rPr>
            <w:rStyle w:val="SAPScreenElement"/>
            <w:highlight w:val="yellow"/>
            <w:rPrChange w:id="4098" w:author="Author" w:date="2018-02-06T13:18:00Z">
              <w:rPr/>
            </w:rPrChange>
          </w:rPr>
          <w:t>heet</w:t>
        </w:r>
      </w:ins>
      <w:ins w:id="4099" w:author="Author" w:date="2018-02-06T13:15:00Z">
        <w:r w:rsidRPr="00D15EEB">
          <w:rPr>
            <w:highlight w:val="yellow"/>
            <w:rPrChange w:id="4100" w:author="Author" w:date="2018-02-06T13:18:00Z">
              <w:rPr/>
            </w:rPrChange>
          </w:rPr>
          <w:t>.</w:t>
        </w:r>
      </w:ins>
    </w:p>
    <w:p w14:paraId="73B0B02D" w14:textId="48CAB266" w:rsidR="0047374F" w:rsidRPr="00D15EEB" w:rsidRDefault="0047374F" w:rsidP="000206EE">
      <w:pPr>
        <w:pStyle w:val="ListParagraph"/>
        <w:numPr>
          <w:ilvl w:val="0"/>
          <w:numId w:val="12"/>
        </w:numPr>
        <w:ind w:left="360"/>
        <w:rPr>
          <w:highlight w:val="yellow"/>
          <w:rPrChange w:id="4101" w:author="Author" w:date="2018-02-06T13:18:00Z">
            <w:rPr/>
          </w:rPrChange>
        </w:rPr>
      </w:pPr>
      <w:ins w:id="4102" w:author="Author" w:date="2018-02-06T13:16:00Z">
        <w:r w:rsidRPr="00D15EEB">
          <w:rPr>
            <w:highlight w:val="yellow"/>
            <w:rPrChange w:id="4103" w:author="Author" w:date="2018-02-06T13:18:00Z">
              <w:rPr/>
            </w:rPrChange>
          </w:rPr>
          <w:t xml:space="preserve">Review your </w:t>
        </w:r>
      </w:ins>
      <w:ins w:id="4104" w:author="Author" w:date="2018-02-06T13:17:00Z">
        <w:r w:rsidRPr="00D15EEB">
          <w:rPr>
            <w:highlight w:val="yellow"/>
            <w:rPrChange w:id="4105" w:author="Author" w:date="2018-02-06T13:18:00Z">
              <w:rPr/>
            </w:rPrChange>
          </w:rPr>
          <w:t xml:space="preserve">recorded times for the current work week. Then choose </w:t>
        </w:r>
      </w:ins>
      <w:ins w:id="4106" w:author="Author" w:date="2018-02-06T13:11:00Z">
        <w:r w:rsidRPr="00D15EEB">
          <w:rPr>
            <w:rStyle w:val="SAPScreenElement"/>
            <w:highlight w:val="yellow"/>
            <w:rPrChange w:id="4107" w:author="Author" w:date="2018-02-06T13:18:00Z">
              <w:rPr/>
            </w:rPrChange>
          </w:rPr>
          <w:t>Submit</w:t>
        </w:r>
      </w:ins>
      <w:ins w:id="4108" w:author="Author" w:date="2018-02-06T13:17:00Z">
        <w:r w:rsidRPr="00D15EEB">
          <w:rPr>
            <w:highlight w:val="yellow"/>
            <w:rPrChange w:id="4109" w:author="Author" w:date="2018-02-06T13:18:00Z">
              <w:rPr/>
            </w:rPrChange>
          </w:rPr>
          <w:t>.</w:t>
        </w:r>
      </w:ins>
      <w:commentRangeEnd w:id="4078"/>
      <w:ins w:id="4110" w:author="Author" w:date="2018-02-06T13:18:00Z">
        <w:r>
          <w:rPr>
            <w:rStyle w:val="CommentReference"/>
          </w:rPr>
          <w:commentReference w:id="4078"/>
        </w:r>
      </w:ins>
    </w:p>
    <w:p w14:paraId="749D5412" w14:textId="77777777" w:rsidR="00482A3A" w:rsidRPr="00B80CA2" w:rsidRDefault="00482A3A" w:rsidP="00482A3A">
      <w:pPr>
        <w:pStyle w:val="Heading3"/>
      </w:pPr>
      <w:bookmarkStart w:id="4111" w:name="_Toc478383369"/>
      <w:bookmarkStart w:id="4112" w:name="_Toc507665766"/>
      <w:commentRangeStart w:id="4113"/>
      <w:r w:rsidRPr="00B80CA2">
        <w:t>Processing Time Sheet Requests</w:t>
      </w:r>
      <w:bookmarkEnd w:id="4111"/>
      <w:commentRangeEnd w:id="4113"/>
      <w:r w:rsidR="00D15EEB" w:rsidRPr="00B80CA2">
        <w:rPr>
          <w:rStyle w:val="CommentReference"/>
          <w:rFonts w:ascii="BentonSans Book" w:eastAsia="MS Mincho" w:hAnsi="BentonSans Book"/>
          <w:bCs w:val="0"/>
          <w:color w:val="auto"/>
        </w:rPr>
        <w:commentReference w:id="4113"/>
      </w:r>
      <w:bookmarkEnd w:id="4112"/>
    </w:p>
    <w:p w14:paraId="52AF2AE7" w14:textId="77777777" w:rsidR="00482A3A" w:rsidRPr="005838DE" w:rsidRDefault="00482A3A" w:rsidP="00482A3A">
      <w:pPr>
        <w:pStyle w:val="SAPKeyblockTitle"/>
      </w:pPr>
      <w:r w:rsidRPr="005838DE">
        <w:t>Purpose</w:t>
      </w:r>
    </w:p>
    <w:p w14:paraId="250DBD35" w14:textId="77777777" w:rsidR="00482A3A" w:rsidRPr="005838DE" w:rsidRDefault="00482A3A" w:rsidP="00482A3A">
      <w:r w:rsidRPr="005838DE">
        <w:t>If the SAP SuccessFactors Mobile application has been activated on the mobile devices of the approvers of requests, they receive the requests also on their mobile devices. Instead of approving/rejecting the requests on the company instance website, they can do so on their mobile devices.</w:t>
      </w:r>
    </w:p>
    <w:p w14:paraId="1B205334" w14:textId="10012938" w:rsidR="00482A3A" w:rsidRPr="000741A0" w:rsidRDefault="0015319D" w:rsidP="00482A3A">
      <w:r w:rsidRPr="000741A0">
        <w:t xml:space="preserve">To process Time Sheet Requests on mobile devices, the </w:t>
      </w:r>
      <w:r w:rsidR="00482A3A" w:rsidRPr="000741A0">
        <w:t>following users can activate the SAP SuccessFactors Mobile application:</w:t>
      </w:r>
    </w:p>
    <w:p w14:paraId="4224A72A" w14:textId="77777777" w:rsidR="00482A3A" w:rsidRPr="000741A0" w:rsidRDefault="00482A3A" w:rsidP="000206EE">
      <w:pPr>
        <w:pStyle w:val="ListParagraph"/>
        <w:numPr>
          <w:ilvl w:val="0"/>
          <w:numId w:val="11"/>
        </w:numPr>
        <w:ind w:left="360"/>
      </w:pPr>
      <w:r w:rsidRPr="000741A0">
        <w:t>line manager</w:t>
      </w:r>
    </w:p>
    <w:p w14:paraId="132DD5B8" w14:textId="77777777" w:rsidR="00482A3A" w:rsidRPr="005838DE" w:rsidRDefault="00482A3A" w:rsidP="00482A3A">
      <w:pPr>
        <w:pStyle w:val="SAPKeyblockTitle"/>
      </w:pPr>
      <w:r w:rsidRPr="005838DE">
        <w:t>Procedure</w:t>
      </w:r>
    </w:p>
    <w:p w14:paraId="606CB70E" w14:textId="77777777" w:rsidR="00482A3A" w:rsidRPr="005838DE" w:rsidRDefault="00482A3A" w:rsidP="000206EE">
      <w:pPr>
        <w:pStyle w:val="ListParagraph"/>
        <w:numPr>
          <w:ilvl w:val="0"/>
          <w:numId w:val="13"/>
        </w:numPr>
      </w:pPr>
      <w:r w:rsidRPr="005838DE">
        <w:t>Open the SAP SuccessFactors mobile app and log on by tapping the corresponding user name.</w:t>
      </w:r>
    </w:p>
    <w:p w14:paraId="3980EF21" w14:textId="77777777" w:rsidR="005C071C" w:rsidRPr="005838DE" w:rsidRDefault="005C071C" w:rsidP="000206EE">
      <w:pPr>
        <w:pStyle w:val="ListParagraph"/>
        <w:numPr>
          <w:ilvl w:val="0"/>
          <w:numId w:val="13"/>
        </w:numPr>
      </w:pPr>
      <w:r w:rsidRPr="005838DE">
        <w:t xml:space="preserve">Tap on </w:t>
      </w:r>
      <w:r w:rsidRPr="005838DE">
        <w:rPr>
          <w:rStyle w:val="SAPScreenElement"/>
        </w:rPr>
        <w:t>To-Do</w:t>
      </w:r>
      <w:r w:rsidRPr="005838DE">
        <w:t xml:space="preserve"> and under </w:t>
      </w:r>
      <w:r w:rsidRPr="005838DE">
        <w:rPr>
          <w:rStyle w:val="SAPScreenElement"/>
        </w:rPr>
        <w:t>Approve Requests</w:t>
      </w:r>
      <w:r w:rsidRPr="005838DE">
        <w:t xml:space="preserve"> select the appropriate request you need to process.</w:t>
      </w:r>
    </w:p>
    <w:p w14:paraId="289C534C" w14:textId="77777777" w:rsidR="00482A3A" w:rsidRPr="005838DE" w:rsidRDefault="00482A3A" w:rsidP="000206EE">
      <w:pPr>
        <w:pStyle w:val="ListParagraph"/>
        <w:numPr>
          <w:ilvl w:val="0"/>
          <w:numId w:val="13"/>
        </w:numPr>
      </w:pPr>
      <w:r w:rsidRPr="005838DE">
        <w:t xml:space="preserve">On the </w:t>
      </w:r>
      <w:r w:rsidRPr="005838DE">
        <w:rPr>
          <w:rStyle w:val="SAPScreenElement"/>
        </w:rPr>
        <w:t>Details</w:t>
      </w:r>
      <w:r w:rsidRPr="005838DE">
        <w:t xml:space="preserve"> screen, review the request, and if satisfied, choose </w:t>
      </w:r>
      <w:r w:rsidRPr="005838DE">
        <w:rPr>
          <w:rStyle w:val="SAPScreenElement"/>
        </w:rPr>
        <w:t>Approve</w:t>
      </w:r>
      <w:r w:rsidRPr="005838DE">
        <w:t>.</w:t>
      </w:r>
    </w:p>
    <w:p w14:paraId="10345AC9" w14:textId="77777777" w:rsidR="00482A3A" w:rsidRPr="005838DE" w:rsidRDefault="00482A3A" w:rsidP="006F51FD">
      <w:r w:rsidRPr="005838DE">
        <w:rPr>
          <w:noProof/>
          <w:lang w:val="de-DE" w:eastAsia="de-DE"/>
        </w:rPr>
        <w:drawing>
          <wp:inline distT="0" distB="0" distL="0" distR="0" wp14:anchorId="5C71F645" wp14:editId="1B019FB1">
            <wp:extent cx="228600" cy="228600"/>
            <wp:effectExtent l="0" t="0" r="0" b="0"/>
            <wp:docPr id="5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838DE">
        <w:t> </w:t>
      </w:r>
      <w:r w:rsidRPr="005838DE">
        <w:rPr>
          <w:rFonts w:ascii="BentonSans Regular" w:hAnsi="BentonSans Regular"/>
          <w:color w:val="666666"/>
          <w:sz w:val="22"/>
        </w:rPr>
        <w:t>Note</w:t>
      </w:r>
    </w:p>
    <w:p w14:paraId="438B9222" w14:textId="0311753B" w:rsidR="00482A3A" w:rsidRPr="005838DE" w:rsidRDefault="00482A3A" w:rsidP="006F51FD">
      <w:r w:rsidRPr="005838DE">
        <w:t xml:space="preserve">If required, you can also </w:t>
      </w:r>
      <w:r w:rsidR="0015319D" w:rsidRPr="005838DE">
        <w:t xml:space="preserve">decline </w:t>
      </w:r>
      <w:r w:rsidRPr="005838DE">
        <w:t xml:space="preserve">or </w:t>
      </w:r>
      <w:r w:rsidR="0015319D" w:rsidRPr="005838DE">
        <w:t>delegate the request</w:t>
      </w:r>
      <w:r w:rsidRPr="005838DE">
        <w:t xml:space="preserve">. In these </w:t>
      </w:r>
      <w:r w:rsidR="000323AC" w:rsidRPr="005838DE">
        <w:t>cases,</w:t>
      </w:r>
      <w:r w:rsidRPr="005838DE">
        <w:t xml:space="preserve"> it is recommended to add a comment explaining your decision. Then choose </w:t>
      </w:r>
      <w:r w:rsidR="0015319D" w:rsidRPr="005838DE">
        <w:rPr>
          <w:rStyle w:val="SAPScreenElement"/>
        </w:rPr>
        <w:t>Decline</w:t>
      </w:r>
      <w:r w:rsidR="0015319D" w:rsidRPr="005838DE">
        <w:t xml:space="preserve"> or </w:t>
      </w:r>
      <w:r w:rsidR="0015319D" w:rsidRPr="005838DE">
        <w:rPr>
          <w:rStyle w:val="SAPScreenElement"/>
        </w:rPr>
        <w:t xml:space="preserve">Delegate </w:t>
      </w:r>
      <w:r w:rsidRPr="005838DE">
        <w:t>at the bottom of the page.</w:t>
      </w:r>
    </w:p>
    <w:p w14:paraId="2B2D0AE6" w14:textId="00F57D39" w:rsidR="00EA3FB3" w:rsidRPr="005838DE" w:rsidRDefault="00EA3FB3" w:rsidP="00EA3FB3">
      <w:pPr>
        <w:pStyle w:val="Heading2"/>
        <w:ind w:left="576" w:hanging="576"/>
      </w:pPr>
      <w:bookmarkStart w:id="4114" w:name="_Toc507665767"/>
      <w:commentRangeStart w:id="4115"/>
      <w:r w:rsidRPr="005838DE">
        <w:t>Process Chains</w:t>
      </w:r>
      <w:bookmarkEnd w:id="4068"/>
      <w:bookmarkEnd w:id="4069"/>
      <w:bookmarkEnd w:id="4070"/>
      <w:bookmarkEnd w:id="4114"/>
      <w:commentRangeEnd w:id="4115"/>
      <w:r w:rsidR="00033957">
        <w:rPr>
          <w:rStyle w:val="CommentReference"/>
          <w:rFonts w:ascii="BentonSans Book" w:eastAsia="MS Mincho" w:hAnsi="BentonSans Book"/>
          <w:color w:val="auto"/>
        </w:rPr>
        <w:commentReference w:id="4115"/>
      </w:r>
    </w:p>
    <w:p w14:paraId="7A07E4A1" w14:textId="77777777" w:rsidR="00EA3FB3" w:rsidRPr="005838DE" w:rsidRDefault="00EA3FB3" w:rsidP="00EA3FB3">
      <w:r w:rsidRPr="005838DE">
        <w:t xml:space="preserve">The process to be tested in this test case is part of a chain of integrated processes. </w:t>
      </w:r>
    </w:p>
    <w:p w14:paraId="1BDAF4D8" w14:textId="77777777" w:rsidR="00EA3FB3" w:rsidRPr="005838DE" w:rsidRDefault="00EA3FB3" w:rsidP="00EA3FB3">
      <w:pPr>
        <w:pStyle w:val="Heading3"/>
        <w:ind w:left="720" w:hanging="720"/>
      </w:pPr>
      <w:bookmarkStart w:id="4116" w:name="_Toc188964946"/>
      <w:bookmarkStart w:id="4117" w:name="_Toc357081295"/>
      <w:bookmarkStart w:id="4118" w:name="_Toc406685178"/>
      <w:bookmarkStart w:id="4119" w:name="_Toc410684936"/>
      <w:bookmarkStart w:id="4120" w:name="_Toc417475810"/>
      <w:bookmarkStart w:id="4121" w:name="_Toc507665768"/>
      <w:bookmarkStart w:id="4122" w:name="_Toc357081296"/>
      <w:r w:rsidRPr="005838DE">
        <w:t>Preceding Process</w:t>
      </w:r>
      <w:bookmarkEnd w:id="4116"/>
      <w:r w:rsidRPr="005838DE">
        <w:t>es</w:t>
      </w:r>
      <w:bookmarkEnd w:id="4117"/>
      <w:bookmarkEnd w:id="4118"/>
      <w:bookmarkEnd w:id="4119"/>
      <w:bookmarkEnd w:id="4120"/>
      <w:bookmarkEnd w:id="4121"/>
    </w:p>
    <w:p w14:paraId="39EFBBCA" w14:textId="77777777" w:rsidR="00EA3FB3" w:rsidRPr="005838DE" w:rsidRDefault="00EA3FB3" w:rsidP="00EA3FB3">
      <w:r w:rsidRPr="005838DE">
        <w:t>You may first have completed the following business processes and conditions before you start with the test steps:</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3870"/>
        <w:gridCol w:w="10416"/>
      </w:tblGrid>
      <w:tr w:rsidR="00EA3FB3" w:rsidRPr="005838DE" w14:paraId="0DB74925" w14:textId="77777777" w:rsidTr="004B6E3E">
        <w:trPr>
          <w:tblHeader/>
        </w:trPr>
        <w:tc>
          <w:tcPr>
            <w:tcW w:w="3870" w:type="dxa"/>
            <w:tcBorders>
              <w:top w:val="single" w:sz="8" w:space="0" w:color="999999"/>
              <w:left w:val="single" w:sz="8" w:space="0" w:color="999999"/>
              <w:bottom w:val="single" w:sz="8" w:space="0" w:color="999999"/>
              <w:right w:val="single" w:sz="8" w:space="0" w:color="999999"/>
            </w:tcBorders>
            <w:shd w:val="clear" w:color="auto" w:fill="999999"/>
            <w:hideMark/>
          </w:tcPr>
          <w:p w14:paraId="3D040C80" w14:textId="77777777" w:rsidR="00EA3FB3" w:rsidRPr="005838DE" w:rsidRDefault="00EA3FB3" w:rsidP="007C03AC">
            <w:pPr>
              <w:pStyle w:val="SAPTableHeader"/>
            </w:pPr>
            <w:r w:rsidRPr="005838DE">
              <w:t>Process</w:t>
            </w:r>
          </w:p>
        </w:tc>
        <w:tc>
          <w:tcPr>
            <w:tcW w:w="10416" w:type="dxa"/>
            <w:tcBorders>
              <w:top w:val="single" w:sz="8" w:space="0" w:color="999999"/>
              <w:left w:val="single" w:sz="8" w:space="0" w:color="999999"/>
              <w:bottom w:val="single" w:sz="8" w:space="0" w:color="999999"/>
              <w:right w:val="single" w:sz="8" w:space="0" w:color="999999"/>
            </w:tcBorders>
            <w:shd w:val="clear" w:color="auto" w:fill="999999"/>
            <w:hideMark/>
          </w:tcPr>
          <w:p w14:paraId="5F60555A" w14:textId="77777777" w:rsidR="00EA3FB3" w:rsidRPr="005838DE" w:rsidRDefault="00EA3FB3" w:rsidP="007C03AC">
            <w:pPr>
              <w:pStyle w:val="SAPTableHeader"/>
            </w:pPr>
            <w:r w:rsidRPr="005838DE">
              <w:t>Business Condition</w:t>
            </w:r>
          </w:p>
        </w:tc>
      </w:tr>
      <w:tr w:rsidR="00EA3FB3" w:rsidRPr="005838DE" w14:paraId="771CF8EC" w14:textId="77777777" w:rsidTr="004B6E3E">
        <w:tc>
          <w:tcPr>
            <w:tcW w:w="3870" w:type="dxa"/>
            <w:tcBorders>
              <w:top w:val="single" w:sz="8" w:space="0" w:color="999999"/>
              <w:left w:val="single" w:sz="8" w:space="0" w:color="999999"/>
              <w:bottom w:val="single" w:sz="8" w:space="0" w:color="999999"/>
              <w:right w:val="single" w:sz="8" w:space="0" w:color="999999"/>
            </w:tcBorders>
            <w:hideMark/>
          </w:tcPr>
          <w:p w14:paraId="4B7DD60D" w14:textId="77777777" w:rsidR="00EA3FB3" w:rsidRPr="005838DE" w:rsidRDefault="007C03AC" w:rsidP="007C03AC">
            <w:pPr>
              <w:rPr>
                <w:rStyle w:val="SAPScreenElement"/>
                <w:color w:val="auto"/>
              </w:rPr>
            </w:pPr>
            <w:r w:rsidRPr="005838DE">
              <w:rPr>
                <w:rStyle w:val="SAPScreenElement"/>
                <w:color w:val="auto"/>
              </w:rPr>
              <w:t>Add New Employee / Rehire</w:t>
            </w:r>
            <w:r w:rsidR="00EA3FB3" w:rsidRPr="005838DE">
              <w:rPr>
                <w:rStyle w:val="SAPScreenElement"/>
                <w:color w:val="auto"/>
              </w:rPr>
              <w:t xml:space="preserve"> (FJ</w:t>
            </w:r>
            <w:r w:rsidRPr="005838DE">
              <w:rPr>
                <w:rStyle w:val="SAPScreenElement"/>
                <w:color w:val="auto"/>
              </w:rPr>
              <w:t>0</w:t>
            </w:r>
            <w:r w:rsidR="00EA3FB3" w:rsidRPr="005838DE">
              <w:rPr>
                <w:rStyle w:val="SAPScreenElement"/>
                <w:color w:val="auto"/>
              </w:rPr>
              <w:t>)</w:t>
            </w:r>
          </w:p>
        </w:tc>
        <w:tc>
          <w:tcPr>
            <w:tcW w:w="10416" w:type="dxa"/>
            <w:tcBorders>
              <w:top w:val="single" w:sz="8" w:space="0" w:color="999999"/>
              <w:left w:val="single" w:sz="8" w:space="0" w:color="999999"/>
              <w:bottom w:val="single" w:sz="8" w:space="0" w:color="999999"/>
              <w:right w:val="single" w:sz="8" w:space="0" w:color="999999"/>
            </w:tcBorders>
            <w:hideMark/>
          </w:tcPr>
          <w:p w14:paraId="358980BF" w14:textId="77777777" w:rsidR="00EA3FB3" w:rsidRPr="005838DE" w:rsidRDefault="007C03AC" w:rsidP="004B6E3E">
            <w:r w:rsidRPr="005838DE">
              <w:t>Employees must have been hired (or rehired) and already exist in the system.</w:t>
            </w:r>
          </w:p>
        </w:tc>
      </w:tr>
    </w:tbl>
    <w:p w14:paraId="6F2A4EAE" w14:textId="77777777" w:rsidR="0051028B" w:rsidRPr="005838DE" w:rsidRDefault="0051028B" w:rsidP="000206EE">
      <w:pPr>
        <w:pStyle w:val="Heading3"/>
        <w:numPr>
          <w:ilvl w:val="2"/>
          <w:numId w:val="8"/>
        </w:numPr>
      </w:pPr>
      <w:bookmarkStart w:id="4123" w:name="_Toc410684937"/>
      <w:bookmarkStart w:id="4124" w:name="_Toc448235705"/>
      <w:bookmarkStart w:id="4125" w:name="_Toc507665769"/>
      <w:bookmarkEnd w:id="4122"/>
      <w:r w:rsidRPr="005838DE">
        <w:t>Succeeding Processes</w:t>
      </w:r>
      <w:bookmarkEnd w:id="4123"/>
      <w:bookmarkEnd w:id="4124"/>
      <w:bookmarkEnd w:id="4125"/>
    </w:p>
    <w:p w14:paraId="45196E82" w14:textId="77777777" w:rsidR="0051028B" w:rsidRPr="005838DE" w:rsidRDefault="0051028B" w:rsidP="0051028B">
      <w:r w:rsidRPr="005838DE">
        <w:t>After completing the activities in this test case, you can continue testing the following business processes:</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3662"/>
        <w:gridCol w:w="10624"/>
      </w:tblGrid>
      <w:tr w:rsidR="0051028B" w:rsidRPr="005838DE" w14:paraId="32F0D280" w14:textId="77777777" w:rsidTr="00005940">
        <w:trPr>
          <w:tblHeader/>
        </w:trPr>
        <w:tc>
          <w:tcPr>
            <w:tcW w:w="3662" w:type="dxa"/>
            <w:tcBorders>
              <w:top w:val="single" w:sz="8" w:space="0" w:color="999999"/>
              <w:left w:val="single" w:sz="8" w:space="0" w:color="999999"/>
              <w:bottom w:val="single" w:sz="8" w:space="0" w:color="999999"/>
              <w:right w:val="single" w:sz="8" w:space="0" w:color="999999"/>
            </w:tcBorders>
            <w:shd w:val="clear" w:color="auto" w:fill="999999"/>
            <w:hideMark/>
          </w:tcPr>
          <w:p w14:paraId="7BB15075" w14:textId="77777777" w:rsidR="0051028B" w:rsidRPr="005838DE" w:rsidRDefault="0051028B" w:rsidP="00FB55C3">
            <w:pPr>
              <w:pStyle w:val="SAPTableHeader"/>
            </w:pPr>
            <w:r w:rsidRPr="005838DE">
              <w:t>Process</w:t>
            </w:r>
          </w:p>
        </w:tc>
        <w:tc>
          <w:tcPr>
            <w:tcW w:w="10624" w:type="dxa"/>
            <w:tcBorders>
              <w:top w:val="single" w:sz="8" w:space="0" w:color="999999"/>
              <w:left w:val="single" w:sz="8" w:space="0" w:color="999999"/>
              <w:bottom w:val="single" w:sz="8" w:space="0" w:color="999999"/>
              <w:right w:val="single" w:sz="8" w:space="0" w:color="999999"/>
            </w:tcBorders>
            <w:shd w:val="clear" w:color="auto" w:fill="999999"/>
            <w:hideMark/>
          </w:tcPr>
          <w:p w14:paraId="5C689389" w14:textId="77777777" w:rsidR="0051028B" w:rsidRPr="005838DE" w:rsidRDefault="0051028B" w:rsidP="00FB55C3">
            <w:pPr>
              <w:pStyle w:val="SAPTableHeader"/>
            </w:pPr>
            <w:r w:rsidRPr="005838DE">
              <w:t>Business Condition</w:t>
            </w:r>
          </w:p>
        </w:tc>
      </w:tr>
      <w:tr w:rsidR="00973772" w:rsidRPr="005838DE" w14:paraId="7C27D1D0" w14:textId="77777777" w:rsidTr="00005940">
        <w:tc>
          <w:tcPr>
            <w:tcW w:w="3662" w:type="dxa"/>
            <w:tcBorders>
              <w:top w:val="single" w:sz="8" w:space="0" w:color="999999"/>
              <w:left w:val="single" w:sz="8" w:space="0" w:color="999999"/>
              <w:bottom w:val="single" w:sz="8" w:space="0" w:color="999999"/>
              <w:right w:val="single" w:sz="8" w:space="0" w:color="999999"/>
            </w:tcBorders>
          </w:tcPr>
          <w:p w14:paraId="222A0F8A" w14:textId="064A9951" w:rsidR="00973772" w:rsidRPr="005838DE" w:rsidRDefault="00973772" w:rsidP="00973772">
            <w:pPr>
              <w:pStyle w:val="ListBullet"/>
              <w:numPr>
                <w:ilvl w:val="0"/>
                <w:numId w:val="0"/>
              </w:numPr>
              <w:rPr>
                <w:rStyle w:val="SAPScreenElement"/>
                <w:rFonts w:ascii="BentonSans Book" w:hAnsi="BentonSans Book"/>
                <w:color w:val="auto"/>
              </w:rPr>
            </w:pPr>
            <w:r w:rsidRPr="000206EE">
              <w:rPr>
                <w:rStyle w:val="SAPScreenElement"/>
                <w:color w:val="auto"/>
              </w:rPr>
              <w:t>Request and Manage Time Off (FJ7)</w:t>
            </w:r>
            <w:r w:rsidRPr="000206EE">
              <w:rPr>
                <w:rStyle w:val="SAPTextReference"/>
              </w:rPr>
              <w:t xml:space="preserve"> </w:t>
            </w:r>
            <w:r w:rsidR="00B5603E" w:rsidRPr="000206EE">
              <w:rPr>
                <w:rStyle w:val="SAPTextReference"/>
              </w:rPr>
              <w:t>(Optional)</w:t>
            </w:r>
          </w:p>
        </w:tc>
        <w:tc>
          <w:tcPr>
            <w:tcW w:w="10624" w:type="dxa"/>
            <w:tcBorders>
              <w:top w:val="single" w:sz="8" w:space="0" w:color="999999"/>
              <w:left w:val="single" w:sz="8" w:space="0" w:color="999999"/>
              <w:bottom w:val="single" w:sz="8" w:space="0" w:color="999999"/>
              <w:right w:val="single" w:sz="8" w:space="0" w:color="999999"/>
            </w:tcBorders>
          </w:tcPr>
          <w:p w14:paraId="4D128024" w14:textId="11DD1DD7" w:rsidR="00B5603E" w:rsidRPr="000206EE" w:rsidRDefault="00B5603E" w:rsidP="00973772">
            <w:r w:rsidRPr="000206EE">
              <w:t xml:space="preserve">Your company has implemented the </w:t>
            </w:r>
            <w:r w:rsidRPr="000206EE">
              <w:rPr>
                <w:rStyle w:val="SAPEmphasis"/>
              </w:rPr>
              <w:t>Time Off</w:t>
            </w:r>
            <w:r w:rsidRPr="000206EE">
              <w:t xml:space="preserve"> module from Upgrade Center in the SAP SuccessFactors Employee Central Instance. </w:t>
            </w:r>
          </w:p>
          <w:p w14:paraId="5B24784B" w14:textId="42984E0D" w:rsidR="00973772" w:rsidRPr="00AD4887" w:rsidRDefault="00973772" w:rsidP="00973772">
            <w:pPr>
              <w:rPr>
                <w:ins w:id="4126" w:author="Author" w:date="2018-02-08T14:13:00Z"/>
                <w:strike/>
                <w:rPrChange w:id="4127" w:author="Author" w:date="2018-02-08T14:18:00Z">
                  <w:rPr>
                    <w:ins w:id="4128" w:author="Author" w:date="2018-02-08T14:13:00Z"/>
                  </w:rPr>
                </w:rPrChange>
              </w:rPr>
            </w:pPr>
            <w:r w:rsidRPr="00AD4887">
              <w:rPr>
                <w:strike/>
                <w:highlight w:val="yellow"/>
                <w:rPrChange w:id="4129" w:author="Author" w:date="2018-02-08T14:18:00Z">
                  <w:rPr/>
                </w:rPrChange>
              </w:rPr>
              <w:t xml:space="preserve">The employee can request </w:t>
            </w:r>
            <w:r w:rsidR="00C92174" w:rsidRPr="00AD4887">
              <w:rPr>
                <w:strike/>
                <w:highlight w:val="yellow"/>
                <w:rPrChange w:id="4130" w:author="Author" w:date="2018-02-08T14:18:00Z">
                  <w:rPr/>
                </w:rPrChange>
              </w:rPr>
              <w:t>T</w:t>
            </w:r>
            <w:r w:rsidRPr="00AD4887">
              <w:rPr>
                <w:strike/>
                <w:highlight w:val="yellow"/>
                <w:rPrChange w:id="4131" w:author="Author" w:date="2018-02-08T14:18:00Z">
                  <w:rPr/>
                </w:rPrChange>
              </w:rPr>
              <w:t xml:space="preserve">ime </w:t>
            </w:r>
            <w:r w:rsidR="00C92174" w:rsidRPr="00AD4887">
              <w:rPr>
                <w:strike/>
                <w:highlight w:val="yellow"/>
                <w:rPrChange w:id="4132" w:author="Author" w:date="2018-02-08T14:18:00Z">
                  <w:rPr/>
                </w:rPrChange>
              </w:rPr>
              <w:t>O</w:t>
            </w:r>
            <w:r w:rsidRPr="00AD4887">
              <w:rPr>
                <w:strike/>
                <w:highlight w:val="yellow"/>
                <w:rPrChange w:id="4133" w:author="Author" w:date="2018-02-08T14:18:00Z">
                  <w:rPr/>
                </w:rPrChange>
              </w:rPr>
              <w:t>ff as compensation of additional hours he or she worked with respect to the work schedule in the following situations:</w:t>
            </w:r>
          </w:p>
          <w:p w14:paraId="67F71F0A" w14:textId="0BD15B2B" w:rsidR="00FC53FE" w:rsidRPr="00AD4887" w:rsidRDefault="00FC53FE" w:rsidP="00973772">
            <w:pPr>
              <w:rPr>
                <w:highlight w:val="green"/>
                <w:rPrChange w:id="4134" w:author="Author" w:date="2018-02-08T14:18:00Z">
                  <w:rPr/>
                </w:rPrChange>
              </w:rPr>
            </w:pPr>
            <w:commentRangeStart w:id="4135"/>
            <w:ins w:id="4136" w:author="Author" w:date="2018-02-08T14:13:00Z">
              <w:r w:rsidRPr="008E27EF">
                <w:rPr>
                  <w:b/>
                  <w:highlight w:val="green"/>
                  <w:u w:val="single"/>
                </w:rPr>
                <w:t xml:space="preserve">Function </w:t>
              </w:r>
              <w:r w:rsidRPr="008E27EF">
                <w:rPr>
                  <w:b/>
                  <w:i/>
                  <w:highlight w:val="green"/>
                  <w:u w:val="single"/>
                </w:rPr>
                <w:t>Time Off in Lieu</w:t>
              </w:r>
              <w:r w:rsidRPr="008E27EF" w:rsidDel="00C43510">
                <w:rPr>
                  <w:highlight w:val="green"/>
                  <w:u w:val="single"/>
                </w:rPr>
                <w:t xml:space="preserve"> </w:t>
              </w:r>
              <w:r w:rsidRPr="008E27EF">
                <w:rPr>
                  <w:highlight w:val="green"/>
                  <w:u w:val="single"/>
                </w:rPr>
                <w:t>:</w:t>
              </w:r>
              <w:r w:rsidRPr="008E27EF">
                <w:rPr>
                  <w:highlight w:val="green"/>
                  <w:u w:val="single"/>
                </w:rPr>
                <w:br/>
              </w:r>
              <w:r w:rsidRPr="00AD4887">
                <w:rPr>
                  <w:highlight w:val="green"/>
                </w:rPr>
                <w:t xml:space="preserve">In case the employee is entitled to Time Off in Lieu, </w:t>
              </w:r>
            </w:ins>
            <w:ins w:id="4137" w:author="Author" w:date="2018-02-08T14:16:00Z">
              <w:r w:rsidR="00AD4887" w:rsidRPr="00AD4887">
                <w:rPr>
                  <w:highlight w:val="green"/>
                </w:rPr>
                <w:t>additional hours</w:t>
              </w:r>
            </w:ins>
            <w:ins w:id="4138" w:author="Author" w:date="2018-02-08T14:17:00Z">
              <w:r w:rsidR="00AD4887" w:rsidRPr="00AD4887">
                <w:rPr>
                  <w:highlight w:val="green"/>
                  <w:rPrChange w:id="4139" w:author="Author" w:date="2018-02-08T14:18:00Z">
                    <w:rPr/>
                  </w:rPrChange>
                </w:rPr>
                <w:t xml:space="preserve"> he or she worked with respect to his/her work schedule can be added to his/her </w:t>
              </w:r>
            </w:ins>
            <w:ins w:id="4140" w:author="Author" w:date="2018-02-08T14:13:00Z">
              <w:r w:rsidRPr="00AD4887">
                <w:rPr>
                  <w:rStyle w:val="SAPScreenElement"/>
                  <w:highlight w:val="green"/>
                </w:rPr>
                <w:t>Time Off in Lieu</w:t>
              </w:r>
              <w:r w:rsidRPr="00AD4887">
                <w:rPr>
                  <w:highlight w:val="green"/>
                </w:rPr>
                <w:t xml:space="preserve"> time account</w:t>
              </w:r>
            </w:ins>
            <w:ins w:id="4141" w:author="Author" w:date="2018-02-08T14:18:00Z">
              <w:r w:rsidR="00AD4887" w:rsidRPr="00AD4887">
                <w:rPr>
                  <w:highlight w:val="green"/>
                </w:rPr>
                <w:t>. A</w:t>
              </w:r>
            </w:ins>
            <w:ins w:id="4142" w:author="Author" w:date="2018-02-08T14:13:00Z">
              <w:r w:rsidRPr="00AD4887">
                <w:rPr>
                  <w:highlight w:val="green"/>
                </w:rPr>
                <w:t>s soon as the manager approved the Time Sheet</w:t>
              </w:r>
            </w:ins>
            <w:ins w:id="4143" w:author="Author" w:date="2018-02-08T14:18:00Z">
              <w:r w:rsidR="00AD4887" w:rsidRPr="00AD4887">
                <w:rPr>
                  <w:highlight w:val="green"/>
                </w:rPr>
                <w:t>,</w:t>
              </w:r>
            </w:ins>
            <w:ins w:id="4144" w:author="Author" w:date="2018-02-08T14:15:00Z">
              <w:r w:rsidR="00AD4887" w:rsidRPr="00AD4887">
                <w:rPr>
                  <w:highlight w:val="green"/>
                </w:rPr>
                <w:t xml:space="preserve"> the employee can request Time off </w:t>
              </w:r>
            </w:ins>
            <w:ins w:id="4145" w:author="Author" w:date="2018-02-08T14:18:00Z">
              <w:r w:rsidR="00AD4887" w:rsidRPr="00AD4887">
                <w:rPr>
                  <w:highlight w:val="green"/>
                </w:rPr>
                <w:t xml:space="preserve">from this </w:t>
              </w:r>
              <w:r w:rsidR="00AD4887" w:rsidRPr="00AD4887">
                <w:rPr>
                  <w:i/>
                  <w:highlight w:val="green"/>
                  <w:rPrChange w:id="4146" w:author="Author" w:date="2018-02-08T14:18:00Z">
                    <w:rPr>
                      <w:highlight w:val="green"/>
                    </w:rPr>
                  </w:rPrChange>
                </w:rPr>
                <w:t xml:space="preserve">Time Off </w:t>
              </w:r>
            </w:ins>
            <w:ins w:id="4147" w:author="Author" w:date="2018-02-08T14:15:00Z">
              <w:r w:rsidR="00AD4887" w:rsidRPr="00AD4887">
                <w:rPr>
                  <w:i/>
                  <w:highlight w:val="green"/>
                  <w:rPrChange w:id="4148" w:author="Author" w:date="2018-02-08T14:18:00Z">
                    <w:rPr>
                      <w:highlight w:val="green"/>
                    </w:rPr>
                  </w:rPrChange>
                </w:rPr>
                <w:t>in Lieu</w:t>
              </w:r>
            </w:ins>
            <w:ins w:id="4149" w:author="Author" w:date="2018-02-08T14:18:00Z">
              <w:r w:rsidR="00AD4887" w:rsidRPr="00AD4887">
                <w:rPr>
                  <w:highlight w:val="green"/>
                </w:rPr>
                <w:t xml:space="preserve"> time account</w:t>
              </w:r>
            </w:ins>
            <w:ins w:id="4150" w:author="Author" w:date="2018-02-08T14:13:00Z">
              <w:r w:rsidRPr="00AD4887">
                <w:rPr>
                  <w:rStyle w:val="SAPScreenElement"/>
                  <w:highlight w:val="green"/>
                </w:rPr>
                <w:t>.</w:t>
              </w:r>
            </w:ins>
            <w:commentRangeEnd w:id="4135"/>
            <w:ins w:id="4151" w:author="Author" w:date="2018-02-08T14:21:00Z">
              <w:r w:rsidR="00AD4887">
                <w:rPr>
                  <w:rStyle w:val="CommentReference"/>
                </w:rPr>
                <w:commentReference w:id="4135"/>
              </w:r>
            </w:ins>
          </w:p>
          <w:p w14:paraId="2127B2E9" w14:textId="43B0779F" w:rsidR="00973772" w:rsidRPr="00AD4887" w:rsidRDefault="00973772" w:rsidP="00973772">
            <w:pPr>
              <w:rPr>
                <w:strike/>
                <w:rPrChange w:id="4152" w:author="Author" w:date="2018-02-08T14:15:00Z">
                  <w:rPr/>
                </w:rPrChange>
              </w:rPr>
            </w:pPr>
            <w:r w:rsidRPr="00AD4887">
              <w:rPr>
                <w:strike/>
                <w:highlight w:val="yellow"/>
                <w:rPrChange w:id="4153" w:author="Author" w:date="2018-02-08T14:15:00Z">
                  <w:rPr/>
                </w:rPrChange>
              </w:rPr>
              <w:t xml:space="preserve">Situation 1: the time profile assigned to the employee has a time account type for </w:t>
            </w:r>
            <w:r w:rsidR="00C92174" w:rsidRPr="00AD4887">
              <w:rPr>
                <w:strike/>
                <w:highlight w:val="yellow"/>
                <w:u w:val="single"/>
                <w:rPrChange w:id="4154" w:author="Author" w:date="2018-02-08T14:15:00Z">
                  <w:rPr>
                    <w:u w:val="single"/>
                  </w:rPr>
                </w:rPrChange>
              </w:rPr>
              <w:t>T</w:t>
            </w:r>
            <w:r w:rsidRPr="00AD4887">
              <w:rPr>
                <w:strike/>
                <w:highlight w:val="yellow"/>
                <w:u w:val="single"/>
                <w:rPrChange w:id="4155" w:author="Author" w:date="2018-02-08T14:15:00Z">
                  <w:rPr>
                    <w:u w:val="single"/>
                  </w:rPr>
                </w:rPrChange>
              </w:rPr>
              <w:t xml:space="preserve">ime </w:t>
            </w:r>
            <w:r w:rsidR="00C92174" w:rsidRPr="00AD4887">
              <w:rPr>
                <w:strike/>
                <w:highlight w:val="yellow"/>
                <w:u w:val="single"/>
                <w:rPrChange w:id="4156" w:author="Author" w:date="2018-02-08T14:15:00Z">
                  <w:rPr>
                    <w:u w:val="single"/>
                  </w:rPr>
                </w:rPrChange>
              </w:rPr>
              <w:t>O</w:t>
            </w:r>
            <w:r w:rsidRPr="00AD4887">
              <w:rPr>
                <w:strike/>
                <w:highlight w:val="yellow"/>
                <w:u w:val="single"/>
                <w:rPrChange w:id="4157" w:author="Author" w:date="2018-02-08T14:15:00Z">
                  <w:rPr>
                    <w:u w:val="single"/>
                  </w:rPr>
                </w:rPrChange>
              </w:rPr>
              <w:t xml:space="preserve">ff in </w:t>
            </w:r>
            <w:r w:rsidR="00C92174" w:rsidRPr="00AD4887">
              <w:rPr>
                <w:strike/>
                <w:highlight w:val="yellow"/>
                <w:u w:val="single"/>
                <w:rPrChange w:id="4158" w:author="Author" w:date="2018-02-08T14:15:00Z">
                  <w:rPr>
                    <w:u w:val="single"/>
                  </w:rPr>
                </w:rPrChange>
              </w:rPr>
              <w:t>L</w:t>
            </w:r>
            <w:r w:rsidRPr="00AD4887">
              <w:rPr>
                <w:strike/>
                <w:highlight w:val="yellow"/>
                <w:u w:val="single"/>
                <w:rPrChange w:id="4159" w:author="Author" w:date="2018-02-08T14:15:00Z">
                  <w:rPr>
                    <w:u w:val="single"/>
                  </w:rPr>
                </w:rPrChange>
              </w:rPr>
              <w:t>ieu</w:t>
            </w:r>
            <w:r w:rsidRPr="00AD4887">
              <w:rPr>
                <w:strike/>
                <w:highlight w:val="yellow"/>
                <w:rPrChange w:id="4160" w:author="Author" w:date="2018-02-08T14:15:00Z">
                  <w:rPr/>
                </w:rPrChange>
              </w:rPr>
              <w:t xml:space="preserve"> assigned and the default overtime compensation variant is either</w:t>
            </w:r>
            <w:r w:rsidRPr="00AD4887">
              <w:rPr>
                <w:rStyle w:val="SAPUserEntry"/>
                <w:strike/>
                <w:color w:val="000000"/>
                <w:highlight w:val="yellow"/>
                <w:rPrChange w:id="4161" w:author="Author" w:date="2018-02-08T14:15:00Z">
                  <w:rPr>
                    <w:rStyle w:val="SAPUserEntry"/>
                    <w:color w:val="000000"/>
                  </w:rPr>
                </w:rPrChange>
              </w:rPr>
              <w:t xml:space="preserve"> Time Off </w:t>
            </w:r>
            <w:r w:rsidRPr="00AD4887">
              <w:rPr>
                <w:strike/>
                <w:highlight w:val="yellow"/>
                <w:rPrChange w:id="4162" w:author="Author" w:date="2018-02-08T14:15:00Z">
                  <w:rPr/>
                </w:rPrChange>
              </w:rPr>
              <w:t>or</w:t>
            </w:r>
            <w:r w:rsidRPr="00AD4887">
              <w:rPr>
                <w:rStyle w:val="SAPUserEntry"/>
                <w:strike/>
                <w:color w:val="000000"/>
                <w:highlight w:val="yellow"/>
                <w:rPrChange w:id="4163" w:author="Author" w:date="2018-02-08T14:15:00Z">
                  <w:rPr>
                    <w:rStyle w:val="SAPUserEntry"/>
                    <w:color w:val="000000"/>
                  </w:rPr>
                </w:rPrChange>
              </w:rPr>
              <w:t xml:space="preserve"> Payout and Time Off.</w:t>
            </w:r>
            <w:r w:rsidRPr="00AD4887">
              <w:rPr>
                <w:strike/>
                <w:highlight w:val="yellow"/>
                <w:rPrChange w:id="4164" w:author="Author" w:date="2018-02-08T14:15:00Z">
                  <w:rPr/>
                </w:rPrChange>
              </w:rPr>
              <w:t xml:space="preserve"> In this case the employee can request </w:t>
            </w:r>
            <w:r w:rsidR="00C92174" w:rsidRPr="00AD4887">
              <w:rPr>
                <w:strike/>
                <w:highlight w:val="yellow"/>
                <w:rPrChange w:id="4165" w:author="Author" w:date="2018-02-08T14:15:00Z">
                  <w:rPr/>
                </w:rPrChange>
              </w:rPr>
              <w:t>T</w:t>
            </w:r>
            <w:r w:rsidRPr="00AD4887">
              <w:rPr>
                <w:strike/>
                <w:highlight w:val="yellow"/>
                <w:rPrChange w:id="4166" w:author="Author" w:date="2018-02-08T14:15:00Z">
                  <w:rPr/>
                </w:rPrChange>
              </w:rPr>
              <w:t xml:space="preserve">ime </w:t>
            </w:r>
            <w:r w:rsidR="00C92174" w:rsidRPr="00AD4887">
              <w:rPr>
                <w:strike/>
                <w:highlight w:val="yellow"/>
                <w:rPrChange w:id="4167" w:author="Author" w:date="2018-02-08T14:15:00Z">
                  <w:rPr/>
                </w:rPrChange>
              </w:rPr>
              <w:t>O</w:t>
            </w:r>
            <w:r w:rsidRPr="00AD4887">
              <w:rPr>
                <w:strike/>
                <w:highlight w:val="yellow"/>
                <w:rPrChange w:id="4168" w:author="Author" w:date="2018-02-08T14:15:00Z">
                  <w:rPr/>
                </w:rPrChange>
              </w:rPr>
              <w:t xml:space="preserve">ff in </w:t>
            </w:r>
            <w:r w:rsidR="00C92174" w:rsidRPr="00AD4887">
              <w:rPr>
                <w:strike/>
                <w:highlight w:val="yellow"/>
                <w:rPrChange w:id="4169" w:author="Author" w:date="2018-02-08T14:15:00Z">
                  <w:rPr/>
                </w:rPrChange>
              </w:rPr>
              <w:t>L</w:t>
            </w:r>
            <w:r w:rsidRPr="00AD4887">
              <w:rPr>
                <w:strike/>
                <w:highlight w:val="yellow"/>
                <w:rPrChange w:id="4170" w:author="Author" w:date="2018-02-08T14:15:00Z">
                  <w:rPr/>
                </w:rPrChange>
              </w:rPr>
              <w:t>ieu.</w:t>
            </w:r>
          </w:p>
          <w:p w14:paraId="55A96ED8" w14:textId="1EC15732" w:rsidR="00AD4887" w:rsidRDefault="00AD4887" w:rsidP="00973772">
            <w:pPr>
              <w:rPr>
                <w:ins w:id="4171" w:author="Author" w:date="2018-02-08T14:20:00Z"/>
              </w:rPr>
            </w:pPr>
          </w:p>
          <w:p w14:paraId="7A3AE5AA" w14:textId="745A2BE9" w:rsidR="00AD4887" w:rsidRPr="00AD4887" w:rsidRDefault="00AD4887" w:rsidP="00973772">
            <w:pPr>
              <w:rPr>
                <w:ins w:id="4172" w:author="Author" w:date="2018-02-08T14:20:00Z"/>
                <w:highlight w:val="green"/>
                <w:rPrChange w:id="4173" w:author="Author" w:date="2018-02-08T14:21:00Z">
                  <w:rPr>
                    <w:ins w:id="4174" w:author="Author" w:date="2018-02-08T14:20:00Z"/>
                  </w:rPr>
                </w:rPrChange>
              </w:rPr>
            </w:pPr>
            <w:commentRangeStart w:id="4175"/>
            <w:ins w:id="4176" w:author="Author" w:date="2018-02-08T14:20:00Z">
              <w:r w:rsidRPr="00AD4887">
                <w:rPr>
                  <w:b/>
                  <w:highlight w:val="green"/>
                  <w:u w:val="single"/>
                </w:rPr>
                <w:t xml:space="preserve">Function </w:t>
              </w:r>
              <w:r w:rsidRPr="00AD4887">
                <w:rPr>
                  <w:b/>
                  <w:i/>
                  <w:highlight w:val="green"/>
                  <w:u w:val="single"/>
                </w:rPr>
                <w:t>Working Time Account</w:t>
              </w:r>
              <w:r w:rsidRPr="00AD4887" w:rsidDel="00C43510">
                <w:rPr>
                  <w:highlight w:val="green"/>
                  <w:u w:val="single"/>
                </w:rPr>
                <w:t xml:space="preserve"> </w:t>
              </w:r>
              <w:r w:rsidRPr="00AD4887">
                <w:rPr>
                  <w:highlight w:val="green"/>
                  <w:u w:val="single"/>
                </w:rPr>
                <w:t>:</w:t>
              </w:r>
            </w:ins>
          </w:p>
          <w:p w14:paraId="6B390AB1" w14:textId="1C235E07" w:rsidR="00AD4887" w:rsidRDefault="00AD4887" w:rsidP="00973772">
            <w:pPr>
              <w:rPr>
                <w:ins w:id="4177" w:author="Author" w:date="2018-02-08T14:20:00Z"/>
                <w:rStyle w:val="SAPScreenElement"/>
              </w:rPr>
            </w:pPr>
            <w:ins w:id="4178" w:author="Author" w:date="2018-02-08T14:20:00Z">
              <w:r w:rsidRPr="00AD4887">
                <w:rPr>
                  <w:highlight w:val="green"/>
                  <w:rPrChange w:id="4179" w:author="Author" w:date="2018-02-08T14:21:00Z">
                    <w:rPr>
                      <w:highlight w:val="yellow"/>
                    </w:rPr>
                  </w:rPrChange>
                </w:rPr>
                <w:t xml:space="preserve">In case the employee is entitled to a Working Time Account, </w:t>
              </w:r>
              <w:r w:rsidRPr="00AD4887">
                <w:rPr>
                  <w:highlight w:val="green"/>
                </w:rPr>
                <w:t xml:space="preserve">additional hours he or she worked with respect to his/her work schedule can be added to his/her </w:t>
              </w:r>
            </w:ins>
            <w:ins w:id="4180" w:author="Author" w:date="2018-02-08T14:21:00Z">
              <w:r w:rsidRPr="00AD4887">
                <w:rPr>
                  <w:rStyle w:val="SAPScreenElement"/>
                  <w:highlight w:val="green"/>
                </w:rPr>
                <w:t>Working Time Account</w:t>
              </w:r>
            </w:ins>
            <w:ins w:id="4181" w:author="Author" w:date="2018-02-08T14:20:00Z">
              <w:r w:rsidRPr="00AD4887">
                <w:rPr>
                  <w:highlight w:val="green"/>
                </w:rPr>
                <w:t xml:space="preserve"> time account. As soon as the manager approved the Time Sheet, the employee can request Time off from this </w:t>
              </w:r>
            </w:ins>
            <w:ins w:id="4182" w:author="Author" w:date="2018-02-08T14:21:00Z">
              <w:r w:rsidRPr="00AD4887">
                <w:rPr>
                  <w:rStyle w:val="SAPScreenElement"/>
                  <w:highlight w:val="green"/>
                </w:rPr>
                <w:t>Working Time Account</w:t>
              </w:r>
              <w:r w:rsidRPr="00AD4887">
                <w:rPr>
                  <w:highlight w:val="green"/>
                </w:rPr>
                <w:t xml:space="preserve"> </w:t>
              </w:r>
            </w:ins>
            <w:ins w:id="4183" w:author="Author" w:date="2018-02-08T14:20:00Z">
              <w:r w:rsidRPr="00AD4887">
                <w:rPr>
                  <w:highlight w:val="green"/>
                </w:rPr>
                <w:t>time account</w:t>
              </w:r>
              <w:r w:rsidRPr="00AD4887">
                <w:rPr>
                  <w:rStyle w:val="SAPScreenElement"/>
                  <w:highlight w:val="green"/>
                </w:rPr>
                <w:t>.</w:t>
              </w:r>
            </w:ins>
            <w:commentRangeEnd w:id="4175"/>
            <w:ins w:id="4184" w:author="Author" w:date="2018-02-08T14:21:00Z">
              <w:r>
                <w:rPr>
                  <w:rStyle w:val="CommentReference"/>
                </w:rPr>
                <w:commentReference w:id="4175"/>
              </w:r>
            </w:ins>
          </w:p>
          <w:p w14:paraId="42A2D73B" w14:textId="77EA1BCA" w:rsidR="00973772" w:rsidRPr="00AD4887" w:rsidRDefault="00973772" w:rsidP="00973772">
            <w:pPr>
              <w:rPr>
                <w:strike/>
                <w:rPrChange w:id="4185" w:author="Author" w:date="2018-02-08T14:21:00Z">
                  <w:rPr/>
                </w:rPrChange>
              </w:rPr>
            </w:pPr>
            <w:r w:rsidRPr="00AD4887">
              <w:rPr>
                <w:strike/>
                <w:highlight w:val="yellow"/>
                <w:rPrChange w:id="4186" w:author="Author" w:date="2018-02-08T14:21:00Z">
                  <w:rPr/>
                </w:rPrChange>
              </w:rPr>
              <w:t xml:space="preserve">Situation 2: the time profile </w:t>
            </w:r>
            <w:r w:rsidR="00A166D5" w:rsidRPr="00AD4887">
              <w:rPr>
                <w:strike/>
                <w:highlight w:val="yellow"/>
                <w:rPrChange w:id="4187" w:author="Author" w:date="2018-02-08T14:21:00Z">
                  <w:rPr/>
                </w:rPrChange>
              </w:rPr>
              <w:t>ha</w:t>
            </w:r>
            <w:r w:rsidRPr="00AD4887">
              <w:rPr>
                <w:strike/>
                <w:highlight w:val="yellow"/>
                <w:rPrChange w:id="4188" w:author="Author" w:date="2018-02-08T14:21:00Z">
                  <w:rPr/>
                </w:rPrChange>
              </w:rPr>
              <w:t xml:space="preserve">s a time account type for </w:t>
            </w:r>
            <w:r w:rsidRPr="00AD4887">
              <w:rPr>
                <w:strike/>
                <w:highlight w:val="yellow"/>
                <w:u w:val="single"/>
                <w:rPrChange w:id="4189" w:author="Author" w:date="2018-02-08T14:21:00Z">
                  <w:rPr>
                    <w:u w:val="single"/>
                  </w:rPr>
                </w:rPrChange>
              </w:rPr>
              <w:t>working time accounts</w:t>
            </w:r>
            <w:r w:rsidRPr="00AD4887">
              <w:rPr>
                <w:strike/>
                <w:highlight w:val="yellow"/>
                <w:rPrChange w:id="4190" w:author="Author" w:date="2018-02-08T14:21:00Z">
                  <w:rPr/>
                </w:rPrChange>
              </w:rPr>
              <w:t xml:space="preserve"> assigned and the time recording profile considers working time accounts in time valuation. In this case the employee can request </w:t>
            </w:r>
            <w:r w:rsidR="00C92174" w:rsidRPr="00AD4887">
              <w:rPr>
                <w:strike/>
                <w:highlight w:val="yellow"/>
                <w:rPrChange w:id="4191" w:author="Author" w:date="2018-02-08T14:21:00Z">
                  <w:rPr/>
                </w:rPrChange>
              </w:rPr>
              <w:t>T</w:t>
            </w:r>
            <w:r w:rsidRPr="00AD4887">
              <w:rPr>
                <w:strike/>
                <w:highlight w:val="yellow"/>
                <w:rPrChange w:id="4192" w:author="Author" w:date="2018-02-08T14:21:00Z">
                  <w:rPr/>
                </w:rPrChange>
              </w:rPr>
              <w:t xml:space="preserve">ime </w:t>
            </w:r>
            <w:r w:rsidR="00C92174" w:rsidRPr="00AD4887">
              <w:rPr>
                <w:strike/>
                <w:highlight w:val="yellow"/>
                <w:rPrChange w:id="4193" w:author="Author" w:date="2018-02-08T14:21:00Z">
                  <w:rPr/>
                </w:rPrChange>
              </w:rPr>
              <w:t>O</w:t>
            </w:r>
            <w:r w:rsidRPr="00AD4887">
              <w:rPr>
                <w:strike/>
                <w:highlight w:val="yellow"/>
                <w:rPrChange w:id="4194" w:author="Author" w:date="2018-02-08T14:21:00Z">
                  <w:rPr/>
                </w:rPrChange>
              </w:rPr>
              <w:t>ff from his or her working time account.</w:t>
            </w:r>
          </w:p>
        </w:tc>
      </w:tr>
      <w:tr w:rsidR="00973772" w:rsidRPr="005838DE" w14:paraId="7C7A4DA3" w14:textId="77777777" w:rsidTr="00005940">
        <w:tc>
          <w:tcPr>
            <w:tcW w:w="3662" w:type="dxa"/>
            <w:tcBorders>
              <w:top w:val="single" w:sz="8" w:space="0" w:color="999999"/>
              <w:left w:val="single" w:sz="8" w:space="0" w:color="999999"/>
              <w:bottom w:val="single" w:sz="8" w:space="0" w:color="999999"/>
              <w:right w:val="single" w:sz="8" w:space="0" w:color="999999"/>
            </w:tcBorders>
          </w:tcPr>
          <w:p w14:paraId="412CD6BB" w14:textId="5455DC04" w:rsidR="00973772" w:rsidRPr="005838DE" w:rsidRDefault="00973772" w:rsidP="00973772">
            <w:pPr>
              <w:pStyle w:val="ListBullet"/>
              <w:numPr>
                <w:ilvl w:val="0"/>
                <w:numId w:val="0"/>
              </w:numPr>
              <w:rPr>
                <w:rStyle w:val="SAPScreenElement"/>
                <w:color w:val="auto"/>
              </w:rPr>
            </w:pPr>
            <w:r w:rsidRPr="005838DE">
              <w:rPr>
                <w:rFonts w:ascii="BentonSans Book Italic" w:hAnsi="BentonSans Book Italic"/>
              </w:rPr>
              <w:t>Integration with SAP SuccessFactors Employee Central Payroll</w:t>
            </w:r>
            <w:r w:rsidRPr="005838DE">
              <w:rPr>
                <w:rStyle w:val="SAPScreenElement"/>
                <w:color w:val="auto"/>
              </w:rPr>
              <w:t xml:space="preserve"> (15O) (Optional)</w:t>
            </w:r>
          </w:p>
        </w:tc>
        <w:tc>
          <w:tcPr>
            <w:tcW w:w="10624" w:type="dxa"/>
            <w:tcBorders>
              <w:top w:val="single" w:sz="8" w:space="0" w:color="999999"/>
              <w:left w:val="single" w:sz="8" w:space="0" w:color="999999"/>
              <w:bottom w:val="single" w:sz="8" w:space="0" w:color="999999"/>
              <w:right w:val="single" w:sz="8" w:space="0" w:color="999999"/>
            </w:tcBorders>
          </w:tcPr>
          <w:p w14:paraId="7036AC3B" w14:textId="1CBE53F3" w:rsidR="00973772" w:rsidRPr="005838DE" w:rsidRDefault="00973772" w:rsidP="00973772">
            <w:r w:rsidRPr="005838DE">
              <w:rPr>
                <w:b/>
              </w:rPr>
              <w:t>In case integration with SAP SuccessFactors Employee Central Payroll is in place</w:t>
            </w:r>
            <w:r w:rsidRPr="005838DE">
              <w:t>, the recorded working time is transferred from SAP SuccessFactors Employee Central to SAP SuccessFactors Employee Central Payroll and can be checked there for correctness.</w:t>
            </w:r>
          </w:p>
        </w:tc>
      </w:tr>
    </w:tbl>
    <w:p w14:paraId="135AD0F7" w14:textId="77777777" w:rsidR="0051028B" w:rsidRPr="005838DE" w:rsidRDefault="0051028B" w:rsidP="0051028B">
      <w:r w:rsidRPr="005838DE">
        <w:br w:type="page"/>
      </w:r>
    </w:p>
    <w:p w14:paraId="6215E8A9" w14:textId="77777777" w:rsidR="00985A3A" w:rsidRPr="005838DE" w:rsidRDefault="00985A3A" w:rsidP="00985A3A">
      <w:pPr>
        <w:pStyle w:val="SAPHeading1NoNumber"/>
      </w:pPr>
      <w:r w:rsidRPr="005838DE">
        <w:t>Typographic Conventions</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20" w:firstRow="1" w:lastRow="0" w:firstColumn="0" w:lastColumn="0" w:noHBand="0" w:noVBand="1"/>
      </w:tblPr>
      <w:tblGrid>
        <w:gridCol w:w="1688"/>
        <w:gridCol w:w="12598"/>
      </w:tblGrid>
      <w:tr w:rsidR="00985A3A" w:rsidRPr="005838DE" w14:paraId="2C372D08" w14:textId="77777777" w:rsidTr="00064E7D">
        <w:trPr>
          <w:tblHeader/>
        </w:trPr>
        <w:tc>
          <w:tcPr>
            <w:tcW w:w="1554"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7D8B935A" w14:textId="77777777" w:rsidR="00985A3A" w:rsidRPr="005838DE" w:rsidRDefault="00985A3A" w:rsidP="00064E7D">
            <w:pPr>
              <w:keepNext/>
              <w:rPr>
                <w:b/>
                <w:color w:val="FFFFFF"/>
              </w:rPr>
            </w:pPr>
            <w:r w:rsidRPr="005838DE">
              <w:rPr>
                <w:b/>
                <w:color w:val="FFFFFF"/>
              </w:rPr>
              <w:t>Type Style</w:t>
            </w:r>
          </w:p>
        </w:tc>
        <w:tc>
          <w:tcPr>
            <w:tcW w:w="11598"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6EA0DC7A" w14:textId="77777777" w:rsidR="00985A3A" w:rsidRPr="005838DE" w:rsidRDefault="00985A3A" w:rsidP="00064E7D">
            <w:pPr>
              <w:keepNext/>
              <w:rPr>
                <w:b/>
                <w:color w:val="FFFFFF"/>
              </w:rPr>
            </w:pPr>
            <w:r w:rsidRPr="005838DE">
              <w:rPr>
                <w:b/>
                <w:color w:val="FFFFFF"/>
              </w:rPr>
              <w:t>Description</w:t>
            </w:r>
          </w:p>
        </w:tc>
      </w:tr>
      <w:tr w:rsidR="00985A3A" w:rsidRPr="005838DE" w14:paraId="3FC04966" w14:textId="77777777" w:rsidTr="00064E7D">
        <w:tc>
          <w:tcPr>
            <w:tcW w:w="1554" w:type="dxa"/>
            <w:shd w:val="clear" w:color="auto" w:fill="auto"/>
          </w:tcPr>
          <w:p w14:paraId="5BC7575C" w14:textId="77777777" w:rsidR="00985A3A" w:rsidRPr="005838DE" w:rsidRDefault="00985A3A" w:rsidP="006672EB">
            <w:r w:rsidRPr="005838DE">
              <w:rPr>
                <w:rStyle w:val="SAPScreenElement"/>
              </w:rPr>
              <w:t>Example</w:t>
            </w:r>
          </w:p>
        </w:tc>
        <w:tc>
          <w:tcPr>
            <w:tcW w:w="11598" w:type="dxa"/>
            <w:shd w:val="clear" w:color="auto" w:fill="auto"/>
          </w:tcPr>
          <w:p w14:paraId="096F3AE5" w14:textId="77777777" w:rsidR="00985A3A" w:rsidRPr="005838DE" w:rsidRDefault="00985A3A" w:rsidP="006672EB">
            <w:r w:rsidRPr="005838DE">
              <w:t>Words or characters quoted from the screen. These include field names, screen titles, pushbuttons labels, menu names, menu paths, and menu options.</w:t>
            </w:r>
          </w:p>
          <w:p w14:paraId="0B3307D6" w14:textId="77777777" w:rsidR="00985A3A" w:rsidRPr="005838DE" w:rsidRDefault="00985A3A" w:rsidP="006672EB">
            <w:r w:rsidRPr="005838DE">
              <w:t>Textual cross-references to other documents.</w:t>
            </w:r>
          </w:p>
        </w:tc>
      </w:tr>
      <w:tr w:rsidR="00985A3A" w:rsidRPr="005838DE" w14:paraId="65A20A3D" w14:textId="77777777" w:rsidTr="00064E7D">
        <w:tc>
          <w:tcPr>
            <w:tcW w:w="1554" w:type="dxa"/>
            <w:shd w:val="clear" w:color="auto" w:fill="F2F2F2"/>
          </w:tcPr>
          <w:p w14:paraId="4ECCB1C9" w14:textId="77777777" w:rsidR="00985A3A" w:rsidRPr="005838DE" w:rsidRDefault="00985A3A" w:rsidP="006672EB">
            <w:pPr>
              <w:rPr>
                <w:rStyle w:val="SAPEmphasis"/>
              </w:rPr>
            </w:pPr>
            <w:r w:rsidRPr="005838DE">
              <w:rPr>
                <w:rStyle w:val="SAPEmphasis"/>
              </w:rPr>
              <w:t>Example</w:t>
            </w:r>
          </w:p>
        </w:tc>
        <w:tc>
          <w:tcPr>
            <w:tcW w:w="11598" w:type="dxa"/>
            <w:shd w:val="clear" w:color="auto" w:fill="F2F2F2"/>
          </w:tcPr>
          <w:p w14:paraId="1DCD3CCB" w14:textId="77777777" w:rsidR="00985A3A" w:rsidRPr="005838DE" w:rsidRDefault="00985A3A" w:rsidP="006672EB">
            <w:r w:rsidRPr="005838DE">
              <w:t>Emphasized words or expressions.</w:t>
            </w:r>
          </w:p>
        </w:tc>
      </w:tr>
      <w:tr w:rsidR="00985A3A" w:rsidRPr="005838DE" w14:paraId="33800FA9" w14:textId="77777777" w:rsidTr="00064E7D">
        <w:tc>
          <w:tcPr>
            <w:tcW w:w="1554" w:type="dxa"/>
            <w:shd w:val="clear" w:color="auto" w:fill="auto"/>
          </w:tcPr>
          <w:p w14:paraId="146FC5D7" w14:textId="77777777" w:rsidR="00985A3A" w:rsidRPr="005838DE" w:rsidRDefault="00985A3A" w:rsidP="006672EB">
            <w:r w:rsidRPr="005838DE">
              <w:rPr>
                <w:rStyle w:val="SAPMonospace"/>
              </w:rPr>
              <w:t>EXAMPLE</w:t>
            </w:r>
          </w:p>
        </w:tc>
        <w:tc>
          <w:tcPr>
            <w:tcW w:w="11598" w:type="dxa"/>
            <w:shd w:val="clear" w:color="auto" w:fill="auto"/>
          </w:tcPr>
          <w:p w14:paraId="1F05905D" w14:textId="77777777" w:rsidR="00985A3A" w:rsidRPr="005838DE" w:rsidRDefault="00985A3A" w:rsidP="006672EB">
            <w:r w:rsidRPr="005838DE">
              <w:t>Technical names of system objects. These include report names, program names, transaction codes, table names, and key concepts of a programming language when they are surrounded by body text, for example, SELECT and INCLUDE.</w:t>
            </w:r>
          </w:p>
        </w:tc>
      </w:tr>
      <w:tr w:rsidR="00985A3A" w:rsidRPr="005838DE" w14:paraId="53ED10C2" w14:textId="77777777" w:rsidTr="00064E7D">
        <w:tc>
          <w:tcPr>
            <w:tcW w:w="1554" w:type="dxa"/>
            <w:shd w:val="clear" w:color="auto" w:fill="F2F2F2"/>
          </w:tcPr>
          <w:p w14:paraId="52E591FF" w14:textId="77777777" w:rsidR="00985A3A" w:rsidRPr="005838DE" w:rsidRDefault="00985A3A" w:rsidP="006672EB">
            <w:pPr>
              <w:rPr>
                <w:rStyle w:val="SAPMonospace"/>
              </w:rPr>
            </w:pPr>
            <w:r w:rsidRPr="005838DE">
              <w:rPr>
                <w:rStyle w:val="SAPMonospace"/>
              </w:rPr>
              <w:t>Example</w:t>
            </w:r>
          </w:p>
        </w:tc>
        <w:tc>
          <w:tcPr>
            <w:tcW w:w="11598" w:type="dxa"/>
            <w:shd w:val="clear" w:color="auto" w:fill="F2F2F2"/>
          </w:tcPr>
          <w:p w14:paraId="4C1EC80A" w14:textId="77777777" w:rsidR="00985A3A" w:rsidRPr="005838DE" w:rsidRDefault="00985A3A" w:rsidP="006672EB">
            <w:r w:rsidRPr="005838DE">
              <w:t>Output on the screen. This includes file and directory names and their paths, messages, names of variables and parameters, source text, and names of installation, upgrade and database tools.</w:t>
            </w:r>
          </w:p>
        </w:tc>
      </w:tr>
      <w:tr w:rsidR="00985A3A" w:rsidRPr="005838DE" w14:paraId="267FB454" w14:textId="77777777" w:rsidTr="00064E7D">
        <w:tc>
          <w:tcPr>
            <w:tcW w:w="1554" w:type="dxa"/>
            <w:shd w:val="clear" w:color="auto" w:fill="auto"/>
          </w:tcPr>
          <w:p w14:paraId="48A8B63F" w14:textId="77777777" w:rsidR="00985A3A" w:rsidRPr="005838DE" w:rsidRDefault="00985A3A" w:rsidP="006672EB">
            <w:pPr>
              <w:rPr>
                <w:rStyle w:val="SAPEmphasis"/>
              </w:rPr>
            </w:pPr>
            <w:r w:rsidRPr="005838DE">
              <w:rPr>
                <w:rStyle w:val="SAPUserEntry"/>
              </w:rPr>
              <w:t>Example</w:t>
            </w:r>
          </w:p>
        </w:tc>
        <w:tc>
          <w:tcPr>
            <w:tcW w:w="11598" w:type="dxa"/>
            <w:shd w:val="clear" w:color="auto" w:fill="auto"/>
          </w:tcPr>
          <w:p w14:paraId="0B646B94" w14:textId="77777777" w:rsidR="00985A3A" w:rsidRPr="005838DE" w:rsidRDefault="00985A3A" w:rsidP="006672EB">
            <w:r w:rsidRPr="005838DE">
              <w:t>Exact user entry. These are words or characters that you enter in the system exactly as they appear in the documentation.</w:t>
            </w:r>
          </w:p>
        </w:tc>
      </w:tr>
      <w:tr w:rsidR="00985A3A" w:rsidRPr="005838DE" w14:paraId="33909C93" w14:textId="77777777" w:rsidTr="00064E7D">
        <w:tc>
          <w:tcPr>
            <w:tcW w:w="1554" w:type="dxa"/>
            <w:shd w:val="clear" w:color="auto" w:fill="F2F2F2"/>
          </w:tcPr>
          <w:p w14:paraId="0C35D0C3" w14:textId="77777777" w:rsidR="00985A3A" w:rsidRPr="005838DE" w:rsidRDefault="00985A3A" w:rsidP="006672EB">
            <w:pPr>
              <w:rPr>
                <w:rStyle w:val="SAPUserEntry"/>
              </w:rPr>
            </w:pPr>
            <w:r w:rsidRPr="005838DE">
              <w:rPr>
                <w:rStyle w:val="SAPUserEntry"/>
              </w:rPr>
              <w:t>&lt;Example&gt;</w:t>
            </w:r>
          </w:p>
        </w:tc>
        <w:tc>
          <w:tcPr>
            <w:tcW w:w="11598" w:type="dxa"/>
            <w:shd w:val="clear" w:color="auto" w:fill="F2F2F2"/>
          </w:tcPr>
          <w:p w14:paraId="07967EF1" w14:textId="77777777" w:rsidR="00985A3A" w:rsidRPr="005838DE" w:rsidRDefault="00985A3A" w:rsidP="006672EB">
            <w:r w:rsidRPr="005838DE">
              <w:t>Variable user entry. Angle brackets indicate that you replace these words and characters with appropriate entries to make entries in the system.</w:t>
            </w:r>
          </w:p>
        </w:tc>
      </w:tr>
      <w:tr w:rsidR="00985A3A" w:rsidRPr="005838DE" w14:paraId="10D1D5BF" w14:textId="77777777" w:rsidTr="00064E7D">
        <w:tc>
          <w:tcPr>
            <w:tcW w:w="1554" w:type="dxa"/>
            <w:shd w:val="clear" w:color="auto" w:fill="auto"/>
          </w:tcPr>
          <w:p w14:paraId="4DD36FA5" w14:textId="77777777" w:rsidR="00985A3A" w:rsidRPr="005838DE" w:rsidRDefault="00985A3A" w:rsidP="006672EB">
            <w:pPr>
              <w:rPr>
                <w:rStyle w:val="SAPKeyboard"/>
              </w:rPr>
            </w:pPr>
            <w:r w:rsidRPr="005838DE">
              <w:rPr>
                <w:rStyle w:val="SAPKeyboard"/>
              </w:rPr>
              <w:t>EXAMPLE</w:t>
            </w:r>
          </w:p>
        </w:tc>
        <w:tc>
          <w:tcPr>
            <w:tcW w:w="11598" w:type="dxa"/>
            <w:shd w:val="clear" w:color="auto" w:fill="auto"/>
          </w:tcPr>
          <w:p w14:paraId="436EE847" w14:textId="77777777" w:rsidR="00985A3A" w:rsidRPr="005838DE" w:rsidRDefault="00985A3A" w:rsidP="006672EB">
            <w:r w:rsidRPr="005838DE">
              <w:t xml:space="preserve">Keys on the keyboard, for example, </w:t>
            </w:r>
            <w:r w:rsidRPr="005838DE">
              <w:rPr>
                <w:rStyle w:val="SAPKeyboard"/>
              </w:rPr>
              <w:t>F2</w:t>
            </w:r>
            <w:r w:rsidRPr="005838DE">
              <w:t xml:space="preserve"> or </w:t>
            </w:r>
            <w:r w:rsidRPr="005838DE">
              <w:rPr>
                <w:rStyle w:val="SAPKeyboard"/>
              </w:rPr>
              <w:t>ENTER</w:t>
            </w:r>
            <w:r w:rsidRPr="005838DE">
              <w:t>.</w:t>
            </w:r>
          </w:p>
        </w:tc>
      </w:tr>
    </w:tbl>
    <w:p w14:paraId="5D01ADB8" w14:textId="77777777" w:rsidR="00985A3A" w:rsidRPr="005838DE" w:rsidRDefault="00985A3A" w:rsidP="00985A3A"/>
    <w:p w14:paraId="24724190" w14:textId="77777777" w:rsidR="00985A3A" w:rsidRPr="005838DE" w:rsidRDefault="00985A3A" w:rsidP="00985A3A">
      <w:pPr>
        <w:spacing w:before="0" w:after="200" w:line="276" w:lineRule="auto"/>
      </w:pPr>
    </w:p>
    <w:p w14:paraId="4E4A035C" w14:textId="77777777" w:rsidR="00985A3A" w:rsidRPr="005838DE" w:rsidRDefault="00985A3A" w:rsidP="00985A3A">
      <w:pPr>
        <w:sectPr w:rsidR="00985A3A" w:rsidRPr="005838DE" w:rsidSect="006672EB">
          <w:footerReference w:type="even" r:id="rId31"/>
          <w:footerReference w:type="default" r:id="rId32"/>
          <w:footerReference w:type="first" r:id="rId33"/>
          <w:pgSz w:w="15842" w:h="12242" w:orient="landscape" w:code="1"/>
          <w:pgMar w:top="885" w:right="816" w:bottom="720" w:left="720" w:header="567" w:footer="397" w:gutter="0"/>
          <w:cols w:space="708"/>
          <w:docGrid w:linePitch="360"/>
        </w:sectPr>
      </w:pPr>
    </w:p>
    <w:tbl>
      <w:tblPr>
        <w:tblpPr w:leftFromText="142" w:rightFromText="142" w:vertAnchor="text" w:horzAnchor="margin" w:tblpXSpec="right" w:tblpY="-56"/>
        <w:tblOverlap w:val="never"/>
        <w:tblW w:w="3969" w:type="dxa"/>
        <w:tblCellMar>
          <w:top w:w="85" w:type="dxa"/>
          <w:left w:w="113" w:type="dxa"/>
          <w:bottom w:w="85" w:type="dxa"/>
          <w:right w:w="113" w:type="dxa"/>
        </w:tblCellMar>
        <w:tblLook w:val="0600" w:firstRow="0" w:lastRow="0" w:firstColumn="0" w:lastColumn="0" w:noHBand="1" w:noVBand="1"/>
      </w:tblPr>
      <w:tblGrid>
        <w:gridCol w:w="3969"/>
      </w:tblGrid>
      <w:tr w:rsidR="00985A3A" w:rsidRPr="005838DE" w14:paraId="40B114DE" w14:textId="77777777" w:rsidTr="00064E7D">
        <w:trPr>
          <w:trHeight w:hRule="exact" w:val="227"/>
        </w:trPr>
        <w:tc>
          <w:tcPr>
            <w:tcW w:w="3969" w:type="dxa"/>
            <w:shd w:val="clear" w:color="auto" w:fill="000000"/>
            <w:tcMar>
              <w:top w:w="0" w:type="dxa"/>
              <w:bottom w:w="0" w:type="dxa"/>
            </w:tcMar>
          </w:tcPr>
          <w:p w14:paraId="086FB64B" w14:textId="77777777" w:rsidR="00985A3A" w:rsidRPr="005838DE" w:rsidRDefault="00985A3A" w:rsidP="00064E7D"/>
        </w:tc>
      </w:tr>
      <w:tr w:rsidR="00985A3A" w:rsidRPr="005838DE" w14:paraId="444C9C2A" w14:textId="77777777" w:rsidTr="00064E7D">
        <w:trPr>
          <w:trHeight w:hRule="exact" w:val="1134"/>
        </w:trPr>
        <w:tc>
          <w:tcPr>
            <w:tcW w:w="3969" w:type="dxa"/>
            <w:shd w:val="clear" w:color="auto" w:fill="FFFFFF"/>
          </w:tcPr>
          <w:p w14:paraId="647A5646" w14:textId="77777777" w:rsidR="00985A3A" w:rsidRPr="005838DE" w:rsidRDefault="00985A3A" w:rsidP="00064E7D">
            <w:pPr>
              <w:pStyle w:val="SAPLastPageGray"/>
              <w:rPr>
                <w:lang w:val="en-US"/>
              </w:rPr>
            </w:pPr>
            <w:r w:rsidRPr="005838DE">
              <w:rPr>
                <w:lang w:val="en-US"/>
              </w:rPr>
              <w:t>www.sap.com/contactsap</w:t>
            </w:r>
          </w:p>
        </w:tc>
      </w:tr>
      <w:tr w:rsidR="00985A3A" w:rsidRPr="005838DE" w14:paraId="648F429B" w14:textId="77777777" w:rsidTr="00064E7D">
        <w:trPr>
          <w:trHeight w:val="8902"/>
        </w:trPr>
        <w:tc>
          <w:tcPr>
            <w:tcW w:w="3969" w:type="dxa"/>
            <w:shd w:val="clear" w:color="auto" w:fill="FFFFFF"/>
            <w:vAlign w:val="bottom"/>
          </w:tcPr>
          <w:p w14:paraId="4A0FBDD7" w14:textId="7F21D16E" w:rsidR="00985A3A" w:rsidRPr="005838DE" w:rsidRDefault="00B818A3" w:rsidP="00064E7D">
            <w:pPr>
              <w:pStyle w:val="SAPLastPageNormal"/>
              <w:rPr>
                <w:lang w:val="en-US"/>
              </w:rPr>
            </w:pPr>
            <w:bookmarkStart w:id="4195" w:name="copyright"/>
            <w:r>
              <w:rPr>
                <w:rFonts w:ascii="Arial" w:hAnsi="Arial"/>
                <w:lang w:val="en-US" w:eastAsia="ja-JP"/>
              </w:rPr>
              <w:t>© 2018</w:t>
            </w:r>
            <w:r w:rsidR="00D0266A" w:rsidRPr="005838DE">
              <w:rPr>
                <w:rFonts w:ascii="Arial" w:hAnsi="Arial"/>
                <w:lang w:val="en-US" w:eastAsia="ja-JP"/>
              </w:rPr>
              <w:t xml:space="preserve"> SAP SE or an SAP affiliate company. All rights reserved.</w:t>
            </w:r>
            <w:bookmarkEnd w:id="4195"/>
          </w:p>
          <w:p w14:paraId="4A10A7BC" w14:textId="77777777" w:rsidR="00D0266A" w:rsidRPr="005838DE" w:rsidRDefault="00D0266A" w:rsidP="00D0266A">
            <w:pPr>
              <w:spacing w:before="0" w:after="0"/>
              <w:rPr>
                <w:rFonts w:ascii="Arial" w:hAnsi="Arial" w:cs="Arial"/>
                <w:sz w:val="12"/>
                <w:szCs w:val="18"/>
              </w:rPr>
            </w:pPr>
            <w:bookmarkStart w:id="4196" w:name="copyright_fulltext"/>
            <w:r w:rsidRPr="005838DE">
              <w:rPr>
                <w:rFonts w:ascii="Arial" w:hAnsi="Arial" w:cs="Arial"/>
                <w:sz w:val="12"/>
                <w:szCs w:val="18"/>
              </w:rPr>
              <w:t>No part of this publication may be reproduced or transmitted in any form or for any purpose without the express permission of SAP SE or an SAP affiliate company.</w:t>
            </w:r>
          </w:p>
          <w:p w14:paraId="7BFFC537" w14:textId="77777777" w:rsidR="00D0266A" w:rsidRPr="005838DE" w:rsidRDefault="00D0266A" w:rsidP="00D0266A">
            <w:pPr>
              <w:spacing w:before="0" w:after="0"/>
              <w:rPr>
                <w:rFonts w:ascii="Arial" w:hAnsi="Arial" w:cs="Arial"/>
                <w:sz w:val="12"/>
                <w:szCs w:val="18"/>
              </w:rPr>
            </w:pPr>
            <w:r w:rsidRPr="005838DE">
              <w:rPr>
                <w:rFonts w:ascii="Arial" w:hAnsi="Arial" w:cs="Arial"/>
                <w:sz w:val="12"/>
                <w:szCs w:val="18"/>
              </w:rPr>
              <w:t xml:space="preserve">SAP and other SAP products and services mentioned herein as well as their respective logos are trademarks or registered trademarks of SAP SE (or an SAP affiliate company) in Germany and other countries. Please see </w:t>
            </w:r>
            <w:hyperlink r:id="rId34" w:anchor="trademark" w:history="1">
              <w:r w:rsidRPr="005838DE">
                <w:rPr>
                  <w:rStyle w:val="Hyperlink"/>
                  <w:rFonts w:ascii="Arial" w:hAnsi="Arial" w:cs="Arial"/>
                  <w:sz w:val="12"/>
                  <w:szCs w:val="18"/>
                </w:rPr>
                <w:t>http://global.sap.com/corporate-en/legal/copyright/index.epx#trademark</w:t>
              </w:r>
            </w:hyperlink>
            <w:r w:rsidRPr="005838DE">
              <w:rPr>
                <w:rFonts w:ascii="Arial" w:hAnsi="Arial" w:cs="Arial"/>
                <w:sz w:val="12"/>
                <w:szCs w:val="18"/>
              </w:rPr>
              <w:t xml:space="preserve"> for additional trademark information and notices.</w:t>
            </w:r>
          </w:p>
          <w:p w14:paraId="1E3DBABB" w14:textId="77777777" w:rsidR="00D0266A" w:rsidRPr="005838DE" w:rsidRDefault="00D0266A" w:rsidP="00D0266A">
            <w:pPr>
              <w:spacing w:before="0" w:after="0"/>
              <w:rPr>
                <w:rFonts w:ascii="Arial" w:hAnsi="Arial" w:cs="Arial"/>
                <w:sz w:val="12"/>
                <w:szCs w:val="18"/>
              </w:rPr>
            </w:pPr>
            <w:r w:rsidRPr="005838DE">
              <w:rPr>
                <w:rFonts w:ascii="Arial" w:hAnsi="Arial" w:cs="Arial"/>
                <w:sz w:val="12"/>
                <w:szCs w:val="18"/>
              </w:rPr>
              <w:t>Some software products marketed by SAP SE and its distributors contain proprietary software components of other software vendors.</w:t>
            </w:r>
          </w:p>
          <w:p w14:paraId="41315334" w14:textId="77777777" w:rsidR="00D0266A" w:rsidRPr="005838DE" w:rsidRDefault="00D0266A" w:rsidP="00D0266A">
            <w:pPr>
              <w:spacing w:before="0" w:after="0"/>
              <w:rPr>
                <w:rFonts w:ascii="Arial" w:hAnsi="Arial" w:cs="Arial"/>
                <w:sz w:val="12"/>
                <w:szCs w:val="18"/>
              </w:rPr>
            </w:pPr>
            <w:r w:rsidRPr="005838DE">
              <w:rPr>
                <w:rFonts w:ascii="Arial" w:hAnsi="Arial" w:cs="Arial"/>
                <w:sz w:val="12"/>
                <w:szCs w:val="18"/>
              </w:rPr>
              <w:t>National product specifications may vary.</w:t>
            </w:r>
          </w:p>
          <w:p w14:paraId="1C51BF5E" w14:textId="77777777" w:rsidR="00D0266A" w:rsidRPr="005838DE" w:rsidRDefault="00D0266A" w:rsidP="00D0266A">
            <w:pPr>
              <w:spacing w:before="0" w:after="0"/>
              <w:rPr>
                <w:rFonts w:ascii="Arial" w:hAnsi="Arial" w:cs="Arial"/>
                <w:sz w:val="12"/>
                <w:szCs w:val="18"/>
              </w:rPr>
            </w:pPr>
            <w:r w:rsidRPr="005838DE">
              <w:rPr>
                <w:rFonts w:ascii="Arial" w:hAnsi="Arial" w:cs="Arial"/>
                <w:sz w:val="12"/>
                <w:szCs w:val="18"/>
              </w:rPr>
              <w:t>These materials are provided by SAP SE or an SAP affiliate company for informational purposes only, without representation or warranty of any kind, and SAP SE or its affiliated companies shall not be liable for errors or omissions with respect to the materials. The only warranties for SAP SE or SAP affiliate company products and services are those that are set forth in the express warranty statements accompanying such products and services, if any. Nothing herein should be construed as constituting an additional warranty.</w:t>
            </w:r>
          </w:p>
          <w:p w14:paraId="04D2C26D" w14:textId="07274BF3" w:rsidR="00985A3A" w:rsidRPr="005838DE" w:rsidRDefault="00D0266A" w:rsidP="00D0266A">
            <w:pPr>
              <w:pStyle w:val="SAPLastPageNormal"/>
              <w:rPr>
                <w:lang w:val="en-US"/>
              </w:rPr>
            </w:pPr>
            <w:r w:rsidRPr="005838DE">
              <w:rPr>
                <w:rFonts w:ascii="Arial" w:hAnsi="Arial"/>
                <w:lang w:val="en-US"/>
              </w:rPr>
              <w:t>In particular, SAP SE or its affiliated companies have no obligation to pursue any course of business outlined in this document or any related presentation, or to develop or release any functionality mentioned therein. This document, or any related presentation, and SAP SE’s or its affiliated companies’ strategy and possible future developments, products, and/or platform directions and functionality are all subject to change and may be changed by SAP SE or its affiliated companies at any time for any reason without notice. The information in this document is not a commitment, promise, or legal obligation to deliver any material, code, or functionality. All forward-looking statements are subject to various risks and uncertainties that could cause actual results to differ materially from expectations. Readers are cautioned not to place undue reliance on these forward-looking statements, which speak only as of their dates, and they should not be relied upon in making purchasing decisions.</w:t>
            </w:r>
            <w:bookmarkEnd w:id="4196"/>
          </w:p>
          <w:p w14:paraId="2479827A" w14:textId="77777777" w:rsidR="00985A3A" w:rsidRPr="005838DE" w:rsidRDefault="00985A3A" w:rsidP="00064E7D">
            <w:pPr>
              <w:pStyle w:val="SAPMaterialNumber"/>
            </w:pPr>
          </w:p>
        </w:tc>
      </w:tr>
    </w:tbl>
    <w:p w14:paraId="66FB2EAA" w14:textId="77777777" w:rsidR="00985A3A" w:rsidRPr="00E76E47" w:rsidRDefault="00F26A4A" w:rsidP="00985A3A">
      <w:pPr>
        <w:pStyle w:val="SAPLastPageNormal"/>
        <w:rPr>
          <w:lang w:val="en-US"/>
        </w:rPr>
      </w:pPr>
      <w:r w:rsidRPr="005838DE">
        <w:rPr>
          <w:noProof/>
          <w:lang w:eastAsia="de-DE"/>
        </w:rPr>
        <w:drawing>
          <wp:anchor distT="0" distB="0" distL="114300" distR="114300" simplePos="0" relativeHeight="251657728" behindDoc="0" locked="1" layoutInCell="1" allowOverlap="1" wp14:anchorId="01360942" wp14:editId="110DC753">
            <wp:simplePos x="0" y="0"/>
            <wp:positionH relativeFrom="page">
              <wp:posOffset>706755</wp:posOffset>
            </wp:positionH>
            <wp:positionV relativeFrom="page">
              <wp:posOffset>6769100</wp:posOffset>
            </wp:positionV>
            <wp:extent cx="579120" cy="283845"/>
            <wp:effectExtent l="0" t="0" r="0" b="1905"/>
            <wp:wrapNone/>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9120" cy="283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3A2159" w14:textId="3B5E06F8" w:rsidR="00FE7361" w:rsidRPr="00E76E47" w:rsidRDefault="00FE7361"/>
    <w:sectPr w:rsidR="00FE7361" w:rsidRPr="00E76E47" w:rsidSect="006672EB">
      <w:headerReference w:type="default" r:id="rId36"/>
      <w:footerReference w:type="default" r:id="rId37"/>
      <w:headerReference w:type="first" r:id="rId38"/>
      <w:footerReference w:type="first" r:id="rId39"/>
      <w:type w:val="evenPage"/>
      <w:pgSz w:w="15842" w:h="12242" w:orient="landscape" w:code="1"/>
      <w:pgMar w:top="720" w:right="720" w:bottom="720" w:left="720" w:header="397" w:footer="284"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30" w:author="Author" w:date="2018-03-05T13:22:00Z" w:initials="A">
    <w:p w14:paraId="6D809B16" w14:textId="0E03D233" w:rsidR="0034098F" w:rsidRPr="00466176" w:rsidRDefault="0034098F">
      <w:pPr>
        <w:pStyle w:val="CommentText"/>
        <w:rPr>
          <w:highlight w:val="yellow"/>
          <w:lang w:val="de-DE"/>
        </w:rPr>
      </w:pPr>
      <w:r>
        <w:rPr>
          <w:rStyle w:val="CommentReference"/>
        </w:rPr>
        <w:annotationRef/>
      </w:r>
      <w:r w:rsidRPr="00466176">
        <w:rPr>
          <w:highlight w:val="yellow"/>
          <w:lang w:val="de-DE"/>
        </w:rPr>
        <w:t>Tessa</w:t>
      </w:r>
    </w:p>
    <w:p w14:paraId="43A39B42" w14:textId="6311ED4B" w:rsidR="0034098F" w:rsidRPr="00466176" w:rsidRDefault="0034098F">
      <w:pPr>
        <w:pStyle w:val="CommentText"/>
        <w:rPr>
          <w:lang w:val="de-DE"/>
        </w:rPr>
      </w:pPr>
      <w:r w:rsidRPr="00466176">
        <w:rPr>
          <w:highlight w:val="yellow"/>
          <w:lang w:val="de-DE"/>
        </w:rPr>
        <w:t>rein oder raus?</w:t>
      </w:r>
    </w:p>
  </w:comment>
  <w:comment w:id="744" w:author="Author" w:date="2018-02-09T10:48:00Z" w:initials="A">
    <w:p w14:paraId="62306C6A" w14:textId="7EBCA70E" w:rsidR="00657460" w:rsidRPr="00466176" w:rsidRDefault="00657460">
      <w:pPr>
        <w:pStyle w:val="CommentText"/>
        <w:rPr>
          <w:highlight w:val="yellow"/>
          <w:lang w:val="de-DE"/>
        </w:rPr>
      </w:pPr>
      <w:r>
        <w:rPr>
          <w:rStyle w:val="CommentReference"/>
        </w:rPr>
        <w:annotationRef/>
      </w:r>
      <w:r w:rsidRPr="00466176">
        <w:rPr>
          <w:highlight w:val="yellow"/>
          <w:lang w:val="de-DE"/>
        </w:rPr>
        <w:t>Anja:</w:t>
      </w:r>
    </w:p>
    <w:p w14:paraId="13CF9829" w14:textId="4D941314" w:rsidR="00657460" w:rsidRPr="00E82427" w:rsidRDefault="00657460">
      <w:pPr>
        <w:pStyle w:val="CommentText"/>
        <w:rPr>
          <w:highlight w:val="yellow"/>
        </w:rPr>
      </w:pPr>
      <w:r w:rsidRPr="00E82427">
        <w:rPr>
          <w:highlight w:val="yellow"/>
        </w:rPr>
        <w:t>Time Off is a prerequisite and should be described that way</w:t>
      </w:r>
    </w:p>
    <w:p w14:paraId="44ACB889" w14:textId="2A3A46EE" w:rsidR="00657460" w:rsidRPr="00E82427" w:rsidRDefault="00657460">
      <w:pPr>
        <w:pStyle w:val="CommentText"/>
        <w:rPr>
          <w:highlight w:val="yellow"/>
        </w:rPr>
      </w:pPr>
    </w:p>
    <w:p w14:paraId="18BFE02C" w14:textId="36A90709" w:rsidR="00657460" w:rsidRPr="0086248E" w:rsidRDefault="00657460">
      <w:pPr>
        <w:pStyle w:val="CommentText"/>
        <w:rPr>
          <w:highlight w:val="yellow"/>
        </w:rPr>
      </w:pPr>
      <w:r w:rsidRPr="0086248E">
        <w:rPr>
          <w:highlight w:val="yellow"/>
        </w:rPr>
        <w:t>Tessa</w:t>
      </w:r>
    </w:p>
    <w:p w14:paraId="0D7FA7B5" w14:textId="4362E8A1" w:rsidR="00657460" w:rsidRPr="009B11F2" w:rsidRDefault="00657460">
      <w:pPr>
        <w:pStyle w:val="CommentText"/>
        <w:rPr>
          <w:highlight w:val="yellow"/>
        </w:rPr>
      </w:pPr>
      <w:r w:rsidRPr="009B11F2">
        <w:rPr>
          <w:highlight w:val="yellow"/>
        </w:rPr>
        <w:t>For me this sentence does exactly mean that.</w:t>
      </w:r>
    </w:p>
    <w:p w14:paraId="41B80E74" w14:textId="5AC6FBF1" w:rsidR="00657460" w:rsidRPr="009B11F2" w:rsidRDefault="00657460">
      <w:pPr>
        <w:pStyle w:val="CommentText"/>
      </w:pPr>
      <w:r w:rsidRPr="009B11F2">
        <w:rPr>
          <w:highlight w:val="yellow"/>
        </w:rPr>
        <w:t>Ok. I will rewrite this and since it is a prerequisite I will put the new sentence to the next chapter.</w:t>
      </w:r>
    </w:p>
    <w:p w14:paraId="6DA23A04" w14:textId="5F60A385" w:rsidR="00657460" w:rsidRPr="00C7779A" w:rsidRDefault="00657460" w:rsidP="00E82427">
      <w:pPr>
        <w:pStyle w:val="CommentText"/>
        <w:numPr>
          <w:ilvl w:val="0"/>
          <w:numId w:val="48"/>
        </w:numPr>
        <w:rPr>
          <w:highlight w:val="yellow"/>
        </w:rPr>
      </w:pPr>
      <w:r w:rsidRPr="00C7779A">
        <w:rPr>
          <w:highlight w:val="yellow"/>
        </w:rPr>
        <w:t>MONICA could you please check?</w:t>
      </w:r>
    </w:p>
  </w:comment>
  <w:comment w:id="745" w:author="Author" w:date="2018-03-02T11:01:00Z" w:initials="A">
    <w:p w14:paraId="1724B28F" w14:textId="6C40CDD9" w:rsidR="00657460" w:rsidRPr="00373F15" w:rsidRDefault="00657460">
      <w:pPr>
        <w:pStyle w:val="CommentText"/>
        <w:rPr>
          <w:lang w:val="de-DE"/>
        </w:rPr>
      </w:pPr>
      <w:r>
        <w:rPr>
          <w:rStyle w:val="CommentReference"/>
        </w:rPr>
        <w:annotationRef/>
      </w:r>
      <w:r w:rsidRPr="00373F15">
        <w:rPr>
          <w:b/>
          <w:lang w:val="de-DE"/>
        </w:rPr>
        <w:t>MONICA</w:t>
      </w:r>
      <w:r w:rsidRPr="00373F15">
        <w:rPr>
          <w:lang w:val="de-DE"/>
        </w:rPr>
        <w:t>: caution icon muss hier auch weg, korrekt?</w:t>
      </w:r>
    </w:p>
  </w:comment>
  <w:comment w:id="746" w:author="Author" w:date="2018-03-05T09:21:00Z" w:initials="A">
    <w:p w14:paraId="35E4FB10" w14:textId="5FEE06F2" w:rsidR="00195F81" w:rsidRDefault="00657460">
      <w:pPr>
        <w:pStyle w:val="CommentText"/>
        <w:rPr>
          <w:highlight w:val="green"/>
        </w:rPr>
      </w:pPr>
      <w:r>
        <w:rPr>
          <w:rStyle w:val="CommentReference"/>
        </w:rPr>
        <w:annotationRef/>
      </w:r>
      <w:r w:rsidR="00195F81">
        <w:rPr>
          <w:highlight w:val="green"/>
        </w:rPr>
        <w:t>Tessa</w:t>
      </w:r>
    </w:p>
    <w:p w14:paraId="2B113122" w14:textId="26556A8A" w:rsidR="00657460" w:rsidRDefault="00657460">
      <w:pPr>
        <w:pStyle w:val="CommentText"/>
      </w:pPr>
      <w:r w:rsidRPr="00657460">
        <w:rPr>
          <w:highlight w:val="green"/>
        </w:rPr>
        <w:t>ja, danke</w:t>
      </w:r>
    </w:p>
  </w:comment>
  <w:comment w:id="765" w:author="Author" w:date="2018-02-09T10:51:00Z" w:initials="A">
    <w:p w14:paraId="5A1A1565" w14:textId="71272F85" w:rsidR="00657460" w:rsidRDefault="00657460">
      <w:pPr>
        <w:pStyle w:val="CommentText"/>
      </w:pPr>
      <w:r>
        <w:rPr>
          <w:rStyle w:val="CommentReference"/>
        </w:rPr>
        <w:annotationRef/>
      </w:r>
      <w:r>
        <w:t>The customer is now implementing Payroll Time Sheet why this sentence</w:t>
      </w:r>
    </w:p>
  </w:comment>
  <w:comment w:id="782" w:author="Author" w:date="2018-02-09T10:47:00Z" w:initials="A">
    <w:p w14:paraId="6974924D" w14:textId="1F92A189" w:rsidR="00657460" w:rsidRPr="009746E5" w:rsidRDefault="00657460">
      <w:pPr>
        <w:pStyle w:val="CommentText"/>
        <w:rPr>
          <w:highlight w:val="yellow"/>
        </w:rPr>
      </w:pPr>
      <w:r w:rsidRPr="009746E5">
        <w:rPr>
          <w:highlight w:val="yellow"/>
        </w:rPr>
        <w:t>Anja:</w:t>
      </w:r>
    </w:p>
    <w:p w14:paraId="1A6303EA" w14:textId="2A90C75E" w:rsidR="00657460" w:rsidRPr="009746E5" w:rsidRDefault="00657460">
      <w:pPr>
        <w:pStyle w:val="CommentText"/>
        <w:rPr>
          <w:highlight w:val="yellow"/>
        </w:rPr>
      </w:pPr>
      <w:r w:rsidRPr="009746E5">
        <w:rPr>
          <w:rStyle w:val="CommentReference"/>
          <w:highlight w:val="yellow"/>
        </w:rPr>
        <w:annotationRef/>
      </w:r>
      <w:r w:rsidRPr="009746E5">
        <w:rPr>
          <w:highlight w:val="yellow"/>
        </w:rPr>
        <w:t>I thought we have also the option of recording working time only</w:t>
      </w:r>
    </w:p>
    <w:p w14:paraId="0F3D2842" w14:textId="278FF4AC" w:rsidR="00657460" w:rsidRPr="009746E5" w:rsidRDefault="00657460">
      <w:pPr>
        <w:pStyle w:val="CommentText"/>
        <w:rPr>
          <w:highlight w:val="yellow"/>
        </w:rPr>
      </w:pPr>
    </w:p>
    <w:p w14:paraId="58AA26A7" w14:textId="798683DF" w:rsidR="00657460" w:rsidRPr="009746E5" w:rsidRDefault="00657460">
      <w:pPr>
        <w:pStyle w:val="CommentText"/>
        <w:rPr>
          <w:highlight w:val="yellow"/>
        </w:rPr>
      </w:pPr>
      <w:r w:rsidRPr="009746E5">
        <w:rPr>
          <w:highlight w:val="yellow"/>
        </w:rPr>
        <w:t>Tessa:</w:t>
      </w:r>
    </w:p>
    <w:p w14:paraId="387DF208" w14:textId="6B0F7B8F" w:rsidR="00657460" w:rsidRDefault="00657460">
      <w:pPr>
        <w:pStyle w:val="CommentText"/>
        <w:rPr>
          <w:highlight w:val="yellow"/>
        </w:rPr>
      </w:pPr>
      <w:r w:rsidRPr="009746E5">
        <w:rPr>
          <w:highlight w:val="yellow"/>
        </w:rPr>
        <w:t>Working time Only ist ja das reine “positive recording”</w:t>
      </w:r>
    </w:p>
    <w:p w14:paraId="4C03FECE" w14:textId="011974ED" w:rsidR="00657460" w:rsidRPr="009746E5" w:rsidRDefault="00657460">
      <w:pPr>
        <w:pStyle w:val="CommentText"/>
        <w:rPr>
          <w:highlight w:val="yellow"/>
        </w:rPr>
      </w:pPr>
      <w:r>
        <w:rPr>
          <w:highlight w:val="yellow"/>
        </w:rPr>
        <w:t>I reworked this phrase.</w:t>
      </w:r>
    </w:p>
    <w:p w14:paraId="626FE3A0" w14:textId="497CBEB5" w:rsidR="00657460" w:rsidRDefault="00657460" w:rsidP="009746E5">
      <w:pPr>
        <w:pStyle w:val="CommentText"/>
        <w:numPr>
          <w:ilvl w:val="0"/>
          <w:numId w:val="48"/>
        </w:numPr>
      </w:pPr>
      <w:r w:rsidRPr="00C7779A">
        <w:rPr>
          <w:highlight w:val="yellow"/>
        </w:rPr>
        <w:t>MONICA could you please check?</w:t>
      </w:r>
    </w:p>
  </w:comment>
  <w:comment w:id="783" w:author="Author" w:date="2018-03-02T10:58:00Z" w:initials="A">
    <w:p w14:paraId="6CD5D620" w14:textId="5D05BA38" w:rsidR="00657460" w:rsidRDefault="00657460" w:rsidP="004F283A">
      <w:pPr>
        <w:pStyle w:val="CommentText"/>
        <w:rPr>
          <w:lang w:val="de-DE"/>
        </w:rPr>
      </w:pPr>
      <w:r>
        <w:rPr>
          <w:rStyle w:val="CommentReference"/>
        </w:rPr>
        <w:annotationRef/>
      </w:r>
      <w:r w:rsidRPr="00373F15">
        <w:rPr>
          <w:lang w:val="de-DE"/>
        </w:rPr>
        <w:t xml:space="preserve">MONICA: working Time only bedeutet, dass er </w:t>
      </w:r>
      <w:r>
        <w:rPr>
          <w:lang w:val="de-DE"/>
        </w:rPr>
        <w:t>eh nur die anzahl stunde bezahlt kriegt die er arbeitet, aber nicht mehr als im work schedule festgehalten. Alles was zusätzlich zum work schedule ist bleibt unbezahlt.</w:t>
      </w:r>
      <w:r w:rsidRPr="00373F15">
        <w:rPr>
          <w:lang w:val="de-DE"/>
        </w:rPr>
        <w:t xml:space="preserve"> (z.B. </w:t>
      </w:r>
      <w:r>
        <w:rPr>
          <w:lang w:val="de-DE"/>
        </w:rPr>
        <w:t>unsre Hiwis dürfen max 20 std arbeiten). Positive heisst, dass auch die überstunden erfasst werden und bezahlt werden. Evtl hinzufügen.</w:t>
      </w:r>
    </w:p>
    <w:p w14:paraId="72EBD348" w14:textId="746AF2E9" w:rsidR="00657460" w:rsidRDefault="00657460">
      <w:pPr>
        <w:pStyle w:val="CommentText"/>
        <w:rPr>
          <w:lang w:val="de-DE"/>
        </w:rPr>
      </w:pPr>
    </w:p>
    <w:p w14:paraId="45F5D0A7" w14:textId="180AA15D" w:rsidR="00657460" w:rsidRDefault="00657460">
      <w:pPr>
        <w:pStyle w:val="CommentText"/>
        <w:rPr>
          <w:lang w:val="de-DE"/>
        </w:rPr>
      </w:pPr>
      <w:r>
        <w:rPr>
          <w:lang w:val="de-DE"/>
        </w:rPr>
        <w:t>Kommen die pfeile weg?</w:t>
      </w:r>
    </w:p>
    <w:p w14:paraId="6ADD19D1" w14:textId="42EFF2CC" w:rsidR="00657460" w:rsidRPr="00373F15" w:rsidRDefault="00657460">
      <w:pPr>
        <w:pStyle w:val="CommentText"/>
        <w:rPr>
          <w:lang w:val="de-DE"/>
        </w:rPr>
      </w:pPr>
      <w:r>
        <w:rPr>
          <w:lang w:val="de-DE"/>
        </w:rPr>
        <w:t>Kommt da noch ein übergangssatz vom obigen abschnitt?</w:t>
      </w:r>
    </w:p>
  </w:comment>
  <w:comment w:id="784" w:author="Author" w:date="2018-03-05T09:24:00Z" w:initials="A">
    <w:p w14:paraId="7B2E276F" w14:textId="42244A5C" w:rsidR="009125BC" w:rsidRDefault="00657460">
      <w:pPr>
        <w:pStyle w:val="CommentText"/>
        <w:rPr>
          <w:highlight w:val="green"/>
        </w:rPr>
      </w:pPr>
      <w:r>
        <w:rPr>
          <w:rStyle w:val="CommentReference"/>
        </w:rPr>
        <w:annotationRef/>
      </w:r>
      <w:r w:rsidR="009125BC">
        <w:rPr>
          <w:highlight w:val="green"/>
        </w:rPr>
        <w:t>Tessa</w:t>
      </w:r>
    </w:p>
    <w:p w14:paraId="2E1937DE" w14:textId="5491DF3E" w:rsidR="00657460" w:rsidRDefault="00657460">
      <w:pPr>
        <w:pStyle w:val="CommentText"/>
      </w:pPr>
      <w:r w:rsidRPr="00657460">
        <w:rPr>
          <w:highlight w:val="green"/>
        </w:rPr>
        <w:t>ja, danke</w:t>
      </w:r>
    </w:p>
  </w:comment>
  <w:comment w:id="832" w:author="Author" w:date="2018-03-01T10:09:00Z" w:initials="A">
    <w:p w14:paraId="46255B7E" w14:textId="5C1E2409" w:rsidR="00657460" w:rsidRPr="00C7779A" w:rsidRDefault="00657460">
      <w:pPr>
        <w:pStyle w:val="CommentText"/>
        <w:rPr>
          <w:highlight w:val="yellow"/>
        </w:rPr>
      </w:pPr>
      <w:r>
        <w:rPr>
          <w:rStyle w:val="CommentReference"/>
        </w:rPr>
        <w:annotationRef/>
      </w:r>
      <w:r w:rsidRPr="00C7779A">
        <w:rPr>
          <w:highlight w:val="yellow"/>
        </w:rPr>
        <w:t>Tessa</w:t>
      </w:r>
    </w:p>
    <w:p w14:paraId="0B594E01" w14:textId="76B2035E" w:rsidR="00657460" w:rsidRDefault="00657460">
      <w:pPr>
        <w:pStyle w:val="CommentText"/>
      </w:pPr>
      <w:r w:rsidRPr="00C7779A">
        <w:rPr>
          <w:highlight w:val="yellow"/>
        </w:rPr>
        <w:t>I adapted this part accordingly</w:t>
      </w:r>
    </w:p>
  </w:comment>
  <w:comment w:id="897" w:author="Author" w:date="2018-03-01T10:09:00Z" w:initials="A">
    <w:p w14:paraId="164EBE65" w14:textId="77777777" w:rsidR="00657460" w:rsidRPr="00C7779A" w:rsidRDefault="00657460" w:rsidP="00C7779A">
      <w:pPr>
        <w:pStyle w:val="CommentText"/>
        <w:rPr>
          <w:highlight w:val="yellow"/>
        </w:rPr>
      </w:pPr>
      <w:r>
        <w:rPr>
          <w:rStyle w:val="CommentReference"/>
        </w:rPr>
        <w:annotationRef/>
      </w:r>
      <w:r w:rsidRPr="00C7779A">
        <w:rPr>
          <w:highlight w:val="yellow"/>
        </w:rPr>
        <w:t>Tessa</w:t>
      </w:r>
    </w:p>
    <w:p w14:paraId="383CC12B" w14:textId="65EADC3D" w:rsidR="00657460" w:rsidRDefault="00657460" w:rsidP="00C7779A">
      <w:pPr>
        <w:pStyle w:val="CommentText"/>
      </w:pPr>
      <w:r w:rsidRPr="00C7779A">
        <w:rPr>
          <w:highlight w:val="yellow"/>
        </w:rPr>
        <w:t>I adapted this part accordingly</w:t>
      </w:r>
    </w:p>
  </w:comment>
  <w:comment w:id="979" w:author="Author" w:date="2018-02-09T10:45:00Z" w:initials="A">
    <w:p w14:paraId="1454271A" w14:textId="6E438A03" w:rsidR="00657460" w:rsidRPr="00C7779A" w:rsidRDefault="00657460">
      <w:pPr>
        <w:pStyle w:val="CommentText"/>
        <w:rPr>
          <w:highlight w:val="yellow"/>
        </w:rPr>
      </w:pPr>
      <w:r>
        <w:rPr>
          <w:rStyle w:val="CommentReference"/>
        </w:rPr>
        <w:annotationRef/>
      </w:r>
      <w:r w:rsidRPr="00C7779A">
        <w:rPr>
          <w:highlight w:val="yellow"/>
        </w:rPr>
        <w:t>Anja:</w:t>
      </w:r>
    </w:p>
    <w:p w14:paraId="7E656CB5" w14:textId="75C2915B" w:rsidR="00657460" w:rsidRPr="00C7779A" w:rsidRDefault="00657460">
      <w:pPr>
        <w:pStyle w:val="CommentText"/>
        <w:rPr>
          <w:highlight w:val="yellow"/>
        </w:rPr>
      </w:pPr>
      <w:r w:rsidRPr="00C7779A">
        <w:rPr>
          <w:highlight w:val="yellow"/>
        </w:rPr>
        <w:t xml:space="preserve">Payroll Time Sheet is now XX and can be implemented also for countries which are not in our BP scope </w:t>
      </w:r>
    </w:p>
    <w:p w14:paraId="444F3B22" w14:textId="19A40D49" w:rsidR="00657460" w:rsidRPr="00C7779A" w:rsidRDefault="00657460">
      <w:pPr>
        <w:pStyle w:val="CommentText"/>
        <w:rPr>
          <w:highlight w:val="yellow"/>
        </w:rPr>
      </w:pPr>
    </w:p>
    <w:p w14:paraId="459E756C" w14:textId="52D8F8D0" w:rsidR="00657460" w:rsidRPr="00C7779A" w:rsidRDefault="00657460">
      <w:pPr>
        <w:pStyle w:val="CommentText"/>
        <w:rPr>
          <w:highlight w:val="yellow"/>
        </w:rPr>
      </w:pPr>
      <w:r w:rsidRPr="00C7779A">
        <w:rPr>
          <w:highlight w:val="yellow"/>
        </w:rPr>
        <w:t>Tessa</w:t>
      </w:r>
    </w:p>
    <w:p w14:paraId="68CE24E4" w14:textId="1A7B3FDE" w:rsidR="00657460" w:rsidRDefault="00657460">
      <w:pPr>
        <w:pStyle w:val="CommentText"/>
      </w:pPr>
      <w:r w:rsidRPr="00C7779A">
        <w:rPr>
          <w:highlight w:val="yellow"/>
        </w:rPr>
        <w:t>ok, I delete this</w:t>
      </w:r>
    </w:p>
    <w:p w14:paraId="054DD8A8" w14:textId="4E1A214F" w:rsidR="00657460" w:rsidRDefault="00657460" w:rsidP="00C7779A">
      <w:pPr>
        <w:pStyle w:val="CommentText"/>
        <w:numPr>
          <w:ilvl w:val="0"/>
          <w:numId w:val="48"/>
        </w:numPr>
      </w:pPr>
      <w:r w:rsidRPr="00C7779A">
        <w:rPr>
          <w:highlight w:val="yellow"/>
        </w:rPr>
        <w:t>MONICA</w:t>
      </w:r>
      <w:r>
        <w:rPr>
          <w:highlight w:val="yellow"/>
        </w:rPr>
        <w:t>,</w:t>
      </w:r>
      <w:r w:rsidRPr="00C7779A">
        <w:rPr>
          <w:highlight w:val="yellow"/>
        </w:rPr>
        <w:t xml:space="preserve"> </w:t>
      </w:r>
      <w:r>
        <w:rPr>
          <w:highlight w:val="yellow"/>
        </w:rPr>
        <w:t>fine with this</w:t>
      </w:r>
      <w:r w:rsidRPr="00C7779A">
        <w:rPr>
          <w:highlight w:val="yellow"/>
        </w:rPr>
        <w:t>?</w:t>
      </w:r>
    </w:p>
  </w:comment>
  <w:comment w:id="980" w:author="Author" w:date="2018-03-02T11:13:00Z" w:initials="A">
    <w:p w14:paraId="77D2F174" w14:textId="565B24F5" w:rsidR="00657460" w:rsidRPr="0028108C" w:rsidRDefault="00657460">
      <w:pPr>
        <w:pStyle w:val="CommentText"/>
        <w:rPr>
          <w:lang w:val="de-DE"/>
        </w:rPr>
      </w:pPr>
      <w:r>
        <w:rPr>
          <w:rStyle w:val="CommentReference"/>
        </w:rPr>
        <w:annotationRef/>
      </w:r>
      <w:r w:rsidRPr="0028108C">
        <w:rPr>
          <w:lang w:val="de-DE"/>
        </w:rPr>
        <w:t>MONICA: klar, hab in mei</w:t>
      </w:r>
      <w:r>
        <w:rPr>
          <w:lang w:val="de-DE"/>
        </w:rPr>
        <w:t>n</w:t>
      </w:r>
      <w:r w:rsidRPr="0028108C">
        <w:rPr>
          <w:lang w:val="de-DE"/>
        </w:rPr>
        <w:t>e</w:t>
      </w:r>
      <w:r>
        <w:rPr>
          <w:lang w:val="de-DE"/>
        </w:rPr>
        <w:t>n „richtigen“</w:t>
      </w:r>
      <w:r w:rsidRPr="0028108C">
        <w:rPr>
          <w:lang w:val="de-DE"/>
        </w:rPr>
        <w:t xml:space="preserve"> XX dokus </w:t>
      </w:r>
      <w:r>
        <w:rPr>
          <w:lang w:val="de-DE"/>
        </w:rPr>
        <w:t>auch keine länderliste</w:t>
      </w:r>
    </w:p>
  </w:comment>
  <w:comment w:id="981" w:author="Author" w:date="2018-03-05T09:25:00Z" w:initials="A">
    <w:p w14:paraId="2B4E8724" w14:textId="18CAA6C9" w:rsidR="009125BC" w:rsidRDefault="00657460">
      <w:pPr>
        <w:pStyle w:val="CommentText"/>
        <w:rPr>
          <w:highlight w:val="green"/>
        </w:rPr>
      </w:pPr>
      <w:r>
        <w:rPr>
          <w:rStyle w:val="CommentReference"/>
        </w:rPr>
        <w:annotationRef/>
      </w:r>
      <w:r w:rsidR="009125BC">
        <w:rPr>
          <w:highlight w:val="green"/>
        </w:rPr>
        <w:t>Tessa</w:t>
      </w:r>
    </w:p>
    <w:p w14:paraId="036D7CD4" w14:textId="3D34BD4A" w:rsidR="00657460" w:rsidRDefault="00657460">
      <w:pPr>
        <w:pStyle w:val="CommentText"/>
      </w:pPr>
      <w:r w:rsidRPr="00657460">
        <w:rPr>
          <w:highlight w:val="green"/>
        </w:rPr>
        <w:t>ok, danke</w:t>
      </w:r>
    </w:p>
  </w:comment>
  <w:comment w:id="1054" w:author="Author" w:date="2018-02-09T10:48:00Z" w:initials="A">
    <w:p w14:paraId="4002394B" w14:textId="16EBB321" w:rsidR="00657460" w:rsidRDefault="00657460" w:rsidP="00C7779A">
      <w:pPr>
        <w:pStyle w:val="CommentText"/>
        <w:rPr>
          <w:highlight w:val="yellow"/>
        </w:rPr>
      </w:pPr>
      <w:r>
        <w:rPr>
          <w:rStyle w:val="CommentReference"/>
        </w:rPr>
        <w:annotationRef/>
      </w:r>
      <w:r>
        <w:rPr>
          <w:highlight w:val="yellow"/>
        </w:rPr>
        <w:t>Tessa</w:t>
      </w:r>
    </w:p>
    <w:p w14:paraId="6B43A6D8" w14:textId="5DDC57C8" w:rsidR="00657460" w:rsidRDefault="00657460" w:rsidP="00C7779A">
      <w:pPr>
        <w:pStyle w:val="CommentText"/>
        <w:rPr>
          <w:highlight w:val="yellow"/>
        </w:rPr>
      </w:pPr>
      <w:r>
        <w:rPr>
          <w:highlight w:val="yellow"/>
        </w:rPr>
        <w:t>new additional sentence! coming from 1.2</w:t>
      </w:r>
    </w:p>
    <w:p w14:paraId="69206AB9" w14:textId="4DAFB966" w:rsidR="00657460" w:rsidRDefault="00657460" w:rsidP="00C7779A">
      <w:pPr>
        <w:pStyle w:val="CommentText"/>
        <w:rPr>
          <w:highlight w:val="yellow"/>
        </w:rPr>
      </w:pPr>
    </w:p>
    <w:p w14:paraId="69685EEF" w14:textId="7DDB4C23" w:rsidR="00657460" w:rsidRPr="00C7779A" w:rsidRDefault="00657460" w:rsidP="00C7779A">
      <w:pPr>
        <w:pStyle w:val="CommentText"/>
        <w:numPr>
          <w:ilvl w:val="0"/>
          <w:numId w:val="48"/>
        </w:numPr>
        <w:rPr>
          <w:highlight w:val="yellow"/>
        </w:rPr>
      </w:pPr>
      <w:r w:rsidRPr="00C7779A">
        <w:rPr>
          <w:highlight w:val="yellow"/>
        </w:rPr>
        <w:t>MONICA could you please check?</w:t>
      </w:r>
    </w:p>
  </w:comment>
  <w:comment w:id="1055" w:author="Author" w:date="2018-03-02T11:14:00Z" w:initials="A">
    <w:p w14:paraId="2BBBD058" w14:textId="16C7DADC" w:rsidR="00657460" w:rsidRPr="004B6D41" w:rsidRDefault="00657460">
      <w:pPr>
        <w:pStyle w:val="CommentText"/>
        <w:rPr>
          <w:lang w:val="de-DE"/>
        </w:rPr>
      </w:pPr>
      <w:r>
        <w:rPr>
          <w:rStyle w:val="CommentReference"/>
        </w:rPr>
        <w:annotationRef/>
      </w:r>
      <w:r w:rsidRPr="0028108C">
        <w:rPr>
          <w:lang w:val="de-DE"/>
        </w:rPr>
        <w:t xml:space="preserve">MONICA: dieses TS </w:t>
      </w:r>
      <w:r>
        <w:rPr>
          <w:lang w:val="de-DE"/>
        </w:rPr>
        <w:t xml:space="preserve">ist für den speziellen fall, das time sheet ausm UPC kommt. Daher dennke ich dass man den ersten satz weglassen kann. </w:t>
      </w:r>
      <w:r w:rsidRPr="004B6D41">
        <w:rPr>
          <w:lang w:val="de-DE"/>
        </w:rPr>
        <w:t>Und nur den zweiten lässt.</w:t>
      </w:r>
    </w:p>
    <w:p w14:paraId="0C23D89B" w14:textId="5F1415C9" w:rsidR="00657460" w:rsidRPr="002E6F3D" w:rsidRDefault="00657460">
      <w:pPr>
        <w:pStyle w:val="CommentText"/>
        <w:rPr>
          <w:lang w:val="de-DE"/>
        </w:rPr>
      </w:pPr>
      <w:r w:rsidRPr="002E6F3D">
        <w:rPr>
          <w:lang w:val="de-DE"/>
        </w:rPr>
        <w:t>z.B. (naja, kannst es hübscher machen, aber sowas in der Art)</w:t>
      </w:r>
    </w:p>
    <w:p w14:paraId="52B378C0" w14:textId="2E215E5B" w:rsidR="00657460" w:rsidRPr="0028108C" w:rsidRDefault="00657460">
      <w:pPr>
        <w:pStyle w:val="CommentText"/>
      </w:pPr>
      <w:r w:rsidRPr="0028108C">
        <w:t>„</w:t>
      </w:r>
      <w:r>
        <w:t>A prerequisite for using</w:t>
      </w:r>
      <w:r w:rsidRPr="0028108C">
        <w:t xml:space="preserve"> the Payroll Time</w:t>
      </w:r>
      <w:r>
        <w:t xml:space="preserve"> Sheet content is that the Time Off module is already implemented in the instance.”</w:t>
      </w:r>
    </w:p>
  </w:comment>
  <w:comment w:id="1056" w:author="Author" w:date="2018-03-05T09:29:00Z" w:initials="A">
    <w:p w14:paraId="02FB4C76" w14:textId="78D46BCC" w:rsidR="009125BC" w:rsidRDefault="00657460">
      <w:pPr>
        <w:pStyle w:val="CommentText"/>
        <w:rPr>
          <w:highlight w:val="green"/>
          <w:lang w:val="de-DE"/>
        </w:rPr>
      </w:pPr>
      <w:r>
        <w:rPr>
          <w:rStyle w:val="CommentReference"/>
        </w:rPr>
        <w:annotationRef/>
      </w:r>
      <w:r w:rsidR="009125BC">
        <w:rPr>
          <w:highlight w:val="green"/>
          <w:lang w:val="de-DE"/>
        </w:rPr>
        <w:t>Tessa</w:t>
      </w:r>
    </w:p>
    <w:p w14:paraId="06FC1E8A" w14:textId="6F82AB87" w:rsidR="00657460" w:rsidRPr="00657460" w:rsidRDefault="00657460">
      <w:pPr>
        <w:pStyle w:val="CommentText"/>
        <w:rPr>
          <w:lang w:val="de-DE"/>
        </w:rPr>
      </w:pPr>
      <w:r w:rsidRPr="00657460">
        <w:rPr>
          <w:highlight w:val="green"/>
          <w:lang w:val="de-DE"/>
        </w:rPr>
        <w:t>danke, hab den letzten Satz ein kleines bißchen angepasst. und lösche den Hinweis auf die Prereq Matrix.</w:t>
      </w:r>
    </w:p>
  </w:comment>
  <w:comment w:id="1132" w:author="Author" w:date="2018-03-02T11:21:00Z" w:initials="A">
    <w:p w14:paraId="41D85172" w14:textId="43F50343" w:rsidR="00657460" w:rsidRPr="002E6F3D" w:rsidRDefault="00657460">
      <w:pPr>
        <w:pStyle w:val="CommentText"/>
        <w:rPr>
          <w:lang w:val="de-DE"/>
        </w:rPr>
      </w:pPr>
      <w:r>
        <w:rPr>
          <w:rStyle w:val="CommentReference"/>
        </w:rPr>
        <w:annotationRef/>
      </w:r>
      <w:r w:rsidRPr="002E6F3D">
        <w:rPr>
          <w:lang w:val="de-DE"/>
        </w:rPr>
        <w:t xml:space="preserve">MONICA: hier könnte man u.U auch sagen, dass Time Off implemetiert sein muss. </w:t>
      </w:r>
      <w:r>
        <w:rPr>
          <w:lang w:val="de-DE"/>
        </w:rPr>
        <w:t>Aber keine referenz zu einem test scipt (also commnet spalte leer lassen</w:t>
      </w:r>
    </w:p>
  </w:comment>
  <w:comment w:id="1133" w:author="Author" w:date="2018-03-05T09:30:00Z" w:initials="A">
    <w:p w14:paraId="2ACD6092" w14:textId="69DB8E53" w:rsidR="00657460" w:rsidRPr="00466176" w:rsidRDefault="00657460">
      <w:pPr>
        <w:pStyle w:val="CommentText"/>
        <w:rPr>
          <w:lang w:val="de-DE"/>
        </w:rPr>
      </w:pPr>
      <w:r>
        <w:rPr>
          <w:rStyle w:val="CommentReference"/>
        </w:rPr>
        <w:annotationRef/>
      </w:r>
      <w:r w:rsidRPr="00466176">
        <w:rPr>
          <w:highlight w:val="green"/>
          <w:lang w:val="de-DE"/>
        </w:rPr>
        <w:t>yip, mach ich.</w:t>
      </w:r>
    </w:p>
  </w:comment>
  <w:comment w:id="1160" w:author="Author" w:date="2018-03-02T11:20:00Z" w:initials="A">
    <w:p w14:paraId="0E10D378" w14:textId="5A1CCC5D" w:rsidR="00657460" w:rsidRPr="002E6F3D" w:rsidRDefault="00657460">
      <w:pPr>
        <w:pStyle w:val="CommentText"/>
        <w:rPr>
          <w:lang w:val="de-DE"/>
        </w:rPr>
      </w:pPr>
      <w:r>
        <w:rPr>
          <w:rStyle w:val="CommentReference"/>
        </w:rPr>
        <w:annotationRef/>
      </w:r>
      <w:r w:rsidRPr="002E6F3D">
        <w:rPr>
          <w:lang w:val="de-DE"/>
        </w:rPr>
        <w:t>MONICA: formulierung angepasst, siehe auch 1LY</w:t>
      </w:r>
    </w:p>
  </w:comment>
  <w:comment w:id="1161" w:author="Author" w:date="2018-03-05T09:30:00Z" w:initials="A">
    <w:p w14:paraId="172CBAF4" w14:textId="1AD33181" w:rsidR="00657460" w:rsidRPr="00657460" w:rsidRDefault="00657460">
      <w:pPr>
        <w:pStyle w:val="CommentText"/>
        <w:rPr>
          <w:lang w:val="de-DE"/>
        </w:rPr>
      </w:pPr>
      <w:r>
        <w:rPr>
          <w:rStyle w:val="CommentReference"/>
        </w:rPr>
        <w:annotationRef/>
      </w:r>
      <w:r w:rsidRPr="00657460">
        <w:rPr>
          <w:highlight w:val="green"/>
          <w:lang w:val="de-DE"/>
        </w:rPr>
        <w:t>danke.</w:t>
      </w:r>
    </w:p>
  </w:comment>
  <w:comment w:id="1177" w:author="Author" w:date="2018-03-02T11:20:00Z" w:initials="A">
    <w:p w14:paraId="1B4532C4" w14:textId="77777777" w:rsidR="00657460" w:rsidRPr="002E6F3D" w:rsidRDefault="00657460">
      <w:pPr>
        <w:pStyle w:val="CommentText"/>
        <w:rPr>
          <w:lang w:val="de-DE"/>
        </w:rPr>
      </w:pPr>
      <w:r>
        <w:rPr>
          <w:rStyle w:val="CommentReference"/>
        </w:rPr>
        <w:annotationRef/>
      </w:r>
      <w:r w:rsidRPr="002E6F3D">
        <w:rPr>
          <w:lang w:val="de-DE"/>
        </w:rPr>
        <w:t>MONICA: formulierung angepasst, siehe auch 1LY</w:t>
      </w:r>
    </w:p>
  </w:comment>
  <w:comment w:id="1178" w:author="Author" w:date="2018-03-05T09:30:00Z" w:initials="A">
    <w:p w14:paraId="48B94DEA" w14:textId="77777777" w:rsidR="00657460" w:rsidRDefault="00657460">
      <w:pPr>
        <w:pStyle w:val="CommentText"/>
      </w:pPr>
      <w:r>
        <w:rPr>
          <w:rStyle w:val="CommentReference"/>
        </w:rPr>
        <w:annotationRef/>
      </w:r>
      <w:r w:rsidRPr="00657460">
        <w:rPr>
          <w:highlight w:val="green"/>
        </w:rPr>
        <w:t>danke.</w:t>
      </w:r>
    </w:p>
  </w:comment>
  <w:comment w:id="1191" w:author="Author" w:date="2018-02-07T11:45:00Z" w:initials="A">
    <w:p w14:paraId="4FD6BE6E" w14:textId="77777777" w:rsidR="00905EEE" w:rsidRPr="0085407A" w:rsidRDefault="00905EEE" w:rsidP="00905EEE">
      <w:pPr>
        <w:pStyle w:val="CommentText"/>
        <w:rPr>
          <w:highlight w:val="green"/>
        </w:rPr>
      </w:pPr>
      <w:r>
        <w:rPr>
          <w:rStyle w:val="CommentReference"/>
        </w:rPr>
        <w:annotationRef/>
      </w:r>
      <w:r w:rsidRPr="0085407A">
        <w:rPr>
          <w:highlight w:val="green"/>
        </w:rPr>
        <w:t>Tessa 08.02.</w:t>
      </w:r>
    </w:p>
    <w:p w14:paraId="7C546264" w14:textId="77777777" w:rsidR="00905EEE" w:rsidRPr="0085407A" w:rsidRDefault="00905EEE" w:rsidP="00905EEE">
      <w:pPr>
        <w:pStyle w:val="CommentText"/>
        <w:rPr>
          <w:highlight w:val="green"/>
        </w:rPr>
      </w:pPr>
      <w:r w:rsidRPr="0085407A">
        <w:rPr>
          <w:highlight w:val="green"/>
        </w:rPr>
        <w:t>NEW CHAPTER</w:t>
      </w:r>
    </w:p>
    <w:p w14:paraId="4C4F8DC3" w14:textId="77777777" w:rsidR="00905EEE" w:rsidRPr="0085407A" w:rsidRDefault="00905EEE" w:rsidP="00905EEE">
      <w:pPr>
        <w:pStyle w:val="CommentText"/>
        <w:rPr>
          <w:highlight w:val="green"/>
        </w:rPr>
      </w:pPr>
      <w:r w:rsidRPr="0085407A">
        <w:rPr>
          <w:highlight w:val="green"/>
        </w:rPr>
        <w:t>Prereq for TOIL</w:t>
      </w:r>
    </w:p>
    <w:p w14:paraId="22FE605C" w14:textId="77777777" w:rsidR="00905EEE" w:rsidRPr="0085407A" w:rsidRDefault="00905EEE" w:rsidP="00905EEE">
      <w:pPr>
        <w:pStyle w:val="CommentText"/>
        <w:rPr>
          <w:highlight w:val="green"/>
        </w:rPr>
      </w:pPr>
    </w:p>
    <w:p w14:paraId="13C38031" w14:textId="77777777" w:rsidR="00905EEE" w:rsidRPr="00D45FAA" w:rsidRDefault="00905EEE" w:rsidP="00905EEE">
      <w:pPr>
        <w:pStyle w:val="CommentText"/>
      </w:pPr>
      <w:r>
        <w:rPr>
          <w:highlight w:val="green"/>
        </w:rPr>
        <w:t xml:space="preserve">has been a </w:t>
      </w:r>
      <w:r w:rsidRPr="00D45FAA">
        <w:rPr>
          <w:highlight w:val="green"/>
        </w:rPr>
        <w:t>Caution in Option 2 – Step 6</w:t>
      </w:r>
    </w:p>
  </w:comment>
  <w:comment w:id="1192" w:author="Author" w:date="2018-03-02T11:57:00Z" w:initials="A">
    <w:p w14:paraId="4E199850" w14:textId="77777777" w:rsidR="00905EEE" w:rsidRPr="004B3296" w:rsidRDefault="00905EEE" w:rsidP="00905EEE">
      <w:pPr>
        <w:pStyle w:val="CommentText"/>
        <w:rPr>
          <w:lang w:val="de-DE"/>
        </w:rPr>
      </w:pPr>
      <w:r>
        <w:rPr>
          <w:rStyle w:val="CommentReference"/>
        </w:rPr>
        <w:annotationRef/>
      </w:r>
      <w:r w:rsidRPr="004B3296">
        <w:rPr>
          <w:lang w:val="de-DE"/>
        </w:rPr>
        <w:t xml:space="preserve">MONICA: das ist kein preliminary step. preliminary step bedeutet, ich muss aktiv was im system machen (so wie der balance für absence step). </w:t>
      </w:r>
      <w:r>
        <w:rPr>
          <w:lang w:val="de-DE"/>
        </w:rPr>
        <w:t>Hier wird nur eine prerequisite erwähnt und sollte entsprechend betitelt werden. Idem für WTA</w:t>
      </w:r>
    </w:p>
  </w:comment>
  <w:comment w:id="1193" w:author="Author" w:date="2018-03-05T10:25:00Z" w:initials="A">
    <w:p w14:paraId="46F51DF6" w14:textId="73875F3C" w:rsidR="00905EEE" w:rsidRPr="00905EEE" w:rsidRDefault="00905EEE" w:rsidP="00905EEE">
      <w:pPr>
        <w:pStyle w:val="CommentText"/>
        <w:rPr>
          <w:highlight w:val="green"/>
          <w:lang w:val="de-DE"/>
        </w:rPr>
      </w:pPr>
      <w:r>
        <w:rPr>
          <w:rStyle w:val="CommentReference"/>
        </w:rPr>
        <w:annotationRef/>
      </w:r>
      <w:r w:rsidRPr="00905EEE">
        <w:rPr>
          <w:highlight w:val="green"/>
          <w:lang w:val="de-DE"/>
        </w:rPr>
        <w:t xml:space="preserve">dann schieb ich das </w:t>
      </w:r>
      <w:r w:rsidR="009125BC">
        <w:rPr>
          <w:highlight w:val="green"/>
          <w:lang w:val="de-DE"/>
        </w:rPr>
        <w:t xml:space="preserve">aus chapter preliminary 2.6 </w:t>
      </w:r>
      <w:r w:rsidRPr="00905EEE">
        <w:rPr>
          <w:highlight w:val="green"/>
          <w:lang w:val="de-DE"/>
        </w:rPr>
        <w:t>in die prerequisites, chapter 2.5</w:t>
      </w:r>
    </w:p>
    <w:p w14:paraId="448B4B98" w14:textId="77777777" w:rsidR="00905EEE" w:rsidRPr="00905EEE" w:rsidRDefault="00905EEE" w:rsidP="00905EEE">
      <w:pPr>
        <w:pStyle w:val="CommentText"/>
        <w:rPr>
          <w:lang w:val="de-DE"/>
        </w:rPr>
      </w:pPr>
      <w:r w:rsidRPr="00905EEE">
        <w:rPr>
          <w:highlight w:val="green"/>
          <w:lang w:val="de-DE"/>
        </w:rPr>
        <w:t>ich mag das nicht erst in Kapitel 4 in den Tabellen haben.</w:t>
      </w:r>
      <w:r>
        <w:rPr>
          <w:lang w:val="de-DE"/>
        </w:rPr>
        <w:t xml:space="preserve"> </w:t>
      </w:r>
    </w:p>
  </w:comment>
  <w:comment w:id="1196" w:author="Author" w:date="2018-03-02T11:59:00Z" w:initials="A">
    <w:p w14:paraId="2EDFEF45" w14:textId="77777777" w:rsidR="00905EEE" w:rsidRDefault="00905EEE" w:rsidP="00905EEE">
      <w:pPr>
        <w:pStyle w:val="CommentText"/>
      </w:pPr>
      <w:r>
        <w:rPr>
          <w:rStyle w:val="CommentReference"/>
        </w:rPr>
        <w:annotationRef/>
      </w:r>
      <w:r w:rsidRPr="00C80F3A">
        <w:rPr>
          <w:lang w:val="de-DE"/>
        </w:rPr>
        <w:t>MONICA:</w:t>
      </w:r>
      <w:r>
        <w:rPr>
          <w:lang w:val="de-DE"/>
        </w:rPr>
        <w:t xml:space="preserve"> </w:t>
      </w:r>
      <w:r w:rsidRPr="00C80F3A">
        <w:rPr>
          <w:lang w:val="de-DE"/>
        </w:rPr>
        <w:t xml:space="preserve">beißt sich etwas mit den bullet points. </w:t>
      </w:r>
      <w:r w:rsidRPr="00C80F3A">
        <w:t xml:space="preserve">Besser „in case time account type TOIL should be </w:t>
      </w:r>
      <w:r>
        <w:t>considered for an employee, then…”</w:t>
      </w:r>
    </w:p>
    <w:p w14:paraId="5FEAF6DE" w14:textId="77777777" w:rsidR="00905EEE" w:rsidRDefault="00905EEE" w:rsidP="00905EEE">
      <w:pPr>
        <w:pStyle w:val="CommentText"/>
        <w:rPr>
          <w:lang w:val="de-DE"/>
        </w:rPr>
      </w:pPr>
      <w:r w:rsidRPr="00C80F3A">
        <w:rPr>
          <w:lang w:val="de-DE"/>
        </w:rPr>
        <w:t>Oder so lassen wie ist und die bullet points umformulieren</w:t>
      </w:r>
      <w:r>
        <w:rPr>
          <w:lang w:val="de-DE"/>
        </w:rPr>
        <w:t xml:space="preserve"> in dem „employee gestrichen wird. Weil die tabele im quick guide besagt ja nix über employee, sondern über die struktur des time profiles.</w:t>
      </w:r>
    </w:p>
    <w:p w14:paraId="540D8374" w14:textId="77777777" w:rsidR="00905EEE" w:rsidRPr="00466176" w:rsidRDefault="00905EEE" w:rsidP="00905EEE">
      <w:pPr>
        <w:pStyle w:val="CommentText"/>
        <w:rPr>
          <w:lang w:val="de-DE"/>
        </w:rPr>
      </w:pPr>
      <w:r w:rsidRPr="00466176">
        <w:rPr>
          <w:lang w:val="de-DE"/>
        </w:rPr>
        <w:t>Idem für WTA</w:t>
      </w:r>
    </w:p>
  </w:comment>
  <w:comment w:id="1197" w:author="Author" w:date="2018-03-05T10:30:00Z" w:initials="A">
    <w:p w14:paraId="2BC6F54E" w14:textId="096716D9" w:rsidR="00905EEE" w:rsidRPr="00466176" w:rsidRDefault="00905EEE">
      <w:pPr>
        <w:pStyle w:val="CommentText"/>
        <w:rPr>
          <w:lang w:val="de-DE"/>
        </w:rPr>
      </w:pPr>
      <w:r>
        <w:rPr>
          <w:rStyle w:val="CommentReference"/>
        </w:rPr>
        <w:annotationRef/>
      </w:r>
      <w:r w:rsidRPr="00466176">
        <w:rPr>
          <w:highlight w:val="green"/>
          <w:lang w:val="de-DE"/>
        </w:rPr>
        <w:t>Habs angepasst.</w:t>
      </w:r>
    </w:p>
  </w:comment>
  <w:comment w:id="1210" w:author="Author" w:date="2018-02-08T11:14:00Z" w:initials="A">
    <w:p w14:paraId="2578ED0E" w14:textId="77777777" w:rsidR="00905EEE" w:rsidRPr="004B6D41" w:rsidRDefault="00905EEE" w:rsidP="00905EEE">
      <w:pPr>
        <w:pStyle w:val="CommentText"/>
        <w:rPr>
          <w:highlight w:val="green"/>
        </w:rPr>
      </w:pPr>
      <w:r w:rsidRPr="000E413A">
        <w:rPr>
          <w:rStyle w:val="CommentReference"/>
          <w:highlight w:val="green"/>
        </w:rPr>
        <w:annotationRef/>
      </w:r>
      <w:r w:rsidRPr="004B6D41">
        <w:rPr>
          <w:highlight w:val="green"/>
        </w:rPr>
        <w:t>Tessa 08.02.</w:t>
      </w:r>
    </w:p>
    <w:p w14:paraId="2B2B0BDA" w14:textId="77777777" w:rsidR="00905EEE" w:rsidRPr="004B6D41" w:rsidRDefault="00905EEE" w:rsidP="00905EEE">
      <w:pPr>
        <w:pStyle w:val="CommentText"/>
        <w:rPr>
          <w:highlight w:val="green"/>
        </w:rPr>
      </w:pPr>
      <w:r w:rsidRPr="004B6D41">
        <w:rPr>
          <w:highlight w:val="green"/>
        </w:rPr>
        <w:t>NEW CHAPTER</w:t>
      </w:r>
    </w:p>
    <w:p w14:paraId="2D7274E6" w14:textId="77777777" w:rsidR="00905EEE" w:rsidRPr="004B6D41" w:rsidRDefault="00905EEE" w:rsidP="00905EEE">
      <w:pPr>
        <w:pStyle w:val="CommentText"/>
      </w:pPr>
      <w:r w:rsidRPr="004B6D41">
        <w:rPr>
          <w:highlight w:val="green"/>
        </w:rPr>
        <w:t>Prereq for WTA</w:t>
      </w:r>
    </w:p>
  </w:comment>
  <w:comment w:id="1222" w:author="Author" w:date="2018-02-08T11:15:00Z" w:initials="A">
    <w:p w14:paraId="1AFB7911" w14:textId="77777777" w:rsidR="00905EEE" w:rsidRPr="00657460" w:rsidRDefault="00905EEE" w:rsidP="00905EEE">
      <w:pPr>
        <w:pStyle w:val="CommentText"/>
        <w:rPr>
          <w:highlight w:val="green"/>
        </w:rPr>
      </w:pPr>
      <w:r>
        <w:rPr>
          <w:rStyle w:val="CommentReference"/>
        </w:rPr>
        <w:annotationRef/>
      </w:r>
      <w:r w:rsidRPr="00657460">
        <w:rPr>
          <w:highlight w:val="green"/>
        </w:rPr>
        <w:t>Tessa 08,02,</w:t>
      </w:r>
    </w:p>
    <w:p w14:paraId="3C604F07" w14:textId="77777777" w:rsidR="00905EEE" w:rsidRPr="0085407A" w:rsidRDefault="00905EEE" w:rsidP="00905EEE">
      <w:pPr>
        <w:pStyle w:val="CommentText"/>
        <w:rPr>
          <w:highlight w:val="green"/>
        </w:rPr>
      </w:pPr>
      <w:r w:rsidRPr="00657460">
        <w:rPr>
          <w:highlight w:val="green"/>
        </w:rPr>
        <w:t>die “Time Config Overview” Tabe</w:t>
      </w:r>
      <w:r w:rsidRPr="0085407A">
        <w:rPr>
          <w:highlight w:val="green"/>
        </w:rPr>
        <w:t>lle sagt, dass man “Payout” eintragen soll</w:t>
      </w:r>
    </w:p>
    <w:p w14:paraId="55C48ED1" w14:textId="77777777" w:rsidR="00905EEE" w:rsidRPr="0085407A" w:rsidRDefault="00905EEE" w:rsidP="00905EEE">
      <w:pPr>
        <w:pStyle w:val="CommentText"/>
        <w:rPr>
          <w:highlight w:val="green"/>
        </w:rPr>
      </w:pPr>
      <w:r w:rsidRPr="0085407A">
        <w:rPr>
          <w:highlight w:val="green"/>
        </w:rPr>
        <w:t>Geht “Payout and Time Off” nicht ???</w:t>
      </w:r>
    </w:p>
    <w:p w14:paraId="70A7C881" w14:textId="77777777" w:rsidR="00905EEE" w:rsidRPr="0085407A" w:rsidRDefault="00905EEE" w:rsidP="00905EEE">
      <w:pPr>
        <w:pStyle w:val="CommentText"/>
        <w:numPr>
          <w:ilvl w:val="0"/>
          <w:numId w:val="46"/>
        </w:numPr>
        <w:rPr>
          <w:highlight w:val="green"/>
        </w:rPr>
      </w:pPr>
      <w:r w:rsidRPr="0085407A">
        <w:rPr>
          <w:highlight w:val="green"/>
        </w:rPr>
        <w:t>Vivek gefragt, Mail 08.02.</w:t>
      </w:r>
    </w:p>
    <w:p w14:paraId="6FC4023C" w14:textId="77777777" w:rsidR="00905EEE" w:rsidRPr="0085407A" w:rsidRDefault="00905EEE" w:rsidP="00905EEE">
      <w:pPr>
        <w:pStyle w:val="CommentText"/>
        <w:rPr>
          <w:highlight w:val="green"/>
        </w:rPr>
      </w:pPr>
    </w:p>
    <w:p w14:paraId="4D969DEC" w14:textId="77777777" w:rsidR="00905EEE" w:rsidRPr="0085407A" w:rsidRDefault="00905EEE" w:rsidP="00905EEE">
      <w:pPr>
        <w:pStyle w:val="CommentText"/>
        <w:rPr>
          <w:highlight w:val="green"/>
        </w:rPr>
      </w:pPr>
      <w:r w:rsidRPr="0085407A">
        <w:rPr>
          <w:highlight w:val="green"/>
        </w:rPr>
        <w:t>Tessa 01.03.</w:t>
      </w:r>
    </w:p>
    <w:p w14:paraId="263556C1" w14:textId="77777777" w:rsidR="00905EEE" w:rsidRDefault="00905EEE" w:rsidP="00905EEE">
      <w:pPr>
        <w:pStyle w:val="CommentText"/>
      </w:pPr>
      <w:r w:rsidRPr="0085407A">
        <w:rPr>
          <w:highlight w:val="green"/>
        </w:rPr>
        <w:t>no answer, so I assume this is correct</w:t>
      </w:r>
    </w:p>
  </w:comment>
  <w:comment w:id="1234" w:author="Author" w:date="2018-02-08T10:17:00Z" w:initials="A">
    <w:p w14:paraId="4DBE0C6E" w14:textId="3ACA8203" w:rsidR="00657460" w:rsidRPr="00E57E79" w:rsidRDefault="00657460">
      <w:pPr>
        <w:pStyle w:val="CommentText"/>
        <w:rPr>
          <w:highlight w:val="green"/>
        </w:rPr>
      </w:pPr>
      <w:r>
        <w:rPr>
          <w:rStyle w:val="CommentReference"/>
        </w:rPr>
        <w:annotationRef/>
      </w:r>
      <w:r w:rsidRPr="00E57E79">
        <w:rPr>
          <w:highlight w:val="green"/>
        </w:rPr>
        <w:t>Tessa 08.02.</w:t>
      </w:r>
    </w:p>
    <w:p w14:paraId="05EA85F5" w14:textId="1D0722E8" w:rsidR="00657460" w:rsidRDefault="00657460">
      <w:pPr>
        <w:pStyle w:val="CommentText"/>
      </w:pPr>
      <w:r w:rsidRPr="00E57E79">
        <w:rPr>
          <w:highlight w:val="green"/>
        </w:rPr>
        <w:t>New chapter</w:t>
      </w:r>
    </w:p>
  </w:comment>
  <w:comment w:id="1293" w:author="Author" w:date="2018-02-09T10:54:00Z" w:initials="A">
    <w:p w14:paraId="148CD814" w14:textId="61EC9179" w:rsidR="00657460" w:rsidRPr="00755CD6" w:rsidRDefault="00657460">
      <w:pPr>
        <w:pStyle w:val="CommentText"/>
        <w:rPr>
          <w:highlight w:val="yellow"/>
        </w:rPr>
      </w:pPr>
      <w:r>
        <w:rPr>
          <w:rStyle w:val="CommentReference"/>
        </w:rPr>
        <w:annotationRef/>
      </w:r>
      <w:r w:rsidRPr="00755CD6">
        <w:rPr>
          <w:highlight w:val="yellow"/>
        </w:rPr>
        <w:t>Anja:</w:t>
      </w:r>
    </w:p>
    <w:p w14:paraId="31433DA5" w14:textId="67A1AD5F" w:rsidR="00657460" w:rsidRPr="00755CD6" w:rsidRDefault="00657460">
      <w:pPr>
        <w:pStyle w:val="CommentText"/>
        <w:rPr>
          <w:highlight w:val="yellow"/>
        </w:rPr>
      </w:pPr>
      <w:r w:rsidRPr="00755CD6">
        <w:rPr>
          <w:highlight w:val="yellow"/>
        </w:rPr>
        <w:t>There are no sample Time Profiles listed, keep it generic</w:t>
      </w:r>
    </w:p>
    <w:p w14:paraId="31FCA8FC" w14:textId="77777777" w:rsidR="00657460" w:rsidRPr="00755CD6" w:rsidRDefault="00657460">
      <w:pPr>
        <w:pStyle w:val="CommentText"/>
        <w:rPr>
          <w:highlight w:val="yellow"/>
        </w:rPr>
      </w:pPr>
    </w:p>
    <w:p w14:paraId="408511F8" w14:textId="3ECF4E53" w:rsidR="00657460" w:rsidRPr="0086248E" w:rsidRDefault="00657460">
      <w:pPr>
        <w:pStyle w:val="CommentText"/>
        <w:rPr>
          <w:highlight w:val="yellow"/>
        </w:rPr>
      </w:pPr>
      <w:r w:rsidRPr="0086248E">
        <w:rPr>
          <w:highlight w:val="yellow"/>
        </w:rPr>
        <w:t>Tessa:</w:t>
      </w:r>
    </w:p>
    <w:p w14:paraId="2CB89A02" w14:textId="0F537D11" w:rsidR="00657460" w:rsidRDefault="00657460">
      <w:pPr>
        <w:pStyle w:val="CommentText"/>
      </w:pPr>
      <w:r w:rsidRPr="00611972">
        <w:rPr>
          <w:highlight w:val="yellow"/>
        </w:rPr>
        <w:t>I adapted the sentence</w:t>
      </w:r>
    </w:p>
    <w:p w14:paraId="10F1B159" w14:textId="09F05A3A" w:rsidR="00657460" w:rsidRDefault="00657460">
      <w:pPr>
        <w:pStyle w:val="CommentText"/>
      </w:pPr>
    </w:p>
    <w:p w14:paraId="64C20862" w14:textId="483316BB" w:rsidR="00657460" w:rsidRPr="00611972" w:rsidRDefault="00657460" w:rsidP="00714A04">
      <w:pPr>
        <w:pStyle w:val="CommentText"/>
        <w:numPr>
          <w:ilvl w:val="0"/>
          <w:numId w:val="48"/>
        </w:numPr>
      </w:pPr>
      <w:r w:rsidRPr="00C7779A">
        <w:rPr>
          <w:highlight w:val="yellow"/>
        </w:rPr>
        <w:t>MONICA could you please check?</w:t>
      </w:r>
    </w:p>
  </w:comment>
  <w:comment w:id="1345" w:author="Author" w:date="2018-03-02T17:26:00Z" w:initials="A">
    <w:p w14:paraId="2FFDB4F5" w14:textId="7DC763AA" w:rsidR="00657460" w:rsidRPr="002D0D7C" w:rsidRDefault="00657460">
      <w:pPr>
        <w:pStyle w:val="CommentText"/>
        <w:rPr>
          <w:lang w:val="de-DE"/>
        </w:rPr>
      </w:pPr>
      <w:r>
        <w:rPr>
          <w:rStyle w:val="CommentReference"/>
        </w:rPr>
        <w:annotationRef/>
      </w:r>
      <w:r w:rsidRPr="002D0D7C">
        <w:rPr>
          <w:lang w:val="de-DE"/>
        </w:rPr>
        <w:t>MONICA: eher “after”, idem bei den anderen</w:t>
      </w:r>
    </w:p>
  </w:comment>
  <w:comment w:id="1346" w:author="Author" w:date="2018-03-05T09:33:00Z" w:initials="A">
    <w:p w14:paraId="5CB6070E" w14:textId="400386F8" w:rsidR="00ED09D1" w:rsidRDefault="00ED09D1">
      <w:pPr>
        <w:pStyle w:val="CommentText"/>
      </w:pPr>
      <w:r>
        <w:rPr>
          <w:rStyle w:val="CommentReference"/>
        </w:rPr>
        <w:annotationRef/>
      </w:r>
      <w:r w:rsidRPr="00ED09D1">
        <w:rPr>
          <w:highlight w:val="green"/>
        </w:rPr>
        <w:t>ja, ok</w:t>
      </w:r>
    </w:p>
  </w:comment>
  <w:comment w:id="1341" w:author="Author" w:date="2018-02-09T10:44:00Z" w:initials="A">
    <w:p w14:paraId="5C5938B9" w14:textId="6F8EC078" w:rsidR="00657460" w:rsidRPr="00611972" w:rsidRDefault="00657460">
      <w:pPr>
        <w:pStyle w:val="CommentText"/>
        <w:rPr>
          <w:highlight w:val="yellow"/>
        </w:rPr>
      </w:pPr>
      <w:r w:rsidRPr="00611972">
        <w:rPr>
          <w:highlight w:val="yellow"/>
        </w:rPr>
        <w:t>A</w:t>
      </w:r>
      <w:r w:rsidRPr="00611972">
        <w:rPr>
          <w:rStyle w:val="CommentReference"/>
          <w:highlight w:val="yellow"/>
        </w:rPr>
        <w:annotationRef/>
      </w:r>
      <w:r w:rsidRPr="00611972">
        <w:rPr>
          <w:highlight w:val="yellow"/>
        </w:rPr>
        <w:t>nja:</w:t>
      </w:r>
    </w:p>
    <w:p w14:paraId="2932417A" w14:textId="2D1ADB5C" w:rsidR="00657460" w:rsidRPr="00611972" w:rsidRDefault="00657460">
      <w:pPr>
        <w:pStyle w:val="CommentText"/>
        <w:rPr>
          <w:highlight w:val="yellow"/>
        </w:rPr>
      </w:pPr>
      <w:r w:rsidRPr="00611972">
        <w:rPr>
          <w:highlight w:val="yellow"/>
        </w:rPr>
        <w:t>These field are related to Time Off which is a prerequisite and should be only mentioned once in the beginning of the document</w:t>
      </w:r>
    </w:p>
    <w:p w14:paraId="7A5E243F" w14:textId="3D1C5A7E" w:rsidR="00657460" w:rsidRPr="00611972" w:rsidRDefault="00657460">
      <w:pPr>
        <w:pStyle w:val="CommentText"/>
        <w:rPr>
          <w:highlight w:val="yellow"/>
        </w:rPr>
      </w:pPr>
    </w:p>
    <w:p w14:paraId="03C8775B" w14:textId="7F8F4EFA" w:rsidR="00657460" w:rsidRPr="00611972" w:rsidRDefault="00657460">
      <w:pPr>
        <w:pStyle w:val="CommentText"/>
        <w:rPr>
          <w:highlight w:val="yellow"/>
        </w:rPr>
      </w:pPr>
      <w:r w:rsidRPr="00611972">
        <w:rPr>
          <w:highlight w:val="yellow"/>
        </w:rPr>
        <w:t>Tessa:</w:t>
      </w:r>
    </w:p>
    <w:p w14:paraId="5A9C17D4" w14:textId="505EAAB6" w:rsidR="00657460" w:rsidRDefault="00657460">
      <w:pPr>
        <w:pStyle w:val="CommentText"/>
        <w:rPr>
          <w:highlight w:val="yellow"/>
        </w:rPr>
      </w:pPr>
      <w:r w:rsidRPr="00714A04">
        <w:rPr>
          <w:highlight w:val="yellow"/>
        </w:rPr>
        <w:t xml:space="preserve">This IS the beginning of the document. </w:t>
      </w:r>
      <w:r>
        <w:rPr>
          <w:highlight w:val="yellow"/>
        </w:rPr>
        <w:t>From my perspective this is a prerequisite and needs to be mentioned.</w:t>
      </w:r>
    </w:p>
    <w:p w14:paraId="37D5CF0C" w14:textId="7D0F9A36" w:rsidR="00657460" w:rsidRPr="00611972" w:rsidRDefault="00657460">
      <w:pPr>
        <w:pStyle w:val="CommentText"/>
        <w:rPr>
          <w:highlight w:val="yellow"/>
        </w:rPr>
      </w:pPr>
      <w:r w:rsidRPr="00714A04">
        <w:rPr>
          <w:highlight w:val="yellow"/>
        </w:rPr>
        <w:t xml:space="preserve">But I can mark them accordingly. -&gt; I added the sentence “if not already maintained during Implementation of Time </w:t>
      </w:r>
      <w:r w:rsidRPr="00611972">
        <w:rPr>
          <w:highlight w:val="yellow"/>
        </w:rPr>
        <w:t>Off”</w:t>
      </w:r>
    </w:p>
    <w:p w14:paraId="7D4863F7" w14:textId="382272C5" w:rsidR="00657460" w:rsidRPr="00611972" w:rsidRDefault="00657460">
      <w:pPr>
        <w:pStyle w:val="CommentText"/>
        <w:rPr>
          <w:highlight w:val="yellow"/>
        </w:rPr>
      </w:pPr>
    </w:p>
    <w:p w14:paraId="1C99D10D" w14:textId="61436F3F" w:rsidR="00657460" w:rsidRDefault="00657460" w:rsidP="00611972">
      <w:pPr>
        <w:pStyle w:val="CommentText"/>
        <w:numPr>
          <w:ilvl w:val="0"/>
          <w:numId w:val="48"/>
        </w:numPr>
      </w:pPr>
      <w:r w:rsidRPr="00C7779A">
        <w:rPr>
          <w:highlight w:val="yellow"/>
        </w:rPr>
        <w:t>MONICA could you please check?</w:t>
      </w:r>
    </w:p>
  </w:comment>
  <w:comment w:id="1378" w:author="Author" w:date="2018-02-09T10:55:00Z" w:initials="A">
    <w:p w14:paraId="6321C87A" w14:textId="6D57718C" w:rsidR="00657460" w:rsidRDefault="00657460">
      <w:pPr>
        <w:pStyle w:val="CommentText"/>
      </w:pPr>
      <w:r>
        <w:rPr>
          <w:rStyle w:val="CommentReference"/>
        </w:rPr>
        <w:annotationRef/>
      </w:r>
      <w:r>
        <w:t>Anja:</w:t>
      </w:r>
    </w:p>
    <w:p w14:paraId="5526826C" w14:textId="274F1A14" w:rsidR="00657460" w:rsidRDefault="00657460">
      <w:pPr>
        <w:pStyle w:val="CommentText"/>
      </w:pPr>
      <w:r>
        <w:t>This is related to Time Recording</w:t>
      </w:r>
    </w:p>
    <w:p w14:paraId="03A39303" w14:textId="77777777" w:rsidR="00657460" w:rsidRDefault="00657460">
      <w:pPr>
        <w:pStyle w:val="CommentText"/>
      </w:pPr>
    </w:p>
  </w:comment>
  <w:comment w:id="1389" w:author="Author" w:date="2018-03-02T17:26:00Z" w:initials="A">
    <w:p w14:paraId="713FCCE1" w14:textId="126F90E8" w:rsidR="00657460" w:rsidRPr="002D0D7C" w:rsidRDefault="00657460">
      <w:pPr>
        <w:pStyle w:val="CommentText"/>
        <w:rPr>
          <w:lang w:val="de-DE"/>
        </w:rPr>
      </w:pPr>
      <w:r>
        <w:rPr>
          <w:rStyle w:val="CommentReference"/>
        </w:rPr>
        <w:annotationRef/>
      </w:r>
      <w:r w:rsidRPr="002D0D7C">
        <w:rPr>
          <w:lang w:val="de-DE"/>
        </w:rPr>
        <w:t xml:space="preserve">MONICA: das bezieht sich aber nur auf die time off felder. </w:t>
      </w:r>
      <w:r>
        <w:rPr>
          <w:lang w:val="de-DE"/>
        </w:rPr>
        <w:t>Weil die time sheet felder werden erst jetzt überhaupt gepflegt.</w:t>
      </w:r>
    </w:p>
  </w:comment>
  <w:comment w:id="1390" w:author="Author" w:date="2018-03-05T09:36:00Z" w:initials="A">
    <w:p w14:paraId="001001C3" w14:textId="5AA657E7" w:rsidR="00ED09D1" w:rsidRPr="00466176" w:rsidRDefault="00ED09D1">
      <w:pPr>
        <w:pStyle w:val="CommentText"/>
        <w:rPr>
          <w:lang w:val="de-DE"/>
        </w:rPr>
      </w:pPr>
      <w:r>
        <w:rPr>
          <w:rStyle w:val="CommentReference"/>
        </w:rPr>
        <w:annotationRef/>
      </w:r>
      <w:r w:rsidRPr="00466176">
        <w:rPr>
          <w:highlight w:val="green"/>
          <w:lang w:val="de-DE"/>
        </w:rPr>
        <w:t>gut, ja, nochmal Satz umformulilert</w:t>
      </w:r>
    </w:p>
  </w:comment>
  <w:comment w:id="1519" w:author="Author" w:date="2018-02-09T10:57:00Z" w:initials="A">
    <w:p w14:paraId="2A991EA0" w14:textId="0A9A8192" w:rsidR="00657460" w:rsidRPr="00466176" w:rsidRDefault="00657460">
      <w:pPr>
        <w:pStyle w:val="CommentText"/>
        <w:rPr>
          <w:highlight w:val="yellow"/>
          <w:lang w:val="de-DE"/>
        </w:rPr>
      </w:pPr>
      <w:r>
        <w:rPr>
          <w:rStyle w:val="CommentReference"/>
        </w:rPr>
        <w:annotationRef/>
      </w:r>
      <w:r w:rsidRPr="00466176">
        <w:rPr>
          <w:highlight w:val="yellow"/>
          <w:lang w:val="de-DE"/>
        </w:rPr>
        <w:t>Anja:</w:t>
      </w:r>
    </w:p>
    <w:p w14:paraId="735D8BBA" w14:textId="6E9376BD" w:rsidR="00657460" w:rsidRPr="00611972" w:rsidRDefault="00657460">
      <w:pPr>
        <w:pStyle w:val="CommentText"/>
        <w:rPr>
          <w:highlight w:val="yellow"/>
        </w:rPr>
      </w:pPr>
      <w:r w:rsidRPr="00611972">
        <w:rPr>
          <w:highlight w:val="yellow"/>
        </w:rPr>
        <w:t>Keep it generic, Time Off is not known</w:t>
      </w:r>
    </w:p>
    <w:p w14:paraId="2A3F1F42" w14:textId="08A74352" w:rsidR="00657460" w:rsidRPr="00611972" w:rsidRDefault="00657460">
      <w:pPr>
        <w:pStyle w:val="CommentText"/>
        <w:rPr>
          <w:highlight w:val="yellow"/>
        </w:rPr>
      </w:pPr>
    </w:p>
    <w:p w14:paraId="13CE5757" w14:textId="7C93E9FE" w:rsidR="00657460" w:rsidRPr="00611972" w:rsidRDefault="00657460">
      <w:pPr>
        <w:pStyle w:val="CommentText"/>
        <w:rPr>
          <w:highlight w:val="yellow"/>
        </w:rPr>
      </w:pPr>
      <w:r w:rsidRPr="00611972">
        <w:rPr>
          <w:highlight w:val="yellow"/>
        </w:rPr>
        <w:t>Tessa:</w:t>
      </w:r>
    </w:p>
    <w:p w14:paraId="5184A451" w14:textId="590BB1F4" w:rsidR="00657460" w:rsidRDefault="00657460">
      <w:pPr>
        <w:pStyle w:val="CommentText"/>
        <w:rPr>
          <w:highlight w:val="yellow"/>
        </w:rPr>
      </w:pPr>
      <w:r w:rsidRPr="00611972">
        <w:rPr>
          <w:highlight w:val="yellow"/>
        </w:rPr>
        <w:t>I think Time Off is a prerequisite</w:t>
      </w:r>
      <w:r>
        <w:rPr>
          <w:highlight w:val="yellow"/>
        </w:rPr>
        <w:t xml:space="preserve"> and therefore must be known</w:t>
      </w:r>
      <w:r w:rsidRPr="00611972">
        <w:rPr>
          <w:highlight w:val="yellow"/>
        </w:rPr>
        <w:t>?</w:t>
      </w:r>
    </w:p>
    <w:p w14:paraId="3440C317" w14:textId="19FFEF1C" w:rsidR="00657460" w:rsidRPr="00611972" w:rsidRDefault="00657460">
      <w:pPr>
        <w:pStyle w:val="CommentText"/>
        <w:rPr>
          <w:highlight w:val="yellow"/>
        </w:rPr>
      </w:pPr>
      <w:r>
        <w:rPr>
          <w:highlight w:val="yellow"/>
        </w:rPr>
        <w:t>But ok, I made it generic</w:t>
      </w:r>
    </w:p>
    <w:p w14:paraId="7F572D48" w14:textId="1CB3681A" w:rsidR="00657460" w:rsidRPr="00611972" w:rsidRDefault="00657460">
      <w:pPr>
        <w:pStyle w:val="CommentText"/>
        <w:rPr>
          <w:highlight w:val="yellow"/>
        </w:rPr>
      </w:pPr>
    </w:p>
    <w:p w14:paraId="29AD5F0D" w14:textId="0C19B870" w:rsidR="00657460" w:rsidRDefault="00657460" w:rsidP="00714A04">
      <w:pPr>
        <w:pStyle w:val="CommentText"/>
        <w:numPr>
          <w:ilvl w:val="0"/>
          <w:numId w:val="48"/>
        </w:numPr>
      </w:pPr>
      <w:r w:rsidRPr="00C7779A">
        <w:rPr>
          <w:highlight w:val="yellow"/>
        </w:rPr>
        <w:t>MONICA could you please check?</w:t>
      </w:r>
    </w:p>
  </w:comment>
  <w:comment w:id="1520" w:author="Author" w:date="2018-03-02T11:23:00Z" w:initials="A">
    <w:p w14:paraId="5631B734" w14:textId="0AB71370" w:rsidR="00657460" w:rsidRPr="002E6F3D" w:rsidRDefault="00657460">
      <w:pPr>
        <w:pStyle w:val="CommentText"/>
        <w:rPr>
          <w:lang w:val="de-DE"/>
        </w:rPr>
      </w:pPr>
      <w:r>
        <w:rPr>
          <w:rStyle w:val="CommentReference"/>
        </w:rPr>
        <w:annotationRef/>
      </w:r>
      <w:r w:rsidRPr="002E6F3D">
        <w:rPr>
          <w:lang w:val="de-DE"/>
        </w:rPr>
        <w:t>MONICA: mit “Not known” meint Anja, dass das Time Off nicht</w:t>
      </w:r>
      <w:r>
        <w:rPr>
          <w:lang w:val="de-DE"/>
        </w:rPr>
        <w:t xml:space="preserve"> zwingendermassen</w:t>
      </w:r>
      <w:r w:rsidRPr="002E6F3D">
        <w:rPr>
          <w:lang w:val="de-DE"/>
        </w:rPr>
        <w:t xml:space="preserve"> vom UPC kommen</w:t>
      </w:r>
      <w:r>
        <w:rPr>
          <w:lang w:val="de-DE"/>
        </w:rPr>
        <w:t xml:space="preserve"> muss,; kunde kann auch ein time management von einem anderen anbieter haben. Aber damit er unser time sheet ausm UPC nutzen kann, muss er seine existierenden time profiles anpassen wie in der tabelle im quickguide angegeben</w:t>
      </w:r>
    </w:p>
  </w:comment>
  <w:comment w:id="1521" w:author="Author" w:date="2018-03-05T09:39:00Z" w:initials="A">
    <w:p w14:paraId="1F7473FB" w14:textId="606D7A1B" w:rsidR="00ED09D1" w:rsidRPr="00ED09D1" w:rsidRDefault="00ED09D1">
      <w:pPr>
        <w:pStyle w:val="CommentText"/>
        <w:rPr>
          <w:lang w:val="de-DE"/>
        </w:rPr>
      </w:pPr>
      <w:r>
        <w:rPr>
          <w:rStyle w:val="CommentReference"/>
        </w:rPr>
        <w:annotationRef/>
      </w:r>
      <w:r w:rsidRPr="00ED09D1">
        <w:rPr>
          <w:highlight w:val="green"/>
          <w:lang w:val="de-DE"/>
        </w:rPr>
        <w:t>ok, aber dann kann ich das trotzdem so lassen.</w:t>
      </w:r>
    </w:p>
  </w:comment>
  <w:comment w:id="1611" w:author="Author" w:date="2018-02-09T10:56:00Z" w:initials="A">
    <w:p w14:paraId="25821B37" w14:textId="4BA81B2A" w:rsidR="00657460" w:rsidRPr="00611972" w:rsidRDefault="00657460">
      <w:pPr>
        <w:pStyle w:val="CommentText"/>
        <w:rPr>
          <w:highlight w:val="yellow"/>
        </w:rPr>
      </w:pPr>
      <w:r>
        <w:rPr>
          <w:rStyle w:val="CommentReference"/>
        </w:rPr>
        <w:annotationRef/>
      </w:r>
      <w:r w:rsidRPr="00611972">
        <w:rPr>
          <w:highlight w:val="yellow"/>
        </w:rPr>
        <w:t>Anja:</w:t>
      </w:r>
    </w:p>
    <w:p w14:paraId="2AE2DBE6" w14:textId="0BCEEA29" w:rsidR="00657460" w:rsidRPr="00611972" w:rsidRDefault="00657460">
      <w:pPr>
        <w:pStyle w:val="CommentText"/>
        <w:rPr>
          <w:highlight w:val="yellow"/>
        </w:rPr>
      </w:pPr>
      <w:r w:rsidRPr="00611972">
        <w:rPr>
          <w:highlight w:val="yellow"/>
        </w:rPr>
        <w:t>It should be more adapted</w:t>
      </w:r>
    </w:p>
    <w:p w14:paraId="1BF9D068" w14:textId="7BC6E9AF" w:rsidR="00657460" w:rsidRPr="00611972" w:rsidRDefault="00657460">
      <w:pPr>
        <w:pStyle w:val="CommentText"/>
        <w:rPr>
          <w:highlight w:val="yellow"/>
        </w:rPr>
      </w:pPr>
    </w:p>
    <w:p w14:paraId="18FFE78C" w14:textId="2D84F9B5" w:rsidR="00657460" w:rsidRDefault="00657460">
      <w:pPr>
        <w:pStyle w:val="CommentText"/>
        <w:rPr>
          <w:highlight w:val="yellow"/>
        </w:rPr>
      </w:pPr>
      <w:r w:rsidRPr="00611972">
        <w:rPr>
          <w:highlight w:val="yellow"/>
        </w:rPr>
        <w:t>Tessa:</w:t>
      </w:r>
    </w:p>
    <w:p w14:paraId="616C5A23" w14:textId="75343DC9" w:rsidR="00657460" w:rsidRPr="00611972" w:rsidRDefault="00657460">
      <w:pPr>
        <w:pStyle w:val="CommentText"/>
        <w:rPr>
          <w:highlight w:val="yellow"/>
        </w:rPr>
      </w:pPr>
      <w:r>
        <w:rPr>
          <w:highlight w:val="yellow"/>
        </w:rPr>
        <w:t>they can be adopted or newly created, so from my point of view “defined” is fitting.</w:t>
      </w:r>
    </w:p>
    <w:p w14:paraId="79FCB432" w14:textId="0B92E31B" w:rsidR="00657460" w:rsidRDefault="00657460" w:rsidP="003417E7">
      <w:pPr>
        <w:pStyle w:val="CommentText"/>
        <w:numPr>
          <w:ilvl w:val="0"/>
          <w:numId w:val="48"/>
        </w:numPr>
      </w:pPr>
      <w:r w:rsidRPr="00C7779A">
        <w:rPr>
          <w:highlight w:val="yellow"/>
        </w:rPr>
        <w:t>MONICA</w:t>
      </w:r>
      <w:r>
        <w:rPr>
          <w:highlight w:val="yellow"/>
        </w:rPr>
        <w:t>, your opinion</w:t>
      </w:r>
      <w:r w:rsidRPr="00C7779A">
        <w:rPr>
          <w:highlight w:val="yellow"/>
        </w:rPr>
        <w:t>?</w:t>
      </w:r>
    </w:p>
  </w:comment>
  <w:comment w:id="1612" w:author="Author" w:date="2018-03-02T11:42:00Z" w:initials="A">
    <w:p w14:paraId="1C8E32C5" w14:textId="18BE33A4" w:rsidR="00657460" w:rsidRPr="009D1708" w:rsidRDefault="00657460">
      <w:pPr>
        <w:pStyle w:val="CommentText"/>
        <w:rPr>
          <w:lang w:val="de-DE"/>
        </w:rPr>
      </w:pPr>
      <w:r>
        <w:rPr>
          <w:rStyle w:val="CommentReference"/>
        </w:rPr>
        <w:annotationRef/>
      </w:r>
      <w:r w:rsidRPr="009D1708">
        <w:rPr>
          <w:lang w:val="de-DE"/>
        </w:rPr>
        <w:t xml:space="preserve">MONICA: Time Profiles hat der kunde ja sobald er time off implementiert. Das heisst, dann werden sie definiert. </w:t>
      </w:r>
      <w:r>
        <w:rPr>
          <w:lang w:val="de-DE"/>
        </w:rPr>
        <w:t>Bei time sheet müssen sie angepasst werden.</w:t>
      </w:r>
    </w:p>
  </w:comment>
  <w:comment w:id="1613" w:author="Author" w:date="2018-03-05T09:41:00Z" w:initials="A">
    <w:p w14:paraId="711D4099" w14:textId="74F20000" w:rsidR="0098640B" w:rsidRPr="00466176" w:rsidRDefault="0098640B">
      <w:pPr>
        <w:pStyle w:val="CommentText"/>
        <w:rPr>
          <w:lang w:val="de-DE"/>
        </w:rPr>
      </w:pPr>
      <w:r>
        <w:rPr>
          <w:rStyle w:val="CommentReference"/>
        </w:rPr>
        <w:annotationRef/>
      </w:r>
      <w:r w:rsidRPr="00466176">
        <w:rPr>
          <w:highlight w:val="green"/>
          <w:lang w:val="de-DE"/>
        </w:rPr>
        <w:t>ok, danke</w:t>
      </w:r>
    </w:p>
  </w:comment>
  <w:comment w:id="1510" w:author="Author" w:date="2018-02-08T13:47:00Z" w:initials="A">
    <w:p w14:paraId="6D0C4DEC" w14:textId="1A1DC9E5" w:rsidR="00657460" w:rsidRPr="003417E7" w:rsidRDefault="00657460">
      <w:pPr>
        <w:pStyle w:val="CommentText"/>
        <w:rPr>
          <w:highlight w:val="green"/>
          <w:lang w:val="de-DE"/>
        </w:rPr>
      </w:pPr>
      <w:r>
        <w:rPr>
          <w:rStyle w:val="CommentReference"/>
        </w:rPr>
        <w:annotationRef/>
      </w:r>
      <w:r w:rsidRPr="003417E7">
        <w:rPr>
          <w:highlight w:val="green"/>
          <w:lang w:val="de-DE"/>
        </w:rPr>
        <w:t>Tessa 08.02.</w:t>
      </w:r>
    </w:p>
    <w:p w14:paraId="03D70DDE" w14:textId="01CC3634" w:rsidR="00657460" w:rsidRPr="00134B77" w:rsidRDefault="00657460">
      <w:pPr>
        <w:pStyle w:val="CommentText"/>
        <w:rPr>
          <w:highlight w:val="green"/>
          <w:lang w:val="de-DE"/>
        </w:rPr>
      </w:pPr>
      <w:r w:rsidRPr="00134B77">
        <w:rPr>
          <w:highlight w:val="green"/>
          <w:lang w:val="de-DE"/>
        </w:rPr>
        <w:t>Felder wieder aufgenommen,</w:t>
      </w:r>
    </w:p>
    <w:p w14:paraId="12481793" w14:textId="1C61F992" w:rsidR="00657460" w:rsidRPr="00726CF8" w:rsidRDefault="00657460">
      <w:pPr>
        <w:pStyle w:val="CommentText"/>
        <w:rPr>
          <w:lang w:val="de-DE"/>
        </w:rPr>
      </w:pPr>
      <w:r w:rsidRPr="00134B77">
        <w:rPr>
          <w:highlight w:val="green"/>
          <w:lang w:val="de-DE"/>
        </w:rPr>
        <w:t>waren in V10 draussen</w:t>
      </w:r>
    </w:p>
  </w:comment>
  <w:comment w:id="1707" w:author="Author" w:date="2018-02-09T10:44:00Z" w:initials="A">
    <w:p w14:paraId="68C6D813" w14:textId="77777777" w:rsidR="00657460" w:rsidRPr="00466176" w:rsidRDefault="00657460">
      <w:pPr>
        <w:pStyle w:val="CommentText"/>
        <w:rPr>
          <w:highlight w:val="yellow"/>
        </w:rPr>
      </w:pPr>
      <w:r>
        <w:rPr>
          <w:rStyle w:val="CommentReference"/>
        </w:rPr>
        <w:annotationRef/>
      </w:r>
      <w:r w:rsidRPr="00466176">
        <w:rPr>
          <w:highlight w:val="yellow"/>
        </w:rPr>
        <w:t xml:space="preserve">Anja: </w:t>
      </w:r>
    </w:p>
    <w:p w14:paraId="2AA5AB72" w14:textId="0866BF55" w:rsidR="00657460" w:rsidRPr="003417E7" w:rsidRDefault="00657460">
      <w:pPr>
        <w:pStyle w:val="CommentText"/>
        <w:rPr>
          <w:highlight w:val="yellow"/>
        </w:rPr>
      </w:pPr>
      <w:r w:rsidRPr="004B6D41">
        <w:rPr>
          <w:highlight w:val="yellow"/>
        </w:rPr>
        <w:t xml:space="preserve">And it needs to fit to </w:t>
      </w:r>
      <w:r w:rsidRPr="003417E7">
        <w:rPr>
          <w:highlight w:val="yellow"/>
        </w:rPr>
        <w:t>the Time Profile</w:t>
      </w:r>
    </w:p>
    <w:p w14:paraId="39DF51CE" w14:textId="1751AF4A" w:rsidR="00657460" w:rsidRPr="003417E7" w:rsidRDefault="00657460">
      <w:pPr>
        <w:pStyle w:val="CommentText"/>
        <w:rPr>
          <w:highlight w:val="yellow"/>
        </w:rPr>
      </w:pPr>
    </w:p>
    <w:p w14:paraId="33BE6C92" w14:textId="27096CEC" w:rsidR="00657460" w:rsidRPr="004B6D41" w:rsidRDefault="00657460">
      <w:pPr>
        <w:pStyle w:val="CommentText"/>
        <w:rPr>
          <w:highlight w:val="yellow"/>
          <w:lang w:val="de-DE"/>
        </w:rPr>
      </w:pPr>
      <w:r w:rsidRPr="004B6D41">
        <w:rPr>
          <w:highlight w:val="yellow"/>
          <w:lang w:val="de-DE"/>
        </w:rPr>
        <w:t>Tessa:</w:t>
      </w:r>
    </w:p>
    <w:p w14:paraId="2FA46BEF" w14:textId="0821E04D" w:rsidR="00657460" w:rsidRPr="004B6D41" w:rsidRDefault="00657460">
      <w:pPr>
        <w:pStyle w:val="CommentText"/>
        <w:rPr>
          <w:lang w:val="de-DE"/>
        </w:rPr>
      </w:pPr>
      <w:r w:rsidRPr="004B6D41">
        <w:rPr>
          <w:highlight w:val="yellow"/>
          <w:lang w:val="de-DE"/>
        </w:rPr>
        <w:t>ok, added that</w:t>
      </w:r>
    </w:p>
  </w:comment>
  <w:comment w:id="1511" w:author="Author" w:date="2018-03-02T11:50:00Z" w:initials="A">
    <w:p w14:paraId="239CEEAE" w14:textId="2E76EF3E" w:rsidR="00657460" w:rsidRPr="004B3296" w:rsidRDefault="00657460">
      <w:pPr>
        <w:pStyle w:val="CommentText"/>
        <w:rPr>
          <w:lang w:val="de-DE"/>
        </w:rPr>
      </w:pPr>
      <w:r>
        <w:rPr>
          <w:rStyle w:val="CommentReference"/>
        </w:rPr>
        <w:annotationRef/>
      </w:r>
      <w:r w:rsidRPr="004B3296">
        <w:rPr>
          <w:lang w:val="de-DE"/>
        </w:rPr>
        <w:t xml:space="preserve">MONICA: da </w:t>
      </w:r>
      <w:r>
        <w:rPr>
          <w:lang w:val="de-DE"/>
        </w:rPr>
        <w:t xml:space="preserve">time off generell </w:t>
      </w:r>
      <w:r w:rsidRPr="004B3296">
        <w:rPr>
          <w:lang w:val="de-DE"/>
        </w:rPr>
        <w:t>nur dann funktioniert, wenn diese felder gefüllt sind, sind sie mit hoher wahrscheinlichkeit</w:t>
      </w:r>
      <w:r>
        <w:rPr>
          <w:lang w:val="de-DE"/>
        </w:rPr>
        <w:t xml:space="preserve"> bereits gefüllt, würde daher sagen „adapt if appropriate“</w:t>
      </w:r>
    </w:p>
  </w:comment>
  <w:comment w:id="1512" w:author="Author" w:date="2018-03-05T09:37:00Z" w:initials="A">
    <w:p w14:paraId="6FD4B069" w14:textId="4A43051F" w:rsidR="00ED09D1" w:rsidRPr="00466176" w:rsidRDefault="00ED09D1">
      <w:pPr>
        <w:pStyle w:val="CommentText"/>
        <w:rPr>
          <w:lang w:val="de-DE"/>
        </w:rPr>
      </w:pPr>
      <w:r>
        <w:rPr>
          <w:rStyle w:val="CommentReference"/>
        </w:rPr>
        <w:annotationRef/>
      </w:r>
      <w:r w:rsidRPr="00466176">
        <w:rPr>
          <w:highlight w:val="green"/>
          <w:lang w:val="de-DE"/>
        </w:rPr>
        <w:t>danke!</w:t>
      </w:r>
    </w:p>
  </w:comment>
  <w:comment w:id="1712" w:author="Author" w:date="2018-03-02T17:18:00Z" w:initials="A">
    <w:p w14:paraId="136D0DAA" w14:textId="5A4D16EB" w:rsidR="00657460" w:rsidRPr="004F283A" w:rsidRDefault="00657460">
      <w:pPr>
        <w:pStyle w:val="CommentText"/>
        <w:rPr>
          <w:lang w:val="de-DE"/>
        </w:rPr>
      </w:pPr>
      <w:r>
        <w:rPr>
          <w:rStyle w:val="CommentReference"/>
        </w:rPr>
        <w:annotationRef/>
      </w:r>
      <w:r w:rsidRPr="004F283A">
        <w:rPr>
          <w:lang w:val="de-DE"/>
        </w:rPr>
        <w:t>MONICA: kann man u.U. weglassen</w:t>
      </w:r>
    </w:p>
  </w:comment>
  <w:comment w:id="1713" w:author="Author" w:date="2018-03-05T09:46:00Z" w:initials="A">
    <w:p w14:paraId="22E7CE80" w14:textId="47170F66" w:rsidR="0098640B" w:rsidRPr="00466176" w:rsidRDefault="0098640B">
      <w:pPr>
        <w:pStyle w:val="CommentText"/>
        <w:rPr>
          <w:lang w:val="de-DE"/>
        </w:rPr>
      </w:pPr>
      <w:r>
        <w:rPr>
          <w:rStyle w:val="CommentReference"/>
        </w:rPr>
        <w:annotationRef/>
      </w:r>
      <w:r w:rsidRPr="00466176">
        <w:rPr>
          <w:highlight w:val="green"/>
          <w:lang w:val="de-DE"/>
        </w:rPr>
        <w:t>ich find das sinnvoll</w:t>
      </w:r>
    </w:p>
  </w:comment>
  <w:comment w:id="1743" w:author="Author" w:date="2018-03-02T17:20:00Z" w:initials="A">
    <w:p w14:paraId="19A90E09" w14:textId="4B15021E" w:rsidR="00657460" w:rsidRPr="00657460" w:rsidRDefault="00657460">
      <w:pPr>
        <w:pStyle w:val="CommentText"/>
        <w:rPr>
          <w:lang w:val="de-DE"/>
        </w:rPr>
      </w:pPr>
      <w:r>
        <w:rPr>
          <w:rStyle w:val="CommentReference"/>
        </w:rPr>
        <w:annotationRef/>
      </w:r>
      <w:r w:rsidRPr="002D0D7C">
        <w:rPr>
          <w:lang w:val="de-DE"/>
        </w:rPr>
        <w:t>MONICA: das ist die Time Recoding Method</w:t>
      </w:r>
      <w:r>
        <w:rPr>
          <w:lang w:val="de-DE"/>
        </w:rPr>
        <w:t xml:space="preserve"> und die bezieht sich allein auf time recording profile (quick guide). </w:t>
      </w:r>
      <w:r w:rsidRPr="00657460">
        <w:rPr>
          <w:lang w:val="de-DE"/>
        </w:rPr>
        <w:t>Daher evtl working time only auch hinzufügen</w:t>
      </w:r>
    </w:p>
  </w:comment>
  <w:comment w:id="1744" w:author="Author" w:date="2018-03-05T09:45:00Z" w:initials="A">
    <w:p w14:paraId="4A1AB75E" w14:textId="346C7E25" w:rsidR="0098640B" w:rsidRPr="00466176" w:rsidRDefault="0098640B">
      <w:pPr>
        <w:pStyle w:val="CommentText"/>
        <w:rPr>
          <w:lang w:val="de-DE"/>
        </w:rPr>
      </w:pPr>
      <w:r>
        <w:rPr>
          <w:rStyle w:val="CommentReference"/>
        </w:rPr>
        <w:annotationRef/>
      </w:r>
      <w:r w:rsidRPr="00466176">
        <w:rPr>
          <w:highlight w:val="green"/>
          <w:lang w:val="de-DE"/>
        </w:rPr>
        <w:t>ok</w:t>
      </w:r>
    </w:p>
  </w:comment>
  <w:comment w:id="1826" w:author="Author" w:date="2018-03-02T17:18:00Z" w:initials="A">
    <w:p w14:paraId="09E56761" w14:textId="4E3A120D" w:rsidR="00657460" w:rsidRPr="004F283A" w:rsidRDefault="00657460">
      <w:pPr>
        <w:pStyle w:val="CommentText"/>
        <w:rPr>
          <w:lang w:val="de-DE"/>
        </w:rPr>
      </w:pPr>
      <w:r>
        <w:rPr>
          <w:rStyle w:val="CommentReference"/>
        </w:rPr>
        <w:annotationRef/>
      </w:r>
      <w:r w:rsidRPr="004F283A">
        <w:rPr>
          <w:lang w:val="de-DE"/>
        </w:rPr>
        <w:t>MONICA: kann man u.U. weglassen</w:t>
      </w:r>
    </w:p>
  </w:comment>
  <w:comment w:id="1827" w:author="Author" w:date="2018-03-05T09:47:00Z" w:initials="A">
    <w:p w14:paraId="14F25ABB" w14:textId="08D4296A" w:rsidR="00BB7F04" w:rsidRPr="00466176" w:rsidRDefault="00BB7F04">
      <w:pPr>
        <w:pStyle w:val="CommentText"/>
        <w:rPr>
          <w:lang w:val="de-DE"/>
        </w:rPr>
      </w:pPr>
      <w:r>
        <w:rPr>
          <w:rStyle w:val="CommentReference"/>
        </w:rPr>
        <w:annotationRef/>
      </w:r>
      <w:r w:rsidRPr="00466176">
        <w:rPr>
          <w:highlight w:val="green"/>
          <w:lang w:val="de-DE"/>
        </w:rPr>
        <w:t>ich find das sinnvoll</w:t>
      </w:r>
    </w:p>
  </w:comment>
  <w:comment w:id="1854" w:author="Author" w:date="2018-03-02T11:53:00Z" w:initials="A">
    <w:p w14:paraId="41CE8CCA" w14:textId="761B7DC4" w:rsidR="00657460" w:rsidRPr="004B3296" w:rsidRDefault="00657460">
      <w:pPr>
        <w:pStyle w:val="CommentText"/>
        <w:rPr>
          <w:lang w:val="de-DE"/>
        </w:rPr>
      </w:pPr>
      <w:r>
        <w:rPr>
          <w:rStyle w:val="CommentReference"/>
        </w:rPr>
        <w:annotationRef/>
      </w:r>
      <w:r w:rsidRPr="004B3296">
        <w:rPr>
          <w:lang w:val="de-DE"/>
        </w:rPr>
        <w:t>MONICA: angepasst,w ir haben keine conifg guides mehr</w:t>
      </w:r>
    </w:p>
  </w:comment>
  <w:comment w:id="1855" w:author="Author" w:date="2018-03-05T09:47:00Z" w:initials="A">
    <w:p w14:paraId="607587DB" w14:textId="4C36A7AF" w:rsidR="00BB7F04" w:rsidRDefault="00BB7F04">
      <w:pPr>
        <w:pStyle w:val="CommentText"/>
      </w:pPr>
      <w:r>
        <w:rPr>
          <w:rStyle w:val="CommentReference"/>
        </w:rPr>
        <w:annotationRef/>
      </w:r>
      <w:r w:rsidRPr="00BB7F04">
        <w:rPr>
          <w:highlight w:val="green"/>
        </w:rPr>
        <w:t>danke</w:t>
      </w:r>
    </w:p>
  </w:comment>
  <w:comment w:id="1906" w:author="Author" w:date="2018-02-08T11:14:00Z" w:initials="A">
    <w:p w14:paraId="6F19A5AC" w14:textId="77777777" w:rsidR="00657460" w:rsidRPr="00706BC4" w:rsidRDefault="00657460" w:rsidP="00706BC4">
      <w:pPr>
        <w:pStyle w:val="CommentText"/>
        <w:rPr>
          <w:highlight w:val="green"/>
        </w:rPr>
      </w:pPr>
      <w:r>
        <w:rPr>
          <w:rStyle w:val="CommentReference"/>
        </w:rPr>
        <w:annotationRef/>
      </w:r>
      <w:r w:rsidRPr="00706BC4">
        <w:rPr>
          <w:highlight w:val="green"/>
        </w:rPr>
        <w:t>Tessa 08.02.</w:t>
      </w:r>
    </w:p>
    <w:p w14:paraId="45F5AA46" w14:textId="77777777" w:rsidR="00657460" w:rsidRPr="00706BC4" w:rsidRDefault="00657460" w:rsidP="00706BC4">
      <w:pPr>
        <w:pStyle w:val="CommentText"/>
        <w:rPr>
          <w:highlight w:val="green"/>
        </w:rPr>
      </w:pPr>
      <w:r w:rsidRPr="00706BC4">
        <w:rPr>
          <w:highlight w:val="green"/>
        </w:rPr>
        <w:t>NEW CHAPTER</w:t>
      </w:r>
    </w:p>
    <w:p w14:paraId="7C9223C1" w14:textId="77777777" w:rsidR="00657460" w:rsidRPr="00706BC4" w:rsidRDefault="00657460" w:rsidP="00706BC4">
      <w:pPr>
        <w:pStyle w:val="CommentText"/>
      </w:pPr>
    </w:p>
  </w:comment>
  <w:comment w:id="1907" w:author="Author" w:date="2018-02-09T10:59:00Z" w:initials="A">
    <w:p w14:paraId="2E84AE83" w14:textId="7DB4A0DF" w:rsidR="00657460" w:rsidRPr="00755CD6" w:rsidRDefault="00657460">
      <w:pPr>
        <w:pStyle w:val="CommentText"/>
        <w:rPr>
          <w:highlight w:val="yellow"/>
        </w:rPr>
      </w:pPr>
      <w:r>
        <w:rPr>
          <w:rStyle w:val="CommentReference"/>
        </w:rPr>
        <w:annotationRef/>
      </w:r>
      <w:r w:rsidRPr="00755CD6">
        <w:rPr>
          <w:highlight w:val="yellow"/>
        </w:rPr>
        <w:t>Anja:</w:t>
      </w:r>
    </w:p>
    <w:p w14:paraId="5B8D0D95" w14:textId="3DC096C0" w:rsidR="00657460" w:rsidRPr="00755CD6" w:rsidRDefault="00657460">
      <w:pPr>
        <w:pStyle w:val="CommentText"/>
        <w:rPr>
          <w:highlight w:val="yellow"/>
        </w:rPr>
      </w:pPr>
      <w:r w:rsidRPr="00755CD6">
        <w:rPr>
          <w:highlight w:val="yellow"/>
        </w:rPr>
        <w:t>This is Time Off related, this could be also an absence without balance, don’t describe here</w:t>
      </w:r>
    </w:p>
    <w:p w14:paraId="2064187F" w14:textId="08638A25" w:rsidR="00657460" w:rsidRPr="00755CD6" w:rsidRDefault="00657460">
      <w:pPr>
        <w:pStyle w:val="CommentText"/>
        <w:rPr>
          <w:highlight w:val="yellow"/>
        </w:rPr>
      </w:pPr>
    </w:p>
    <w:p w14:paraId="6DB754DA" w14:textId="31D98792" w:rsidR="00657460" w:rsidRPr="00755CD6" w:rsidRDefault="00657460">
      <w:pPr>
        <w:pStyle w:val="CommentText"/>
        <w:rPr>
          <w:highlight w:val="yellow"/>
        </w:rPr>
      </w:pPr>
      <w:r w:rsidRPr="00755CD6">
        <w:rPr>
          <w:highlight w:val="yellow"/>
        </w:rPr>
        <w:t>Tessa:</w:t>
      </w:r>
    </w:p>
    <w:p w14:paraId="0132C62F" w14:textId="66AAC324" w:rsidR="00657460" w:rsidRPr="00755CD6" w:rsidRDefault="00657460">
      <w:pPr>
        <w:pStyle w:val="CommentText"/>
        <w:rPr>
          <w:highlight w:val="yellow"/>
        </w:rPr>
      </w:pPr>
      <w:r w:rsidRPr="00755CD6">
        <w:rPr>
          <w:highlight w:val="yellow"/>
        </w:rPr>
        <w:t>but it can also be an absence with balance, so why not describing this option here shortly?</w:t>
      </w:r>
      <w:r>
        <w:rPr>
          <w:highlight w:val="yellow"/>
        </w:rPr>
        <w:t xml:space="preserve"> We are in the Prerequisites chapter so this makes sence from my point of view.</w:t>
      </w:r>
    </w:p>
    <w:p w14:paraId="51FDEFDC" w14:textId="6EE3C576" w:rsidR="00657460" w:rsidRDefault="00657460" w:rsidP="00755CD6">
      <w:pPr>
        <w:pStyle w:val="CommentText"/>
        <w:numPr>
          <w:ilvl w:val="0"/>
          <w:numId w:val="48"/>
        </w:numPr>
      </w:pPr>
      <w:r w:rsidRPr="00C7779A">
        <w:rPr>
          <w:highlight w:val="yellow"/>
        </w:rPr>
        <w:t>MONICA could you please check?</w:t>
      </w:r>
    </w:p>
  </w:comment>
  <w:comment w:id="1908" w:author="Author" w:date="2018-03-02T11:55:00Z" w:initials="A">
    <w:p w14:paraId="41A34BDD" w14:textId="40FBBB1E" w:rsidR="00657460" w:rsidRPr="004B3296" w:rsidRDefault="00657460">
      <w:pPr>
        <w:pStyle w:val="CommentText"/>
        <w:rPr>
          <w:lang w:val="de-DE"/>
        </w:rPr>
      </w:pPr>
      <w:r>
        <w:rPr>
          <w:rStyle w:val="CommentReference"/>
        </w:rPr>
        <w:annotationRef/>
      </w:r>
      <w:r w:rsidRPr="00DA52D8">
        <w:rPr>
          <w:lang w:val="de-DE"/>
        </w:rPr>
        <w:t xml:space="preserve">MONICA: </w:t>
      </w:r>
      <w:r>
        <w:rPr>
          <w:lang w:val="de-DE"/>
        </w:rPr>
        <w:t>das sollte der kunde doch gemacht haben, sobald er time off implementiert. Eigentlich sollte das doch in einem rutsch für alle emplyoees gemacht werden (im time off) und nicht händisch für jeden emplyoee separat. Wird auch im time off quick guide beschrieben. Und falls er nicht unser time off hat, wird er es auch gemacht haben müssen. Daher aus meiner sicht löschen und höchstens als note im 4.1 sagen</w:t>
      </w:r>
    </w:p>
  </w:comment>
  <w:comment w:id="1909" w:author="Author" w:date="2018-03-05T09:49:00Z" w:initials="A">
    <w:p w14:paraId="7BA3322E" w14:textId="5FC124AD" w:rsidR="00BB7F04" w:rsidRPr="00BB7F04" w:rsidRDefault="00BB7F04">
      <w:pPr>
        <w:pStyle w:val="CommentText"/>
        <w:rPr>
          <w:lang w:val="de-DE"/>
        </w:rPr>
      </w:pPr>
      <w:r>
        <w:rPr>
          <w:rStyle w:val="CommentReference"/>
        </w:rPr>
        <w:annotationRef/>
      </w:r>
      <w:r w:rsidRPr="00BB7F04">
        <w:rPr>
          <w:highlight w:val="green"/>
          <w:lang w:val="de-DE"/>
        </w:rPr>
        <w:t>ok, jetzt verstanden. Nur dass in unserem System nix drin war, hat mich denken lassen, dass es beschrieben werden muss.</w:t>
      </w:r>
    </w:p>
  </w:comment>
  <w:comment w:id="2116" w:author="Author" w:date="2018-03-02T11:55:00Z" w:initials="A">
    <w:p w14:paraId="2840E089" w14:textId="4B6E922C" w:rsidR="00657460" w:rsidRPr="004B3296" w:rsidRDefault="00657460">
      <w:pPr>
        <w:pStyle w:val="CommentText"/>
        <w:rPr>
          <w:lang w:val="de-DE"/>
        </w:rPr>
      </w:pPr>
      <w:r>
        <w:rPr>
          <w:rStyle w:val="CommentReference"/>
        </w:rPr>
        <w:annotationRef/>
      </w:r>
      <w:r w:rsidRPr="00466176">
        <w:rPr>
          <w:lang w:val="de-DE"/>
        </w:rPr>
        <w:t xml:space="preserve">MONICA: würde das entweder löschen, oder sagen, dass “wenn Time Off deployed with SAP Best PRactices, dann guck ins FJ7“. </w:t>
      </w:r>
      <w:r>
        <w:rPr>
          <w:lang w:val="de-DE"/>
        </w:rPr>
        <w:t>Tendenz geht zu löschen. Ich empfehle das ganze kapitel zu löschen</w:t>
      </w:r>
    </w:p>
  </w:comment>
  <w:comment w:id="2117" w:author="Author" w:date="2018-03-05T09:57:00Z" w:initials="A">
    <w:p w14:paraId="284357ED" w14:textId="408D4CF7" w:rsidR="00BB7F04" w:rsidRDefault="00BB7F04">
      <w:pPr>
        <w:pStyle w:val="CommentText"/>
      </w:pPr>
      <w:r>
        <w:rPr>
          <w:rStyle w:val="CommentReference"/>
        </w:rPr>
        <w:annotationRef/>
      </w:r>
      <w:r w:rsidRPr="00BB7F04">
        <w:rPr>
          <w:highlight w:val="green"/>
        </w:rPr>
        <w:t>ich lösche es</w:t>
      </w:r>
    </w:p>
  </w:comment>
  <w:comment w:id="2143" w:author="Author" w:date="2018-02-07T11:45:00Z" w:initials="A">
    <w:p w14:paraId="128A0124" w14:textId="62F33C74" w:rsidR="00657460" w:rsidRPr="0085407A" w:rsidRDefault="00657460">
      <w:pPr>
        <w:pStyle w:val="CommentText"/>
        <w:rPr>
          <w:highlight w:val="green"/>
        </w:rPr>
      </w:pPr>
      <w:r>
        <w:rPr>
          <w:rStyle w:val="CommentReference"/>
        </w:rPr>
        <w:annotationRef/>
      </w:r>
      <w:r w:rsidRPr="0085407A">
        <w:rPr>
          <w:highlight w:val="green"/>
        </w:rPr>
        <w:t>Tessa 08.02.</w:t>
      </w:r>
    </w:p>
    <w:p w14:paraId="3D6FA40C" w14:textId="37D5722D" w:rsidR="00657460" w:rsidRPr="0085407A" w:rsidRDefault="00657460">
      <w:pPr>
        <w:pStyle w:val="CommentText"/>
        <w:rPr>
          <w:highlight w:val="green"/>
        </w:rPr>
      </w:pPr>
      <w:r w:rsidRPr="0085407A">
        <w:rPr>
          <w:highlight w:val="green"/>
        </w:rPr>
        <w:t>NEW CHAPTER</w:t>
      </w:r>
    </w:p>
    <w:p w14:paraId="603B1B99" w14:textId="6420A34B" w:rsidR="00657460" w:rsidRPr="0085407A" w:rsidRDefault="00657460">
      <w:pPr>
        <w:pStyle w:val="CommentText"/>
        <w:rPr>
          <w:highlight w:val="green"/>
        </w:rPr>
      </w:pPr>
      <w:r w:rsidRPr="0085407A">
        <w:rPr>
          <w:highlight w:val="green"/>
        </w:rPr>
        <w:t>Prereq for TOIL</w:t>
      </w:r>
    </w:p>
    <w:p w14:paraId="7A936129" w14:textId="4789BD94" w:rsidR="00657460" w:rsidRPr="0085407A" w:rsidRDefault="00657460">
      <w:pPr>
        <w:pStyle w:val="CommentText"/>
        <w:rPr>
          <w:highlight w:val="green"/>
        </w:rPr>
      </w:pPr>
    </w:p>
    <w:p w14:paraId="0A3AA033" w14:textId="0DF55C1C" w:rsidR="00657460" w:rsidRPr="00D45FAA" w:rsidRDefault="00657460">
      <w:pPr>
        <w:pStyle w:val="CommentText"/>
      </w:pPr>
      <w:r>
        <w:rPr>
          <w:highlight w:val="green"/>
        </w:rPr>
        <w:t xml:space="preserve">has been a </w:t>
      </w:r>
      <w:r w:rsidRPr="00D45FAA">
        <w:rPr>
          <w:highlight w:val="green"/>
        </w:rPr>
        <w:t>Caution in Option 2 – Step 6</w:t>
      </w:r>
    </w:p>
  </w:comment>
  <w:comment w:id="2144" w:author="Author" w:date="2018-03-02T11:57:00Z" w:initials="A">
    <w:p w14:paraId="309B3368" w14:textId="7415EAC1" w:rsidR="00657460" w:rsidRPr="004B3296" w:rsidRDefault="00657460">
      <w:pPr>
        <w:pStyle w:val="CommentText"/>
        <w:rPr>
          <w:lang w:val="de-DE"/>
        </w:rPr>
      </w:pPr>
      <w:r>
        <w:rPr>
          <w:rStyle w:val="CommentReference"/>
        </w:rPr>
        <w:annotationRef/>
      </w:r>
      <w:r w:rsidRPr="004B3296">
        <w:rPr>
          <w:lang w:val="de-DE"/>
        </w:rPr>
        <w:t xml:space="preserve">MONICA: das ist kein preliminary step. preliminary step bedeutet, ich muss aktiv was im system machen (so wie der balance für absence step). </w:t>
      </w:r>
      <w:r>
        <w:rPr>
          <w:lang w:val="de-DE"/>
        </w:rPr>
        <w:t>Hier wird nur eine prerequisite erwähnt und sollte entsprechend betitelt werden. Idem für WTA</w:t>
      </w:r>
    </w:p>
  </w:comment>
  <w:comment w:id="2145" w:author="Author" w:date="2018-03-05T10:25:00Z" w:initials="A">
    <w:p w14:paraId="0A0736C6" w14:textId="60FCA3F2" w:rsidR="00905EEE" w:rsidRPr="00905EEE" w:rsidRDefault="00905EEE">
      <w:pPr>
        <w:pStyle w:val="CommentText"/>
        <w:rPr>
          <w:highlight w:val="green"/>
          <w:lang w:val="de-DE"/>
        </w:rPr>
      </w:pPr>
      <w:r>
        <w:rPr>
          <w:rStyle w:val="CommentReference"/>
        </w:rPr>
        <w:annotationRef/>
      </w:r>
      <w:r w:rsidRPr="00905EEE">
        <w:rPr>
          <w:highlight w:val="green"/>
          <w:lang w:val="de-DE"/>
        </w:rPr>
        <w:t>dann schieb ich das in die prerequisites, chapter 2.5</w:t>
      </w:r>
    </w:p>
    <w:p w14:paraId="572A5580" w14:textId="7813E2A3" w:rsidR="00905EEE" w:rsidRPr="00905EEE" w:rsidRDefault="00905EEE">
      <w:pPr>
        <w:pStyle w:val="CommentText"/>
        <w:rPr>
          <w:lang w:val="de-DE"/>
        </w:rPr>
      </w:pPr>
      <w:r w:rsidRPr="00905EEE">
        <w:rPr>
          <w:highlight w:val="green"/>
          <w:lang w:val="de-DE"/>
        </w:rPr>
        <w:t>ich mag das nicht erst in Kapitel 4 in den Tabellen haben.</w:t>
      </w:r>
      <w:r>
        <w:rPr>
          <w:lang w:val="de-DE"/>
        </w:rPr>
        <w:t xml:space="preserve"> </w:t>
      </w:r>
    </w:p>
  </w:comment>
  <w:comment w:id="2155" w:author="Author" w:date="2018-03-02T11:59:00Z" w:initials="A">
    <w:p w14:paraId="4F488047" w14:textId="52929416" w:rsidR="00657460" w:rsidRDefault="00657460">
      <w:pPr>
        <w:pStyle w:val="CommentText"/>
      </w:pPr>
      <w:r>
        <w:rPr>
          <w:rStyle w:val="CommentReference"/>
        </w:rPr>
        <w:annotationRef/>
      </w:r>
      <w:r w:rsidRPr="00C80F3A">
        <w:rPr>
          <w:lang w:val="de-DE"/>
        </w:rPr>
        <w:t>MONICA:</w:t>
      </w:r>
      <w:r>
        <w:rPr>
          <w:lang w:val="de-DE"/>
        </w:rPr>
        <w:t xml:space="preserve"> </w:t>
      </w:r>
      <w:r w:rsidRPr="00C80F3A">
        <w:rPr>
          <w:lang w:val="de-DE"/>
        </w:rPr>
        <w:t xml:space="preserve">beißt sich etwas mit den bullet points. </w:t>
      </w:r>
      <w:r w:rsidRPr="00C80F3A">
        <w:t xml:space="preserve">Besser „in case time account type TOIL should be </w:t>
      </w:r>
      <w:r>
        <w:t>considered for an employee, then…”</w:t>
      </w:r>
    </w:p>
    <w:p w14:paraId="209C99DA" w14:textId="1B00B853" w:rsidR="00657460" w:rsidRDefault="00657460">
      <w:pPr>
        <w:pStyle w:val="CommentText"/>
        <w:rPr>
          <w:lang w:val="de-DE"/>
        </w:rPr>
      </w:pPr>
      <w:r w:rsidRPr="00C80F3A">
        <w:rPr>
          <w:lang w:val="de-DE"/>
        </w:rPr>
        <w:t>Oder so lassen wie ist und die bullet points umformulieren</w:t>
      </w:r>
      <w:r>
        <w:rPr>
          <w:lang w:val="de-DE"/>
        </w:rPr>
        <w:t xml:space="preserve"> in dem „employee gestrichen wird. Weil die tabele im quick guide besagt ja nix über employee, sondern über die struktur des time profiles.</w:t>
      </w:r>
    </w:p>
    <w:p w14:paraId="05ABF676" w14:textId="6C3ECAA9" w:rsidR="00657460" w:rsidRPr="00466176" w:rsidRDefault="00657460">
      <w:pPr>
        <w:pStyle w:val="CommentText"/>
        <w:rPr>
          <w:lang w:val="de-DE"/>
        </w:rPr>
      </w:pPr>
      <w:r w:rsidRPr="00466176">
        <w:rPr>
          <w:lang w:val="de-DE"/>
        </w:rPr>
        <w:t>Idem für WTA</w:t>
      </w:r>
    </w:p>
  </w:comment>
  <w:comment w:id="2156" w:author="Author" w:date="2018-03-05T10:32:00Z" w:initials="A">
    <w:p w14:paraId="72C2E269" w14:textId="04AE79E8" w:rsidR="00905EEE" w:rsidRPr="00466176" w:rsidRDefault="00905EEE">
      <w:pPr>
        <w:pStyle w:val="CommentText"/>
        <w:rPr>
          <w:lang w:val="de-DE"/>
        </w:rPr>
      </w:pPr>
      <w:r>
        <w:rPr>
          <w:rStyle w:val="CommentReference"/>
        </w:rPr>
        <w:annotationRef/>
      </w:r>
      <w:r w:rsidRPr="00466176">
        <w:rPr>
          <w:highlight w:val="green"/>
          <w:lang w:val="de-DE"/>
        </w:rPr>
        <w:t>angepasst</w:t>
      </w:r>
    </w:p>
  </w:comment>
  <w:comment w:id="2262" w:author="Author" w:date="2018-02-08T11:14:00Z" w:initials="A">
    <w:p w14:paraId="48E30F30" w14:textId="77777777" w:rsidR="00657460" w:rsidRPr="00466176" w:rsidRDefault="00657460" w:rsidP="0036451E">
      <w:pPr>
        <w:pStyle w:val="CommentText"/>
        <w:rPr>
          <w:highlight w:val="green"/>
          <w:lang w:val="de-DE"/>
        </w:rPr>
      </w:pPr>
      <w:r w:rsidRPr="000E413A">
        <w:rPr>
          <w:rStyle w:val="CommentReference"/>
          <w:highlight w:val="green"/>
        </w:rPr>
        <w:annotationRef/>
      </w:r>
      <w:r w:rsidRPr="00466176">
        <w:rPr>
          <w:highlight w:val="green"/>
          <w:lang w:val="de-DE"/>
        </w:rPr>
        <w:t>Tessa 08.02.</w:t>
      </w:r>
    </w:p>
    <w:p w14:paraId="49CA7A4E" w14:textId="77777777" w:rsidR="00657460" w:rsidRPr="004B6D41" w:rsidRDefault="00657460" w:rsidP="0036451E">
      <w:pPr>
        <w:pStyle w:val="CommentText"/>
        <w:rPr>
          <w:highlight w:val="green"/>
        </w:rPr>
      </w:pPr>
      <w:r w:rsidRPr="004B6D41">
        <w:rPr>
          <w:highlight w:val="green"/>
        </w:rPr>
        <w:t>NEW CHAPTER</w:t>
      </w:r>
    </w:p>
    <w:p w14:paraId="19AF6E12" w14:textId="789BF8D7" w:rsidR="00657460" w:rsidRPr="004B6D41" w:rsidRDefault="00657460" w:rsidP="0036451E">
      <w:pPr>
        <w:pStyle w:val="CommentText"/>
      </w:pPr>
      <w:r w:rsidRPr="004B6D41">
        <w:rPr>
          <w:highlight w:val="green"/>
        </w:rPr>
        <w:t>Prereq for WTA</w:t>
      </w:r>
    </w:p>
  </w:comment>
  <w:comment w:id="2316" w:author="Author" w:date="2018-02-08T11:15:00Z" w:initials="A">
    <w:p w14:paraId="40578D6C" w14:textId="19F356B6" w:rsidR="00657460" w:rsidRPr="00657460" w:rsidRDefault="00657460">
      <w:pPr>
        <w:pStyle w:val="CommentText"/>
        <w:rPr>
          <w:highlight w:val="green"/>
        </w:rPr>
      </w:pPr>
      <w:r>
        <w:rPr>
          <w:rStyle w:val="CommentReference"/>
        </w:rPr>
        <w:annotationRef/>
      </w:r>
      <w:r w:rsidRPr="00657460">
        <w:rPr>
          <w:highlight w:val="green"/>
        </w:rPr>
        <w:t>Tessa 08,02,</w:t>
      </w:r>
    </w:p>
    <w:p w14:paraId="275247EE" w14:textId="25DEE452" w:rsidR="00657460" w:rsidRPr="0085407A" w:rsidRDefault="00657460">
      <w:pPr>
        <w:pStyle w:val="CommentText"/>
        <w:rPr>
          <w:highlight w:val="green"/>
        </w:rPr>
      </w:pPr>
      <w:r w:rsidRPr="00657460">
        <w:rPr>
          <w:highlight w:val="green"/>
        </w:rPr>
        <w:t>die “Time Config Overview” Tabe</w:t>
      </w:r>
      <w:r w:rsidRPr="0085407A">
        <w:rPr>
          <w:highlight w:val="green"/>
        </w:rPr>
        <w:t>lle sagt, dass man “Payout” eintragen soll</w:t>
      </w:r>
    </w:p>
    <w:p w14:paraId="72E9E26C" w14:textId="1FD47CCA" w:rsidR="00657460" w:rsidRPr="0085407A" w:rsidRDefault="00657460">
      <w:pPr>
        <w:pStyle w:val="CommentText"/>
        <w:rPr>
          <w:highlight w:val="green"/>
        </w:rPr>
      </w:pPr>
      <w:r w:rsidRPr="0085407A">
        <w:rPr>
          <w:highlight w:val="green"/>
        </w:rPr>
        <w:t>Geht “Payout and Time Off” nicht ???</w:t>
      </w:r>
    </w:p>
    <w:p w14:paraId="35C42767" w14:textId="04A0BDC8" w:rsidR="00657460" w:rsidRPr="0085407A" w:rsidRDefault="00657460" w:rsidP="0036451E">
      <w:pPr>
        <w:pStyle w:val="CommentText"/>
        <w:numPr>
          <w:ilvl w:val="0"/>
          <w:numId w:val="46"/>
        </w:numPr>
        <w:rPr>
          <w:highlight w:val="green"/>
        </w:rPr>
      </w:pPr>
      <w:r w:rsidRPr="0085407A">
        <w:rPr>
          <w:highlight w:val="green"/>
        </w:rPr>
        <w:t>Vivek gefragt, Mail 08.02.</w:t>
      </w:r>
    </w:p>
    <w:p w14:paraId="259D4387" w14:textId="593A4E80" w:rsidR="00657460" w:rsidRPr="0085407A" w:rsidRDefault="00657460" w:rsidP="0085407A">
      <w:pPr>
        <w:pStyle w:val="CommentText"/>
        <w:rPr>
          <w:highlight w:val="green"/>
        </w:rPr>
      </w:pPr>
    </w:p>
    <w:p w14:paraId="2CE27A83" w14:textId="206B0D03" w:rsidR="00657460" w:rsidRPr="0085407A" w:rsidRDefault="00657460" w:rsidP="0085407A">
      <w:pPr>
        <w:pStyle w:val="CommentText"/>
        <w:rPr>
          <w:highlight w:val="green"/>
        </w:rPr>
      </w:pPr>
      <w:r w:rsidRPr="0085407A">
        <w:rPr>
          <w:highlight w:val="green"/>
        </w:rPr>
        <w:t>Tessa 01.03.</w:t>
      </w:r>
    </w:p>
    <w:p w14:paraId="45DEF478" w14:textId="53FCFBE2" w:rsidR="00657460" w:rsidRDefault="00657460" w:rsidP="0085407A">
      <w:pPr>
        <w:pStyle w:val="CommentText"/>
      </w:pPr>
      <w:r w:rsidRPr="0085407A">
        <w:rPr>
          <w:highlight w:val="green"/>
        </w:rPr>
        <w:t>no answer, so I assume this is correct</w:t>
      </w:r>
    </w:p>
  </w:comment>
  <w:comment w:id="2338" w:author="Author" w:date="2018-02-08T11:14:00Z" w:initials="A">
    <w:p w14:paraId="328BDDE0" w14:textId="77777777" w:rsidR="00657460" w:rsidRPr="004B6D41" w:rsidRDefault="00657460" w:rsidP="0036451E">
      <w:pPr>
        <w:pStyle w:val="CommentText"/>
        <w:rPr>
          <w:highlight w:val="green"/>
          <w:lang w:val="fr-FR"/>
        </w:rPr>
      </w:pPr>
      <w:r>
        <w:rPr>
          <w:rStyle w:val="CommentReference"/>
        </w:rPr>
        <w:annotationRef/>
      </w:r>
      <w:r w:rsidRPr="004B6D41">
        <w:rPr>
          <w:highlight w:val="green"/>
          <w:lang w:val="fr-FR"/>
        </w:rPr>
        <w:t>Tessa 08.02.</w:t>
      </w:r>
    </w:p>
    <w:p w14:paraId="3ACBB603" w14:textId="77777777" w:rsidR="00657460" w:rsidRPr="004B6D41" w:rsidRDefault="00657460" w:rsidP="0036451E">
      <w:pPr>
        <w:pStyle w:val="CommentText"/>
        <w:rPr>
          <w:highlight w:val="green"/>
          <w:lang w:val="fr-FR"/>
        </w:rPr>
      </w:pPr>
      <w:r w:rsidRPr="004B6D41">
        <w:rPr>
          <w:highlight w:val="green"/>
          <w:lang w:val="fr-FR"/>
        </w:rPr>
        <w:t>NEW CHAPTER</w:t>
      </w:r>
    </w:p>
    <w:p w14:paraId="3412708D" w14:textId="488DA30B" w:rsidR="00657460" w:rsidRPr="004B6D41" w:rsidRDefault="00657460" w:rsidP="0036451E">
      <w:pPr>
        <w:pStyle w:val="CommentText"/>
        <w:rPr>
          <w:lang w:val="fr-FR"/>
        </w:rPr>
      </w:pPr>
    </w:p>
  </w:comment>
  <w:comment w:id="2628" w:author="Author" w:date="2018-02-07T11:54:00Z" w:initials="A">
    <w:p w14:paraId="26F2E8AE" w14:textId="25E14B1C" w:rsidR="00657460" w:rsidRPr="004B6D41" w:rsidRDefault="00657460">
      <w:pPr>
        <w:pStyle w:val="CommentText"/>
        <w:rPr>
          <w:highlight w:val="red"/>
          <w:lang w:val="fr-FR"/>
        </w:rPr>
      </w:pPr>
      <w:r>
        <w:rPr>
          <w:rStyle w:val="CommentReference"/>
        </w:rPr>
        <w:annotationRef/>
      </w:r>
      <w:r w:rsidRPr="004B6D41">
        <w:rPr>
          <w:highlight w:val="red"/>
          <w:lang w:val="fr-FR"/>
        </w:rPr>
        <w:t>NEW CHAPTER ?</w:t>
      </w:r>
    </w:p>
    <w:p w14:paraId="4F0B43F8" w14:textId="50866E38" w:rsidR="00657460" w:rsidRPr="00E91E04" w:rsidRDefault="00657460">
      <w:pPr>
        <w:pStyle w:val="CommentText"/>
        <w:rPr>
          <w:lang w:val="fr-FR"/>
        </w:rPr>
      </w:pPr>
      <w:r w:rsidRPr="00E91E04">
        <w:rPr>
          <w:highlight w:val="red"/>
          <w:lang w:val="fr-FR"/>
        </w:rPr>
        <w:t>Quotas für Absences</w:t>
      </w:r>
    </w:p>
  </w:comment>
  <w:comment w:id="2698" w:author="Author" w:date="2018-03-02T12:03:00Z" w:initials="A">
    <w:p w14:paraId="0922E036" w14:textId="62A20809" w:rsidR="00657460" w:rsidRPr="00C80F3A" w:rsidRDefault="00657460">
      <w:pPr>
        <w:pStyle w:val="CommentText"/>
        <w:rPr>
          <w:lang w:val="de-DE"/>
        </w:rPr>
      </w:pPr>
      <w:r>
        <w:rPr>
          <w:rStyle w:val="CommentReference"/>
        </w:rPr>
        <w:annotationRef/>
      </w:r>
      <w:r w:rsidRPr="00C80F3A">
        <w:rPr>
          <w:lang w:val="de-DE"/>
        </w:rPr>
        <w:t>MONICA: angeapsst</w:t>
      </w:r>
      <w:r>
        <w:rPr>
          <w:lang w:val="de-DE"/>
        </w:rPr>
        <w:t xml:space="preserve"> Im sel</w:t>
      </w:r>
      <w:r w:rsidRPr="00C80F3A">
        <w:rPr>
          <w:lang w:val="de-DE"/>
        </w:rPr>
        <w:t>b</w:t>
      </w:r>
      <w:r>
        <w:rPr>
          <w:lang w:val="de-DE"/>
        </w:rPr>
        <w:t>e</w:t>
      </w:r>
      <w:r w:rsidRPr="00C80F3A">
        <w:rPr>
          <w:lang w:val="de-DE"/>
        </w:rPr>
        <w:t>n satz auch config guide 15V gelöscht, da wir diese nicht mehr liefern</w:t>
      </w:r>
    </w:p>
  </w:comment>
  <w:comment w:id="2699" w:author="Author" w:date="2018-03-05T10:32:00Z" w:initials="A">
    <w:p w14:paraId="3E46FA48" w14:textId="49E4F1C9" w:rsidR="00905EEE" w:rsidRDefault="00905EEE">
      <w:pPr>
        <w:pStyle w:val="CommentText"/>
      </w:pPr>
      <w:r>
        <w:rPr>
          <w:rStyle w:val="CommentReference"/>
        </w:rPr>
        <w:annotationRef/>
      </w:r>
      <w:r w:rsidRPr="00905EEE">
        <w:rPr>
          <w:highlight w:val="green"/>
        </w:rPr>
        <w:t>danke</w:t>
      </w:r>
    </w:p>
  </w:comment>
  <w:comment w:id="2706" w:author="Author" w:date="2018-01-31T10:16:00Z" w:initials="A">
    <w:p w14:paraId="418D2C79" w14:textId="46977E31" w:rsidR="00657460" w:rsidRPr="004B6D41" w:rsidRDefault="00657460">
      <w:pPr>
        <w:pStyle w:val="CommentText"/>
        <w:rPr>
          <w:highlight w:val="green"/>
        </w:rPr>
      </w:pPr>
      <w:r w:rsidRPr="00A056A6">
        <w:rPr>
          <w:rStyle w:val="CommentReference"/>
          <w:highlight w:val="green"/>
        </w:rPr>
        <w:annotationRef/>
      </w:r>
      <w:r w:rsidRPr="004B6D41">
        <w:rPr>
          <w:highlight w:val="green"/>
        </w:rPr>
        <w:t>Tessa 31.01.18</w:t>
      </w:r>
    </w:p>
    <w:p w14:paraId="12FD96C3" w14:textId="20843A0B" w:rsidR="00657460" w:rsidRPr="004B6D41" w:rsidRDefault="00657460">
      <w:pPr>
        <w:pStyle w:val="CommentText"/>
        <w:rPr>
          <w:highlight w:val="green"/>
        </w:rPr>
      </w:pPr>
      <w:r w:rsidRPr="004B6D41">
        <w:rPr>
          <w:highlight w:val="green"/>
        </w:rPr>
        <w:t>BPDEVEC1802:</w:t>
      </w:r>
    </w:p>
    <w:p w14:paraId="14E621B5" w14:textId="7446AB0B" w:rsidR="00657460" w:rsidRPr="00515FE2" w:rsidRDefault="00657460">
      <w:pPr>
        <w:pStyle w:val="CommentText"/>
      </w:pPr>
      <w:r w:rsidRPr="00515FE2">
        <w:rPr>
          <w:highlight w:val="green"/>
        </w:rPr>
        <w:t>screen name is only “Time Sheet” now</w:t>
      </w:r>
    </w:p>
  </w:comment>
  <w:comment w:id="2710" w:author="Author" w:date="2018-03-02T13:50:00Z" w:initials="A">
    <w:p w14:paraId="4FD7EE4F" w14:textId="5B85933E" w:rsidR="00657460" w:rsidRPr="004151FA" w:rsidRDefault="00657460">
      <w:pPr>
        <w:pStyle w:val="CommentText"/>
        <w:rPr>
          <w:lang w:val="de-DE"/>
        </w:rPr>
      </w:pPr>
      <w:r>
        <w:rPr>
          <w:rStyle w:val="CommentReference"/>
        </w:rPr>
        <w:annotationRef/>
      </w:r>
      <w:r w:rsidRPr="004151FA">
        <w:rPr>
          <w:lang w:val="de-DE"/>
        </w:rPr>
        <w:t xml:space="preserve">MONICA: </w:t>
      </w:r>
      <w:r>
        <w:rPr>
          <w:lang w:val="de-DE"/>
        </w:rPr>
        <w:t xml:space="preserve">um doku zu kürzen, </w:t>
      </w:r>
      <w:r w:rsidRPr="004151FA">
        <w:rPr>
          <w:lang w:val="de-DE"/>
        </w:rPr>
        <w:t xml:space="preserve">kann man aus meiner sicht löschen, denn es ist ja der employee der das sheet benutzt, nicht jemand anders. </w:t>
      </w:r>
      <w:r>
        <w:rPr>
          <w:lang w:val="de-DE"/>
        </w:rPr>
        <w:t>Und der employee wird sicherlich keine details zur abwesenheit gucken</w:t>
      </w:r>
    </w:p>
  </w:comment>
  <w:comment w:id="2711" w:author="Author" w:date="2018-03-05T10:08:00Z" w:initials="A">
    <w:p w14:paraId="31A9F817" w14:textId="2EE1938D" w:rsidR="00921936" w:rsidRPr="00921936" w:rsidRDefault="00921936">
      <w:pPr>
        <w:pStyle w:val="CommentText"/>
        <w:rPr>
          <w:highlight w:val="green"/>
          <w:lang w:val="de-DE"/>
        </w:rPr>
      </w:pPr>
      <w:r>
        <w:rPr>
          <w:rStyle w:val="CommentReference"/>
        </w:rPr>
        <w:annotationRef/>
      </w:r>
      <w:r w:rsidRPr="00921936">
        <w:rPr>
          <w:highlight w:val="green"/>
          <w:lang w:val="de-DE"/>
        </w:rPr>
        <w:t>warum soll der keine details anschauen?</w:t>
      </w:r>
    </w:p>
    <w:p w14:paraId="1EE662AA" w14:textId="6525F7D9" w:rsidR="00921936" w:rsidRPr="00921936" w:rsidRDefault="00921936">
      <w:pPr>
        <w:pStyle w:val="CommentText"/>
        <w:rPr>
          <w:lang w:val="de-DE"/>
        </w:rPr>
      </w:pPr>
      <w:r w:rsidRPr="00921936">
        <w:rPr>
          <w:highlight w:val="green"/>
          <w:lang w:val="de-DE"/>
        </w:rPr>
        <w:t>Ich lass es drin. Vielleicht in nächster Version kürzen</w:t>
      </w:r>
    </w:p>
  </w:comment>
  <w:comment w:id="2740" w:author="Author" w:date="2018-03-02T15:03:00Z" w:initials="A">
    <w:p w14:paraId="20416777" w14:textId="1FD99485" w:rsidR="00657460" w:rsidRPr="007E051D" w:rsidRDefault="00657460">
      <w:pPr>
        <w:pStyle w:val="CommentText"/>
        <w:rPr>
          <w:lang w:val="de-DE"/>
        </w:rPr>
      </w:pPr>
      <w:r>
        <w:rPr>
          <w:rStyle w:val="CommentReference"/>
        </w:rPr>
        <w:annotationRef/>
      </w:r>
      <w:r w:rsidRPr="00371C9A">
        <w:rPr>
          <w:lang w:val="de-DE"/>
        </w:rPr>
        <w:t>MONICA: da</w:t>
      </w:r>
      <w:r w:rsidR="00452101">
        <w:rPr>
          <w:lang w:val="de-DE"/>
        </w:rPr>
        <w:t>s</w:t>
      </w:r>
      <w:r w:rsidRPr="00371C9A">
        <w:rPr>
          <w:lang w:val="de-DE"/>
        </w:rPr>
        <w:t xml:space="preserve"> ist verwirrend, weil wir ja positive time recording hier beschreiben.</w:t>
      </w:r>
      <w:r>
        <w:rPr>
          <w:lang w:val="de-DE"/>
        </w:rPr>
        <w:t xml:space="preserve"> </w:t>
      </w:r>
      <w:r w:rsidRPr="00876761">
        <w:t xml:space="preserve">Daher eher </w:t>
      </w:r>
      <w:r>
        <w:t>“</w:t>
      </w:r>
      <w:r w:rsidRPr="00876761">
        <w:t>Use case 1: Time recording profile considers</w:t>
      </w:r>
      <w:r>
        <w:t xml:space="preserve"> overtime“. </w:t>
      </w:r>
      <w:r w:rsidRPr="00657460">
        <w:t xml:space="preserve">Idem für die anderen use cases. </w:t>
      </w:r>
      <w:r>
        <w:rPr>
          <w:lang w:val="de-DE"/>
        </w:rPr>
        <w:t>Hab ein prorosal im xls. Und am besten die freien zeilebn löschen zwischen den absätzen</w:t>
      </w:r>
    </w:p>
  </w:comment>
  <w:comment w:id="2755" w:author="Author" w:date="2018-03-02T15:44:00Z" w:initials="A">
    <w:p w14:paraId="059F864F" w14:textId="1337B083" w:rsidR="00657460" w:rsidRPr="00CF2B99" w:rsidRDefault="00657460">
      <w:pPr>
        <w:pStyle w:val="CommentText"/>
        <w:rPr>
          <w:lang w:val="de-DE"/>
        </w:rPr>
      </w:pPr>
      <w:r>
        <w:rPr>
          <w:rStyle w:val="CommentReference"/>
        </w:rPr>
        <w:annotationRef/>
      </w:r>
      <w:r w:rsidRPr="00CF2B99">
        <w:rPr>
          <w:lang w:val="de-DE"/>
        </w:rPr>
        <w:t>Monica: da es auch die variante 50% gibt, würde ich die factor values weg lassen</w:t>
      </w:r>
    </w:p>
  </w:comment>
  <w:comment w:id="2756" w:author="Author" w:date="2018-03-05T10:34:00Z" w:initials="A">
    <w:p w14:paraId="4C1B5497" w14:textId="5675A1B8" w:rsidR="0085272D" w:rsidRPr="0085272D" w:rsidRDefault="0085272D">
      <w:pPr>
        <w:pStyle w:val="CommentText"/>
        <w:rPr>
          <w:lang w:val="de-DE"/>
        </w:rPr>
      </w:pPr>
      <w:r>
        <w:rPr>
          <w:rStyle w:val="CommentReference"/>
        </w:rPr>
        <w:annotationRef/>
      </w:r>
      <w:r w:rsidRPr="0085272D">
        <w:rPr>
          <w:highlight w:val="green"/>
          <w:lang w:val="de-DE"/>
        </w:rPr>
        <w:t>ich mags behalten, steht ja “e.g.” davor.</w:t>
      </w:r>
    </w:p>
  </w:comment>
  <w:comment w:id="2749" w:author="Author" w:date="2018-03-02T15:47:00Z" w:initials="A">
    <w:p w14:paraId="1DB546BE" w14:textId="0DF30B96" w:rsidR="00657460" w:rsidRPr="00CF2B99" w:rsidRDefault="00657460">
      <w:pPr>
        <w:pStyle w:val="CommentText"/>
        <w:rPr>
          <w:lang w:val="de-DE"/>
        </w:rPr>
      </w:pPr>
      <w:r>
        <w:rPr>
          <w:rStyle w:val="CommentReference"/>
        </w:rPr>
        <w:annotationRef/>
      </w:r>
      <w:r w:rsidRPr="00CF2B99">
        <w:rPr>
          <w:lang w:val="de-DE"/>
        </w:rPr>
        <w:t>MONICA: könnte man das bissl kürzen</w:t>
      </w:r>
      <w:r>
        <w:rPr>
          <w:lang w:val="de-DE"/>
        </w:rPr>
        <w:t>? V.a weil allein diese spalte über fast 3 seiten geht….</w:t>
      </w:r>
    </w:p>
  </w:comment>
  <w:comment w:id="2750" w:author="Author" w:date="2018-03-05T10:09:00Z" w:initials="A">
    <w:p w14:paraId="5E7AE3DB" w14:textId="09827BB6" w:rsidR="00F247BD" w:rsidRPr="00F247BD" w:rsidRDefault="00F247BD">
      <w:pPr>
        <w:pStyle w:val="CommentText"/>
        <w:rPr>
          <w:lang w:val="de-DE"/>
        </w:rPr>
      </w:pPr>
      <w:r>
        <w:rPr>
          <w:rStyle w:val="CommentReference"/>
        </w:rPr>
        <w:annotationRef/>
      </w:r>
      <w:r w:rsidRPr="00F247BD">
        <w:rPr>
          <w:highlight w:val="green"/>
          <w:lang w:val="de-DE"/>
        </w:rPr>
        <w:t xml:space="preserve">nächstes Mal, wenn wir xls haben, ist eh mehr Platz </w:t>
      </w:r>
      <w:r w:rsidRPr="00F247BD">
        <w:rPr>
          <w:highlight w:val="green"/>
        </w:rPr>
        <w:sym w:font="Wingdings" w:char="F04A"/>
      </w:r>
    </w:p>
  </w:comment>
  <w:comment w:id="2736" w:author="Author" w:date="2018-01-31T14:11:00Z" w:initials="A">
    <w:p w14:paraId="5D4BB57F" w14:textId="29BAEBE5" w:rsidR="00657460" w:rsidRPr="00876761" w:rsidRDefault="00657460">
      <w:pPr>
        <w:pStyle w:val="CommentText"/>
        <w:rPr>
          <w:highlight w:val="green"/>
        </w:rPr>
      </w:pPr>
      <w:r>
        <w:rPr>
          <w:rStyle w:val="CommentReference"/>
        </w:rPr>
        <w:annotationRef/>
      </w:r>
      <w:r w:rsidRPr="00876761">
        <w:rPr>
          <w:highlight w:val="green"/>
        </w:rPr>
        <w:t>Tessa 31.01.</w:t>
      </w:r>
    </w:p>
    <w:p w14:paraId="02F87E6C" w14:textId="1142AAF1" w:rsidR="00657460" w:rsidRPr="000C1C99" w:rsidRDefault="00657460">
      <w:pPr>
        <w:pStyle w:val="CommentText"/>
        <w:rPr>
          <w:highlight w:val="green"/>
        </w:rPr>
      </w:pPr>
      <w:r w:rsidRPr="000C1C99">
        <w:rPr>
          <w:highlight w:val="green"/>
        </w:rPr>
        <w:t xml:space="preserve">Overtime </w:t>
      </w:r>
      <w:r>
        <w:rPr>
          <w:highlight w:val="green"/>
        </w:rPr>
        <w:t>with</w:t>
      </w:r>
      <w:r w:rsidRPr="000C1C99">
        <w:rPr>
          <w:highlight w:val="green"/>
        </w:rPr>
        <w:t xml:space="preserve"> diff. factors</w:t>
      </w:r>
    </w:p>
    <w:p w14:paraId="0E83DBEC" w14:textId="77777777" w:rsidR="00657460" w:rsidRPr="000C1C99" w:rsidRDefault="00657460">
      <w:pPr>
        <w:pStyle w:val="CommentText"/>
        <w:rPr>
          <w:highlight w:val="green"/>
        </w:rPr>
      </w:pPr>
      <w:r w:rsidRPr="000C1C99">
        <w:rPr>
          <w:highlight w:val="green"/>
        </w:rPr>
        <w:t>Jacob Martin</w:t>
      </w:r>
    </w:p>
    <w:p w14:paraId="3BAFA3DD" w14:textId="4E036373" w:rsidR="00657460" w:rsidRPr="00F0282E" w:rsidRDefault="00657460">
      <w:pPr>
        <w:pStyle w:val="CommentText"/>
      </w:pPr>
      <w:r w:rsidRPr="00F0282E">
        <w:rPr>
          <w:highlight w:val="green"/>
        </w:rPr>
        <w:t>AU_Generic_Profile</w:t>
      </w:r>
    </w:p>
  </w:comment>
  <w:comment w:id="2769" w:author="Author" w:date="2018-01-31T14:23:00Z" w:initials="A">
    <w:p w14:paraId="4DF03FBA" w14:textId="4E1CA773" w:rsidR="00657460" w:rsidRPr="00F0282E" w:rsidRDefault="00657460">
      <w:pPr>
        <w:pStyle w:val="CommentText"/>
        <w:rPr>
          <w:highlight w:val="green"/>
        </w:rPr>
      </w:pPr>
      <w:r>
        <w:rPr>
          <w:rStyle w:val="CommentReference"/>
        </w:rPr>
        <w:annotationRef/>
      </w:r>
      <w:r w:rsidRPr="00F0282E">
        <w:rPr>
          <w:highlight w:val="green"/>
        </w:rPr>
        <w:t>Tessa 31.01.</w:t>
      </w:r>
    </w:p>
    <w:p w14:paraId="3C50D8AB" w14:textId="3BC19F1A" w:rsidR="00657460" w:rsidRPr="00F0282E" w:rsidRDefault="00657460">
      <w:pPr>
        <w:pStyle w:val="CommentText"/>
        <w:rPr>
          <w:highlight w:val="green"/>
        </w:rPr>
      </w:pPr>
      <w:r w:rsidRPr="00F0282E">
        <w:rPr>
          <w:highlight w:val="green"/>
        </w:rPr>
        <w:t>WTA</w:t>
      </w:r>
    </w:p>
    <w:p w14:paraId="2F11C0AF" w14:textId="20C3FFEE" w:rsidR="00657460" w:rsidRPr="00F0282E" w:rsidRDefault="00657460">
      <w:pPr>
        <w:pStyle w:val="CommentText"/>
        <w:rPr>
          <w:highlight w:val="green"/>
        </w:rPr>
      </w:pPr>
      <w:r w:rsidRPr="00F0282E">
        <w:rPr>
          <w:highlight w:val="green"/>
        </w:rPr>
        <w:t>Seyyed Hamza…</w:t>
      </w:r>
    </w:p>
    <w:p w14:paraId="6625F136" w14:textId="31866329" w:rsidR="00657460" w:rsidRPr="00F0282E" w:rsidRDefault="00657460">
      <w:pPr>
        <w:pStyle w:val="CommentText"/>
      </w:pPr>
      <w:r w:rsidRPr="00F0282E">
        <w:rPr>
          <w:highlight w:val="green"/>
        </w:rPr>
        <w:t>AE_Generic_Profile</w:t>
      </w:r>
    </w:p>
    <w:p w14:paraId="1B169341" w14:textId="5D21D55D" w:rsidR="00657460" w:rsidRPr="00F0282E" w:rsidRDefault="00657460">
      <w:pPr>
        <w:pStyle w:val="CommentText"/>
      </w:pPr>
    </w:p>
  </w:comment>
  <w:comment w:id="2787" w:author="Author" w:date="2018-01-31T14:31:00Z" w:initials="A">
    <w:p w14:paraId="478A32D3" w14:textId="454DEDEC" w:rsidR="00657460" w:rsidRPr="00DE4E1F" w:rsidRDefault="00657460">
      <w:pPr>
        <w:pStyle w:val="CommentText"/>
        <w:rPr>
          <w:highlight w:val="green"/>
        </w:rPr>
      </w:pPr>
      <w:r>
        <w:rPr>
          <w:rStyle w:val="CommentReference"/>
        </w:rPr>
        <w:annotationRef/>
      </w:r>
      <w:r w:rsidRPr="00DE4E1F">
        <w:rPr>
          <w:highlight w:val="green"/>
        </w:rPr>
        <w:t>Tessa 31.01.</w:t>
      </w:r>
    </w:p>
    <w:p w14:paraId="59AD4B2D" w14:textId="113A67E4" w:rsidR="00657460" w:rsidRPr="00DE4E1F" w:rsidRDefault="00657460">
      <w:pPr>
        <w:pStyle w:val="CommentText"/>
        <w:rPr>
          <w:highlight w:val="green"/>
        </w:rPr>
      </w:pPr>
      <w:r w:rsidRPr="00DE4E1F">
        <w:rPr>
          <w:highlight w:val="green"/>
        </w:rPr>
        <w:t>Working Hours only</w:t>
      </w:r>
    </w:p>
    <w:p w14:paraId="79DF021A" w14:textId="77777777" w:rsidR="00657460" w:rsidRPr="00F0282E" w:rsidRDefault="00657460">
      <w:pPr>
        <w:pStyle w:val="CommentText"/>
        <w:rPr>
          <w:highlight w:val="green"/>
          <w:lang w:val="de-DE"/>
        </w:rPr>
      </w:pPr>
      <w:r w:rsidRPr="00F0282E">
        <w:rPr>
          <w:highlight w:val="green"/>
          <w:lang w:val="de-DE"/>
        </w:rPr>
        <w:t>Uwe Meier</w:t>
      </w:r>
    </w:p>
    <w:p w14:paraId="285CC955" w14:textId="139E3995" w:rsidR="00657460" w:rsidRPr="00F0282E" w:rsidRDefault="00657460">
      <w:pPr>
        <w:pStyle w:val="CommentText"/>
        <w:rPr>
          <w:lang w:val="de-DE"/>
        </w:rPr>
      </w:pPr>
      <w:r w:rsidRPr="00F0282E">
        <w:rPr>
          <w:highlight w:val="green"/>
          <w:lang w:val="de-DE"/>
        </w:rPr>
        <w:t>DE_Generic_Profile</w:t>
      </w:r>
    </w:p>
  </w:comment>
  <w:comment w:id="2846" w:author="Author" w:date="2018-03-02T15:44:00Z" w:initials="A">
    <w:p w14:paraId="48C9765B" w14:textId="77777777" w:rsidR="005960F8" w:rsidRPr="00CF2B99" w:rsidRDefault="005960F8" w:rsidP="005960F8">
      <w:pPr>
        <w:pStyle w:val="CommentText"/>
        <w:rPr>
          <w:lang w:val="de-DE"/>
        </w:rPr>
      </w:pPr>
      <w:r>
        <w:rPr>
          <w:rStyle w:val="CommentReference"/>
        </w:rPr>
        <w:annotationRef/>
      </w:r>
      <w:r w:rsidRPr="00CF2B99">
        <w:rPr>
          <w:lang w:val="de-DE"/>
        </w:rPr>
        <w:t>Monica: da es auch die variante 50% gibt, würde ich die factor values weg lassen</w:t>
      </w:r>
    </w:p>
  </w:comment>
  <w:comment w:id="2847" w:author="Author" w:date="2018-03-05T10:34:00Z" w:initials="A">
    <w:p w14:paraId="73CE62E9" w14:textId="77777777" w:rsidR="005960F8" w:rsidRPr="0085272D" w:rsidRDefault="005960F8" w:rsidP="005960F8">
      <w:pPr>
        <w:pStyle w:val="CommentText"/>
        <w:rPr>
          <w:lang w:val="de-DE"/>
        </w:rPr>
      </w:pPr>
      <w:r>
        <w:rPr>
          <w:rStyle w:val="CommentReference"/>
        </w:rPr>
        <w:annotationRef/>
      </w:r>
      <w:r w:rsidRPr="0085272D">
        <w:rPr>
          <w:highlight w:val="green"/>
          <w:lang w:val="de-DE"/>
        </w:rPr>
        <w:t>ich mags behalten, steht ja “e.g.” davor.</w:t>
      </w:r>
    </w:p>
  </w:comment>
  <w:comment w:id="2839" w:author="Author" w:date="2018-03-02T15:47:00Z" w:initials="A">
    <w:p w14:paraId="4FB58D63" w14:textId="77777777" w:rsidR="005960F8" w:rsidRPr="00CF2B99" w:rsidRDefault="005960F8" w:rsidP="005960F8">
      <w:pPr>
        <w:pStyle w:val="CommentText"/>
        <w:rPr>
          <w:lang w:val="de-DE"/>
        </w:rPr>
      </w:pPr>
      <w:r>
        <w:rPr>
          <w:rStyle w:val="CommentReference"/>
        </w:rPr>
        <w:annotationRef/>
      </w:r>
      <w:r w:rsidRPr="00CF2B99">
        <w:rPr>
          <w:lang w:val="de-DE"/>
        </w:rPr>
        <w:t>MONICA: könnte man das bissl kürzen</w:t>
      </w:r>
      <w:r>
        <w:rPr>
          <w:lang w:val="de-DE"/>
        </w:rPr>
        <w:t>? V.a weil allein diese spalte über fast 3 seiten geht….</w:t>
      </w:r>
    </w:p>
  </w:comment>
  <w:comment w:id="2840" w:author="Author" w:date="2018-03-05T10:09:00Z" w:initials="A">
    <w:p w14:paraId="02FDFBD7" w14:textId="77777777" w:rsidR="005960F8" w:rsidRPr="00F247BD" w:rsidRDefault="005960F8" w:rsidP="005960F8">
      <w:pPr>
        <w:pStyle w:val="CommentText"/>
        <w:rPr>
          <w:lang w:val="de-DE"/>
        </w:rPr>
      </w:pPr>
      <w:r>
        <w:rPr>
          <w:rStyle w:val="CommentReference"/>
        </w:rPr>
        <w:annotationRef/>
      </w:r>
      <w:r w:rsidRPr="00F247BD">
        <w:rPr>
          <w:highlight w:val="green"/>
          <w:lang w:val="de-DE"/>
        </w:rPr>
        <w:t xml:space="preserve">nächstes Mal, wenn wir xls haben, ist eh mehr Platz </w:t>
      </w:r>
      <w:r w:rsidRPr="00F247BD">
        <w:rPr>
          <w:highlight w:val="green"/>
        </w:rPr>
        <w:sym w:font="Wingdings" w:char="F04A"/>
      </w:r>
    </w:p>
  </w:comment>
  <w:comment w:id="2808" w:author="Author" w:date="2018-03-01T12:47:00Z" w:initials="A">
    <w:p w14:paraId="534D0746" w14:textId="23882D03" w:rsidR="00657460" w:rsidRPr="005960F8" w:rsidRDefault="00657460">
      <w:pPr>
        <w:pStyle w:val="CommentText"/>
        <w:rPr>
          <w:highlight w:val="red"/>
        </w:rPr>
      </w:pPr>
      <w:r>
        <w:rPr>
          <w:rStyle w:val="CommentReference"/>
        </w:rPr>
        <w:annotationRef/>
      </w:r>
      <w:r w:rsidRPr="005960F8">
        <w:rPr>
          <w:highlight w:val="red"/>
        </w:rPr>
        <w:t>NEU NEU NEU</w:t>
      </w:r>
    </w:p>
    <w:p w14:paraId="3A33A16F" w14:textId="39408F2A" w:rsidR="00657460" w:rsidRDefault="00657460">
      <w:pPr>
        <w:pStyle w:val="CommentText"/>
      </w:pPr>
      <w:r w:rsidRPr="00315403">
        <w:rPr>
          <w:highlight w:val="red"/>
        </w:rPr>
        <w:t>need to create an EE with option 1 and TOIL</w:t>
      </w:r>
      <w:r w:rsidR="005960F8">
        <w:t>:</w:t>
      </w:r>
    </w:p>
    <w:p w14:paraId="7CC10C8E" w14:textId="7581DD11" w:rsidR="005960F8" w:rsidRDefault="005960F8">
      <w:pPr>
        <w:pStyle w:val="CommentText"/>
      </w:pPr>
    </w:p>
    <w:p w14:paraId="1291BF79" w14:textId="77777777" w:rsidR="005960F8" w:rsidRPr="00876761" w:rsidRDefault="005960F8" w:rsidP="005960F8">
      <w:pPr>
        <w:pStyle w:val="CommentText"/>
        <w:rPr>
          <w:highlight w:val="green"/>
        </w:rPr>
      </w:pPr>
      <w:r w:rsidRPr="00876761">
        <w:rPr>
          <w:highlight w:val="green"/>
        </w:rPr>
        <w:t>Tessa 31.01.</w:t>
      </w:r>
    </w:p>
    <w:p w14:paraId="7C6B49D0" w14:textId="77777777" w:rsidR="005960F8" w:rsidRPr="000C1C99" w:rsidRDefault="005960F8" w:rsidP="005960F8">
      <w:pPr>
        <w:pStyle w:val="CommentText"/>
        <w:rPr>
          <w:highlight w:val="green"/>
        </w:rPr>
      </w:pPr>
      <w:r w:rsidRPr="000C1C99">
        <w:rPr>
          <w:highlight w:val="green"/>
        </w:rPr>
        <w:t xml:space="preserve">Overtime </w:t>
      </w:r>
      <w:r>
        <w:rPr>
          <w:highlight w:val="green"/>
        </w:rPr>
        <w:t>with</w:t>
      </w:r>
      <w:r w:rsidRPr="000C1C99">
        <w:rPr>
          <w:highlight w:val="green"/>
        </w:rPr>
        <w:t xml:space="preserve"> </w:t>
      </w:r>
      <w:r>
        <w:rPr>
          <w:highlight w:val="green"/>
        </w:rPr>
        <w:t>TOIL</w:t>
      </w:r>
    </w:p>
    <w:p w14:paraId="3AFBADFE" w14:textId="77777777" w:rsidR="005960F8" w:rsidRPr="000C1C99" w:rsidRDefault="005960F8" w:rsidP="005960F8">
      <w:pPr>
        <w:pStyle w:val="CommentText"/>
        <w:rPr>
          <w:highlight w:val="green"/>
        </w:rPr>
      </w:pPr>
      <w:r>
        <w:rPr>
          <w:highlight w:val="green"/>
        </w:rPr>
        <w:t>Nick Smith</w:t>
      </w:r>
    </w:p>
    <w:p w14:paraId="120AC6B2" w14:textId="644EC5CF" w:rsidR="005960F8" w:rsidRPr="00315403" w:rsidRDefault="005960F8" w:rsidP="005960F8">
      <w:pPr>
        <w:pStyle w:val="CommentText"/>
      </w:pPr>
      <w:r w:rsidRPr="00466176">
        <w:rPr>
          <w:highlight w:val="green"/>
        </w:rPr>
        <w:t>Time Profile US1</w:t>
      </w:r>
    </w:p>
  </w:comment>
  <w:comment w:id="2879" w:author="Author" w:date="2018-01-31T14:50:00Z" w:initials="A">
    <w:p w14:paraId="6779A076" w14:textId="77777777" w:rsidR="00657460" w:rsidRPr="002F1131" w:rsidRDefault="00657460">
      <w:pPr>
        <w:pStyle w:val="CommentText"/>
        <w:rPr>
          <w:highlight w:val="green"/>
        </w:rPr>
      </w:pPr>
      <w:r>
        <w:rPr>
          <w:rStyle w:val="CommentReference"/>
        </w:rPr>
        <w:annotationRef/>
      </w:r>
      <w:r w:rsidRPr="002F1131">
        <w:rPr>
          <w:highlight w:val="green"/>
        </w:rPr>
        <w:t>Tessa 31.01.</w:t>
      </w:r>
    </w:p>
    <w:p w14:paraId="3C1D1ECB" w14:textId="77777777" w:rsidR="00657460" w:rsidRPr="00DE4E1F" w:rsidRDefault="00657460">
      <w:pPr>
        <w:pStyle w:val="CommentText"/>
        <w:rPr>
          <w:highlight w:val="green"/>
        </w:rPr>
      </w:pPr>
      <w:r w:rsidRPr="00DE4E1F">
        <w:rPr>
          <w:highlight w:val="green"/>
        </w:rPr>
        <w:t>Time Recording Profile:</w:t>
      </w:r>
    </w:p>
    <w:p w14:paraId="6DBA23F9" w14:textId="77777777" w:rsidR="00657460" w:rsidRPr="00DE4E1F" w:rsidRDefault="00657460">
      <w:pPr>
        <w:pStyle w:val="CommentText"/>
        <w:rPr>
          <w:highlight w:val="green"/>
        </w:rPr>
      </w:pPr>
      <w:r w:rsidRPr="00DE4E1F">
        <w:rPr>
          <w:highlight w:val="green"/>
        </w:rPr>
        <w:t>DUR_Working Hours only (XX)</w:t>
      </w:r>
    </w:p>
    <w:p w14:paraId="52A2D7F7" w14:textId="15DB2256" w:rsidR="00657460" w:rsidRDefault="00657460" w:rsidP="00A75D66">
      <w:pPr>
        <w:pStyle w:val="CommentText"/>
        <w:numPr>
          <w:ilvl w:val="0"/>
          <w:numId w:val="39"/>
        </w:numPr>
      </w:pPr>
      <w:r w:rsidRPr="00DE4E1F">
        <w:rPr>
          <w:highlight w:val="green"/>
        </w:rPr>
        <w:t>Uwe Meier</w:t>
      </w:r>
    </w:p>
  </w:comment>
  <w:comment w:id="2884" w:author="Author" w:date="2018-03-02T12:06:00Z" w:initials="A">
    <w:p w14:paraId="42728BC8" w14:textId="194AE42F" w:rsidR="00657460" w:rsidRDefault="00657460">
      <w:pPr>
        <w:pStyle w:val="CommentText"/>
      </w:pPr>
      <w:r>
        <w:t xml:space="preserve">MONICA: </w:t>
      </w:r>
      <w:r>
        <w:rPr>
          <w:rStyle w:val="CommentReference"/>
        </w:rPr>
        <w:annotationRef/>
      </w:r>
      <w:r>
        <w:t>angepasst</w:t>
      </w:r>
    </w:p>
  </w:comment>
  <w:comment w:id="2885" w:author="Author" w:date="2018-03-05T10:10:00Z" w:initials="A">
    <w:p w14:paraId="20725292" w14:textId="36D91DCC" w:rsidR="00F247BD" w:rsidRDefault="00F247BD">
      <w:pPr>
        <w:pStyle w:val="CommentText"/>
      </w:pPr>
      <w:r>
        <w:rPr>
          <w:rStyle w:val="CommentReference"/>
        </w:rPr>
        <w:annotationRef/>
      </w:r>
      <w:r w:rsidRPr="00F247BD">
        <w:rPr>
          <w:highlight w:val="green"/>
        </w:rPr>
        <w:t>danke.</w:t>
      </w:r>
    </w:p>
  </w:comment>
  <w:comment w:id="2893" w:author="Author" w:date="2018-03-02T12:09:00Z" w:initials="A">
    <w:p w14:paraId="29A85729" w14:textId="68A3D56C" w:rsidR="00657460" w:rsidRPr="00C80F3A" w:rsidRDefault="00657460">
      <w:pPr>
        <w:pStyle w:val="CommentText"/>
        <w:rPr>
          <w:lang w:val="de-DE"/>
        </w:rPr>
      </w:pPr>
      <w:r>
        <w:rPr>
          <w:rStyle w:val="CommentReference"/>
        </w:rPr>
        <w:annotationRef/>
      </w:r>
      <w:r w:rsidRPr="00C80F3A">
        <w:rPr>
          <w:lang w:val="de-DE"/>
        </w:rPr>
        <w:t xml:space="preserve">MONICA: angepasst, weil FJ7 ist nur wenn </w:t>
      </w:r>
      <w:r>
        <w:rPr>
          <w:lang w:val="de-DE"/>
        </w:rPr>
        <w:t>Kunde unser UPC hat. Allerdings haben wir für jedes land ein FJ7 (noch)</w:t>
      </w:r>
    </w:p>
  </w:comment>
  <w:comment w:id="2894" w:author="Author" w:date="2018-03-05T10:11:00Z" w:initials="A">
    <w:p w14:paraId="268D8E2D" w14:textId="65A6CF43" w:rsidR="00F247BD" w:rsidRPr="00466176" w:rsidRDefault="00F247BD">
      <w:pPr>
        <w:pStyle w:val="CommentText"/>
        <w:rPr>
          <w:lang w:val="de-DE"/>
        </w:rPr>
      </w:pPr>
      <w:r>
        <w:rPr>
          <w:rStyle w:val="CommentReference"/>
        </w:rPr>
        <w:annotationRef/>
      </w:r>
      <w:r w:rsidRPr="00466176">
        <w:rPr>
          <w:highlight w:val="green"/>
          <w:lang w:val="de-DE"/>
        </w:rPr>
        <w:t>danke.</w:t>
      </w:r>
    </w:p>
  </w:comment>
  <w:comment w:id="2909" w:author="Author" w:date="2018-02-05T10:07:00Z" w:initials="A">
    <w:p w14:paraId="63145AFE" w14:textId="2579C560" w:rsidR="00657460" w:rsidRPr="00C80F3A" w:rsidRDefault="00657460">
      <w:pPr>
        <w:pStyle w:val="CommentText"/>
        <w:rPr>
          <w:highlight w:val="green"/>
          <w:lang w:val="de-DE"/>
        </w:rPr>
      </w:pPr>
      <w:r>
        <w:rPr>
          <w:rStyle w:val="CommentReference"/>
        </w:rPr>
        <w:annotationRef/>
      </w:r>
      <w:r w:rsidRPr="00C80F3A">
        <w:rPr>
          <w:highlight w:val="green"/>
          <w:lang w:val="de-DE"/>
        </w:rPr>
        <w:t>Tessa 05.02.</w:t>
      </w:r>
    </w:p>
    <w:p w14:paraId="4B95B271" w14:textId="6AAAC2BB" w:rsidR="00657460" w:rsidRPr="00726CF8" w:rsidRDefault="00657460">
      <w:pPr>
        <w:pStyle w:val="CommentText"/>
        <w:rPr>
          <w:highlight w:val="green"/>
          <w:lang w:val="de-DE"/>
        </w:rPr>
      </w:pPr>
      <w:r w:rsidRPr="00726CF8">
        <w:rPr>
          <w:highlight w:val="green"/>
          <w:lang w:val="de-DE"/>
        </w:rPr>
        <w:t>Absences werden im Total Part gar nicht mehr angezeigt</w:t>
      </w:r>
    </w:p>
    <w:p w14:paraId="33FD65E9" w14:textId="793D47E8" w:rsidR="00657460" w:rsidRDefault="00657460">
      <w:pPr>
        <w:pStyle w:val="CommentText"/>
        <w:rPr>
          <w:lang w:val="de-DE"/>
        </w:rPr>
      </w:pPr>
    </w:p>
    <w:p w14:paraId="3EFC93FB" w14:textId="5EB28F9B" w:rsidR="00657460" w:rsidRPr="00726CF8" w:rsidRDefault="00657460">
      <w:pPr>
        <w:pStyle w:val="CommentText"/>
        <w:rPr>
          <w:lang w:val="de-DE"/>
        </w:rPr>
      </w:pPr>
      <w:r w:rsidRPr="00726CF8">
        <w:rPr>
          <w:highlight w:val="green"/>
          <w:lang w:val="de-DE"/>
        </w:rPr>
        <w:t>Hab ich mehrfach mit mehreren Ländern und use cases gecheckt</w:t>
      </w:r>
    </w:p>
  </w:comment>
  <w:comment w:id="2920" w:author="Author" w:date="2018-01-31T15:05:00Z" w:initials="A">
    <w:p w14:paraId="780CA064" w14:textId="28A8FE2E" w:rsidR="00657460" w:rsidRPr="000C1C99" w:rsidRDefault="00657460">
      <w:pPr>
        <w:pStyle w:val="CommentText"/>
        <w:rPr>
          <w:highlight w:val="green"/>
          <w:lang w:val="de-DE"/>
        </w:rPr>
      </w:pPr>
      <w:r>
        <w:rPr>
          <w:rStyle w:val="CommentReference"/>
        </w:rPr>
        <w:annotationRef/>
      </w:r>
      <w:r w:rsidRPr="000C1C99">
        <w:rPr>
          <w:highlight w:val="green"/>
          <w:lang w:val="de-DE"/>
        </w:rPr>
        <w:t>Tessa 31.01.</w:t>
      </w:r>
    </w:p>
    <w:p w14:paraId="762BE4DA" w14:textId="37082DE8" w:rsidR="00657460" w:rsidRPr="000C1C99" w:rsidRDefault="00657460">
      <w:pPr>
        <w:pStyle w:val="CommentText"/>
        <w:rPr>
          <w:highlight w:val="green"/>
          <w:lang w:val="de-DE"/>
        </w:rPr>
      </w:pPr>
      <w:r w:rsidRPr="000C1C99">
        <w:rPr>
          <w:highlight w:val="green"/>
          <w:lang w:val="de-DE"/>
        </w:rPr>
        <w:t>AU: Jacob Martin</w:t>
      </w:r>
    </w:p>
    <w:p w14:paraId="37ED0993" w14:textId="18A8A003" w:rsidR="00657460" w:rsidRPr="00B12EE9" w:rsidRDefault="00657460">
      <w:pPr>
        <w:pStyle w:val="CommentText"/>
        <w:rPr>
          <w:lang w:val="de-DE"/>
        </w:rPr>
      </w:pPr>
      <w:r w:rsidRPr="000C1C99">
        <w:rPr>
          <w:highlight w:val="green"/>
          <w:lang w:val="de-DE"/>
        </w:rPr>
        <w:t>alles ok, nur die Absence ist im Screen nicht zu sehen.</w:t>
      </w:r>
    </w:p>
    <w:p w14:paraId="180F648A" w14:textId="77777777" w:rsidR="00657460" w:rsidRPr="00B12EE9" w:rsidRDefault="00657460">
      <w:pPr>
        <w:pStyle w:val="CommentText"/>
        <w:rPr>
          <w:lang w:val="de-DE"/>
        </w:rPr>
      </w:pPr>
    </w:p>
  </w:comment>
  <w:comment w:id="2943" w:author="Author" w:date="2018-01-31T15:32:00Z" w:initials="A">
    <w:p w14:paraId="2DE19E4E" w14:textId="46778C40" w:rsidR="00657460" w:rsidRPr="000C1C99" w:rsidRDefault="00657460">
      <w:pPr>
        <w:pStyle w:val="CommentText"/>
        <w:rPr>
          <w:highlight w:val="green"/>
          <w:lang w:val="de-DE"/>
        </w:rPr>
      </w:pPr>
      <w:r w:rsidRPr="00F6067C">
        <w:rPr>
          <w:rStyle w:val="CommentReference"/>
          <w:highlight w:val="yellow"/>
        </w:rPr>
        <w:annotationRef/>
      </w:r>
      <w:r w:rsidRPr="000C1C99">
        <w:rPr>
          <w:highlight w:val="green"/>
          <w:lang w:val="de-DE"/>
        </w:rPr>
        <w:t>Tessa 31.01.</w:t>
      </w:r>
    </w:p>
    <w:p w14:paraId="734C42D2" w14:textId="0F6C68F5" w:rsidR="00657460" w:rsidRPr="000C1C99" w:rsidRDefault="00657460">
      <w:pPr>
        <w:pStyle w:val="CommentText"/>
        <w:rPr>
          <w:highlight w:val="green"/>
          <w:lang w:val="de-DE"/>
        </w:rPr>
      </w:pPr>
      <w:r w:rsidRPr="000C1C99">
        <w:rPr>
          <w:highlight w:val="green"/>
          <w:lang w:val="de-DE"/>
        </w:rPr>
        <w:t xml:space="preserve">AE: </w:t>
      </w:r>
      <w:r>
        <w:rPr>
          <w:highlight w:val="green"/>
          <w:lang w:val="de-DE"/>
        </w:rPr>
        <w:t>Seyyed Hamza</w:t>
      </w:r>
    </w:p>
    <w:p w14:paraId="6B87545A" w14:textId="2DE35CB5" w:rsidR="00657460" w:rsidRPr="000C1C99" w:rsidRDefault="00657460">
      <w:pPr>
        <w:pStyle w:val="CommentText"/>
        <w:rPr>
          <w:highlight w:val="green"/>
          <w:lang w:val="de-DE"/>
        </w:rPr>
      </w:pPr>
    </w:p>
    <w:p w14:paraId="06686A2B" w14:textId="0F21F733" w:rsidR="00657460" w:rsidRPr="00F6067C" w:rsidRDefault="00657460">
      <w:pPr>
        <w:pStyle w:val="CommentText"/>
        <w:rPr>
          <w:lang w:val="de-DE"/>
        </w:rPr>
      </w:pPr>
      <w:r w:rsidRPr="000C1C99">
        <w:rPr>
          <w:highlight w:val="green"/>
          <w:lang w:val="de-DE"/>
        </w:rPr>
        <w:t>Absences scheinen im Submit Screen gar nicht angezeigt zu werden</w:t>
      </w:r>
    </w:p>
  </w:comment>
  <w:comment w:id="2967" w:author="Author" w:date="2018-01-31T14:56:00Z" w:initials="A">
    <w:p w14:paraId="6536D01D" w14:textId="256E4254" w:rsidR="00657460" w:rsidRPr="00DE4E1F" w:rsidRDefault="00657460">
      <w:pPr>
        <w:pStyle w:val="CommentText"/>
        <w:rPr>
          <w:highlight w:val="green"/>
        </w:rPr>
      </w:pPr>
      <w:r>
        <w:rPr>
          <w:rStyle w:val="CommentReference"/>
        </w:rPr>
        <w:annotationRef/>
      </w:r>
      <w:r w:rsidRPr="00DE4E1F">
        <w:rPr>
          <w:highlight w:val="green"/>
        </w:rPr>
        <w:t>Tessa 31.01.</w:t>
      </w:r>
    </w:p>
    <w:p w14:paraId="11F34BC9" w14:textId="06780F4D" w:rsidR="00657460" w:rsidRPr="00DE4E1F" w:rsidRDefault="00657460">
      <w:pPr>
        <w:pStyle w:val="CommentText"/>
        <w:rPr>
          <w:highlight w:val="green"/>
        </w:rPr>
      </w:pPr>
      <w:r w:rsidRPr="00DE4E1F">
        <w:rPr>
          <w:highlight w:val="green"/>
        </w:rPr>
        <w:t>Working Hours only:</w:t>
      </w:r>
    </w:p>
    <w:p w14:paraId="35641D3A" w14:textId="790A9E28" w:rsidR="00657460" w:rsidRDefault="00657460">
      <w:pPr>
        <w:pStyle w:val="CommentText"/>
      </w:pPr>
      <w:r w:rsidRPr="00DE4E1F">
        <w:rPr>
          <w:highlight w:val="green"/>
        </w:rPr>
        <w:t>DE: Uwe Meier</w:t>
      </w:r>
    </w:p>
  </w:comment>
  <w:comment w:id="2968" w:author="Author" w:date="2018-03-02T15:26:00Z" w:initials="A">
    <w:p w14:paraId="3923D915" w14:textId="38CCCC8E" w:rsidR="00657460" w:rsidRPr="00B04344" w:rsidRDefault="00657460">
      <w:pPr>
        <w:pStyle w:val="CommentText"/>
        <w:rPr>
          <w:lang w:val="de-DE"/>
        </w:rPr>
      </w:pPr>
      <w:r>
        <w:rPr>
          <w:rStyle w:val="CommentReference"/>
        </w:rPr>
        <w:annotationRef/>
      </w:r>
      <w:r w:rsidRPr="00B04344">
        <w:rPr>
          <w:lang w:val="de-DE"/>
        </w:rPr>
        <w:t>MONICA: bei Uwe Meier sieht es so aus</w:t>
      </w:r>
      <w:r>
        <w:rPr>
          <w:lang w:val="de-DE"/>
        </w:rPr>
        <w:t xml:space="preserve"> (also steht regular time)</w:t>
      </w:r>
      <w:r w:rsidRPr="00B04344">
        <w:rPr>
          <w:lang w:val="de-DE"/>
        </w:rPr>
        <w:t>:</w:t>
      </w:r>
    </w:p>
    <w:p w14:paraId="027C6DC4" w14:textId="12D7507C" w:rsidR="00657460" w:rsidRDefault="00657460">
      <w:pPr>
        <w:pStyle w:val="CommentText"/>
      </w:pPr>
      <w:r>
        <w:rPr>
          <w:noProof/>
          <w:lang w:val="de-DE" w:eastAsia="de-DE"/>
        </w:rPr>
        <w:drawing>
          <wp:inline distT="0" distB="0" distL="0" distR="0" wp14:anchorId="69376D33" wp14:editId="7CACF777">
            <wp:extent cx="2162793" cy="122729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180909" cy="1237579"/>
                    </a:xfrm>
                    <a:prstGeom prst="rect">
                      <a:avLst/>
                    </a:prstGeom>
                  </pic:spPr>
                </pic:pic>
              </a:graphicData>
            </a:graphic>
          </wp:inline>
        </w:drawing>
      </w:r>
    </w:p>
  </w:comment>
  <w:comment w:id="2999" w:author="Author" w:date="2018-01-31T15:32:00Z" w:initials="A">
    <w:p w14:paraId="41296F00" w14:textId="77777777" w:rsidR="00657460" w:rsidRPr="000C1C99" w:rsidRDefault="00657460" w:rsidP="002F1131">
      <w:pPr>
        <w:pStyle w:val="CommentText"/>
        <w:rPr>
          <w:highlight w:val="green"/>
          <w:lang w:val="de-DE"/>
        </w:rPr>
      </w:pPr>
      <w:r w:rsidRPr="00F6067C">
        <w:rPr>
          <w:rStyle w:val="CommentReference"/>
          <w:highlight w:val="yellow"/>
        </w:rPr>
        <w:annotationRef/>
      </w:r>
      <w:r w:rsidRPr="000C1C99">
        <w:rPr>
          <w:highlight w:val="green"/>
          <w:lang w:val="de-DE"/>
        </w:rPr>
        <w:t>Tessa 31.01.</w:t>
      </w:r>
    </w:p>
    <w:p w14:paraId="6D9433BB" w14:textId="77777777" w:rsidR="00657460" w:rsidRPr="000C1C99" w:rsidRDefault="00657460" w:rsidP="002F1131">
      <w:pPr>
        <w:pStyle w:val="CommentText"/>
        <w:rPr>
          <w:highlight w:val="green"/>
          <w:lang w:val="de-DE"/>
        </w:rPr>
      </w:pPr>
      <w:r w:rsidRPr="000C1C99">
        <w:rPr>
          <w:highlight w:val="green"/>
          <w:lang w:val="de-DE"/>
        </w:rPr>
        <w:t xml:space="preserve">AE: </w:t>
      </w:r>
      <w:r>
        <w:rPr>
          <w:highlight w:val="green"/>
          <w:lang w:val="de-DE"/>
        </w:rPr>
        <w:t>Seyyed Hamza</w:t>
      </w:r>
    </w:p>
    <w:p w14:paraId="699179E1" w14:textId="77777777" w:rsidR="00657460" w:rsidRPr="000C1C99" w:rsidRDefault="00657460" w:rsidP="002F1131">
      <w:pPr>
        <w:pStyle w:val="CommentText"/>
        <w:rPr>
          <w:highlight w:val="green"/>
          <w:lang w:val="de-DE"/>
        </w:rPr>
      </w:pPr>
    </w:p>
    <w:p w14:paraId="0CFD8AC7" w14:textId="77777777" w:rsidR="00657460" w:rsidRPr="00F6067C" w:rsidRDefault="00657460" w:rsidP="002F1131">
      <w:pPr>
        <w:pStyle w:val="CommentText"/>
        <w:rPr>
          <w:lang w:val="de-DE"/>
        </w:rPr>
      </w:pPr>
      <w:r w:rsidRPr="000C1C99">
        <w:rPr>
          <w:highlight w:val="green"/>
          <w:lang w:val="de-DE"/>
        </w:rPr>
        <w:t>Absences scheinen im Submit Screen gar nicht angezeigt zu werden</w:t>
      </w:r>
    </w:p>
  </w:comment>
  <w:comment w:id="2917" w:author="Author" w:date="2018-03-02T15:53:00Z" w:initials="A">
    <w:p w14:paraId="528223C0" w14:textId="42C16EDD" w:rsidR="00657460" w:rsidRPr="00466176" w:rsidRDefault="00657460">
      <w:pPr>
        <w:pStyle w:val="CommentText"/>
      </w:pPr>
      <w:r>
        <w:rPr>
          <w:rStyle w:val="CommentReference"/>
        </w:rPr>
        <w:annotationRef/>
      </w:r>
      <w:r w:rsidRPr="007E051D">
        <w:rPr>
          <w:lang w:val="de-DE"/>
        </w:rPr>
        <w:t xml:space="preserve">MONICA: ich hab mal ein xls angelegt um </w:t>
      </w:r>
      <w:r>
        <w:rPr>
          <w:lang w:val="de-DE"/>
        </w:rPr>
        <w:t xml:space="preserve">die 4 use cases </w:t>
      </w:r>
      <w:r w:rsidRPr="007E051D">
        <w:rPr>
          <w:lang w:val="de-DE"/>
        </w:rPr>
        <w:t>zu vergleichen</w:t>
      </w:r>
      <w:r>
        <w:rPr>
          <w:lang w:val="de-DE"/>
        </w:rPr>
        <w:t xml:space="preserve">. Da sie ziemlich ähnlich sind, würde ich das irgendwie kürzer halten. </w:t>
      </w:r>
      <w:r w:rsidRPr="00466176">
        <w:t>Siehe xls.</w:t>
      </w:r>
    </w:p>
  </w:comment>
  <w:comment w:id="2984" w:author="Author" w:date="2018-03-01T12:49:00Z" w:initials="A">
    <w:p w14:paraId="4F3A9A43" w14:textId="77777777" w:rsidR="005960F8" w:rsidRPr="005960F8" w:rsidRDefault="00657460" w:rsidP="005960F8">
      <w:pPr>
        <w:pStyle w:val="CommentText"/>
        <w:rPr>
          <w:highlight w:val="red"/>
        </w:rPr>
      </w:pPr>
      <w:r>
        <w:rPr>
          <w:rStyle w:val="CommentReference"/>
        </w:rPr>
        <w:annotationRef/>
      </w:r>
      <w:r w:rsidR="005960F8" w:rsidRPr="005960F8">
        <w:rPr>
          <w:highlight w:val="red"/>
        </w:rPr>
        <w:t>NEU NEU NEU</w:t>
      </w:r>
    </w:p>
    <w:p w14:paraId="163CCB64" w14:textId="77777777" w:rsidR="005960F8" w:rsidRDefault="005960F8" w:rsidP="005960F8">
      <w:pPr>
        <w:pStyle w:val="CommentText"/>
      </w:pPr>
      <w:r w:rsidRPr="00315403">
        <w:rPr>
          <w:highlight w:val="red"/>
        </w:rPr>
        <w:t>need to create an EE with option 1 and TOIL</w:t>
      </w:r>
      <w:r>
        <w:t>:</w:t>
      </w:r>
    </w:p>
    <w:p w14:paraId="35538702" w14:textId="77777777" w:rsidR="005960F8" w:rsidRDefault="005960F8" w:rsidP="005960F8">
      <w:pPr>
        <w:pStyle w:val="CommentText"/>
      </w:pPr>
    </w:p>
    <w:p w14:paraId="606F1CBC" w14:textId="77777777" w:rsidR="005960F8" w:rsidRPr="00876761" w:rsidRDefault="005960F8" w:rsidP="005960F8">
      <w:pPr>
        <w:pStyle w:val="CommentText"/>
        <w:rPr>
          <w:highlight w:val="green"/>
        </w:rPr>
      </w:pPr>
      <w:r w:rsidRPr="00876761">
        <w:rPr>
          <w:highlight w:val="green"/>
        </w:rPr>
        <w:t>Tessa 31.01.</w:t>
      </w:r>
    </w:p>
    <w:p w14:paraId="21AE3D4D" w14:textId="77777777" w:rsidR="005960F8" w:rsidRPr="000C1C99" w:rsidRDefault="005960F8" w:rsidP="005960F8">
      <w:pPr>
        <w:pStyle w:val="CommentText"/>
        <w:rPr>
          <w:highlight w:val="green"/>
        </w:rPr>
      </w:pPr>
      <w:r w:rsidRPr="000C1C99">
        <w:rPr>
          <w:highlight w:val="green"/>
        </w:rPr>
        <w:t xml:space="preserve">Overtime </w:t>
      </w:r>
      <w:r>
        <w:rPr>
          <w:highlight w:val="green"/>
        </w:rPr>
        <w:t>with</w:t>
      </w:r>
      <w:r w:rsidRPr="000C1C99">
        <w:rPr>
          <w:highlight w:val="green"/>
        </w:rPr>
        <w:t xml:space="preserve"> </w:t>
      </w:r>
      <w:r>
        <w:rPr>
          <w:highlight w:val="green"/>
        </w:rPr>
        <w:t>TOIL</w:t>
      </w:r>
    </w:p>
    <w:p w14:paraId="3472871E" w14:textId="77777777" w:rsidR="005960F8" w:rsidRPr="000C1C99" w:rsidRDefault="005960F8" w:rsidP="005960F8">
      <w:pPr>
        <w:pStyle w:val="CommentText"/>
        <w:rPr>
          <w:highlight w:val="green"/>
        </w:rPr>
      </w:pPr>
      <w:r>
        <w:rPr>
          <w:highlight w:val="green"/>
        </w:rPr>
        <w:t>Nick Smith</w:t>
      </w:r>
    </w:p>
    <w:p w14:paraId="2111A4F5" w14:textId="28B66311" w:rsidR="00657460" w:rsidRPr="00466176" w:rsidRDefault="005960F8" w:rsidP="005960F8">
      <w:pPr>
        <w:pStyle w:val="CommentText"/>
      </w:pPr>
      <w:r w:rsidRPr="00466176">
        <w:rPr>
          <w:highlight w:val="green"/>
        </w:rPr>
        <w:t>Time Profile US1</w:t>
      </w:r>
    </w:p>
  </w:comment>
  <w:comment w:id="3055" w:author="Author" w:date="2018-01-31T15:32:00Z" w:initials="A">
    <w:p w14:paraId="54E99A3D" w14:textId="77777777" w:rsidR="00657460" w:rsidRPr="000C1C99" w:rsidRDefault="00657460" w:rsidP="00D92AE7">
      <w:pPr>
        <w:pStyle w:val="CommentText"/>
        <w:rPr>
          <w:highlight w:val="green"/>
          <w:lang w:val="de-DE"/>
        </w:rPr>
      </w:pPr>
      <w:r w:rsidRPr="00F6067C">
        <w:rPr>
          <w:rStyle w:val="CommentReference"/>
          <w:highlight w:val="yellow"/>
        </w:rPr>
        <w:annotationRef/>
      </w:r>
      <w:r w:rsidRPr="000C1C99">
        <w:rPr>
          <w:highlight w:val="green"/>
          <w:lang w:val="de-DE"/>
        </w:rPr>
        <w:t>Tessa 31.01.</w:t>
      </w:r>
    </w:p>
    <w:p w14:paraId="20CEFFE3" w14:textId="77777777" w:rsidR="00657460" w:rsidRPr="000C1C99" w:rsidRDefault="00657460" w:rsidP="00D92AE7">
      <w:pPr>
        <w:pStyle w:val="CommentText"/>
        <w:rPr>
          <w:highlight w:val="green"/>
          <w:lang w:val="de-DE"/>
        </w:rPr>
      </w:pPr>
      <w:r w:rsidRPr="000C1C99">
        <w:rPr>
          <w:highlight w:val="green"/>
          <w:lang w:val="de-DE"/>
        </w:rPr>
        <w:t xml:space="preserve">AE: </w:t>
      </w:r>
      <w:r>
        <w:rPr>
          <w:highlight w:val="green"/>
          <w:lang w:val="de-DE"/>
        </w:rPr>
        <w:t>Seyyed Hamza</w:t>
      </w:r>
    </w:p>
    <w:p w14:paraId="403B6641" w14:textId="77777777" w:rsidR="00657460" w:rsidRPr="000C1C99" w:rsidRDefault="00657460" w:rsidP="00D92AE7">
      <w:pPr>
        <w:pStyle w:val="CommentText"/>
        <w:rPr>
          <w:highlight w:val="green"/>
          <w:lang w:val="de-DE"/>
        </w:rPr>
      </w:pPr>
    </w:p>
    <w:p w14:paraId="41CEADB2" w14:textId="77777777" w:rsidR="00657460" w:rsidRPr="00F6067C" w:rsidRDefault="00657460" w:rsidP="00D92AE7">
      <w:pPr>
        <w:pStyle w:val="CommentText"/>
        <w:rPr>
          <w:lang w:val="de-DE"/>
        </w:rPr>
      </w:pPr>
      <w:r w:rsidRPr="000C1C99">
        <w:rPr>
          <w:highlight w:val="green"/>
          <w:lang w:val="de-DE"/>
        </w:rPr>
        <w:t>Absences scheinen im Submit Screen gar nicht angezeigt zu werden</w:t>
      </w:r>
    </w:p>
  </w:comment>
  <w:comment w:id="3003" w:author="Author" w:date="2018-03-01T12:49:00Z" w:initials="A">
    <w:p w14:paraId="10287CFE" w14:textId="2CCCAA80" w:rsidR="00657460" w:rsidRPr="002F1131" w:rsidRDefault="00657460">
      <w:pPr>
        <w:pStyle w:val="CommentText"/>
        <w:rPr>
          <w:highlight w:val="cyan"/>
          <w:lang w:val="de-DE"/>
        </w:rPr>
      </w:pPr>
      <w:r>
        <w:rPr>
          <w:rStyle w:val="CommentReference"/>
        </w:rPr>
        <w:annotationRef/>
      </w:r>
      <w:r w:rsidRPr="002F1131">
        <w:rPr>
          <w:highlight w:val="cyan"/>
          <w:lang w:val="de-DE"/>
        </w:rPr>
        <w:t xml:space="preserve">NEU NEU NEU </w:t>
      </w:r>
    </w:p>
    <w:p w14:paraId="42B5B91B" w14:textId="5D183E8F" w:rsidR="00657460" w:rsidRPr="00D92AE7" w:rsidRDefault="00657460">
      <w:pPr>
        <w:pStyle w:val="CommentText"/>
        <w:rPr>
          <w:lang w:val="de-DE"/>
        </w:rPr>
      </w:pPr>
      <w:r w:rsidRPr="002F1131">
        <w:rPr>
          <w:highlight w:val="cyan"/>
          <w:lang w:val="de-DE"/>
        </w:rPr>
        <w:t>and unchecked !</w:t>
      </w:r>
    </w:p>
  </w:comment>
  <w:comment w:id="3162" w:author="Author" w:date="2018-01-31T15:35:00Z" w:initials="A">
    <w:p w14:paraId="1EFD15E2" w14:textId="77777777" w:rsidR="00657460" w:rsidRPr="004B6D41" w:rsidRDefault="00657460">
      <w:pPr>
        <w:pStyle w:val="CommentText"/>
        <w:rPr>
          <w:highlight w:val="green"/>
          <w:lang w:val="de-DE"/>
        </w:rPr>
      </w:pPr>
      <w:r>
        <w:rPr>
          <w:rStyle w:val="CommentReference"/>
        </w:rPr>
        <w:annotationRef/>
      </w:r>
      <w:r w:rsidRPr="004B6D41">
        <w:rPr>
          <w:highlight w:val="green"/>
          <w:lang w:val="de-DE"/>
        </w:rPr>
        <w:t>Tessa 31.01.</w:t>
      </w:r>
    </w:p>
    <w:p w14:paraId="6327B04A" w14:textId="4D3C7E0D" w:rsidR="00657460" w:rsidRPr="00657460" w:rsidRDefault="00657460">
      <w:pPr>
        <w:pStyle w:val="CommentText"/>
        <w:rPr>
          <w:lang w:val="de-DE"/>
        </w:rPr>
      </w:pPr>
      <w:r w:rsidRPr="00657460">
        <w:rPr>
          <w:highlight w:val="green"/>
          <w:lang w:val="de-DE"/>
        </w:rPr>
        <w:t>AE: Seyyed Hamza</w:t>
      </w:r>
    </w:p>
  </w:comment>
  <w:comment w:id="3085" w:author="Author" w:date="2018-03-02T16:44:00Z" w:initials="A">
    <w:p w14:paraId="33D12BEF" w14:textId="05645458" w:rsidR="00657460" w:rsidRPr="00323DCC" w:rsidRDefault="00657460">
      <w:pPr>
        <w:pStyle w:val="CommentText"/>
        <w:rPr>
          <w:lang w:val="de-DE"/>
        </w:rPr>
      </w:pPr>
      <w:r>
        <w:rPr>
          <w:rStyle w:val="CommentReference"/>
        </w:rPr>
        <w:annotationRef/>
      </w:r>
      <w:r w:rsidRPr="00323DCC">
        <w:rPr>
          <w:lang w:val="de-DE"/>
        </w:rPr>
        <w:t xml:space="preserve">MONICA: evtl lieber als note unterhalb der tabelle. </w:t>
      </w:r>
      <w:r>
        <w:rPr>
          <w:lang w:val="de-DE"/>
        </w:rPr>
        <w:t>Evtl über TOIL gar nix sagen, weil das sicher nach dem approval by manager nochmals erwähnt wird, oder?</w:t>
      </w:r>
    </w:p>
  </w:comment>
  <w:comment w:id="3217" w:author="Author" w:date="2018-02-01T11:11:00Z" w:initials="A">
    <w:p w14:paraId="7C801996" w14:textId="2EF48D11" w:rsidR="00657460" w:rsidRPr="004B6D41" w:rsidRDefault="00657460">
      <w:pPr>
        <w:pStyle w:val="CommentText"/>
        <w:rPr>
          <w:highlight w:val="green"/>
        </w:rPr>
      </w:pPr>
      <w:r>
        <w:rPr>
          <w:rStyle w:val="CommentReference"/>
        </w:rPr>
        <w:annotationRef/>
      </w:r>
      <w:r w:rsidRPr="004B6D41">
        <w:rPr>
          <w:highlight w:val="green"/>
        </w:rPr>
        <w:t>Tessa 01.02.</w:t>
      </w:r>
    </w:p>
    <w:p w14:paraId="43B769D6" w14:textId="77777777" w:rsidR="00657460" w:rsidRPr="004B6D41" w:rsidRDefault="00657460">
      <w:pPr>
        <w:pStyle w:val="CommentText"/>
        <w:rPr>
          <w:highlight w:val="green"/>
        </w:rPr>
      </w:pPr>
    </w:p>
    <w:p w14:paraId="76D482C4" w14:textId="66D8241E" w:rsidR="00657460" w:rsidRPr="004B6D41" w:rsidRDefault="00657460">
      <w:pPr>
        <w:pStyle w:val="CommentText"/>
        <w:rPr>
          <w:highlight w:val="green"/>
        </w:rPr>
      </w:pPr>
      <w:r w:rsidRPr="004B6D41">
        <w:rPr>
          <w:highlight w:val="green"/>
        </w:rPr>
        <w:t>POS + CLT</w:t>
      </w:r>
    </w:p>
    <w:p w14:paraId="509A4619" w14:textId="742630FA" w:rsidR="00657460" w:rsidRPr="00867198" w:rsidRDefault="00657460">
      <w:pPr>
        <w:pStyle w:val="CommentText"/>
        <w:rPr>
          <w:highlight w:val="green"/>
        </w:rPr>
      </w:pPr>
      <w:r w:rsidRPr="00867198">
        <w:rPr>
          <w:highlight w:val="green"/>
        </w:rPr>
        <w:t>US Generic Profile</w:t>
      </w:r>
    </w:p>
    <w:p w14:paraId="58DA1989" w14:textId="77C80CA6" w:rsidR="00657460" w:rsidRPr="00657460" w:rsidRDefault="00657460">
      <w:pPr>
        <w:pStyle w:val="CommentText"/>
        <w:rPr>
          <w:highlight w:val="green"/>
        </w:rPr>
      </w:pPr>
      <w:r w:rsidRPr="00657460">
        <w:rPr>
          <w:highlight w:val="green"/>
        </w:rPr>
        <w:t>Neil Flores</w:t>
      </w:r>
    </w:p>
    <w:p w14:paraId="0CF3D208" w14:textId="75B1FADA" w:rsidR="00657460" w:rsidRPr="00657460" w:rsidRDefault="00657460">
      <w:pPr>
        <w:pStyle w:val="CommentText"/>
        <w:rPr>
          <w:highlight w:val="green"/>
        </w:rPr>
      </w:pPr>
    </w:p>
    <w:p w14:paraId="47F17EBF" w14:textId="16AFF243" w:rsidR="00657460" w:rsidRPr="00657460" w:rsidRDefault="00657460">
      <w:pPr>
        <w:pStyle w:val="CommentText"/>
        <w:rPr>
          <w:highlight w:val="green"/>
        </w:rPr>
      </w:pPr>
      <w:r w:rsidRPr="00657460">
        <w:rPr>
          <w:highlight w:val="green"/>
        </w:rPr>
        <w:t>POS + CLT + TOIL</w:t>
      </w:r>
    </w:p>
    <w:p w14:paraId="76EDC1D0" w14:textId="37707C40" w:rsidR="00657460" w:rsidRPr="00657460" w:rsidRDefault="00657460">
      <w:pPr>
        <w:pStyle w:val="CommentText"/>
        <w:rPr>
          <w:highlight w:val="green"/>
        </w:rPr>
      </w:pPr>
      <w:r w:rsidRPr="00657460">
        <w:rPr>
          <w:highlight w:val="green"/>
        </w:rPr>
        <w:t>Time Profile FR1</w:t>
      </w:r>
    </w:p>
    <w:p w14:paraId="715B6B07" w14:textId="778EBEAF" w:rsidR="00657460" w:rsidRPr="00E91E04" w:rsidRDefault="00657460">
      <w:pPr>
        <w:pStyle w:val="CommentText"/>
        <w:rPr>
          <w:lang w:val="de-DE"/>
        </w:rPr>
      </w:pPr>
      <w:r w:rsidRPr="00E91E04">
        <w:rPr>
          <w:highlight w:val="green"/>
          <w:lang w:val="de-DE"/>
        </w:rPr>
        <w:t>Odette DuPont</w:t>
      </w:r>
    </w:p>
    <w:p w14:paraId="6C08C649" w14:textId="77777777" w:rsidR="00657460" w:rsidRPr="00E91E04" w:rsidRDefault="00657460">
      <w:pPr>
        <w:pStyle w:val="CommentText"/>
        <w:rPr>
          <w:lang w:val="de-DE"/>
        </w:rPr>
      </w:pPr>
    </w:p>
  </w:comment>
  <w:comment w:id="3261" w:author="Author" w:date="2018-03-01T13:42:00Z" w:initials="A">
    <w:p w14:paraId="0C10468E" w14:textId="70400658" w:rsidR="00657460" w:rsidRPr="001E1908" w:rsidRDefault="00657460">
      <w:pPr>
        <w:pStyle w:val="CommentText"/>
        <w:rPr>
          <w:lang w:val="de-DE"/>
        </w:rPr>
      </w:pPr>
      <w:r>
        <w:rPr>
          <w:rStyle w:val="CommentReference"/>
        </w:rPr>
        <w:annotationRef/>
      </w:r>
      <w:r w:rsidRPr="001E1908">
        <w:rPr>
          <w:highlight w:val="cyan"/>
          <w:lang w:val="de-DE"/>
        </w:rPr>
        <w:t>NEU HIER</w:t>
      </w:r>
    </w:p>
  </w:comment>
  <w:comment w:id="3278" w:author="Author" w:date="2018-03-01T12:47:00Z" w:initials="A">
    <w:p w14:paraId="0B51949D" w14:textId="77777777" w:rsidR="00657460" w:rsidRPr="002F1131" w:rsidRDefault="00657460" w:rsidP="001E1908">
      <w:pPr>
        <w:pStyle w:val="CommentText"/>
        <w:rPr>
          <w:lang w:val="de-DE"/>
        </w:rPr>
      </w:pPr>
      <w:r>
        <w:rPr>
          <w:rStyle w:val="CommentReference"/>
        </w:rPr>
        <w:annotationRef/>
      </w:r>
      <w:r w:rsidRPr="002F1131">
        <w:rPr>
          <w:highlight w:val="cyan"/>
          <w:lang w:val="de-DE"/>
        </w:rPr>
        <w:t>NEU NEU NEU</w:t>
      </w:r>
    </w:p>
  </w:comment>
  <w:comment w:id="3283" w:author="Author" w:date="2018-03-01T13:42:00Z" w:initials="A">
    <w:p w14:paraId="074CE332" w14:textId="6AA70889" w:rsidR="00657460" w:rsidRPr="00657460" w:rsidRDefault="00657460">
      <w:pPr>
        <w:pStyle w:val="CommentText"/>
        <w:rPr>
          <w:lang w:val="de-DE"/>
        </w:rPr>
      </w:pPr>
      <w:r>
        <w:rPr>
          <w:rStyle w:val="CommentReference"/>
        </w:rPr>
        <w:annotationRef/>
      </w:r>
      <w:r w:rsidRPr="00657460">
        <w:rPr>
          <w:highlight w:val="cyan"/>
          <w:lang w:val="de-DE"/>
        </w:rPr>
        <w:t>NEU HIER</w:t>
      </w:r>
    </w:p>
  </w:comment>
  <w:comment w:id="3320" w:author="Author" w:date="2018-03-02T12:06:00Z" w:initials="A">
    <w:p w14:paraId="5CC8AE65" w14:textId="3AF320AA" w:rsidR="00657460" w:rsidRPr="00FF0B99" w:rsidRDefault="00657460">
      <w:pPr>
        <w:pStyle w:val="CommentText"/>
        <w:rPr>
          <w:lang w:val="de-DE"/>
        </w:rPr>
      </w:pPr>
      <w:r>
        <w:rPr>
          <w:rStyle w:val="CommentReference"/>
        </w:rPr>
        <w:annotationRef/>
      </w:r>
      <w:r w:rsidRPr="00FF0B99">
        <w:rPr>
          <w:lang w:val="de-DE"/>
        </w:rPr>
        <w:t>MONICA: angepasst</w:t>
      </w:r>
    </w:p>
  </w:comment>
  <w:comment w:id="3321" w:author="Author" w:date="2018-03-05T10:16:00Z" w:initials="A">
    <w:p w14:paraId="666A15FF" w14:textId="450F7FB4" w:rsidR="00726E02" w:rsidRPr="00466176" w:rsidRDefault="00726E02">
      <w:pPr>
        <w:pStyle w:val="CommentText"/>
        <w:rPr>
          <w:lang w:val="de-DE"/>
        </w:rPr>
      </w:pPr>
      <w:r w:rsidRPr="00726E02">
        <w:rPr>
          <w:rStyle w:val="CommentReference"/>
          <w:highlight w:val="green"/>
        </w:rPr>
        <w:annotationRef/>
      </w:r>
      <w:r w:rsidRPr="00466176">
        <w:rPr>
          <w:highlight w:val="green"/>
          <w:lang w:val="de-DE"/>
        </w:rPr>
        <w:t>danke.</w:t>
      </w:r>
    </w:p>
  </w:comment>
  <w:comment w:id="3344" w:author="Author" w:date="2018-03-02T12:09:00Z" w:initials="A">
    <w:p w14:paraId="1326020C" w14:textId="77777777" w:rsidR="00657460" w:rsidRPr="00C80F3A" w:rsidRDefault="00657460" w:rsidP="00FF0B99">
      <w:pPr>
        <w:pStyle w:val="CommentText"/>
        <w:rPr>
          <w:lang w:val="de-DE"/>
        </w:rPr>
      </w:pPr>
      <w:r>
        <w:rPr>
          <w:rStyle w:val="CommentReference"/>
        </w:rPr>
        <w:annotationRef/>
      </w:r>
      <w:r w:rsidRPr="00C80F3A">
        <w:rPr>
          <w:lang w:val="de-DE"/>
        </w:rPr>
        <w:t xml:space="preserve">MONICA: angepasst, weil FJ7 ist nur wenn </w:t>
      </w:r>
      <w:r>
        <w:rPr>
          <w:lang w:val="de-DE"/>
        </w:rPr>
        <w:t>Kunde unser UPC hat. Allerdings haben wir für jedes land ein FJ7 (noch)</w:t>
      </w:r>
    </w:p>
  </w:comment>
  <w:comment w:id="3345" w:author="Author" w:date="2018-03-05T10:16:00Z" w:initials="A">
    <w:p w14:paraId="508C600D" w14:textId="065BF17C" w:rsidR="00726E02" w:rsidRDefault="00726E02">
      <w:pPr>
        <w:pStyle w:val="CommentText"/>
      </w:pPr>
      <w:r>
        <w:rPr>
          <w:rStyle w:val="CommentReference"/>
        </w:rPr>
        <w:annotationRef/>
      </w:r>
      <w:r w:rsidRPr="00726E02">
        <w:rPr>
          <w:highlight w:val="green"/>
        </w:rPr>
        <w:t>danke</w:t>
      </w:r>
    </w:p>
  </w:comment>
  <w:comment w:id="3357" w:author="Author" w:date="2018-03-01T14:06:00Z" w:initials="A">
    <w:p w14:paraId="3D746665" w14:textId="1B27B8E9" w:rsidR="00657460" w:rsidRPr="00657460" w:rsidRDefault="00657460">
      <w:pPr>
        <w:pStyle w:val="CommentText"/>
        <w:rPr>
          <w:highlight w:val="cyan"/>
        </w:rPr>
      </w:pPr>
      <w:r>
        <w:rPr>
          <w:rStyle w:val="CommentReference"/>
        </w:rPr>
        <w:annotationRef/>
      </w:r>
      <w:r w:rsidRPr="00657460">
        <w:rPr>
          <w:highlight w:val="cyan"/>
        </w:rPr>
        <w:t>Tessa</w:t>
      </w:r>
    </w:p>
    <w:p w14:paraId="5DED91C4" w14:textId="3281B725" w:rsidR="00657460" w:rsidRPr="00657460" w:rsidRDefault="00657460">
      <w:pPr>
        <w:pStyle w:val="CommentText"/>
      </w:pPr>
      <w:r w:rsidRPr="00657460">
        <w:rPr>
          <w:highlight w:val="cyan"/>
        </w:rPr>
        <w:t>TOIL tested with Odette</w:t>
      </w:r>
    </w:p>
  </w:comment>
  <w:comment w:id="3390" w:author="Author" w:date="2018-02-07T11:42:00Z" w:initials="A">
    <w:p w14:paraId="0B4CECD8" w14:textId="5B5E1E6E" w:rsidR="00657460" w:rsidRPr="00466176" w:rsidRDefault="00657460">
      <w:pPr>
        <w:pStyle w:val="CommentText"/>
        <w:rPr>
          <w:highlight w:val="yellow"/>
          <w:lang w:val="de-DE"/>
        </w:rPr>
      </w:pPr>
      <w:r>
        <w:rPr>
          <w:rStyle w:val="CommentReference"/>
        </w:rPr>
        <w:annotationRef/>
      </w:r>
      <w:r w:rsidRPr="00466176">
        <w:rPr>
          <w:highlight w:val="yellow"/>
          <w:lang w:val="de-DE"/>
        </w:rPr>
        <w:t>Tessa 07.02.</w:t>
      </w:r>
    </w:p>
    <w:p w14:paraId="44C23AC1" w14:textId="30E8F6AE" w:rsidR="00657460" w:rsidRPr="00466176" w:rsidRDefault="00657460">
      <w:pPr>
        <w:pStyle w:val="CommentText"/>
        <w:rPr>
          <w:highlight w:val="yellow"/>
          <w:lang w:val="de-DE"/>
        </w:rPr>
      </w:pPr>
    </w:p>
    <w:p w14:paraId="744C3E89" w14:textId="5D1C1255" w:rsidR="00657460" w:rsidRPr="00515FE2" w:rsidRDefault="00657460">
      <w:pPr>
        <w:pStyle w:val="CommentText"/>
        <w:rPr>
          <w:highlight w:val="yellow"/>
          <w:lang w:val="de-DE"/>
        </w:rPr>
      </w:pPr>
      <w:r w:rsidRPr="00515FE2">
        <w:rPr>
          <w:highlight w:val="yellow"/>
          <w:lang w:val="de-DE"/>
        </w:rPr>
        <w:t>MONICA, was hälst du davon?</w:t>
      </w:r>
    </w:p>
    <w:p w14:paraId="3978FA4F" w14:textId="4552D575" w:rsidR="00657460" w:rsidRPr="00515FE2" w:rsidRDefault="00657460">
      <w:pPr>
        <w:pStyle w:val="CommentText"/>
        <w:rPr>
          <w:highlight w:val="yellow"/>
          <w:lang w:val="de-DE"/>
        </w:rPr>
      </w:pPr>
      <w:r w:rsidRPr="00515FE2">
        <w:rPr>
          <w:highlight w:val="yellow"/>
          <w:lang w:val="de-DE"/>
        </w:rPr>
        <w:t>das sind ja die Voraussetzungen für TOIL.</w:t>
      </w:r>
    </w:p>
    <w:p w14:paraId="4F67E84A" w14:textId="60AA1083" w:rsidR="00657460" w:rsidRPr="00FD5AC7" w:rsidRDefault="00657460">
      <w:pPr>
        <w:pStyle w:val="CommentText"/>
        <w:rPr>
          <w:lang w:val="de-DE"/>
        </w:rPr>
      </w:pPr>
      <w:r w:rsidRPr="00515FE2">
        <w:rPr>
          <w:highlight w:val="yellow"/>
          <w:lang w:val="de-DE"/>
        </w:rPr>
        <w:t>Hab ich jetzt mal komplett versetzt in Kapitel 2 – Prerequisites.</w:t>
      </w:r>
    </w:p>
  </w:comment>
  <w:comment w:id="3391" w:author="Author" w:date="2018-03-02T16:48:00Z" w:initials="A">
    <w:p w14:paraId="7BFA2F55" w14:textId="6C302750" w:rsidR="00657460" w:rsidRPr="00323DCC" w:rsidRDefault="00657460">
      <w:pPr>
        <w:pStyle w:val="CommentText"/>
        <w:rPr>
          <w:lang w:val="de-DE"/>
        </w:rPr>
      </w:pPr>
      <w:r>
        <w:rPr>
          <w:rStyle w:val="CommentReference"/>
        </w:rPr>
        <w:annotationRef/>
      </w:r>
      <w:r w:rsidRPr="00323DCC">
        <w:rPr>
          <w:lang w:val="de-DE"/>
        </w:rPr>
        <w:t>MONICA: ja, allerdings ist TOIL und WTA kein preliminary step, siehe meine KOmemnatre hier</w:t>
      </w:r>
      <w:r>
        <w:rPr>
          <w:lang w:val="de-DE"/>
        </w:rPr>
        <w:t>zu in den betreffe</w:t>
      </w:r>
      <w:r w:rsidRPr="00323DCC">
        <w:rPr>
          <w:lang w:val="de-DE"/>
        </w:rPr>
        <w:t>n</w:t>
      </w:r>
      <w:r>
        <w:rPr>
          <w:lang w:val="de-DE"/>
        </w:rPr>
        <w:t>d</w:t>
      </w:r>
      <w:r w:rsidRPr="00323DCC">
        <w:rPr>
          <w:lang w:val="de-DE"/>
        </w:rPr>
        <w:t>en kapiteln 2</w:t>
      </w:r>
    </w:p>
  </w:comment>
  <w:comment w:id="3392" w:author="Author" w:date="2018-03-05T10:35:00Z" w:initials="A">
    <w:p w14:paraId="0226BE40" w14:textId="56BE6709" w:rsidR="0085272D" w:rsidRPr="0085272D" w:rsidRDefault="0085272D">
      <w:pPr>
        <w:pStyle w:val="CommentText"/>
        <w:rPr>
          <w:lang w:val="de-DE"/>
        </w:rPr>
      </w:pPr>
      <w:r>
        <w:rPr>
          <w:rStyle w:val="CommentReference"/>
        </w:rPr>
        <w:annotationRef/>
      </w:r>
      <w:r w:rsidRPr="0085272D">
        <w:rPr>
          <w:highlight w:val="green"/>
          <w:lang w:val="de-DE"/>
        </w:rPr>
        <w:t>hab das ins prereq chapter geschoben.</w:t>
      </w:r>
    </w:p>
  </w:comment>
  <w:comment w:id="3440" w:author="Author" w:date="2018-02-05T13:59:00Z" w:initials="A">
    <w:p w14:paraId="3A98C557" w14:textId="2729CE92" w:rsidR="00657460" w:rsidRPr="00D314D7" w:rsidRDefault="00657460">
      <w:pPr>
        <w:pStyle w:val="CommentText"/>
        <w:rPr>
          <w:highlight w:val="yellow"/>
        </w:rPr>
      </w:pPr>
      <w:r>
        <w:rPr>
          <w:rStyle w:val="CommentReference"/>
        </w:rPr>
        <w:annotationRef/>
      </w:r>
      <w:r w:rsidRPr="00D314D7">
        <w:rPr>
          <w:highlight w:val="yellow"/>
        </w:rPr>
        <w:t>Tessa 05.02.</w:t>
      </w:r>
    </w:p>
    <w:p w14:paraId="09E6832B" w14:textId="62E301C8" w:rsidR="00657460" w:rsidRPr="003E7150" w:rsidRDefault="00657460">
      <w:pPr>
        <w:pStyle w:val="CommentText"/>
        <w:rPr>
          <w:highlight w:val="yellow"/>
        </w:rPr>
      </w:pPr>
      <w:r w:rsidRPr="003E7150">
        <w:rPr>
          <w:highlight w:val="yellow"/>
        </w:rPr>
        <w:t xml:space="preserve">Info to WTA was not there. </w:t>
      </w:r>
      <w:r>
        <w:rPr>
          <w:highlight w:val="yellow"/>
        </w:rPr>
        <w:t xml:space="preserve">But makes sense for </w:t>
      </w:r>
      <w:r w:rsidRPr="003E7150">
        <w:rPr>
          <w:highlight w:val="yellow"/>
        </w:rPr>
        <w:t xml:space="preserve"> Option 2 as weil. Why not? Right?</w:t>
      </w:r>
    </w:p>
    <w:p w14:paraId="40AA2F20" w14:textId="4A954EBC" w:rsidR="00657460" w:rsidRPr="003E7150" w:rsidRDefault="00657460">
      <w:pPr>
        <w:pStyle w:val="CommentText"/>
        <w:rPr>
          <w:highlight w:val="yellow"/>
        </w:rPr>
      </w:pPr>
    </w:p>
    <w:p w14:paraId="5CFA4F66" w14:textId="3DDD5AC4" w:rsidR="00657460" w:rsidRPr="003E7150" w:rsidRDefault="00657460" w:rsidP="003E7150">
      <w:pPr>
        <w:pStyle w:val="CommentText"/>
        <w:numPr>
          <w:ilvl w:val="0"/>
          <w:numId w:val="39"/>
        </w:numPr>
      </w:pPr>
      <w:r w:rsidRPr="003E7150">
        <w:rPr>
          <w:highlight w:val="yellow"/>
        </w:rPr>
        <w:t>MONICA. is correct?</w:t>
      </w:r>
    </w:p>
  </w:comment>
  <w:comment w:id="3468" w:author="Author" w:date="2018-02-01T11:36:00Z" w:initials="A">
    <w:p w14:paraId="794648C3" w14:textId="090E20F8" w:rsidR="00657460" w:rsidRPr="001B434D" w:rsidRDefault="00657460">
      <w:pPr>
        <w:pStyle w:val="CommentText"/>
      </w:pPr>
      <w:r>
        <w:rPr>
          <w:rStyle w:val="CommentReference"/>
        </w:rPr>
        <w:annotationRef/>
      </w:r>
      <w:r w:rsidRPr="001B434D">
        <w:t>Tessa 01.02.</w:t>
      </w:r>
    </w:p>
    <w:p w14:paraId="4FFA4EF9" w14:textId="58B235E3" w:rsidR="00657460" w:rsidRPr="001B434D" w:rsidRDefault="00657460">
      <w:pPr>
        <w:pStyle w:val="CommentText"/>
      </w:pPr>
    </w:p>
    <w:p w14:paraId="47CA352F" w14:textId="6AF1CE7C" w:rsidR="00657460" w:rsidRDefault="00657460">
      <w:pPr>
        <w:pStyle w:val="CommentText"/>
      </w:pPr>
      <w:r>
        <w:t>Salary Profile GB</w:t>
      </w:r>
    </w:p>
    <w:p w14:paraId="2B5D6CA7" w14:textId="77777777" w:rsidR="00657460" w:rsidRDefault="00657460">
      <w:pPr>
        <w:pStyle w:val="CommentText"/>
      </w:pPr>
      <w:r>
        <w:t>Sam Martin UK</w:t>
      </w:r>
    </w:p>
    <w:p w14:paraId="1AC3B310" w14:textId="3CB14E3F" w:rsidR="00657460" w:rsidRDefault="00657460">
      <w:pPr>
        <w:pStyle w:val="CommentText"/>
      </w:pPr>
      <w:r>
        <w:t>OVER + DUR</w:t>
      </w:r>
    </w:p>
    <w:p w14:paraId="7938D8A0" w14:textId="7C5822F2" w:rsidR="00657460" w:rsidRDefault="00657460">
      <w:pPr>
        <w:pStyle w:val="CommentText"/>
      </w:pPr>
    </w:p>
    <w:p w14:paraId="5C41AA2E" w14:textId="3543C509" w:rsidR="00657460" w:rsidRDefault="00657460">
      <w:pPr>
        <w:pStyle w:val="CommentText"/>
      </w:pPr>
      <w:r>
        <w:t>Time Provile GB1</w:t>
      </w:r>
    </w:p>
    <w:p w14:paraId="03EAAAA3" w14:textId="7D372000" w:rsidR="00657460" w:rsidRDefault="00657460">
      <w:pPr>
        <w:pStyle w:val="CommentText"/>
      </w:pPr>
      <w:r>
        <w:t>Sean Nielsen</w:t>
      </w:r>
    </w:p>
    <w:p w14:paraId="46D3A034" w14:textId="4A23E2B5" w:rsidR="00657460" w:rsidRDefault="00657460">
      <w:pPr>
        <w:pStyle w:val="CommentText"/>
      </w:pPr>
      <w:r>
        <w:t>OVER + CLT</w:t>
      </w:r>
    </w:p>
    <w:p w14:paraId="65B7D4D0" w14:textId="35051A8F" w:rsidR="00657460" w:rsidRDefault="00657460">
      <w:pPr>
        <w:pStyle w:val="CommentText"/>
      </w:pPr>
    </w:p>
    <w:p w14:paraId="1FD8B0E0" w14:textId="20EB9DE1" w:rsidR="00657460" w:rsidRDefault="00657460">
      <w:pPr>
        <w:pStyle w:val="CommentText"/>
      </w:pPr>
      <w:r>
        <w:t>Time Profile SA</w:t>
      </w:r>
    </w:p>
    <w:p w14:paraId="0A14732B" w14:textId="6E2FA4C8" w:rsidR="00657460" w:rsidRDefault="00657460">
      <w:pPr>
        <w:pStyle w:val="CommentText"/>
      </w:pPr>
      <w:r>
        <w:t>Mariam Ganim</w:t>
      </w:r>
    </w:p>
    <w:p w14:paraId="34D1910E" w14:textId="60B1BDE4" w:rsidR="00657460" w:rsidRPr="00F0282E" w:rsidRDefault="00657460">
      <w:pPr>
        <w:pStyle w:val="CommentText"/>
        <w:rPr>
          <w:lang w:val="de-DE"/>
        </w:rPr>
      </w:pPr>
      <w:r w:rsidRPr="00F0282E">
        <w:rPr>
          <w:lang w:val="de-DE"/>
        </w:rPr>
        <w:t>OVER + DUR + TOIL</w:t>
      </w:r>
    </w:p>
  </w:comment>
  <w:comment w:id="3483" w:author="Author" w:date="2018-02-01T13:09:00Z" w:initials="A">
    <w:p w14:paraId="6468BCED" w14:textId="0E265F72" w:rsidR="00657460" w:rsidRPr="00515FE2" w:rsidRDefault="00657460">
      <w:pPr>
        <w:pStyle w:val="CommentText"/>
        <w:rPr>
          <w:highlight w:val="yellow"/>
          <w:lang w:val="de-DE"/>
        </w:rPr>
      </w:pPr>
      <w:r w:rsidRPr="00FF6BD1">
        <w:rPr>
          <w:rStyle w:val="CommentReference"/>
          <w:highlight w:val="yellow"/>
        </w:rPr>
        <w:annotationRef/>
      </w:r>
      <w:r w:rsidRPr="00515FE2">
        <w:rPr>
          <w:highlight w:val="yellow"/>
          <w:lang w:val="de-DE"/>
        </w:rPr>
        <w:t>Tessa 01.02.</w:t>
      </w:r>
    </w:p>
    <w:p w14:paraId="71284598" w14:textId="21D2AB3F" w:rsidR="00657460" w:rsidRPr="00515FE2" w:rsidRDefault="00657460">
      <w:pPr>
        <w:pStyle w:val="CommentText"/>
        <w:rPr>
          <w:highlight w:val="yellow"/>
          <w:lang w:val="de-DE"/>
        </w:rPr>
      </w:pPr>
      <w:r w:rsidRPr="00515FE2">
        <w:rPr>
          <w:highlight w:val="yellow"/>
          <w:lang w:val="de-DE"/>
        </w:rPr>
        <w:t>Hallo Monica, das war deine Anregung. Wie findest du es?</w:t>
      </w:r>
    </w:p>
    <w:p w14:paraId="2A0047C9" w14:textId="77777777" w:rsidR="00657460" w:rsidRPr="00515FE2" w:rsidRDefault="00657460">
      <w:pPr>
        <w:pStyle w:val="CommentText"/>
        <w:rPr>
          <w:highlight w:val="yellow"/>
          <w:lang w:val="de-DE"/>
        </w:rPr>
      </w:pPr>
    </w:p>
    <w:p w14:paraId="54D02618" w14:textId="4650A5EC" w:rsidR="00657460" w:rsidRPr="00515FE2" w:rsidRDefault="00657460">
      <w:pPr>
        <w:pStyle w:val="CommentText"/>
        <w:rPr>
          <w:highlight w:val="yellow"/>
          <w:lang w:val="de-DE"/>
        </w:rPr>
      </w:pPr>
      <w:r w:rsidRPr="00515FE2">
        <w:rPr>
          <w:highlight w:val="yellow"/>
          <w:lang w:val="de-DE"/>
        </w:rPr>
        <w:t>NEU: Beschreibung Breaks hinzugefügt</w:t>
      </w:r>
    </w:p>
    <w:p w14:paraId="1EFA1B8A" w14:textId="51BBDE3D" w:rsidR="00657460" w:rsidRDefault="00657460" w:rsidP="00FF6BD1">
      <w:pPr>
        <w:pStyle w:val="CommentText"/>
        <w:numPr>
          <w:ilvl w:val="0"/>
          <w:numId w:val="39"/>
        </w:numPr>
      </w:pPr>
      <w:r w:rsidRPr="00515FE2">
        <w:rPr>
          <w:highlight w:val="yellow"/>
        </w:rPr>
        <w:t>to be checked</w:t>
      </w:r>
    </w:p>
  </w:comment>
  <w:comment w:id="3484" w:author="Author" w:date="2018-03-02T14:58:00Z" w:initials="A">
    <w:p w14:paraId="129C0059" w14:textId="0747A224" w:rsidR="00657460" w:rsidRPr="009709C4" w:rsidRDefault="00657460">
      <w:pPr>
        <w:pStyle w:val="CommentText"/>
        <w:rPr>
          <w:lang w:val="de-DE"/>
        </w:rPr>
      </w:pPr>
      <w:r>
        <w:rPr>
          <w:rStyle w:val="CommentReference"/>
        </w:rPr>
        <w:annotationRef/>
      </w:r>
      <w:r w:rsidRPr="009709C4">
        <w:rPr>
          <w:lang w:val="de-DE"/>
        </w:rPr>
        <w:t xml:space="preserve">MONICA: anregung bzgl was? </w:t>
      </w:r>
      <w:r>
        <w:rPr>
          <w:lang w:val="de-DE"/>
        </w:rPr>
        <w:t xml:space="preserve">Kann mich beim besten willen nicht mehr erinnern </w:t>
      </w:r>
      <w:r w:rsidRPr="009709C4">
        <w:rPr>
          <w:lang w:val="de-DE"/>
        </w:rPr>
        <w:sym w:font="Wingdings" w:char="F04C"/>
      </w:r>
      <w:r>
        <w:rPr>
          <w:lang w:val="de-DE"/>
        </w:rPr>
        <w:t>.</w:t>
      </w:r>
    </w:p>
  </w:comment>
  <w:comment w:id="3524" w:author="Author" w:date="2018-03-02T12:07:00Z" w:initials="A">
    <w:p w14:paraId="796C90AD" w14:textId="043E79C0" w:rsidR="00657460" w:rsidRPr="009709C4" w:rsidRDefault="00657460">
      <w:pPr>
        <w:pStyle w:val="CommentText"/>
        <w:rPr>
          <w:lang w:val="de-DE"/>
        </w:rPr>
      </w:pPr>
      <w:r>
        <w:rPr>
          <w:rStyle w:val="CommentReference"/>
        </w:rPr>
        <w:annotationRef/>
      </w:r>
      <w:r w:rsidRPr="009709C4">
        <w:rPr>
          <w:lang w:val="de-DE"/>
        </w:rPr>
        <w:t>MONICA: angepasst</w:t>
      </w:r>
    </w:p>
  </w:comment>
  <w:comment w:id="3533" w:author="Author" w:date="2018-03-02T12:09:00Z" w:initials="A">
    <w:p w14:paraId="4F2A039E" w14:textId="77777777" w:rsidR="00657460" w:rsidRPr="00C80F3A" w:rsidRDefault="00657460" w:rsidP="00FF0B99">
      <w:pPr>
        <w:pStyle w:val="CommentText"/>
        <w:rPr>
          <w:lang w:val="de-DE"/>
        </w:rPr>
      </w:pPr>
      <w:r>
        <w:rPr>
          <w:rStyle w:val="CommentReference"/>
        </w:rPr>
        <w:annotationRef/>
      </w:r>
      <w:r w:rsidRPr="00C80F3A">
        <w:rPr>
          <w:lang w:val="de-DE"/>
        </w:rPr>
        <w:t xml:space="preserve">MONICA: angepasst, weil FJ7 ist nur wenn </w:t>
      </w:r>
      <w:r>
        <w:rPr>
          <w:lang w:val="de-DE"/>
        </w:rPr>
        <w:t>Kunde unser UPC hat. Allerdings haben wir für jedes land ein FJ7 (noch)</w:t>
      </w:r>
    </w:p>
  </w:comment>
  <w:comment w:id="3534" w:author="Author" w:date="2018-03-05T10:36:00Z" w:initials="A">
    <w:p w14:paraId="1D0AA6DC" w14:textId="537C6994" w:rsidR="00D40854" w:rsidRPr="00466176" w:rsidRDefault="00D40854">
      <w:pPr>
        <w:pStyle w:val="CommentText"/>
        <w:rPr>
          <w:lang w:val="de-DE"/>
        </w:rPr>
      </w:pPr>
      <w:r>
        <w:rPr>
          <w:rStyle w:val="CommentReference"/>
        </w:rPr>
        <w:annotationRef/>
      </w:r>
      <w:r w:rsidRPr="00466176">
        <w:rPr>
          <w:highlight w:val="green"/>
          <w:lang w:val="de-DE"/>
        </w:rPr>
        <w:t>danke.</w:t>
      </w:r>
    </w:p>
  </w:comment>
  <w:comment w:id="3543" w:author="Author" w:date="2018-02-01T12:15:00Z" w:initials="A">
    <w:p w14:paraId="43061358" w14:textId="77777777" w:rsidR="00657460" w:rsidRPr="004B6D41" w:rsidRDefault="00657460">
      <w:pPr>
        <w:pStyle w:val="CommentText"/>
        <w:rPr>
          <w:highlight w:val="green"/>
          <w:lang w:val="de-DE"/>
        </w:rPr>
      </w:pPr>
      <w:r>
        <w:rPr>
          <w:rStyle w:val="CommentReference"/>
        </w:rPr>
        <w:annotationRef/>
      </w:r>
      <w:r w:rsidRPr="004B6D41">
        <w:rPr>
          <w:highlight w:val="green"/>
          <w:lang w:val="de-DE"/>
        </w:rPr>
        <w:t>Tessa  01.02.</w:t>
      </w:r>
    </w:p>
    <w:p w14:paraId="7A0DB1E0" w14:textId="19A6A4B0" w:rsidR="00657460" w:rsidRPr="00994BE3" w:rsidRDefault="00657460">
      <w:pPr>
        <w:pStyle w:val="CommentText"/>
        <w:rPr>
          <w:highlight w:val="green"/>
          <w:lang w:val="de-DE"/>
        </w:rPr>
      </w:pPr>
      <w:r w:rsidRPr="00994BE3">
        <w:rPr>
          <w:highlight w:val="green"/>
          <w:lang w:val="de-DE"/>
        </w:rPr>
        <w:t>kann keine Absences erfassen, keine Balance vorhanden</w:t>
      </w:r>
    </w:p>
    <w:p w14:paraId="2908BD85" w14:textId="64DC775D" w:rsidR="00657460" w:rsidRPr="00994BE3" w:rsidRDefault="00657460">
      <w:pPr>
        <w:pStyle w:val="CommentText"/>
        <w:rPr>
          <w:highlight w:val="green"/>
          <w:lang w:val="de-DE"/>
        </w:rPr>
      </w:pPr>
    </w:p>
    <w:p w14:paraId="78DC2810" w14:textId="25D5E91F" w:rsidR="00657460" w:rsidRPr="00134B77" w:rsidRDefault="00657460">
      <w:pPr>
        <w:pStyle w:val="CommentText"/>
      </w:pPr>
      <w:r w:rsidRPr="00134B77">
        <w:rPr>
          <w:highlight w:val="green"/>
        </w:rPr>
        <w:t>checked, funktioniert</w:t>
      </w:r>
    </w:p>
  </w:comment>
  <w:comment w:id="3544" w:author="Author" w:date="2018-02-05T13:32:00Z" w:initials="A">
    <w:p w14:paraId="0E926CA7" w14:textId="77777777" w:rsidR="00657460" w:rsidRDefault="00657460" w:rsidP="00921280">
      <w:pPr>
        <w:pStyle w:val="CommentText"/>
      </w:pPr>
      <w:r>
        <w:rPr>
          <w:rStyle w:val="CommentReference"/>
        </w:rPr>
        <w:annotationRef/>
      </w:r>
      <w:r>
        <w:t>Salary Profile GB</w:t>
      </w:r>
    </w:p>
    <w:p w14:paraId="225EFB2B" w14:textId="77777777" w:rsidR="00657460" w:rsidRDefault="00657460" w:rsidP="00921280">
      <w:pPr>
        <w:pStyle w:val="CommentText"/>
      </w:pPr>
      <w:r>
        <w:t>Sam Martin UK</w:t>
      </w:r>
    </w:p>
    <w:p w14:paraId="30D65273" w14:textId="77777777" w:rsidR="00657460" w:rsidRDefault="00657460" w:rsidP="00921280">
      <w:pPr>
        <w:pStyle w:val="CommentText"/>
      </w:pPr>
      <w:r>
        <w:t>OVER + DUR</w:t>
      </w:r>
    </w:p>
    <w:p w14:paraId="2925D79A" w14:textId="77777777" w:rsidR="00657460" w:rsidRDefault="00657460" w:rsidP="00921280">
      <w:pPr>
        <w:pStyle w:val="CommentText"/>
      </w:pPr>
    </w:p>
    <w:p w14:paraId="2BCCEFE9" w14:textId="77777777" w:rsidR="00657460" w:rsidRDefault="00657460" w:rsidP="00921280">
      <w:pPr>
        <w:pStyle w:val="CommentText"/>
      </w:pPr>
      <w:r>
        <w:t>Time Provile GB1</w:t>
      </w:r>
    </w:p>
    <w:p w14:paraId="701C83A0" w14:textId="77777777" w:rsidR="00657460" w:rsidRDefault="00657460" w:rsidP="00921280">
      <w:pPr>
        <w:pStyle w:val="CommentText"/>
      </w:pPr>
      <w:r>
        <w:t>Sean Nielsen</w:t>
      </w:r>
    </w:p>
    <w:p w14:paraId="10F283FE" w14:textId="77777777" w:rsidR="00657460" w:rsidRDefault="00657460" w:rsidP="00921280">
      <w:pPr>
        <w:pStyle w:val="CommentText"/>
      </w:pPr>
      <w:r>
        <w:t>OVER + CLT</w:t>
      </w:r>
    </w:p>
    <w:p w14:paraId="42BE6C48" w14:textId="77777777" w:rsidR="00657460" w:rsidRDefault="00657460" w:rsidP="00921280">
      <w:pPr>
        <w:pStyle w:val="CommentText"/>
      </w:pPr>
    </w:p>
    <w:p w14:paraId="1E4CEB29" w14:textId="77777777" w:rsidR="00657460" w:rsidRPr="00E91E04" w:rsidRDefault="00657460" w:rsidP="00921280">
      <w:pPr>
        <w:pStyle w:val="CommentText"/>
        <w:rPr>
          <w:lang w:val="fr-FR"/>
        </w:rPr>
      </w:pPr>
      <w:r w:rsidRPr="00E91E04">
        <w:rPr>
          <w:lang w:val="fr-FR"/>
        </w:rPr>
        <w:t>Time Profile SA</w:t>
      </w:r>
    </w:p>
    <w:p w14:paraId="07E6580B" w14:textId="77777777" w:rsidR="00657460" w:rsidRPr="00E91E04" w:rsidRDefault="00657460" w:rsidP="00921280">
      <w:pPr>
        <w:pStyle w:val="CommentText"/>
        <w:rPr>
          <w:lang w:val="fr-FR"/>
        </w:rPr>
      </w:pPr>
      <w:r w:rsidRPr="00E91E04">
        <w:rPr>
          <w:lang w:val="fr-FR"/>
        </w:rPr>
        <w:t>Mariam Ganim</w:t>
      </w:r>
    </w:p>
    <w:p w14:paraId="19456211" w14:textId="2ACC50CD" w:rsidR="00657460" w:rsidRPr="00E91E04" w:rsidRDefault="00657460" w:rsidP="00921280">
      <w:pPr>
        <w:pStyle w:val="CommentText"/>
        <w:rPr>
          <w:lang w:val="fr-FR"/>
        </w:rPr>
      </w:pPr>
      <w:r w:rsidRPr="00E91E04">
        <w:rPr>
          <w:lang w:val="fr-FR"/>
        </w:rPr>
        <w:t>OVER + DUR + TOIL</w:t>
      </w:r>
    </w:p>
  </w:comment>
  <w:comment w:id="3570" w:author="Author" w:date="2018-03-01T13:52:00Z" w:initials="A">
    <w:p w14:paraId="51A8AE19" w14:textId="162A7568" w:rsidR="00657460" w:rsidRPr="00E91E04" w:rsidRDefault="00657460">
      <w:pPr>
        <w:pStyle w:val="CommentText"/>
        <w:rPr>
          <w:highlight w:val="cyan"/>
          <w:lang w:val="fr-FR"/>
        </w:rPr>
      </w:pPr>
      <w:r>
        <w:rPr>
          <w:rStyle w:val="CommentReference"/>
        </w:rPr>
        <w:annotationRef/>
      </w:r>
      <w:r w:rsidRPr="00E91E04">
        <w:rPr>
          <w:highlight w:val="cyan"/>
          <w:lang w:val="fr-FR"/>
        </w:rPr>
        <w:t>Tessa</w:t>
      </w:r>
    </w:p>
    <w:p w14:paraId="75E6D5F1" w14:textId="78E78253" w:rsidR="00657460" w:rsidRDefault="00657460">
      <w:pPr>
        <w:pStyle w:val="CommentText"/>
      </w:pPr>
      <w:r w:rsidRPr="00730E56">
        <w:rPr>
          <w:highlight w:val="cyan"/>
        </w:rPr>
        <w:t>newly inser</w:t>
      </w:r>
      <w:r>
        <w:rPr>
          <w:highlight w:val="cyan"/>
        </w:rPr>
        <w:t xml:space="preserve">ted and </w:t>
      </w:r>
      <w:r w:rsidRPr="00771517">
        <w:rPr>
          <w:highlight w:val="cyan"/>
        </w:rPr>
        <w:t>verified for TOIL (Mariam Gahim)</w:t>
      </w:r>
    </w:p>
  </w:comment>
  <w:comment w:id="3603" w:author="Author" w:date="2018-02-05T13:59:00Z" w:initials="A">
    <w:p w14:paraId="0BB2DC4D" w14:textId="2B6CA839" w:rsidR="00657460" w:rsidRPr="00D314D7" w:rsidRDefault="00657460">
      <w:pPr>
        <w:pStyle w:val="CommentText"/>
        <w:rPr>
          <w:highlight w:val="yellow"/>
        </w:rPr>
      </w:pPr>
      <w:r>
        <w:rPr>
          <w:rStyle w:val="CommentReference"/>
        </w:rPr>
        <w:annotationRef/>
      </w:r>
      <w:r w:rsidRPr="00D314D7">
        <w:rPr>
          <w:highlight w:val="yellow"/>
        </w:rPr>
        <w:t>Tessa 05.02.</w:t>
      </w:r>
    </w:p>
    <w:p w14:paraId="027E5C5E" w14:textId="632618CE" w:rsidR="00657460" w:rsidRPr="00771517" w:rsidRDefault="00657460" w:rsidP="00771517">
      <w:pPr>
        <w:pStyle w:val="CommentText"/>
      </w:pPr>
      <w:r w:rsidRPr="003E7150">
        <w:rPr>
          <w:highlight w:val="yellow"/>
        </w:rPr>
        <w:t xml:space="preserve">Info to </w:t>
      </w:r>
      <w:r w:rsidRPr="00771517">
        <w:rPr>
          <w:highlight w:val="yellow"/>
        </w:rPr>
        <w:t>WTA added.</w:t>
      </w:r>
    </w:p>
  </w:comment>
  <w:comment w:id="3698" w:author="Author" w:date="2018-02-05T11:43:00Z" w:initials="A">
    <w:p w14:paraId="1226C7B8" w14:textId="77777777" w:rsidR="00657460" w:rsidRPr="000C7E71" w:rsidRDefault="00657460">
      <w:pPr>
        <w:pStyle w:val="CommentText"/>
        <w:rPr>
          <w:highlight w:val="green"/>
        </w:rPr>
      </w:pPr>
      <w:r>
        <w:rPr>
          <w:rStyle w:val="CommentReference"/>
        </w:rPr>
        <w:annotationRef/>
      </w:r>
      <w:r w:rsidRPr="000C7E71">
        <w:rPr>
          <w:highlight w:val="green"/>
        </w:rPr>
        <w:t>Tessa 05.02.</w:t>
      </w:r>
    </w:p>
    <w:p w14:paraId="0C0F14DA" w14:textId="5E169E94" w:rsidR="00657460" w:rsidRDefault="00657460">
      <w:pPr>
        <w:pStyle w:val="CommentText"/>
      </w:pPr>
      <w:r>
        <w:rPr>
          <w:highlight w:val="green"/>
        </w:rPr>
        <w:t>new</w:t>
      </w:r>
      <w:r w:rsidRPr="000C7E71">
        <w:rPr>
          <w:highlight w:val="green"/>
        </w:rPr>
        <w:t xml:space="preserve"> Note</w:t>
      </w:r>
    </w:p>
    <w:p w14:paraId="24CE8595" w14:textId="53C98376" w:rsidR="00657460" w:rsidRDefault="00657460">
      <w:pPr>
        <w:pStyle w:val="CommentText"/>
      </w:pPr>
    </w:p>
    <w:p w14:paraId="74C51BCF" w14:textId="20213018" w:rsidR="00657460" w:rsidRDefault="00657460" w:rsidP="003E7150">
      <w:pPr>
        <w:pStyle w:val="CommentText"/>
        <w:numPr>
          <w:ilvl w:val="0"/>
          <w:numId w:val="39"/>
        </w:numPr>
      </w:pPr>
      <w:r w:rsidRPr="003E7150">
        <w:rPr>
          <w:highlight w:val="yellow"/>
        </w:rPr>
        <w:t>MONICA: in AT as well?</w:t>
      </w:r>
    </w:p>
  </w:comment>
  <w:comment w:id="3722" w:author="Author" w:date="2018-02-05T11:50:00Z" w:initials="A">
    <w:p w14:paraId="53F022B7" w14:textId="77777777" w:rsidR="00657460" w:rsidRPr="00E91E04" w:rsidRDefault="00657460">
      <w:pPr>
        <w:pStyle w:val="CommentText"/>
        <w:rPr>
          <w:highlight w:val="green"/>
          <w:lang w:val="fr-FR"/>
        </w:rPr>
      </w:pPr>
      <w:r>
        <w:rPr>
          <w:rStyle w:val="CommentReference"/>
        </w:rPr>
        <w:annotationRef/>
      </w:r>
      <w:r w:rsidRPr="00E91E04">
        <w:rPr>
          <w:highlight w:val="green"/>
          <w:lang w:val="fr-FR"/>
        </w:rPr>
        <w:t>Tessa 05.02.</w:t>
      </w:r>
    </w:p>
    <w:p w14:paraId="3A62D313" w14:textId="0F54F657" w:rsidR="00657460" w:rsidRPr="00E91E04" w:rsidRDefault="00657460">
      <w:pPr>
        <w:pStyle w:val="CommentText"/>
        <w:rPr>
          <w:lang w:val="fr-FR"/>
        </w:rPr>
      </w:pPr>
      <w:r w:rsidRPr="00E91E04">
        <w:rPr>
          <w:highlight w:val="green"/>
          <w:lang w:val="fr-FR"/>
        </w:rPr>
        <w:t>new, changes a bit</w:t>
      </w:r>
    </w:p>
  </w:comment>
  <w:comment w:id="3741" w:author="Author" w:date="2018-02-07T10:31:00Z" w:initials="A">
    <w:p w14:paraId="79E6A53F" w14:textId="77777777" w:rsidR="00657460" w:rsidRPr="00E91E04" w:rsidRDefault="00657460" w:rsidP="00892754">
      <w:pPr>
        <w:pStyle w:val="CommentText"/>
        <w:rPr>
          <w:highlight w:val="green"/>
          <w:lang w:val="fr-FR"/>
        </w:rPr>
      </w:pPr>
      <w:r>
        <w:rPr>
          <w:rStyle w:val="CommentReference"/>
        </w:rPr>
        <w:annotationRef/>
      </w:r>
      <w:r w:rsidRPr="00E91E04">
        <w:rPr>
          <w:highlight w:val="green"/>
          <w:lang w:val="fr-FR"/>
        </w:rPr>
        <w:t>Tessa 06.02.18</w:t>
      </w:r>
    </w:p>
    <w:p w14:paraId="56C932B6" w14:textId="205E66D0" w:rsidR="00657460" w:rsidRPr="00E91E04" w:rsidRDefault="00657460" w:rsidP="00892754">
      <w:pPr>
        <w:pStyle w:val="CommentText"/>
        <w:rPr>
          <w:lang w:val="fr-FR"/>
        </w:rPr>
      </w:pPr>
      <w:r w:rsidRPr="00E91E04">
        <w:rPr>
          <w:highlight w:val="green"/>
          <w:lang w:val="fr-FR"/>
        </w:rPr>
        <w:t>TOIL: Odette DuPont</w:t>
      </w:r>
    </w:p>
  </w:comment>
  <w:comment w:id="3766" w:author="Author" w:date="2018-02-06T11:58:00Z" w:initials="A">
    <w:p w14:paraId="385A6C26" w14:textId="77777777" w:rsidR="00657460" w:rsidRPr="004B6D41" w:rsidRDefault="00657460" w:rsidP="00892754">
      <w:pPr>
        <w:pStyle w:val="CommentText"/>
        <w:rPr>
          <w:highlight w:val="green"/>
          <w:lang w:val="fr-FR"/>
        </w:rPr>
      </w:pPr>
      <w:r>
        <w:rPr>
          <w:rStyle w:val="CommentReference"/>
        </w:rPr>
        <w:annotationRef/>
      </w:r>
      <w:r w:rsidRPr="004B6D41">
        <w:rPr>
          <w:highlight w:val="green"/>
          <w:lang w:val="fr-FR"/>
        </w:rPr>
        <w:t>Tessa 06.02.18</w:t>
      </w:r>
    </w:p>
    <w:p w14:paraId="7FF3B1C3" w14:textId="77777777" w:rsidR="00657460" w:rsidRPr="006C763E" w:rsidRDefault="00657460" w:rsidP="00892754">
      <w:pPr>
        <w:pStyle w:val="CommentText"/>
        <w:rPr>
          <w:highlight w:val="green"/>
        </w:rPr>
      </w:pPr>
      <w:r w:rsidRPr="006C763E">
        <w:rPr>
          <w:highlight w:val="green"/>
        </w:rPr>
        <w:t>WTA: Seyyed Hamza</w:t>
      </w:r>
    </w:p>
    <w:p w14:paraId="42F77C60" w14:textId="77777777" w:rsidR="00657460" w:rsidRPr="00810B4A" w:rsidRDefault="00657460" w:rsidP="00892754">
      <w:pPr>
        <w:pStyle w:val="CommentText"/>
        <w:rPr>
          <w:highlight w:val="yellow"/>
        </w:rPr>
      </w:pPr>
    </w:p>
    <w:p w14:paraId="2B6B5681" w14:textId="704EF5FF" w:rsidR="00657460" w:rsidRDefault="00657460" w:rsidP="00892754">
      <w:pPr>
        <w:pStyle w:val="CommentText"/>
      </w:pPr>
      <w:r w:rsidRPr="00810B4A">
        <w:rPr>
          <w:highlight w:val="yellow"/>
        </w:rPr>
        <w:t xml:space="preserve">MONICA: </w:t>
      </w:r>
      <w:r>
        <w:rPr>
          <w:highlight w:val="yellow"/>
        </w:rPr>
        <w:t xml:space="preserve">perhaps you can </w:t>
      </w:r>
      <w:r w:rsidRPr="00810B4A">
        <w:rPr>
          <w:highlight w:val="yellow"/>
        </w:rPr>
        <w:t>test/check?</w:t>
      </w:r>
    </w:p>
  </w:comment>
  <w:comment w:id="3884" w:author="Author" w:date="2018-02-06T11:21:00Z" w:initials="A">
    <w:p w14:paraId="2AC97DDD" w14:textId="465CC288" w:rsidR="00657460" w:rsidRPr="003E7150" w:rsidRDefault="00657460">
      <w:pPr>
        <w:pStyle w:val="CommentText"/>
        <w:rPr>
          <w:highlight w:val="green"/>
          <w:lang w:val="de-DE"/>
        </w:rPr>
      </w:pPr>
      <w:r>
        <w:rPr>
          <w:rStyle w:val="CommentReference"/>
        </w:rPr>
        <w:annotationRef/>
      </w:r>
      <w:r w:rsidRPr="003E7150">
        <w:rPr>
          <w:highlight w:val="green"/>
          <w:lang w:val="de-DE"/>
        </w:rPr>
        <w:t>Tessa 06.02.</w:t>
      </w:r>
    </w:p>
    <w:p w14:paraId="6F9FAE46" w14:textId="2A8B046A" w:rsidR="00657460" w:rsidRPr="003E7150" w:rsidRDefault="00657460">
      <w:pPr>
        <w:pStyle w:val="CommentText"/>
        <w:rPr>
          <w:highlight w:val="green"/>
          <w:lang w:val="de-DE"/>
        </w:rPr>
      </w:pPr>
      <w:r w:rsidRPr="003E7150">
        <w:rPr>
          <w:highlight w:val="green"/>
          <w:lang w:val="de-DE"/>
        </w:rPr>
        <w:t xml:space="preserve">Amendment funktioniert für TOIL etwas anders. </w:t>
      </w:r>
    </w:p>
    <w:p w14:paraId="73AAB65D" w14:textId="788B556E" w:rsidR="00657460" w:rsidRPr="00810B4A" w:rsidRDefault="00657460">
      <w:pPr>
        <w:pStyle w:val="CommentText"/>
        <w:rPr>
          <w:highlight w:val="yellow"/>
        </w:rPr>
      </w:pPr>
      <w:r w:rsidRPr="003E7150">
        <w:rPr>
          <w:highlight w:val="green"/>
        </w:rPr>
        <w:t>checked in DEV with Odette DuPont</w:t>
      </w:r>
    </w:p>
    <w:p w14:paraId="2D09B185" w14:textId="1549000E" w:rsidR="00657460" w:rsidRPr="00810B4A" w:rsidRDefault="00657460">
      <w:pPr>
        <w:pStyle w:val="CommentText"/>
        <w:rPr>
          <w:highlight w:val="yellow"/>
        </w:rPr>
      </w:pPr>
    </w:p>
    <w:p w14:paraId="2C93E537" w14:textId="0A420B6D" w:rsidR="00657460" w:rsidRPr="00507195" w:rsidRDefault="00657460">
      <w:pPr>
        <w:pStyle w:val="CommentText"/>
      </w:pPr>
      <w:r w:rsidRPr="00810B4A">
        <w:rPr>
          <w:highlight w:val="yellow"/>
        </w:rPr>
        <w:t>MONICA: perhaps you can test?</w:t>
      </w:r>
    </w:p>
  </w:comment>
  <w:comment w:id="3885" w:author="Author" w:date="2018-03-02T14:07:00Z" w:initials="A">
    <w:p w14:paraId="1C8CB4B9" w14:textId="2709128F" w:rsidR="00657460" w:rsidRPr="00AC130C" w:rsidRDefault="00657460">
      <w:pPr>
        <w:pStyle w:val="CommentText"/>
        <w:rPr>
          <w:lang w:val="de-DE"/>
        </w:rPr>
      </w:pPr>
      <w:r>
        <w:rPr>
          <w:rStyle w:val="CommentReference"/>
        </w:rPr>
        <w:annotationRef/>
      </w:r>
      <w:r w:rsidRPr="00AC130C">
        <w:rPr>
          <w:lang w:val="de-DE"/>
        </w:rPr>
        <w:t xml:space="preserve">Monica: ich habs mal mit Odette ausprobiert. </w:t>
      </w:r>
      <w:r>
        <w:rPr>
          <w:lang w:val="de-DE"/>
        </w:rPr>
        <w:t xml:space="preserve">Allerdings hat amendment so wie beschrieben funktioniert, mit Make Amendment. Wenn ich aber das gelb markierte hier lese, kommt es so rüber, als ob das prozedere insgesamt anders wäre. Und wenn dem so ist, dann ist das keine xpected result,, sondern eine instruction. Die man als note unterhalb der tabelle hinzufügen kann. Lass uns mal drüber reden, was geanu gemeint ist. </w:t>
      </w:r>
    </w:p>
  </w:comment>
  <w:comment w:id="3886" w:author="Author" w:date="2018-03-05T11:30:00Z" w:initials="A">
    <w:p w14:paraId="030E2556" w14:textId="6F99F78D" w:rsidR="0033153C" w:rsidRPr="0033153C" w:rsidRDefault="0033153C">
      <w:pPr>
        <w:pStyle w:val="CommentText"/>
        <w:rPr>
          <w:highlight w:val="green"/>
          <w:lang w:val="de-DE"/>
        </w:rPr>
      </w:pPr>
      <w:r w:rsidRPr="0033153C">
        <w:rPr>
          <w:highlight w:val="green"/>
          <w:lang w:val="de-DE"/>
        </w:rPr>
        <w:t>Tessa</w:t>
      </w:r>
    </w:p>
    <w:p w14:paraId="00BABDA2" w14:textId="01310A60" w:rsidR="0033153C" w:rsidRPr="0033153C" w:rsidRDefault="0033153C">
      <w:pPr>
        <w:pStyle w:val="CommentText"/>
        <w:rPr>
          <w:highlight w:val="green"/>
          <w:lang w:val="de-DE"/>
        </w:rPr>
      </w:pPr>
      <w:r w:rsidRPr="0033153C">
        <w:rPr>
          <w:highlight w:val="green"/>
          <w:lang w:val="de-DE"/>
        </w:rPr>
        <w:t>BPDEVEC1802:</w:t>
      </w:r>
    </w:p>
    <w:p w14:paraId="67BD4A9D" w14:textId="373E3000" w:rsidR="0033153C" w:rsidRPr="0033153C" w:rsidRDefault="0033153C">
      <w:pPr>
        <w:pStyle w:val="CommentText"/>
        <w:rPr>
          <w:highlight w:val="green"/>
          <w:lang w:val="de-DE"/>
        </w:rPr>
      </w:pPr>
      <w:r w:rsidRPr="0033153C">
        <w:rPr>
          <w:rStyle w:val="CommentReference"/>
          <w:highlight w:val="green"/>
        </w:rPr>
        <w:annotationRef/>
      </w:r>
      <w:r w:rsidRPr="0033153C">
        <w:rPr>
          <w:highlight w:val="green"/>
          <w:lang w:val="de-DE"/>
        </w:rPr>
        <w:t>also, hab nochmal getestet und jetzt kommt der “Make Amendment” Button doch wieder</w:t>
      </w:r>
    </w:p>
    <w:p w14:paraId="67C43036" w14:textId="7B1309B4" w:rsidR="0033153C" w:rsidRPr="0033153C" w:rsidRDefault="0033153C">
      <w:pPr>
        <w:pStyle w:val="CommentText"/>
        <w:rPr>
          <w:lang w:val="de-DE"/>
        </w:rPr>
      </w:pPr>
      <w:r w:rsidRPr="0033153C">
        <w:rPr>
          <w:highlight w:val="green"/>
          <w:lang w:val="de-DE"/>
        </w:rPr>
        <w:t>Also, Änderung zurück…</w:t>
      </w:r>
    </w:p>
  </w:comment>
  <w:comment w:id="3938" w:author="Author" w:date="2018-02-05T13:59:00Z" w:initials="A">
    <w:p w14:paraId="20563FAE" w14:textId="77777777" w:rsidR="00657460" w:rsidRPr="003E7150" w:rsidRDefault="00657460" w:rsidP="00FF6BD1">
      <w:pPr>
        <w:pStyle w:val="CommentText"/>
        <w:rPr>
          <w:highlight w:val="green"/>
          <w:lang w:val="de-DE"/>
        </w:rPr>
      </w:pPr>
      <w:r>
        <w:rPr>
          <w:rStyle w:val="CommentReference"/>
        </w:rPr>
        <w:annotationRef/>
      </w:r>
      <w:r w:rsidRPr="003E7150">
        <w:rPr>
          <w:highlight w:val="green"/>
          <w:lang w:val="de-DE"/>
        </w:rPr>
        <w:t>Tessa 05.02.</w:t>
      </w:r>
    </w:p>
    <w:p w14:paraId="4B1673EB" w14:textId="77777777" w:rsidR="00657460" w:rsidRPr="003E7150" w:rsidRDefault="00657460" w:rsidP="00FF6BD1">
      <w:pPr>
        <w:pStyle w:val="CommentText"/>
        <w:rPr>
          <w:highlight w:val="green"/>
          <w:lang w:val="de-DE"/>
        </w:rPr>
      </w:pPr>
      <w:r w:rsidRPr="003E7150">
        <w:rPr>
          <w:highlight w:val="green"/>
          <w:lang w:val="de-DE"/>
        </w:rPr>
        <w:t>Amendment funktionert für WTA etwas anders.</w:t>
      </w:r>
    </w:p>
    <w:p w14:paraId="27D5C663" w14:textId="293C585C" w:rsidR="00657460" w:rsidRDefault="00657460" w:rsidP="00FF6BD1">
      <w:pPr>
        <w:pStyle w:val="CommentText"/>
      </w:pPr>
      <w:r w:rsidRPr="00657460">
        <w:rPr>
          <w:highlight w:val="green"/>
        </w:rPr>
        <w:t>checked in DEV with Seyy</w:t>
      </w:r>
      <w:r w:rsidRPr="003E7150">
        <w:rPr>
          <w:highlight w:val="green"/>
        </w:rPr>
        <w:t>ed Hamza</w:t>
      </w:r>
    </w:p>
    <w:p w14:paraId="4CEAB4C0" w14:textId="7A48F8A6" w:rsidR="00657460" w:rsidRDefault="00657460" w:rsidP="00FF6BD1">
      <w:pPr>
        <w:pStyle w:val="CommentText"/>
      </w:pPr>
    </w:p>
    <w:p w14:paraId="5C77F6A2" w14:textId="3E0721CE" w:rsidR="00657460" w:rsidRPr="00507195" w:rsidRDefault="00657460" w:rsidP="00FF6BD1">
      <w:pPr>
        <w:pStyle w:val="CommentText"/>
      </w:pPr>
      <w:r w:rsidRPr="00810B4A">
        <w:rPr>
          <w:highlight w:val="yellow"/>
        </w:rPr>
        <w:t>MONICA: perhaps you can test?</w:t>
      </w:r>
    </w:p>
  </w:comment>
  <w:comment w:id="3939" w:author="Author" w:date="2018-03-05T13:16:00Z" w:initials="A">
    <w:p w14:paraId="54A1DCAE" w14:textId="36366042" w:rsidR="0034098F" w:rsidRPr="0034098F" w:rsidRDefault="0034098F">
      <w:pPr>
        <w:pStyle w:val="CommentText"/>
        <w:rPr>
          <w:lang w:val="de-DE"/>
        </w:rPr>
      </w:pPr>
      <w:r>
        <w:rPr>
          <w:rStyle w:val="CommentReference"/>
        </w:rPr>
        <w:annotationRef/>
      </w:r>
      <w:r w:rsidRPr="0034098F">
        <w:rPr>
          <w:highlight w:val="green"/>
          <w:lang w:val="de-DE"/>
        </w:rPr>
        <w:t>Warum auch immer. Es funktioniert wie ehedem. Änderung zurück.</w:t>
      </w:r>
    </w:p>
  </w:comment>
  <w:comment w:id="3989" w:author="Author" w:date="2018-02-05T11:43:00Z" w:initials="A">
    <w:p w14:paraId="47858A3D" w14:textId="77777777" w:rsidR="00657460" w:rsidRPr="00E91E04" w:rsidRDefault="00657460" w:rsidP="00F41C60">
      <w:pPr>
        <w:pStyle w:val="CommentText"/>
        <w:rPr>
          <w:highlight w:val="green"/>
          <w:lang w:val="fr-FR"/>
        </w:rPr>
      </w:pPr>
      <w:r>
        <w:rPr>
          <w:rStyle w:val="CommentReference"/>
        </w:rPr>
        <w:annotationRef/>
      </w:r>
      <w:r w:rsidRPr="00E91E04">
        <w:rPr>
          <w:highlight w:val="green"/>
          <w:lang w:val="fr-FR"/>
        </w:rPr>
        <w:t>Tessa 05.02.</w:t>
      </w:r>
    </w:p>
    <w:p w14:paraId="691532CE" w14:textId="5A6AF356" w:rsidR="00657460" w:rsidRPr="00E91E04" w:rsidRDefault="00657460" w:rsidP="00F41C60">
      <w:pPr>
        <w:pStyle w:val="CommentText"/>
        <w:rPr>
          <w:lang w:val="fr-FR"/>
        </w:rPr>
      </w:pPr>
      <w:r w:rsidRPr="00E91E04">
        <w:rPr>
          <w:highlight w:val="green"/>
          <w:lang w:val="fr-FR"/>
        </w:rPr>
        <w:t>new Note</w:t>
      </w:r>
    </w:p>
  </w:comment>
  <w:comment w:id="3999" w:author="Author" w:date="2018-02-05T11:50:00Z" w:initials="A">
    <w:p w14:paraId="20BCB096" w14:textId="77777777" w:rsidR="00657460" w:rsidRPr="00E91E04" w:rsidRDefault="00657460" w:rsidP="00F41C60">
      <w:pPr>
        <w:pStyle w:val="CommentText"/>
        <w:rPr>
          <w:highlight w:val="green"/>
          <w:lang w:val="fr-FR"/>
        </w:rPr>
      </w:pPr>
      <w:r>
        <w:rPr>
          <w:rStyle w:val="CommentReference"/>
        </w:rPr>
        <w:annotationRef/>
      </w:r>
      <w:r w:rsidRPr="00E91E04">
        <w:rPr>
          <w:highlight w:val="green"/>
          <w:lang w:val="fr-FR"/>
        </w:rPr>
        <w:t>Tessa 05.02.</w:t>
      </w:r>
    </w:p>
    <w:p w14:paraId="01CF204B" w14:textId="77777777" w:rsidR="00657460" w:rsidRPr="00E91E04" w:rsidRDefault="00657460" w:rsidP="00F41C60">
      <w:pPr>
        <w:pStyle w:val="CommentText"/>
        <w:rPr>
          <w:lang w:val="fr-FR"/>
        </w:rPr>
      </w:pPr>
      <w:r w:rsidRPr="00E91E04">
        <w:rPr>
          <w:highlight w:val="green"/>
          <w:lang w:val="fr-FR"/>
        </w:rPr>
        <w:t>new</w:t>
      </w:r>
    </w:p>
  </w:comment>
  <w:comment w:id="4007" w:author="Author" w:date="2018-02-06T11:57:00Z" w:initials="A">
    <w:p w14:paraId="08EF40D9" w14:textId="77777777" w:rsidR="00657460" w:rsidRPr="00E91E04" w:rsidRDefault="00657460">
      <w:pPr>
        <w:pStyle w:val="CommentText"/>
        <w:rPr>
          <w:highlight w:val="green"/>
          <w:lang w:val="fr-FR"/>
        </w:rPr>
      </w:pPr>
      <w:r>
        <w:rPr>
          <w:rStyle w:val="CommentReference"/>
        </w:rPr>
        <w:annotationRef/>
      </w:r>
      <w:r w:rsidRPr="00E91E04">
        <w:rPr>
          <w:highlight w:val="green"/>
          <w:lang w:val="fr-FR"/>
        </w:rPr>
        <w:t>Tessa 06.02.18</w:t>
      </w:r>
    </w:p>
    <w:p w14:paraId="4F9BAF62" w14:textId="29E2E67E" w:rsidR="00657460" w:rsidRPr="00657460" w:rsidRDefault="00657460">
      <w:pPr>
        <w:pStyle w:val="CommentText"/>
        <w:rPr>
          <w:lang w:val="de-DE"/>
        </w:rPr>
      </w:pPr>
      <w:r w:rsidRPr="00657460">
        <w:rPr>
          <w:highlight w:val="green"/>
          <w:lang w:val="de-DE"/>
        </w:rPr>
        <w:t>TOIL: Odette DuPont</w:t>
      </w:r>
    </w:p>
  </w:comment>
  <w:comment w:id="4015" w:author="Author" w:date="2018-03-02T13:37:00Z" w:initials="A">
    <w:p w14:paraId="6D2ABCC9" w14:textId="1189F789" w:rsidR="00657460" w:rsidRPr="004B6D41" w:rsidRDefault="00657460">
      <w:pPr>
        <w:pStyle w:val="CommentText"/>
        <w:rPr>
          <w:lang w:val="de-DE"/>
        </w:rPr>
      </w:pPr>
      <w:r>
        <w:rPr>
          <w:rStyle w:val="CommentReference"/>
        </w:rPr>
        <w:annotationRef/>
      </w:r>
      <w:r w:rsidRPr="004B6D41">
        <w:rPr>
          <w:lang w:val="de-DE"/>
        </w:rPr>
        <w:t>MONICA: das stimmt nur wenn das Core von SA Best Practices kommt. B</w:t>
      </w:r>
      <w:r>
        <w:rPr>
          <w:lang w:val="de-DE"/>
        </w:rPr>
        <w:t>itte entsprechend anpassen (ich hab an einigen stellen das schon geamcht). Oder den satz ganz streichen</w:t>
      </w:r>
    </w:p>
  </w:comment>
  <w:comment w:id="4016" w:author="Author" w:date="2018-03-05T13:22:00Z" w:initials="A">
    <w:p w14:paraId="549AE350" w14:textId="368659EB" w:rsidR="0034098F" w:rsidRPr="0034098F" w:rsidRDefault="0034098F">
      <w:pPr>
        <w:pStyle w:val="CommentText"/>
        <w:rPr>
          <w:highlight w:val="green"/>
          <w:lang w:val="de-DE"/>
        </w:rPr>
      </w:pPr>
      <w:r>
        <w:rPr>
          <w:rStyle w:val="CommentReference"/>
        </w:rPr>
        <w:annotationRef/>
      </w:r>
      <w:r w:rsidRPr="0034098F">
        <w:rPr>
          <w:highlight w:val="green"/>
          <w:lang w:val="de-DE"/>
        </w:rPr>
        <w:t>hab noch nen Teilsatz angehängt:</w:t>
      </w:r>
    </w:p>
    <w:p w14:paraId="5B347066" w14:textId="227156C5" w:rsidR="0034098F" w:rsidRPr="0034098F" w:rsidRDefault="0034098F">
      <w:pPr>
        <w:pStyle w:val="CommentText"/>
      </w:pPr>
      <w:r w:rsidRPr="0034098F">
        <w:rPr>
          <w:highlight w:val="green"/>
        </w:rPr>
        <w:t xml:space="preserve">„… which is relevant in case the </w:t>
      </w:r>
      <w:r w:rsidRPr="0034098F">
        <w:rPr>
          <w:rStyle w:val="SAPEmphasis"/>
          <w:highlight w:val="green"/>
        </w:rPr>
        <w:t>Time Off</w:t>
      </w:r>
      <w:r w:rsidRPr="0034098F">
        <w:rPr>
          <w:highlight w:val="green"/>
        </w:rPr>
        <w:t xml:space="preserve"> content has been </w:t>
      </w:r>
      <w:r w:rsidRPr="0034098F">
        <w:rPr>
          <w:rStyle w:val="SAPEmphasis"/>
          <w:highlight w:val="green"/>
        </w:rPr>
        <w:t>deployed with</w:t>
      </w:r>
      <w:r w:rsidRPr="0034098F">
        <w:rPr>
          <w:highlight w:val="green"/>
        </w:rPr>
        <w:t xml:space="preserve"> the </w:t>
      </w:r>
      <w:r w:rsidRPr="0034098F">
        <w:rPr>
          <w:rStyle w:val="SAPEmphasis"/>
          <w:highlight w:val="green"/>
        </w:rPr>
        <w:t>SAP Best Practices”</w:t>
      </w:r>
    </w:p>
  </w:comment>
  <w:comment w:id="4054" w:author="Author" w:date="2018-02-06T11:57:00Z" w:initials="A">
    <w:p w14:paraId="00D72540" w14:textId="77777777" w:rsidR="0034098F" w:rsidRPr="00E91E04" w:rsidRDefault="0034098F" w:rsidP="0034098F">
      <w:pPr>
        <w:pStyle w:val="CommentText"/>
        <w:rPr>
          <w:highlight w:val="green"/>
          <w:lang w:val="fr-FR"/>
        </w:rPr>
      </w:pPr>
      <w:r>
        <w:rPr>
          <w:rStyle w:val="CommentReference"/>
        </w:rPr>
        <w:annotationRef/>
      </w:r>
      <w:r w:rsidRPr="00E91E04">
        <w:rPr>
          <w:highlight w:val="green"/>
          <w:lang w:val="fr-FR"/>
        </w:rPr>
        <w:t>Tessa 06.02.18</w:t>
      </w:r>
    </w:p>
    <w:p w14:paraId="58BCAF96" w14:textId="77777777" w:rsidR="0034098F" w:rsidRPr="0034098F" w:rsidRDefault="0034098F" w:rsidP="0034098F">
      <w:pPr>
        <w:pStyle w:val="CommentText"/>
      </w:pPr>
      <w:r w:rsidRPr="0034098F">
        <w:rPr>
          <w:highlight w:val="green"/>
        </w:rPr>
        <w:t>TOIL: Odette DuPont</w:t>
      </w:r>
    </w:p>
  </w:comment>
  <w:comment w:id="4025" w:author="Author" w:date="2018-02-06T11:58:00Z" w:initials="A">
    <w:p w14:paraId="7FEA16BB" w14:textId="77777777" w:rsidR="00657460" w:rsidRPr="0034098F" w:rsidRDefault="00657460">
      <w:pPr>
        <w:pStyle w:val="CommentText"/>
        <w:rPr>
          <w:highlight w:val="green"/>
        </w:rPr>
      </w:pPr>
      <w:r>
        <w:rPr>
          <w:rStyle w:val="CommentReference"/>
        </w:rPr>
        <w:annotationRef/>
      </w:r>
      <w:r w:rsidRPr="0034098F">
        <w:rPr>
          <w:highlight w:val="green"/>
        </w:rPr>
        <w:t>Tessa 06.02.18</w:t>
      </w:r>
    </w:p>
    <w:p w14:paraId="7FE44531" w14:textId="77777777" w:rsidR="00657460" w:rsidRPr="00466176" w:rsidRDefault="00657460">
      <w:pPr>
        <w:pStyle w:val="CommentText"/>
        <w:rPr>
          <w:highlight w:val="green"/>
        </w:rPr>
      </w:pPr>
      <w:r w:rsidRPr="00466176">
        <w:rPr>
          <w:highlight w:val="green"/>
        </w:rPr>
        <w:t>WTA: Seyyed Hamza</w:t>
      </w:r>
    </w:p>
    <w:p w14:paraId="1EBB65D8" w14:textId="747302F0" w:rsidR="00657460" w:rsidRPr="00466176" w:rsidRDefault="00657460">
      <w:pPr>
        <w:pStyle w:val="CommentText"/>
      </w:pPr>
      <w:r w:rsidRPr="00466176">
        <w:rPr>
          <w:highlight w:val="green"/>
        </w:rPr>
        <w:t>new Note</w:t>
      </w:r>
    </w:p>
    <w:p w14:paraId="7A2F5C5A" w14:textId="70CCE65F" w:rsidR="00657460" w:rsidRPr="00466176" w:rsidRDefault="00657460">
      <w:pPr>
        <w:pStyle w:val="CommentText"/>
      </w:pPr>
    </w:p>
    <w:p w14:paraId="7FAEAE8A" w14:textId="76ABAEF2" w:rsidR="00657460" w:rsidRDefault="00657460">
      <w:pPr>
        <w:pStyle w:val="CommentText"/>
      </w:pPr>
      <w:r w:rsidRPr="00D6652B">
        <w:rPr>
          <w:highlight w:val="yellow"/>
        </w:rPr>
        <w:t>MONICA: perhaps you could check/test?</w:t>
      </w:r>
    </w:p>
  </w:comment>
  <w:comment w:id="4051" w:author="Author" w:date="2018-03-02T13:36:00Z" w:initials="A">
    <w:p w14:paraId="42D465D1" w14:textId="77777777" w:rsidR="00657460" w:rsidRPr="004B6D41" w:rsidRDefault="00657460" w:rsidP="004B6D41">
      <w:pPr>
        <w:pStyle w:val="CommentText"/>
        <w:rPr>
          <w:lang w:val="de-DE"/>
        </w:rPr>
      </w:pPr>
      <w:r>
        <w:rPr>
          <w:rStyle w:val="CommentReference"/>
        </w:rPr>
        <w:annotationRef/>
      </w:r>
      <w:r w:rsidRPr="004B6D41">
        <w:rPr>
          <w:lang w:val="de-DE"/>
        </w:rPr>
        <w:t>MONICA: das stimmt nur wenn das Core von SA Best Practices kommt. B</w:t>
      </w:r>
      <w:r>
        <w:rPr>
          <w:lang w:val="de-DE"/>
        </w:rPr>
        <w:t>itte entsprechend anpassen (ich hab an einigen stellen das schon geamcht)</w:t>
      </w:r>
      <w:r w:rsidRPr="004B6D41">
        <w:rPr>
          <w:lang w:val="de-DE"/>
        </w:rPr>
        <w:t xml:space="preserve"> </w:t>
      </w:r>
      <w:r>
        <w:rPr>
          <w:lang w:val="de-DE"/>
        </w:rPr>
        <w:t>Oder den satz ganz streichen</w:t>
      </w:r>
    </w:p>
    <w:p w14:paraId="7AA26F6D" w14:textId="4F493E31" w:rsidR="00657460" w:rsidRPr="004B6D41" w:rsidRDefault="00657460">
      <w:pPr>
        <w:pStyle w:val="CommentText"/>
        <w:rPr>
          <w:lang w:val="de-DE"/>
        </w:rPr>
      </w:pPr>
    </w:p>
  </w:comment>
  <w:comment w:id="4052" w:author="Author" w:date="2018-03-05T13:23:00Z" w:initials="A">
    <w:p w14:paraId="3C4C222B" w14:textId="77777777" w:rsidR="0034098F" w:rsidRPr="0034098F" w:rsidRDefault="0034098F" w:rsidP="0034098F">
      <w:pPr>
        <w:pStyle w:val="CommentText"/>
        <w:rPr>
          <w:highlight w:val="green"/>
          <w:lang w:val="de-DE"/>
        </w:rPr>
      </w:pPr>
      <w:r>
        <w:rPr>
          <w:rStyle w:val="CommentReference"/>
        </w:rPr>
        <w:annotationRef/>
      </w:r>
      <w:r w:rsidRPr="0034098F">
        <w:rPr>
          <w:highlight w:val="green"/>
          <w:lang w:val="de-DE"/>
        </w:rPr>
        <w:t>hab noch nen Teilsatz angehängt:</w:t>
      </w:r>
    </w:p>
    <w:p w14:paraId="19DF077A" w14:textId="4FC7A443" w:rsidR="0034098F" w:rsidRDefault="0034098F" w:rsidP="0034098F">
      <w:pPr>
        <w:pStyle w:val="CommentText"/>
      </w:pPr>
      <w:r w:rsidRPr="0034098F">
        <w:rPr>
          <w:highlight w:val="green"/>
        </w:rPr>
        <w:t xml:space="preserve">„… which is relevant in case the </w:t>
      </w:r>
      <w:r w:rsidRPr="0034098F">
        <w:rPr>
          <w:rStyle w:val="SAPEmphasis"/>
          <w:highlight w:val="green"/>
        </w:rPr>
        <w:t>Time Off</w:t>
      </w:r>
      <w:r w:rsidRPr="0034098F">
        <w:rPr>
          <w:highlight w:val="green"/>
        </w:rPr>
        <w:t xml:space="preserve"> content has been </w:t>
      </w:r>
      <w:r w:rsidRPr="0034098F">
        <w:rPr>
          <w:rStyle w:val="SAPEmphasis"/>
          <w:highlight w:val="green"/>
        </w:rPr>
        <w:t>deployed with</w:t>
      </w:r>
      <w:r w:rsidRPr="0034098F">
        <w:rPr>
          <w:highlight w:val="green"/>
        </w:rPr>
        <w:t xml:space="preserve"> the </w:t>
      </w:r>
      <w:r w:rsidRPr="0034098F">
        <w:rPr>
          <w:rStyle w:val="SAPEmphasis"/>
          <w:highlight w:val="green"/>
        </w:rPr>
        <w:t>SAP Best Practices”</w:t>
      </w:r>
    </w:p>
  </w:comment>
  <w:comment w:id="4078" w:author="Author" w:date="2018-02-06T13:18:00Z" w:initials="A">
    <w:p w14:paraId="79E1F14D" w14:textId="77777777" w:rsidR="00657460" w:rsidRPr="0047374F" w:rsidRDefault="00657460">
      <w:pPr>
        <w:pStyle w:val="CommentText"/>
        <w:rPr>
          <w:highlight w:val="green"/>
        </w:rPr>
      </w:pPr>
      <w:r>
        <w:rPr>
          <w:rStyle w:val="CommentReference"/>
        </w:rPr>
        <w:annotationRef/>
      </w:r>
      <w:r w:rsidRPr="0047374F">
        <w:rPr>
          <w:highlight w:val="green"/>
        </w:rPr>
        <w:t>Tessa 06.02.18</w:t>
      </w:r>
    </w:p>
    <w:p w14:paraId="1E1212FD" w14:textId="14746E98" w:rsidR="00657460" w:rsidRDefault="00657460">
      <w:pPr>
        <w:pStyle w:val="CommentText"/>
      </w:pPr>
      <w:r w:rsidRPr="0047374F">
        <w:rPr>
          <w:highlight w:val="green"/>
        </w:rPr>
        <w:t>New</w:t>
      </w:r>
    </w:p>
  </w:comment>
  <w:comment w:id="4113" w:author="Author" w:date="2018-02-06T13:23:00Z" w:initials="A">
    <w:p w14:paraId="7EECFBBC" w14:textId="77777777" w:rsidR="00657460" w:rsidRPr="00B80CA2" w:rsidRDefault="00657460">
      <w:pPr>
        <w:pStyle w:val="CommentText"/>
        <w:rPr>
          <w:highlight w:val="yellow"/>
        </w:rPr>
      </w:pPr>
      <w:r>
        <w:rPr>
          <w:rStyle w:val="CommentReference"/>
        </w:rPr>
        <w:annotationRef/>
      </w:r>
      <w:r w:rsidRPr="00B80CA2">
        <w:rPr>
          <w:highlight w:val="yellow"/>
        </w:rPr>
        <w:t>Tessa 06.02.</w:t>
      </w:r>
    </w:p>
    <w:p w14:paraId="2298C54D" w14:textId="66BD8DB3" w:rsidR="00657460" w:rsidRPr="00B80CA2" w:rsidRDefault="00657460">
      <w:pPr>
        <w:pStyle w:val="CommentText"/>
        <w:rPr>
          <w:highlight w:val="yellow"/>
        </w:rPr>
      </w:pPr>
      <w:r w:rsidRPr="00B80CA2">
        <w:rPr>
          <w:highlight w:val="yellow"/>
        </w:rPr>
        <w:t>to be tested with Amina Baran AE11 welcome1 (Time Sheet from Seyyed Hamza)</w:t>
      </w:r>
    </w:p>
    <w:p w14:paraId="30178A16" w14:textId="0294D0F7" w:rsidR="00657460" w:rsidRPr="00B80CA2" w:rsidRDefault="00657460">
      <w:pPr>
        <w:pStyle w:val="CommentText"/>
        <w:rPr>
          <w:highlight w:val="yellow"/>
          <w:lang w:val="de-DE"/>
        </w:rPr>
      </w:pPr>
      <w:r w:rsidRPr="00B80CA2">
        <w:rPr>
          <w:highlight w:val="yellow"/>
          <w:lang w:val="de-DE"/>
        </w:rPr>
        <w:t>06.02. ToDo Liste bleibt leer aufm Mobile</w:t>
      </w:r>
    </w:p>
    <w:p w14:paraId="0DBC6BC8" w14:textId="646C9A0C" w:rsidR="00657460" w:rsidRPr="00D314D7" w:rsidRDefault="00657460">
      <w:pPr>
        <w:pStyle w:val="CommentText"/>
        <w:rPr>
          <w:highlight w:val="yellow"/>
        </w:rPr>
      </w:pPr>
      <w:r w:rsidRPr="00D314D7">
        <w:rPr>
          <w:highlight w:val="yellow"/>
        </w:rPr>
        <w:t>07.02. ToDo Liste leer</w:t>
      </w:r>
    </w:p>
    <w:p w14:paraId="355E9D12" w14:textId="47785A62" w:rsidR="00657460" w:rsidRPr="00B80CA2" w:rsidRDefault="00657460">
      <w:pPr>
        <w:pStyle w:val="CommentText"/>
      </w:pPr>
      <w:r>
        <w:rPr>
          <w:highlight w:val="yellow"/>
        </w:rPr>
        <w:t>0</w:t>
      </w:r>
      <w:r w:rsidRPr="00B80CA2">
        <w:rPr>
          <w:highlight w:val="yellow"/>
        </w:rPr>
        <w:t>1.</w:t>
      </w:r>
      <w:r>
        <w:rPr>
          <w:highlight w:val="yellow"/>
        </w:rPr>
        <w:t>0</w:t>
      </w:r>
      <w:r w:rsidRPr="00B80CA2">
        <w:rPr>
          <w:highlight w:val="yellow"/>
        </w:rPr>
        <w:t>3. Time Sheet not working in DEV system</w:t>
      </w:r>
    </w:p>
  </w:comment>
  <w:comment w:id="4115" w:author="Author" w:date="2018-03-02T10:56:00Z" w:initials="A">
    <w:p w14:paraId="095055B5" w14:textId="01051D61" w:rsidR="00657460" w:rsidRDefault="00657460">
      <w:pPr>
        <w:pStyle w:val="CommentText"/>
      </w:pPr>
      <w:r>
        <w:rPr>
          <w:rStyle w:val="CommentReference"/>
        </w:rPr>
        <w:annotationRef/>
      </w:r>
      <w:r w:rsidRPr="00373F15">
        <w:rPr>
          <w:b/>
        </w:rPr>
        <w:t>MONICA</w:t>
      </w:r>
      <w:r>
        <w:t>: please check e.g. 1Z8 how I have made this more modular</w:t>
      </w:r>
    </w:p>
  </w:comment>
  <w:comment w:id="4135" w:author="Author" w:date="2018-02-08T14:21:00Z" w:initials="A">
    <w:p w14:paraId="4A97B9D3" w14:textId="77777777" w:rsidR="00657460" w:rsidRPr="00AD4887" w:rsidRDefault="00657460">
      <w:pPr>
        <w:pStyle w:val="CommentText"/>
        <w:rPr>
          <w:highlight w:val="yellow"/>
        </w:rPr>
      </w:pPr>
      <w:r>
        <w:rPr>
          <w:rStyle w:val="CommentReference"/>
        </w:rPr>
        <w:annotationRef/>
      </w:r>
      <w:r w:rsidRPr="00AD4887">
        <w:rPr>
          <w:highlight w:val="yellow"/>
        </w:rPr>
        <w:t>Tessa 08.02.</w:t>
      </w:r>
    </w:p>
    <w:p w14:paraId="5DB57027" w14:textId="77777777" w:rsidR="00657460" w:rsidRDefault="00657460">
      <w:pPr>
        <w:pStyle w:val="CommentText"/>
        <w:rPr>
          <w:highlight w:val="yellow"/>
        </w:rPr>
      </w:pPr>
      <w:r>
        <w:rPr>
          <w:highlight w:val="yellow"/>
        </w:rPr>
        <w:t>new description</w:t>
      </w:r>
    </w:p>
    <w:p w14:paraId="0891DCB1" w14:textId="77777777" w:rsidR="00657460" w:rsidRDefault="00657460">
      <w:pPr>
        <w:pStyle w:val="CommentText"/>
        <w:rPr>
          <w:highlight w:val="yellow"/>
        </w:rPr>
      </w:pPr>
    </w:p>
    <w:p w14:paraId="04F94189" w14:textId="0CBA872D" w:rsidR="00657460" w:rsidRDefault="00657460">
      <w:pPr>
        <w:pStyle w:val="CommentText"/>
      </w:pPr>
      <w:r>
        <w:rPr>
          <w:highlight w:val="yellow"/>
        </w:rPr>
        <w:t>MONICA: can you check</w:t>
      </w:r>
      <w:r>
        <w:t>?</w:t>
      </w:r>
    </w:p>
  </w:comment>
  <w:comment w:id="4175" w:author="Author" w:date="2018-02-08T14:21:00Z" w:initials="A">
    <w:p w14:paraId="47A2EEEE" w14:textId="77777777" w:rsidR="00657460" w:rsidRPr="00AD4887" w:rsidRDefault="00657460" w:rsidP="00B80CA2">
      <w:pPr>
        <w:pStyle w:val="CommentText"/>
        <w:rPr>
          <w:highlight w:val="yellow"/>
        </w:rPr>
      </w:pPr>
      <w:r>
        <w:rPr>
          <w:rStyle w:val="CommentReference"/>
        </w:rPr>
        <w:annotationRef/>
      </w:r>
      <w:r w:rsidRPr="00AD4887">
        <w:rPr>
          <w:highlight w:val="yellow"/>
        </w:rPr>
        <w:t>Tessa 08.02.</w:t>
      </w:r>
    </w:p>
    <w:p w14:paraId="50B4F19C" w14:textId="77777777" w:rsidR="00657460" w:rsidRDefault="00657460" w:rsidP="00B80CA2">
      <w:pPr>
        <w:pStyle w:val="CommentText"/>
        <w:rPr>
          <w:highlight w:val="yellow"/>
        </w:rPr>
      </w:pPr>
      <w:r>
        <w:rPr>
          <w:highlight w:val="yellow"/>
        </w:rPr>
        <w:t>new description</w:t>
      </w:r>
    </w:p>
    <w:p w14:paraId="48A5BCA5" w14:textId="77777777" w:rsidR="00657460" w:rsidRDefault="00657460" w:rsidP="00B80CA2">
      <w:pPr>
        <w:pStyle w:val="CommentText"/>
        <w:rPr>
          <w:highlight w:val="yellow"/>
        </w:rPr>
      </w:pPr>
    </w:p>
    <w:p w14:paraId="3A862F24" w14:textId="1942F104" w:rsidR="00657460" w:rsidRDefault="00657460" w:rsidP="00B80CA2">
      <w:pPr>
        <w:pStyle w:val="CommentText"/>
      </w:pPr>
      <w:r>
        <w:rPr>
          <w:highlight w:val="yellow"/>
        </w:rPr>
        <w:t>MONICA: can you check</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3A39B42" w15:done="0"/>
  <w15:commentEx w15:paraId="6DA23A04" w15:done="1"/>
  <w15:commentEx w15:paraId="1724B28F" w15:paraIdParent="6DA23A04" w15:done="1"/>
  <w15:commentEx w15:paraId="2B113122" w15:paraIdParent="6DA23A04" w15:done="1"/>
  <w15:commentEx w15:paraId="5A1A1565" w15:done="0"/>
  <w15:commentEx w15:paraId="626FE3A0" w15:done="1"/>
  <w15:commentEx w15:paraId="6ADD19D1" w15:paraIdParent="626FE3A0" w15:done="1"/>
  <w15:commentEx w15:paraId="2E1937DE" w15:paraIdParent="626FE3A0" w15:done="1"/>
  <w15:commentEx w15:paraId="0B594E01" w15:done="1"/>
  <w15:commentEx w15:paraId="383CC12B" w15:done="1"/>
  <w15:commentEx w15:paraId="054DD8A8" w15:done="1"/>
  <w15:commentEx w15:paraId="77D2F174" w15:paraIdParent="054DD8A8" w15:done="1"/>
  <w15:commentEx w15:paraId="036D7CD4" w15:paraIdParent="054DD8A8" w15:done="1"/>
  <w15:commentEx w15:paraId="69685EEF" w15:done="1"/>
  <w15:commentEx w15:paraId="52B378C0" w15:paraIdParent="69685EEF" w15:done="1"/>
  <w15:commentEx w15:paraId="06FC1E8A" w15:paraIdParent="69685EEF" w15:done="1"/>
  <w15:commentEx w15:paraId="41D85172" w15:done="1"/>
  <w15:commentEx w15:paraId="2ACD6092" w15:paraIdParent="41D85172" w15:done="1"/>
  <w15:commentEx w15:paraId="0E10D378" w15:done="0"/>
  <w15:commentEx w15:paraId="172CBAF4" w15:paraIdParent="0E10D378" w15:done="0"/>
  <w15:commentEx w15:paraId="1B4532C4" w15:done="1"/>
  <w15:commentEx w15:paraId="48B94DEA" w15:paraIdParent="1B4532C4" w15:done="1"/>
  <w15:commentEx w15:paraId="13C38031" w15:done="0"/>
  <w15:commentEx w15:paraId="4E199850" w15:paraIdParent="13C38031" w15:done="0"/>
  <w15:commentEx w15:paraId="448B4B98" w15:paraIdParent="13C38031" w15:done="0"/>
  <w15:commentEx w15:paraId="540D8374" w15:done="1"/>
  <w15:commentEx w15:paraId="2BC6F54E" w15:paraIdParent="540D8374" w15:done="1"/>
  <w15:commentEx w15:paraId="2D7274E6" w15:done="1"/>
  <w15:commentEx w15:paraId="263556C1" w15:done="1"/>
  <w15:commentEx w15:paraId="05EA85F5" w15:done="1"/>
  <w15:commentEx w15:paraId="64C20862" w15:done="1"/>
  <w15:commentEx w15:paraId="2FFDB4F5" w15:done="1"/>
  <w15:commentEx w15:paraId="5CB6070E" w15:paraIdParent="2FFDB4F5" w15:done="1"/>
  <w15:commentEx w15:paraId="1C99D10D" w15:done="1"/>
  <w15:commentEx w15:paraId="03A39303" w15:done="0"/>
  <w15:commentEx w15:paraId="713FCCE1" w15:done="0"/>
  <w15:commentEx w15:paraId="001001C3" w15:paraIdParent="713FCCE1" w15:done="0"/>
  <w15:commentEx w15:paraId="29AD5F0D" w15:done="1"/>
  <w15:commentEx w15:paraId="5631B734" w15:paraIdParent="29AD5F0D" w15:done="1"/>
  <w15:commentEx w15:paraId="1F7473FB" w15:paraIdParent="29AD5F0D" w15:done="1"/>
  <w15:commentEx w15:paraId="79FCB432" w15:done="1"/>
  <w15:commentEx w15:paraId="1C8E32C5" w15:paraIdParent="79FCB432" w15:done="1"/>
  <w15:commentEx w15:paraId="711D4099" w15:paraIdParent="79FCB432" w15:done="1"/>
  <w15:commentEx w15:paraId="12481793" w15:done="1"/>
  <w15:commentEx w15:paraId="2FA46BEF" w15:done="1"/>
  <w15:commentEx w15:paraId="239CEEAE" w15:done="1"/>
  <w15:commentEx w15:paraId="6FD4B069" w15:paraIdParent="239CEEAE" w15:done="1"/>
  <w15:commentEx w15:paraId="136D0DAA" w15:done="1"/>
  <w15:commentEx w15:paraId="22E7CE80" w15:paraIdParent="136D0DAA" w15:done="1"/>
  <w15:commentEx w15:paraId="19A90E09" w15:done="1"/>
  <w15:commentEx w15:paraId="4A1AB75E" w15:paraIdParent="19A90E09" w15:done="1"/>
  <w15:commentEx w15:paraId="09E56761" w15:done="1"/>
  <w15:commentEx w15:paraId="14F25ABB" w15:paraIdParent="09E56761" w15:done="1"/>
  <w15:commentEx w15:paraId="41CE8CCA" w15:done="1"/>
  <w15:commentEx w15:paraId="607587DB" w15:paraIdParent="41CE8CCA" w15:done="1"/>
  <w15:commentEx w15:paraId="7C9223C1" w15:done="1"/>
  <w15:commentEx w15:paraId="51FDEFDC" w15:done="1"/>
  <w15:commentEx w15:paraId="41A34BDD" w15:paraIdParent="51FDEFDC" w15:done="1"/>
  <w15:commentEx w15:paraId="7BA3322E" w15:paraIdParent="51FDEFDC" w15:done="1"/>
  <w15:commentEx w15:paraId="2840E089" w15:done="1"/>
  <w15:commentEx w15:paraId="284357ED" w15:paraIdParent="2840E089" w15:done="1"/>
  <w15:commentEx w15:paraId="0A3AA033" w15:done="0"/>
  <w15:commentEx w15:paraId="309B3368" w15:paraIdParent="0A3AA033" w15:done="0"/>
  <w15:commentEx w15:paraId="572A5580" w15:paraIdParent="0A3AA033" w15:done="0"/>
  <w15:commentEx w15:paraId="05ABF676" w15:done="1"/>
  <w15:commentEx w15:paraId="72C2E269" w15:paraIdParent="05ABF676" w15:done="1"/>
  <w15:commentEx w15:paraId="19AF6E12" w15:done="1"/>
  <w15:commentEx w15:paraId="45DEF478" w15:done="1"/>
  <w15:commentEx w15:paraId="3412708D" w15:done="0"/>
  <w15:commentEx w15:paraId="4F0B43F8" w15:done="0"/>
  <w15:commentEx w15:paraId="0922E036" w15:done="1"/>
  <w15:commentEx w15:paraId="3E46FA48" w15:paraIdParent="0922E036" w15:done="1"/>
  <w15:commentEx w15:paraId="14E621B5" w15:done="1"/>
  <w15:commentEx w15:paraId="4FD7EE4F" w15:done="1"/>
  <w15:commentEx w15:paraId="1EE662AA" w15:paraIdParent="4FD7EE4F" w15:done="1"/>
  <w15:commentEx w15:paraId="20416777" w15:done="0"/>
  <w15:commentEx w15:paraId="059F864F" w15:done="1"/>
  <w15:commentEx w15:paraId="4C1B5497" w15:paraIdParent="059F864F" w15:done="1"/>
  <w15:commentEx w15:paraId="1DB546BE" w15:done="0"/>
  <w15:commentEx w15:paraId="5E7AE3DB" w15:paraIdParent="1DB546BE" w15:done="0"/>
  <w15:commentEx w15:paraId="3BAFA3DD" w15:done="0"/>
  <w15:commentEx w15:paraId="1B169341" w15:done="0"/>
  <w15:commentEx w15:paraId="285CC955" w15:done="0"/>
  <w15:commentEx w15:paraId="48C9765B" w15:done="1"/>
  <w15:commentEx w15:paraId="73CE62E9" w15:paraIdParent="48C9765B" w15:done="1"/>
  <w15:commentEx w15:paraId="4FB58D63" w15:done="0"/>
  <w15:commentEx w15:paraId="02FDFBD7" w15:paraIdParent="4FB58D63" w15:done="0"/>
  <w15:commentEx w15:paraId="120AC6B2" w15:done="0"/>
  <w15:commentEx w15:paraId="52A2D7F7" w15:done="0"/>
  <w15:commentEx w15:paraId="42728BC8" w15:done="1"/>
  <w15:commentEx w15:paraId="20725292" w15:paraIdParent="42728BC8" w15:done="1"/>
  <w15:commentEx w15:paraId="29A85729" w15:done="1"/>
  <w15:commentEx w15:paraId="268D8E2D" w15:paraIdParent="29A85729" w15:done="1"/>
  <w15:commentEx w15:paraId="3EFC93FB" w15:done="1"/>
  <w15:commentEx w15:paraId="180F648A" w15:done="0"/>
  <w15:commentEx w15:paraId="06686A2B" w15:done="0"/>
  <w15:commentEx w15:paraId="35641D3A" w15:done="0"/>
  <w15:commentEx w15:paraId="027C6DC4" w15:paraIdParent="35641D3A" w15:done="0"/>
  <w15:commentEx w15:paraId="0CFD8AC7" w15:done="0"/>
  <w15:commentEx w15:paraId="528223C0" w15:done="0"/>
  <w15:commentEx w15:paraId="2111A4F5" w15:done="0"/>
  <w15:commentEx w15:paraId="41CEADB2" w15:done="0"/>
  <w15:commentEx w15:paraId="42B5B91B" w15:done="0"/>
  <w15:commentEx w15:paraId="6327B04A" w15:done="0"/>
  <w15:commentEx w15:paraId="33D12BEF" w15:done="0"/>
  <w15:commentEx w15:paraId="6C08C649" w15:done="0"/>
  <w15:commentEx w15:paraId="0C10468E" w15:done="0"/>
  <w15:commentEx w15:paraId="0B51949D" w15:done="0"/>
  <w15:commentEx w15:paraId="074CE332" w15:done="0"/>
  <w15:commentEx w15:paraId="5CC8AE65" w15:done="1"/>
  <w15:commentEx w15:paraId="666A15FF" w15:paraIdParent="5CC8AE65" w15:done="1"/>
  <w15:commentEx w15:paraId="1326020C" w15:done="1"/>
  <w15:commentEx w15:paraId="508C600D" w15:paraIdParent="1326020C" w15:done="1"/>
  <w15:commentEx w15:paraId="5DED91C4" w15:done="0"/>
  <w15:commentEx w15:paraId="4F67E84A" w15:done="0"/>
  <w15:commentEx w15:paraId="7BFA2F55" w15:paraIdParent="4F67E84A" w15:done="0"/>
  <w15:commentEx w15:paraId="0226BE40" w15:paraIdParent="4F67E84A" w15:done="0"/>
  <w15:commentEx w15:paraId="5CFA4F66" w15:done="0"/>
  <w15:commentEx w15:paraId="34D1910E" w15:done="0"/>
  <w15:commentEx w15:paraId="1EFA1B8A" w15:done="0"/>
  <w15:commentEx w15:paraId="129C0059" w15:paraIdParent="1EFA1B8A" w15:done="0"/>
  <w15:commentEx w15:paraId="796C90AD" w15:done="0"/>
  <w15:commentEx w15:paraId="4F2A039E" w15:done="1"/>
  <w15:commentEx w15:paraId="1D0AA6DC" w15:paraIdParent="4F2A039E" w15:done="1"/>
  <w15:commentEx w15:paraId="78DC2810" w15:done="1"/>
  <w15:commentEx w15:paraId="19456211" w15:done="0"/>
  <w15:commentEx w15:paraId="75E6D5F1" w15:done="0"/>
  <w15:commentEx w15:paraId="027E5C5E" w15:done="0"/>
  <w15:commentEx w15:paraId="74C51BCF" w15:done="0"/>
  <w15:commentEx w15:paraId="3A62D313" w15:done="0"/>
  <w15:commentEx w15:paraId="56C932B6" w15:done="0"/>
  <w15:commentEx w15:paraId="2B6B5681" w15:done="0"/>
  <w15:commentEx w15:paraId="2C93E537" w15:done="1"/>
  <w15:commentEx w15:paraId="1C8CB4B9" w15:paraIdParent="2C93E537" w15:done="1"/>
  <w15:commentEx w15:paraId="67C43036" w15:paraIdParent="2C93E537" w15:done="1"/>
  <w15:commentEx w15:paraId="5C77F6A2" w15:done="1"/>
  <w15:commentEx w15:paraId="54A1DCAE" w15:paraIdParent="5C77F6A2" w15:done="1"/>
  <w15:commentEx w15:paraId="691532CE" w15:done="0"/>
  <w15:commentEx w15:paraId="01CF204B" w15:done="0"/>
  <w15:commentEx w15:paraId="4F9BAF62" w15:done="0"/>
  <w15:commentEx w15:paraId="6D2ABCC9" w15:done="1"/>
  <w15:commentEx w15:paraId="5B347066" w15:paraIdParent="6D2ABCC9" w15:done="1"/>
  <w15:commentEx w15:paraId="58BCAF96" w15:done="0"/>
  <w15:commentEx w15:paraId="7FAEAE8A" w15:done="1"/>
  <w15:commentEx w15:paraId="7AA26F6D" w15:done="1"/>
  <w15:commentEx w15:paraId="19DF077A" w15:paraIdParent="7AA26F6D" w15:done="1"/>
  <w15:commentEx w15:paraId="1E1212FD" w15:done="0"/>
  <w15:commentEx w15:paraId="355E9D12" w15:done="0"/>
  <w15:commentEx w15:paraId="095055B5" w15:done="0"/>
  <w15:commentEx w15:paraId="04F94189" w15:done="0"/>
  <w15:commentEx w15:paraId="3A862F24"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98CBC6" w14:textId="77777777" w:rsidR="00657460" w:rsidRDefault="00657460" w:rsidP="00985A3A">
      <w:pPr>
        <w:spacing w:before="0" w:after="0" w:line="240" w:lineRule="auto"/>
      </w:pPr>
      <w:r>
        <w:separator/>
      </w:r>
    </w:p>
  </w:endnote>
  <w:endnote w:type="continuationSeparator" w:id="0">
    <w:p w14:paraId="0C649D67" w14:textId="77777777" w:rsidR="00657460" w:rsidRDefault="00657460" w:rsidP="00985A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entonSans Book">
    <w:panose1 w:val="02000503000000020004"/>
    <w:charset w:val="00"/>
    <w:family w:val="auto"/>
    <w:pitch w:val="variable"/>
    <w:sig w:usb0="A00002FF" w:usb1="5000A04B" w:usb2="00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BentonSans Bold">
    <w:panose1 w:val="02000803000000020004"/>
    <w:charset w:val="00"/>
    <w:family w:val="auto"/>
    <w:pitch w:val="variable"/>
    <w:sig w:usb0="A00002FF" w:usb1="5000A04B" w:usb2="00000000" w:usb3="00000000" w:csb0="0000019F" w:csb1="00000000"/>
  </w:font>
  <w:font w:name="SAPSerifRegular">
    <w:altName w:val="Times New Roman"/>
    <w:charset w:val="00"/>
    <w:family w:val="auto"/>
    <w:pitch w:val="variable"/>
    <w:sig w:usb0="00000001" w:usb1="0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entonSans">
    <w:altName w:val="Calibri"/>
    <w:panose1 w:val="00000000000000000000"/>
    <w:charset w:val="00"/>
    <w:family w:val="swiss"/>
    <w:notTrueType/>
    <w:pitch w:val="default"/>
    <w:sig w:usb0="00000003" w:usb1="00000000" w:usb2="00000000" w:usb3="00000000" w:csb0="00000001" w:csb1="00000000"/>
  </w:font>
  <w:font w:name="BentonSans Medium">
    <w:panose1 w:val="02000603000000020004"/>
    <w:charset w:val="00"/>
    <w:family w:val="auto"/>
    <w:pitch w:val="variable"/>
    <w:sig w:usb0="A00002FF" w:usb1="5000A04B" w:usb2="00000000" w:usb3="00000000" w:csb0="0000019F" w:csb1="00000000"/>
  </w:font>
  <w:font w:name="BentonSans Regular">
    <w:panose1 w:val="02000503000000020004"/>
    <w:charset w:val="00"/>
    <w:family w:val="auto"/>
    <w:pitch w:val="variable"/>
    <w:sig w:usb0="A00002FF" w:usb1="5000A04B" w:usb2="00000000" w:usb3="00000000" w:csb0="0000019F" w:csb1="00000000"/>
  </w:font>
  <w:font w:name="BentonSans Regular Italic">
    <w:panose1 w:val="02000503000000090004"/>
    <w:charset w:val="00"/>
    <w:family w:val="auto"/>
    <w:pitch w:val="variable"/>
    <w:sig w:usb0="A00002FF" w:usb1="5000A04B" w:usb2="00000000" w:usb3="00000000" w:csb0="0000019F" w:csb1="00000000"/>
  </w:font>
  <w:font w:name="BentonSans Book Italic">
    <w:panose1 w:val="02000503000000090004"/>
    <w:charset w:val="00"/>
    <w:family w:val="auto"/>
    <w:pitch w:val="variable"/>
    <w:sig w:usb0="A00002FF" w:usb1="5000A04B"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154" w:type="dxa"/>
      <w:tblLayout w:type="fixed"/>
      <w:tblCellMar>
        <w:left w:w="0" w:type="dxa"/>
        <w:right w:w="0" w:type="dxa"/>
      </w:tblCellMar>
      <w:tblLook w:val="04A0" w:firstRow="1" w:lastRow="0" w:firstColumn="1" w:lastColumn="0" w:noHBand="0" w:noVBand="1"/>
    </w:tblPr>
    <w:tblGrid>
      <w:gridCol w:w="797"/>
      <w:gridCol w:w="4983"/>
      <w:gridCol w:w="7374"/>
    </w:tblGrid>
    <w:tr w:rsidR="00657460" w:rsidRPr="005D1853" w14:paraId="5BE3C9E1" w14:textId="77777777" w:rsidTr="00064E7D">
      <w:tc>
        <w:tcPr>
          <w:tcW w:w="567" w:type="dxa"/>
          <w:shd w:val="clear" w:color="auto" w:fill="auto"/>
          <w:vAlign w:val="bottom"/>
        </w:tcPr>
        <w:p w14:paraId="493E4EFD" w14:textId="77777777" w:rsidR="00657460" w:rsidRPr="00A57007" w:rsidRDefault="00657460" w:rsidP="006672EB">
          <w:pPr>
            <w:pStyle w:val="SAPFooterleft"/>
            <w:rPr>
              <w:rStyle w:val="SAPFooterPageNumber"/>
            </w:rPr>
          </w:pPr>
          <w:r w:rsidRPr="00A57007">
            <w:rPr>
              <w:rStyle w:val="SAPFooterPageNumber"/>
            </w:rPr>
            <w:fldChar w:fldCharType="begin"/>
          </w:r>
          <w:r w:rsidRPr="00A57007">
            <w:rPr>
              <w:rStyle w:val="SAPFooterPageNumber"/>
            </w:rPr>
            <w:instrText xml:space="preserve"> PAGE  \* Arabic  \* MERGEFORMAT </w:instrText>
          </w:r>
          <w:r w:rsidRPr="00A57007">
            <w:rPr>
              <w:rStyle w:val="SAPFooterPageNumber"/>
            </w:rPr>
            <w:fldChar w:fldCharType="separate"/>
          </w:r>
          <w:r>
            <w:rPr>
              <w:rStyle w:val="SAPFooterPageNumber"/>
              <w:noProof/>
            </w:rPr>
            <w:t>1</w:t>
          </w:r>
          <w:r w:rsidRPr="00A57007">
            <w:rPr>
              <w:rStyle w:val="SAPFooterPageNumber"/>
            </w:rPr>
            <w:fldChar w:fldCharType="end"/>
          </w:r>
        </w:p>
      </w:tc>
      <w:tc>
        <w:tcPr>
          <w:tcW w:w="3544" w:type="dxa"/>
          <w:shd w:val="clear" w:color="auto" w:fill="auto"/>
          <w:vAlign w:val="bottom"/>
        </w:tcPr>
        <w:p w14:paraId="76691ED7" w14:textId="77777777" w:rsidR="00657460" w:rsidRPr="00A57007" w:rsidRDefault="00466176" w:rsidP="006672EB">
          <w:pPr>
            <w:pStyle w:val="SAPFooterleft"/>
          </w:pPr>
          <w:r>
            <w:fldChar w:fldCharType="begin"/>
          </w:r>
          <w:r>
            <w:instrText xml:space="preserve"> REF securitylevel \* MERGEFORMAT </w:instrText>
          </w:r>
          <w:r>
            <w:fldChar w:fldCharType="separate"/>
          </w:r>
          <w:r w:rsidR="00657460" w:rsidRPr="00D0266A">
            <w:rPr>
              <w:rStyle w:val="SAPFooterSecurityLevel"/>
            </w:rPr>
            <w:t>Customer</w:t>
          </w:r>
          <w:r>
            <w:rPr>
              <w:rStyle w:val="SAPFooterSecurityLevel"/>
            </w:rPr>
            <w:fldChar w:fldCharType="end"/>
          </w:r>
          <w:r w:rsidR="00657460" w:rsidRPr="00FF7175">
            <w:rPr>
              <w:rStyle w:val="SAPFooterSecurityLevel"/>
            </w:rPr>
            <w:t xml:space="preserve"> </w:t>
          </w:r>
          <w:r w:rsidR="00657460" w:rsidRPr="00A57007">
            <w:br/>
          </w:r>
          <w:r>
            <w:fldChar w:fldCharType="begin"/>
          </w:r>
          <w:r>
            <w:instrText xml:space="preserve"> REF copyright \* MERGEFORMAT </w:instrText>
          </w:r>
          <w:r>
            <w:fldChar w:fldCharType="separate"/>
          </w:r>
          <w:r w:rsidR="00657460" w:rsidRPr="00D0266A">
            <w:t>© 2017 SAP SE or an SAP affiliate company. All rights reserved.</w:t>
          </w:r>
          <w:r>
            <w:fldChar w:fldCharType="end"/>
          </w:r>
        </w:p>
      </w:tc>
      <w:tc>
        <w:tcPr>
          <w:tcW w:w="5245" w:type="dxa"/>
          <w:shd w:val="clear" w:color="auto" w:fill="auto"/>
          <w:vAlign w:val="bottom"/>
        </w:tcPr>
        <w:p w14:paraId="39D123A1" w14:textId="77777777" w:rsidR="00657460" w:rsidRDefault="00466176" w:rsidP="006672EB">
          <w:pPr>
            <w:pStyle w:val="SAPFooterright"/>
          </w:pPr>
          <w:r>
            <w:fldChar w:fldCharType="begin"/>
          </w:r>
          <w:r>
            <w:instrText xml:space="preserve"> REF maintitle \* MERGEFORMAT </w:instrText>
          </w:r>
          <w:r>
            <w:fldChar w:fldCharType="separate"/>
          </w:r>
          <w:r w:rsidR="00657460" w:rsidRPr="0046444D">
            <w:t xml:space="preserve">Record Working Time </w:t>
          </w:r>
          <w:r>
            <w:fldChar w:fldCharType="end"/>
          </w:r>
        </w:p>
        <w:p w14:paraId="2750A557" w14:textId="77777777" w:rsidR="00657460" w:rsidRPr="001B2C66" w:rsidRDefault="00466176" w:rsidP="006672EB">
          <w:pPr>
            <w:pStyle w:val="SAPFooterCurrentTopicRight"/>
          </w:pPr>
          <w:r>
            <w:fldChar w:fldCharType="begin"/>
          </w:r>
          <w:r>
            <w:instrText xml:space="preserve"> STYLEREF "SAP_Heading1NoNumber" \l  \* MERGEFORMAT </w:instrText>
          </w:r>
          <w:r>
            <w:fldChar w:fldCharType="separate"/>
          </w:r>
          <w:r w:rsidR="00657460">
            <w:t>Typographic Conventions</w:t>
          </w:r>
          <w:r>
            <w:fldChar w:fldCharType="end"/>
          </w:r>
        </w:p>
      </w:tc>
    </w:tr>
  </w:tbl>
  <w:p w14:paraId="4CC49D52" w14:textId="77777777" w:rsidR="00657460" w:rsidRPr="00E63F4C" w:rsidRDefault="00657460" w:rsidP="006672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154" w:type="dxa"/>
      <w:tblCellMar>
        <w:left w:w="0" w:type="dxa"/>
        <w:right w:w="0" w:type="dxa"/>
      </w:tblCellMar>
      <w:tblLook w:val="04A0" w:firstRow="1" w:lastRow="0" w:firstColumn="1" w:lastColumn="0" w:noHBand="0" w:noVBand="1"/>
    </w:tblPr>
    <w:tblGrid>
      <w:gridCol w:w="7374"/>
      <w:gridCol w:w="4983"/>
      <w:gridCol w:w="797"/>
    </w:tblGrid>
    <w:tr w:rsidR="00657460" w:rsidRPr="005D1853" w14:paraId="320AFEA0" w14:textId="77777777" w:rsidTr="00064E7D">
      <w:tc>
        <w:tcPr>
          <w:tcW w:w="5245" w:type="dxa"/>
          <w:shd w:val="clear" w:color="auto" w:fill="auto"/>
          <w:vAlign w:val="bottom"/>
        </w:tcPr>
        <w:p w14:paraId="4087453D" w14:textId="77777777" w:rsidR="00657460" w:rsidRPr="001B2C66" w:rsidRDefault="00466176" w:rsidP="006672EB">
          <w:pPr>
            <w:pStyle w:val="SAPFooterleft"/>
          </w:pPr>
          <w:r>
            <w:fldChar w:fldCharType="begin"/>
          </w:r>
          <w:r>
            <w:instrText xml:space="preserve"> REF maintitle \* MERGEFORMAT </w:instrText>
          </w:r>
          <w:r>
            <w:fldChar w:fldCharType="separate"/>
          </w:r>
          <w:r w:rsidR="00657460" w:rsidRPr="0046444D">
            <w:t xml:space="preserve">Record Working Time </w:t>
          </w:r>
          <w:r>
            <w:fldChar w:fldCharType="end"/>
          </w:r>
        </w:p>
        <w:p w14:paraId="2077FEBE" w14:textId="1D2CDD9C" w:rsidR="00657460" w:rsidRPr="001B2C66" w:rsidRDefault="00466176" w:rsidP="006672EB">
          <w:pPr>
            <w:pStyle w:val="SAPFooterCurrentTopicLeft"/>
          </w:pPr>
          <w:r>
            <w:fldChar w:fldCharType="begin"/>
          </w:r>
          <w:r>
            <w:instrText xml:space="preserve"> STYLEREF "SAP_Heading1NoNumber" \l  \* MERGEFORMAT </w:instrText>
          </w:r>
          <w:r>
            <w:fldChar w:fldCharType="separate"/>
          </w:r>
          <w:r>
            <w:rPr>
              <w:noProof/>
            </w:rPr>
            <w:t>Typographic Conventions</w:t>
          </w:r>
          <w:r>
            <w:rPr>
              <w:noProof/>
            </w:rPr>
            <w:fldChar w:fldCharType="end"/>
          </w:r>
        </w:p>
      </w:tc>
      <w:tc>
        <w:tcPr>
          <w:tcW w:w="3544" w:type="dxa"/>
          <w:shd w:val="clear" w:color="auto" w:fill="auto"/>
          <w:vAlign w:val="bottom"/>
        </w:tcPr>
        <w:p w14:paraId="367480BD" w14:textId="77777777" w:rsidR="00657460" w:rsidRPr="00FF7175" w:rsidRDefault="00657460" w:rsidP="006672EB">
          <w:pPr>
            <w:pStyle w:val="SAPFooterright"/>
            <w:rPr>
              <w:rStyle w:val="SAPFooterSecurityLevel"/>
            </w:rPr>
          </w:pPr>
          <w:r w:rsidRPr="00FF7175">
            <w:rPr>
              <w:rStyle w:val="SAPFooterSecurityLevel"/>
            </w:rPr>
            <w:t xml:space="preserve"> </w:t>
          </w:r>
          <w:r w:rsidR="00466176">
            <w:fldChar w:fldCharType="begin"/>
          </w:r>
          <w:r w:rsidR="00466176">
            <w:instrText xml:space="preserve"> REF securitylevel \* MERGEFORMAT </w:instrText>
          </w:r>
          <w:r w:rsidR="00466176">
            <w:fldChar w:fldCharType="separate"/>
          </w:r>
          <w:r w:rsidRPr="00D0266A">
            <w:rPr>
              <w:rStyle w:val="SAPFooterSecurityLevel"/>
            </w:rPr>
            <w:t>Customer</w:t>
          </w:r>
          <w:r w:rsidR="00466176">
            <w:rPr>
              <w:rStyle w:val="SAPFooterSecurityLevel"/>
            </w:rPr>
            <w:fldChar w:fldCharType="end"/>
          </w:r>
          <w:r w:rsidRPr="00FF7175">
            <w:rPr>
              <w:rStyle w:val="SAPFooterSecurityLevel"/>
            </w:rPr>
            <w:t xml:space="preserve"> </w:t>
          </w:r>
        </w:p>
        <w:p w14:paraId="2E7B919A" w14:textId="740EB230" w:rsidR="00657460" w:rsidRPr="000456B0" w:rsidRDefault="00466176" w:rsidP="006672EB">
          <w:pPr>
            <w:pStyle w:val="SAPFooterright"/>
          </w:pPr>
          <w:r>
            <w:fldChar w:fldCharType="begin"/>
          </w:r>
          <w:r>
            <w:instrText xml:space="preserve"> REF copyright \* MERGEFORMAT </w:instrText>
          </w:r>
          <w:r>
            <w:fldChar w:fldCharType="separate"/>
          </w:r>
          <w:r w:rsidR="00657460">
            <w:t>© 2018</w:t>
          </w:r>
          <w:r w:rsidR="00657460" w:rsidRPr="00D0266A">
            <w:t xml:space="preserve"> SAP SE or an SAP affiliate company. All rights reserved.</w:t>
          </w:r>
          <w:r>
            <w:fldChar w:fldCharType="end"/>
          </w:r>
          <w:r w:rsidR="00657460" w:rsidRPr="000456B0">
            <w:t xml:space="preserve"> </w:t>
          </w:r>
        </w:p>
      </w:tc>
      <w:tc>
        <w:tcPr>
          <w:tcW w:w="567" w:type="dxa"/>
          <w:shd w:val="clear" w:color="auto" w:fill="auto"/>
          <w:vAlign w:val="bottom"/>
        </w:tcPr>
        <w:p w14:paraId="558D8A99" w14:textId="059C4588" w:rsidR="00657460" w:rsidRPr="00AA10B2" w:rsidRDefault="00657460" w:rsidP="006672EB">
          <w:pPr>
            <w:pStyle w:val="SAPFooterright"/>
            <w:rPr>
              <w:rStyle w:val="SAPFooterPageNumber"/>
            </w:rPr>
          </w:pPr>
          <w:r w:rsidRPr="00AA10B2">
            <w:rPr>
              <w:rStyle w:val="SAPFooterPageNumber"/>
            </w:rPr>
            <w:fldChar w:fldCharType="begin"/>
          </w:r>
          <w:r w:rsidRPr="00AA10B2">
            <w:rPr>
              <w:rStyle w:val="SAPFooterPageNumber"/>
            </w:rPr>
            <w:instrText xml:space="preserve"> PAGE  \* Arabic  \* MERGEFORMAT </w:instrText>
          </w:r>
          <w:r w:rsidRPr="00AA10B2">
            <w:rPr>
              <w:rStyle w:val="SAPFooterPageNumber"/>
            </w:rPr>
            <w:fldChar w:fldCharType="separate"/>
          </w:r>
          <w:r w:rsidR="00466176">
            <w:rPr>
              <w:rStyle w:val="SAPFooterPageNumber"/>
            </w:rPr>
            <w:t>2</w:t>
          </w:r>
          <w:r w:rsidRPr="00AA10B2">
            <w:rPr>
              <w:rStyle w:val="SAPFooterPageNumber"/>
            </w:rPr>
            <w:fldChar w:fldCharType="end"/>
          </w:r>
        </w:p>
      </w:tc>
    </w:tr>
  </w:tbl>
  <w:p w14:paraId="6AD7214E" w14:textId="77777777" w:rsidR="00657460" w:rsidRPr="00E63F4C" w:rsidRDefault="00657460" w:rsidP="006672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805" w:type="dxa"/>
      <w:tblLayout w:type="fixed"/>
      <w:tblCellMar>
        <w:left w:w="0" w:type="dxa"/>
        <w:right w:w="0" w:type="dxa"/>
      </w:tblCellMar>
      <w:tblLook w:val="04A0" w:firstRow="1" w:lastRow="0" w:firstColumn="1" w:lastColumn="0" w:noHBand="0" w:noVBand="1"/>
    </w:tblPr>
    <w:tblGrid>
      <w:gridCol w:w="801"/>
      <w:gridCol w:w="5004"/>
    </w:tblGrid>
    <w:tr w:rsidR="00657460" w:rsidRPr="00D779BD" w14:paraId="2BBEA449" w14:textId="77777777" w:rsidTr="00064E7D">
      <w:tc>
        <w:tcPr>
          <w:tcW w:w="801" w:type="dxa"/>
          <w:shd w:val="clear" w:color="auto" w:fill="auto"/>
          <w:vAlign w:val="bottom"/>
        </w:tcPr>
        <w:p w14:paraId="515554A9" w14:textId="77777777" w:rsidR="00657460" w:rsidRPr="00D779BD" w:rsidRDefault="00657460" w:rsidP="006672EB">
          <w:pPr>
            <w:pStyle w:val="SAPFooterleft"/>
            <w:rPr>
              <w:rStyle w:val="SAPFooterPageNumber"/>
            </w:rPr>
          </w:pPr>
        </w:p>
      </w:tc>
      <w:tc>
        <w:tcPr>
          <w:tcW w:w="5004" w:type="dxa"/>
          <w:shd w:val="clear" w:color="auto" w:fill="auto"/>
          <w:vAlign w:val="bottom"/>
        </w:tcPr>
        <w:p w14:paraId="519DBF3F" w14:textId="77777777" w:rsidR="00657460" w:rsidRPr="00D779BD" w:rsidRDefault="00657460" w:rsidP="006672EB">
          <w:pPr>
            <w:pStyle w:val="SAPFooterleft"/>
          </w:pPr>
        </w:p>
      </w:tc>
    </w:tr>
  </w:tbl>
  <w:p w14:paraId="4BB15A89" w14:textId="77777777" w:rsidR="00657460" w:rsidRPr="00CD0E2F" w:rsidRDefault="00657460" w:rsidP="006672E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154" w:type="dxa"/>
      <w:tblLayout w:type="fixed"/>
      <w:tblCellMar>
        <w:left w:w="0" w:type="dxa"/>
        <w:right w:w="0" w:type="dxa"/>
      </w:tblCellMar>
      <w:tblLook w:val="04A0" w:firstRow="1" w:lastRow="0" w:firstColumn="1" w:lastColumn="0" w:noHBand="0" w:noVBand="1"/>
    </w:tblPr>
    <w:tblGrid>
      <w:gridCol w:w="797"/>
      <w:gridCol w:w="4983"/>
      <w:gridCol w:w="7374"/>
    </w:tblGrid>
    <w:tr w:rsidR="00657460" w:rsidRPr="005D1853" w14:paraId="7258C1A5" w14:textId="77777777" w:rsidTr="00064E7D">
      <w:tc>
        <w:tcPr>
          <w:tcW w:w="567" w:type="dxa"/>
          <w:shd w:val="clear" w:color="auto" w:fill="auto"/>
          <w:vAlign w:val="bottom"/>
        </w:tcPr>
        <w:p w14:paraId="715E76AF" w14:textId="77777777" w:rsidR="00657460" w:rsidRPr="004319A4" w:rsidRDefault="00657460" w:rsidP="006672EB">
          <w:pPr>
            <w:pStyle w:val="SAPFooterlef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noProof/>
            </w:rPr>
            <w:t>3</w:t>
          </w:r>
          <w:r w:rsidRPr="004319A4">
            <w:rPr>
              <w:rStyle w:val="SAPFooterPageNumber"/>
            </w:rPr>
            <w:fldChar w:fldCharType="end"/>
          </w:r>
        </w:p>
      </w:tc>
      <w:tc>
        <w:tcPr>
          <w:tcW w:w="3544" w:type="dxa"/>
          <w:shd w:val="clear" w:color="auto" w:fill="auto"/>
          <w:vAlign w:val="bottom"/>
        </w:tcPr>
        <w:p w14:paraId="4FFBF935" w14:textId="77777777" w:rsidR="00657460" w:rsidRPr="00860C35" w:rsidRDefault="00466176" w:rsidP="006672EB">
          <w:pPr>
            <w:pStyle w:val="SAPFooterleft"/>
          </w:pPr>
          <w:r>
            <w:fldChar w:fldCharType="begin" w:fldLock="1"/>
          </w:r>
          <w:r>
            <w:instrText xml:space="preserve"> REF securitylevel \* MERGEFORMAT </w:instrText>
          </w:r>
          <w:r>
            <w:fldChar w:fldCharType="separate"/>
          </w:r>
          <w:r w:rsidR="00657460" w:rsidRPr="001A58BA">
            <w:rPr>
              <w:rStyle w:val="SAPFooterSecurityLevel"/>
            </w:rPr>
            <w:t>Customer</w:t>
          </w:r>
          <w:r>
            <w:rPr>
              <w:rStyle w:val="SAPFooterSecurityLevel"/>
            </w:rPr>
            <w:fldChar w:fldCharType="end"/>
          </w:r>
          <w:r w:rsidR="00657460" w:rsidRPr="00860C35">
            <w:rPr>
              <w:rStyle w:val="SAPFooterSecurityLevel"/>
            </w:rPr>
            <w:t xml:space="preserve"> </w:t>
          </w:r>
          <w:r w:rsidR="00657460" w:rsidRPr="00860C35">
            <w:br/>
          </w:r>
          <w:r>
            <w:fldChar w:fldCharType="begin"/>
          </w:r>
          <w:r>
            <w:instrText xml:space="preserve"> REF copyright \* MERGEFORMAT </w:instrText>
          </w:r>
          <w:r>
            <w:fldChar w:fldCharType="separate"/>
          </w:r>
          <w:r w:rsidR="00657460" w:rsidRPr="00D0266A">
            <w:t>© 2017 SAP SE or an SAP affiliate company. All rights reserved.</w:t>
          </w:r>
          <w:r>
            <w:fldChar w:fldCharType="end"/>
          </w:r>
        </w:p>
      </w:tc>
      <w:tc>
        <w:tcPr>
          <w:tcW w:w="5245" w:type="dxa"/>
          <w:shd w:val="clear" w:color="auto" w:fill="auto"/>
          <w:vAlign w:val="bottom"/>
        </w:tcPr>
        <w:p w14:paraId="109433CF" w14:textId="77777777" w:rsidR="00657460" w:rsidRDefault="00466176" w:rsidP="006672EB">
          <w:pPr>
            <w:pStyle w:val="SAPFooterright"/>
          </w:pPr>
          <w:r>
            <w:fldChar w:fldCharType="begin"/>
          </w:r>
          <w:r>
            <w:instrText xml:space="preserve"> REF maintitle \* MERGEFORMAT </w:instrText>
          </w:r>
          <w:r>
            <w:fldChar w:fldCharType="separate"/>
          </w:r>
          <w:r w:rsidR="00657460" w:rsidRPr="0046444D">
            <w:t xml:space="preserve">Record Working Time </w:t>
          </w:r>
          <w:r>
            <w:fldChar w:fldCharType="end"/>
          </w:r>
        </w:p>
        <w:p w14:paraId="20943F9A" w14:textId="77777777" w:rsidR="00657460" w:rsidRPr="001B2C66" w:rsidRDefault="00466176" w:rsidP="006672EB">
          <w:pPr>
            <w:pStyle w:val="SAPFooterCurrentTopicRight"/>
          </w:pPr>
          <w:r>
            <w:fldChar w:fldCharType="begin"/>
          </w:r>
          <w:r>
            <w:instrText xml:space="preserve"> STYLEREF "Heading 1" \l \* MERGEFORMAT </w:instrText>
          </w:r>
          <w:r>
            <w:fldChar w:fldCharType="separate"/>
          </w:r>
          <w:r w:rsidR="00657460">
            <w:t>Purpose</w:t>
          </w:r>
          <w:r>
            <w:fldChar w:fldCharType="end"/>
          </w:r>
        </w:p>
      </w:tc>
    </w:tr>
  </w:tbl>
  <w:p w14:paraId="5209DAD0" w14:textId="77777777" w:rsidR="00657460" w:rsidRPr="00E63F4C" w:rsidRDefault="00657460" w:rsidP="006672E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288" w:type="dxa"/>
      <w:tblCellMar>
        <w:left w:w="0" w:type="dxa"/>
        <w:right w:w="0" w:type="dxa"/>
      </w:tblCellMar>
      <w:tblLook w:val="04A0" w:firstRow="1" w:lastRow="0" w:firstColumn="1" w:lastColumn="0" w:noHBand="0" w:noVBand="1"/>
    </w:tblPr>
    <w:tblGrid>
      <w:gridCol w:w="8010"/>
      <w:gridCol w:w="5412"/>
      <w:gridCol w:w="866"/>
    </w:tblGrid>
    <w:tr w:rsidR="00657460" w:rsidRPr="005D1853" w14:paraId="7BA357AB" w14:textId="77777777" w:rsidTr="00064E7D">
      <w:tc>
        <w:tcPr>
          <w:tcW w:w="5245" w:type="dxa"/>
          <w:shd w:val="clear" w:color="auto" w:fill="auto"/>
          <w:vAlign w:val="bottom"/>
        </w:tcPr>
        <w:p w14:paraId="5C7A0E91" w14:textId="77777777" w:rsidR="00657460" w:rsidRDefault="00466176" w:rsidP="006672EB">
          <w:pPr>
            <w:pStyle w:val="SAPFooterleft"/>
          </w:pPr>
          <w:r>
            <w:fldChar w:fldCharType="begin"/>
          </w:r>
          <w:r>
            <w:instrText xml:space="preserve"> REF maintitle \* MERGEFORMAT </w:instrText>
          </w:r>
          <w:r>
            <w:fldChar w:fldCharType="separate"/>
          </w:r>
          <w:r w:rsidR="00657460" w:rsidRPr="0046444D">
            <w:t xml:space="preserve">Record Working Time </w:t>
          </w:r>
          <w:r>
            <w:fldChar w:fldCharType="end"/>
          </w:r>
          <w:r w:rsidR="00657460">
            <w:t>(15S)</w:t>
          </w:r>
        </w:p>
        <w:p w14:paraId="518DB142" w14:textId="3C0A3E50" w:rsidR="00657460" w:rsidRPr="001B2C66" w:rsidRDefault="00466176" w:rsidP="006672EB">
          <w:pPr>
            <w:pStyle w:val="SAPFooterCurrentTopicLeft"/>
          </w:pPr>
          <w:r>
            <w:fldChar w:fldCharType="begin"/>
          </w:r>
          <w:r>
            <w:instrText xml:space="preserve"> STYLEREF "Heading 1" \l \* MERGEFORMAT </w:instrText>
          </w:r>
          <w:r>
            <w:fldChar w:fldCharType="separate"/>
          </w:r>
          <w:r>
            <w:rPr>
              <w:noProof/>
            </w:rPr>
            <w:t>Testing the Process Steps</w:t>
          </w:r>
          <w:r>
            <w:rPr>
              <w:noProof/>
            </w:rPr>
            <w:fldChar w:fldCharType="end"/>
          </w:r>
        </w:p>
      </w:tc>
      <w:tc>
        <w:tcPr>
          <w:tcW w:w="3544" w:type="dxa"/>
          <w:shd w:val="clear" w:color="auto" w:fill="auto"/>
          <w:vAlign w:val="bottom"/>
        </w:tcPr>
        <w:p w14:paraId="43D60FFC" w14:textId="77777777" w:rsidR="00657460" w:rsidRPr="00860C35" w:rsidRDefault="00657460" w:rsidP="006672EB">
          <w:pPr>
            <w:pStyle w:val="SAPFooterright"/>
            <w:rPr>
              <w:rStyle w:val="SAPFooterSecurityLevel"/>
            </w:rPr>
          </w:pPr>
          <w:r w:rsidRPr="00860C35">
            <w:rPr>
              <w:rStyle w:val="SAPFooterSecurityLevel"/>
            </w:rPr>
            <w:t xml:space="preserve"> </w:t>
          </w:r>
          <w:r w:rsidR="00466176">
            <w:fldChar w:fldCharType="begin"/>
          </w:r>
          <w:r w:rsidR="00466176">
            <w:instrText xml:space="preserve"> REF securitylevel \* MERGEFORMAT </w:instrText>
          </w:r>
          <w:r w:rsidR="00466176">
            <w:fldChar w:fldCharType="separate"/>
          </w:r>
          <w:r w:rsidRPr="00D0266A">
            <w:rPr>
              <w:rStyle w:val="SAPFooterSecurityLevel"/>
            </w:rPr>
            <w:t>Customer</w:t>
          </w:r>
          <w:r w:rsidR="00466176">
            <w:rPr>
              <w:rStyle w:val="SAPFooterSecurityLevel"/>
            </w:rPr>
            <w:fldChar w:fldCharType="end"/>
          </w:r>
          <w:r w:rsidRPr="00860C35">
            <w:rPr>
              <w:rStyle w:val="SAPFooterSecurityLevel"/>
            </w:rPr>
            <w:t xml:space="preserve"> </w:t>
          </w:r>
        </w:p>
        <w:p w14:paraId="06301CAE" w14:textId="3B63B147" w:rsidR="00657460" w:rsidRPr="00860C35" w:rsidRDefault="00466176" w:rsidP="00516D19">
          <w:pPr>
            <w:pStyle w:val="SAPFooterright"/>
          </w:pPr>
          <w:r>
            <w:fldChar w:fldCharType="begin"/>
          </w:r>
          <w:r>
            <w:instrText xml:space="preserve"> REF copyright \* MERGEFORMAT </w:instrText>
          </w:r>
          <w:r>
            <w:fldChar w:fldCharType="separate"/>
          </w:r>
          <w:r w:rsidR="00657460">
            <w:t>© 2018</w:t>
          </w:r>
          <w:r w:rsidR="00657460" w:rsidRPr="00D0266A">
            <w:t xml:space="preserve"> SAP SE or an SAP affiliate company. All rights reserved.</w:t>
          </w:r>
          <w:r>
            <w:fldChar w:fldCharType="end"/>
          </w:r>
          <w:r w:rsidR="00657460" w:rsidRPr="00860C35">
            <w:t xml:space="preserve"> </w:t>
          </w:r>
        </w:p>
      </w:tc>
      <w:tc>
        <w:tcPr>
          <w:tcW w:w="567" w:type="dxa"/>
          <w:shd w:val="clear" w:color="auto" w:fill="auto"/>
          <w:vAlign w:val="bottom"/>
        </w:tcPr>
        <w:p w14:paraId="7EC8E26C" w14:textId="6BF6E99A" w:rsidR="00657460" w:rsidRPr="004319A4" w:rsidRDefault="00657460" w:rsidP="006672EB">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sidR="00466176">
            <w:rPr>
              <w:rStyle w:val="SAPFooterPageNumber"/>
            </w:rPr>
            <w:t>44</w:t>
          </w:r>
          <w:r w:rsidRPr="004319A4">
            <w:rPr>
              <w:rStyle w:val="SAPFooterPageNumber"/>
            </w:rPr>
            <w:fldChar w:fldCharType="end"/>
          </w:r>
        </w:p>
      </w:tc>
    </w:tr>
  </w:tbl>
  <w:p w14:paraId="446746DD" w14:textId="77777777" w:rsidR="00657460" w:rsidRPr="00E63F4C" w:rsidRDefault="00657460" w:rsidP="006672E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CellMar>
        <w:left w:w="0" w:type="dxa"/>
        <w:right w:w="0" w:type="dxa"/>
      </w:tblCellMar>
      <w:tblLook w:val="04A0" w:firstRow="1" w:lastRow="0" w:firstColumn="1" w:lastColumn="0" w:noHBand="0" w:noVBand="1"/>
    </w:tblPr>
    <w:tblGrid>
      <w:gridCol w:w="5954"/>
      <w:gridCol w:w="2835"/>
      <w:gridCol w:w="567"/>
    </w:tblGrid>
    <w:tr w:rsidR="00657460" w:rsidRPr="005D1853" w14:paraId="716287EF" w14:textId="77777777" w:rsidTr="00064E7D">
      <w:tc>
        <w:tcPr>
          <w:tcW w:w="5954" w:type="dxa"/>
          <w:shd w:val="clear" w:color="auto" w:fill="auto"/>
          <w:vAlign w:val="bottom"/>
        </w:tcPr>
        <w:p w14:paraId="79F9FB12" w14:textId="77777777" w:rsidR="00657460" w:rsidRPr="004319A4" w:rsidRDefault="00466176" w:rsidP="006672EB">
          <w:pPr>
            <w:pStyle w:val="SAPFooterleft"/>
          </w:pPr>
          <w:r>
            <w:fldChar w:fldCharType="begin"/>
          </w:r>
          <w:r>
            <w:instrText xml:space="preserve"> REF maintitle \* MERGEFORMAT </w:instrText>
          </w:r>
          <w:r>
            <w:fldChar w:fldCharType="separate"/>
          </w:r>
          <w:r w:rsidR="00657460" w:rsidRPr="0046444D">
            <w:t xml:space="preserve">Record Working Time </w:t>
          </w:r>
          <w:r>
            <w:fldChar w:fldCharType="end"/>
          </w:r>
          <w:r w:rsidR="00657460" w:rsidRPr="004319A4">
            <w:br/>
          </w:r>
          <w:r w:rsidR="00657460" w:rsidRPr="004319A4">
            <w:rPr>
              <w:rStyle w:val="SAPEmphasis"/>
            </w:rPr>
            <w:fldChar w:fldCharType="begin"/>
          </w:r>
          <w:r w:rsidR="00657460" w:rsidRPr="004319A4">
            <w:rPr>
              <w:rStyle w:val="SAPEmphasis"/>
            </w:rPr>
            <w:instrText xml:space="preserve"> IF </w:instrText>
          </w:r>
          <w:r w:rsidR="00657460" w:rsidRPr="004319A4">
            <w:rPr>
              <w:rStyle w:val="SAPEmphasis"/>
            </w:rPr>
            <w:fldChar w:fldCharType="begin"/>
          </w:r>
          <w:r w:rsidR="00657460" w:rsidRPr="004319A4">
            <w:rPr>
              <w:rStyle w:val="SAPEmphasis"/>
            </w:rPr>
            <w:instrText xml:space="preserve"> STYLEREF "SAP_Title1NoNumber" </w:instrText>
          </w:r>
          <w:r w:rsidR="00657460" w:rsidRPr="004319A4">
            <w:rPr>
              <w:rStyle w:val="SAPEmphasis"/>
            </w:rPr>
            <w:fldChar w:fldCharType="separate"/>
          </w:r>
          <w:r w:rsidR="00657460">
            <w:rPr>
              <w:rStyle w:val="SAPEmphasis"/>
              <w:b/>
              <w:bCs/>
              <w:noProof/>
            </w:rPr>
            <w:instrText>Error! Use the Home tab to apply SAP_Title1NoNumber to the text that you want to appear here.</w:instrText>
          </w:r>
          <w:r w:rsidR="00657460" w:rsidRPr="004319A4">
            <w:rPr>
              <w:rStyle w:val="SAPEmphasis"/>
            </w:rPr>
            <w:fldChar w:fldCharType="end"/>
          </w:r>
          <w:r w:rsidR="00657460" w:rsidRPr="004319A4">
            <w:rPr>
              <w:rStyle w:val="SAPEmphasis"/>
            </w:rPr>
            <w:instrText xml:space="preserve"> = "Error! No text of specified style in document." </w:instrText>
          </w:r>
          <w:r>
            <w:fldChar w:fldCharType="begin"/>
          </w:r>
          <w:r>
            <w:instrText xml:space="preserve"> STYLEREF "Heading 1" \l \* MERGEFORMAT </w:instrText>
          </w:r>
          <w:r>
            <w:fldChar w:fldCharType="separate"/>
          </w:r>
          <w:r w:rsidR="00657460">
            <w:rPr>
              <w:rStyle w:val="SAPEmphasis"/>
              <w:noProof/>
            </w:rPr>
            <w:instrText>&lt;Title of Chapter 1&gt;</w:instrText>
          </w:r>
          <w:r>
            <w:rPr>
              <w:rStyle w:val="SAPEmphasis"/>
              <w:noProof/>
            </w:rPr>
            <w:fldChar w:fldCharType="end"/>
          </w:r>
          <w:r w:rsidR="00657460" w:rsidRPr="004319A4">
            <w:rPr>
              <w:rStyle w:val="SAPEmphasis"/>
            </w:rPr>
            <w:instrText xml:space="preserve"> </w:instrText>
          </w:r>
          <w:r w:rsidR="00657460" w:rsidRPr="004319A4">
            <w:rPr>
              <w:rStyle w:val="SAPEmphasis"/>
            </w:rPr>
            <w:fldChar w:fldCharType="begin"/>
          </w:r>
          <w:r w:rsidR="00657460" w:rsidRPr="004319A4">
            <w:rPr>
              <w:rStyle w:val="SAPEmphasis"/>
            </w:rPr>
            <w:instrText xml:space="preserve"> STYLEREF "SAP_Title1NoNumber" \l \* MERGEFORMAT </w:instrText>
          </w:r>
          <w:r w:rsidR="00657460" w:rsidRPr="004319A4">
            <w:rPr>
              <w:rStyle w:val="SAPEmphasis"/>
            </w:rPr>
            <w:fldChar w:fldCharType="separate"/>
          </w:r>
          <w:r w:rsidR="00657460">
            <w:rPr>
              <w:rStyle w:val="SAPEmphasis"/>
              <w:b/>
              <w:bCs/>
              <w:noProof/>
            </w:rPr>
            <w:instrText>Error! Use the Home tab to apply SAP_Title1NoNumber to the text that you want to appear here.</w:instrText>
          </w:r>
          <w:r w:rsidR="00657460" w:rsidRPr="004319A4">
            <w:rPr>
              <w:rStyle w:val="SAPEmphasis"/>
            </w:rPr>
            <w:fldChar w:fldCharType="end"/>
          </w:r>
          <w:r w:rsidR="00657460" w:rsidRPr="004319A4">
            <w:rPr>
              <w:rStyle w:val="SAPEmphasis"/>
            </w:rPr>
            <w:fldChar w:fldCharType="separate"/>
          </w:r>
          <w:r w:rsidR="00657460">
            <w:rPr>
              <w:rStyle w:val="SAPEmphasis"/>
              <w:b/>
              <w:bCs/>
              <w:noProof/>
            </w:rPr>
            <w:t>Error! Use the Home tab to apply SAP_Title1NoNumber to the text that you want to appear here.</w:t>
          </w:r>
          <w:r w:rsidR="00657460" w:rsidRPr="004319A4">
            <w:rPr>
              <w:rStyle w:val="SAPEmphasis"/>
            </w:rPr>
            <w:fldChar w:fldCharType="end"/>
          </w:r>
        </w:p>
      </w:tc>
      <w:tc>
        <w:tcPr>
          <w:tcW w:w="2835" w:type="dxa"/>
          <w:shd w:val="clear" w:color="auto" w:fill="auto"/>
          <w:vAlign w:val="bottom"/>
        </w:tcPr>
        <w:p w14:paraId="0621E557" w14:textId="77777777" w:rsidR="00657460" w:rsidRPr="004319A4" w:rsidRDefault="00466176" w:rsidP="006672EB">
          <w:pPr>
            <w:pStyle w:val="SAPFooterright"/>
            <w:rPr>
              <w:rStyle w:val="SAPFooterSecurityLevel"/>
            </w:rPr>
          </w:pPr>
          <w:r>
            <w:fldChar w:fldCharType="begin"/>
          </w:r>
          <w:r>
            <w:instrText xml:space="preserve"> REF securitylevel \* MER</w:instrText>
          </w:r>
          <w:r>
            <w:instrText xml:space="preserve">GEFORMAT </w:instrText>
          </w:r>
          <w:r>
            <w:fldChar w:fldCharType="separate"/>
          </w:r>
          <w:r w:rsidR="00657460" w:rsidRPr="00D0266A">
            <w:rPr>
              <w:rStyle w:val="SAPFooterSecurityLevel"/>
            </w:rPr>
            <w:t>Customer</w:t>
          </w:r>
          <w:r>
            <w:rPr>
              <w:rStyle w:val="SAPFooterSecurityLevel"/>
            </w:rPr>
            <w:fldChar w:fldCharType="end"/>
          </w:r>
          <w:r w:rsidR="00657460" w:rsidRPr="004319A4">
            <w:rPr>
              <w:rStyle w:val="SAPFooterSecurityLevel"/>
            </w:rPr>
            <w:t xml:space="preserve"> </w:t>
          </w:r>
        </w:p>
        <w:p w14:paraId="5D680190" w14:textId="77777777" w:rsidR="00657460" w:rsidRPr="006E5D80" w:rsidRDefault="00466176" w:rsidP="006672EB">
          <w:pPr>
            <w:pStyle w:val="SAPFooterright"/>
          </w:pPr>
          <w:r>
            <w:fldChar w:fldCharType="begin"/>
          </w:r>
          <w:r>
            <w:instrText xml:space="preserve"> REF copyright \* MERGEFORMAT </w:instrText>
          </w:r>
          <w:r>
            <w:fldChar w:fldCharType="separate"/>
          </w:r>
          <w:r w:rsidR="00657460" w:rsidRPr="00D0266A">
            <w:t>© 2017 SAP SE or an SAP affiliate company. All rights reserved.</w:t>
          </w:r>
          <w:r>
            <w:fldChar w:fldCharType="end"/>
          </w:r>
          <w:r w:rsidR="00657460" w:rsidRPr="004319A4">
            <w:t xml:space="preserve"> </w:t>
          </w:r>
        </w:p>
      </w:tc>
      <w:tc>
        <w:tcPr>
          <w:tcW w:w="567" w:type="dxa"/>
          <w:shd w:val="clear" w:color="auto" w:fill="auto"/>
          <w:vAlign w:val="bottom"/>
        </w:tcPr>
        <w:p w14:paraId="7A10CBAC" w14:textId="77777777" w:rsidR="00657460" w:rsidRPr="004319A4" w:rsidRDefault="00657460" w:rsidP="006672EB">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rPr>
            <w:t>2</w:t>
          </w:r>
          <w:r w:rsidRPr="004319A4">
            <w:rPr>
              <w:rStyle w:val="SAPFooterPageNumber"/>
            </w:rPr>
            <w:fldChar w:fldCharType="end"/>
          </w:r>
        </w:p>
      </w:tc>
    </w:tr>
  </w:tbl>
  <w:p w14:paraId="6C05BECD" w14:textId="77777777" w:rsidR="00657460" w:rsidRPr="00460944" w:rsidRDefault="00657460" w:rsidP="006672E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8E6199" w14:textId="77777777" w:rsidR="00657460" w:rsidRPr="005A5CB4" w:rsidRDefault="00657460" w:rsidP="006672E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6D64C0" w14:textId="77777777" w:rsidR="00657460" w:rsidRPr="00B02C27" w:rsidRDefault="00657460" w:rsidP="006672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8DB70F" w14:textId="77777777" w:rsidR="00657460" w:rsidRDefault="00657460" w:rsidP="00985A3A">
      <w:pPr>
        <w:spacing w:before="0" w:after="0" w:line="240" w:lineRule="auto"/>
      </w:pPr>
      <w:r>
        <w:separator/>
      </w:r>
    </w:p>
  </w:footnote>
  <w:footnote w:type="continuationSeparator" w:id="0">
    <w:p w14:paraId="77D298C8" w14:textId="77777777" w:rsidR="00657460" w:rsidRDefault="00657460" w:rsidP="00985A3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1E2D61" w14:textId="77777777" w:rsidR="00657460" w:rsidRDefault="00657460">
    <w:pPr>
      <w:spacing w:before="0"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834AE" w14:textId="77777777" w:rsidR="00657460" w:rsidRPr="005B6104" w:rsidRDefault="00657460" w:rsidP="006672EB">
    <w:pPr>
      <w:pStyle w:val="SAPHeader"/>
      <w:rPr>
        <w:sz w:val="4"/>
        <w:szCs w:val="4"/>
        <w:lang w:val="de-DE"/>
      </w:rPr>
    </w:pPr>
  </w:p>
  <w:p w14:paraId="0C99B5B4" w14:textId="77777777" w:rsidR="00657460" w:rsidRPr="005B6104" w:rsidRDefault="00657460">
    <w:pPr>
      <w:pStyle w:val="Heade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0D417" w14:textId="77777777" w:rsidR="00657460" w:rsidRDefault="00657460">
    <w:pPr>
      <w:spacing w:before="0"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607F5" w14:textId="77777777" w:rsidR="00657460" w:rsidRPr="0002171C" w:rsidRDefault="00657460" w:rsidP="006672E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892F8" w14:textId="77777777" w:rsidR="00657460" w:rsidRPr="0002171C" w:rsidRDefault="00657460" w:rsidP="006672EB">
    <w:pPr>
      <w:pStyle w:val="Header"/>
    </w:pPr>
    <w:r>
      <w:rPr>
        <w:noProof/>
        <w:lang w:val="de-DE" w:eastAsia="de-DE"/>
      </w:rPr>
      <w:drawing>
        <wp:anchor distT="0" distB="0" distL="114300" distR="114300" simplePos="0" relativeHeight="251657728" behindDoc="0" locked="1" layoutInCell="1" allowOverlap="1" wp14:anchorId="4649791C" wp14:editId="0BB8001E">
          <wp:simplePos x="0" y="0"/>
          <wp:positionH relativeFrom="page">
            <wp:posOffset>360045</wp:posOffset>
          </wp:positionH>
          <wp:positionV relativeFrom="page">
            <wp:posOffset>9937115</wp:posOffset>
          </wp:positionV>
          <wp:extent cx="579755" cy="284480"/>
          <wp:effectExtent l="0" t="0" r="0" b="127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9755" cy="2844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85pt;height:17.85pt;visibility:visible;mso-wrap-style:square" o:bullet="t">
        <v:imagedata r:id="rId1" o:title=""/>
      </v:shape>
    </w:pict>
  </w:numPicBullet>
  <w:abstractNum w:abstractNumId="0" w15:restartNumberingAfterBreak="0">
    <w:nsid w:val="FFFFFF82"/>
    <w:multiLevelType w:val="singleLevel"/>
    <w:tmpl w:val="EF60D384"/>
    <w:lvl w:ilvl="0">
      <w:start w:val="1"/>
      <w:numFmt w:val="bullet"/>
      <w:lvlText w:val="-"/>
      <w:lvlJc w:val="left"/>
      <w:pPr>
        <w:ind w:left="926" w:hanging="360"/>
      </w:pPr>
      <w:rPr>
        <w:rFonts w:ascii="Courier New" w:hAnsi="Courier New" w:hint="default"/>
      </w:rPr>
    </w:lvl>
  </w:abstractNum>
  <w:abstractNum w:abstractNumId="1" w15:restartNumberingAfterBreak="0">
    <w:nsid w:val="FFFFFF83"/>
    <w:multiLevelType w:val="singleLevel"/>
    <w:tmpl w:val="D92AE24E"/>
    <w:lvl w:ilvl="0">
      <w:start w:val="1"/>
      <w:numFmt w:val="bullet"/>
      <w:pStyle w:val="ListBullet2"/>
      <w:lvlText w:val="o"/>
      <w:lvlJc w:val="left"/>
      <w:pPr>
        <w:ind w:left="643" w:hanging="360"/>
      </w:pPr>
      <w:rPr>
        <w:rFonts w:ascii="Courier New" w:hAnsi="Courier New" w:hint="default"/>
      </w:rPr>
    </w:lvl>
  </w:abstractNum>
  <w:abstractNum w:abstractNumId="2" w15:restartNumberingAfterBreak="0">
    <w:nsid w:val="FFFFFF89"/>
    <w:multiLevelType w:val="singleLevel"/>
    <w:tmpl w:val="6944F36E"/>
    <w:lvl w:ilvl="0">
      <w:start w:val="1"/>
      <w:numFmt w:val="bullet"/>
      <w:pStyle w:val="ListBullet"/>
      <w:lvlText w:val=""/>
      <w:lvlJc w:val="left"/>
      <w:pPr>
        <w:ind w:left="417" w:hanging="360"/>
      </w:pPr>
      <w:rPr>
        <w:rFonts w:ascii="Symbol" w:hAnsi="Symbol" w:hint="default"/>
      </w:rPr>
    </w:lvl>
  </w:abstractNum>
  <w:abstractNum w:abstractNumId="3" w15:restartNumberingAfterBreak="0">
    <w:nsid w:val="00876D67"/>
    <w:multiLevelType w:val="hybridMultilevel"/>
    <w:tmpl w:val="86AC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A90A11"/>
    <w:multiLevelType w:val="multilevel"/>
    <w:tmpl w:val="DED661B2"/>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b w:val="0"/>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5" w15:restartNumberingAfterBreak="0">
    <w:nsid w:val="02594B11"/>
    <w:multiLevelType w:val="multilevel"/>
    <w:tmpl w:val="B656A248"/>
    <w:lvl w:ilvl="0">
      <w:start w:val="1"/>
      <w:numFmt w:val="decimal"/>
      <w:pStyle w:val="ListNumber"/>
      <w:lvlText w:val="%1."/>
      <w:lvlJc w:val="left"/>
      <w:pPr>
        <w:ind w:left="340" w:hanging="340"/>
      </w:pPr>
      <w:rPr>
        <w:rFonts w:ascii="BentonSans Book" w:hAnsi="BentonSans Book" w:cs="Times New Roman" w:hint="default"/>
        <w:sz w:val="18"/>
      </w:rPr>
    </w:lvl>
    <w:lvl w:ilvl="1">
      <w:start w:val="1"/>
      <w:numFmt w:val="decimal"/>
      <w:pStyle w:val="ListNumber2"/>
      <w:lvlText w:val="%2."/>
      <w:lvlJc w:val="left"/>
      <w:pPr>
        <w:ind w:left="680" w:hanging="340"/>
      </w:pPr>
      <w:rPr>
        <w:rFonts w:hint="default"/>
      </w:rPr>
    </w:lvl>
    <w:lvl w:ilvl="2">
      <w:start w:val="1"/>
      <w:numFmt w:val="decimal"/>
      <w:pStyle w:val="ListNumber3"/>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decimal"/>
      <w:lvlText w:val="%5."/>
      <w:lvlJc w:val="left"/>
      <w:pPr>
        <w:ind w:left="1700" w:hanging="340"/>
      </w:pPr>
      <w:rPr>
        <w:rFonts w:hint="default"/>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6" w15:restartNumberingAfterBreak="0">
    <w:nsid w:val="065B75A7"/>
    <w:multiLevelType w:val="hybridMultilevel"/>
    <w:tmpl w:val="816CA29E"/>
    <w:lvl w:ilvl="0" w:tplc="4B9C2680">
      <w:numFmt w:val="bullet"/>
      <w:lvlText w:val=""/>
      <w:lvlJc w:val="left"/>
      <w:pPr>
        <w:ind w:left="720" w:hanging="360"/>
      </w:pPr>
      <w:rPr>
        <w:rFonts w:ascii="Wingdings" w:eastAsia="MS Mincho"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6690B61"/>
    <w:multiLevelType w:val="hybridMultilevel"/>
    <w:tmpl w:val="8056EAE2"/>
    <w:lvl w:ilvl="0" w:tplc="7C66D9A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09535FF3"/>
    <w:multiLevelType w:val="hybridMultilevel"/>
    <w:tmpl w:val="78CCA5DE"/>
    <w:lvl w:ilvl="0" w:tplc="E35E313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0E3A783C"/>
    <w:multiLevelType w:val="hybridMultilevel"/>
    <w:tmpl w:val="DF9AC3A4"/>
    <w:lvl w:ilvl="0" w:tplc="088E9288">
      <w:start w:val="1"/>
      <w:numFmt w:val="bullet"/>
      <w:pStyle w:val="ListBullet3"/>
      <w:lvlText w:val="-"/>
      <w:lvlJc w:val="left"/>
      <w:pPr>
        <w:ind w:left="1571" w:hanging="360"/>
      </w:pPr>
      <w:rPr>
        <w:rFonts w:ascii="Courier New" w:hAnsi="Courier New" w:hint="default"/>
      </w:rPr>
    </w:lvl>
    <w:lvl w:ilvl="1" w:tplc="04070003" w:tentative="1">
      <w:start w:val="1"/>
      <w:numFmt w:val="bullet"/>
      <w:lvlText w:val="o"/>
      <w:lvlJc w:val="left"/>
      <w:pPr>
        <w:ind w:left="2291" w:hanging="360"/>
      </w:pPr>
      <w:rPr>
        <w:rFonts w:ascii="Courier New" w:hAnsi="Courier New" w:cs="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cs="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cs="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10" w15:restartNumberingAfterBreak="0">
    <w:nsid w:val="11A80FA2"/>
    <w:multiLevelType w:val="hybridMultilevel"/>
    <w:tmpl w:val="A0E88826"/>
    <w:lvl w:ilvl="0" w:tplc="A9BE69CE">
      <w:start w:val="4"/>
      <w:numFmt w:val="bullet"/>
      <w:lvlText w:val=""/>
      <w:lvlJc w:val="left"/>
      <w:pPr>
        <w:ind w:left="405" w:hanging="360"/>
      </w:pPr>
      <w:rPr>
        <w:rFonts w:ascii="Wingdings" w:eastAsia="MS Mincho" w:hAnsi="Wingdings" w:cs="Times New Roman"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11" w15:restartNumberingAfterBreak="0">
    <w:nsid w:val="16DA5ED2"/>
    <w:multiLevelType w:val="hybridMultilevel"/>
    <w:tmpl w:val="127440AC"/>
    <w:lvl w:ilvl="0" w:tplc="2C40FF6A">
      <w:numFmt w:val="bullet"/>
      <w:lvlText w:val=""/>
      <w:lvlJc w:val="left"/>
      <w:pPr>
        <w:ind w:left="720" w:hanging="360"/>
      </w:pPr>
      <w:rPr>
        <w:rFonts w:ascii="Wingdings" w:eastAsia="MS Mincho"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F861B70"/>
    <w:multiLevelType w:val="hybridMultilevel"/>
    <w:tmpl w:val="A7A879AC"/>
    <w:lvl w:ilvl="0" w:tplc="04070001">
      <w:start w:val="1"/>
      <w:numFmt w:val="bullet"/>
      <w:lvlText w:val=""/>
      <w:lvlJc w:val="left"/>
      <w:pPr>
        <w:ind w:left="473" w:hanging="360"/>
      </w:pPr>
      <w:rPr>
        <w:rFonts w:ascii="Symbol" w:hAnsi="Symbol" w:hint="default"/>
      </w:rPr>
    </w:lvl>
    <w:lvl w:ilvl="1" w:tplc="04070003" w:tentative="1">
      <w:start w:val="1"/>
      <w:numFmt w:val="bullet"/>
      <w:lvlText w:val="o"/>
      <w:lvlJc w:val="left"/>
      <w:pPr>
        <w:ind w:left="1193" w:hanging="360"/>
      </w:pPr>
      <w:rPr>
        <w:rFonts w:ascii="Courier New" w:hAnsi="Courier New" w:cs="Courier New" w:hint="default"/>
      </w:rPr>
    </w:lvl>
    <w:lvl w:ilvl="2" w:tplc="04070005" w:tentative="1">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13" w15:restartNumberingAfterBreak="0">
    <w:nsid w:val="221B2E62"/>
    <w:multiLevelType w:val="hybridMultilevel"/>
    <w:tmpl w:val="ED986BFA"/>
    <w:lvl w:ilvl="0" w:tplc="735ADF10">
      <w:start w:val="5"/>
      <w:numFmt w:val="bullet"/>
      <w:lvlText w:val=""/>
      <w:lvlJc w:val="left"/>
      <w:pPr>
        <w:ind w:left="720" w:hanging="360"/>
      </w:pPr>
      <w:rPr>
        <w:rFonts w:ascii="Symbol" w:eastAsia="SimSu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6E66D25"/>
    <w:multiLevelType w:val="multilevel"/>
    <w:tmpl w:val="F960841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340D21F6"/>
    <w:multiLevelType w:val="hybridMultilevel"/>
    <w:tmpl w:val="0ABC526A"/>
    <w:lvl w:ilvl="0" w:tplc="420AD07A">
      <w:start w:val="1"/>
      <w:numFmt w:val="bullet"/>
      <w:lvlText w:val=""/>
      <w:lvlPicBulletId w:val="0"/>
      <w:lvlJc w:val="left"/>
      <w:pPr>
        <w:tabs>
          <w:tab w:val="num" w:pos="360"/>
        </w:tabs>
        <w:ind w:left="360" w:hanging="360"/>
      </w:pPr>
      <w:rPr>
        <w:rFonts w:ascii="Symbol" w:hAnsi="Symbol" w:hint="default"/>
      </w:rPr>
    </w:lvl>
    <w:lvl w:ilvl="1" w:tplc="6BE4A88C" w:tentative="1">
      <w:start w:val="1"/>
      <w:numFmt w:val="bullet"/>
      <w:lvlText w:val=""/>
      <w:lvlJc w:val="left"/>
      <w:pPr>
        <w:tabs>
          <w:tab w:val="num" w:pos="1080"/>
        </w:tabs>
        <w:ind w:left="1080" w:hanging="360"/>
      </w:pPr>
      <w:rPr>
        <w:rFonts w:ascii="Symbol" w:hAnsi="Symbol" w:hint="default"/>
      </w:rPr>
    </w:lvl>
    <w:lvl w:ilvl="2" w:tplc="B1E414AA" w:tentative="1">
      <w:start w:val="1"/>
      <w:numFmt w:val="bullet"/>
      <w:lvlText w:val=""/>
      <w:lvlJc w:val="left"/>
      <w:pPr>
        <w:tabs>
          <w:tab w:val="num" w:pos="1800"/>
        </w:tabs>
        <w:ind w:left="1800" w:hanging="360"/>
      </w:pPr>
      <w:rPr>
        <w:rFonts w:ascii="Symbol" w:hAnsi="Symbol" w:hint="default"/>
      </w:rPr>
    </w:lvl>
    <w:lvl w:ilvl="3" w:tplc="19DA3CDA" w:tentative="1">
      <w:start w:val="1"/>
      <w:numFmt w:val="bullet"/>
      <w:lvlText w:val=""/>
      <w:lvlJc w:val="left"/>
      <w:pPr>
        <w:tabs>
          <w:tab w:val="num" w:pos="2520"/>
        </w:tabs>
        <w:ind w:left="2520" w:hanging="360"/>
      </w:pPr>
      <w:rPr>
        <w:rFonts w:ascii="Symbol" w:hAnsi="Symbol" w:hint="default"/>
      </w:rPr>
    </w:lvl>
    <w:lvl w:ilvl="4" w:tplc="04663B40" w:tentative="1">
      <w:start w:val="1"/>
      <w:numFmt w:val="bullet"/>
      <w:lvlText w:val=""/>
      <w:lvlJc w:val="left"/>
      <w:pPr>
        <w:tabs>
          <w:tab w:val="num" w:pos="3240"/>
        </w:tabs>
        <w:ind w:left="3240" w:hanging="360"/>
      </w:pPr>
      <w:rPr>
        <w:rFonts w:ascii="Symbol" w:hAnsi="Symbol" w:hint="default"/>
      </w:rPr>
    </w:lvl>
    <w:lvl w:ilvl="5" w:tplc="4F1691A8" w:tentative="1">
      <w:start w:val="1"/>
      <w:numFmt w:val="bullet"/>
      <w:lvlText w:val=""/>
      <w:lvlJc w:val="left"/>
      <w:pPr>
        <w:tabs>
          <w:tab w:val="num" w:pos="3960"/>
        </w:tabs>
        <w:ind w:left="3960" w:hanging="360"/>
      </w:pPr>
      <w:rPr>
        <w:rFonts w:ascii="Symbol" w:hAnsi="Symbol" w:hint="default"/>
      </w:rPr>
    </w:lvl>
    <w:lvl w:ilvl="6" w:tplc="4E2C4A6C" w:tentative="1">
      <w:start w:val="1"/>
      <w:numFmt w:val="bullet"/>
      <w:lvlText w:val=""/>
      <w:lvlJc w:val="left"/>
      <w:pPr>
        <w:tabs>
          <w:tab w:val="num" w:pos="4680"/>
        </w:tabs>
        <w:ind w:left="4680" w:hanging="360"/>
      </w:pPr>
      <w:rPr>
        <w:rFonts w:ascii="Symbol" w:hAnsi="Symbol" w:hint="default"/>
      </w:rPr>
    </w:lvl>
    <w:lvl w:ilvl="7" w:tplc="77068D72" w:tentative="1">
      <w:start w:val="1"/>
      <w:numFmt w:val="bullet"/>
      <w:lvlText w:val=""/>
      <w:lvlJc w:val="left"/>
      <w:pPr>
        <w:tabs>
          <w:tab w:val="num" w:pos="5400"/>
        </w:tabs>
        <w:ind w:left="5400" w:hanging="360"/>
      </w:pPr>
      <w:rPr>
        <w:rFonts w:ascii="Symbol" w:hAnsi="Symbol" w:hint="default"/>
      </w:rPr>
    </w:lvl>
    <w:lvl w:ilvl="8" w:tplc="B7D4E9CC" w:tentative="1">
      <w:start w:val="1"/>
      <w:numFmt w:val="bullet"/>
      <w:lvlText w:val=""/>
      <w:lvlJc w:val="left"/>
      <w:pPr>
        <w:tabs>
          <w:tab w:val="num" w:pos="6120"/>
        </w:tabs>
        <w:ind w:left="6120" w:hanging="360"/>
      </w:pPr>
      <w:rPr>
        <w:rFonts w:ascii="Symbol" w:hAnsi="Symbol" w:hint="default"/>
      </w:rPr>
    </w:lvl>
  </w:abstractNum>
  <w:abstractNum w:abstractNumId="16" w15:restartNumberingAfterBreak="0">
    <w:nsid w:val="35F54232"/>
    <w:multiLevelType w:val="hybridMultilevel"/>
    <w:tmpl w:val="669831C6"/>
    <w:lvl w:ilvl="0" w:tplc="5930F7A6">
      <w:numFmt w:val="bullet"/>
      <w:lvlText w:val=""/>
      <w:lvlJc w:val="left"/>
      <w:pPr>
        <w:ind w:left="720" w:hanging="360"/>
      </w:pPr>
      <w:rPr>
        <w:rFonts w:ascii="Wingdings" w:eastAsia="MS Mincho"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6035E47"/>
    <w:multiLevelType w:val="hybridMultilevel"/>
    <w:tmpl w:val="08E8F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8C2ABF"/>
    <w:multiLevelType w:val="hybridMultilevel"/>
    <w:tmpl w:val="754687F8"/>
    <w:lvl w:ilvl="0" w:tplc="D2047316">
      <w:numFmt w:val="bullet"/>
      <w:lvlText w:val=""/>
      <w:lvlJc w:val="left"/>
      <w:pPr>
        <w:ind w:left="720" w:hanging="360"/>
      </w:pPr>
      <w:rPr>
        <w:rFonts w:ascii="Wingdings" w:eastAsia="MS Mincho"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7AB4FF9"/>
    <w:multiLevelType w:val="hybridMultilevel"/>
    <w:tmpl w:val="8418083A"/>
    <w:lvl w:ilvl="0" w:tplc="04070001">
      <w:start w:val="1"/>
      <w:numFmt w:val="bullet"/>
      <w:lvlText w:val=""/>
      <w:lvlJc w:val="left"/>
      <w:pPr>
        <w:ind w:left="473" w:hanging="360"/>
      </w:pPr>
      <w:rPr>
        <w:rFonts w:ascii="Symbol" w:hAnsi="Symbol" w:hint="default"/>
      </w:rPr>
    </w:lvl>
    <w:lvl w:ilvl="1" w:tplc="04070003" w:tentative="1">
      <w:start w:val="1"/>
      <w:numFmt w:val="bullet"/>
      <w:lvlText w:val="o"/>
      <w:lvlJc w:val="left"/>
      <w:pPr>
        <w:ind w:left="1193" w:hanging="360"/>
      </w:pPr>
      <w:rPr>
        <w:rFonts w:ascii="Courier New" w:hAnsi="Courier New" w:cs="Courier New" w:hint="default"/>
      </w:rPr>
    </w:lvl>
    <w:lvl w:ilvl="2" w:tplc="04070005" w:tentative="1">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20" w15:restartNumberingAfterBreak="0">
    <w:nsid w:val="43781A87"/>
    <w:multiLevelType w:val="hybridMultilevel"/>
    <w:tmpl w:val="3814A288"/>
    <w:lvl w:ilvl="0" w:tplc="A24E1A1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E612040"/>
    <w:multiLevelType w:val="hybridMultilevel"/>
    <w:tmpl w:val="845AFEE6"/>
    <w:lvl w:ilvl="0" w:tplc="7B4EFF44">
      <w:numFmt w:val="bullet"/>
      <w:lvlText w:val="-"/>
      <w:lvlJc w:val="left"/>
      <w:pPr>
        <w:ind w:left="720" w:hanging="360"/>
      </w:pPr>
      <w:rPr>
        <w:rFonts w:ascii="BentonSans Book" w:eastAsia="MS Mincho" w:hAnsi="BentonSans Book"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6F126E4"/>
    <w:multiLevelType w:val="hybridMultilevel"/>
    <w:tmpl w:val="11124E5C"/>
    <w:lvl w:ilvl="0" w:tplc="040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120A59"/>
    <w:multiLevelType w:val="hybridMultilevel"/>
    <w:tmpl w:val="78D86C6A"/>
    <w:lvl w:ilvl="0" w:tplc="0407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BF007E"/>
    <w:multiLevelType w:val="hybridMultilevel"/>
    <w:tmpl w:val="0BCA9B7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0">
    <w:nsid w:val="68C04A03"/>
    <w:multiLevelType w:val="hybridMultilevel"/>
    <w:tmpl w:val="4D285752"/>
    <w:lvl w:ilvl="0" w:tplc="B7328EBC">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372F6B"/>
    <w:multiLevelType w:val="hybridMultilevel"/>
    <w:tmpl w:val="52887A6E"/>
    <w:lvl w:ilvl="0" w:tplc="A2DEAD28">
      <w:numFmt w:val="bullet"/>
      <w:lvlText w:val=""/>
      <w:lvlJc w:val="left"/>
      <w:pPr>
        <w:ind w:left="720" w:hanging="360"/>
      </w:pPr>
      <w:rPr>
        <w:rFonts w:ascii="Wingdings" w:eastAsia="MS Mincho"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FA42B8E"/>
    <w:multiLevelType w:val="hybridMultilevel"/>
    <w:tmpl w:val="31F87C6A"/>
    <w:lvl w:ilvl="0" w:tplc="432EC6EE">
      <w:numFmt w:val="bullet"/>
      <w:lvlText w:val=""/>
      <w:lvlJc w:val="left"/>
      <w:pPr>
        <w:ind w:left="720" w:hanging="360"/>
      </w:pPr>
      <w:rPr>
        <w:rFonts w:ascii="Wingdings" w:eastAsia="MS Mincho"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2B37B89"/>
    <w:multiLevelType w:val="hybridMultilevel"/>
    <w:tmpl w:val="EC341382"/>
    <w:lvl w:ilvl="0" w:tplc="8D625C78">
      <w:numFmt w:val="bullet"/>
      <w:lvlText w:val=""/>
      <w:lvlJc w:val="left"/>
      <w:pPr>
        <w:ind w:left="720" w:hanging="360"/>
      </w:pPr>
      <w:rPr>
        <w:rFonts w:ascii="Wingdings" w:eastAsia="MS Mincho"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2ED4381"/>
    <w:multiLevelType w:val="hybridMultilevel"/>
    <w:tmpl w:val="F3F47AC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BDB49CB"/>
    <w:multiLevelType w:val="hybridMultilevel"/>
    <w:tmpl w:val="63F050A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7D514FE3"/>
    <w:multiLevelType w:val="hybridMultilevel"/>
    <w:tmpl w:val="E76812D2"/>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4"/>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3"/>
  </w:num>
  <w:num w:numId="7">
    <w:abstractNumId w:val="13"/>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7"/>
  </w:num>
  <w:num w:numId="11">
    <w:abstractNumId w:val="3"/>
  </w:num>
  <w:num w:numId="12">
    <w:abstractNumId w:val="22"/>
  </w:num>
  <w:num w:numId="13">
    <w:abstractNumId w:val="7"/>
  </w:num>
  <w:num w:numId="14">
    <w:abstractNumId w:val="29"/>
  </w:num>
  <w:num w:numId="15">
    <w:abstractNumId w:val="30"/>
  </w:num>
  <w:num w:numId="16">
    <w:abstractNumId w:val="12"/>
  </w:num>
  <w:num w:numId="17">
    <w:abstractNumId w:val="19"/>
  </w:num>
  <w:num w:numId="18">
    <w:abstractNumId w:val="26"/>
  </w:num>
  <w:num w:numId="19">
    <w:abstractNumId w:val="28"/>
  </w:num>
  <w:num w:numId="20">
    <w:abstractNumId w:val="16"/>
  </w:num>
  <w:num w:numId="21">
    <w:abstractNumId w:val="18"/>
  </w:num>
  <w:num w:numId="22">
    <w:abstractNumId w:val="14"/>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31"/>
  </w:num>
  <w:num w:numId="35">
    <w:abstractNumId w:val="23"/>
  </w:num>
  <w:num w:numId="36">
    <w:abstractNumId w:val="20"/>
  </w:num>
  <w:num w:numId="37">
    <w:abstractNumId w:val="10"/>
  </w:num>
  <w:num w:numId="38">
    <w:abstractNumId w:val="24"/>
  </w:num>
  <w:num w:numId="39">
    <w:abstractNumId w:val="11"/>
  </w:num>
  <w:num w:numId="40">
    <w:abstractNumId w:val="2"/>
  </w:num>
  <w:num w:numId="41">
    <w:abstractNumId w:val="2"/>
  </w:num>
  <w:num w:numId="42">
    <w:abstractNumId w:val="25"/>
  </w:num>
  <w:num w:numId="43">
    <w:abstractNumId w:val="15"/>
  </w:num>
  <w:num w:numId="44">
    <w:abstractNumId w:val="2"/>
  </w:num>
  <w:num w:numId="45">
    <w:abstractNumId w:val="21"/>
  </w:num>
  <w:num w:numId="46">
    <w:abstractNumId w:val="6"/>
  </w:num>
  <w:num w:numId="47">
    <w:abstractNumId w:val="8"/>
  </w:num>
  <w:num w:numId="48">
    <w:abstractNumId w:val="27"/>
  </w:num>
  <w:num w:numId="49">
    <w:abstractNumId w:val="2"/>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med, Tessa">
    <w15:presenceInfo w15:providerId="AD" w15:userId="S-1-5-21-74642-3284969411-2123768488-1616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activeWritingStyle w:appName="MSWord" w:lang="en-US" w:vendorID="64" w:dllVersion="0" w:nlCheck="1" w:checkStyle="0"/>
  <w:activeWritingStyle w:appName="MSWord" w:lang="de-DE" w:vendorID="64" w:dllVersion="0" w:nlCheck="1" w:checkStyle="0"/>
  <w:activeWritingStyle w:appName="MSWord" w:lang="fr-FR" w:vendorID="64" w:dllVersion="0" w:nlCheck="1" w:checkStyle="0"/>
  <w:attachedTemplate r:id="rId1"/>
  <w:linkStyles/>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A3A"/>
    <w:rsid w:val="00001AD1"/>
    <w:rsid w:val="00004223"/>
    <w:rsid w:val="00005940"/>
    <w:rsid w:val="00010CA8"/>
    <w:rsid w:val="00014170"/>
    <w:rsid w:val="000159DB"/>
    <w:rsid w:val="00016FA0"/>
    <w:rsid w:val="000206EE"/>
    <w:rsid w:val="00022C41"/>
    <w:rsid w:val="00031950"/>
    <w:rsid w:val="000323AC"/>
    <w:rsid w:val="00033957"/>
    <w:rsid w:val="00037B84"/>
    <w:rsid w:val="0004211E"/>
    <w:rsid w:val="00042463"/>
    <w:rsid w:val="0004650B"/>
    <w:rsid w:val="00047199"/>
    <w:rsid w:val="0005119A"/>
    <w:rsid w:val="00051E2F"/>
    <w:rsid w:val="00052968"/>
    <w:rsid w:val="000576BE"/>
    <w:rsid w:val="0005784A"/>
    <w:rsid w:val="00060CD3"/>
    <w:rsid w:val="00060F66"/>
    <w:rsid w:val="000617B4"/>
    <w:rsid w:val="00064E7D"/>
    <w:rsid w:val="000658E8"/>
    <w:rsid w:val="00070DBB"/>
    <w:rsid w:val="0007336A"/>
    <w:rsid w:val="000741A0"/>
    <w:rsid w:val="0007459B"/>
    <w:rsid w:val="00074DEF"/>
    <w:rsid w:val="00075457"/>
    <w:rsid w:val="00081352"/>
    <w:rsid w:val="0008273F"/>
    <w:rsid w:val="0008500B"/>
    <w:rsid w:val="00085894"/>
    <w:rsid w:val="00087870"/>
    <w:rsid w:val="00091DC6"/>
    <w:rsid w:val="00093952"/>
    <w:rsid w:val="00094E02"/>
    <w:rsid w:val="00096C3A"/>
    <w:rsid w:val="000A2527"/>
    <w:rsid w:val="000A29AF"/>
    <w:rsid w:val="000A4A9F"/>
    <w:rsid w:val="000A5804"/>
    <w:rsid w:val="000B16E4"/>
    <w:rsid w:val="000B23CD"/>
    <w:rsid w:val="000B2B32"/>
    <w:rsid w:val="000B2FAB"/>
    <w:rsid w:val="000B5D66"/>
    <w:rsid w:val="000B5EA9"/>
    <w:rsid w:val="000C1C99"/>
    <w:rsid w:val="000C354D"/>
    <w:rsid w:val="000C5346"/>
    <w:rsid w:val="000C7E71"/>
    <w:rsid w:val="000D2444"/>
    <w:rsid w:val="000D25C6"/>
    <w:rsid w:val="000E1C77"/>
    <w:rsid w:val="000E319E"/>
    <w:rsid w:val="000E413A"/>
    <w:rsid w:val="000E5054"/>
    <w:rsid w:val="000E5FB1"/>
    <w:rsid w:val="000F1FBF"/>
    <w:rsid w:val="000F3711"/>
    <w:rsid w:val="000F70E6"/>
    <w:rsid w:val="000F7C9E"/>
    <w:rsid w:val="001017B3"/>
    <w:rsid w:val="00101A0A"/>
    <w:rsid w:val="001063FE"/>
    <w:rsid w:val="001076BC"/>
    <w:rsid w:val="00110480"/>
    <w:rsid w:val="00111445"/>
    <w:rsid w:val="001117DE"/>
    <w:rsid w:val="00116209"/>
    <w:rsid w:val="00120888"/>
    <w:rsid w:val="00120BC0"/>
    <w:rsid w:val="0012348A"/>
    <w:rsid w:val="00125512"/>
    <w:rsid w:val="00125BAC"/>
    <w:rsid w:val="00126750"/>
    <w:rsid w:val="00127BDC"/>
    <w:rsid w:val="00133491"/>
    <w:rsid w:val="00134B77"/>
    <w:rsid w:val="001359AB"/>
    <w:rsid w:val="00135D2E"/>
    <w:rsid w:val="00136056"/>
    <w:rsid w:val="00136359"/>
    <w:rsid w:val="001366D7"/>
    <w:rsid w:val="0014254E"/>
    <w:rsid w:val="001451B4"/>
    <w:rsid w:val="00150D27"/>
    <w:rsid w:val="0015319D"/>
    <w:rsid w:val="00156AE4"/>
    <w:rsid w:val="00161859"/>
    <w:rsid w:val="00166E4D"/>
    <w:rsid w:val="00170C40"/>
    <w:rsid w:val="00174BEB"/>
    <w:rsid w:val="0018234E"/>
    <w:rsid w:val="00190101"/>
    <w:rsid w:val="00194CAA"/>
    <w:rsid w:val="00195F81"/>
    <w:rsid w:val="001A1497"/>
    <w:rsid w:val="001A154E"/>
    <w:rsid w:val="001B0E69"/>
    <w:rsid w:val="001B434D"/>
    <w:rsid w:val="001B498D"/>
    <w:rsid w:val="001C0257"/>
    <w:rsid w:val="001C5268"/>
    <w:rsid w:val="001C56F7"/>
    <w:rsid w:val="001C5EE3"/>
    <w:rsid w:val="001C6C22"/>
    <w:rsid w:val="001C6D88"/>
    <w:rsid w:val="001C764B"/>
    <w:rsid w:val="001D1129"/>
    <w:rsid w:val="001D3684"/>
    <w:rsid w:val="001D435E"/>
    <w:rsid w:val="001D4BDE"/>
    <w:rsid w:val="001D504A"/>
    <w:rsid w:val="001D5BA1"/>
    <w:rsid w:val="001D5F34"/>
    <w:rsid w:val="001D6F6B"/>
    <w:rsid w:val="001D7400"/>
    <w:rsid w:val="001E1908"/>
    <w:rsid w:val="001E37E6"/>
    <w:rsid w:val="001E5BB6"/>
    <w:rsid w:val="001E6570"/>
    <w:rsid w:val="001E788F"/>
    <w:rsid w:val="001F3C20"/>
    <w:rsid w:val="00203552"/>
    <w:rsid w:val="0020667F"/>
    <w:rsid w:val="00210259"/>
    <w:rsid w:val="0021211E"/>
    <w:rsid w:val="00212C92"/>
    <w:rsid w:val="0022205A"/>
    <w:rsid w:val="00224EC9"/>
    <w:rsid w:val="00226A98"/>
    <w:rsid w:val="00226B64"/>
    <w:rsid w:val="00227D86"/>
    <w:rsid w:val="00230CAD"/>
    <w:rsid w:val="0023262A"/>
    <w:rsid w:val="00233B72"/>
    <w:rsid w:val="002359B6"/>
    <w:rsid w:val="00252D20"/>
    <w:rsid w:val="00256D0E"/>
    <w:rsid w:val="00260687"/>
    <w:rsid w:val="00261FE8"/>
    <w:rsid w:val="002636F7"/>
    <w:rsid w:val="00263FCA"/>
    <w:rsid w:val="00264BDB"/>
    <w:rsid w:val="0027228A"/>
    <w:rsid w:val="002723AE"/>
    <w:rsid w:val="002731A3"/>
    <w:rsid w:val="002743B1"/>
    <w:rsid w:val="00275227"/>
    <w:rsid w:val="0028108C"/>
    <w:rsid w:val="00284313"/>
    <w:rsid w:val="00287078"/>
    <w:rsid w:val="00290185"/>
    <w:rsid w:val="00290436"/>
    <w:rsid w:val="00292BFA"/>
    <w:rsid w:val="00293FDD"/>
    <w:rsid w:val="00295F7A"/>
    <w:rsid w:val="00296A63"/>
    <w:rsid w:val="002A0ED6"/>
    <w:rsid w:val="002A2ED4"/>
    <w:rsid w:val="002A4810"/>
    <w:rsid w:val="002A66FB"/>
    <w:rsid w:val="002A7B00"/>
    <w:rsid w:val="002B194F"/>
    <w:rsid w:val="002B3343"/>
    <w:rsid w:val="002C44EF"/>
    <w:rsid w:val="002C4C6A"/>
    <w:rsid w:val="002D04BF"/>
    <w:rsid w:val="002D0D7C"/>
    <w:rsid w:val="002D2606"/>
    <w:rsid w:val="002D561D"/>
    <w:rsid w:val="002D78BB"/>
    <w:rsid w:val="002E5A18"/>
    <w:rsid w:val="002E63F6"/>
    <w:rsid w:val="002E6F3D"/>
    <w:rsid w:val="002F1131"/>
    <w:rsid w:val="002F7A6A"/>
    <w:rsid w:val="003012AE"/>
    <w:rsid w:val="0030482C"/>
    <w:rsid w:val="0030509B"/>
    <w:rsid w:val="00305216"/>
    <w:rsid w:val="0030598A"/>
    <w:rsid w:val="003128D4"/>
    <w:rsid w:val="00312BC8"/>
    <w:rsid w:val="00315403"/>
    <w:rsid w:val="003200E8"/>
    <w:rsid w:val="00321E59"/>
    <w:rsid w:val="00323DCC"/>
    <w:rsid w:val="0033153C"/>
    <w:rsid w:val="0033236F"/>
    <w:rsid w:val="00334177"/>
    <w:rsid w:val="00336487"/>
    <w:rsid w:val="00337EDE"/>
    <w:rsid w:val="0034098F"/>
    <w:rsid w:val="003417E7"/>
    <w:rsid w:val="00343C53"/>
    <w:rsid w:val="00345864"/>
    <w:rsid w:val="003477E0"/>
    <w:rsid w:val="00352BD5"/>
    <w:rsid w:val="00353779"/>
    <w:rsid w:val="00353CA6"/>
    <w:rsid w:val="0035569A"/>
    <w:rsid w:val="00356150"/>
    <w:rsid w:val="00356A3B"/>
    <w:rsid w:val="00361D93"/>
    <w:rsid w:val="00362DAF"/>
    <w:rsid w:val="00363228"/>
    <w:rsid w:val="00364491"/>
    <w:rsid w:val="0036451E"/>
    <w:rsid w:val="003661D6"/>
    <w:rsid w:val="00371C9A"/>
    <w:rsid w:val="003728A8"/>
    <w:rsid w:val="00373F15"/>
    <w:rsid w:val="00374374"/>
    <w:rsid w:val="003743BE"/>
    <w:rsid w:val="0037490F"/>
    <w:rsid w:val="00374E63"/>
    <w:rsid w:val="00381DCA"/>
    <w:rsid w:val="00385B74"/>
    <w:rsid w:val="00386A14"/>
    <w:rsid w:val="00390C5D"/>
    <w:rsid w:val="003929DD"/>
    <w:rsid w:val="003956EE"/>
    <w:rsid w:val="003A4BDA"/>
    <w:rsid w:val="003A4BEC"/>
    <w:rsid w:val="003A4D19"/>
    <w:rsid w:val="003A5C53"/>
    <w:rsid w:val="003A672B"/>
    <w:rsid w:val="003B7B51"/>
    <w:rsid w:val="003B7F43"/>
    <w:rsid w:val="003C4B4F"/>
    <w:rsid w:val="003C6B09"/>
    <w:rsid w:val="003D074D"/>
    <w:rsid w:val="003D3B39"/>
    <w:rsid w:val="003D5434"/>
    <w:rsid w:val="003E2D74"/>
    <w:rsid w:val="003E4F44"/>
    <w:rsid w:val="003E7150"/>
    <w:rsid w:val="003F06B0"/>
    <w:rsid w:val="003F10CA"/>
    <w:rsid w:val="003F32CC"/>
    <w:rsid w:val="003F5A36"/>
    <w:rsid w:val="004039EA"/>
    <w:rsid w:val="00404380"/>
    <w:rsid w:val="00407D15"/>
    <w:rsid w:val="004151FA"/>
    <w:rsid w:val="0041631E"/>
    <w:rsid w:val="00417B77"/>
    <w:rsid w:val="00417EAB"/>
    <w:rsid w:val="004201C0"/>
    <w:rsid w:val="0042091F"/>
    <w:rsid w:val="00430792"/>
    <w:rsid w:val="004307FA"/>
    <w:rsid w:val="0043470D"/>
    <w:rsid w:val="00437487"/>
    <w:rsid w:val="004412B9"/>
    <w:rsid w:val="00441BFA"/>
    <w:rsid w:val="004421BE"/>
    <w:rsid w:val="004438B0"/>
    <w:rsid w:val="00443E51"/>
    <w:rsid w:val="00452101"/>
    <w:rsid w:val="004538DC"/>
    <w:rsid w:val="00454E2E"/>
    <w:rsid w:val="00456927"/>
    <w:rsid w:val="00462A98"/>
    <w:rsid w:val="0046444D"/>
    <w:rsid w:val="004659DF"/>
    <w:rsid w:val="00466176"/>
    <w:rsid w:val="0047374F"/>
    <w:rsid w:val="004758FD"/>
    <w:rsid w:val="00476784"/>
    <w:rsid w:val="00476A0A"/>
    <w:rsid w:val="00481F20"/>
    <w:rsid w:val="00482A3A"/>
    <w:rsid w:val="004834EA"/>
    <w:rsid w:val="00483D1E"/>
    <w:rsid w:val="00484D20"/>
    <w:rsid w:val="00491AE1"/>
    <w:rsid w:val="00491C17"/>
    <w:rsid w:val="0049617D"/>
    <w:rsid w:val="00497B04"/>
    <w:rsid w:val="004A0C8C"/>
    <w:rsid w:val="004A4D4F"/>
    <w:rsid w:val="004A670E"/>
    <w:rsid w:val="004A6C65"/>
    <w:rsid w:val="004A7081"/>
    <w:rsid w:val="004B3296"/>
    <w:rsid w:val="004B6D41"/>
    <w:rsid w:val="004B6E3E"/>
    <w:rsid w:val="004B6FAA"/>
    <w:rsid w:val="004C24A0"/>
    <w:rsid w:val="004C2D17"/>
    <w:rsid w:val="004C3789"/>
    <w:rsid w:val="004C3E6C"/>
    <w:rsid w:val="004C6685"/>
    <w:rsid w:val="004C6C0F"/>
    <w:rsid w:val="004C6E05"/>
    <w:rsid w:val="004D1880"/>
    <w:rsid w:val="004D2B21"/>
    <w:rsid w:val="004D51D2"/>
    <w:rsid w:val="004E2609"/>
    <w:rsid w:val="004E33B0"/>
    <w:rsid w:val="004E5A85"/>
    <w:rsid w:val="004F283A"/>
    <w:rsid w:val="004F2A81"/>
    <w:rsid w:val="004F3794"/>
    <w:rsid w:val="004F5CCF"/>
    <w:rsid w:val="004F6ED1"/>
    <w:rsid w:val="0050367C"/>
    <w:rsid w:val="00507195"/>
    <w:rsid w:val="0051028B"/>
    <w:rsid w:val="00511326"/>
    <w:rsid w:val="00515FE2"/>
    <w:rsid w:val="00516D19"/>
    <w:rsid w:val="00517AAA"/>
    <w:rsid w:val="0052342D"/>
    <w:rsid w:val="005235AC"/>
    <w:rsid w:val="005272F9"/>
    <w:rsid w:val="0053237E"/>
    <w:rsid w:val="005328C2"/>
    <w:rsid w:val="00532E27"/>
    <w:rsid w:val="00533760"/>
    <w:rsid w:val="00534231"/>
    <w:rsid w:val="00536195"/>
    <w:rsid w:val="005438A1"/>
    <w:rsid w:val="00546EC9"/>
    <w:rsid w:val="0054773C"/>
    <w:rsid w:val="005501C6"/>
    <w:rsid w:val="00550A1A"/>
    <w:rsid w:val="00551ECB"/>
    <w:rsid w:val="00552AA3"/>
    <w:rsid w:val="005547FA"/>
    <w:rsid w:val="005570DF"/>
    <w:rsid w:val="0055755A"/>
    <w:rsid w:val="005613EF"/>
    <w:rsid w:val="00564030"/>
    <w:rsid w:val="00570DCE"/>
    <w:rsid w:val="00581FC0"/>
    <w:rsid w:val="005838DE"/>
    <w:rsid w:val="00583D5B"/>
    <w:rsid w:val="00585837"/>
    <w:rsid w:val="00585C4C"/>
    <w:rsid w:val="00585CBB"/>
    <w:rsid w:val="005864B1"/>
    <w:rsid w:val="00587C20"/>
    <w:rsid w:val="00594F65"/>
    <w:rsid w:val="005960F8"/>
    <w:rsid w:val="005971F6"/>
    <w:rsid w:val="005A28D6"/>
    <w:rsid w:val="005A7808"/>
    <w:rsid w:val="005B00D9"/>
    <w:rsid w:val="005C058C"/>
    <w:rsid w:val="005C071C"/>
    <w:rsid w:val="005C48FF"/>
    <w:rsid w:val="005C672C"/>
    <w:rsid w:val="005D4D72"/>
    <w:rsid w:val="005D6C39"/>
    <w:rsid w:val="005E1AF5"/>
    <w:rsid w:val="005E36B8"/>
    <w:rsid w:val="005E4208"/>
    <w:rsid w:val="005F08B7"/>
    <w:rsid w:val="005F10FF"/>
    <w:rsid w:val="005F56ED"/>
    <w:rsid w:val="00604EF7"/>
    <w:rsid w:val="00611972"/>
    <w:rsid w:val="0061452A"/>
    <w:rsid w:val="0062333B"/>
    <w:rsid w:val="0062382D"/>
    <w:rsid w:val="006241E5"/>
    <w:rsid w:val="0062420D"/>
    <w:rsid w:val="00631319"/>
    <w:rsid w:val="0063135F"/>
    <w:rsid w:val="00633F8A"/>
    <w:rsid w:val="00634760"/>
    <w:rsid w:val="00634F8C"/>
    <w:rsid w:val="0063602C"/>
    <w:rsid w:val="0063625F"/>
    <w:rsid w:val="006401AA"/>
    <w:rsid w:val="0064124A"/>
    <w:rsid w:val="00642B3B"/>
    <w:rsid w:val="00645AF7"/>
    <w:rsid w:val="0064605D"/>
    <w:rsid w:val="00647D24"/>
    <w:rsid w:val="00653D80"/>
    <w:rsid w:val="00657460"/>
    <w:rsid w:val="00661169"/>
    <w:rsid w:val="00661D6F"/>
    <w:rsid w:val="00664E10"/>
    <w:rsid w:val="006655CF"/>
    <w:rsid w:val="006667E7"/>
    <w:rsid w:val="006672EB"/>
    <w:rsid w:val="00671B54"/>
    <w:rsid w:val="00676200"/>
    <w:rsid w:val="0067626F"/>
    <w:rsid w:val="00680E15"/>
    <w:rsid w:val="00684D5E"/>
    <w:rsid w:val="00690BDD"/>
    <w:rsid w:val="00691578"/>
    <w:rsid w:val="00694113"/>
    <w:rsid w:val="00695BD5"/>
    <w:rsid w:val="00696053"/>
    <w:rsid w:val="00697A10"/>
    <w:rsid w:val="006A1051"/>
    <w:rsid w:val="006A43BB"/>
    <w:rsid w:val="006A7BAF"/>
    <w:rsid w:val="006B16D9"/>
    <w:rsid w:val="006B4710"/>
    <w:rsid w:val="006B6897"/>
    <w:rsid w:val="006B6F86"/>
    <w:rsid w:val="006C2A8C"/>
    <w:rsid w:val="006C2F31"/>
    <w:rsid w:val="006C7335"/>
    <w:rsid w:val="006C763E"/>
    <w:rsid w:val="006D1055"/>
    <w:rsid w:val="006D2DD7"/>
    <w:rsid w:val="006D36A7"/>
    <w:rsid w:val="006D3A8A"/>
    <w:rsid w:val="006D5C1D"/>
    <w:rsid w:val="006D5DAA"/>
    <w:rsid w:val="006D61B9"/>
    <w:rsid w:val="006D7F91"/>
    <w:rsid w:val="006E0656"/>
    <w:rsid w:val="006E3DC3"/>
    <w:rsid w:val="006E6A34"/>
    <w:rsid w:val="006F51FD"/>
    <w:rsid w:val="00700A2E"/>
    <w:rsid w:val="0070174B"/>
    <w:rsid w:val="007027D8"/>
    <w:rsid w:val="00706BC4"/>
    <w:rsid w:val="007115E4"/>
    <w:rsid w:val="00713A54"/>
    <w:rsid w:val="00714A04"/>
    <w:rsid w:val="00716694"/>
    <w:rsid w:val="00716AB5"/>
    <w:rsid w:val="00717A42"/>
    <w:rsid w:val="00720C2E"/>
    <w:rsid w:val="00721792"/>
    <w:rsid w:val="007228E0"/>
    <w:rsid w:val="00722987"/>
    <w:rsid w:val="00722E2D"/>
    <w:rsid w:val="007232E8"/>
    <w:rsid w:val="00723F90"/>
    <w:rsid w:val="0072484F"/>
    <w:rsid w:val="007261AD"/>
    <w:rsid w:val="00726CF8"/>
    <w:rsid w:val="00726E02"/>
    <w:rsid w:val="00726E22"/>
    <w:rsid w:val="0072719D"/>
    <w:rsid w:val="00730E56"/>
    <w:rsid w:val="00733647"/>
    <w:rsid w:val="00741A9B"/>
    <w:rsid w:val="00744920"/>
    <w:rsid w:val="0075035E"/>
    <w:rsid w:val="007505B8"/>
    <w:rsid w:val="00751F37"/>
    <w:rsid w:val="00753658"/>
    <w:rsid w:val="007541E5"/>
    <w:rsid w:val="00755CAA"/>
    <w:rsid w:val="00755CD6"/>
    <w:rsid w:val="00763343"/>
    <w:rsid w:val="0076624B"/>
    <w:rsid w:val="00771517"/>
    <w:rsid w:val="0077372B"/>
    <w:rsid w:val="00773E99"/>
    <w:rsid w:val="00777946"/>
    <w:rsid w:val="00781327"/>
    <w:rsid w:val="007936A5"/>
    <w:rsid w:val="00797273"/>
    <w:rsid w:val="007C03AC"/>
    <w:rsid w:val="007C2016"/>
    <w:rsid w:val="007D2C28"/>
    <w:rsid w:val="007D397C"/>
    <w:rsid w:val="007E051D"/>
    <w:rsid w:val="007E0D22"/>
    <w:rsid w:val="007E6C42"/>
    <w:rsid w:val="007E6F3F"/>
    <w:rsid w:val="007F6372"/>
    <w:rsid w:val="0080157D"/>
    <w:rsid w:val="008016D6"/>
    <w:rsid w:val="0080648B"/>
    <w:rsid w:val="0080653C"/>
    <w:rsid w:val="00806F21"/>
    <w:rsid w:val="00810B4A"/>
    <w:rsid w:val="008134E6"/>
    <w:rsid w:val="008207CB"/>
    <w:rsid w:val="00825A7B"/>
    <w:rsid w:val="0082756A"/>
    <w:rsid w:val="00827803"/>
    <w:rsid w:val="00836FFF"/>
    <w:rsid w:val="00837721"/>
    <w:rsid w:val="00837755"/>
    <w:rsid w:val="00837D55"/>
    <w:rsid w:val="00840ADE"/>
    <w:rsid w:val="00840DFE"/>
    <w:rsid w:val="0084135E"/>
    <w:rsid w:val="00841A08"/>
    <w:rsid w:val="00843DBE"/>
    <w:rsid w:val="0084598A"/>
    <w:rsid w:val="008511CF"/>
    <w:rsid w:val="0085272D"/>
    <w:rsid w:val="0085407A"/>
    <w:rsid w:val="00856FE0"/>
    <w:rsid w:val="00857FCF"/>
    <w:rsid w:val="0086248E"/>
    <w:rsid w:val="00867198"/>
    <w:rsid w:val="0086738F"/>
    <w:rsid w:val="00867AEA"/>
    <w:rsid w:val="00870A4E"/>
    <w:rsid w:val="00870E53"/>
    <w:rsid w:val="00872DC6"/>
    <w:rsid w:val="00872E2B"/>
    <w:rsid w:val="00875D8D"/>
    <w:rsid w:val="00876761"/>
    <w:rsid w:val="00876CDE"/>
    <w:rsid w:val="00881699"/>
    <w:rsid w:val="00881BE3"/>
    <w:rsid w:val="0088313F"/>
    <w:rsid w:val="00887B72"/>
    <w:rsid w:val="008922C2"/>
    <w:rsid w:val="00892754"/>
    <w:rsid w:val="00895A38"/>
    <w:rsid w:val="008A0256"/>
    <w:rsid w:val="008A055C"/>
    <w:rsid w:val="008A0774"/>
    <w:rsid w:val="008A5E07"/>
    <w:rsid w:val="008B0545"/>
    <w:rsid w:val="008B2105"/>
    <w:rsid w:val="008B3F35"/>
    <w:rsid w:val="008B46E0"/>
    <w:rsid w:val="008B5962"/>
    <w:rsid w:val="008B6FA9"/>
    <w:rsid w:val="008C1E6C"/>
    <w:rsid w:val="008C4047"/>
    <w:rsid w:val="008C7F9A"/>
    <w:rsid w:val="008D0E65"/>
    <w:rsid w:val="008D25D5"/>
    <w:rsid w:val="008D6919"/>
    <w:rsid w:val="008D7B08"/>
    <w:rsid w:val="008D7E6F"/>
    <w:rsid w:val="008D7F84"/>
    <w:rsid w:val="008E03DA"/>
    <w:rsid w:val="008E1484"/>
    <w:rsid w:val="008E155B"/>
    <w:rsid w:val="008E3478"/>
    <w:rsid w:val="008F1BE0"/>
    <w:rsid w:val="008F20E2"/>
    <w:rsid w:val="008F29E5"/>
    <w:rsid w:val="008F47EF"/>
    <w:rsid w:val="008F6A5D"/>
    <w:rsid w:val="0090131B"/>
    <w:rsid w:val="009038B8"/>
    <w:rsid w:val="00905EEE"/>
    <w:rsid w:val="009074EC"/>
    <w:rsid w:val="00911B0F"/>
    <w:rsid w:val="009125BC"/>
    <w:rsid w:val="0091418C"/>
    <w:rsid w:val="00914D9A"/>
    <w:rsid w:val="00916C3D"/>
    <w:rsid w:val="00917C1A"/>
    <w:rsid w:val="00921280"/>
    <w:rsid w:val="009212C6"/>
    <w:rsid w:val="00921936"/>
    <w:rsid w:val="00921D46"/>
    <w:rsid w:val="0093161D"/>
    <w:rsid w:val="009316F7"/>
    <w:rsid w:val="00932384"/>
    <w:rsid w:val="00934CAC"/>
    <w:rsid w:val="00935E99"/>
    <w:rsid w:val="00937058"/>
    <w:rsid w:val="009434A1"/>
    <w:rsid w:val="0095041E"/>
    <w:rsid w:val="009544FA"/>
    <w:rsid w:val="0095477F"/>
    <w:rsid w:val="00956859"/>
    <w:rsid w:val="00957A90"/>
    <w:rsid w:val="00964C0D"/>
    <w:rsid w:val="009666BC"/>
    <w:rsid w:val="0096789F"/>
    <w:rsid w:val="009709C4"/>
    <w:rsid w:val="00972BDB"/>
    <w:rsid w:val="00973056"/>
    <w:rsid w:val="00973772"/>
    <w:rsid w:val="009746E5"/>
    <w:rsid w:val="009801A8"/>
    <w:rsid w:val="00980DF8"/>
    <w:rsid w:val="00985A3A"/>
    <w:rsid w:val="00985AE9"/>
    <w:rsid w:val="0098640B"/>
    <w:rsid w:val="00986944"/>
    <w:rsid w:val="00986AE8"/>
    <w:rsid w:val="00991170"/>
    <w:rsid w:val="009942E2"/>
    <w:rsid w:val="00994AA2"/>
    <w:rsid w:val="00994BE3"/>
    <w:rsid w:val="009A10B3"/>
    <w:rsid w:val="009A169C"/>
    <w:rsid w:val="009A1909"/>
    <w:rsid w:val="009A24C1"/>
    <w:rsid w:val="009A2D58"/>
    <w:rsid w:val="009A2D7E"/>
    <w:rsid w:val="009A4A31"/>
    <w:rsid w:val="009A5789"/>
    <w:rsid w:val="009A75D8"/>
    <w:rsid w:val="009B11F2"/>
    <w:rsid w:val="009B262B"/>
    <w:rsid w:val="009B7346"/>
    <w:rsid w:val="009C0D94"/>
    <w:rsid w:val="009C143A"/>
    <w:rsid w:val="009C1728"/>
    <w:rsid w:val="009C2E68"/>
    <w:rsid w:val="009C4B26"/>
    <w:rsid w:val="009C4BDD"/>
    <w:rsid w:val="009D07E6"/>
    <w:rsid w:val="009D1708"/>
    <w:rsid w:val="009D2DC9"/>
    <w:rsid w:val="009D6DC5"/>
    <w:rsid w:val="009E0BEC"/>
    <w:rsid w:val="009E1BA9"/>
    <w:rsid w:val="009E2F14"/>
    <w:rsid w:val="009E3561"/>
    <w:rsid w:val="009E6A9F"/>
    <w:rsid w:val="009F106F"/>
    <w:rsid w:val="009F14E0"/>
    <w:rsid w:val="009F19CF"/>
    <w:rsid w:val="009F7CDF"/>
    <w:rsid w:val="00A010A1"/>
    <w:rsid w:val="00A056A6"/>
    <w:rsid w:val="00A068FD"/>
    <w:rsid w:val="00A11381"/>
    <w:rsid w:val="00A1279B"/>
    <w:rsid w:val="00A166D5"/>
    <w:rsid w:val="00A16A17"/>
    <w:rsid w:val="00A17FA2"/>
    <w:rsid w:val="00A27EA9"/>
    <w:rsid w:val="00A328A3"/>
    <w:rsid w:val="00A37D37"/>
    <w:rsid w:val="00A40CA1"/>
    <w:rsid w:val="00A42B80"/>
    <w:rsid w:val="00A443C5"/>
    <w:rsid w:val="00A4555F"/>
    <w:rsid w:val="00A4745A"/>
    <w:rsid w:val="00A517B2"/>
    <w:rsid w:val="00A51A24"/>
    <w:rsid w:val="00A60CA9"/>
    <w:rsid w:val="00A618D4"/>
    <w:rsid w:val="00A63299"/>
    <w:rsid w:val="00A676B8"/>
    <w:rsid w:val="00A74750"/>
    <w:rsid w:val="00A75D66"/>
    <w:rsid w:val="00A77365"/>
    <w:rsid w:val="00A774DA"/>
    <w:rsid w:val="00A77E71"/>
    <w:rsid w:val="00A8224E"/>
    <w:rsid w:val="00A85579"/>
    <w:rsid w:val="00A91514"/>
    <w:rsid w:val="00A92C83"/>
    <w:rsid w:val="00A95BDD"/>
    <w:rsid w:val="00AA7BBC"/>
    <w:rsid w:val="00AB15DA"/>
    <w:rsid w:val="00AB2F6F"/>
    <w:rsid w:val="00AB44D5"/>
    <w:rsid w:val="00AB756A"/>
    <w:rsid w:val="00AC0D2E"/>
    <w:rsid w:val="00AC130C"/>
    <w:rsid w:val="00AC2823"/>
    <w:rsid w:val="00AC4FCA"/>
    <w:rsid w:val="00AD4887"/>
    <w:rsid w:val="00AD7E49"/>
    <w:rsid w:val="00AE0C73"/>
    <w:rsid w:val="00AE28F4"/>
    <w:rsid w:val="00AE304C"/>
    <w:rsid w:val="00AE7E05"/>
    <w:rsid w:val="00AF2A1D"/>
    <w:rsid w:val="00AF43EF"/>
    <w:rsid w:val="00AF4C74"/>
    <w:rsid w:val="00B04344"/>
    <w:rsid w:val="00B0744A"/>
    <w:rsid w:val="00B127BD"/>
    <w:rsid w:val="00B12EE9"/>
    <w:rsid w:val="00B166D5"/>
    <w:rsid w:val="00B16FA4"/>
    <w:rsid w:val="00B17732"/>
    <w:rsid w:val="00B20D72"/>
    <w:rsid w:val="00B20EA9"/>
    <w:rsid w:val="00B25B3D"/>
    <w:rsid w:val="00B311C4"/>
    <w:rsid w:val="00B32DAC"/>
    <w:rsid w:val="00B34802"/>
    <w:rsid w:val="00B40600"/>
    <w:rsid w:val="00B41A67"/>
    <w:rsid w:val="00B441C9"/>
    <w:rsid w:val="00B44C23"/>
    <w:rsid w:val="00B51039"/>
    <w:rsid w:val="00B54B31"/>
    <w:rsid w:val="00B5603E"/>
    <w:rsid w:val="00B566D1"/>
    <w:rsid w:val="00B631A1"/>
    <w:rsid w:val="00B6654D"/>
    <w:rsid w:val="00B70902"/>
    <w:rsid w:val="00B7097C"/>
    <w:rsid w:val="00B72B52"/>
    <w:rsid w:val="00B74858"/>
    <w:rsid w:val="00B7677F"/>
    <w:rsid w:val="00B80220"/>
    <w:rsid w:val="00B80CA2"/>
    <w:rsid w:val="00B818A3"/>
    <w:rsid w:val="00B83F47"/>
    <w:rsid w:val="00B84D0A"/>
    <w:rsid w:val="00B879C4"/>
    <w:rsid w:val="00B92F90"/>
    <w:rsid w:val="00B94A40"/>
    <w:rsid w:val="00B970A8"/>
    <w:rsid w:val="00B976D2"/>
    <w:rsid w:val="00BA213F"/>
    <w:rsid w:val="00BA4736"/>
    <w:rsid w:val="00BA50A2"/>
    <w:rsid w:val="00BB6871"/>
    <w:rsid w:val="00BB7EBE"/>
    <w:rsid w:val="00BB7F02"/>
    <w:rsid w:val="00BB7F04"/>
    <w:rsid w:val="00BC4D85"/>
    <w:rsid w:val="00BD06E4"/>
    <w:rsid w:val="00BD2AF6"/>
    <w:rsid w:val="00BD2E6C"/>
    <w:rsid w:val="00BD39B9"/>
    <w:rsid w:val="00BD419D"/>
    <w:rsid w:val="00BD6C07"/>
    <w:rsid w:val="00BD71D4"/>
    <w:rsid w:val="00BE0F3F"/>
    <w:rsid w:val="00BE259F"/>
    <w:rsid w:val="00BE2B2C"/>
    <w:rsid w:val="00BE38ED"/>
    <w:rsid w:val="00BE6D60"/>
    <w:rsid w:val="00C05407"/>
    <w:rsid w:val="00C06DB4"/>
    <w:rsid w:val="00C107CF"/>
    <w:rsid w:val="00C12103"/>
    <w:rsid w:val="00C12A0D"/>
    <w:rsid w:val="00C15267"/>
    <w:rsid w:val="00C16562"/>
    <w:rsid w:val="00C17013"/>
    <w:rsid w:val="00C20167"/>
    <w:rsid w:val="00C20B7A"/>
    <w:rsid w:val="00C20EC2"/>
    <w:rsid w:val="00C23902"/>
    <w:rsid w:val="00C24F99"/>
    <w:rsid w:val="00C301F3"/>
    <w:rsid w:val="00C334C7"/>
    <w:rsid w:val="00C42B29"/>
    <w:rsid w:val="00C42EBE"/>
    <w:rsid w:val="00C43510"/>
    <w:rsid w:val="00C46310"/>
    <w:rsid w:val="00C51638"/>
    <w:rsid w:val="00C5438D"/>
    <w:rsid w:val="00C62C25"/>
    <w:rsid w:val="00C704DB"/>
    <w:rsid w:val="00C74D7D"/>
    <w:rsid w:val="00C75D1D"/>
    <w:rsid w:val="00C7779A"/>
    <w:rsid w:val="00C80F3A"/>
    <w:rsid w:val="00C861E2"/>
    <w:rsid w:val="00C86687"/>
    <w:rsid w:val="00C868B2"/>
    <w:rsid w:val="00C86DCD"/>
    <w:rsid w:val="00C8714B"/>
    <w:rsid w:val="00C92174"/>
    <w:rsid w:val="00CA0C88"/>
    <w:rsid w:val="00CA3CD4"/>
    <w:rsid w:val="00CA6019"/>
    <w:rsid w:val="00CA7621"/>
    <w:rsid w:val="00CB1149"/>
    <w:rsid w:val="00CB137F"/>
    <w:rsid w:val="00CB4CB6"/>
    <w:rsid w:val="00CB51FF"/>
    <w:rsid w:val="00CB63B8"/>
    <w:rsid w:val="00CB6D1D"/>
    <w:rsid w:val="00CC0254"/>
    <w:rsid w:val="00CC269A"/>
    <w:rsid w:val="00CC3763"/>
    <w:rsid w:val="00CC5880"/>
    <w:rsid w:val="00CC6BBF"/>
    <w:rsid w:val="00CC7091"/>
    <w:rsid w:val="00CC7EEF"/>
    <w:rsid w:val="00CD11EF"/>
    <w:rsid w:val="00CD1D55"/>
    <w:rsid w:val="00CD311C"/>
    <w:rsid w:val="00CD5B52"/>
    <w:rsid w:val="00CE3DAE"/>
    <w:rsid w:val="00CE3EDB"/>
    <w:rsid w:val="00CE70D4"/>
    <w:rsid w:val="00CF26CB"/>
    <w:rsid w:val="00CF2B99"/>
    <w:rsid w:val="00CF33D6"/>
    <w:rsid w:val="00CF4E63"/>
    <w:rsid w:val="00D00E21"/>
    <w:rsid w:val="00D0266A"/>
    <w:rsid w:val="00D1029F"/>
    <w:rsid w:val="00D131C5"/>
    <w:rsid w:val="00D15EEB"/>
    <w:rsid w:val="00D20329"/>
    <w:rsid w:val="00D2105C"/>
    <w:rsid w:val="00D21485"/>
    <w:rsid w:val="00D24797"/>
    <w:rsid w:val="00D25897"/>
    <w:rsid w:val="00D301DE"/>
    <w:rsid w:val="00D314D7"/>
    <w:rsid w:val="00D319B4"/>
    <w:rsid w:val="00D32932"/>
    <w:rsid w:val="00D32A25"/>
    <w:rsid w:val="00D33C63"/>
    <w:rsid w:val="00D33D5A"/>
    <w:rsid w:val="00D35042"/>
    <w:rsid w:val="00D3553D"/>
    <w:rsid w:val="00D355FA"/>
    <w:rsid w:val="00D40854"/>
    <w:rsid w:val="00D45FAA"/>
    <w:rsid w:val="00D460D5"/>
    <w:rsid w:val="00D50882"/>
    <w:rsid w:val="00D50B82"/>
    <w:rsid w:val="00D53417"/>
    <w:rsid w:val="00D5351D"/>
    <w:rsid w:val="00D556EC"/>
    <w:rsid w:val="00D558B3"/>
    <w:rsid w:val="00D571D9"/>
    <w:rsid w:val="00D578B3"/>
    <w:rsid w:val="00D60124"/>
    <w:rsid w:val="00D601D0"/>
    <w:rsid w:val="00D60BE7"/>
    <w:rsid w:val="00D61ABF"/>
    <w:rsid w:val="00D63497"/>
    <w:rsid w:val="00D63E68"/>
    <w:rsid w:val="00D6652B"/>
    <w:rsid w:val="00D7078A"/>
    <w:rsid w:val="00D70C64"/>
    <w:rsid w:val="00D7298C"/>
    <w:rsid w:val="00D767E3"/>
    <w:rsid w:val="00D813F8"/>
    <w:rsid w:val="00D832CD"/>
    <w:rsid w:val="00D85039"/>
    <w:rsid w:val="00D85513"/>
    <w:rsid w:val="00D91695"/>
    <w:rsid w:val="00D92AE7"/>
    <w:rsid w:val="00D92C53"/>
    <w:rsid w:val="00DA015E"/>
    <w:rsid w:val="00DA1BD1"/>
    <w:rsid w:val="00DA3882"/>
    <w:rsid w:val="00DA52D8"/>
    <w:rsid w:val="00DB001A"/>
    <w:rsid w:val="00DB1650"/>
    <w:rsid w:val="00DB256B"/>
    <w:rsid w:val="00DB385C"/>
    <w:rsid w:val="00DB7EC3"/>
    <w:rsid w:val="00DC216B"/>
    <w:rsid w:val="00DC4DBE"/>
    <w:rsid w:val="00DC7B39"/>
    <w:rsid w:val="00DC7FA5"/>
    <w:rsid w:val="00DD23FC"/>
    <w:rsid w:val="00DD44F5"/>
    <w:rsid w:val="00DD57E8"/>
    <w:rsid w:val="00DE475F"/>
    <w:rsid w:val="00DE4E1F"/>
    <w:rsid w:val="00DE648C"/>
    <w:rsid w:val="00DE758C"/>
    <w:rsid w:val="00DF013C"/>
    <w:rsid w:val="00DF21C5"/>
    <w:rsid w:val="00DF5F57"/>
    <w:rsid w:val="00E01095"/>
    <w:rsid w:val="00E013F0"/>
    <w:rsid w:val="00E0171B"/>
    <w:rsid w:val="00E06306"/>
    <w:rsid w:val="00E106CA"/>
    <w:rsid w:val="00E109FC"/>
    <w:rsid w:val="00E114FB"/>
    <w:rsid w:val="00E16A5A"/>
    <w:rsid w:val="00E21E6D"/>
    <w:rsid w:val="00E22AF3"/>
    <w:rsid w:val="00E234BF"/>
    <w:rsid w:val="00E4339D"/>
    <w:rsid w:val="00E55448"/>
    <w:rsid w:val="00E57E79"/>
    <w:rsid w:val="00E731C6"/>
    <w:rsid w:val="00E76E47"/>
    <w:rsid w:val="00E777BF"/>
    <w:rsid w:val="00E8091A"/>
    <w:rsid w:val="00E82427"/>
    <w:rsid w:val="00E824C3"/>
    <w:rsid w:val="00E82E0A"/>
    <w:rsid w:val="00E83857"/>
    <w:rsid w:val="00E84FFB"/>
    <w:rsid w:val="00E85485"/>
    <w:rsid w:val="00E86A15"/>
    <w:rsid w:val="00E86E3D"/>
    <w:rsid w:val="00E87AD5"/>
    <w:rsid w:val="00E91E04"/>
    <w:rsid w:val="00E92E13"/>
    <w:rsid w:val="00EA1917"/>
    <w:rsid w:val="00EA2BE1"/>
    <w:rsid w:val="00EA3FB3"/>
    <w:rsid w:val="00EA44A2"/>
    <w:rsid w:val="00EB0408"/>
    <w:rsid w:val="00EB109C"/>
    <w:rsid w:val="00EB5AC0"/>
    <w:rsid w:val="00EB5E05"/>
    <w:rsid w:val="00EB7FA8"/>
    <w:rsid w:val="00EC0DBA"/>
    <w:rsid w:val="00EC3E62"/>
    <w:rsid w:val="00EC4181"/>
    <w:rsid w:val="00EC4C1E"/>
    <w:rsid w:val="00EC4DDC"/>
    <w:rsid w:val="00EC62BB"/>
    <w:rsid w:val="00EC66E4"/>
    <w:rsid w:val="00ED09D1"/>
    <w:rsid w:val="00ED0D70"/>
    <w:rsid w:val="00ED1E0B"/>
    <w:rsid w:val="00ED38FD"/>
    <w:rsid w:val="00ED5879"/>
    <w:rsid w:val="00ED6550"/>
    <w:rsid w:val="00EE05A4"/>
    <w:rsid w:val="00EE1835"/>
    <w:rsid w:val="00EE7AFE"/>
    <w:rsid w:val="00EF373E"/>
    <w:rsid w:val="00EF7095"/>
    <w:rsid w:val="00EF7C24"/>
    <w:rsid w:val="00F0282E"/>
    <w:rsid w:val="00F05267"/>
    <w:rsid w:val="00F05455"/>
    <w:rsid w:val="00F054B2"/>
    <w:rsid w:val="00F0552F"/>
    <w:rsid w:val="00F106FC"/>
    <w:rsid w:val="00F247BD"/>
    <w:rsid w:val="00F25DD7"/>
    <w:rsid w:val="00F26A4A"/>
    <w:rsid w:val="00F27AC6"/>
    <w:rsid w:val="00F30ECB"/>
    <w:rsid w:val="00F35B05"/>
    <w:rsid w:val="00F369CA"/>
    <w:rsid w:val="00F400CB"/>
    <w:rsid w:val="00F41C60"/>
    <w:rsid w:val="00F42CAE"/>
    <w:rsid w:val="00F44030"/>
    <w:rsid w:val="00F448D6"/>
    <w:rsid w:val="00F44EEB"/>
    <w:rsid w:val="00F458B9"/>
    <w:rsid w:val="00F50230"/>
    <w:rsid w:val="00F51F8D"/>
    <w:rsid w:val="00F543FD"/>
    <w:rsid w:val="00F548EA"/>
    <w:rsid w:val="00F55A0E"/>
    <w:rsid w:val="00F6067C"/>
    <w:rsid w:val="00F63D89"/>
    <w:rsid w:val="00F64F9F"/>
    <w:rsid w:val="00F6599D"/>
    <w:rsid w:val="00F664DA"/>
    <w:rsid w:val="00F71B6A"/>
    <w:rsid w:val="00F723CD"/>
    <w:rsid w:val="00F748E8"/>
    <w:rsid w:val="00F759A7"/>
    <w:rsid w:val="00F75CDD"/>
    <w:rsid w:val="00F77B9F"/>
    <w:rsid w:val="00F77D8F"/>
    <w:rsid w:val="00F83B4C"/>
    <w:rsid w:val="00F8462D"/>
    <w:rsid w:val="00F86A60"/>
    <w:rsid w:val="00F86C7E"/>
    <w:rsid w:val="00F95AA8"/>
    <w:rsid w:val="00FA122F"/>
    <w:rsid w:val="00FA6C6E"/>
    <w:rsid w:val="00FA7F61"/>
    <w:rsid w:val="00FB51FB"/>
    <w:rsid w:val="00FB55C3"/>
    <w:rsid w:val="00FB680A"/>
    <w:rsid w:val="00FB7987"/>
    <w:rsid w:val="00FC2F75"/>
    <w:rsid w:val="00FC53FE"/>
    <w:rsid w:val="00FC5650"/>
    <w:rsid w:val="00FD1F02"/>
    <w:rsid w:val="00FD2E43"/>
    <w:rsid w:val="00FD51F4"/>
    <w:rsid w:val="00FD59BF"/>
    <w:rsid w:val="00FD5AC7"/>
    <w:rsid w:val="00FD7381"/>
    <w:rsid w:val="00FE1DED"/>
    <w:rsid w:val="00FE372E"/>
    <w:rsid w:val="00FE4876"/>
    <w:rsid w:val="00FE5491"/>
    <w:rsid w:val="00FE7361"/>
    <w:rsid w:val="00FF0B99"/>
    <w:rsid w:val="00FF0F98"/>
    <w:rsid w:val="00FF2FF8"/>
    <w:rsid w:val="00FF6BD1"/>
    <w:rsid w:val="00FF7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C988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77E71"/>
    <w:pPr>
      <w:spacing w:before="60" w:after="60" w:line="264" w:lineRule="auto"/>
    </w:pPr>
    <w:rPr>
      <w:rFonts w:ascii="BentonSans Book" w:eastAsia="MS Mincho" w:hAnsi="BentonSans Book"/>
      <w:sz w:val="18"/>
      <w:szCs w:val="24"/>
    </w:rPr>
  </w:style>
  <w:style w:type="paragraph" w:styleId="Heading1">
    <w:name w:val="heading 1"/>
    <w:basedOn w:val="Normal"/>
    <w:next w:val="Normal"/>
    <w:link w:val="Heading1Char"/>
    <w:uiPriority w:val="9"/>
    <w:qFormat/>
    <w:rsid w:val="00A77E71"/>
    <w:pPr>
      <w:keepNext/>
      <w:keepLines/>
      <w:pageBreakBefore/>
      <w:numPr>
        <w:numId w:val="3"/>
      </w:numPr>
      <w:spacing w:before="120" w:after="560" w:line="480" w:lineRule="exact"/>
      <w:ind w:left="851" w:hanging="851"/>
      <w:outlineLvl w:val="0"/>
    </w:pPr>
    <w:rPr>
      <w:rFonts w:ascii="BentonSans Bold" w:eastAsia="SimSun" w:hAnsi="BentonSans Bold"/>
      <w:bCs/>
      <w:color w:val="666666"/>
      <w:sz w:val="40"/>
      <w:szCs w:val="28"/>
    </w:rPr>
  </w:style>
  <w:style w:type="paragraph" w:styleId="Heading2">
    <w:name w:val="heading 2"/>
    <w:aliases w:val="Chapter Title"/>
    <w:basedOn w:val="Heading1"/>
    <w:next w:val="Normal"/>
    <w:link w:val="Heading2Char"/>
    <w:unhideWhenUsed/>
    <w:qFormat/>
    <w:rsid w:val="00A77E71"/>
    <w:pPr>
      <w:pageBreakBefore w:val="0"/>
      <w:numPr>
        <w:ilvl w:val="1"/>
      </w:numPr>
      <w:spacing w:before="560" w:after="320" w:line="360" w:lineRule="exact"/>
      <w:ind w:left="851" w:hanging="851"/>
      <w:outlineLvl w:val="1"/>
    </w:pPr>
    <w:rPr>
      <w:bCs w:val="0"/>
      <w:sz w:val="30"/>
      <w:szCs w:val="26"/>
    </w:rPr>
  </w:style>
  <w:style w:type="paragraph" w:styleId="Heading3">
    <w:name w:val="heading 3"/>
    <w:basedOn w:val="Heading2"/>
    <w:next w:val="Normal"/>
    <w:link w:val="Heading3Char"/>
    <w:unhideWhenUsed/>
    <w:qFormat/>
    <w:rsid w:val="00A77E71"/>
    <w:pPr>
      <w:numPr>
        <w:ilvl w:val="2"/>
      </w:numPr>
      <w:ind w:left="1134" w:hanging="1134"/>
      <w:outlineLvl w:val="2"/>
    </w:pPr>
    <w:rPr>
      <w:bCs/>
    </w:rPr>
  </w:style>
  <w:style w:type="paragraph" w:styleId="Heading4">
    <w:name w:val="heading 4"/>
    <w:aliases w:val="Map Title,Bullet 1,PA Micro Section,ASAPHeading 4"/>
    <w:basedOn w:val="Heading2"/>
    <w:next w:val="Normal"/>
    <w:link w:val="Heading4Char"/>
    <w:unhideWhenUsed/>
    <w:qFormat/>
    <w:rsid w:val="00A77E71"/>
    <w:pPr>
      <w:numPr>
        <w:ilvl w:val="3"/>
      </w:numPr>
      <w:ind w:left="1418" w:hanging="1418"/>
      <w:outlineLvl w:val="3"/>
    </w:pPr>
    <w:rPr>
      <w:bCs/>
      <w:iCs/>
    </w:rPr>
  </w:style>
  <w:style w:type="paragraph" w:styleId="Heading5">
    <w:name w:val="heading 5"/>
    <w:basedOn w:val="Heading2"/>
    <w:next w:val="Normal"/>
    <w:link w:val="Heading5Char"/>
    <w:unhideWhenUsed/>
    <w:qFormat/>
    <w:rsid w:val="00A77E71"/>
    <w:pPr>
      <w:numPr>
        <w:ilvl w:val="4"/>
      </w:numPr>
      <w:ind w:left="1701" w:hanging="1701"/>
      <w:outlineLvl w:val="4"/>
    </w:pPr>
  </w:style>
  <w:style w:type="paragraph" w:styleId="Heading6">
    <w:name w:val="heading 6"/>
    <w:basedOn w:val="Heading2"/>
    <w:next w:val="Normal"/>
    <w:link w:val="Heading6Char"/>
    <w:uiPriority w:val="9"/>
    <w:unhideWhenUsed/>
    <w:rsid w:val="00A77E71"/>
    <w:pPr>
      <w:numPr>
        <w:ilvl w:val="5"/>
      </w:numPr>
      <w:ind w:left="1871" w:hanging="1871"/>
      <w:outlineLvl w:val="5"/>
    </w:pPr>
    <w:rPr>
      <w:iCs/>
    </w:rPr>
  </w:style>
  <w:style w:type="paragraph" w:styleId="Heading7">
    <w:name w:val="heading 7"/>
    <w:basedOn w:val="Heading2"/>
    <w:next w:val="Normal"/>
    <w:link w:val="Heading7Char"/>
    <w:uiPriority w:val="9"/>
    <w:unhideWhenUsed/>
    <w:rsid w:val="00A77E71"/>
    <w:pPr>
      <w:numPr>
        <w:ilvl w:val="6"/>
      </w:numPr>
      <w:ind w:left="1985" w:hanging="1985"/>
      <w:outlineLvl w:val="6"/>
    </w:pPr>
    <w:rPr>
      <w:iCs/>
    </w:rPr>
  </w:style>
  <w:style w:type="paragraph" w:styleId="Heading8">
    <w:name w:val="heading 8"/>
    <w:basedOn w:val="Heading2"/>
    <w:next w:val="Normal"/>
    <w:link w:val="Heading8Char"/>
    <w:uiPriority w:val="9"/>
    <w:unhideWhenUsed/>
    <w:rsid w:val="00A77E71"/>
    <w:pPr>
      <w:numPr>
        <w:ilvl w:val="7"/>
      </w:numPr>
      <w:ind w:left="2268" w:hanging="2268"/>
      <w:outlineLvl w:val="7"/>
    </w:pPr>
    <w:rPr>
      <w:szCs w:val="20"/>
    </w:rPr>
  </w:style>
  <w:style w:type="paragraph" w:styleId="Heading9">
    <w:name w:val="heading 9"/>
    <w:basedOn w:val="Heading2"/>
    <w:next w:val="Normal"/>
    <w:link w:val="Heading9Char"/>
    <w:uiPriority w:val="9"/>
    <w:unhideWhenUsed/>
    <w:rsid w:val="00A77E71"/>
    <w:pPr>
      <w:numPr>
        <w:ilvl w:val="8"/>
      </w:numPr>
      <w:ind w:left="2495" w:hanging="2495"/>
      <w:outlineLvl w:val="8"/>
    </w:pPr>
    <w:rPr>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77E71"/>
    <w:rPr>
      <w:rFonts w:ascii="BentonSans Bold" w:hAnsi="BentonSans Bold"/>
      <w:bCs/>
      <w:color w:val="666666"/>
      <w:sz w:val="40"/>
      <w:szCs w:val="28"/>
    </w:rPr>
  </w:style>
  <w:style w:type="character" w:customStyle="1" w:styleId="Heading2Char">
    <w:name w:val="Heading 2 Char"/>
    <w:aliases w:val="Chapter Title Char"/>
    <w:link w:val="Heading2"/>
    <w:rsid w:val="00A77E71"/>
    <w:rPr>
      <w:rFonts w:ascii="BentonSans Bold" w:hAnsi="BentonSans Bold"/>
      <w:color w:val="666666"/>
      <w:sz w:val="30"/>
      <w:szCs w:val="26"/>
    </w:rPr>
  </w:style>
  <w:style w:type="character" w:customStyle="1" w:styleId="Heading3Char">
    <w:name w:val="Heading 3 Char"/>
    <w:link w:val="Heading3"/>
    <w:rsid w:val="00A77E71"/>
    <w:rPr>
      <w:rFonts w:ascii="BentonSans Bold" w:hAnsi="BentonSans Bold"/>
      <w:bCs/>
      <w:color w:val="666666"/>
      <w:sz w:val="30"/>
      <w:szCs w:val="26"/>
    </w:rPr>
  </w:style>
  <w:style w:type="character" w:customStyle="1" w:styleId="Heading4Char">
    <w:name w:val="Heading 4 Char"/>
    <w:aliases w:val="Map Title Char,Bullet 1 Char,PA Micro Section Char,ASAPHeading 4 Char"/>
    <w:link w:val="Heading4"/>
    <w:rsid w:val="00A77E71"/>
    <w:rPr>
      <w:rFonts w:ascii="BentonSans Bold" w:hAnsi="BentonSans Bold"/>
      <w:bCs/>
      <w:iCs/>
      <w:color w:val="666666"/>
      <w:sz w:val="30"/>
      <w:szCs w:val="26"/>
    </w:rPr>
  </w:style>
  <w:style w:type="character" w:customStyle="1" w:styleId="Heading5Char">
    <w:name w:val="Heading 5 Char"/>
    <w:link w:val="Heading5"/>
    <w:rsid w:val="00A77E71"/>
    <w:rPr>
      <w:rFonts w:ascii="BentonSans Bold" w:hAnsi="BentonSans Bold"/>
      <w:color w:val="666666"/>
      <w:sz w:val="30"/>
      <w:szCs w:val="26"/>
    </w:rPr>
  </w:style>
  <w:style w:type="character" w:customStyle="1" w:styleId="Heading6Char">
    <w:name w:val="Heading 6 Char"/>
    <w:link w:val="Heading6"/>
    <w:uiPriority w:val="9"/>
    <w:rsid w:val="00A77E71"/>
    <w:rPr>
      <w:rFonts w:ascii="BentonSans Bold" w:hAnsi="BentonSans Bold"/>
      <w:iCs/>
      <w:color w:val="666666"/>
      <w:sz w:val="30"/>
      <w:szCs w:val="26"/>
    </w:rPr>
  </w:style>
  <w:style w:type="character" w:customStyle="1" w:styleId="Heading7Char">
    <w:name w:val="Heading 7 Char"/>
    <w:link w:val="Heading7"/>
    <w:uiPriority w:val="9"/>
    <w:rsid w:val="00A77E71"/>
    <w:rPr>
      <w:rFonts w:ascii="BentonSans Bold" w:hAnsi="BentonSans Bold"/>
      <w:iCs/>
      <w:color w:val="666666"/>
      <w:sz w:val="30"/>
      <w:szCs w:val="26"/>
    </w:rPr>
  </w:style>
  <w:style w:type="character" w:customStyle="1" w:styleId="Heading8Char">
    <w:name w:val="Heading 8 Char"/>
    <w:link w:val="Heading8"/>
    <w:uiPriority w:val="9"/>
    <w:rsid w:val="00A77E71"/>
    <w:rPr>
      <w:rFonts w:ascii="BentonSans Bold" w:hAnsi="BentonSans Bold"/>
      <w:color w:val="666666"/>
      <w:sz w:val="30"/>
    </w:rPr>
  </w:style>
  <w:style w:type="character" w:customStyle="1" w:styleId="Heading9Char">
    <w:name w:val="Heading 9 Char"/>
    <w:link w:val="Heading9"/>
    <w:uiPriority w:val="9"/>
    <w:rsid w:val="00A77E71"/>
    <w:rPr>
      <w:rFonts w:ascii="BentonSans Bold" w:hAnsi="BentonSans Bold"/>
      <w:iCs/>
      <w:color w:val="666666"/>
      <w:sz w:val="30"/>
    </w:rPr>
  </w:style>
  <w:style w:type="paragraph" w:customStyle="1" w:styleId="SAPCollateralType">
    <w:name w:val="SAP_CollateralType"/>
    <w:basedOn w:val="SAPMainTitle"/>
    <w:locked/>
    <w:rsid w:val="00A77E71"/>
    <w:rPr>
      <w:color w:val="auto"/>
      <w:sz w:val="24"/>
    </w:rPr>
  </w:style>
  <w:style w:type="paragraph" w:customStyle="1" w:styleId="SAPMainTitle">
    <w:name w:val="SAP_MainTitle"/>
    <w:basedOn w:val="Normal"/>
    <w:next w:val="SAPSubTitle"/>
    <w:rsid w:val="00A77E71"/>
    <w:pPr>
      <w:spacing w:before="0" w:after="0" w:line="240" w:lineRule="auto"/>
      <w:ind w:left="170" w:right="170"/>
    </w:pPr>
    <w:rPr>
      <w:rFonts w:ascii="BentonSans Bold" w:hAnsi="BentonSans Bold"/>
      <w:color w:val="FFFFFF"/>
      <w:sz w:val="40"/>
      <w:u w:color="000000"/>
    </w:rPr>
  </w:style>
  <w:style w:type="paragraph" w:customStyle="1" w:styleId="SAPSubTitle">
    <w:name w:val="SAP_SubTitle"/>
    <w:basedOn w:val="SAPMainTitle"/>
    <w:rsid w:val="00A77E71"/>
    <w:pPr>
      <w:spacing w:before="120"/>
    </w:pPr>
    <w:rPr>
      <w:sz w:val="28"/>
    </w:rPr>
  </w:style>
  <w:style w:type="paragraph" w:customStyle="1" w:styleId="SAPSecurityLevel">
    <w:name w:val="SAP_SecurityLevel"/>
    <w:basedOn w:val="SAPMainTitle"/>
    <w:locked/>
    <w:rsid w:val="00A77E71"/>
    <w:pPr>
      <w:spacing w:line="260" w:lineRule="exact"/>
      <w:jc w:val="right"/>
    </w:pPr>
    <w:rPr>
      <w:caps/>
      <w:color w:val="auto"/>
      <w:spacing w:val="10"/>
      <w:sz w:val="20"/>
    </w:rPr>
  </w:style>
  <w:style w:type="paragraph" w:customStyle="1" w:styleId="SAPDocumentVersion">
    <w:name w:val="SAP_DocumentVersion"/>
    <w:basedOn w:val="SAPSecurityLevel"/>
    <w:rsid w:val="00A77E71"/>
    <w:pPr>
      <w:spacing w:line="300" w:lineRule="exact"/>
      <w:jc w:val="left"/>
    </w:pPr>
    <w:rPr>
      <w:rFonts w:ascii="BentonSans Book" w:hAnsi="BentonSans Book"/>
      <w:caps w:val="0"/>
      <w:spacing w:val="0"/>
      <w:sz w:val="24"/>
    </w:rPr>
  </w:style>
  <w:style w:type="paragraph" w:customStyle="1" w:styleId="SAPMaterialNumber">
    <w:name w:val="SAP_MaterialNumber"/>
    <w:basedOn w:val="SAPDocumentVersion"/>
    <w:locked/>
    <w:rsid w:val="00A77E71"/>
    <w:pPr>
      <w:spacing w:before="120" w:line="180" w:lineRule="exact"/>
      <w:ind w:left="0" w:right="0"/>
      <w:jc w:val="center"/>
    </w:pPr>
    <w:rPr>
      <w:rFonts w:ascii="BentonSans Bold" w:hAnsi="BentonSans Bold"/>
      <w:sz w:val="12"/>
    </w:rPr>
  </w:style>
  <w:style w:type="table" w:styleId="TableGrid">
    <w:name w:val="Table Grid"/>
    <w:basedOn w:val="TableNormal"/>
    <w:uiPriority w:val="59"/>
    <w:rsid w:val="00A77E71"/>
    <w:rPr>
      <w:rFonts w:ascii="SAPSerifRegular" w:eastAsia="MS Mincho" w:hAnsi="SAPSerifRegula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A77E71"/>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A77E71"/>
    <w:rPr>
      <w:rFonts w:ascii="Tahoma" w:eastAsia="MS Mincho" w:hAnsi="Tahoma" w:cs="Tahoma"/>
      <w:sz w:val="16"/>
      <w:szCs w:val="16"/>
      <w:lang w:eastAsia="en-US"/>
    </w:rPr>
  </w:style>
  <w:style w:type="paragraph" w:customStyle="1" w:styleId="SAPTargetAudienceTitle">
    <w:name w:val="SAP_TargetAudienceTitle"/>
    <w:basedOn w:val="SAPMainTitle"/>
    <w:locked/>
    <w:rsid w:val="00A77E71"/>
    <w:pPr>
      <w:spacing w:before="1080"/>
    </w:pPr>
    <w:rPr>
      <w:b/>
      <w:color w:val="999999"/>
      <w:sz w:val="20"/>
    </w:rPr>
  </w:style>
  <w:style w:type="paragraph" w:customStyle="1" w:styleId="SAPTargetAudience">
    <w:name w:val="SAP_TargetAudience"/>
    <w:basedOn w:val="Normal"/>
    <w:locked/>
    <w:rsid w:val="00A77E71"/>
    <w:pPr>
      <w:ind w:left="170" w:right="170"/>
    </w:pPr>
  </w:style>
  <w:style w:type="paragraph" w:customStyle="1" w:styleId="SAPHeading1NoNumber">
    <w:name w:val="SAP_Heading1NoNumber"/>
    <w:basedOn w:val="Heading1"/>
    <w:next w:val="Normal"/>
    <w:locked/>
    <w:rsid w:val="00A77E71"/>
    <w:pPr>
      <w:numPr>
        <w:numId w:val="0"/>
      </w:numPr>
      <w:outlineLvl w:val="9"/>
    </w:pPr>
  </w:style>
  <w:style w:type="table" w:customStyle="1" w:styleId="LightShading1">
    <w:name w:val="Light Shading1"/>
    <w:basedOn w:val="TableNormal"/>
    <w:uiPriority w:val="60"/>
    <w:locked/>
    <w:rsid w:val="00A77E71"/>
    <w:rPr>
      <w:rFonts w:ascii="SAPSerifRegular" w:eastAsia="MS Mincho" w:hAnsi="SAPSerifRegular"/>
      <w:color w:val="000000"/>
      <w:sz w:val="24"/>
      <w:szCs w:val="24"/>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locked/>
    <w:rsid w:val="00A77E71"/>
    <w:rPr>
      <w:rFonts w:ascii="SAPSerifRegular" w:eastAsia="MS Mincho" w:hAnsi="SAPSerifRegular"/>
      <w:color w:val="365F91"/>
      <w:sz w:val="24"/>
      <w:szCs w:val="24"/>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A77E71"/>
    <w:rPr>
      <w:rFonts w:ascii="SAPSerifRegular" w:eastAsia="MS Mincho" w:hAnsi="SAPSerifRegular"/>
      <w:color w:val="943634"/>
      <w:sz w:val="24"/>
      <w:szCs w:val="24"/>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customStyle="1" w:styleId="LightList1">
    <w:name w:val="Light List1"/>
    <w:basedOn w:val="TableNormal"/>
    <w:uiPriority w:val="61"/>
    <w:locked/>
    <w:rsid w:val="00A77E71"/>
    <w:rPr>
      <w:rFonts w:ascii="SAPSerifRegular" w:eastAsia="MS Mincho" w:hAnsi="SAPSerifRegular"/>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MediumList11">
    <w:name w:val="Medium List 11"/>
    <w:basedOn w:val="TableNormal"/>
    <w:uiPriority w:val="65"/>
    <w:locked/>
    <w:rsid w:val="00A77E71"/>
    <w:rPr>
      <w:rFonts w:ascii="SAPSerifRegular" w:eastAsia="MS Mincho" w:hAnsi="SAPSerifRegular"/>
      <w:color w:val="000000"/>
      <w:sz w:val="24"/>
      <w:szCs w:val="24"/>
    </w:rPr>
    <w:tblPr>
      <w:tblStyleRowBandSize w:val="1"/>
      <w:tblStyleColBandSize w:val="1"/>
      <w:tblBorders>
        <w:top w:val="single" w:sz="8" w:space="0" w:color="000000"/>
        <w:bottom w:val="single" w:sz="8" w:space="0" w:color="000000"/>
      </w:tblBorders>
    </w:tblPr>
    <w:tblStylePr w:type="firstRow">
      <w:rPr>
        <w:rFonts w:ascii="Cambria" w:eastAsia="SimSun" w:hAnsi="Cambria" w:cs="Times New Roman"/>
      </w:rPr>
      <w:tblPr/>
      <w:tcPr>
        <w:tcBorders>
          <w:top w:val="nil"/>
          <w:bottom w:val="single" w:sz="8" w:space="0" w:color="000000"/>
        </w:tcBorders>
      </w:tcPr>
    </w:tblStylePr>
    <w:tblStylePr w:type="lastRow">
      <w:rPr>
        <w:rFonts w:cs="Times New Roman"/>
        <w:b/>
        <w:bCs/>
        <w:color w:val="1F497D"/>
      </w:rPr>
      <w:tblPr/>
      <w:tcPr>
        <w:tcBorders>
          <w:top w:val="single" w:sz="8" w:space="0" w:color="000000"/>
          <w:bottom w:val="single" w:sz="8" w:space="0" w:color="000000"/>
        </w:tcBorders>
      </w:tcPr>
    </w:tblStylePr>
    <w:tblStylePr w:type="firstCol">
      <w:rPr>
        <w:rFonts w:cs="Times New Roman"/>
        <w:b/>
        <w:bCs/>
      </w:rPr>
    </w:tblStylePr>
    <w:tblStylePr w:type="lastCol">
      <w:rPr>
        <w:rFonts w:cs="Times New Roman"/>
        <w:b/>
        <w:bCs/>
      </w:rPr>
      <w:tblPr/>
      <w:tcPr>
        <w:tcBorders>
          <w:top w:val="single" w:sz="8" w:space="0" w:color="000000"/>
          <w:bottom w:val="single" w:sz="8" w:space="0" w:color="000000"/>
        </w:tcBorders>
      </w:tcPr>
    </w:tblStylePr>
    <w:tblStylePr w:type="band1Vert">
      <w:rPr>
        <w:rFonts w:cs="Times New Roman"/>
      </w:rPr>
      <w:tblPr/>
      <w:tcPr>
        <w:shd w:val="clear" w:color="auto" w:fill="C0C0C0"/>
      </w:tcPr>
    </w:tblStylePr>
    <w:tblStylePr w:type="band1Horz">
      <w:rPr>
        <w:rFonts w:cs="Times New Roman"/>
      </w:rPr>
      <w:tblPr/>
      <w:tcPr>
        <w:shd w:val="clear" w:color="auto" w:fill="C0C0C0"/>
      </w:tcPr>
    </w:tblStylePr>
  </w:style>
  <w:style w:type="table" w:customStyle="1" w:styleId="LightGrid1">
    <w:name w:val="Light Grid1"/>
    <w:basedOn w:val="TableNormal"/>
    <w:uiPriority w:val="62"/>
    <w:locked/>
    <w:rsid w:val="00A77E71"/>
    <w:rPr>
      <w:rFonts w:ascii="SAPSerifRegular" w:eastAsia="MS Mincho" w:hAnsi="SAPSerifRegular"/>
      <w:sz w:val="24"/>
      <w:szCs w:val="24"/>
    </w:rPr>
    <w:tblPr>
      <w:tblStyleRowBandSize w:val="1"/>
      <w:tblStyleColBandSize w:val="1"/>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spacing w:before="0" w:after="0"/>
      </w:pPr>
      <w:rPr>
        <w:rFonts w:ascii="BentonSans" w:eastAsia="SimSun" w:hAnsi="BentonSans" w:cs="Times New Roman"/>
        <w:b w:val="0"/>
        <w:bCs/>
      </w:rPr>
      <w:tblPr/>
      <w:tcPr>
        <w:shd w:val="clear" w:color="auto" w:fill="999999"/>
      </w:tcPr>
    </w:tblStylePr>
    <w:tblStylePr w:type="lastRow">
      <w:pPr>
        <w:spacing w:before="0" w:after="0"/>
      </w:pPr>
      <w:rPr>
        <w:rFonts w:ascii="Cambria" w:eastAsia="SimSu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SAPStandardTable">
    <w:name w:val="SAP_StandardTable"/>
    <w:basedOn w:val="TableGrid"/>
    <w:uiPriority w:val="99"/>
    <w:qFormat/>
    <w:rsid w:val="00A77E71"/>
    <w:rPr>
      <w:rFonts w:ascii="BentonSans Book" w:hAnsi="BentonSans Book"/>
      <w:sz w:val="18"/>
    </w:rPr>
    <w:tblPr>
      <w:tblStyleRowBandSize w:val="1"/>
      <w:tblStyleColBandSize w:val="1"/>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keepNext/>
        <w:widowControl/>
      </w:pPr>
      <w:rPr>
        <w:rFonts w:ascii="BentonSans Medium" w:hAnsi="BentonSans Medium" w:cs="Times New Roman"/>
        <w:b/>
        <w:i w:val="0"/>
        <w:color w:val="FFFFFF"/>
        <w:sz w:val="18"/>
      </w:rPr>
      <w:tblPr/>
      <w:trPr>
        <w:tblHeader/>
      </w:trPr>
      <w:tcPr>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l2br w:val="nil"/>
          <w:tr2bl w:val="nil"/>
        </w:tcBorders>
        <w:shd w:val="clear" w:color="auto" w:fill="999999"/>
      </w:tcPr>
    </w:tblStylePr>
    <w:tblStylePr w:type="lastRow">
      <w:rPr>
        <w:rFonts w:cs="Times New Roman"/>
      </w:rPr>
      <w:tblPr/>
      <w:tcPr>
        <w:shd w:val="clear" w:color="auto" w:fill="F2F2F2"/>
      </w:tcPr>
    </w:tblStylePr>
    <w:tblStylePr w:type="firstCol">
      <w:rPr>
        <w:rFonts w:cs="Times New Roman"/>
      </w:rPr>
      <w:tblPr/>
      <w:tcPr>
        <w:shd w:val="clear" w:color="auto" w:fill="F2F2F2"/>
      </w:tcPr>
    </w:tblStylePr>
    <w:tblStylePr w:type="lastCol">
      <w:rPr>
        <w:rFonts w:cs="Times New Roman"/>
      </w:rPr>
      <w:tblPr/>
      <w:tcPr>
        <w:shd w:val="clear" w:color="auto" w:fill="F2F2F2"/>
      </w:tcPr>
    </w:tblStylePr>
    <w:tblStylePr w:type="band2Vert">
      <w:rPr>
        <w:rFonts w:cs="Times New Roman"/>
      </w:rPr>
      <w:tblPr/>
      <w:tcPr>
        <w:shd w:val="clear" w:color="auto" w:fill="F2F2F2"/>
      </w:tcPr>
    </w:tblStylePr>
    <w:tblStylePr w:type="band2Horz">
      <w:rPr>
        <w:rFonts w:cs="Times New Roman"/>
      </w:rPr>
      <w:tblPr/>
      <w:tcPr>
        <w:shd w:val="clear" w:color="auto" w:fill="F2F2F2"/>
      </w:tcPr>
    </w:tblStylePr>
  </w:style>
  <w:style w:type="paragraph" w:styleId="TOCHeading">
    <w:name w:val="TOC Heading"/>
    <w:basedOn w:val="Heading1"/>
    <w:next w:val="Normal"/>
    <w:uiPriority w:val="39"/>
    <w:semiHidden/>
    <w:unhideWhenUsed/>
    <w:qFormat/>
    <w:rsid w:val="00A77E71"/>
    <w:pPr>
      <w:pageBreakBefore w:val="0"/>
      <w:numPr>
        <w:numId w:val="0"/>
      </w:numPr>
      <w:spacing w:before="480" w:after="0" w:line="276" w:lineRule="auto"/>
      <w:outlineLvl w:val="9"/>
    </w:pPr>
    <w:rPr>
      <w:rFonts w:ascii="Cambria" w:hAnsi="Cambria"/>
      <w:b/>
      <w:color w:val="365F91"/>
      <w:sz w:val="28"/>
    </w:rPr>
  </w:style>
  <w:style w:type="paragraph" w:styleId="TOC2">
    <w:name w:val="toc 2"/>
    <w:basedOn w:val="TOC1"/>
    <w:autoRedefine/>
    <w:uiPriority w:val="39"/>
    <w:unhideWhenUsed/>
    <w:rsid w:val="00A77E71"/>
    <w:pPr>
      <w:keepNext w:val="0"/>
      <w:spacing w:before="0"/>
    </w:pPr>
  </w:style>
  <w:style w:type="paragraph" w:styleId="TOC1">
    <w:name w:val="toc 1"/>
    <w:basedOn w:val="Normal"/>
    <w:autoRedefine/>
    <w:uiPriority w:val="39"/>
    <w:unhideWhenUsed/>
    <w:rsid w:val="00A77E71"/>
    <w:pPr>
      <w:keepNext/>
      <w:keepLines/>
      <w:tabs>
        <w:tab w:val="left" w:pos="624"/>
        <w:tab w:val="right" w:pos="14288"/>
      </w:tabs>
      <w:spacing w:before="240" w:after="0"/>
      <w:ind w:left="851" w:right="624" w:hanging="851"/>
    </w:pPr>
  </w:style>
  <w:style w:type="paragraph" w:styleId="TOC3">
    <w:name w:val="toc 3"/>
    <w:basedOn w:val="TOC1"/>
    <w:autoRedefine/>
    <w:uiPriority w:val="39"/>
    <w:unhideWhenUsed/>
    <w:rsid w:val="00A77E71"/>
    <w:pPr>
      <w:keepNext w:val="0"/>
      <w:tabs>
        <w:tab w:val="left" w:pos="1418"/>
      </w:tabs>
      <w:spacing w:before="0"/>
      <w:ind w:left="1418" w:hanging="794"/>
    </w:pPr>
  </w:style>
  <w:style w:type="paragraph" w:styleId="TOC4">
    <w:name w:val="toc 4"/>
    <w:basedOn w:val="TOC3"/>
    <w:next w:val="Normal"/>
    <w:autoRedefine/>
    <w:uiPriority w:val="39"/>
    <w:unhideWhenUsed/>
    <w:rsid w:val="00A77E71"/>
    <w:pPr>
      <w:tabs>
        <w:tab w:val="left" w:pos="1985"/>
      </w:tabs>
      <w:ind w:right="851"/>
    </w:pPr>
  </w:style>
  <w:style w:type="paragraph" w:styleId="TOC5">
    <w:name w:val="toc 5"/>
    <w:basedOn w:val="TOC4"/>
    <w:next w:val="Normal"/>
    <w:autoRedefine/>
    <w:uiPriority w:val="39"/>
    <w:unhideWhenUsed/>
    <w:rsid w:val="00A77E71"/>
  </w:style>
  <w:style w:type="paragraph" w:customStyle="1" w:styleId="SAPKeyblockTitle">
    <w:name w:val="SAP_KeyblockTitle"/>
    <w:basedOn w:val="Normal"/>
    <w:next w:val="Normal"/>
    <w:qFormat/>
    <w:rsid w:val="00A77E71"/>
    <w:pPr>
      <w:keepNext/>
      <w:keepLines/>
      <w:spacing w:before="560" w:after="280" w:line="280" w:lineRule="exact"/>
    </w:pPr>
    <w:rPr>
      <w:rFonts w:ascii="BentonSans Bold" w:hAnsi="BentonSans Bold"/>
      <w:color w:val="666666"/>
      <w:sz w:val="24"/>
    </w:rPr>
  </w:style>
  <w:style w:type="paragraph" w:customStyle="1" w:styleId="SAPNoteHeading">
    <w:name w:val="SAP_NoteHeading"/>
    <w:basedOn w:val="Normal"/>
    <w:next w:val="NoteParagraph"/>
    <w:qFormat/>
    <w:rsid w:val="00A77E71"/>
    <w:pPr>
      <w:keepNext/>
      <w:keepLines/>
      <w:spacing w:before="0" w:after="0" w:line="500" w:lineRule="exact"/>
      <w:ind w:left="624"/>
    </w:pPr>
    <w:rPr>
      <w:rFonts w:ascii="BentonSans Regular" w:hAnsi="BentonSans Regular"/>
      <w:color w:val="666666"/>
      <w:sz w:val="22"/>
    </w:rPr>
  </w:style>
  <w:style w:type="paragraph" w:customStyle="1" w:styleId="NoteParagraph">
    <w:name w:val="Note Paragraph"/>
    <w:basedOn w:val="Normal"/>
    <w:link w:val="NoteParagraphChar"/>
    <w:qFormat/>
    <w:rsid w:val="00A77E71"/>
    <w:pPr>
      <w:ind w:left="680"/>
    </w:pPr>
  </w:style>
  <w:style w:type="paragraph" w:styleId="ListContinue">
    <w:name w:val="List Continue"/>
    <w:basedOn w:val="Normal"/>
    <w:uiPriority w:val="99"/>
    <w:unhideWhenUsed/>
    <w:qFormat/>
    <w:rsid w:val="00A77E71"/>
    <w:pPr>
      <w:ind w:left="340"/>
    </w:pPr>
  </w:style>
  <w:style w:type="paragraph" w:styleId="ListContinue2">
    <w:name w:val="List Continue 2"/>
    <w:basedOn w:val="Normal"/>
    <w:uiPriority w:val="99"/>
    <w:unhideWhenUsed/>
    <w:qFormat/>
    <w:rsid w:val="00A77E71"/>
    <w:pPr>
      <w:ind w:left="680"/>
    </w:pPr>
  </w:style>
  <w:style w:type="paragraph" w:styleId="ListContinue3">
    <w:name w:val="List Continue 3"/>
    <w:basedOn w:val="Normal"/>
    <w:uiPriority w:val="99"/>
    <w:unhideWhenUsed/>
    <w:qFormat/>
    <w:rsid w:val="00A77E71"/>
    <w:pPr>
      <w:ind w:left="1021"/>
    </w:pPr>
  </w:style>
  <w:style w:type="character" w:styleId="Hyperlink">
    <w:name w:val="Hyperlink"/>
    <w:uiPriority w:val="99"/>
    <w:unhideWhenUsed/>
    <w:rsid w:val="00A77E71"/>
    <w:rPr>
      <w:rFonts w:ascii="BentonSans Book" w:hAnsi="BentonSans Book" w:cs="Times New Roman"/>
      <w:color w:val="0076CB"/>
      <w:sz w:val="18"/>
      <w:u w:val="none"/>
    </w:rPr>
  </w:style>
  <w:style w:type="paragraph" w:customStyle="1" w:styleId="SAPGreenTextNotPrinted">
    <w:name w:val="SAP_GreenText_(NotPrinted)"/>
    <w:basedOn w:val="Normal"/>
    <w:next w:val="Normal"/>
    <w:link w:val="SAPGreenTextNotPrintedChar"/>
    <w:qFormat/>
    <w:rsid w:val="00A77E71"/>
    <w:rPr>
      <w:rFonts w:ascii="BentonSans Regular Italic" w:hAnsi="BentonSans Regular Italic"/>
      <w:vanish/>
      <w:color w:val="76923C"/>
    </w:rPr>
  </w:style>
  <w:style w:type="paragraph" w:customStyle="1" w:styleId="SAPSectionTitleWithinKeyblocks">
    <w:name w:val="SAP_SectionTitle_(WithinKeyblocks)"/>
    <w:basedOn w:val="Normal"/>
    <w:next w:val="Normal"/>
    <w:qFormat/>
    <w:rsid w:val="00A77E71"/>
    <w:pPr>
      <w:keepNext/>
      <w:keepLines/>
      <w:spacing w:before="240" w:after="120" w:line="240" w:lineRule="exact"/>
    </w:pPr>
    <w:rPr>
      <w:rFonts w:ascii="BentonSans Bold" w:hAnsi="BentonSans Bold"/>
      <w:color w:val="666666"/>
      <w:sz w:val="20"/>
    </w:rPr>
  </w:style>
  <w:style w:type="character" w:customStyle="1" w:styleId="SAPMonospace">
    <w:name w:val="SAP_Monospace"/>
    <w:uiPriority w:val="1"/>
    <w:qFormat/>
    <w:rsid w:val="00A77E71"/>
    <w:rPr>
      <w:rFonts w:ascii="Courier New" w:hAnsi="Courier New" w:cs="Times New Roman"/>
      <w:sz w:val="18"/>
    </w:rPr>
  </w:style>
  <w:style w:type="paragraph" w:styleId="Header">
    <w:name w:val="header"/>
    <w:basedOn w:val="Normal"/>
    <w:link w:val="HeaderChar"/>
    <w:uiPriority w:val="99"/>
    <w:unhideWhenUsed/>
    <w:rsid w:val="00A77E71"/>
    <w:pPr>
      <w:tabs>
        <w:tab w:val="center" w:pos="4703"/>
        <w:tab w:val="right" w:pos="9406"/>
      </w:tabs>
      <w:spacing w:before="0" w:after="0" w:line="240" w:lineRule="auto"/>
    </w:pPr>
  </w:style>
  <w:style w:type="character" w:customStyle="1" w:styleId="HeaderChar">
    <w:name w:val="Header Char"/>
    <w:link w:val="Header"/>
    <w:uiPriority w:val="99"/>
    <w:rsid w:val="00A77E71"/>
    <w:rPr>
      <w:rFonts w:ascii="BentonSans Book" w:eastAsia="MS Mincho" w:hAnsi="BentonSans Book"/>
      <w:sz w:val="18"/>
      <w:szCs w:val="24"/>
      <w:lang w:eastAsia="en-US"/>
    </w:rPr>
  </w:style>
  <w:style w:type="paragraph" w:styleId="Footer">
    <w:name w:val="footer"/>
    <w:basedOn w:val="Normal"/>
    <w:link w:val="FooterChar"/>
    <w:uiPriority w:val="99"/>
    <w:semiHidden/>
    <w:unhideWhenUsed/>
    <w:rsid w:val="00A77E71"/>
    <w:pPr>
      <w:tabs>
        <w:tab w:val="center" w:pos="4703"/>
        <w:tab w:val="right" w:pos="9406"/>
      </w:tabs>
      <w:spacing w:before="0" w:after="0" w:line="240" w:lineRule="auto"/>
    </w:pPr>
  </w:style>
  <w:style w:type="character" w:customStyle="1" w:styleId="FooterChar">
    <w:name w:val="Footer Char"/>
    <w:link w:val="Footer"/>
    <w:uiPriority w:val="99"/>
    <w:semiHidden/>
    <w:rsid w:val="00A77E71"/>
    <w:rPr>
      <w:rFonts w:ascii="BentonSans Book" w:eastAsia="MS Mincho" w:hAnsi="BentonSans Book"/>
      <w:sz w:val="18"/>
      <w:szCs w:val="24"/>
      <w:lang w:eastAsia="en-US"/>
    </w:rPr>
  </w:style>
  <w:style w:type="paragraph" w:customStyle="1" w:styleId="SAPFooterleft">
    <w:name w:val="SAP_Footer_left"/>
    <w:basedOn w:val="Footer"/>
    <w:locked/>
    <w:rsid w:val="00A77E71"/>
    <w:pPr>
      <w:tabs>
        <w:tab w:val="clear" w:pos="4703"/>
        <w:tab w:val="clear" w:pos="9406"/>
      </w:tabs>
      <w:spacing w:line="180" w:lineRule="exact"/>
    </w:pPr>
    <w:rPr>
      <w:sz w:val="12"/>
    </w:rPr>
  </w:style>
  <w:style w:type="character" w:customStyle="1" w:styleId="SAPUserEntry">
    <w:name w:val="SAP_UserEntry"/>
    <w:uiPriority w:val="1"/>
    <w:qFormat/>
    <w:rsid w:val="00A77E71"/>
    <w:rPr>
      <w:rFonts w:ascii="Courier New" w:hAnsi="Courier New" w:cs="Times New Roman"/>
      <w:b/>
      <w:color w:val="45157E"/>
      <w:sz w:val="18"/>
    </w:rPr>
  </w:style>
  <w:style w:type="character" w:customStyle="1" w:styleId="SAPScreenElement">
    <w:name w:val="SAP_ScreenElement"/>
    <w:uiPriority w:val="1"/>
    <w:qFormat/>
    <w:rsid w:val="00A77E71"/>
    <w:rPr>
      <w:rFonts w:ascii="BentonSans Book Italic" w:hAnsi="BentonSans Book Italic" w:cs="Times New Roman"/>
      <w:color w:val="003283"/>
    </w:rPr>
  </w:style>
  <w:style w:type="character" w:customStyle="1" w:styleId="SAPEmphasis">
    <w:name w:val="SAP_Emphasis"/>
    <w:uiPriority w:val="1"/>
    <w:qFormat/>
    <w:rsid w:val="00A77E71"/>
    <w:rPr>
      <w:rFonts w:ascii="BentonSans Medium" w:hAnsi="BentonSans Medium" w:cs="Times New Roman"/>
    </w:rPr>
  </w:style>
  <w:style w:type="character" w:customStyle="1" w:styleId="SAPKeyboard">
    <w:name w:val="SAP_Keyboard"/>
    <w:uiPriority w:val="1"/>
    <w:qFormat/>
    <w:rsid w:val="00A77E71"/>
    <w:rPr>
      <w:rFonts w:ascii="Courier New" w:hAnsi="Courier New" w:cs="Times New Roman"/>
      <w:spacing w:val="20"/>
      <w:sz w:val="16"/>
      <w:bdr w:val="single" w:sz="4" w:space="0" w:color="595959"/>
      <w:shd w:val="clear" w:color="auto" w:fill="auto"/>
    </w:rPr>
  </w:style>
  <w:style w:type="paragraph" w:customStyle="1" w:styleId="SAPHeader">
    <w:name w:val="SAP_Header"/>
    <w:basedOn w:val="Normal"/>
    <w:locked/>
    <w:rsid w:val="00A77E71"/>
    <w:pPr>
      <w:pBdr>
        <w:bottom w:val="single" w:sz="48" w:space="1" w:color="353535"/>
      </w:pBdr>
      <w:tabs>
        <w:tab w:val="right" w:pos="9356"/>
      </w:tabs>
      <w:spacing w:before="0" w:after="0"/>
    </w:pPr>
    <w:rPr>
      <w:color w:val="666666"/>
    </w:rPr>
  </w:style>
  <w:style w:type="character" w:customStyle="1" w:styleId="SAPFooterPageNumber">
    <w:name w:val="SAP_Footer_PageNumber"/>
    <w:uiPriority w:val="1"/>
    <w:qFormat/>
    <w:locked/>
    <w:rsid w:val="00A77E71"/>
    <w:rPr>
      <w:rFonts w:ascii="BentonSans Bold" w:hAnsi="BentonSans Bold" w:cs="Times New Roman"/>
    </w:rPr>
  </w:style>
  <w:style w:type="character" w:customStyle="1" w:styleId="SAPFooterSecurityLevel">
    <w:name w:val="SAP_Footer_SecurityLevel"/>
    <w:uiPriority w:val="1"/>
    <w:locked/>
    <w:rsid w:val="00A77E71"/>
    <w:rPr>
      <w:rFonts w:cs="Times New Roman"/>
      <w:caps/>
      <w:spacing w:val="6"/>
    </w:rPr>
  </w:style>
  <w:style w:type="character" w:styleId="PlaceholderText">
    <w:name w:val="Placeholder Text"/>
    <w:uiPriority w:val="99"/>
    <w:semiHidden/>
    <w:rsid w:val="00A77E71"/>
    <w:rPr>
      <w:rFonts w:cs="Times New Roman"/>
      <w:color w:val="808080"/>
    </w:rPr>
  </w:style>
  <w:style w:type="paragraph" w:customStyle="1" w:styleId="SAPGraphicParagraph">
    <w:name w:val="SAP_GraphicParagraph"/>
    <w:basedOn w:val="Normal"/>
    <w:next w:val="Normal"/>
    <w:rsid w:val="00A77E71"/>
    <w:pPr>
      <w:keepLines/>
      <w:spacing w:before="240" w:after="240" w:line="360" w:lineRule="auto"/>
      <w:jc w:val="center"/>
    </w:pPr>
    <w:rPr>
      <w:sz w:val="16"/>
    </w:rPr>
  </w:style>
  <w:style w:type="character" w:styleId="FollowedHyperlink">
    <w:name w:val="FollowedHyperlink"/>
    <w:uiPriority w:val="99"/>
    <w:semiHidden/>
    <w:unhideWhenUsed/>
    <w:rsid w:val="00A77E71"/>
    <w:rPr>
      <w:rFonts w:cs="Times New Roman"/>
      <w:color w:val="800080"/>
      <w:u w:val="single"/>
    </w:rPr>
  </w:style>
  <w:style w:type="character" w:styleId="SubtleEmphasis">
    <w:name w:val="Subtle Emphasis"/>
    <w:uiPriority w:val="19"/>
    <w:rsid w:val="00A77E71"/>
    <w:rPr>
      <w:rFonts w:cs="Times New Roman"/>
      <w:i/>
      <w:iCs/>
      <w:color w:val="808080"/>
    </w:rPr>
  </w:style>
  <w:style w:type="character" w:styleId="Strong">
    <w:name w:val="Strong"/>
    <w:uiPriority w:val="22"/>
    <w:rsid w:val="00A77E71"/>
    <w:rPr>
      <w:rFonts w:cs="Times New Roman"/>
      <w:b/>
      <w:bCs/>
    </w:rPr>
  </w:style>
  <w:style w:type="paragraph" w:customStyle="1" w:styleId="SAPCopyrightShort">
    <w:name w:val="SAP_CopyrightShort"/>
    <w:basedOn w:val="Normal"/>
    <w:locked/>
    <w:rsid w:val="00A77E71"/>
    <w:pPr>
      <w:spacing w:before="11760" w:after="0" w:line="220" w:lineRule="exact"/>
      <w:ind w:left="-1418" w:right="-567"/>
    </w:pPr>
  </w:style>
  <w:style w:type="paragraph" w:customStyle="1" w:styleId="SAPLastPageGray">
    <w:name w:val="SAP_LastPage_Gray"/>
    <w:basedOn w:val="Normal"/>
    <w:locked/>
    <w:rsid w:val="00A77E71"/>
    <w:pPr>
      <w:spacing w:before="480" w:after="0" w:line="240" w:lineRule="auto"/>
    </w:pPr>
    <w:rPr>
      <w:rFonts w:ascii="BentonSans Bold" w:hAnsi="BentonSans Bold" w:cs="Arial"/>
      <w:sz w:val="24"/>
      <w:szCs w:val="18"/>
      <w:lang w:val="de-DE"/>
    </w:rPr>
  </w:style>
  <w:style w:type="paragraph" w:customStyle="1" w:styleId="SAPLastPageNormal">
    <w:name w:val="SAP_LastPage_Normal"/>
    <w:basedOn w:val="Normal"/>
    <w:locked/>
    <w:rsid w:val="00A77E71"/>
    <w:pPr>
      <w:spacing w:before="0" w:after="0" w:line="180" w:lineRule="exact"/>
    </w:pPr>
    <w:rPr>
      <w:rFonts w:cs="Arial"/>
      <w:sz w:val="12"/>
      <w:szCs w:val="18"/>
      <w:lang w:val="de-DE"/>
    </w:rPr>
  </w:style>
  <w:style w:type="paragraph" w:customStyle="1" w:styleId="SAPLastPageCopyright">
    <w:name w:val="SAP_LastPage_Copyright"/>
    <w:basedOn w:val="SAPCopyrightShort"/>
    <w:locked/>
    <w:rsid w:val="00A77E71"/>
  </w:style>
  <w:style w:type="paragraph" w:styleId="List">
    <w:name w:val="List"/>
    <w:basedOn w:val="Normal"/>
    <w:uiPriority w:val="99"/>
    <w:unhideWhenUsed/>
    <w:rsid w:val="00A77E71"/>
    <w:pPr>
      <w:ind w:left="340" w:hanging="340"/>
      <w:contextualSpacing/>
    </w:pPr>
  </w:style>
  <w:style w:type="paragraph" w:styleId="ListBullet">
    <w:name w:val="List Bullet"/>
    <w:basedOn w:val="Normal"/>
    <w:uiPriority w:val="99"/>
    <w:unhideWhenUsed/>
    <w:qFormat/>
    <w:rsid w:val="00A77E71"/>
    <w:pPr>
      <w:numPr>
        <w:numId w:val="5"/>
      </w:numPr>
    </w:pPr>
  </w:style>
  <w:style w:type="paragraph" w:styleId="ListBullet2">
    <w:name w:val="List Bullet 2"/>
    <w:basedOn w:val="Normal"/>
    <w:uiPriority w:val="99"/>
    <w:unhideWhenUsed/>
    <w:qFormat/>
    <w:rsid w:val="00A77E71"/>
    <w:pPr>
      <w:numPr>
        <w:numId w:val="2"/>
      </w:numPr>
      <w:ind w:left="681" w:hanging="284"/>
    </w:pPr>
  </w:style>
  <w:style w:type="paragraph" w:styleId="ListBullet3">
    <w:name w:val="List Bullet 3"/>
    <w:basedOn w:val="Normal"/>
    <w:uiPriority w:val="99"/>
    <w:unhideWhenUsed/>
    <w:qFormat/>
    <w:rsid w:val="00A77E71"/>
    <w:pPr>
      <w:numPr>
        <w:numId w:val="9"/>
      </w:numPr>
    </w:pPr>
  </w:style>
  <w:style w:type="paragraph" w:styleId="ListNumber">
    <w:name w:val="List Number"/>
    <w:basedOn w:val="Normal"/>
    <w:uiPriority w:val="99"/>
    <w:unhideWhenUsed/>
    <w:qFormat/>
    <w:rsid w:val="00A77E71"/>
    <w:pPr>
      <w:numPr>
        <w:numId w:val="4"/>
      </w:numPr>
    </w:pPr>
  </w:style>
  <w:style w:type="paragraph" w:styleId="ListNumber2">
    <w:name w:val="List Number 2"/>
    <w:basedOn w:val="Normal"/>
    <w:uiPriority w:val="99"/>
    <w:unhideWhenUsed/>
    <w:qFormat/>
    <w:rsid w:val="00A77E71"/>
    <w:pPr>
      <w:numPr>
        <w:ilvl w:val="1"/>
        <w:numId w:val="4"/>
      </w:numPr>
    </w:pPr>
  </w:style>
  <w:style w:type="paragraph" w:styleId="ListNumber3">
    <w:name w:val="List Number 3"/>
    <w:basedOn w:val="Normal"/>
    <w:uiPriority w:val="99"/>
    <w:unhideWhenUsed/>
    <w:qFormat/>
    <w:rsid w:val="00A77E71"/>
    <w:pPr>
      <w:numPr>
        <w:ilvl w:val="2"/>
        <w:numId w:val="4"/>
      </w:numPr>
    </w:pPr>
  </w:style>
  <w:style w:type="paragraph" w:styleId="List2">
    <w:name w:val="List 2"/>
    <w:basedOn w:val="Normal"/>
    <w:uiPriority w:val="99"/>
    <w:unhideWhenUsed/>
    <w:rsid w:val="00A77E71"/>
    <w:pPr>
      <w:ind w:left="680" w:hanging="340"/>
      <w:contextualSpacing/>
    </w:pPr>
  </w:style>
  <w:style w:type="paragraph" w:styleId="List3">
    <w:name w:val="List 3"/>
    <w:basedOn w:val="Normal"/>
    <w:uiPriority w:val="99"/>
    <w:unhideWhenUsed/>
    <w:rsid w:val="00A77E71"/>
    <w:pPr>
      <w:ind w:left="1020" w:hanging="340"/>
      <w:contextualSpacing/>
    </w:pPr>
  </w:style>
  <w:style w:type="paragraph" w:styleId="DocumentMap">
    <w:name w:val="Document Map"/>
    <w:basedOn w:val="Normal"/>
    <w:link w:val="DocumentMapChar"/>
    <w:uiPriority w:val="99"/>
    <w:semiHidden/>
    <w:unhideWhenUsed/>
    <w:rsid w:val="00A77E71"/>
    <w:pPr>
      <w:spacing w:before="0" w:after="0" w:line="240" w:lineRule="auto"/>
    </w:pPr>
    <w:rPr>
      <w:rFonts w:ascii="Tahoma" w:hAnsi="Tahoma" w:cs="Tahoma"/>
      <w:sz w:val="16"/>
      <w:szCs w:val="16"/>
    </w:rPr>
  </w:style>
  <w:style w:type="character" w:customStyle="1" w:styleId="DocumentMapChar">
    <w:name w:val="Document Map Char"/>
    <w:link w:val="DocumentMap"/>
    <w:uiPriority w:val="99"/>
    <w:semiHidden/>
    <w:rsid w:val="00A77E71"/>
    <w:rPr>
      <w:rFonts w:ascii="Tahoma" w:eastAsia="MS Mincho" w:hAnsi="Tahoma" w:cs="Tahoma"/>
      <w:sz w:val="16"/>
      <w:szCs w:val="16"/>
      <w:lang w:eastAsia="en-US"/>
    </w:rPr>
  </w:style>
  <w:style w:type="paragraph" w:styleId="NoSpacing">
    <w:name w:val="No Spacing"/>
    <w:link w:val="NoSpacingChar"/>
    <w:uiPriority w:val="1"/>
    <w:rsid w:val="00A77E71"/>
    <w:rPr>
      <w:sz w:val="22"/>
      <w:szCs w:val="22"/>
    </w:rPr>
  </w:style>
  <w:style w:type="character" w:customStyle="1" w:styleId="NoSpacingChar">
    <w:name w:val="No Spacing Char"/>
    <w:link w:val="NoSpacing"/>
    <w:uiPriority w:val="1"/>
    <w:locked/>
    <w:rsid w:val="00A77E71"/>
    <w:rPr>
      <w:sz w:val="22"/>
      <w:szCs w:val="22"/>
      <w:lang w:eastAsia="en-US"/>
    </w:rPr>
  </w:style>
  <w:style w:type="paragraph" w:customStyle="1" w:styleId="SAPFooterright">
    <w:name w:val="SAP_Footer_right"/>
    <w:basedOn w:val="SAPFooterleft"/>
    <w:locked/>
    <w:rsid w:val="00A77E71"/>
    <w:pPr>
      <w:jc w:val="right"/>
    </w:pPr>
    <w:rPr>
      <w:noProof/>
    </w:rPr>
  </w:style>
  <w:style w:type="character" w:styleId="Emphasis">
    <w:name w:val="Emphasis"/>
    <w:uiPriority w:val="20"/>
    <w:rsid w:val="00A77E71"/>
    <w:rPr>
      <w:rFonts w:cs="Times New Roman"/>
      <w:i/>
      <w:iCs/>
    </w:rPr>
  </w:style>
  <w:style w:type="paragraph" w:styleId="Quote">
    <w:name w:val="Quote"/>
    <w:basedOn w:val="Normal"/>
    <w:next w:val="Normal"/>
    <w:link w:val="QuoteChar"/>
    <w:uiPriority w:val="29"/>
    <w:rsid w:val="00A77E71"/>
    <w:rPr>
      <w:i/>
      <w:iCs/>
      <w:color w:val="000000"/>
    </w:rPr>
  </w:style>
  <w:style w:type="character" w:customStyle="1" w:styleId="QuoteChar">
    <w:name w:val="Quote Char"/>
    <w:link w:val="Quote"/>
    <w:uiPriority w:val="29"/>
    <w:rsid w:val="00A77E71"/>
    <w:rPr>
      <w:rFonts w:ascii="BentonSans Book" w:eastAsia="MS Mincho" w:hAnsi="BentonSans Book"/>
      <w:i/>
      <w:iCs/>
      <w:color w:val="000000"/>
      <w:sz w:val="18"/>
      <w:szCs w:val="24"/>
      <w:lang w:eastAsia="en-US"/>
    </w:rPr>
  </w:style>
  <w:style w:type="character" w:styleId="SubtleReference">
    <w:name w:val="Subtle Reference"/>
    <w:uiPriority w:val="31"/>
    <w:rsid w:val="00A77E71"/>
    <w:rPr>
      <w:rFonts w:cs="Times New Roman"/>
      <w:smallCaps/>
      <w:color w:val="C0504D"/>
      <w:u w:val="single"/>
    </w:rPr>
  </w:style>
  <w:style w:type="paragraph" w:styleId="IntenseQuote">
    <w:name w:val="Intense Quote"/>
    <w:basedOn w:val="Normal"/>
    <w:next w:val="Normal"/>
    <w:link w:val="IntenseQuoteChar"/>
    <w:uiPriority w:val="30"/>
    <w:rsid w:val="00A77E7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A77E71"/>
    <w:rPr>
      <w:rFonts w:ascii="BentonSans Book" w:eastAsia="MS Mincho" w:hAnsi="BentonSans Book"/>
      <w:b/>
      <w:bCs/>
      <w:i/>
      <w:iCs/>
      <w:color w:val="4F81BD"/>
      <w:sz w:val="18"/>
      <w:szCs w:val="24"/>
      <w:lang w:eastAsia="en-US"/>
    </w:rPr>
  </w:style>
  <w:style w:type="character" w:styleId="IntenseReference">
    <w:name w:val="Intense Reference"/>
    <w:uiPriority w:val="32"/>
    <w:rsid w:val="00A77E71"/>
    <w:rPr>
      <w:rFonts w:cs="Times New Roman"/>
      <w:b/>
      <w:bCs/>
      <w:smallCaps/>
      <w:color w:val="C0504D"/>
      <w:spacing w:val="5"/>
      <w:u w:val="single"/>
    </w:rPr>
  </w:style>
  <w:style w:type="character" w:styleId="IntenseEmphasis">
    <w:name w:val="Intense Emphasis"/>
    <w:uiPriority w:val="21"/>
    <w:rsid w:val="00A77E71"/>
    <w:rPr>
      <w:rFonts w:cs="Times New Roman"/>
      <w:b/>
      <w:bCs/>
      <w:i/>
      <w:iCs/>
      <w:color w:val="4F81BD"/>
    </w:rPr>
  </w:style>
  <w:style w:type="paragraph" w:styleId="ListParagraph">
    <w:name w:val="List Paragraph"/>
    <w:basedOn w:val="Normal"/>
    <w:uiPriority w:val="34"/>
    <w:qFormat/>
    <w:rsid w:val="00A77E71"/>
    <w:pPr>
      <w:ind w:left="720"/>
      <w:contextualSpacing/>
    </w:pPr>
  </w:style>
  <w:style w:type="character" w:styleId="BookTitle">
    <w:name w:val="Book Title"/>
    <w:uiPriority w:val="33"/>
    <w:rsid w:val="00A77E71"/>
    <w:rPr>
      <w:rFonts w:cs="Times New Roman"/>
      <w:b/>
      <w:bCs/>
      <w:smallCaps/>
      <w:spacing w:val="5"/>
    </w:rPr>
  </w:style>
  <w:style w:type="character" w:customStyle="1" w:styleId="SAPTextReference">
    <w:name w:val="SAP_TextReference"/>
    <w:uiPriority w:val="1"/>
    <w:qFormat/>
    <w:rsid w:val="00A77E71"/>
    <w:rPr>
      <w:rFonts w:ascii="BentonSans Book Italic" w:hAnsi="BentonSans Book Italic" w:cs="Times New Roman"/>
      <w:color w:val="auto"/>
    </w:rPr>
  </w:style>
  <w:style w:type="paragraph" w:customStyle="1" w:styleId="SAPTableHeader">
    <w:name w:val="SAP_TableHeader"/>
    <w:basedOn w:val="SAPSectionTitleWithinKeyblocks"/>
    <w:next w:val="Normal"/>
    <w:qFormat/>
    <w:rsid w:val="00A77E71"/>
    <w:pPr>
      <w:spacing w:before="60" w:after="60"/>
    </w:pPr>
    <w:rPr>
      <w:color w:val="FFFFFF"/>
      <w:sz w:val="18"/>
    </w:rPr>
  </w:style>
  <w:style w:type="paragraph" w:customStyle="1" w:styleId="SAPFooterCurrentTopicRight">
    <w:name w:val="SAP_Footer_CurrentTopicRight"/>
    <w:basedOn w:val="SAPFooterright"/>
    <w:qFormat/>
    <w:locked/>
    <w:rsid w:val="00A77E71"/>
    <w:rPr>
      <w:rFonts w:ascii="BentonSans Bold" w:hAnsi="BentonSans Bold"/>
    </w:rPr>
  </w:style>
  <w:style w:type="paragraph" w:customStyle="1" w:styleId="SAPFooterCurrentTopicLeft">
    <w:name w:val="SAP_Footer_CurrentTopicLeft"/>
    <w:basedOn w:val="SAPFooterleft"/>
    <w:qFormat/>
    <w:locked/>
    <w:rsid w:val="00A77E71"/>
    <w:rPr>
      <w:rFonts w:ascii="BentonSans Bold" w:hAnsi="BentonSans Bold"/>
    </w:rPr>
  </w:style>
  <w:style w:type="character" w:customStyle="1" w:styleId="Superscript">
    <w:name w:val="Superscript"/>
    <w:uiPriority w:val="1"/>
    <w:rsid w:val="00A77E71"/>
    <w:rPr>
      <w:rFonts w:cs="Times New Roman"/>
      <w:vertAlign w:val="superscript"/>
    </w:rPr>
  </w:style>
  <w:style w:type="character" w:customStyle="1" w:styleId="SAPGreenTextNotPrintedChar">
    <w:name w:val="SAP_GreenText_(NotPrinted) Char"/>
    <w:link w:val="SAPGreenTextNotPrinted"/>
    <w:rsid w:val="00A77E71"/>
    <w:rPr>
      <w:rFonts w:ascii="BentonSans Regular Italic" w:eastAsia="MS Mincho" w:hAnsi="BentonSans Regular Italic"/>
      <w:vanish/>
      <w:color w:val="76923C"/>
      <w:sz w:val="18"/>
      <w:szCs w:val="24"/>
      <w:lang w:eastAsia="en-US"/>
    </w:rPr>
  </w:style>
  <w:style w:type="character" w:customStyle="1" w:styleId="SAPGreenTextNotPrintedCharacter">
    <w:name w:val="SAP_GreenText_(NotPrinted) Character"/>
    <w:uiPriority w:val="1"/>
    <w:qFormat/>
    <w:rsid w:val="00A77E71"/>
    <w:rPr>
      <w:rFonts w:ascii="BentonSans Regular Italic" w:hAnsi="BentonSans Regular Italic"/>
      <w:vanish/>
      <w:color w:val="76923C"/>
      <w:sz w:val="18"/>
    </w:rPr>
  </w:style>
  <w:style w:type="paragraph" w:styleId="BodyText">
    <w:name w:val="Body Text"/>
    <w:basedOn w:val="Normal"/>
    <w:link w:val="BodyTextChar"/>
    <w:rsid w:val="00A77E71"/>
    <w:pPr>
      <w:spacing w:line="240" w:lineRule="auto"/>
    </w:pPr>
    <w:rPr>
      <w:rFonts w:ascii="Arial" w:eastAsia="Times New Roman" w:hAnsi="Arial"/>
      <w:i/>
      <w:iCs/>
      <w:color w:val="008000"/>
      <w:sz w:val="20"/>
      <w:szCs w:val="20"/>
    </w:rPr>
  </w:style>
  <w:style w:type="character" w:customStyle="1" w:styleId="BodyTextChar">
    <w:name w:val="Body Text Char"/>
    <w:link w:val="BodyText"/>
    <w:rsid w:val="00A77E71"/>
    <w:rPr>
      <w:rFonts w:ascii="Arial" w:eastAsia="Times New Roman" w:hAnsi="Arial"/>
      <w:i/>
      <w:iCs/>
      <w:color w:val="008000"/>
      <w:lang w:eastAsia="en-US"/>
    </w:rPr>
  </w:style>
  <w:style w:type="character" w:customStyle="1" w:styleId="UserInput">
    <w:name w:val="User Input"/>
    <w:qFormat/>
    <w:rsid w:val="009A75D8"/>
    <w:rPr>
      <w:rFonts w:ascii="Courier New" w:hAnsi="Courier New" w:cs="Courier New" w:hint="default"/>
      <w:b/>
      <w:bCs w:val="0"/>
      <w:sz w:val="20"/>
    </w:rPr>
  </w:style>
  <w:style w:type="paragraph" w:customStyle="1" w:styleId="TableHeading">
    <w:name w:val="Table Heading"/>
    <w:basedOn w:val="Normal"/>
    <w:link w:val="TableHeadingChar"/>
    <w:rsid w:val="006672EB"/>
    <w:pPr>
      <w:spacing w:line="240" w:lineRule="auto"/>
    </w:pPr>
    <w:rPr>
      <w:rFonts w:ascii="Arial" w:eastAsia="SimSun" w:hAnsi="Arial"/>
      <w:b/>
      <w:sz w:val="20"/>
      <w:szCs w:val="20"/>
    </w:rPr>
  </w:style>
  <w:style w:type="character" w:styleId="CommentReference">
    <w:name w:val="annotation reference"/>
    <w:uiPriority w:val="99"/>
    <w:semiHidden/>
    <w:rsid w:val="006672EB"/>
    <w:rPr>
      <w:sz w:val="16"/>
      <w:szCs w:val="16"/>
    </w:rPr>
  </w:style>
  <w:style w:type="character" w:customStyle="1" w:styleId="TableHeadingChar">
    <w:name w:val="Table Heading Char"/>
    <w:link w:val="TableHeading"/>
    <w:rsid w:val="006672EB"/>
    <w:rPr>
      <w:rFonts w:ascii="Arial" w:eastAsia="SimSun" w:hAnsi="Arial" w:cs="Times New Roman"/>
      <w:b/>
      <w:sz w:val="20"/>
      <w:szCs w:val="20"/>
      <w:lang w:eastAsia="en-US"/>
    </w:rPr>
  </w:style>
  <w:style w:type="paragraph" w:customStyle="1" w:styleId="Default">
    <w:name w:val="Default"/>
    <w:rsid w:val="00EB5E05"/>
    <w:pPr>
      <w:autoSpaceDE w:val="0"/>
      <w:autoSpaceDN w:val="0"/>
      <w:adjustRightInd w:val="0"/>
    </w:pPr>
    <w:rPr>
      <w:rFonts w:ascii="BentonSans" w:hAnsi="BentonSans" w:cs="BentonSans"/>
      <w:color w:val="000000"/>
      <w:sz w:val="24"/>
      <w:szCs w:val="24"/>
    </w:rPr>
  </w:style>
  <w:style w:type="paragraph" w:styleId="CommentText">
    <w:name w:val="annotation text"/>
    <w:basedOn w:val="Normal"/>
    <w:link w:val="CommentTextChar"/>
    <w:uiPriority w:val="99"/>
    <w:unhideWhenUsed/>
    <w:rsid w:val="00581FC0"/>
    <w:pPr>
      <w:spacing w:line="240" w:lineRule="auto"/>
    </w:pPr>
    <w:rPr>
      <w:sz w:val="20"/>
      <w:szCs w:val="20"/>
    </w:rPr>
  </w:style>
  <w:style w:type="character" w:customStyle="1" w:styleId="CommentTextChar">
    <w:name w:val="Comment Text Char"/>
    <w:link w:val="CommentText"/>
    <w:uiPriority w:val="99"/>
    <w:rsid w:val="00581FC0"/>
    <w:rPr>
      <w:rFonts w:ascii="BentonSans Book" w:eastAsia="MS Mincho" w:hAnsi="BentonSans Book"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81FC0"/>
    <w:rPr>
      <w:b/>
      <w:bCs/>
    </w:rPr>
  </w:style>
  <w:style w:type="character" w:customStyle="1" w:styleId="CommentSubjectChar">
    <w:name w:val="Comment Subject Char"/>
    <w:link w:val="CommentSubject"/>
    <w:uiPriority w:val="99"/>
    <w:semiHidden/>
    <w:rsid w:val="00581FC0"/>
    <w:rPr>
      <w:rFonts w:ascii="BentonSans Book" w:eastAsia="MS Mincho" w:hAnsi="BentonSans Book" w:cs="Times New Roman"/>
      <w:b/>
      <w:bCs/>
      <w:sz w:val="20"/>
      <w:szCs w:val="20"/>
      <w:lang w:eastAsia="en-US"/>
    </w:rPr>
  </w:style>
  <w:style w:type="paragraph" w:styleId="Revision">
    <w:name w:val="Revision"/>
    <w:hidden/>
    <w:uiPriority w:val="99"/>
    <w:semiHidden/>
    <w:rsid w:val="00664E10"/>
    <w:rPr>
      <w:rFonts w:ascii="BentonSans Book" w:eastAsia="MS Mincho" w:hAnsi="BentonSans Book"/>
      <w:sz w:val="18"/>
      <w:szCs w:val="24"/>
    </w:rPr>
  </w:style>
  <w:style w:type="character" w:customStyle="1" w:styleId="Object">
    <w:name w:val="Object"/>
    <w:qFormat/>
    <w:rsid w:val="009212C6"/>
    <w:rPr>
      <w:rFonts w:ascii="Arial" w:hAnsi="Arial"/>
      <w:i/>
      <w:sz w:val="20"/>
    </w:rPr>
  </w:style>
  <w:style w:type="character" w:customStyle="1" w:styleId="NoteParagraphChar">
    <w:name w:val="Note Paragraph Char"/>
    <w:link w:val="NoteParagraph"/>
    <w:locked/>
    <w:rsid w:val="004C3E6C"/>
    <w:rPr>
      <w:rFonts w:ascii="BentonSans Book" w:eastAsia="MS Mincho" w:hAnsi="BentonSans Book"/>
      <w:sz w:val="18"/>
      <w:szCs w:val="24"/>
    </w:rPr>
  </w:style>
  <w:style w:type="table" w:styleId="TableGridLight">
    <w:name w:val="Grid Table Light"/>
    <w:basedOn w:val="TableNormal"/>
    <w:uiPriority w:val="40"/>
    <w:rsid w:val="0012088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66136">
      <w:bodyDiv w:val="1"/>
      <w:marLeft w:val="0"/>
      <w:marRight w:val="0"/>
      <w:marTop w:val="0"/>
      <w:marBottom w:val="0"/>
      <w:divBdr>
        <w:top w:val="none" w:sz="0" w:space="0" w:color="auto"/>
        <w:left w:val="none" w:sz="0" w:space="0" w:color="auto"/>
        <w:bottom w:val="none" w:sz="0" w:space="0" w:color="auto"/>
        <w:right w:val="none" w:sz="0" w:space="0" w:color="auto"/>
      </w:divBdr>
    </w:div>
    <w:div w:id="100541150">
      <w:bodyDiv w:val="1"/>
      <w:marLeft w:val="0"/>
      <w:marRight w:val="0"/>
      <w:marTop w:val="0"/>
      <w:marBottom w:val="0"/>
      <w:divBdr>
        <w:top w:val="none" w:sz="0" w:space="0" w:color="auto"/>
        <w:left w:val="none" w:sz="0" w:space="0" w:color="auto"/>
        <w:bottom w:val="none" w:sz="0" w:space="0" w:color="auto"/>
        <w:right w:val="none" w:sz="0" w:space="0" w:color="auto"/>
      </w:divBdr>
    </w:div>
    <w:div w:id="255485592">
      <w:bodyDiv w:val="1"/>
      <w:marLeft w:val="0"/>
      <w:marRight w:val="0"/>
      <w:marTop w:val="0"/>
      <w:marBottom w:val="0"/>
      <w:divBdr>
        <w:top w:val="none" w:sz="0" w:space="0" w:color="auto"/>
        <w:left w:val="none" w:sz="0" w:space="0" w:color="auto"/>
        <w:bottom w:val="none" w:sz="0" w:space="0" w:color="auto"/>
        <w:right w:val="none" w:sz="0" w:space="0" w:color="auto"/>
      </w:divBdr>
    </w:div>
    <w:div w:id="267004809">
      <w:bodyDiv w:val="1"/>
      <w:marLeft w:val="0"/>
      <w:marRight w:val="0"/>
      <w:marTop w:val="0"/>
      <w:marBottom w:val="0"/>
      <w:divBdr>
        <w:top w:val="none" w:sz="0" w:space="0" w:color="auto"/>
        <w:left w:val="none" w:sz="0" w:space="0" w:color="auto"/>
        <w:bottom w:val="none" w:sz="0" w:space="0" w:color="auto"/>
        <w:right w:val="none" w:sz="0" w:space="0" w:color="auto"/>
      </w:divBdr>
    </w:div>
    <w:div w:id="270557145">
      <w:bodyDiv w:val="1"/>
      <w:marLeft w:val="0"/>
      <w:marRight w:val="0"/>
      <w:marTop w:val="0"/>
      <w:marBottom w:val="0"/>
      <w:divBdr>
        <w:top w:val="none" w:sz="0" w:space="0" w:color="auto"/>
        <w:left w:val="none" w:sz="0" w:space="0" w:color="auto"/>
        <w:bottom w:val="none" w:sz="0" w:space="0" w:color="auto"/>
        <w:right w:val="none" w:sz="0" w:space="0" w:color="auto"/>
      </w:divBdr>
    </w:div>
    <w:div w:id="299724311">
      <w:bodyDiv w:val="1"/>
      <w:marLeft w:val="0"/>
      <w:marRight w:val="0"/>
      <w:marTop w:val="0"/>
      <w:marBottom w:val="0"/>
      <w:divBdr>
        <w:top w:val="none" w:sz="0" w:space="0" w:color="auto"/>
        <w:left w:val="none" w:sz="0" w:space="0" w:color="auto"/>
        <w:bottom w:val="none" w:sz="0" w:space="0" w:color="auto"/>
        <w:right w:val="none" w:sz="0" w:space="0" w:color="auto"/>
      </w:divBdr>
    </w:div>
    <w:div w:id="471606176">
      <w:bodyDiv w:val="1"/>
      <w:marLeft w:val="0"/>
      <w:marRight w:val="0"/>
      <w:marTop w:val="0"/>
      <w:marBottom w:val="0"/>
      <w:divBdr>
        <w:top w:val="none" w:sz="0" w:space="0" w:color="auto"/>
        <w:left w:val="none" w:sz="0" w:space="0" w:color="auto"/>
        <w:bottom w:val="none" w:sz="0" w:space="0" w:color="auto"/>
        <w:right w:val="none" w:sz="0" w:space="0" w:color="auto"/>
      </w:divBdr>
    </w:div>
    <w:div w:id="490175133">
      <w:bodyDiv w:val="1"/>
      <w:marLeft w:val="0"/>
      <w:marRight w:val="0"/>
      <w:marTop w:val="0"/>
      <w:marBottom w:val="0"/>
      <w:divBdr>
        <w:top w:val="none" w:sz="0" w:space="0" w:color="auto"/>
        <w:left w:val="none" w:sz="0" w:space="0" w:color="auto"/>
        <w:bottom w:val="none" w:sz="0" w:space="0" w:color="auto"/>
        <w:right w:val="none" w:sz="0" w:space="0" w:color="auto"/>
      </w:divBdr>
    </w:div>
    <w:div w:id="513038216">
      <w:bodyDiv w:val="1"/>
      <w:marLeft w:val="0"/>
      <w:marRight w:val="0"/>
      <w:marTop w:val="0"/>
      <w:marBottom w:val="0"/>
      <w:divBdr>
        <w:top w:val="none" w:sz="0" w:space="0" w:color="auto"/>
        <w:left w:val="none" w:sz="0" w:space="0" w:color="auto"/>
        <w:bottom w:val="none" w:sz="0" w:space="0" w:color="auto"/>
        <w:right w:val="none" w:sz="0" w:space="0" w:color="auto"/>
      </w:divBdr>
    </w:div>
    <w:div w:id="532036933">
      <w:bodyDiv w:val="1"/>
      <w:marLeft w:val="0"/>
      <w:marRight w:val="0"/>
      <w:marTop w:val="0"/>
      <w:marBottom w:val="0"/>
      <w:divBdr>
        <w:top w:val="none" w:sz="0" w:space="0" w:color="auto"/>
        <w:left w:val="none" w:sz="0" w:space="0" w:color="auto"/>
        <w:bottom w:val="none" w:sz="0" w:space="0" w:color="auto"/>
        <w:right w:val="none" w:sz="0" w:space="0" w:color="auto"/>
      </w:divBdr>
    </w:div>
    <w:div w:id="546724879">
      <w:bodyDiv w:val="1"/>
      <w:marLeft w:val="0"/>
      <w:marRight w:val="0"/>
      <w:marTop w:val="0"/>
      <w:marBottom w:val="0"/>
      <w:divBdr>
        <w:top w:val="none" w:sz="0" w:space="0" w:color="auto"/>
        <w:left w:val="none" w:sz="0" w:space="0" w:color="auto"/>
        <w:bottom w:val="none" w:sz="0" w:space="0" w:color="auto"/>
        <w:right w:val="none" w:sz="0" w:space="0" w:color="auto"/>
      </w:divBdr>
    </w:div>
    <w:div w:id="608513513">
      <w:bodyDiv w:val="1"/>
      <w:marLeft w:val="0"/>
      <w:marRight w:val="0"/>
      <w:marTop w:val="0"/>
      <w:marBottom w:val="0"/>
      <w:divBdr>
        <w:top w:val="none" w:sz="0" w:space="0" w:color="auto"/>
        <w:left w:val="none" w:sz="0" w:space="0" w:color="auto"/>
        <w:bottom w:val="none" w:sz="0" w:space="0" w:color="auto"/>
        <w:right w:val="none" w:sz="0" w:space="0" w:color="auto"/>
      </w:divBdr>
    </w:div>
    <w:div w:id="712534489">
      <w:bodyDiv w:val="1"/>
      <w:marLeft w:val="0"/>
      <w:marRight w:val="0"/>
      <w:marTop w:val="0"/>
      <w:marBottom w:val="0"/>
      <w:divBdr>
        <w:top w:val="none" w:sz="0" w:space="0" w:color="auto"/>
        <w:left w:val="none" w:sz="0" w:space="0" w:color="auto"/>
        <w:bottom w:val="none" w:sz="0" w:space="0" w:color="auto"/>
        <w:right w:val="none" w:sz="0" w:space="0" w:color="auto"/>
      </w:divBdr>
    </w:div>
    <w:div w:id="712577979">
      <w:bodyDiv w:val="1"/>
      <w:marLeft w:val="0"/>
      <w:marRight w:val="0"/>
      <w:marTop w:val="0"/>
      <w:marBottom w:val="0"/>
      <w:divBdr>
        <w:top w:val="none" w:sz="0" w:space="0" w:color="auto"/>
        <w:left w:val="none" w:sz="0" w:space="0" w:color="auto"/>
        <w:bottom w:val="none" w:sz="0" w:space="0" w:color="auto"/>
        <w:right w:val="none" w:sz="0" w:space="0" w:color="auto"/>
      </w:divBdr>
    </w:div>
    <w:div w:id="764350451">
      <w:bodyDiv w:val="1"/>
      <w:marLeft w:val="0"/>
      <w:marRight w:val="0"/>
      <w:marTop w:val="0"/>
      <w:marBottom w:val="0"/>
      <w:divBdr>
        <w:top w:val="none" w:sz="0" w:space="0" w:color="auto"/>
        <w:left w:val="none" w:sz="0" w:space="0" w:color="auto"/>
        <w:bottom w:val="none" w:sz="0" w:space="0" w:color="auto"/>
        <w:right w:val="none" w:sz="0" w:space="0" w:color="auto"/>
      </w:divBdr>
    </w:div>
    <w:div w:id="784616830">
      <w:bodyDiv w:val="1"/>
      <w:marLeft w:val="0"/>
      <w:marRight w:val="0"/>
      <w:marTop w:val="0"/>
      <w:marBottom w:val="0"/>
      <w:divBdr>
        <w:top w:val="none" w:sz="0" w:space="0" w:color="auto"/>
        <w:left w:val="none" w:sz="0" w:space="0" w:color="auto"/>
        <w:bottom w:val="none" w:sz="0" w:space="0" w:color="auto"/>
        <w:right w:val="none" w:sz="0" w:space="0" w:color="auto"/>
      </w:divBdr>
    </w:div>
    <w:div w:id="831918271">
      <w:bodyDiv w:val="1"/>
      <w:marLeft w:val="0"/>
      <w:marRight w:val="0"/>
      <w:marTop w:val="0"/>
      <w:marBottom w:val="0"/>
      <w:divBdr>
        <w:top w:val="none" w:sz="0" w:space="0" w:color="auto"/>
        <w:left w:val="none" w:sz="0" w:space="0" w:color="auto"/>
        <w:bottom w:val="none" w:sz="0" w:space="0" w:color="auto"/>
        <w:right w:val="none" w:sz="0" w:space="0" w:color="auto"/>
      </w:divBdr>
    </w:div>
    <w:div w:id="903174759">
      <w:bodyDiv w:val="1"/>
      <w:marLeft w:val="0"/>
      <w:marRight w:val="0"/>
      <w:marTop w:val="0"/>
      <w:marBottom w:val="0"/>
      <w:divBdr>
        <w:top w:val="none" w:sz="0" w:space="0" w:color="auto"/>
        <w:left w:val="none" w:sz="0" w:space="0" w:color="auto"/>
        <w:bottom w:val="none" w:sz="0" w:space="0" w:color="auto"/>
        <w:right w:val="none" w:sz="0" w:space="0" w:color="auto"/>
      </w:divBdr>
    </w:div>
    <w:div w:id="1101488009">
      <w:bodyDiv w:val="1"/>
      <w:marLeft w:val="0"/>
      <w:marRight w:val="0"/>
      <w:marTop w:val="0"/>
      <w:marBottom w:val="0"/>
      <w:divBdr>
        <w:top w:val="none" w:sz="0" w:space="0" w:color="auto"/>
        <w:left w:val="none" w:sz="0" w:space="0" w:color="auto"/>
        <w:bottom w:val="none" w:sz="0" w:space="0" w:color="auto"/>
        <w:right w:val="none" w:sz="0" w:space="0" w:color="auto"/>
      </w:divBdr>
    </w:div>
    <w:div w:id="1111588180">
      <w:bodyDiv w:val="1"/>
      <w:marLeft w:val="0"/>
      <w:marRight w:val="0"/>
      <w:marTop w:val="0"/>
      <w:marBottom w:val="0"/>
      <w:divBdr>
        <w:top w:val="none" w:sz="0" w:space="0" w:color="auto"/>
        <w:left w:val="none" w:sz="0" w:space="0" w:color="auto"/>
        <w:bottom w:val="none" w:sz="0" w:space="0" w:color="auto"/>
        <w:right w:val="none" w:sz="0" w:space="0" w:color="auto"/>
      </w:divBdr>
    </w:div>
    <w:div w:id="1129709859">
      <w:bodyDiv w:val="1"/>
      <w:marLeft w:val="0"/>
      <w:marRight w:val="0"/>
      <w:marTop w:val="0"/>
      <w:marBottom w:val="0"/>
      <w:divBdr>
        <w:top w:val="none" w:sz="0" w:space="0" w:color="auto"/>
        <w:left w:val="none" w:sz="0" w:space="0" w:color="auto"/>
        <w:bottom w:val="none" w:sz="0" w:space="0" w:color="auto"/>
        <w:right w:val="none" w:sz="0" w:space="0" w:color="auto"/>
      </w:divBdr>
    </w:div>
    <w:div w:id="1267806932">
      <w:bodyDiv w:val="1"/>
      <w:marLeft w:val="0"/>
      <w:marRight w:val="0"/>
      <w:marTop w:val="0"/>
      <w:marBottom w:val="0"/>
      <w:divBdr>
        <w:top w:val="none" w:sz="0" w:space="0" w:color="auto"/>
        <w:left w:val="none" w:sz="0" w:space="0" w:color="auto"/>
        <w:bottom w:val="none" w:sz="0" w:space="0" w:color="auto"/>
        <w:right w:val="none" w:sz="0" w:space="0" w:color="auto"/>
      </w:divBdr>
    </w:div>
    <w:div w:id="1278441362">
      <w:bodyDiv w:val="1"/>
      <w:marLeft w:val="0"/>
      <w:marRight w:val="0"/>
      <w:marTop w:val="0"/>
      <w:marBottom w:val="0"/>
      <w:divBdr>
        <w:top w:val="none" w:sz="0" w:space="0" w:color="auto"/>
        <w:left w:val="none" w:sz="0" w:space="0" w:color="auto"/>
        <w:bottom w:val="none" w:sz="0" w:space="0" w:color="auto"/>
        <w:right w:val="none" w:sz="0" w:space="0" w:color="auto"/>
      </w:divBdr>
    </w:div>
    <w:div w:id="1481459415">
      <w:bodyDiv w:val="1"/>
      <w:marLeft w:val="0"/>
      <w:marRight w:val="0"/>
      <w:marTop w:val="0"/>
      <w:marBottom w:val="0"/>
      <w:divBdr>
        <w:top w:val="none" w:sz="0" w:space="0" w:color="auto"/>
        <w:left w:val="none" w:sz="0" w:space="0" w:color="auto"/>
        <w:bottom w:val="none" w:sz="0" w:space="0" w:color="auto"/>
        <w:right w:val="none" w:sz="0" w:space="0" w:color="auto"/>
      </w:divBdr>
    </w:div>
    <w:div w:id="1504978253">
      <w:bodyDiv w:val="1"/>
      <w:marLeft w:val="0"/>
      <w:marRight w:val="0"/>
      <w:marTop w:val="0"/>
      <w:marBottom w:val="0"/>
      <w:divBdr>
        <w:top w:val="none" w:sz="0" w:space="0" w:color="auto"/>
        <w:left w:val="none" w:sz="0" w:space="0" w:color="auto"/>
        <w:bottom w:val="none" w:sz="0" w:space="0" w:color="auto"/>
        <w:right w:val="none" w:sz="0" w:space="0" w:color="auto"/>
      </w:divBdr>
    </w:div>
    <w:div w:id="1552300177">
      <w:bodyDiv w:val="1"/>
      <w:marLeft w:val="0"/>
      <w:marRight w:val="0"/>
      <w:marTop w:val="0"/>
      <w:marBottom w:val="0"/>
      <w:divBdr>
        <w:top w:val="none" w:sz="0" w:space="0" w:color="auto"/>
        <w:left w:val="none" w:sz="0" w:space="0" w:color="auto"/>
        <w:bottom w:val="none" w:sz="0" w:space="0" w:color="auto"/>
        <w:right w:val="none" w:sz="0" w:space="0" w:color="auto"/>
      </w:divBdr>
    </w:div>
    <w:div w:id="1580597284">
      <w:bodyDiv w:val="1"/>
      <w:marLeft w:val="0"/>
      <w:marRight w:val="0"/>
      <w:marTop w:val="0"/>
      <w:marBottom w:val="0"/>
      <w:divBdr>
        <w:top w:val="none" w:sz="0" w:space="0" w:color="auto"/>
        <w:left w:val="none" w:sz="0" w:space="0" w:color="auto"/>
        <w:bottom w:val="none" w:sz="0" w:space="0" w:color="auto"/>
        <w:right w:val="none" w:sz="0" w:space="0" w:color="auto"/>
      </w:divBdr>
    </w:div>
    <w:div w:id="1682731272">
      <w:bodyDiv w:val="1"/>
      <w:marLeft w:val="0"/>
      <w:marRight w:val="0"/>
      <w:marTop w:val="0"/>
      <w:marBottom w:val="0"/>
      <w:divBdr>
        <w:top w:val="none" w:sz="0" w:space="0" w:color="auto"/>
        <w:left w:val="none" w:sz="0" w:space="0" w:color="auto"/>
        <w:bottom w:val="none" w:sz="0" w:space="0" w:color="auto"/>
        <w:right w:val="none" w:sz="0" w:space="0" w:color="auto"/>
      </w:divBdr>
    </w:div>
    <w:div w:id="1748963462">
      <w:bodyDiv w:val="1"/>
      <w:marLeft w:val="0"/>
      <w:marRight w:val="0"/>
      <w:marTop w:val="0"/>
      <w:marBottom w:val="0"/>
      <w:divBdr>
        <w:top w:val="none" w:sz="0" w:space="0" w:color="auto"/>
        <w:left w:val="none" w:sz="0" w:space="0" w:color="auto"/>
        <w:bottom w:val="none" w:sz="0" w:space="0" w:color="auto"/>
        <w:right w:val="none" w:sz="0" w:space="0" w:color="auto"/>
      </w:divBdr>
    </w:div>
    <w:div w:id="186786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9.png"/></Relationship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oter" Target="footer8.xml"/><Relationship Id="rId21" Type="http://schemas.openxmlformats.org/officeDocument/2006/relationships/image" Target="media/image7.gif"/><Relationship Id="rId34" Type="http://schemas.openxmlformats.org/officeDocument/2006/relationships/hyperlink" Target="http://global.sap.com/corporate-en/legal/copyright/index.epx"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footer" Target="footer5.xml"/><Relationship Id="rId37" Type="http://schemas.openxmlformats.org/officeDocument/2006/relationships/footer" Target="footer7.xml"/><Relationship Id="rId40" Type="http://schemas.openxmlformats.org/officeDocument/2006/relationships/fontTable" Target="fontTable.xml"/><Relationship Id="rId45" Type="http://schemas.openxmlformats.org/officeDocument/2006/relationships/customXml" Target="../customXml/item4.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footer" Target="footer4.xml"/><Relationship Id="rId44"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17.png"/><Relationship Id="rId43" Type="http://schemas.openxmlformats.org/officeDocument/2006/relationships/customXml" Target="../customXml/item2.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gif"/><Relationship Id="rId33" Type="http://schemas.openxmlformats.org/officeDocument/2006/relationships/footer" Target="footer6.xml"/><Relationship Id="rId38" Type="http://schemas.openxmlformats.org/officeDocument/2006/relationships/header" Target="header5.xml"/><Relationship Id="rId20" Type="http://schemas.openxmlformats.org/officeDocument/2006/relationships/image" Target="media/image6.png"/><Relationship Id="rId41" Type="http://schemas.microsoft.com/office/2011/relationships/people" Target="people.xml"/></Relationships>
</file>

<file path=word/_rels/header5.xml.rels><?xml version="1.0" encoding="UTF-8" standalone="yes"?>
<Relationships xmlns="http://schemas.openxmlformats.org/package/2006/relationships"><Relationship Id="rId1" Type="http://schemas.openxmlformats.org/officeDocument/2006/relationships/image" Target="media/image1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308247\Desktop\Project\Template\NewTestScriptTemplate\Test%20script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91F3FD2C2A417242A6F9161FD68FD384" ma:contentTypeVersion="4" ma:contentTypeDescription="Crear nuevo documento." ma:contentTypeScope="" ma:versionID="44127cff55ab6780605ee9e9958367e3">
  <xsd:schema xmlns:xsd="http://www.w3.org/2001/XMLSchema" xmlns:xs="http://www.w3.org/2001/XMLSchema" xmlns:p="http://schemas.microsoft.com/office/2006/metadata/properties" xmlns:ns2="8472a5a2-f65c-451e-ada5-7880f2511c86" targetNamespace="http://schemas.microsoft.com/office/2006/metadata/properties" ma:root="true" ma:fieldsID="ed2f4f098c908f40752cfe73fe1648c6" ns2:_="">
    <xsd:import namespace="8472a5a2-f65c-451e-ada5-7880f2511c8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72a5a2-f65c-451e-ada5-7880f2511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0921ED-103E-4F66-AFC4-81555EEFFDF4}">
  <ds:schemaRefs>
    <ds:schemaRef ds:uri="http://schemas.openxmlformats.org/officeDocument/2006/bibliography"/>
  </ds:schemaRefs>
</ds:datastoreItem>
</file>

<file path=customXml/itemProps2.xml><?xml version="1.0" encoding="utf-8"?>
<ds:datastoreItem xmlns:ds="http://schemas.openxmlformats.org/officeDocument/2006/customXml" ds:itemID="{4C8FF9FC-9AC4-4CDE-97A0-D22D5121FCB6}"/>
</file>

<file path=customXml/itemProps3.xml><?xml version="1.0" encoding="utf-8"?>
<ds:datastoreItem xmlns:ds="http://schemas.openxmlformats.org/officeDocument/2006/customXml" ds:itemID="{1D267BC5-941E-4471-A7EF-E660EDE3991E}"/>
</file>

<file path=customXml/itemProps4.xml><?xml version="1.0" encoding="utf-8"?>
<ds:datastoreItem xmlns:ds="http://schemas.openxmlformats.org/officeDocument/2006/customXml" ds:itemID="{CE3FF31B-775C-4995-9C55-36F883043598}"/>
</file>

<file path=docProps/app.xml><?xml version="1.0" encoding="utf-8"?>
<Properties xmlns="http://schemas.openxmlformats.org/officeDocument/2006/extended-properties" xmlns:vt="http://schemas.openxmlformats.org/officeDocument/2006/docPropsVTypes">
  <Template>Test scripts.dotm</Template>
  <TotalTime>0</TotalTime>
  <Pages>52</Pages>
  <Words>13463</Words>
  <Characters>84819</Characters>
  <Application>Microsoft Office Word</Application>
  <DocSecurity>0</DocSecurity>
  <Lines>706</Lines>
  <Paragraphs>196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98086</CharactersWithSpaces>
  <SharedDoc>false</SharedDoc>
  <HLinks>
    <vt:vector size="120" baseType="variant">
      <vt:variant>
        <vt:i4>5046273</vt:i4>
      </vt:variant>
      <vt:variant>
        <vt:i4>117</vt:i4>
      </vt:variant>
      <vt:variant>
        <vt:i4>0</vt:i4>
      </vt:variant>
      <vt:variant>
        <vt:i4>5</vt:i4>
      </vt:variant>
      <vt:variant>
        <vt:lpwstr>http://global.sap.com/corporate-en/legal/copyright/index.epx</vt:lpwstr>
      </vt:variant>
      <vt:variant>
        <vt:lpwstr>trademark</vt:lpwstr>
      </vt:variant>
      <vt:variant>
        <vt:i4>1114160</vt:i4>
      </vt:variant>
      <vt:variant>
        <vt:i4>110</vt:i4>
      </vt:variant>
      <vt:variant>
        <vt:i4>0</vt:i4>
      </vt:variant>
      <vt:variant>
        <vt:i4>5</vt:i4>
      </vt:variant>
      <vt:variant>
        <vt:lpwstr/>
      </vt:variant>
      <vt:variant>
        <vt:lpwstr>_Toc437764565</vt:lpwstr>
      </vt:variant>
      <vt:variant>
        <vt:i4>1114160</vt:i4>
      </vt:variant>
      <vt:variant>
        <vt:i4>104</vt:i4>
      </vt:variant>
      <vt:variant>
        <vt:i4>0</vt:i4>
      </vt:variant>
      <vt:variant>
        <vt:i4>5</vt:i4>
      </vt:variant>
      <vt:variant>
        <vt:lpwstr/>
      </vt:variant>
      <vt:variant>
        <vt:lpwstr>_Toc437764564</vt:lpwstr>
      </vt:variant>
      <vt:variant>
        <vt:i4>1114160</vt:i4>
      </vt:variant>
      <vt:variant>
        <vt:i4>98</vt:i4>
      </vt:variant>
      <vt:variant>
        <vt:i4>0</vt:i4>
      </vt:variant>
      <vt:variant>
        <vt:i4>5</vt:i4>
      </vt:variant>
      <vt:variant>
        <vt:lpwstr/>
      </vt:variant>
      <vt:variant>
        <vt:lpwstr>_Toc437764563</vt:lpwstr>
      </vt:variant>
      <vt:variant>
        <vt:i4>1114160</vt:i4>
      </vt:variant>
      <vt:variant>
        <vt:i4>92</vt:i4>
      </vt:variant>
      <vt:variant>
        <vt:i4>0</vt:i4>
      </vt:variant>
      <vt:variant>
        <vt:i4>5</vt:i4>
      </vt:variant>
      <vt:variant>
        <vt:lpwstr/>
      </vt:variant>
      <vt:variant>
        <vt:lpwstr>_Toc437764562</vt:lpwstr>
      </vt:variant>
      <vt:variant>
        <vt:i4>1114160</vt:i4>
      </vt:variant>
      <vt:variant>
        <vt:i4>86</vt:i4>
      </vt:variant>
      <vt:variant>
        <vt:i4>0</vt:i4>
      </vt:variant>
      <vt:variant>
        <vt:i4>5</vt:i4>
      </vt:variant>
      <vt:variant>
        <vt:lpwstr/>
      </vt:variant>
      <vt:variant>
        <vt:lpwstr>_Toc437764561</vt:lpwstr>
      </vt:variant>
      <vt:variant>
        <vt:i4>1114160</vt:i4>
      </vt:variant>
      <vt:variant>
        <vt:i4>80</vt:i4>
      </vt:variant>
      <vt:variant>
        <vt:i4>0</vt:i4>
      </vt:variant>
      <vt:variant>
        <vt:i4>5</vt:i4>
      </vt:variant>
      <vt:variant>
        <vt:lpwstr/>
      </vt:variant>
      <vt:variant>
        <vt:lpwstr>_Toc437764560</vt:lpwstr>
      </vt:variant>
      <vt:variant>
        <vt:i4>1179696</vt:i4>
      </vt:variant>
      <vt:variant>
        <vt:i4>74</vt:i4>
      </vt:variant>
      <vt:variant>
        <vt:i4>0</vt:i4>
      </vt:variant>
      <vt:variant>
        <vt:i4>5</vt:i4>
      </vt:variant>
      <vt:variant>
        <vt:lpwstr/>
      </vt:variant>
      <vt:variant>
        <vt:lpwstr>_Toc437764559</vt:lpwstr>
      </vt:variant>
      <vt:variant>
        <vt:i4>1179696</vt:i4>
      </vt:variant>
      <vt:variant>
        <vt:i4>68</vt:i4>
      </vt:variant>
      <vt:variant>
        <vt:i4>0</vt:i4>
      </vt:variant>
      <vt:variant>
        <vt:i4>5</vt:i4>
      </vt:variant>
      <vt:variant>
        <vt:lpwstr/>
      </vt:variant>
      <vt:variant>
        <vt:lpwstr>_Toc437764558</vt:lpwstr>
      </vt:variant>
      <vt:variant>
        <vt:i4>1179696</vt:i4>
      </vt:variant>
      <vt:variant>
        <vt:i4>62</vt:i4>
      </vt:variant>
      <vt:variant>
        <vt:i4>0</vt:i4>
      </vt:variant>
      <vt:variant>
        <vt:i4>5</vt:i4>
      </vt:variant>
      <vt:variant>
        <vt:lpwstr/>
      </vt:variant>
      <vt:variant>
        <vt:lpwstr>_Toc437764557</vt:lpwstr>
      </vt:variant>
      <vt:variant>
        <vt:i4>1179696</vt:i4>
      </vt:variant>
      <vt:variant>
        <vt:i4>56</vt:i4>
      </vt:variant>
      <vt:variant>
        <vt:i4>0</vt:i4>
      </vt:variant>
      <vt:variant>
        <vt:i4>5</vt:i4>
      </vt:variant>
      <vt:variant>
        <vt:lpwstr/>
      </vt:variant>
      <vt:variant>
        <vt:lpwstr>_Toc437764556</vt:lpwstr>
      </vt:variant>
      <vt:variant>
        <vt:i4>1179696</vt:i4>
      </vt:variant>
      <vt:variant>
        <vt:i4>50</vt:i4>
      </vt:variant>
      <vt:variant>
        <vt:i4>0</vt:i4>
      </vt:variant>
      <vt:variant>
        <vt:i4>5</vt:i4>
      </vt:variant>
      <vt:variant>
        <vt:lpwstr/>
      </vt:variant>
      <vt:variant>
        <vt:lpwstr>_Toc437764555</vt:lpwstr>
      </vt:variant>
      <vt:variant>
        <vt:i4>1179696</vt:i4>
      </vt:variant>
      <vt:variant>
        <vt:i4>44</vt:i4>
      </vt:variant>
      <vt:variant>
        <vt:i4>0</vt:i4>
      </vt:variant>
      <vt:variant>
        <vt:i4>5</vt:i4>
      </vt:variant>
      <vt:variant>
        <vt:lpwstr/>
      </vt:variant>
      <vt:variant>
        <vt:lpwstr>_Toc437764554</vt:lpwstr>
      </vt:variant>
      <vt:variant>
        <vt:i4>1179696</vt:i4>
      </vt:variant>
      <vt:variant>
        <vt:i4>38</vt:i4>
      </vt:variant>
      <vt:variant>
        <vt:i4>0</vt:i4>
      </vt:variant>
      <vt:variant>
        <vt:i4>5</vt:i4>
      </vt:variant>
      <vt:variant>
        <vt:lpwstr/>
      </vt:variant>
      <vt:variant>
        <vt:lpwstr>_Toc437764553</vt:lpwstr>
      </vt:variant>
      <vt:variant>
        <vt:i4>1179696</vt:i4>
      </vt:variant>
      <vt:variant>
        <vt:i4>32</vt:i4>
      </vt:variant>
      <vt:variant>
        <vt:i4>0</vt:i4>
      </vt:variant>
      <vt:variant>
        <vt:i4>5</vt:i4>
      </vt:variant>
      <vt:variant>
        <vt:lpwstr/>
      </vt:variant>
      <vt:variant>
        <vt:lpwstr>_Toc437764552</vt:lpwstr>
      </vt:variant>
      <vt:variant>
        <vt:i4>1179696</vt:i4>
      </vt:variant>
      <vt:variant>
        <vt:i4>26</vt:i4>
      </vt:variant>
      <vt:variant>
        <vt:i4>0</vt:i4>
      </vt:variant>
      <vt:variant>
        <vt:i4>5</vt:i4>
      </vt:variant>
      <vt:variant>
        <vt:lpwstr/>
      </vt:variant>
      <vt:variant>
        <vt:lpwstr>_Toc437764551</vt:lpwstr>
      </vt:variant>
      <vt:variant>
        <vt:i4>1179696</vt:i4>
      </vt:variant>
      <vt:variant>
        <vt:i4>20</vt:i4>
      </vt:variant>
      <vt:variant>
        <vt:i4>0</vt:i4>
      </vt:variant>
      <vt:variant>
        <vt:i4>5</vt:i4>
      </vt:variant>
      <vt:variant>
        <vt:lpwstr/>
      </vt:variant>
      <vt:variant>
        <vt:lpwstr>_Toc437764550</vt:lpwstr>
      </vt:variant>
      <vt:variant>
        <vt:i4>1245232</vt:i4>
      </vt:variant>
      <vt:variant>
        <vt:i4>14</vt:i4>
      </vt:variant>
      <vt:variant>
        <vt:i4>0</vt:i4>
      </vt:variant>
      <vt:variant>
        <vt:i4>5</vt:i4>
      </vt:variant>
      <vt:variant>
        <vt:lpwstr/>
      </vt:variant>
      <vt:variant>
        <vt:lpwstr>_Toc437764549</vt:lpwstr>
      </vt:variant>
      <vt:variant>
        <vt:i4>1245232</vt:i4>
      </vt:variant>
      <vt:variant>
        <vt:i4>8</vt:i4>
      </vt:variant>
      <vt:variant>
        <vt:i4>0</vt:i4>
      </vt:variant>
      <vt:variant>
        <vt:i4>5</vt:i4>
      </vt:variant>
      <vt:variant>
        <vt:lpwstr/>
      </vt:variant>
      <vt:variant>
        <vt:lpwstr>_Toc437764548</vt:lpwstr>
      </vt:variant>
      <vt:variant>
        <vt:i4>1245232</vt:i4>
      </vt:variant>
      <vt:variant>
        <vt:i4>2</vt:i4>
      </vt:variant>
      <vt:variant>
        <vt:i4>0</vt:i4>
      </vt:variant>
      <vt:variant>
        <vt:i4>5</vt:i4>
      </vt:variant>
      <vt:variant>
        <vt:lpwstr/>
      </vt:variant>
      <vt:variant>
        <vt:lpwstr>_Toc437764547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2018-03-02T09:44:00Z</dcterms:created>
  <dcterms:modified xsi:type="dcterms:W3CDTF">2018-03-07T09:28:00Z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0x01010091F3FD2C2A417242A6F9161FD68FD384</vt:lpwstr>
  </property>
</Properties>
</file>