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571"/>
        <w:tblW w:w="14459"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5339"/>
        <w:gridCol w:w="9120"/>
      </w:tblGrid>
      <w:tr w:rsidR="0060438B" w:rsidRPr="00121F36" w14:paraId="7784C399" w14:textId="77777777" w:rsidTr="00FB1273">
        <w:trPr>
          <w:trHeight w:hRule="exact" w:val="255"/>
        </w:trPr>
        <w:tc>
          <w:tcPr>
            <w:tcW w:w="5339" w:type="dxa"/>
            <w:shd w:val="clear" w:color="auto" w:fill="000000"/>
          </w:tcPr>
          <w:p w14:paraId="459386B7" w14:textId="77777777" w:rsidR="0060438B" w:rsidRPr="00D721D9" w:rsidRDefault="0060438B" w:rsidP="00FB1273">
            <w:pPr>
              <w:pStyle w:val="ListNumber"/>
              <w:numPr>
                <w:ilvl w:val="0"/>
                <w:numId w:val="0"/>
              </w:numPr>
            </w:pPr>
          </w:p>
        </w:tc>
        <w:tc>
          <w:tcPr>
            <w:tcW w:w="9120" w:type="dxa"/>
            <w:shd w:val="clear" w:color="auto" w:fill="000000"/>
          </w:tcPr>
          <w:p w14:paraId="47A3F1EC" w14:textId="77777777" w:rsidR="0060438B" w:rsidRPr="00121F36" w:rsidRDefault="0060438B" w:rsidP="00FB1273"/>
        </w:tc>
      </w:tr>
      <w:tr w:rsidR="0060438B" w:rsidRPr="00121F36" w14:paraId="4273BFF6" w14:textId="77777777" w:rsidTr="00FB1273">
        <w:trPr>
          <w:trHeight w:val="716"/>
        </w:trPr>
        <w:tc>
          <w:tcPr>
            <w:tcW w:w="5339" w:type="dxa"/>
            <w:vMerge w:val="restart"/>
            <w:tcBorders>
              <w:bottom w:val="nil"/>
              <w:right w:val="nil"/>
            </w:tcBorders>
            <w:shd w:val="clear" w:color="auto" w:fill="F0AB00"/>
            <w:tcMar>
              <w:top w:w="113" w:type="dxa"/>
            </w:tcMar>
          </w:tcPr>
          <w:p w14:paraId="3B50AEC2" w14:textId="77777777" w:rsidR="0060438B" w:rsidRPr="00121F36" w:rsidRDefault="0060438B" w:rsidP="00FB1273">
            <w:pPr>
              <w:pStyle w:val="SAPCollateralType"/>
            </w:pPr>
            <w:r w:rsidRPr="00121F36">
              <w:t>Test Script</w:t>
            </w:r>
          </w:p>
          <w:p w14:paraId="214D0ACA" w14:textId="056F3C44" w:rsidR="0078180C" w:rsidRPr="00121F36" w:rsidRDefault="00DB307F" w:rsidP="00FB1273">
            <w:pPr>
              <w:pStyle w:val="SAPDocumentVersion"/>
              <w:rPr>
                <w:rStyle w:val="PlaceholderText"/>
                <w:rFonts w:eastAsia="SimSun"/>
                <w:color w:val="000000"/>
                <w:lang w:eastAsia="zh-CN"/>
              </w:rPr>
            </w:pPr>
            <w:r>
              <w:rPr>
                <w:rStyle w:val="PlaceholderText"/>
                <w:color w:val="000000"/>
              </w:rPr>
              <w:t xml:space="preserve">SAP </w:t>
            </w:r>
            <w:r w:rsidR="0078180C" w:rsidRPr="00121F36">
              <w:rPr>
                <w:rStyle w:val="PlaceholderText"/>
                <w:color w:val="000000"/>
              </w:rPr>
              <w:t>SuccessFactors HCM Core</w:t>
            </w:r>
          </w:p>
          <w:p w14:paraId="23A3B7B5" w14:textId="31D7C890" w:rsidR="0060438B" w:rsidRPr="00121F36" w:rsidRDefault="00AE550E" w:rsidP="00FB1273">
            <w:pPr>
              <w:pStyle w:val="SAPDocumentVersion"/>
              <w:rPr>
                <w:rFonts w:eastAsia="SimSun"/>
                <w:lang w:eastAsia="zh-CN"/>
              </w:rPr>
            </w:pPr>
            <w:del w:id="0" w:author="Author" w:date="2018-01-26T16:54:00Z">
              <w:r w:rsidDel="00EB3674">
                <w:rPr>
                  <w:rFonts w:eastAsia="SimSun"/>
                  <w:lang w:eastAsia="zh-CN"/>
                </w:rPr>
                <w:delText xml:space="preserve">January </w:delText>
              </w:r>
            </w:del>
            <w:ins w:id="1" w:author="Author" w:date="2018-01-26T16:54:00Z">
              <w:r w:rsidR="00EB3674">
                <w:rPr>
                  <w:rFonts w:eastAsia="SimSun"/>
                  <w:lang w:eastAsia="zh-CN"/>
                </w:rPr>
                <w:t xml:space="preserve">April </w:t>
              </w:r>
            </w:ins>
            <w:r>
              <w:rPr>
                <w:rFonts w:eastAsia="SimSun"/>
                <w:lang w:eastAsia="zh-CN"/>
              </w:rPr>
              <w:t>2018</w:t>
            </w:r>
          </w:p>
          <w:p w14:paraId="5ACB69CD" w14:textId="77777777" w:rsidR="0060438B" w:rsidRPr="00121F36" w:rsidRDefault="0060438B" w:rsidP="00FB1273">
            <w:pPr>
              <w:pStyle w:val="SAPDocumentVersion"/>
            </w:pPr>
            <w:r w:rsidRPr="00121F36">
              <w:t>English</w:t>
            </w:r>
          </w:p>
        </w:tc>
        <w:tc>
          <w:tcPr>
            <w:tcW w:w="9120" w:type="dxa"/>
            <w:tcBorders>
              <w:left w:val="nil"/>
              <w:bottom w:val="nil"/>
            </w:tcBorders>
            <w:shd w:val="clear" w:color="auto" w:fill="F0AB00"/>
            <w:tcMar>
              <w:top w:w="113" w:type="dxa"/>
            </w:tcMar>
          </w:tcPr>
          <w:p w14:paraId="48A6CF83" w14:textId="77777777" w:rsidR="0060438B" w:rsidRPr="00121F36" w:rsidRDefault="0060438B" w:rsidP="00FB1273">
            <w:pPr>
              <w:pStyle w:val="SAPSecurityLevel"/>
            </w:pPr>
            <w:bookmarkStart w:id="2" w:name="securitylevel"/>
            <w:r w:rsidRPr="00121F36">
              <w:t>Customer</w:t>
            </w:r>
            <w:bookmarkEnd w:id="2"/>
          </w:p>
        </w:tc>
      </w:tr>
      <w:tr w:rsidR="0060438B" w:rsidRPr="00121F36" w14:paraId="4FBBB4B8" w14:textId="77777777" w:rsidTr="00FB1273">
        <w:trPr>
          <w:trHeight w:hRule="exact" w:val="2703"/>
        </w:trPr>
        <w:tc>
          <w:tcPr>
            <w:tcW w:w="5339" w:type="dxa"/>
            <w:vMerge/>
            <w:tcBorders>
              <w:top w:val="nil"/>
              <w:bottom w:val="nil"/>
              <w:right w:val="nil"/>
            </w:tcBorders>
            <w:shd w:val="clear" w:color="auto" w:fill="F0AB00"/>
            <w:tcMar>
              <w:top w:w="113" w:type="dxa"/>
            </w:tcMar>
          </w:tcPr>
          <w:p w14:paraId="6D98255E" w14:textId="77777777" w:rsidR="0060438B" w:rsidRPr="00121F36" w:rsidRDefault="0060438B" w:rsidP="00FB1273">
            <w:pPr>
              <w:pStyle w:val="SAPCollateralType"/>
            </w:pPr>
          </w:p>
        </w:tc>
        <w:tc>
          <w:tcPr>
            <w:tcW w:w="9120" w:type="dxa"/>
            <w:tcBorders>
              <w:top w:val="nil"/>
              <w:left w:val="nil"/>
              <w:bottom w:val="nil"/>
            </w:tcBorders>
            <w:shd w:val="clear" w:color="auto" w:fill="F0AB00"/>
            <w:tcMar>
              <w:top w:w="113" w:type="dxa"/>
            </w:tcMar>
          </w:tcPr>
          <w:p w14:paraId="00DE81A9" w14:textId="5B292812" w:rsidR="0060438B" w:rsidRPr="00121F36" w:rsidRDefault="00183DBA" w:rsidP="00FB1273">
            <w:pPr>
              <w:pStyle w:val="SAPMainTitle"/>
            </w:pPr>
            <w:bookmarkStart w:id="3" w:name="copyright_fulltext"/>
            <w:bookmarkStart w:id="4" w:name="maintitle"/>
            <w:commentRangeStart w:id="5"/>
            <w:r>
              <w:t xml:space="preserve">Manage </w:t>
            </w:r>
            <w:r w:rsidR="00F9520D" w:rsidRPr="00121F36">
              <w:t>Position</w:t>
            </w:r>
            <w:r>
              <w:t>s</w:t>
            </w:r>
            <w:commentRangeEnd w:id="5"/>
            <w:r w:rsidR="00143261">
              <w:rPr>
                <w:rStyle w:val="CommentReference"/>
                <w:rFonts w:ascii="BentonSans Book" w:hAnsi="BentonSans Book"/>
                <w:color w:val="auto"/>
              </w:rPr>
              <w:commentReference w:id="5"/>
            </w:r>
          </w:p>
          <w:bookmarkEnd w:id="3"/>
          <w:bookmarkEnd w:id="4"/>
          <w:p w14:paraId="7320E345" w14:textId="7F43E63D" w:rsidR="0060438B" w:rsidRPr="00121F36" w:rsidRDefault="0060438B" w:rsidP="00F9520D">
            <w:pPr>
              <w:pStyle w:val="SAPSubTitle"/>
            </w:pPr>
            <w:r w:rsidRPr="00121F36">
              <w:t>ID: F</w:t>
            </w:r>
            <w:r w:rsidR="00F9520D" w:rsidRPr="00121F36">
              <w:t>K1</w:t>
            </w:r>
            <w:r w:rsidR="00C623F0">
              <w:t xml:space="preserve"> </w:t>
            </w:r>
          </w:p>
        </w:tc>
      </w:tr>
    </w:tbl>
    <w:p w14:paraId="6F10D660" w14:textId="77777777" w:rsidR="002102D4" w:rsidRPr="00121F36" w:rsidRDefault="002102D4" w:rsidP="00DF42EA">
      <w:pPr>
        <w:pStyle w:val="SAPKeyblockTitle"/>
        <w:tabs>
          <w:tab w:val="left" w:pos="14310"/>
        </w:tabs>
        <w:ind w:right="-170"/>
      </w:pPr>
      <w:r w:rsidRPr="00121F36">
        <w:t>Table of Contents</w:t>
      </w:r>
    </w:p>
    <w:p w14:paraId="676CBFEC" w14:textId="7BA25BA9" w:rsidR="00D1741A" w:rsidRDefault="00800C62">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07750644" w:history="1">
        <w:r w:rsidR="00D1741A" w:rsidRPr="0002308D">
          <w:rPr>
            <w:rStyle w:val="Hyperlink"/>
            <w:noProof/>
          </w:rPr>
          <w:t>1</w:t>
        </w:r>
        <w:r w:rsidR="00D1741A">
          <w:rPr>
            <w:rFonts w:asciiTheme="minorHAnsi" w:eastAsiaTheme="minorEastAsia" w:hAnsiTheme="minorHAnsi" w:cstheme="minorBidi"/>
            <w:noProof/>
            <w:sz w:val="22"/>
            <w:szCs w:val="22"/>
          </w:rPr>
          <w:tab/>
        </w:r>
        <w:r w:rsidR="00D1741A" w:rsidRPr="0002308D">
          <w:rPr>
            <w:rStyle w:val="Hyperlink"/>
            <w:noProof/>
          </w:rPr>
          <w:t>Purpose</w:t>
        </w:r>
        <w:r w:rsidR="00D1741A">
          <w:rPr>
            <w:noProof/>
            <w:webHidden/>
          </w:rPr>
          <w:tab/>
        </w:r>
        <w:r w:rsidR="00D1741A">
          <w:rPr>
            <w:noProof/>
            <w:webHidden/>
          </w:rPr>
          <w:fldChar w:fldCharType="begin"/>
        </w:r>
        <w:r w:rsidR="00D1741A">
          <w:rPr>
            <w:noProof/>
            <w:webHidden/>
          </w:rPr>
          <w:instrText xml:space="preserve"> PAGEREF _Toc507750644 \h </w:instrText>
        </w:r>
        <w:r w:rsidR="00D1741A">
          <w:rPr>
            <w:noProof/>
            <w:webHidden/>
          </w:rPr>
        </w:r>
        <w:r w:rsidR="00D1741A">
          <w:rPr>
            <w:noProof/>
            <w:webHidden/>
          </w:rPr>
          <w:fldChar w:fldCharType="separate"/>
        </w:r>
        <w:r w:rsidR="00D1741A">
          <w:rPr>
            <w:noProof/>
            <w:webHidden/>
          </w:rPr>
          <w:t>5</w:t>
        </w:r>
        <w:r w:rsidR="00D1741A">
          <w:rPr>
            <w:noProof/>
            <w:webHidden/>
          </w:rPr>
          <w:fldChar w:fldCharType="end"/>
        </w:r>
      </w:hyperlink>
    </w:p>
    <w:p w14:paraId="520B9BC5" w14:textId="25126577" w:rsidR="00D1741A" w:rsidRDefault="009E1FA6">
      <w:pPr>
        <w:pStyle w:val="TOC2"/>
        <w:rPr>
          <w:rFonts w:asciiTheme="minorHAnsi" w:eastAsiaTheme="minorEastAsia" w:hAnsiTheme="minorHAnsi" w:cstheme="minorBidi"/>
          <w:noProof/>
          <w:sz w:val="22"/>
          <w:szCs w:val="22"/>
        </w:rPr>
      </w:pPr>
      <w:hyperlink w:anchor="_Toc507750645" w:history="1">
        <w:r w:rsidR="00D1741A" w:rsidRPr="0002308D">
          <w:rPr>
            <w:rStyle w:val="Hyperlink"/>
            <w:noProof/>
          </w:rPr>
          <w:t>1.1</w:t>
        </w:r>
        <w:r w:rsidR="00D1741A">
          <w:rPr>
            <w:rFonts w:asciiTheme="minorHAnsi" w:eastAsiaTheme="minorEastAsia" w:hAnsiTheme="minorHAnsi" w:cstheme="minorBidi"/>
            <w:noProof/>
            <w:sz w:val="22"/>
            <w:szCs w:val="22"/>
          </w:rPr>
          <w:tab/>
        </w:r>
        <w:r w:rsidR="00D1741A" w:rsidRPr="0002308D">
          <w:rPr>
            <w:rStyle w:val="Hyperlink"/>
            <w:noProof/>
          </w:rPr>
          <w:t>Purpose of the Document</w:t>
        </w:r>
        <w:r w:rsidR="00D1741A">
          <w:rPr>
            <w:noProof/>
            <w:webHidden/>
          </w:rPr>
          <w:tab/>
        </w:r>
        <w:r w:rsidR="00D1741A">
          <w:rPr>
            <w:noProof/>
            <w:webHidden/>
          </w:rPr>
          <w:fldChar w:fldCharType="begin"/>
        </w:r>
        <w:r w:rsidR="00D1741A">
          <w:rPr>
            <w:noProof/>
            <w:webHidden/>
          </w:rPr>
          <w:instrText xml:space="preserve"> PAGEREF _Toc507750645 \h </w:instrText>
        </w:r>
        <w:r w:rsidR="00D1741A">
          <w:rPr>
            <w:noProof/>
            <w:webHidden/>
          </w:rPr>
        </w:r>
        <w:r w:rsidR="00D1741A">
          <w:rPr>
            <w:noProof/>
            <w:webHidden/>
          </w:rPr>
          <w:fldChar w:fldCharType="separate"/>
        </w:r>
        <w:r w:rsidR="00D1741A">
          <w:rPr>
            <w:noProof/>
            <w:webHidden/>
          </w:rPr>
          <w:t>5</w:t>
        </w:r>
        <w:r w:rsidR="00D1741A">
          <w:rPr>
            <w:noProof/>
            <w:webHidden/>
          </w:rPr>
          <w:fldChar w:fldCharType="end"/>
        </w:r>
      </w:hyperlink>
    </w:p>
    <w:p w14:paraId="2263C902" w14:textId="5D2483C3" w:rsidR="00D1741A" w:rsidRDefault="009E1FA6">
      <w:pPr>
        <w:pStyle w:val="TOC2"/>
        <w:rPr>
          <w:rFonts w:asciiTheme="minorHAnsi" w:eastAsiaTheme="minorEastAsia" w:hAnsiTheme="minorHAnsi" w:cstheme="minorBidi"/>
          <w:noProof/>
          <w:sz w:val="22"/>
          <w:szCs w:val="22"/>
        </w:rPr>
      </w:pPr>
      <w:hyperlink w:anchor="_Toc507750646" w:history="1">
        <w:r w:rsidR="00D1741A" w:rsidRPr="0002308D">
          <w:rPr>
            <w:rStyle w:val="Hyperlink"/>
            <w:noProof/>
          </w:rPr>
          <w:t>1.2</w:t>
        </w:r>
        <w:r w:rsidR="00D1741A">
          <w:rPr>
            <w:rFonts w:asciiTheme="minorHAnsi" w:eastAsiaTheme="minorEastAsia" w:hAnsiTheme="minorHAnsi" w:cstheme="minorBidi"/>
            <w:noProof/>
            <w:sz w:val="22"/>
            <w:szCs w:val="22"/>
          </w:rPr>
          <w:tab/>
        </w:r>
        <w:r w:rsidR="00D1741A" w:rsidRPr="0002308D">
          <w:rPr>
            <w:rStyle w:val="Hyperlink"/>
            <w:noProof/>
          </w:rPr>
          <w:t>Purpose of Manage Positions</w:t>
        </w:r>
        <w:r w:rsidR="00D1741A">
          <w:rPr>
            <w:noProof/>
            <w:webHidden/>
          </w:rPr>
          <w:tab/>
        </w:r>
        <w:r w:rsidR="00D1741A">
          <w:rPr>
            <w:noProof/>
            <w:webHidden/>
          </w:rPr>
          <w:fldChar w:fldCharType="begin"/>
        </w:r>
        <w:r w:rsidR="00D1741A">
          <w:rPr>
            <w:noProof/>
            <w:webHidden/>
          </w:rPr>
          <w:instrText xml:space="preserve"> PAGEREF _Toc507750646 \h </w:instrText>
        </w:r>
        <w:r w:rsidR="00D1741A">
          <w:rPr>
            <w:noProof/>
            <w:webHidden/>
          </w:rPr>
        </w:r>
        <w:r w:rsidR="00D1741A">
          <w:rPr>
            <w:noProof/>
            <w:webHidden/>
          </w:rPr>
          <w:fldChar w:fldCharType="separate"/>
        </w:r>
        <w:r w:rsidR="00D1741A">
          <w:rPr>
            <w:noProof/>
            <w:webHidden/>
          </w:rPr>
          <w:t>5</w:t>
        </w:r>
        <w:r w:rsidR="00D1741A">
          <w:rPr>
            <w:noProof/>
            <w:webHidden/>
          </w:rPr>
          <w:fldChar w:fldCharType="end"/>
        </w:r>
      </w:hyperlink>
    </w:p>
    <w:p w14:paraId="69230F8A" w14:textId="185CE834" w:rsidR="00D1741A" w:rsidRDefault="009E1FA6">
      <w:pPr>
        <w:pStyle w:val="TOC1"/>
        <w:rPr>
          <w:rFonts w:asciiTheme="minorHAnsi" w:eastAsiaTheme="minorEastAsia" w:hAnsiTheme="minorHAnsi" w:cstheme="minorBidi"/>
          <w:noProof/>
          <w:sz w:val="22"/>
          <w:szCs w:val="22"/>
        </w:rPr>
      </w:pPr>
      <w:hyperlink w:anchor="_Toc507750647" w:history="1">
        <w:r w:rsidR="00D1741A" w:rsidRPr="0002308D">
          <w:rPr>
            <w:rStyle w:val="Hyperlink"/>
            <w:noProof/>
          </w:rPr>
          <w:t>2</w:t>
        </w:r>
        <w:r w:rsidR="00D1741A">
          <w:rPr>
            <w:rFonts w:asciiTheme="minorHAnsi" w:eastAsiaTheme="minorEastAsia" w:hAnsiTheme="minorHAnsi" w:cstheme="minorBidi"/>
            <w:noProof/>
            <w:sz w:val="22"/>
            <w:szCs w:val="22"/>
          </w:rPr>
          <w:tab/>
        </w:r>
        <w:r w:rsidR="00D1741A" w:rsidRPr="0002308D">
          <w:rPr>
            <w:rStyle w:val="Hyperlink"/>
            <w:noProof/>
          </w:rPr>
          <w:t>Prerequisites</w:t>
        </w:r>
        <w:r w:rsidR="00D1741A">
          <w:rPr>
            <w:noProof/>
            <w:webHidden/>
          </w:rPr>
          <w:tab/>
        </w:r>
        <w:r w:rsidR="00D1741A">
          <w:rPr>
            <w:noProof/>
            <w:webHidden/>
          </w:rPr>
          <w:fldChar w:fldCharType="begin"/>
        </w:r>
        <w:r w:rsidR="00D1741A">
          <w:rPr>
            <w:noProof/>
            <w:webHidden/>
          </w:rPr>
          <w:instrText xml:space="preserve"> PAGEREF _Toc507750647 \h </w:instrText>
        </w:r>
        <w:r w:rsidR="00D1741A">
          <w:rPr>
            <w:noProof/>
            <w:webHidden/>
          </w:rPr>
        </w:r>
        <w:r w:rsidR="00D1741A">
          <w:rPr>
            <w:noProof/>
            <w:webHidden/>
          </w:rPr>
          <w:fldChar w:fldCharType="separate"/>
        </w:r>
        <w:r w:rsidR="00D1741A">
          <w:rPr>
            <w:noProof/>
            <w:webHidden/>
          </w:rPr>
          <w:t>6</w:t>
        </w:r>
        <w:r w:rsidR="00D1741A">
          <w:rPr>
            <w:noProof/>
            <w:webHidden/>
          </w:rPr>
          <w:fldChar w:fldCharType="end"/>
        </w:r>
      </w:hyperlink>
    </w:p>
    <w:p w14:paraId="01181BB8" w14:textId="1FFB6E69" w:rsidR="00D1741A" w:rsidRDefault="009E1FA6">
      <w:pPr>
        <w:pStyle w:val="TOC2"/>
        <w:rPr>
          <w:rFonts w:asciiTheme="minorHAnsi" w:eastAsiaTheme="minorEastAsia" w:hAnsiTheme="minorHAnsi" w:cstheme="minorBidi"/>
          <w:noProof/>
          <w:sz w:val="22"/>
          <w:szCs w:val="22"/>
        </w:rPr>
      </w:pPr>
      <w:hyperlink w:anchor="_Toc507750648" w:history="1">
        <w:r w:rsidR="00D1741A" w:rsidRPr="0002308D">
          <w:rPr>
            <w:rStyle w:val="Hyperlink"/>
            <w:noProof/>
          </w:rPr>
          <w:t>2.1</w:t>
        </w:r>
        <w:r w:rsidR="00D1741A">
          <w:rPr>
            <w:rFonts w:asciiTheme="minorHAnsi" w:eastAsiaTheme="minorEastAsia" w:hAnsiTheme="minorHAnsi" w:cstheme="minorBidi"/>
            <w:noProof/>
            <w:sz w:val="22"/>
            <w:szCs w:val="22"/>
          </w:rPr>
          <w:tab/>
        </w:r>
        <w:r w:rsidR="00D1741A" w:rsidRPr="0002308D">
          <w:rPr>
            <w:rStyle w:val="Hyperlink"/>
            <w:noProof/>
          </w:rPr>
          <w:t>Configuration</w:t>
        </w:r>
        <w:r w:rsidR="00D1741A">
          <w:rPr>
            <w:noProof/>
            <w:webHidden/>
          </w:rPr>
          <w:tab/>
        </w:r>
        <w:r w:rsidR="00D1741A">
          <w:rPr>
            <w:noProof/>
            <w:webHidden/>
          </w:rPr>
          <w:fldChar w:fldCharType="begin"/>
        </w:r>
        <w:r w:rsidR="00D1741A">
          <w:rPr>
            <w:noProof/>
            <w:webHidden/>
          </w:rPr>
          <w:instrText xml:space="preserve"> PAGEREF _Toc507750648 \h </w:instrText>
        </w:r>
        <w:r w:rsidR="00D1741A">
          <w:rPr>
            <w:noProof/>
            <w:webHidden/>
          </w:rPr>
        </w:r>
        <w:r w:rsidR="00D1741A">
          <w:rPr>
            <w:noProof/>
            <w:webHidden/>
          </w:rPr>
          <w:fldChar w:fldCharType="separate"/>
        </w:r>
        <w:r w:rsidR="00D1741A">
          <w:rPr>
            <w:noProof/>
            <w:webHidden/>
          </w:rPr>
          <w:t>6</w:t>
        </w:r>
        <w:r w:rsidR="00D1741A">
          <w:rPr>
            <w:noProof/>
            <w:webHidden/>
          </w:rPr>
          <w:fldChar w:fldCharType="end"/>
        </w:r>
      </w:hyperlink>
    </w:p>
    <w:p w14:paraId="14EC1B9E" w14:textId="4E532B15" w:rsidR="00D1741A" w:rsidRDefault="009E1FA6">
      <w:pPr>
        <w:pStyle w:val="TOC2"/>
        <w:rPr>
          <w:rFonts w:asciiTheme="minorHAnsi" w:eastAsiaTheme="minorEastAsia" w:hAnsiTheme="minorHAnsi" w:cstheme="minorBidi"/>
          <w:noProof/>
          <w:sz w:val="22"/>
          <w:szCs w:val="22"/>
        </w:rPr>
      </w:pPr>
      <w:hyperlink w:anchor="_Toc507750649" w:history="1">
        <w:r w:rsidR="00D1741A" w:rsidRPr="0002308D">
          <w:rPr>
            <w:rStyle w:val="Hyperlink"/>
            <w:noProof/>
          </w:rPr>
          <w:t>2.2</w:t>
        </w:r>
        <w:r w:rsidR="00D1741A">
          <w:rPr>
            <w:rFonts w:asciiTheme="minorHAnsi" w:eastAsiaTheme="minorEastAsia" w:hAnsiTheme="minorHAnsi" w:cstheme="minorBidi"/>
            <w:noProof/>
            <w:sz w:val="22"/>
            <w:szCs w:val="22"/>
          </w:rPr>
          <w:tab/>
        </w:r>
        <w:r w:rsidR="00D1741A" w:rsidRPr="0002308D">
          <w:rPr>
            <w:rStyle w:val="Hyperlink"/>
            <w:noProof/>
          </w:rPr>
          <w:t>System Access</w:t>
        </w:r>
        <w:r w:rsidR="00D1741A">
          <w:rPr>
            <w:noProof/>
            <w:webHidden/>
          </w:rPr>
          <w:tab/>
        </w:r>
        <w:r w:rsidR="00D1741A">
          <w:rPr>
            <w:noProof/>
            <w:webHidden/>
          </w:rPr>
          <w:fldChar w:fldCharType="begin"/>
        </w:r>
        <w:r w:rsidR="00D1741A">
          <w:rPr>
            <w:noProof/>
            <w:webHidden/>
          </w:rPr>
          <w:instrText xml:space="preserve"> PAGEREF _Toc507750649 \h </w:instrText>
        </w:r>
        <w:r w:rsidR="00D1741A">
          <w:rPr>
            <w:noProof/>
            <w:webHidden/>
          </w:rPr>
        </w:r>
        <w:r w:rsidR="00D1741A">
          <w:rPr>
            <w:noProof/>
            <w:webHidden/>
          </w:rPr>
          <w:fldChar w:fldCharType="separate"/>
        </w:r>
        <w:r w:rsidR="00D1741A">
          <w:rPr>
            <w:noProof/>
            <w:webHidden/>
          </w:rPr>
          <w:t>6</w:t>
        </w:r>
        <w:r w:rsidR="00D1741A">
          <w:rPr>
            <w:noProof/>
            <w:webHidden/>
          </w:rPr>
          <w:fldChar w:fldCharType="end"/>
        </w:r>
      </w:hyperlink>
    </w:p>
    <w:p w14:paraId="40EC3199" w14:textId="47508A39" w:rsidR="00D1741A" w:rsidRDefault="009E1FA6">
      <w:pPr>
        <w:pStyle w:val="TOC2"/>
        <w:rPr>
          <w:rFonts w:asciiTheme="minorHAnsi" w:eastAsiaTheme="minorEastAsia" w:hAnsiTheme="minorHAnsi" w:cstheme="minorBidi"/>
          <w:noProof/>
          <w:sz w:val="22"/>
          <w:szCs w:val="22"/>
        </w:rPr>
      </w:pPr>
      <w:hyperlink w:anchor="_Toc507750650" w:history="1">
        <w:r w:rsidR="00D1741A" w:rsidRPr="0002308D">
          <w:rPr>
            <w:rStyle w:val="Hyperlink"/>
            <w:noProof/>
          </w:rPr>
          <w:t>2.3</w:t>
        </w:r>
        <w:r w:rsidR="00D1741A">
          <w:rPr>
            <w:rFonts w:asciiTheme="minorHAnsi" w:eastAsiaTheme="minorEastAsia" w:hAnsiTheme="minorHAnsi" w:cstheme="minorBidi"/>
            <w:noProof/>
            <w:sz w:val="22"/>
            <w:szCs w:val="22"/>
          </w:rPr>
          <w:tab/>
        </w:r>
        <w:r w:rsidR="00D1741A" w:rsidRPr="0002308D">
          <w:rPr>
            <w:rStyle w:val="Hyperlink"/>
            <w:noProof/>
          </w:rPr>
          <w:t>Roles</w:t>
        </w:r>
        <w:r w:rsidR="00D1741A">
          <w:rPr>
            <w:noProof/>
            <w:webHidden/>
          </w:rPr>
          <w:tab/>
        </w:r>
        <w:r w:rsidR="00D1741A">
          <w:rPr>
            <w:noProof/>
            <w:webHidden/>
          </w:rPr>
          <w:fldChar w:fldCharType="begin"/>
        </w:r>
        <w:r w:rsidR="00D1741A">
          <w:rPr>
            <w:noProof/>
            <w:webHidden/>
          </w:rPr>
          <w:instrText xml:space="preserve"> PAGEREF _Toc507750650 \h </w:instrText>
        </w:r>
        <w:r w:rsidR="00D1741A">
          <w:rPr>
            <w:noProof/>
            <w:webHidden/>
          </w:rPr>
        </w:r>
        <w:r w:rsidR="00D1741A">
          <w:rPr>
            <w:noProof/>
            <w:webHidden/>
          </w:rPr>
          <w:fldChar w:fldCharType="separate"/>
        </w:r>
        <w:r w:rsidR="00D1741A">
          <w:rPr>
            <w:noProof/>
            <w:webHidden/>
          </w:rPr>
          <w:t>6</w:t>
        </w:r>
        <w:r w:rsidR="00D1741A">
          <w:rPr>
            <w:noProof/>
            <w:webHidden/>
          </w:rPr>
          <w:fldChar w:fldCharType="end"/>
        </w:r>
      </w:hyperlink>
    </w:p>
    <w:p w14:paraId="40379E93" w14:textId="2165ED8E" w:rsidR="00D1741A" w:rsidRDefault="009E1FA6">
      <w:pPr>
        <w:pStyle w:val="TOC2"/>
        <w:rPr>
          <w:rFonts w:asciiTheme="minorHAnsi" w:eastAsiaTheme="minorEastAsia" w:hAnsiTheme="minorHAnsi" w:cstheme="minorBidi"/>
          <w:noProof/>
          <w:sz w:val="22"/>
          <w:szCs w:val="22"/>
        </w:rPr>
      </w:pPr>
      <w:hyperlink w:anchor="_Toc507750651" w:history="1">
        <w:r w:rsidR="00D1741A" w:rsidRPr="0002308D">
          <w:rPr>
            <w:rStyle w:val="Hyperlink"/>
            <w:noProof/>
          </w:rPr>
          <w:t>2.4</w:t>
        </w:r>
        <w:r w:rsidR="00D1741A">
          <w:rPr>
            <w:rFonts w:asciiTheme="minorHAnsi" w:eastAsiaTheme="minorEastAsia" w:hAnsiTheme="minorHAnsi" w:cstheme="minorBidi"/>
            <w:noProof/>
            <w:sz w:val="22"/>
            <w:szCs w:val="22"/>
          </w:rPr>
          <w:tab/>
        </w:r>
        <w:r w:rsidR="00D1741A" w:rsidRPr="0002308D">
          <w:rPr>
            <w:rStyle w:val="Hyperlink"/>
            <w:noProof/>
          </w:rPr>
          <w:t>Master Data, Organizational Data, and Other Data</w:t>
        </w:r>
        <w:r w:rsidR="00D1741A">
          <w:rPr>
            <w:noProof/>
            <w:webHidden/>
          </w:rPr>
          <w:tab/>
        </w:r>
        <w:r w:rsidR="00D1741A">
          <w:rPr>
            <w:noProof/>
            <w:webHidden/>
          </w:rPr>
          <w:fldChar w:fldCharType="begin"/>
        </w:r>
        <w:r w:rsidR="00D1741A">
          <w:rPr>
            <w:noProof/>
            <w:webHidden/>
          </w:rPr>
          <w:instrText xml:space="preserve"> PAGEREF _Toc507750651 \h </w:instrText>
        </w:r>
        <w:r w:rsidR="00D1741A">
          <w:rPr>
            <w:noProof/>
            <w:webHidden/>
          </w:rPr>
        </w:r>
        <w:r w:rsidR="00D1741A">
          <w:rPr>
            <w:noProof/>
            <w:webHidden/>
          </w:rPr>
          <w:fldChar w:fldCharType="separate"/>
        </w:r>
        <w:r w:rsidR="00D1741A">
          <w:rPr>
            <w:noProof/>
            <w:webHidden/>
          </w:rPr>
          <w:t>7</w:t>
        </w:r>
        <w:r w:rsidR="00D1741A">
          <w:rPr>
            <w:noProof/>
            <w:webHidden/>
          </w:rPr>
          <w:fldChar w:fldCharType="end"/>
        </w:r>
      </w:hyperlink>
    </w:p>
    <w:p w14:paraId="30CB436C" w14:textId="44916163" w:rsidR="00D1741A" w:rsidRDefault="009E1FA6">
      <w:pPr>
        <w:pStyle w:val="TOC2"/>
        <w:rPr>
          <w:rFonts w:asciiTheme="minorHAnsi" w:eastAsiaTheme="minorEastAsia" w:hAnsiTheme="minorHAnsi" w:cstheme="minorBidi"/>
          <w:noProof/>
          <w:sz w:val="22"/>
          <w:szCs w:val="22"/>
        </w:rPr>
      </w:pPr>
      <w:hyperlink w:anchor="_Toc507750652" w:history="1">
        <w:r w:rsidR="00D1741A" w:rsidRPr="0002308D">
          <w:rPr>
            <w:rStyle w:val="Hyperlink"/>
            <w:noProof/>
          </w:rPr>
          <w:t>2.5</w:t>
        </w:r>
        <w:r w:rsidR="00D1741A">
          <w:rPr>
            <w:rFonts w:asciiTheme="minorHAnsi" w:eastAsiaTheme="minorEastAsia" w:hAnsiTheme="minorHAnsi" w:cstheme="minorBidi"/>
            <w:noProof/>
            <w:sz w:val="22"/>
            <w:szCs w:val="22"/>
          </w:rPr>
          <w:tab/>
        </w:r>
        <w:r w:rsidR="00D1741A" w:rsidRPr="0002308D">
          <w:rPr>
            <w:rStyle w:val="Hyperlink"/>
            <w:noProof/>
          </w:rPr>
          <w:t>Business Conditions</w:t>
        </w:r>
        <w:r w:rsidR="00D1741A">
          <w:rPr>
            <w:noProof/>
            <w:webHidden/>
          </w:rPr>
          <w:tab/>
        </w:r>
        <w:r w:rsidR="00D1741A">
          <w:rPr>
            <w:noProof/>
            <w:webHidden/>
          </w:rPr>
          <w:fldChar w:fldCharType="begin"/>
        </w:r>
        <w:r w:rsidR="00D1741A">
          <w:rPr>
            <w:noProof/>
            <w:webHidden/>
          </w:rPr>
          <w:instrText xml:space="preserve"> PAGEREF _Toc507750652 \h </w:instrText>
        </w:r>
        <w:r w:rsidR="00D1741A">
          <w:rPr>
            <w:noProof/>
            <w:webHidden/>
          </w:rPr>
        </w:r>
        <w:r w:rsidR="00D1741A">
          <w:rPr>
            <w:noProof/>
            <w:webHidden/>
          </w:rPr>
          <w:fldChar w:fldCharType="separate"/>
        </w:r>
        <w:r w:rsidR="00D1741A">
          <w:rPr>
            <w:noProof/>
            <w:webHidden/>
          </w:rPr>
          <w:t>8</w:t>
        </w:r>
        <w:r w:rsidR="00D1741A">
          <w:rPr>
            <w:noProof/>
            <w:webHidden/>
          </w:rPr>
          <w:fldChar w:fldCharType="end"/>
        </w:r>
      </w:hyperlink>
    </w:p>
    <w:p w14:paraId="00E64DCC" w14:textId="64435086" w:rsidR="00D1741A" w:rsidRDefault="009E1FA6">
      <w:pPr>
        <w:pStyle w:val="TOC2"/>
        <w:rPr>
          <w:rFonts w:asciiTheme="minorHAnsi" w:eastAsiaTheme="minorEastAsia" w:hAnsiTheme="minorHAnsi" w:cstheme="minorBidi"/>
          <w:noProof/>
          <w:sz w:val="22"/>
          <w:szCs w:val="22"/>
        </w:rPr>
      </w:pPr>
      <w:hyperlink w:anchor="_Toc507750653" w:history="1">
        <w:r w:rsidR="00D1741A" w:rsidRPr="0002308D">
          <w:rPr>
            <w:rStyle w:val="Hyperlink"/>
            <w:noProof/>
          </w:rPr>
          <w:t>2.6</w:t>
        </w:r>
        <w:r w:rsidR="00D1741A">
          <w:rPr>
            <w:rFonts w:asciiTheme="minorHAnsi" w:eastAsiaTheme="minorEastAsia" w:hAnsiTheme="minorHAnsi" w:cstheme="minorBidi"/>
            <w:noProof/>
            <w:sz w:val="22"/>
            <w:szCs w:val="22"/>
          </w:rPr>
          <w:tab/>
        </w:r>
        <w:r w:rsidR="00D1741A" w:rsidRPr="0002308D">
          <w:rPr>
            <w:rStyle w:val="Hyperlink"/>
            <w:noProof/>
          </w:rPr>
          <w:t>Preliminary Steps</w:t>
        </w:r>
        <w:r w:rsidR="00D1741A">
          <w:rPr>
            <w:noProof/>
            <w:webHidden/>
          </w:rPr>
          <w:tab/>
        </w:r>
        <w:r w:rsidR="00D1741A">
          <w:rPr>
            <w:noProof/>
            <w:webHidden/>
          </w:rPr>
          <w:fldChar w:fldCharType="begin"/>
        </w:r>
        <w:r w:rsidR="00D1741A">
          <w:rPr>
            <w:noProof/>
            <w:webHidden/>
          </w:rPr>
          <w:instrText xml:space="preserve"> PAGEREF _Toc507750653 \h </w:instrText>
        </w:r>
        <w:r w:rsidR="00D1741A">
          <w:rPr>
            <w:noProof/>
            <w:webHidden/>
          </w:rPr>
        </w:r>
        <w:r w:rsidR="00D1741A">
          <w:rPr>
            <w:noProof/>
            <w:webHidden/>
          </w:rPr>
          <w:fldChar w:fldCharType="separate"/>
        </w:r>
        <w:r w:rsidR="00D1741A">
          <w:rPr>
            <w:noProof/>
            <w:webHidden/>
          </w:rPr>
          <w:t>9</w:t>
        </w:r>
        <w:r w:rsidR="00D1741A">
          <w:rPr>
            <w:noProof/>
            <w:webHidden/>
          </w:rPr>
          <w:fldChar w:fldCharType="end"/>
        </w:r>
      </w:hyperlink>
    </w:p>
    <w:p w14:paraId="1E432A22" w14:textId="4AF9CAA9" w:rsidR="00D1741A" w:rsidRDefault="009E1FA6">
      <w:pPr>
        <w:pStyle w:val="TOC3"/>
        <w:rPr>
          <w:rFonts w:asciiTheme="minorHAnsi" w:eastAsiaTheme="minorEastAsia" w:hAnsiTheme="minorHAnsi" w:cstheme="minorBidi"/>
          <w:noProof/>
          <w:sz w:val="22"/>
          <w:szCs w:val="22"/>
        </w:rPr>
      </w:pPr>
      <w:hyperlink w:anchor="_Toc507750654" w:history="1">
        <w:r w:rsidR="00D1741A" w:rsidRPr="0002308D">
          <w:rPr>
            <w:rStyle w:val="Hyperlink"/>
            <w:noProof/>
            <w14:scene3d>
              <w14:camera w14:prst="orthographicFront"/>
              <w14:lightRig w14:rig="threePt" w14:dir="t">
                <w14:rot w14:lat="0" w14:lon="0" w14:rev="0"/>
              </w14:lightRig>
            </w14:scene3d>
          </w:rPr>
          <w:t>2.6.1</w:t>
        </w:r>
        <w:r w:rsidR="00D1741A">
          <w:rPr>
            <w:rFonts w:asciiTheme="minorHAnsi" w:eastAsiaTheme="minorEastAsia" w:hAnsiTheme="minorHAnsi" w:cstheme="minorBidi"/>
            <w:noProof/>
            <w:sz w:val="22"/>
            <w:szCs w:val="22"/>
          </w:rPr>
          <w:tab/>
        </w:r>
        <w:r w:rsidR="00D1741A" w:rsidRPr="0002308D">
          <w:rPr>
            <w:rStyle w:val="Hyperlink"/>
            <w:noProof/>
          </w:rPr>
          <w:t>Creating Job Classification</w:t>
        </w:r>
        <w:r w:rsidR="00D1741A">
          <w:rPr>
            <w:noProof/>
            <w:webHidden/>
          </w:rPr>
          <w:tab/>
        </w:r>
        <w:r w:rsidR="00D1741A">
          <w:rPr>
            <w:noProof/>
            <w:webHidden/>
          </w:rPr>
          <w:fldChar w:fldCharType="begin"/>
        </w:r>
        <w:r w:rsidR="00D1741A">
          <w:rPr>
            <w:noProof/>
            <w:webHidden/>
          </w:rPr>
          <w:instrText xml:space="preserve"> PAGEREF _Toc507750654 \h </w:instrText>
        </w:r>
        <w:r w:rsidR="00D1741A">
          <w:rPr>
            <w:noProof/>
            <w:webHidden/>
          </w:rPr>
        </w:r>
        <w:r w:rsidR="00D1741A">
          <w:rPr>
            <w:noProof/>
            <w:webHidden/>
          </w:rPr>
          <w:fldChar w:fldCharType="separate"/>
        </w:r>
        <w:r w:rsidR="00D1741A">
          <w:rPr>
            <w:noProof/>
            <w:webHidden/>
          </w:rPr>
          <w:t>9</w:t>
        </w:r>
        <w:r w:rsidR="00D1741A">
          <w:rPr>
            <w:noProof/>
            <w:webHidden/>
          </w:rPr>
          <w:fldChar w:fldCharType="end"/>
        </w:r>
      </w:hyperlink>
    </w:p>
    <w:p w14:paraId="11B41579" w14:textId="1124DC3D" w:rsidR="00D1741A" w:rsidRDefault="009E1FA6">
      <w:pPr>
        <w:pStyle w:val="TOC3"/>
        <w:rPr>
          <w:rFonts w:asciiTheme="minorHAnsi" w:eastAsiaTheme="minorEastAsia" w:hAnsiTheme="minorHAnsi" w:cstheme="minorBidi"/>
          <w:noProof/>
          <w:sz w:val="22"/>
          <w:szCs w:val="22"/>
        </w:rPr>
      </w:pPr>
      <w:hyperlink w:anchor="_Toc507750655" w:history="1">
        <w:r w:rsidR="00D1741A" w:rsidRPr="0002308D">
          <w:rPr>
            <w:rStyle w:val="Hyperlink"/>
            <w:noProof/>
            <w14:scene3d>
              <w14:camera w14:prst="orthographicFront"/>
              <w14:lightRig w14:rig="threePt" w14:dir="t">
                <w14:rot w14:lat="0" w14:lon="0" w14:rev="0"/>
              </w14:lightRig>
            </w14:scene3d>
          </w:rPr>
          <w:t>2.6.2</w:t>
        </w:r>
        <w:r w:rsidR="00D1741A">
          <w:rPr>
            <w:rFonts w:asciiTheme="minorHAnsi" w:eastAsiaTheme="minorEastAsia" w:hAnsiTheme="minorHAnsi" w:cstheme="minorBidi"/>
            <w:noProof/>
            <w:sz w:val="22"/>
            <w:szCs w:val="22"/>
          </w:rPr>
          <w:tab/>
        </w:r>
        <w:r w:rsidR="00D1741A" w:rsidRPr="0002308D">
          <w:rPr>
            <w:rStyle w:val="Hyperlink"/>
            <w:noProof/>
          </w:rPr>
          <w:t>Creating Company Structure</w:t>
        </w:r>
        <w:r w:rsidR="00D1741A">
          <w:rPr>
            <w:noProof/>
            <w:webHidden/>
          </w:rPr>
          <w:tab/>
        </w:r>
        <w:r w:rsidR="00D1741A">
          <w:rPr>
            <w:noProof/>
            <w:webHidden/>
          </w:rPr>
          <w:fldChar w:fldCharType="begin"/>
        </w:r>
        <w:r w:rsidR="00D1741A">
          <w:rPr>
            <w:noProof/>
            <w:webHidden/>
          </w:rPr>
          <w:instrText xml:space="preserve"> PAGEREF _Toc507750655 \h </w:instrText>
        </w:r>
        <w:r w:rsidR="00D1741A">
          <w:rPr>
            <w:noProof/>
            <w:webHidden/>
          </w:rPr>
        </w:r>
        <w:r w:rsidR="00D1741A">
          <w:rPr>
            <w:noProof/>
            <w:webHidden/>
          </w:rPr>
          <w:fldChar w:fldCharType="separate"/>
        </w:r>
        <w:r w:rsidR="00D1741A">
          <w:rPr>
            <w:noProof/>
            <w:webHidden/>
          </w:rPr>
          <w:t>10</w:t>
        </w:r>
        <w:r w:rsidR="00D1741A">
          <w:rPr>
            <w:noProof/>
            <w:webHidden/>
          </w:rPr>
          <w:fldChar w:fldCharType="end"/>
        </w:r>
      </w:hyperlink>
    </w:p>
    <w:p w14:paraId="44A88DFF" w14:textId="047DEA09" w:rsidR="00D1741A" w:rsidRDefault="009E1FA6">
      <w:pPr>
        <w:pStyle w:val="TOC3"/>
        <w:rPr>
          <w:rFonts w:asciiTheme="minorHAnsi" w:eastAsiaTheme="minorEastAsia" w:hAnsiTheme="minorHAnsi" w:cstheme="minorBidi"/>
          <w:noProof/>
          <w:sz w:val="22"/>
          <w:szCs w:val="22"/>
        </w:rPr>
      </w:pPr>
      <w:hyperlink w:anchor="_Toc507750656" w:history="1">
        <w:r w:rsidR="00D1741A" w:rsidRPr="0002308D">
          <w:rPr>
            <w:rStyle w:val="Hyperlink"/>
            <w:noProof/>
            <w14:scene3d>
              <w14:camera w14:prst="orthographicFront"/>
              <w14:lightRig w14:rig="threePt" w14:dir="t">
                <w14:rot w14:lat="0" w14:lon="0" w14:rev="0"/>
              </w14:lightRig>
            </w14:scene3d>
          </w:rPr>
          <w:t>2.6.3</w:t>
        </w:r>
        <w:r w:rsidR="00D1741A">
          <w:rPr>
            <w:rFonts w:asciiTheme="minorHAnsi" w:eastAsiaTheme="minorEastAsia" w:hAnsiTheme="minorHAnsi" w:cstheme="minorBidi"/>
            <w:noProof/>
            <w:sz w:val="22"/>
            <w:szCs w:val="22"/>
          </w:rPr>
          <w:tab/>
        </w:r>
        <w:r w:rsidR="00D1741A" w:rsidRPr="0002308D">
          <w:rPr>
            <w:rStyle w:val="Hyperlink"/>
            <w:noProof/>
          </w:rPr>
          <w:t>Creating First Position in the Instance</w:t>
        </w:r>
        <w:r w:rsidR="00D1741A">
          <w:rPr>
            <w:noProof/>
            <w:webHidden/>
          </w:rPr>
          <w:tab/>
        </w:r>
        <w:r w:rsidR="00D1741A">
          <w:rPr>
            <w:noProof/>
            <w:webHidden/>
          </w:rPr>
          <w:fldChar w:fldCharType="begin"/>
        </w:r>
        <w:r w:rsidR="00D1741A">
          <w:rPr>
            <w:noProof/>
            <w:webHidden/>
          </w:rPr>
          <w:instrText xml:space="preserve"> PAGEREF _Toc507750656 \h </w:instrText>
        </w:r>
        <w:r w:rsidR="00D1741A">
          <w:rPr>
            <w:noProof/>
            <w:webHidden/>
          </w:rPr>
        </w:r>
        <w:r w:rsidR="00D1741A">
          <w:rPr>
            <w:noProof/>
            <w:webHidden/>
          </w:rPr>
          <w:fldChar w:fldCharType="separate"/>
        </w:r>
        <w:r w:rsidR="00D1741A">
          <w:rPr>
            <w:noProof/>
            <w:webHidden/>
          </w:rPr>
          <w:t>12</w:t>
        </w:r>
        <w:r w:rsidR="00D1741A">
          <w:rPr>
            <w:noProof/>
            <w:webHidden/>
          </w:rPr>
          <w:fldChar w:fldCharType="end"/>
        </w:r>
      </w:hyperlink>
    </w:p>
    <w:p w14:paraId="115C5954" w14:textId="58875315" w:rsidR="00D1741A" w:rsidRDefault="009E1FA6">
      <w:pPr>
        <w:pStyle w:val="TOC1"/>
        <w:rPr>
          <w:rFonts w:asciiTheme="minorHAnsi" w:eastAsiaTheme="minorEastAsia" w:hAnsiTheme="minorHAnsi" w:cstheme="minorBidi"/>
          <w:noProof/>
          <w:sz w:val="22"/>
          <w:szCs w:val="22"/>
        </w:rPr>
      </w:pPr>
      <w:hyperlink w:anchor="_Toc507750657" w:history="1">
        <w:r w:rsidR="00D1741A" w:rsidRPr="0002308D">
          <w:rPr>
            <w:rStyle w:val="Hyperlink"/>
            <w:noProof/>
          </w:rPr>
          <w:t>3</w:t>
        </w:r>
        <w:r w:rsidR="00D1741A">
          <w:rPr>
            <w:rFonts w:asciiTheme="minorHAnsi" w:eastAsiaTheme="minorEastAsia" w:hAnsiTheme="minorHAnsi" w:cstheme="minorBidi"/>
            <w:noProof/>
            <w:sz w:val="22"/>
            <w:szCs w:val="22"/>
          </w:rPr>
          <w:tab/>
        </w:r>
        <w:r w:rsidR="00D1741A" w:rsidRPr="0002308D">
          <w:rPr>
            <w:rStyle w:val="Hyperlink"/>
            <w:noProof/>
          </w:rPr>
          <w:t>Overview Table</w:t>
        </w:r>
        <w:r w:rsidR="00D1741A">
          <w:rPr>
            <w:noProof/>
            <w:webHidden/>
          </w:rPr>
          <w:tab/>
        </w:r>
        <w:r w:rsidR="00D1741A">
          <w:rPr>
            <w:noProof/>
            <w:webHidden/>
          </w:rPr>
          <w:fldChar w:fldCharType="begin"/>
        </w:r>
        <w:r w:rsidR="00D1741A">
          <w:rPr>
            <w:noProof/>
            <w:webHidden/>
          </w:rPr>
          <w:instrText xml:space="preserve"> PAGEREF _Toc507750657 \h </w:instrText>
        </w:r>
        <w:r w:rsidR="00D1741A">
          <w:rPr>
            <w:noProof/>
            <w:webHidden/>
          </w:rPr>
        </w:r>
        <w:r w:rsidR="00D1741A">
          <w:rPr>
            <w:noProof/>
            <w:webHidden/>
          </w:rPr>
          <w:fldChar w:fldCharType="separate"/>
        </w:r>
        <w:r w:rsidR="00D1741A">
          <w:rPr>
            <w:noProof/>
            <w:webHidden/>
          </w:rPr>
          <w:t>15</w:t>
        </w:r>
        <w:r w:rsidR="00D1741A">
          <w:rPr>
            <w:noProof/>
            <w:webHidden/>
          </w:rPr>
          <w:fldChar w:fldCharType="end"/>
        </w:r>
      </w:hyperlink>
    </w:p>
    <w:p w14:paraId="1EDB93AE" w14:textId="065FB5A2" w:rsidR="00D1741A" w:rsidRDefault="009E1FA6">
      <w:pPr>
        <w:pStyle w:val="TOC1"/>
        <w:rPr>
          <w:rFonts w:asciiTheme="minorHAnsi" w:eastAsiaTheme="minorEastAsia" w:hAnsiTheme="minorHAnsi" w:cstheme="minorBidi"/>
          <w:noProof/>
          <w:sz w:val="22"/>
          <w:szCs w:val="22"/>
        </w:rPr>
      </w:pPr>
      <w:hyperlink w:anchor="_Toc507750658" w:history="1">
        <w:r w:rsidR="00D1741A" w:rsidRPr="0002308D">
          <w:rPr>
            <w:rStyle w:val="Hyperlink"/>
            <w:noProof/>
          </w:rPr>
          <w:t>4</w:t>
        </w:r>
        <w:r w:rsidR="00D1741A">
          <w:rPr>
            <w:rFonts w:asciiTheme="minorHAnsi" w:eastAsiaTheme="minorEastAsia" w:hAnsiTheme="minorHAnsi" w:cstheme="minorBidi"/>
            <w:noProof/>
            <w:sz w:val="22"/>
            <w:szCs w:val="22"/>
          </w:rPr>
          <w:tab/>
        </w:r>
        <w:r w:rsidR="00D1741A" w:rsidRPr="0002308D">
          <w:rPr>
            <w:rStyle w:val="Hyperlink"/>
            <w:noProof/>
          </w:rPr>
          <w:t>Testing the Process Steps</w:t>
        </w:r>
        <w:r w:rsidR="00D1741A">
          <w:rPr>
            <w:noProof/>
            <w:webHidden/>
          </w:rPr>
          <w:tab/>
        </w:r>
        <w:r w:rsidR="00D1741A">
          <w:rPr>
            <w:noProof/>
            <w:webHidden/>
          </w:rPr>
          <w:fldChar w:fldCharType="begin"/>
        </w:r>
        <w:r w:rsidR="00D1741A">
          <w:rPr>
            <w:noProof/>
            <w:webHidden/>
          </w:rPr>
          <w:instrText xml:space="preserve"> PAGEREF _Toc507750658 \h </w:instrText>
        </w:r>
        <w:r w:rsidR="00D1741A">
          <w:rPr>
            <w:noProof/>
            <w:webHidden/>
          </w:rPr>
        </w:r>
        <w:r w:rsidR="00D1741A">
          <w:rPr>
            <w:noProof/>
            <w:webHidden/>
          </w:rPr>
          <w:fldChar w:fldCharType="separate"/>
        </w:r>
        <w:r w:rsidR="00D1741A">
          <w:rPr>
            <w:noProof/>
            <w:webHidden/>
          </w:rPr>
          <w:t>21</w:t>
        </w:r>
        <w:r w:rsidR="00D1741A">
          <w:rPr>
            <w:noProof/>
            <w:webHidden/>
          </w:rPr>
          <w:fldChar w:fldCharType="end"/>
        </w:r>
      </w:hyperlink>
    </w:p>
    <w:p w14:paraId="68BD3B79" w14:textId="117F9CD9" w:rsidR="00D1741A" w:rsidRDefault="009E1FA6">
      <w:pPr>
        <w:pStyle w:val="TOC2"/>
        <w:rPr>
          <w:rFonts w:asciiTheme="minorHAnsi" w:eastAsiaTheme="minorEastAsia" w:hAnsiTheme="minorHAnsi" w:cstheme="minorBidi"/>
          <w:noProof/>
          <w:sz w:val="22"/>
          <w:szCs w:val="22"/>
        </w:rPr>
      </w:pPr>
      <w:hyperlink w:anchor="_Toc507750659" w:history="1">
        <w:r w:rsidR="00D1741A" w:rsidRPr="0002308D">
          <w:rPr>
            <w:rStyle w:val="Hyperlink"/>
            <w:noProof/>
          </w:rPr>
          <w:t>4.1</w:t>
        </w:r>
        <w:r w:rsidR="00D1741A">
          <w:rPr>
            <w:rFonts w:asciiTheme="minorHAnsi" w:eastAsiaTheme="minorEastAsia" w:hAnsiTheme="minorHAnsi" w:cstheme="minorBidi"/>
            <w:noProof/>
            <w:sz w:val="22"/>
            <w:szCs w:val="22"/>
          </w:rPr>
          <w:tab/>
        </w:r>
        <w:r w:rsidR="00D1741A" w:rsidRPr="0002308D">
          <w:rPr>
            <w:rStyle w:val="Hyperlink"/>
            <w:noProof/>
          </w:rPr>
          <w:t>Viewing Position Details</w:t>
        </w:r>
        <w:r w:rsidR="00D1741A">
          <w:rPr>
            <w:noProof/>
            <w:webHidden/>
          </w:rPr>
          <w:tab/>
        </w:r>
        <w:r w:rsidR="00D1741A">
          <w:rPr>
            <w:noProof/>
            <w:webHidden/>
          </w:rPr>
          <w:fldChar w:fldCharType="begin"/>
        </w:r>
        <w:r w:rsidR="00D1741A">
          <w:rPr>
            <w:noProof/>
            <w:webHidden/>
          </w:rPr>
          <w:instrText xml:space="preserve"> PAGEREF _Toc507750659 \h </w:instrText>
        </w:r>
        <w:r w:rsidR="00D1741A">
          <w:rPr>
            <w:noProof/>
            <w:webHidden/>
          </w:rPr>
        </w:r>
        <w:r w:rsidR="00D1741A">
          <w:rPr>
            <w:noProof/>
            <w:webHidden/>
          </w:rPr>
          <w:fldChar w:fldCharType="separate"/>
        </w:r>
        <w:r w:rsidR="00D1741A">
          <w:rPr>
            <w:noProof/>
            <w:webHidden/>
          </w:rPr>
          <w:t>21</w:t>
        </w:r>
        <w:r w:rsidR="00D1741A">
          <w:rPr>
            <w:noProof/>
            <w:webHidden/>
          </w:rPr>
          <w:fldChar w:fldCharType="end"/>
        </w:r>
      </w:hyperlink>
    </w:p>
    <w:p w14:paraId="3E9F72D0" w14:textId="1C4C2EEC" w:rsidR="00D1741A" w:rsidRDefault="009E1FA6">
      <w:pPr>
        <w:pStyle w:val="TOC2"/>
        <w:rPr>
          <w:rFonts w:asciiTheme="minorHAnsi" w:eastAsiaTheme="minorEastAsia" w:hAnsiTheme="minorHAnsi" w:cstheme="minorBidi"/>
          <w:noProof/>
          <w:sz w:val="22"/>
          <w:szCs w:val="22"/>
        </w:rPr>
      </w:pPr>
      <w:hyperlink w:anchor="_Toc507750660" w:history="1">
        <w:r w:rsidR="00D1741A" w:rsidRPr="0002308D">
          <w:rPr>
            <w:rStyle w:val="Hyperlink"/>
            <w:noProof/>
          </w:rPr>
          <w:t>4.2</w:t>
        </w:r>
        <w:r w:rsidR="00D1741A">
          <w:rPr>
            <w:rFonts w:asciiTheme="minorHAnsi" w:eastAsiaTheme="minorEastAsia" w:hAnsiTheme="minorHAnsi" w:cstheme="minorBidi"/>
            <w:noProof/>
            <w:sz w:val="22"/>
            <w:szCs w:val="22"/>
          </w:rPr>
          <w:tab/>
        </w:r>
        <w:r w:rsidR="00D1741A" w:rsidRPr="0002308D">
          <w:rPr>
            <w:rStyle w:val="Hyperlink"/>
            <w:noProof/>
          </w:rPr>
          <w:t>Position Creation (Sub-Process)</w:t>
        </w:r>
        <w:r w:rsidR="00D1741A">
          <w:rPr>
            <w:noProof/>
            <w:webHidden/>
          </w:rPr>
          <w:tab/>
        </w:r>
        <w:r w:rsidR="00D1741A">
          <w:rPr>
            <w:noProof/>
            <w:webHidden/>
          </w:rPr>
          <w:fldChar w:fldCharType="begin"/>
        </w:r>
        <w:r w:rsidR="00D1741A">
          <w:rPr>
            <w:noProof/>
            <w:webHidden/>
          </w:rPr>
          <w:instrText xml:space="preserve"> PAGEREF _Toc507750660 \h </w:instrText>
        </w:r>
        <w:r w:rsidR="00D1741A">
          <w:rPr>
            <w:noProof/>
            <w:webHidden/>
          </w:rPr>
        </w:r>
        <w:r w:rsidR="00D1741A">
          <w:rPr>
            <w:noProof/>
            <w:webHidden/>
          </w:rPr>
          <w:fldChar w:fldCharType="separate"/>
        </w:r>
        <w:r w:rsidR="00D1741A">
          <w:rPr>
            <w:noProof/>
            <w:webHidden/>
          </w:rPr>
          <w:t>23</w:t>
        </w:r>
        <w:r w:rsidR="00D1741A">
          <w:rPr>
            <w:noProof/>
            <w:webHidden/>
          </w:rPr>
          <w:fldChar w:fldCharType="end"/>
        </w:r>
      </w:hyperlink>
    </w:p>
    <w:p w14:paraId="060477F2" w14:textId="1719232C" w:rsidR="00D1741A" w:rsidRDefault="009E1FA6">
      <w:pPr>
        <w:pStyle w:val="TOC3"/>
        <w:rPr>
          <w:rFonts w:asciiTheme="minorHAnsi" w:eastAsiaTheme="minorEastAsia" w:hAnsiTheme="minorHAnsi" w:cstheme="minorBidi"/>
          <w:noProof/>
          <w:sz w:val="22"/>
          <w:szCs w:val="22"/>
        </w:rPr>
      </w:pPr>
      <w:hyperlink w:anchor="_Toc507750661" w:history="1">
        <w:r w:rsidR="00D1741A" w:rsidRPr="0002308D">
          <w:rPr>
            <w:rStyle w:val="Hyperlink"/>
            <w:noProof/>
            <w14:scene3d>
              <w14:camera w14:prst="orthographicFront"/>
              <w14:lightRig w14:rig="threePt" w14:dir="t">
                <w14:rot w14:lat="0" w14:lon="0" w14:rev="0"/>
              </w14:lightRig>
            </w14:scene3d>
          </w:rPr>
          <w:t>4.2.1</w:t>
        </w:r>
        <w:r w:rsidR="00D1741A">
          <w:rPr>
            <w:rFonts w:asciiTheme="minorHAnsi" w:eastAsiaTheme="minorEastAsia" w:hAnsiTheme="minorHAnsi" w:cstheme="minorBidi"/>
            <w:noProof/>
            <w:sz w:val="22"/>
            <w:szCs w:val="22"/>
          </w:rPr>
          <w:tab/>
        </w:r>
        <w:r w:rsidR="00D1741A" w:rsidRPr="0002308D">
          <w:rPr>
            <w:rStyle w:val="Hyperlink"/>
            <w:noProof/>
          </w:rPr>
          <w:t>Requesting Position Creation</w:t>
        </w:r>
        <w:r w:rsidR="00D1741A">
          <w:rPr>
            <w:noProof/>
            <w:webHidden/>
          </w:rPr>
          <w:tab/>
        </w:r>
        <w:r w:rsidR="00D1741A">
          <w:rPr>
            <w:noProof/>
            <w:webHidden/>
          </w:rPr>
          <w:fldChar w:fldCharType="begin"/>
        </w:r>
        <w:r w:rsidR="00D1741A">
          <w:rPr>
            <w:noProof/>
            <w:webHidden/>
          </w:rPr>
          <w:instrText xml:space="preserve"> PAGEREF _Toc507750661 \h </w:instrText>
        </w:r>
        <w:r w:rsidR="00D1741A">
          <w:rPr>
            <w:noProof/>
            <w:webHidden/>
          </w:rPr>
        </w:r>
        <w:r w:rsidR="00D1741A">
          <w:rPr>
            <w:noProof/>
            <w:webHidden/>
          </w:rPr>
          <w:fldChar w:fldCharType="separate"/>
        </w:r>
        <w:r w:rsidR="00D1741A">
          <w:rPr>
            <w:noProof/>
            <w:webHidden/>
          </w:rPr>
          <w:t>24</w:t>
        </w:r>
        <w:r w:rsidR="00D1741A">
          <w:rPr>
            <w:noProof/>
            <w:webHidden/>
          </w:rPr>
          <w:fldChar w:fldCharType="end"/>
        </w:r>
      </w:hyperlink>
    </w:p>
    <w:p w14:paraId="747A4558" w14:textId="15D25D5C" w:rsidR="00D1741A" w:rsidRDefault="009E1FA6">
      <w:pPr>
        <w:pStyle w:val="TOC4"/>
        <w:rPr>
          <w:rFonts w:asciiTheme="minorHAnsi" w:eastAsiaTheme="minorEastAsia" w:hAnsiTheme="minorHAnsi" w:cstheme="minorBidi"/>
          <w:noProof/>
          <w:sz w:val="22"/>
          <w:szCs w:val="22"/>
        </w:rPr>
      </w:pPr>
      <w:hyperlink w:anchor="_Toc507750662" w:history="1">
        <w:r w:rsidR="00D1741A" w:rsidRPr="0002308D">
          <w:rPr>
            <w:rStyle w:val="Hyperlink"/>
            <w:noProof/>
          </w:rPr>
          <w:t>4.2.1.1</w:t>
        </w:r>
        <w:r w:rsidR="00D1741A">
          <w:rPr>
            <w:rFonts w:asciiTheme="minorHAnsi" w:eastAsiaTheme="minorEastAsia" w:hAnsiTheme="minorHAnsi" w:cstheme="minorBidi"/>
            <w:noProof/>
            <w:sz w:val="22"/>
            <w:szCs w:val="22"/>
          </w:rPr>
          <w:tab/>
        </w:r>
        <w:r w:rsidR="00D1741A" w:rsidRPr="0002308D">
          <w:rPr>
            <w:rStyle w:val="Hyperlink"/>
            <w:noProof/>
          </w:rPr>
          <w:t>Receiving Position Creation Request Notification</w:t>
        </w:r>
        <w:r w:rsidR="00D1741A">
          <w:rPr>
            <w:noProof/>
            <w:webHidden/>
          </w:rPr>
          <w:tab/>
        </w:r>
        <w:r w:rsidR="00D1741A">
          <w:rPr>
            <w:noProof/>
            <w:webHidden/>
          </w:rPr>
          <w:fldChar w:fldCharType="begin"/>
        </w:r>
        <w:r w:rsidR="00D1741A">
          <w:rPr>
            <w:noProof/>
            <w:webHidden/>
          </w:rPr>
          <w:instrText xml:space="preserve"> PAGEREF _Toc507750662 \h </w:instrText>
        </w:r>
        <w:r w:rsidR="00D1741A">
          <w:rPr>
            <w:noProof/>
            <w:webHidden/>
          </w:rPr>
        </w:r>
        <w:r w:rsidR="00D1741A">
          <w:rPr>
            <w:noProof/>
            <w:webHidden/>
          </w:rPr>
          <w:fldChar w:fldCharType="separate"/>
        </w:r>
        <w:r w:rsidR="00D1741A">
          <w:rPr>
            <w:noProof/>
            <w:webHidden/>
          </w:rPr>
          <w:t>33</w:t>
        </w:r>
        <w:r w:rsidR="00D1741A">
          <w:rPr>
            <w:noProof/>
            <w:webHidden/>
          </w:rPr>
          <w:fldChar w:fldCharType="end"/>
        </w:r>
      </w:hyperlink>
    </w:p>
    <w:p w14:paraId="11C33749" w14:textId="582CC892" w:rsidR="00D1741A" w:rsidRDefault="009E1FA6">
      <w:pPr>
        <w:pStyle w:val="TOC3"/>
        <w:rPr>
          <w:rFonts w:asciiTheme="minorHAnsi" w:eastAsiaTheme="minorEastAsia" w:hAnsiTheme="minorHAnsi" w:cstheme="minorBidi"/>
          <w:noProof/>
          <w:sz w:val="22"/>
          <w:szCs w:val="22"/>
        </w:rPr>
      </w:pPr>
      <w:hyperlink w:anchor="_Toc507750663" w:history="1">
        <w:r w:rsidR="00D1741A" w:rsidRPr="0002308D">
          <w:rPr>
            <w:rStyle w:val="Hyperlink"/>
            <w:noProof/>
            <w14:scene3d>
              <w14:camera w14:prst="orthographicFront"/>
              <w14:lightRig w14:rig="threePt" w14:dir="t">
                <w14:rot w14:lat="0" w14:lon="0" w14:rev="0"/>
              </w14:lightRig>
            </w14:scene3d>
          </w:rPr>
          <w:t>4.2.2</w:t>
        </w:r>
        <w:r w:rsidR="00D1741A">
          <w:rPr>
            <w:rFonts w:asciiTheme="minorHAnsi" w:eastAsiaTheme="minorEastAsia" w:hAnsiTheme="minorHAnsi" w:cstheme="minorBidi"/>
            <w:noProof/>
            <w:sz w:val="22"/>
            <w:szCs w:val="22"/>
          </w:rPr>
          <w:tab/>
        </w:r>
        <w:r w:rsidR="00D1741A" w:rsidRPr="0002308D">
          <w:rPr>
            <w:rStyle w:val="Hyperlink"/>
            <w:noProof/>
          </w:rPr>
          <w:t>Checking Attributes of Requested Position</w:t>
        </w:r>
        <w:r w:rsidR="00D1741A">
          <w:rPr>
            <w:noProof/>
            <w:webHidden/>
          </w:rPr>
          <w:tab/>
        </w:r>
        <w:r w:rsidR="00D1741A">
          <w:rPr>
            <w:noProof/>
            <w:webHidden/>
          </w:rPr>
          <w:fldChar w:fldCharType="begin"/>
        </w:r>
        <w:r w:rsidR="00D1741A">
          <w:rPr>
            <w:noProof/>
            <w:webHidden/>
          </w:rPr>
          <w:instrText xml:space="preserve"> PAGEREF _Toc507750663 \h </w:instrText>
        </w:r>
        <w:r w:rsidR="00D1741A">
          <w:rPr>
            <w:noProof/>
            <w:webHidden/>
          </w:rPr>
        </w:r>
        <w:r w:rsidR="00D1741A">
          <w:rPr>
            <w:noProof/>
            <w:webHidden/>
          </w:rPr>
          <w:fldChar w:fldCharType="separate"/>
        </w:r>
        <w:r w:rsidR="00D1741A">
          <w:rPr>
            <w:noProof/>
            <w:webHidden/>
          </w:rPr>
          <w:t>33</w:t>
        </w:r>
        <w:r w:rsidR="00D1741A">
          <w:rPr>
            <w:noProof/>
            <w:webHidden/>
          </w:rPr>
          <w:fldChar w:fldCharType="end"/>
        </w:r>
      </w:hyperlink>
    </w:p>
    <w:p w14:paraId="092C97CE" w14:textId="3C4B2671" w:rsidR="00D1741A" w:rsidRDefault="009E1FA6">
      <w:pPr>
        <w:pStyle w:val="TOC3"/>
        <w:rPr>
          <w:rFonts w:asciiTheme="minorHAnsi" w:eastAsiaTheme="minorEastAsia" w:hAnsiTheme="minorHAnsi" w:cstheme="minorBidi"/>
          <w:noProof/>
          <w:sz w:val="22"/>
          <w:szCs w:val="22"/>
        </w:rPr>
      </w:pPr>
      <w:hyperlink w:anchor="_Toc507750664" w:history="1">
        <w:r w:rsidR="00D1741A" w:rsidRPr="0002308D">
          <w:rPr>
            <w:rStyle w:val="Hyperlink"/>
            <w:noProof/>
            <w14:scene3d>
              <w14:camera w14:prst="orthographicFront"/>
              <w14:lightRig w14:rig="threePt" w14:dir="t">
                <w14:rot w14:lat="0" w14:lon="0" w14:rev="0"/>
              </w14:lightRig>
            </w14:scene3d>
          </w:rPr>
          <w:t>4.2.3</w:t>
        </w:r>
        <w:r w:rsidR="00D1741A">
          <w:rPr>
            <w:rFonts w:asciiTheme="minorHAnsi" w:eastAsiaTheme="minorEastAsia" w:hAnsiTheme="minorHAnsi" w:cstheme="minorBidi"/>
            <w:noProof/>
            <w:sz w:val="22"/>
            <w:szCs w:val="22"/>
          </w:rPr>
          <w:tab/>
        </w:r>
        <w:r w:rsidR="00D1741A" w:rsidRPr="0002308D">
          <w:rPr>
            <w:rStyle w:val="Hyperlink"/>
            <w:noProof/>
          </w:rPr>
          <w:t>Checking Budget Availability for Requested Position (process step outside software)</w:t>
        </w:r>
        <w:r w:rsidR="00D1741A">
          <w:rPr>
            <w:noProof/>
            <w:webHidden/>
          </w:rPr>
          <w:tab/>
        </w:r>
        <w:r w:rsidR="00D1741A">
          <w:rPr>
            <w:noProof/>
            <w:webHidden/>
          </w:rPr>
          <w:fldChar w:fldCharType="begin"/>
        </w:r>
        <w:r w:rsidR="00D1741A">
          <w:rPr>
            <w:noProof/>
            <w:webHidden/>
          </w:rPr>
          <w:instrText xml:space="preserve"> PAGEREF _Toc507750664 \h </w:instrText>
        </w:r>
        <w:r w:rsidR="00D1741A">
          <w:rPr>
            <w:noProof/>
            <w:webHidden/>
          </w:rPr>
        </w:r>
        <w:r w:rsidR="00D1741A">
          <w:rPr>
            <w:noProof/>
            <w:webHidden/>
          </w:rPr>
          <w:fldChar w:fldCharType="separate"/>
        </w:r>
        <w:r w:rsidR="00D1741A">
          <w:rPr>
            <w:noProof/>
            <w:webHidden/>
          </w:rPr>
          <w:t>35</w:t>
        </w:r>
        <w:r w:rsidR="00D1741A">
          <w:rPr>
            <w:noProof/>
            <w:webHidden/>
          </w:rPr>
          <w:fldChar w:fldCharType="end"/>
        </w:r>
      </w:hyperlink>
    </w:p>
    <w:p w14:paraId="0EC87ABA" w14:textId="555A2DA3" w:rsidR="00D1741A" w:rsidRDefault="009E1FA6">
      <w:pPr>
        <w:pStyle w:val="TOC3"/>
        <w:rPr>
          <w:rFonts w:asciiTheme="minorHAnsi" w:eastAsiaTheme="minorEastAsia" w:hAnsiTheme="minorHAnsi" w:cstheme="minorBidi"/>
          <w:noProof/>
          <w:sz w:val="22"/>
          <w:szCs w:val="22"/>
        </w:rPr>
      </w:pPr>
      <w:hyperlink w:anchor="_Toc507750665" w:history="1">
        <w:r w:rsidR="00D1741A" w:rsidRPr="0002308D">
          <w:rPr>
            <w:rStyle w:val="Hyperlink"/>
            <w:noProof/>
            <w14:scene3d>
              <w14:camera w14:prst="orthographicFront"/>
              <w14:lightRig w14:rig="threePt" w14:dir="t">
                <w14:rot w14:lat="0" w14:lon="0" w14:rev="0"/>
              </w14:lightRig>
            </w14:scene3d>
          </w:rPr>
          <w:t>4.2.4</w:t>
        </w:r>
        <w:r w:rsidR="00D1741A">
          <w:rPr>
            <w:rFonts w:asciiTheme="minorHAnsi" w:eastAsiaTheme="minorEastAsia" w:hAnsiTheme="minorHAnsi" w:cstheme="minorBidi"/>
            <w:noProof/>
            <w:sz w:val="22"/>
            <w:szCs w:val="22"/>
          </w:rPr>
          <w:tab/>
        </w:r>
        <w:r w:rsidR="00D1741A" w:rsidRPr="0002308D">
          <w:rPr>
            <w:rStyle w:val="Hyperlink"/>
            <w:noProof/>
          </w:rPr>
          <w:t>Processing Position Creation Request</w:t>
        </w:r>
        <w:r w:rsidR="00D1741A">
          <w:rPr>
            <w:noProof/>
            <w:webHidden/>
          </w:rPr>
          <w:tab/>
        </w:r>
        <w:r w:rsidR="00D1741A">
          <w:rPr>
            <w:noProof/>
            <w:webHidden/>
          </w:rPr>
          <w:fldChar w:fldCharType="begin"/>
        </w:r>
        <w:r w:rsidR="00D1741A">
          <w:rPr>
            <w:noProof/>
            <w:webHidden/>
          </w:rPr>
          <w:instrText xml:space="preserve"> PAGEREF _Toc507750665 \h </w:instrText>
        </w:r>
        <w:r w:rsidR="00D1741A">
          <w:rPr>
            <w:noProof/>
            <w:webHidden/>
          </w:rPr>
        </w:r>
        <w:r w:rsidR="00D1741A">
          <w:rPr>
            <w:noProof/>
            <w:webHidden/>
          </w:rPr>
          <w:fldChar w:fldCharType="separate"/>
        </w:r>
        <w:r w:rsidR="00D1741A">
          <w:rPr>
            <w:noProof/>
            <w:webHidden/>
          </w:rPr>
          <w:t>36</w:t>
        </w:r>
        <w:r w:rsidR="00D1741A">
          <w:rPr>
            <w:noProof/>
            <w:webHidden/>
          </w:rPr>
          <w:fldChar w:fldCharType="end"/>
        </w:r>
      </w:hyperlink>
    </w:p>
    <w:p w14:paraId="3C18F096" w14:textId="1663B93E" w:rsidR="00D1741A" w:rsidRDefault="009E1FA6">
      <w:pPr>
        <w:pStyle w:val="TOC4"/>
        <w:rPr>
          <w:rFonts w:asciiTheme="minorHAnsi" w:eastAsiaTheme="minorEastAsia" w:hAnsiTheme="minorHAnsi" w:cstheme="minorBidi"/>
          <w:noProof/>
          <w:sz w:val="22"/>
          <w:szCs w:val="22"/>
        </w:rPr>
      </w:pPr>
      <w:hyperlink w:anchor="_Toc507750666" w:history="1">
        <w:r w:rsidR="00D1741A" w:rsidRPr="0002308D">
          <w:rPr>
            <w:rStyle w:val="Hyperlink"/>
            <w:noProof/>
          </w:rPr>
          <w:t>4.2.4.1</w:t>
        </w:r>
        <w:r w:rsidR="00D1741A">
          <w:rPr>
            <w:rFonts w:asciiTheme="minorHAnsi" w:eastAsiaTheme="minorEastAsia" w:hAnsiTheme="minorHAnsi" w:cstheme="minorBidi"/>
            <w:noProof/>
            <w:sz w:val="22"/>
            <w:szCs w:val="22"/>
          </w:rPr>
          <w:tab/>
        </w:r>
        <w:r w:rsidR="00D1741A" w:rsidRPr="0002308D">
          <w:rPr>
            <w:rStyle w:val="Hyperlink"/>
            <w:noProof/>
          </w:rPr>
          <w:t>Option 1: Approving Position Creation Request</w:t>
        </w:r>
        <w:r w:rsidR="00D1741A">
          <w:rPr>
            <w:noProof/>
            <w:webHidden/>
          </w:rPr>
          <w:tab/>
        </w:r>
        <w:r w:rsidR="00D1741A">
          <w:rPr>
            <w:noProof/>
            <w:webHidden/>
          </w:rPr>
          <w:fldChar w:fldCharType="begin"/>
        </w:r>
        <w:r w:rsidR="00D1741A">
          <w:rPr>
            <w:noProof/>
            <w:webHidden/>
          </w:rPr>
          <w:instrText xml:space="preserve"> PAGEREF _Toc507750666 \h </w:instrText>
        </w:r>
        <w:r w:rsidR="00D1741A">
          <w:rPr>
            <w:noProof/>
            <w:webHidden/>
          </w:rPr>
        </w:r>
        <w:r w:rsidR="00D1741A">
          <w:rPr>
            <w:noProof/>
            <w:webHidden/>
          </w:rPr>
          <w:fldChar w:fldCharType="separate"/>
        </w:r>
        <w:r w:rsidR="00D1741A">
          <w:rPr>
            <w:noProof/>
            <w:webHidden/>
          </w:rPr>
          <w:t>36</w:t>
        </w:r>
        <w:r w:rsidR="00D1741A">
          <w:rPr>
            <w:noProof/>
            <w:webHidden/>
          </w:rPr>
          <w:fldChar w:fldCharType="end"/>
        </w:r>
      </w:hyperlink>
    </w:p>
    <w:p w14:paraId="23D27B1E" w14:textId="69FB47FF" w:rsidR="00D1741A" w:rsidRDefault="009E1FA6">
      <w:pPr>
        <w:pStyle w:val="TOC4"/>
        <w:rPr>
          <w:rFonts w:asciiTheme="minorHAnsi" w:eastAsiaTheme="minorEastAsia" w:hAnsiTheme="minorHAnsi" w:cstheme="minorBidi"/>
          <w:noProof/>
          <w:sz w:val="22"/>
          <w:szCs w:val="22"/>
        </w:rPr>
      </w:pPr>
      <w:hyperlink w:anchor="_Toc507750667" w:history="1">
        <w:r w:rsidR="00D1741A" w:rsidRPr="0002308D">
          <w:rPr>
            <w:rStyle w:val="Hyperlink"/>
            <w:noProof/>
          </w:rPr>
          <w:t>4.2.4.2</w:t>
        </w:r>
        <w:r w:rsidR="00D1741A">
          <w:rPr>
            <w:rFonts w:asciiTheme="minorHAnsi" w:eastAsiaTheme="minorEastAsia" w:hAnsiTheme="minorHAnsi" w:cstheme="minorBidi"/>
            <w:noProof/>
            <w:sz w:val="22"/>
            <w:szCs w:val="22"/>
          </w:rPr>
          <w:tab/>
        </w:r>
        <w:r w:rsidR="00D1741A" w:rsidRPr="0002308D">
          <w:rPr>
            <w:rStyle w:val="Hyperlink"/>
            <w:noProof/>
          </w:rPr>
          <w:t>Option 2: Rejecting Position Creation Request</w:t>
        </w:r>
        <w:r w:rsidR="00D1741A">
          <w:rPr>
            <w:noProof/>
            <w:webHidden/>
          </w:rPr>
          <w:tab/>
        </w:r>
        <w:r w:rsidR="00D1741A">
          <w:rPr>
            <w:noProof/>
            <w:webHidden/>
          </w:rPr>
          <w:fldChar w:fldCharType="begin"/>
        </w:r>
        <w:r w:rsidR="00D1741A">
          <w:rPr>
            <w:noProof/>
            <w:webHidden/>
          </w:rPr>
          <w:instrText xml:space="preserve"> PAGEREF _Toc507750667 \h </w:instrText>
        </w:r>
        <w:r w:rsidR="00D1741A">
          <w:rPr>
            <w:noProof/>
            <w:webHidden/>
          </w:rPr>
        </w:r>
        <w:r w:rsidR="00D1741A">
          <w:rPr>
            <w:noProof/>
            <w:webHidden/>
          </w:rPr>
          <w:fldChar w:fldCharType="separate"/>
        </w:r>
        <w:r w:rsidR="00D1741A">
          <w:rPr>
            <w:noProof/>
            <w:webHidden/>
          </w:rPr>
          <w:t>38</w:t>
        </w:r>
        <w:r w:rsidR="00D1741A">
          <w:rPr>
            <w:noProof/>
            <w:webHidden/>
          </w:rPr>
          <w:fldChar w:fldCharType="end"/>
        </w:r>
      </w:hyperlink>
    </w:p>
    <w:p w14:paraId="5CC9F275" w14:textId="2DEF5C6D" w:rsidR="00D1741A" w:rsidRDefault="009E1FA6">
      <w:pPr>
        <w:pStyle w:val="TOC5"/>
        <w:rPr>
          <w:rFonts w:asciiTheme="minorHAnsi" w:eastAsiaTheme="minorEastAsia" w:hAnsiTheme="minorHAnsi" w:cstheme="minorBidi"/>
          <w:noProof/>
          <w:sz w:val="22"/>
          <w:szCs w:val="22"/>
        </w:rPr>
      </w:pPr>
      <w:hyperlink w:anchor="_Toc507750668" w:history="1">
        <w:r w:rsidR="00D1741A" w:rsidRPr="0002308D">
          <w:rPr>
            <w:rStyle w:val="Hyperlink"/>
            <w:noProof/>
          </w:rPr>
          <w:t>4.2.4.2.1</w:t>
        </w:r>
        <w:r w:rsidR="00D1741A">
          <w:rPr>
            <w:rFonts w:asciiTheme="minorHAnsi" w:eastAsiaTheme="minorEastAsia" w:hAnsiTheme="minorHAnsi" w:cstheme="minorBidi"/>
            <w:noProof/>
            <w:sz w:val="22"/>
            <w:szCs w:val="22"/>
          </w:rPr>
          <w:tab/>
        </w:r>
        <w:r w:rsidR="00D1741A" w:rsidRPr="0002308D">
          <w:rPr>
            <w:rStyle w:val="Hyperlink"/>
            <w:noProof/>
          </w:rPr>
          <w:t>Option 2 (continued): Receiving Position Creation Rejection Notification</w:t>
        </w:r>
        <w:r w:rsidR="00D1741A">
          <w:rPr>
            <w:noProof/>
            <w:webHidden/>
          </w:rPr>
          <w:tab/>
        </w:r>
        <w:r w:rsidR="00D1741A">
          <w:rPr>
            <w:noProof/>
            <w:webHidden/>
          </w:rPr>
          <w:fldChar w:fldCharType="begin"/>
        </w:r>
        <w:r w:rsidR="00D1741A">
          <w:rPr>
            <w:noProof/>
            <w:webHidden/>
          </w:rPr>
          <w:instrText xml:space="preserve"> PAGEREF _Toc507750668 \h </w:instrText>
        </w:r>
        <w:r w:rsidR="00D1741A">
          <w:rPr>
            <w:noProof/>
            <w:webHidden/>
          </w:rPr>
        </w:r>
        <w:r w:rsidR="00D1741A">
          <w:rPr>
            <w:noProof/>
            <w:webHidden/>
          </w:rPr>
          <w:fldChar w:fldCharType="separate"/>
        </w:r>
        <w:r w:rsidR="00D1741A">
          <w:rPr>
            <w:noProof/>
            <w:webHidden/>
          </w:rPr>
          <w:t>40</w:t>
        </w:r>
        <w:r w:rsidR="00D1741A">
          <w:rPr>
            <w:noProof/>
            <w:webHidden/>
          </w:rPr>
          <w:fldChar w:fldCharType="end"/>
        </w:r>
      </w:hyperlink>
    </w:p>
    <w:p w14:paraId="4A67540F" w14:textId="5E9EEAA9" w:rsidR="00D1741A" w:rsidRDefault="009E1FA6">
      <w:pPr>
        <w:pStyle w:val="TOC4"/>
        <w:rPr>
          <w:rFonts w:asciiTheme="minorHAnsi" w:eastAsiaTheme="minorEastAsia" w:hAnsiTheme="minorHAnsi" w:cstheme="minorBidi"/>
          <w:noProof/>
          <w:sz w:val="22"/>
          <w:szCs w:val="22"/>
        </w:rPr>
      </w:pPr>
      <w:hyperlink w:anchor="_Toc507750669" w:history="1">
        <w:r w:rsidR="00D1741A" w:rsidRPr="0002308D">
          <w:rPr>
            <w:rStyle w:val="Hyperlink"/>
            <w:noProof/>
          </w:rPr>
          <w:t>4.2.4.3</w:t>
        </w:r>
        <w:r w:rsidR="00D1741A">
          <w:rPr>
            <w:rFonts w:asciiTheme="minorHAnsi" w:eastAsiaTheme="minorEastAsia" w:hAnsiTheme="minorHAnsi" w:cstheme="minorBidi"/>
            <w:noProof/>
            <w:sz w:val="22"/>
            <w:szCs w:val="22"/>
          </w:rPr>
          <w:tab/>
        </w:r>
        <w:r w:rsidR="00D1741A" w:rsidRPr="0002308D">
          <w:rPr>
            <w:rStyle w:val="Hyperlink"/>
            <w:noProof/>
          </w:rPr>
          <w:t>Option 2 (continued): Withdrawing Position Creation Request</w:t>
        </w:r>
        <w:r w:rsidR="00D1741A">
          <w:rPr>
            <w:noProof/>
            <w:webHidden/>
          </w:rPr>
          <w:tab/>
        </w:r>
        <w:r w:rsidR="00D1741A">
          <w:rPr>
            <w:noProof/>
            <w:webHidden/>
          </w:rPr>
          <w:fldChar w:fldCharType="begin"/>
        </w:r>
        <w:r w:rsidR="00D1741A">
          <w:rPr>
            <w:noProof/>
            <w:webHidden/>
          </w:rPr>
          <w:instrText xml:space="preserve"> PAGEREF _Toc507750669 \h </w:instrText>
        </w:r>
        <w:r w:rsidR="00D1741A">
          <w:rPr>
            <w:noProof/>
            <w:webHidden/>
          </w:rPr>
        </w:r>
        <w:r w:rsidR="00D1741A">
          <w:rPr>
            <w:noProof/>
            <w:webHidden/>
          </w:rPr>
          <w:fldChar w:fldCharType="separate"/>
        </w:r>
        <w:r w:rsidR="00D1741A">
          <w:rPr>
            <w:noProof/>
            <w:webHidden/>
          </w:rPr>
          <w:t>41</w:t>
        </w:r>
        <w:r w:rsidR="00D1741A">
          <w:rPr>
            <w:noProof/>
            <w:webHidden/>
          </w:rPr>
          <w:fldChar w:fldCharType="end"/>
        </w:r>
      </w:hyperlink>
    </w:p>
    <w:p w14:paraId="7910B051" w14:textId="73BD139F" w:rsidR="00D1741A" w:rsidRDefault="009E1FA6">
      <w:pPr>
        <w:pStyle w:val="TOC3"/>
        <w:rPr>
          <w:rFonts w:asciiTheme="minorHAnsi" w:eastAsiaTheme="minorEastAsia" w:hAnsiTheme="minorHAnsi" w:cstheme="minorBidi"/>
          <w:noProof/>
          <w:sz w:val="22"/>
          <w:szCs w:val="22"/>
        </w:rPr>
      </w:pPr>
      <w:hyperlink w:anchor="_Toc507750670" w:history="1">
        <w:r w:rsidR="00D1741A" w:rsidRPr="0002308D">
          <w:rPr>
            <w:rStyle w:val="Hyperlink"/>
            <w:noProof/>
            <w14:scene3d>
              <w14:camera w14:prst="orthographicFront"/>
              <w14:lightRig w14:rig="threePt" w14:dir="t">
                <w14:rot w14:lat="0" w14:lon="0" w14:rev="0"/>
              </w14:lightRig>
            </w14:scene3d>
          </w:rPr>
          <w:t>4.2.5</w:t>
        </w:r>
        <w:r w:rsidR="00D1741A">
          <w:rPr>
            <w:rFonts w:asciiTheme="minorHAnsi" w:eastAsiaTheme="minorEastAsia" w:hAnsiTheme="minorHAnsi" w:cstheme="minorBidi"/>
            <w:noProof/>
            <w:sz w:val="22"/>
            <w:szCs w:val="22"/>
          </w:rPr>
          <w:tab/>
        </w:r>
        <w:r w:rsidR="00D1741A" w:rsidRPr="0002308D">
          <w:rPr>
            <w:rStyle w:val="Hyperlink"/>
            <w:noProof/>
          </w:rPr>
          <w:t>Processing Approved Position Creation Request</w:t>
        </w:r>
        <w:r w:rsidR="00D1741A">
          <w:rPr>
            <w:noProof/>
            <w:webHidden/>
          </w:rPr>
          <w:tab/>
        </w:r>
        <w:r w:rsidR="00D1741A">
          <w:rPr>
            <w:noProof/>
            <w:webHidden/>
          </w:rPr>
          <w:fldChar w:fldCharType="begin"/>
        </w:r>
        <w:r w:rsidR="00D1741A">
          <w:rPr>
            <w:noProof/>
            <w:webHidden/>
          </w:rPr>
          <w:instrText xml:space="preserve"> PAGEREF _Toc507750670 \h </w:instrText>
        </w:r>
        <w:r w:rsidR="00D1741A">
          <w:rPr>
            <w:noProof/>
            <w:webHidden/>
          </w:rPr>
        </w:r>
        <w:r w:rsidR="00D1741A">
          <w:rPr>
            <w:noProof/>
            <w:webHidden/>
          </w:rPr>
          <w:fldChar w:fldCharType="separate"/>
        </w:r>
        <w:r w:rsidR="00D1741A">
          <w:rPr>
            <w:noProof/>
            <w:webHidden/>
          </w:rPr>
          <w:t>42</w:t>
        </w:r>
        <w:r w:rsidR="00D1741A">
          <w:rPr>
            <w:noProof/>
            <w:webHidden/>
          </w:rPr>
          <w:fldChar w:fldCharType="end"/>
        </w:r>
      </w:hyperlink>
    </w:p>
    <w:p w14:paraId="104910B6" w14:textId="1D87C038" w:rsidR="00D1741A" w:rsidRDefault="009E1FA6">
      <w:pPr>
        <w:pStyle w:val="TOC4"/>
        <w:rPr>
          <w:rFonts w:asciiTheme="minorHAnsi" w:eastAsiaTheme="minorEastAsia" w:hAnsiTheme="minorHAnsi" w:cstheme="minorBidi"/>
          <w:noProof/>
          <w:sz w:val="22"/>
          <w:szCs w:val="22"/>
        </w:rPr>
      </w:pPr>
      <w:hyperlink w:anchor="_Toc507750671" w:history="1">
        <w:r w:rsidR="00D1741A" w:rsidRPr="0002308D">
          <w:rPr>
            <w:rStyle w:val="Hyperlink"/>
            <w:noProof/>
          </w:rPr>
          <w:t>4.2.5.1</w:t>
        </w:r>
        <w:r w:rsidR="00D1741A">
          <w:rPr>
            <w:rFonts w:asciiTheme="minorHAnsi" w:eastAsiaTheme="minorEastAsia" w:hAnsiTheme="minorHAnsi" w:cstheme="minorBidi"/>
            <w:noProof/>
            <w:sz w:val="22"/>
            <w:szCs w:val="22"/>
          </w:rPr>
          <w:tab/>
        </w:r>
        <w:r w:rsidR="00D1741A" w:rsidRPr="0002308D">
          <w:rPr>
            <w:rStyle w:val="Hyperlink"/>
            <w:noProof/>
          </w:rPr>
          <w:t>Option 1: Approving Position Creation</w:t>
        </w:r>
        <w:r w:rsidR="00D1741A">
          <w:rPr>
            <w:noProof/>
            <w:webHidden/>
          </w:rPr>
          <w:tab/>
        </w:r>
        <w:r w:rsidR="00D1741A">
          <w:rPr>
            <w:noProof/>
            <w:webHidden/>
          </w:rPr>
          <w:fldChar w:fldCharType="begin"/>
        </w:r>
        <w:r w:rsidR="00D1741A">
          <w:rPr>
            <w:noProof/>
            <w:webHidden/>
          </w:rPr>
          <w:instrText xml:space="preserve"> PAGEREF _Toc507750671 \h </w:instrText>
        </w:r>
        <w:r w:rsidR="00D1741A">
          <w:rPr>
            <w:noProof/>
            <w:webHidden/>
          </w:rPr>
        </w:r>
        <w:r w:rsidR="00D1741A">
          <w:rPr>
            <w:noProof/>
            <w:webHidden/>
          </w:rPr>
          <w:fldChar w:fldCharType="separate"/>
        </w:r>
        <w:r w:rsidR="00D1741A">
          <w:rPr>
            <w:noProof/>
            <w:webHidden/>
          </w:rPr>
          <w:t>42</w:t>
        </w:r>
        <w:r w:rsidR="00D1741A">
          <w:rPr>
            <w:noProof/>
            <w:webHidden/>
          </w:rPr>
          <w:fldChar w:fldCharType="end"/>
        </w:r>
      </w:hyperlink>
    </w:p>
    <w:p w14:paraId="5E12BE34" w14:textId="6DA37FD7" w:rsidR="00D1741A" w:rsidRDefault="009E1FA6">
      <w:pPr>
        <w:pStyle w:val="TOC5"/>
        <w:rPr>
          <w:rFonts w:asciiTheme="minorHAnsi" w:eastAsiaTheme="minorEastAsia" w:hAnsiTheme="minorHAnsi" w:cstheme="minorBidi"/>
          <w:noProof/>
          <w:sz w:val="22"/>
          <w:szCs w:val="22"/>
        </w:rPr>
      </w:pPr>
      <w:hyperlink w:anchor="_Toc507750672" w:history="1">
        <w:r w:rsidR="00D1741A" w:rsidRPr="0002308D">
          <w:rPr>
            <w:rStyle w:val="Hyperlink"/>
            <w:noProof/>
          </w:rPr>
          <w:t>4.2.5.1.1</w:t>
        </w:r>
        <w:r w:rsidR="00D1741A">
          <w:rPr>
            <w:rFonts w:asciiTheme="minorHAnsi" w:eastAsiaTheme="minorEastAsia" w:hAnsiTheme="minorHAnsi" w:cstheme="minorBidi"/>
            <w:noProof/>
            <w:sz w:val="22"/>
            <w:szCs w:val="22"/>
          </w:rPr>
          <w:tab/>
        </w:r>
        <w:r w:rsidR="00D1741A" w:rsidRPr="0002308D">
          <w:rPr>
            <w:rStyle w:val="Hyperlink"/>
            <w:noProof/>
          </w:rPr>
          <w:t>Option 1 (continued): Sending Position Creation Completion Notification</w:t>
        </w:r>
        <w:r w:rsidR="00D1741A">
          <w:rPr>
            <w:noProof/>
            <w:webHidden/>
          </w:rPr>
          <w:tab/>
        </w:r>
        <w:r w:rsidR="00D1741A">
          <w:rPr>
            <w:noProof/>
            <w:webHidden/>
          </w:rPr>
          <w:fldChar w:fldCharType="begin"/>
        </w:r>
        <w:r w:rsidR="00D1741A">
          <w:rPr>
            <w:noProof/>
            <w:webHidden/>
          </w:rPr>
          <w:instrText xml:space="preserve"> PAGEREF _Toc507750672 \h </w:instrText>
        </w:r>
        <w:r w:rsidR="00D1741A">
          <w:rPr>
            <w:noProof/>
            <w:webHidden/>
          </w:rPr>
        </w:r>
        <w:r w:rsidR="00D1741A">
          <w:rPr>
            <w:noProof/>
            <w:webHidden/>
          </w:rPr>
          <w:fldChar w:fldCharType="separate"/>
        </w:r>
        <w:r w:rsidR="00D1741A">
          <w:rPr>
            <w:noProof/>
            <w:webHidden/>
          </w:rPr>
          <w:t>45</w:t>
        </w:r>
        <w:r w:rsidR="00D1741A">
          <w:rPr>
            <w:noProof/>
            <w:webHidden/>
          </w:rPr>
          <w:fldChar w:fldCharType="end"/>
        </w:r>
      </w:hyperlink>
    </w:p>
    <w:p w14:paraId="1017B18D" w14:textId="3222F994" w:rsidR="00D1741A" w:rsidRDefault="009E1FA6">
      <w:pPr>
        <w:pStyle w:val="TOC5"/>
        <w:rPr>
          <w:rFonts w:asciiTheme="minorHAnsi" w:eastAsiaTheme="minorEastAsia" w:hAnsiTheme="minorHAnsi" w:cstheme="minorBidi"/>
          <w:noProof/>
          <w:sz w:val="22"/>
          <w:szCs w:val="22"/>
        </w:rPr>
      </w:pPr>
      <w:hyperlink w:anchor="_Toc507750673" w:history="1">
        <w:r w:rsidR="00D1741A" w:rsidRPr="0002308D">
          <w:rPr>
            <w:rStyle w:val="Hyperlink"/>
            <w:noProof/>
          </w:rPr>
          <w:t>4.2.5.1.2</w:t>
        </w:r>
        <w:r w:rsidR="00D1741A">
          <w:rPr>
            <w:rFonts w:asciiTheme="minorHAnsi" w:eastAsiaTheme="minorEastAsia" w:hAnsiTheme="minorHAnsi" w:cstheme="minorBidi"/>
            <w:noProof/>
            <w:sz w:val="22"/>
            <w:szCs w:val="22"/>
          </w:rPr>
          <w:tab/>
        </w:r>
        <w:r w:rsidR="00D1741A" w:rsidRPr="0002308D">
          <w:rPr>
            <w:rStyle w:val="Hyperlink"/>
            <w:noProof/>
          </w:rPr>
          <w:t>Option 1 (continued): Receiving Position Creation Completion Notification</w:t>
        </w:r>
        <w:r w:rsidR="00D1741A">
          <w:rPr>
            <w:noProof/>
            <w:webHidden/>
          </w:rPr>
          <w:tab/>
        </w:r>
        <w:r w:rsidR="00D1741A">
          <w:rPr>
            <w:noProof/>
            <w:webHidden/>
          </w:rPr>
          <w:fldChar w:fldCharType="begin"/>
        </w:r>
        <w:r w:rsidR="00D1741A">
          <w:rPr>
            <w:noProof/>
            <w:webHidden/>
          </w:rPr>
          <w:instrText xml:space="preserve"> PAGEREF _Toc507750673 \h </w:instrText>
        </w:r>
        <w:r w:rsidR="00D1741A">
          <w:rPr>
            <w:noProof/>
            <w:webHidden/>
          </w:rPr>
        </w:r>
        <w:r w:rsidR="00D1741A">
          <w:rPr>
            <w:noProof/>
            <w:webHidden/>
          </w:rPr>
          <w:fldChar w:fldCharType="separate"/>
        </w:r>
        <w:r w:rsidR="00D1741A">
          <w:rPr>
            <w:noProof/>
            <w:webHidden/>
          </w:rPr>
          <w:t>45</w:t>
        </w:r>
        <w:r w:rsidR="00D1741A">
          <w:rPr>
            <w:noProof/>
            <w:webHidden/>
          </w:rPr>
          <w:fldChar w:fldCharType="end"/>
        </w:r>
      </w:hyperlink>
    </w:p>
    <w:p w14:paraId="78032DD5" w14:textId="4BE05F2D" w:rsidR="00D1741A" w:rsidRDefault="009E1FA6">
      <w:pPr>
        <w:pStyle w:val="TOC4"/>
        <w:rPr>
          <w:rFonts w:asciiTheme="minorHAnsi" w:eastAsiaTheme="minorEastAsia" w:hAnsiTheme="minorHAnsi" w:cstheme="minorBidi"/>
          <w:noProof/>
          <w:sz w:val="22"/>
          <w:szCs w:val="22"/>
        </w:rPr>
      </w:pPr>
      <w:hyperlink w:anchor="_Toc507750674" w:history="1">
        <w:r w:rsidR="00D1741A" w:rsidRPr="0002308D">
          <w:rPr>
            <w:rStyle w:val="Hyperlink"/>
            <w:noProof/>
          </w:rPr>
          <w:t>4.2.5.2</w:t>
        </w:r>
        <w:r w:rsidR="00D1741A">
          <w:rPr>
            <w:rFonts w:asciiTheme="minorHAnsi" w:eastAsiaTheme="minorEastAsia" w:hAnsiTheme="minorHAnsi" w:cstheme="minorBidi"/>
            <w:noProof/>
            <w:sz w:val="22"/>
            <w:szCs w:val="22"/>
          </w:rPr>
          <w:tab/>
        </w:r>
        <w:r w:rsidR="00D1741A" w:rsidRPr="0002308D">
          <w:rPr>
            <w:rStyle w:val="Hyperlink"/>
            <w:noProof/>
          </w:rPr>
          <w:t>Option 2: Requesting Additional Information about Position</w:t>
        </w:r>
        <w:r w:rsidR="00D1741A">
          <w:rPr>
            <w:noProof/>
            <w:webHidden/>
          </w:rPr>
          <w:tab/>
        </w:r>
        <w:r w:rsidR="00D1741A">
          <w:rPr>
            <w:noProof/>
            <w:webHidden/>
          </w:rPr>
          <w:fldChar w:fldCharType="begin"/>
        </w:r>
        <w:r w:rsidR="00D1741A">
          <w:rPr>
            <w:noProof/>
            <w:webHidden/>
          </w:rPr>
          <w:instrText xml:space="preserve"> PAGEREF _Toc507750674 \h </w:instrText>
        </w:r>
        <w:r w:rsidR="00D1741A">
          <w:rPr>
            <w:noProof/>
            <w:webHidden/>
          </w:rPr>
        </w:r>
        <w:r w:rsidR="00D1741A">
          <w:rPr>
            <w:noProof/>
            <w:webHidden/>
          </w:rPr>
          <w:fldChar w:fldCharType="separate"/>
        </w:r>
        <w:r w:rsidR="00D1741A">
          <w:rPr>
            <w:noProof/>
            <w:webHidden/>
          </w:rPr>
          <w:t>46</w:t>
        </w:r>
        <w:r w:rsidR="00D1741A">
          <w:rPr>
            <w:noProof/>
            <w:webHidden/>
          </w:rPr>
          <w:fldChar w:fldCharType="end"/>
        </w:r>
      </w:hyperlink>
    </w:p>
    <w:p w14:paraId="2D024CC0" w14:textId="1C962A68" w:rsidR="00D1741A" w:rsidRDefault="009E1FA6">
      <w:pPr>
        <w:pStyle w:val="TOC5"/>
        <w:rPr>
          <w:rFonts w:asciiTheme="minorHAnsi" w:eastAsiaTheme="minorEastAsia" w:hAnsiTheme="minorHAnsi" w:cstheme="minorBidi"/>
          <w:noProof/>
          <w:sz w:val="22"/>
          <w:szCs w:val="22"/>
        </w:rPr>
      </w:pPr>
      <w:hyperlink w:anchor="_Toc507750675" w:history="1">
        <w:r w:rsidR="00D1741A" w:rsidRPr="0002308D">
          <w:rPr>
            <w:rStyle w:val="Hyperlink"/>
            <w:noProof/>
          </w:rPr>
          <w:t>4.2.5.2.1</w:t>
        </w:r>
        <w:r w:rsidR="00D1741A">
          <w:rPr>
            <w:rFonts w:asciiTheme="minorHAnsi" w:eastAsiaTheme="minorEastAsia" w:hAnsiTheme="minorHAnsi" w:cstheme="minorBidi"/>
            <w:noProof/>
            <w:sz w:val="22"/>
            <w:szCs w:val="22"/>
          </w:rPr>
          <w:tab/>
        </w:r>
        <w:r w:rsidR="00D1741A" w:rsidRPr="0002308D">
          <w:rPr>
            <w:rStyle w:val="Hyperlink"/>
            <w:noProof/>
          </w:rPr>
          <w:t>Option 2 (continued): Receiving Additional Information Request</w:t>
        </w:r>
        <w:r w:rsidR="00D1741A">
          <w:rPr>
            <w:noProof/>
            <w:webHidden/>
          </w:rPr>
          <w:tab/>
        </w:r>
        <w:r w:rsidR="00D1741A">
          <w:rPr>
            <w:noProof/>
            <w:webHidden/>
          </w:rPr>
          <w:fldChar w:fldCharType="begin"/>
        </w:r>
        <w:r w:rsidR="00D1741A">
          <w:rPr>
            <w:noProof/>
            <w:webHidden/>
          </w:rPr>
          <w:instrText xml:space="preserve"> PAGEREF _Toc507750675 \h </w:instrText>
        </w:r>
        <w:r w:rsidR="00D1741A">
          <w:rPr>
            <w:noProof/>
            <w:webHidden/>
          </w:rPr>
        </w:r>
        <w:r w:rsidR="00D1741A">
          <w:rPr>
            <w:noProof/>
            <w:webHidden/>
          </w:rPr>
          <w:fldChar w:fldCharType="separate"/>
        </w:r>
        <w:r w:rsidR="00D1741A">
          <w:rPr>
            <w:noProof/>
            <w:webHidden/>
          </w:rPr>
          <w:t>48</w:t>
        </w:r>
        <w:r w:rsidR="00D1741A">
          <w:rPr>
            <w:noProof/>
            <w:webHidden/>
          </w:rPr>
          <w:fldChar w:fldCharType="end"/>
        </w:r>
      </w:hyperlink>
    </w:p>
    <w:p w14:paraId="4C472BB4" w14:textId="24BA23E5" w:rsidR="00D1741A" w:rsidRDefault="009E1FA6">
      <w:pPr>
        <w:pStyle w:val="TOC4"/>
        <w:rPr>
          <w:rFonts w:asciiTheme="minorHAnsi" w:eastAsiaTheme="minorEastAsia" w:hAnsiTheme="minorHAnsi" w:cstheme="minorBidi"/>
          <w:noProof/>
          <w:sz w:val="22"/>
          <w:szCs w:val="22"/>
        </w:rPr>
      </w:pPr>
      <w:hyperlink w:anchor="_Toc507750676" w:history="1">
        <w:r w:rsidR="00D1741A" w:rsidRPr="0002308D">
          <w:rPr>
            <w:rStyle w:val="Hyperlink"/>
            <w:noProof/>
          </w:rPr>
          <w:t>4.2.5.3</w:t>
        </w:r>
        <w:r w:rsidR="00D1741A">
          <w:rPr>
            <w:rFonts w:asciiTheme="minorHAnsi" w:eastAsiaTheme="minorEastAsia" w:hAnsiTheme="minorHAnsi" w:cstheme="minorBidi"/>
            <w:noProof/>
            <w:sz w:val="22"/>
            <w:szCs w:val="22"/>
          </w:rPr>
          <w:tab/>
        </w:r>
        <w:r w:rsidR="00D1741A" w:rsidRPr="0002308D">
          <w:rPr>
            <w:rStyle w:val="Hyperlink"/>
            <w:noProof/>
          </w:rPr>
          <w:t>Option 2 (continued): Updating Position Creation Request</w:t>
        </w:r>
        <w:r w:rsidR="00D1741A">
          <w:rPr>
            <w:noProof/>
            <w:webHidden/>
          </w:rPr>
          <w:tab/>
        </w:r>
        <w:r w:rsidR="00D1741A">
          <w:rPr>
            <w:noProof/>
            <w:webHidden/>
          </w:rPr>
          <w:fldChar w:fldCharType="begin"/>
        </w:r>
        <w:r w:rsidR="00D1741A">
          <w:rPr>
            <w:noProof/>
            <w:webHidden/>
          </w:rPr>
          <w:instrText xml:space="preserve"> PAGEREF _Toc507750676 \h </w:instrText>
        </w:r>
        <w:r w:rsidR="00D1741A">
          <w:rPr>
            <w:noProof/>
            <w:webHidden/>
          </w:rPr>
        </w:r>
        <w:r w:rsidR="00D1741A">
          <w:rPr>
            <w:noProof/>
            <w:webHidden/>
          </w:rPr>
          <w:fldChar w:fldCharType="separate"/>
        </w:r>
        <w:r w:rsidR="00D1741A">
          <w:rPr>
            <w:noProof/>
            <w:webHidden/>
          </w:rPr>
          <w:t>48</w:t>
        </w:r>
        <w:r w:rsidR="00D1741A">
          <w:rPr>
            <w:noProof/>
            <w:webHidden/>
          </w:rPr>
          <w:fldChar w:fldCharType="end"/>
        </w:r>
      </w:hyperlink>
    </w:p>
    <w:p w14:paraId="61647CF1" w14:textId="4CA28726" w:rsidR="00D1741A" w:rsidRDefault="009E1FA6">
      <w:pPr>
        <w:pStyle w:val="TOC3"/>
        <w:rPr>
          <w:rFonts w:asciiTheme="minorHAnsi" w:eastAsiaTheme="minorEastAsia" w:hAnsiTheme="minorHAnsi" w:cstheme="minorBidi"/>
          <w:noProof/>
          <w:sz w:val="22"/>
          <w:szCs w:val="22"/>
        </w:rPr>
      </w:pPr>
      <w:hyperlink w:anchor="_Toc507750677" w:history="1">
        <w:r w:rsidR="00D1741A" w:rsidRPr="0002308D">
          <w:rPr>
            <w:rStyle w:val="Hyperlink"/>
            <w:noProof/>
            <w14:scene3d>
              <w14:camera w14:prst="orthographicFront"/>
              <w14:lightRig w14:rig="threePt" w14:dir="t">
                <w14:rot w14:lat="0" w14:lon="0" w14:rev="0"/>
              </w14:lightRig>
            </w14:scene3d>
          </w:rPr>
          <w:t>4.2.6</w:t>
        </w:r>
        <w:r w:rsidR="00D1741A">
          <w:rPr>
            <w:rFonts w:asciiTheme="minorHAnsi" w:eastAsiaTheme="minorEastAsia" w:hAnsiTheme="minorHAnsi" w:cstheme="minorBidi"/>
            <w:noProof/>
            <w:sz w:val="22"/>
            <w:szCs w:val="22"/>
          </w:rPr>
          <w:tab/>
        </w:r>
        <w:r w:rsidR="00D1741A" w:rsidRPr="0002308D">
          <w:rPr>
            <w:rStyle w:val="Hyperlink"/>
            <w:noProof/>
          </w:rPr>
          <w:t>Viewing New Position</w:t>
        </w:r>
        <w:r w:rsidR="00D1741A">
          <w:rPr>
            <w:noProof/>
            <w:webHidden/>
          </w:rPr>
          <w:tab/>
        </w:r>
        <w:r w:rsidR="00D1741A">
          <w:rPr>
            <w:noProof/>
            <w:webHidden/>
          </w:rPr>
          <w:fldChar w:fldCharType="begin"/>
        </w:r>
        <w:r w:rsidR="00D1741A">
          <w:rPr>
            <w:noProof/>
            <w:webHidden/>
          </w:rPr>
          <w:instrText xml:space="preserve"> PAGEREF _Toc507750677 \h </w:instrText>
        </w:r>
        <w:r w:rsidR="00D1741A">
          <w:rPr>
            <w:noProof/>
            <w:webHidden/>
          </w:rPr>
        </w:r>
        <w:r w:rsidR="00D1741A">
          <w:rPr>
            <w:noProof/>
            <w:webHidden/>
          </w:rPr>
          <w:fldChar w:fldCharType="separate"/>
        </w:r>
        <w:r w:rsidR="00D1741A">
          <w:rPr>
            <w:noProof/>
            <w:webHidden/>
          </w:rPr>
          <w:t>50</w:t>
        </w:r>
        <w:r w:rsidR="00D1741A">
          <w:rPr>
            <w:noProof/>
            <w:webHidden/>
          </w:rPr>
          <w:fldChar w:fldCharType="end"/>
        </w:r>
      </w:hyperlink>
    </w:p>
    <w:p w14:paraId="671A209C" w14:textId="604E7D8C" w:rsidR="00D1741A" w:rsidRDefault="009E1FA6">
      <w:pPr>
        <w:pStyle w:val="TOC3"/>
        <w:rPr>
          <w:rFonts w:asciiTheme="minorHAnsi" w:eastAsiaTheme="minorEastAsia" w:hAnsiTheme="minorHAnsi" w:cstheme="minorBidi"/>
          <w:noProof/>
          <w:sz w:val="22"/>
          <w:szCs w:val="22"/>
        </w:rPr>
      </w:pPr>
      <w:hyperlink w:anchor="_Toc507750678" w:history="1">
        <w:r w:rsidR="00D1741A" w:rsidRPr="0002308D">
          <w:rPr>
            <w:rStyle w:val="Hyperlink"/>
            <w:noProof/>
            <w14:scene3d>
              <w14:camera w14:prst="orthographicFront"/>
              <w14:lightRig w14:rig="threePt" w14:dir="t">
                <w14:rot w14:lat="0" w14:lon="0" w14:rev="0"/>
              </w14:lightRig>
            </w14:scene3d>
          </w:rPr>
          <w:t>4.2.7</w:t>
        </w:r>
        <w:r w:rsidR="00D1741A">
          <w:rPr>
            <w:rFonts w:asciiTheme="minorHAnsi" w:eastAsiaTheme="minorEastAsia" w:hAnsiTheme="minorHAnsi" w:cstheme="minorBidi"/>
            <w:noProof/>
            <w:sz w:val="22"/>
            <w:szCs w:val="22"/>
          </w:rPr>
          <w:tab/>
        </w:r>
        <w:r w:rsidR="00D1741A" w:rsidRPr="0002308D">
          <w:rPr>
            <w:rStyle w:val="Hyperlink"/>
            <w:noProof/>
          </w:rPr>
          <w:t>Creating Positions by Copying (Optional)</w:t>
        </w:r>
        <w:r w:rsidR="00D1741A">
          <w:rPr>
            <w:noProof/>
            <w:webHidden/>
          </w:rPr>
          <w:tab/>
        </w:r>
        <w:r w:rsidR="00D1741A">
          <w:rPr>
            <w:noProof/>
            <w:webHidden/>
          </w:rPr>
          <w:fldChar w:fldCharType="begin"/>
        </w:r>
        <w:r w:rsidR="00D1741A">
          <w:rPr>
            <w:noProof/>
            <w:webHidden/>
          </w:rPr>
          <w:instrText xml:space="preserve"> PAGEREF _Toc507750678 \h </w:instrText>
        </w:r>
        <w:r w:rsidR="00D1741A">
          <w:rPr>
            <w:noProof/>
            <w:webHidden/>
          </w:rPr>
        </w:r>
        <w:r w:rsidR="00D1741A">
          <w:rPr>
            <w:noProof/>
            <w:webHidden/>
          </w:rPr>
          <w:fldChar w:fldCharType="separate"/>
        </w:r>
        <w:r w:rsidR="00D1741A">
          <w:rPr>
            <w:noProof/>
            <w:webHidden/>
          </w:rPr>
          <w:t>52</w:t>
        </w:r>
        <w:r w:rsidR="00D1741A">
          <w:rPr>
            <w:noProof/>
            <w:webHidden/>
          </w:rPr>
          <w:fldChar w:fldCharType="end"/>
        </w:r>
      </w:hyperlink>
    </w:p>
    <w:p w14:paraId="7061F28F" w14:textId="6220AFD5" w:rsidR="00D1741A" w:rsidRDefault="009E1FA6">
      <w:pPr>
        <w:pStyle w:val="TOC2"/>
        <w:rPr>
          <w:rFonts w:asciiTheme="minorHAnsi" w:eastAsiaTheme="minorEastAsia" w:hAnsiTheme="minorHAnsi" w:cstheme="minorBidi"/>
          <w:noProof/>
          <w:sz w:val="22"/>
          <w:szCs w:val="22"/>
        </w:rPr>
      </w:pPr>
      <w:hyperlink w:anchor="_Toc507750679" w:history="1">
        <w:r w:rsidR="00D1741A" w:rsidRPr="0002308D">
          <w:rPr>
            <w:rStyle w:val="Hyperlink"/>
            <w:noProof/>
          </w:rPr>
          <w:t>4.3</w:t>
        </w:r>
        <w:r w:rsidR="00D1741A">
          <w:rPr>
            <w:rFonts w:asciiTheme="minorHAnsi" w:eastAsiaTheme="minorEastAsia" w:hAnsiTheme="minorHAnsi" w:cstheme="minorBidi"/>
            <w:noProof/>
            <w:sz w:val="22"/>
            <w:szCs w:val="22"/>
          </w:rPr>
          <w:tab/>
        </w:r>
        <w:r w:rsidR="00D1741A" w:rsidRPr="0002308D">
          <w:rPr>
            <w:rStyle w:val="Hyperlink"/>
            <w:noProof/>
          </w:rPr>
          <w:t>Position Update (Sub-Process)</w:t>
        </w:r>
        <w:r w:rsidR="00D1741A">
          <w:rPr>
            <w:noProof/>
            <w:webHidden/>
          </w:rPr>
          <w:tab/>
        </w:r>
        <w:r w:rsidR="00D1741A">
          <w:rPr>
            <w:noProof/>
            <w:webHidden/>
          </w:rPr>
          <w:fldChar w:fldCharType="begin"/>
        </w:r>
        <w:r w:rsidR="00D1741A">
          <w:rPr>
            <w:noProof/>
            <w:webHidden/>
          </w:rPr>
          <w:instrText xml:space="preserve"> PAGEREF _Toc507750679 \h </w:instrText>
        </w:r>
        <w:r w:rsidR="00D1741A">
          <w:rPr>
            <w:noProof/>
            <w:webHidden/>
          </w:rPr>
        </w:r>
        <w:r w:rsidR="00D1741A">
          <w:rPr>
            <w:noProof/>
            <w:webHidden/>
          </w:rPr>
          <w:fldChar w:fldCharType="separate"/>
        </w:r>
        <w:r w:rsidR="00D1741A">
          <w:rPr>
            <w:noProof/>
            <w:webHidden/>
          </w:rPr>
          <w:t>54</w:t>
        </w:r>
        <w:r w:rsidR="00D1741A">
          <w:rPr>
            <w:noProof/>
            <w:webHidden/>
          </w:rPr>
          <w:fldChar w:fldCharType="end"/>
        </w:r>
      </w:hyperlink>
    </w:p>
    <w:p w14:paraId="78A35BBF" w14:textId="376431EA" w:rsidR="00D1741A" w:rsidRDefault="009E1FA6">
      <w:pPr>
        <w:pStyle w:val="TOC3"/>
        <w:rPr>
          <w:rFonts w:asciiTheme="minorHAnsi" w:eastAsiaTheme="minorEastAsia" w:hAnsiTheme="minorHAnsi" w:cstheme="minorBidi"/>
          <w:noProof/>
          <w:sz w:val="22"/>
          <w:szCs w:val="22"/>
        </w:rPr>
      </w:pPr>
      <w:hyperlink w:anchor="_Toc507750680" w:history="1">
        <w:r w:rsidR="00D1741A" w:rsidRPr="0002308D">
          <w:rPr>
            <w:rStyle w:val="Hyperlink"/>
            <w:noProof/>
            <w14:scene3d>
              <w14:camera w14:prst="orthographicFront"/>
              <w14:lightRig w14:rig="threePt" w14:dir="t">
                <w14:rot w14:lat="0" w14:lon="0" w14:rev="0"/>
              </w14:lightRig>
            </w14:scene3d>
          </w:rPr>
          <w:t>4.3.1</w:t>
        </w:r>
        <w:r w:rsidR="00D1741A">
          <w:rPr>
            <w:rFonts w:asciiTheme="minorHAnsi" w:eastAsiaTheme="minorEastAsia" w:hAnsiTheme="minorHAnsi" w:cstheme="minorBidi"/>
            <w:noProof/>
            <w:sz w:val="22"/>
            <w:szCs w:val="22"/>
          </w:rPr>
          <w:tab/>
        </w:r>
        <w:r w:rsidR="00D1741A" w:rsidRPr="0002308D">
          <w:rPr>
            <w:rStyle w:val="Hyperlink"/>
            <w:noProof/>
          </w:rPr>
          <w:t>Requesting Position Update</w:t>
        </w:r>
        <w:r w:rsidR="00D1741A">
          <w:rPr>
            <w:noProof/>
            <w:webHidden/>
          </w:rPr>
          <w:tab/>
        </w:r>
        <w:r w:rsidR="00D1741A">
          <w:rPr>
            <w:noProof/>
            <w:webHidden/>
          </w:rPr>
          <w:fldChar w:fldCharType="begin"/>
        </w:r>
        <w:r w:rsidR="00D1741A">
          <w:rPr>
            <w:noProof/>
            <w:webHidden/>
          </w:rPr>
          <w:instrText xml:space="preserve"> PAGEREF _Toc507750680 \h </w:instrText>
        </w:r>
        <w:r w:rsidR="00D1741A">
          <w:rPr>
            <w:noProof/>
            <w:webHidden/>
          </w:rPr>
        </w:r>
        <w:r w:rsidR="00D1741A">
          <w:rPr>
            <w:noProof/>
            <w:webHidden/>
          </w:rPr>
          <w:fldChar w:fldCharType="separate"/>
        </w:r>
        <w:r w:rsidR="00D1741A">
          <w:rPr>
            <w:noProof/>
            <w:webHidden/>
          </w:rPr>
          <w:t>54</w:t>
        </w:r>
        <w:r w:rsidR="00D1741A">
          <w:rPr>
            <w:noProof/>
            <w:webHidden/>
          </w:rPr>
          <w:fldChar w:fldCharType="end"/>
        </w:r>
      </w:hyperlink>
    </w:p>
    <w:p w14:paraId="2E039BB5" w14:textId="7310340F" w:rsidR="00D1741A" w:rsidRDefault="009E1FA6">
      <w:pPr>
        <w:pStyle w:val="TOC4"/>
        <w:rPr>
          <w:rFonts w:asciiTheme="minorHAnsi" w:eastAsiaTheme="minorEastAsia" w:hAnsiTheme="minorHAnsi" w:cstheme="minorBidi"/>
          <w:noProof/>
          <w:sz w:val="22"/>
          <w:szCs w:val="22"/>
        </w:rPr>
      </w:pPr>
      <w:hyperlink w:anchor="_Toc507750681" w:history="1">
        <w:r w:rsidR="00D1741A" w:rsidRPr="0002308D">
          <w:rPr>
            <w:rStyle w:val="Hyperlink"/>
            <w:noProof/>
          </w:rPr>
          <w:t>4.3.1.1</w:t>
        </w:r>
        <w:r w:rsidR="00D1741A">
          <w:rPr>
            <w:rFonts w:asciiTheme="minorHAnsi" w:eastAsiaTheme="minorEastAsia" w:hAnsiTheme="minorHAnsi" w:cstheme="minorBidi"/>
            <w:noProof/>
            <w:sz w:val="22"/>
            <w:szCs w:val="22"/>
          </w:rPr>
          <w:tab/>
        </w:r>
        <w:r w:rsidR="00D1741A" w:rsidRPr="0002308D">
          <w:rPr>
            <w:rStyle w:val="Hyperlink"/>
            <w:noProof/>
          </w:rPr>
          <w:t>Receiving Position Update Request Notification</w:t>
        </w:r>
        <w:r w:rsidR="00D1741A">
          <w:rPr>
            <w:noProof/>
            <w:webHidden/>
          </w:rPr>
          <w:tab/>
        </w:r>
        <w:r w:rsidR="00D1741A">
          <w:rPr>
            <w:noProof/>
            <w:webHidden/>
          </w:rPr>
          <w:fldChar w:fldCharType="begin"/>
        </w:r>
        <w:r w:rsidR="00D1741A">
          <w:rPr>
            <w:noProof/>
            <w:webHidden/>
          </w:rPr>
          <w:instrText xml:space="preserve"> PAGEREF _Toc507750681 \h </w:instrText>
        </w:r>
        <w:r w:rsidR="00D1741A">
          <w:rPr>
            <w:noProof/>
            <w:webHidden/>
          </w:rPr>
        </w:r>
        <w:r w:rsidR="00D1741A">
          <w:rPr>
            <w:noProof/>
            <w:webHidden/>
          </w:rPr>
          <w:fldChar w:fldCharType="separate"/>
        </w:r>
        <w:r w:rsidR="00D1741A">
          <w:rPr>
            <w:noProof/>
            <w:webHidden/>
          </w:rPr>
          <w:t>64</w:t>
        </w:r>
        <w:r w:rsidR="00D1741A">
          <w:rPr>
            <w:noProof/>
            <w:webHidden/>
          </w:rPr>
          <w:fldChar w:fldCharType="end"/>
        </w:r>
      </w:hyperlink>
    </w:p>
    <w:p w14:paraId="5B794931" w14:textId="643CF41B" w:rsidR="00D1741A" w:rsidRDefault="009E1FA6">
      <w:pPr>
        <w:pStyle w:val="TOC3"/>
        <w:rPr>
          <w:rFonts w:asciiTheme="minorHAnsi" w:eastAsiaTheme="minorEastAsia" w:hAnsiTheme="minorHAnsi" w:cstheme="minorBidi"/>
          <w:noProof/>
          <w:sz w:val="22"/>
          <w:szCs w:val="22"/>
        </w:rPr>
      </w:pPr>
      <w:hyperlink w:anchor="_Toc507750682" w:history="1">
        <w:r w:rsidR="00D1741A" w:rsidRPr="0002308D">
          <w:rPr>
            <w:rStyle w:val="Hyperlink"/>
            <w:noProof/>
            <w14:scene3d>
              <w14:camera w14:prst="orthographicFront"/>
              <w14:lightRig w14:rig="threePt" w14:dir="t">
                <w14:rot w14:lat="0" w14:lon="0" w14:rev="0"/>
              </w14:lightRig>
            </w14:scene3d>
          </w:rPr>
          <w:t>4.3.2</w:t>
        </w:r>
        <w:r w:rsidR="00D1741A">
          <w:rPr>
            <w:rFonts w:asciiTheme="minorHAnsi" w:eastAsiaTheme="minorEastAsia" w:hAnsiTheme="minorHAnsi" w:cstheme="minorBidi"/>
            <w:noProof/>
            <w:sz w:val="22"/>
            <w:szCs w:val="22"/>
          </w:rPr>
          <w:tab/>
        </w:r>
        <w:r w:rsidR="00D1741A" w:rsidRPr="0002308D">
          <w:rPr>
            <w:rStyle w:val="Hyperlink"/>
            <w:noProof/>
          </w:rPr>
          <w:t>Processing Position Update Request</w:t>
        </w:r>
        <w:r w:rsidR="00D1741A">
          <w:rPr>
            <w:noProof/>
            <w:webHidden/>
          </w:rPr>
          <w:tab/>
        </w:r>
        <w:r w:rsidR="00D1741A">
          <w:rPr>
            <w:noProof/>
            <w:webHidden/>
          </w:rPr>
          <w:fldChar w:fldCharType="begin"/>
        </w:r>
        <w:r w:rsidR="00D1741A">
          <w:rPr>
            <w:noProof/>
            <w:webHidden/>
          </w:rPr>
          <w:instrText xml:space="preserve"> PAGEREF _Toc507750682 \h </w:instrText>
        </w:r>
        <w:r w:rsidR="00D1741A">
          <w:rPr>
            <w:noProof/>
            <w:webHidden/>
          </w:rPr>
        </w:r>
        <w:r w:rsidR="00D1741A">
          <w:rPr>
            <w:noProof/>
            <w:webHidden/>
          </w:rPr>
          <w:fldChar w:fldCharType="separate"/>
        </w:r>
        <w:r w:rsidR="00D1741A">
          <w:rPr>
            <w:noProof/>
            <w:webHidden/>
          </w:rPr>
          <w:t>64</w:t>
        </w:r>
        <w:r w:rsidR="00D1741A">
          <w:rPr>
            <w:noProof/>
            <w:webHidden/>
          </w:rPr>
          <w:fldChar w:fldCharType="end"/>
        </w:r>
      </w:hyperlink>
    </w:p>
    <w:p w14:paraId="56F9BFDB" w14:textId="68C0E328" w:rsidR="00D1741A" w:rsidRDefault="009E1FA6">
      <w:pPr>
        <w:pStyle w:val="TOC4"/>
        <w:rPr>
          <w:rFonts w:asciiTheme="minorHAnsi" w:eastAsiaTheme="minorEastAsia" w:hAnsiTheme="minorHAnsi" w:cstheme="minorBidi"/>
          <w:noProof/>
          <w:sz w:val="22"/>
          <w:szCs w:val="22"/>
        </w:rPr>
      </w:pPr>
      <w:hyperlink w:anchor="_Toc507750683" w:history="1">
        <w:r w:rsidR="00D1741A" w:rsidRPr="0002308D">
          <w:rPr>
            <w:rStyle w:val="Hyperlink"/>
            <w:noProof/>
          </w:rPr>
          <w:t>4.3.2.1</w:t>
        </w:r>
        <w:r w:rsidR="00D1741A">
          <w:rPr>
            <w:rFonts w:asciiTheme="minorHAnsi" w:eastAsiaTheme="minorEastAsia" w:hAnsiTheme="minorHAnsi" w:cstheme="minorBidi"/>
            <w:noProof/>
            <w:sz w:val="22"/>
            <w:szCs w:val="22"/>
          </w:rPr>
          <w:tab/>
        </w:r>
        <w:r w:rsidR="00D1741A" w:rsidRPr="0002308D">
          <w:rPr>
            <w:rStyle w:val="Hyperlink"/>
            <w:noProof/>
          </w:rPr>
          <w:t>Option 1: Approving Position Update Request</w:t>
        </w:r>
        <w:r w:rsidR="00D1741A">
          <w:rPr>
            <w:noProof/>
            <w:webHidden/>
          </w:rPr>
          <w:tab/>
        </w:r>
        <w:r w:rsidR="00D1741A">
          <w:rPr>
            <w:noProof/>
            <w:webHidden/>
          </w:rPr>
          <w:fldChar w:fldCharType="begin"/>
        </w:r>
        <w:r w:rsidR="00D1741A">
          <w:rPr>
            <w:noProof/>
            <w:webHidden/>
          </w:rPr>
          <w:instrText xml:space="preserve"> PAGEREF _Toc507750683 \h </w:instrText>
        </w:r>
        <w:r w:rsidR="00D1741A">
          <w:rPr>
            <w:noProof/>
            <w:webHidden/>
          </w:rPr>
        </w:r>
        <w:r w:rsidR="00D1741A">
          <w:rPr>
            <w:noProof/>
            <w:webHidden/>
          </w:rPr>
          <w:fldChar w:fldCharType="separate"/>
        </w:r>
        <w:r w:rsidR="00D1741A">
          <w:rPr>
            <w:noProof/>
            <w:webHidden/>
          </w:rPr>
          <w:t>65</w:t>
        </w:r>
        <w:r w:rsidR="00D1741A">
          <w:rPr>
            <w:noProof/>
            <w:webHidden/>
          </w:rPr>
          <w:fldChar w:fldCharType="end"/>
        </w:r>
      </w:hyperlink>
    </w:p>
    <w:p w14:paraId="46421358" w14:textId="10A46970" w:rsidR="00D1741A" w:rsidRDefault="009E1FA6">
      <w:pPr>
        <w:pStyle w:val="TOC4"/>
        <w:rPr>
          <w:rFonts w:asciiTheme="minorHAnsi" w:eastAsiaTheme="minorEastAsia" w:hAnsiTheme="minorHAnsi" w:cstheme="minorBidi"/>
          <w:noProof/>
          <w:sz w:val="22"/>
          <w:szCs w:val="22"/>
        </w:rPr>
      </w:pPr>
      <w:hyperlink w:anchor="_Toc507750684" w:history="1">
        <w:r w:rsidR="00D1741A" w:rsidRPr="0002308D">
          <w:rPr>
            <w:rStyle w:val="Hyperlink"/>
            <w:noProof/>
          </w:rPr>
          <w:t>4.3.2.2</w:t>
        </w:r>
        <w:r w:rsidR="00D1741A">
          <w:rPr>
            <w:rFonts w:asciiTheme="minorHAnsi" w:eastAsiaTheme="minorEastAsia" w:hAnsiTheme="minorHAnsi" w:cstheme="minorBidi"/>
            <w:noProof/>
            <w:sz w:val="22"/>
            <w:szCs w:val="22"/>
          </w:rPr>
          <w:tab/>
        </w:r>
        <w:r w:rsidR="00D1741A" w:rsidRPr="0002308D">
          <w:rPr>
            <w:rStyle w:val="Hyperlink"/>
            <w:noProof/>
          </w:rPr>
          <w:t>Option 1 (continued): Approving Employee Job Information Update (Optional)</w:t>
        </w:r>
        <w:r w:rsidR="00D1741A">
          <w:rPr>
            <w:noProof/>
            <w:webHidden/>
          </w:rPr>
          <w:tab/>
        </w:r>
        <w:r w:rsidR="00D1741A">
          <w:rPr>
            <w:noProof/>
            <w:webHidden/>
          </w:rPr>
          <w:fldChar w:fldCharType="begin"/>
        </w:r>
        <w:r w:rsidR="00D1741A">
          <w:rPr>
            <w:noProof/>
            <w:webHidden/>
          </w:rPr>
          <w:instrText xml:space="preserve"> PAGEREF _Toc507750684 \h </w:instrText>
        </w:r>
        <w:r w:rsidR="00D1741A">
          <w:rPr>
            <w:noProof/>
            <w:webHidden/>
          </w:rPr>
        </w:r>
        <w:r w:rsidR="00D1741A">
          <w:rPr>
            <w:noProof/>
            <w:webHidden/>
          </w:rPr>
          <w:fldChar w:fldCharType="separate"/>
        </w:r>
        <w:r w:rsidR="00D1741A">
          <w:rPr>
            <w:noProof/>
            <w:webHidden/>
          </w:rPr>
          <w:t>67</w:t>
        </w:r>
        <w:r w:rsidR="00D1741A">
          <w:rPr>
            <w:noProof/>
            <w:webHidden/>
          </w:rPr>
          <w:fldChar w:fldCharType="end"/>
        </w:r>
      </w:hyperlink>
    </w:p>
    <w:p w14:paraId="6FECE830" w14:textId="789936A6" w:rsidR="00D1741A" w:rsidRDefault="009E1FA6">
      <w:pPr>
        <w:pStyle w:val="TOC5"/>
        <w:rPr>
          <w:rFonts w:asciiTheme="minorHAnsi" w:eastAsiaTheme="minorEastAsia" w:hAnsiTheme="minorHAnsi" w:cstheme="minorBidi"/>
          <w:noProof/>
          <w:sz w:val="22"/>
          <w:szCs w:val="22"/>
        </w:rPr>
      </w:pPr>
      <w:hyperlink w:anchor="_Toc507750685" w:history="1">
        <w:r w:rsidR="00D1741A" w:rsidRPr="0002308D">
          <w:rPr>
            <w:rStyle w:val="Hyperlink"/>
            <w:noProof/>
          </w:rPr>
          <w:t>4.3.2.2.1</w:t>
        </w:r>
        <w:r w:rsidR="00D1741A">
          <w:rPr>
            <w:rFonts w:asciiTheme="minorHAnsi" w:eastAsiaTheme="minorEastAsia" w:hAnsiTheme="minorHAnsi" w:cstheme="minorBidi"/>
            <w:noProof/>
            <w:sz w:val="22"/>
            <w:szCs w:val="22"/>
          </w:rPr>
          <w:tab/>
        </w:r>
        <w:r w:rsidR="00D1741A" w:rsidRPr="0002308D">
          <w:rPr>
            <w:rStyle w:val="Hyperlink"/>
            <w:noProof/>
          </w:rPr>
          <w:t>Option 1 (continued): Notifying Employee about Job Information Change (Optional)</w:t>
        </w:r>
        <w:r w:rsidR="00D1741A">
          <w:rPr>
            <w:noProof/>
            <w:webHidden/>
          </w:rPr>
          <w:tab/>
        </w:r>
        <w:r w:rsidR="00D1741A">
          <w:rPr>
            <w:noProof/>
            <w:webHidden/>
          </w:rPr>
          <w:fldChar w:fldCharType="begin"/>
        </w:r>
        <w:r w:rsidR="00D1741A">
          <w:rPr>
            <w:noProof/>
            <w:webHidden/>
          </w:rPr>
          <w:instrText xml:space="preserve"> PAGEREF _Toc507750685 \h </w:instrText>
        </w:r>
        <w:r w:rsidR="00D1741A">
          <w:rPr>
            <w:noProof/>
            <w:webHidden/>
          </w:rPr>
        </w:r>
        <w:r w:rsidR="00D1741A">
          <w:rPr>
            <w:noProof/>
            <w:webHidden/>
          </w:rPr>
          <w:fldChar w:fldCharType="separate"/>
        </w:r>
        <w:r w:rsidR="00D1741A">
          <w:rPr>
            <w:noProof/>
            <w:webHidden/>
          </w:rPr>
          <w:t>69</w:t>
        </w:r>
        <w:r w:rsidR="00D1741A">
          <w:rPr>
            <w:noProof/>
            <w:webHidden/>
          </w:rPr>
          <w:fldChar w:fldCharType="end"/>
        </w:r>
      </w:hyperlink>
    </w:p>
    <w:p w14:paraId="6E9475BE" w14:textId="04945DFD" w:rsidR="00D1741A" w:rsidRDefault="009E1FA6">
      <w:pPr>
        <w:pStyle w:val="TOC5"/>
        <w:rPr>
          <w:rFonts w:asciiTheme="minorHAnsi" w:eastAsiaTheme="minorEastAsia" w:hAnsiTheme="minorHAnsi" w:cstheme="minorBidi"/>
          <w:noProof/>
          <w:sz w:val="22"/>
          <w:szCs w:val="22"/>
        </w:rPr>
      </w:pPr>
      <w:hyperlink w:anchor="_Toc507750686" w:history="1">
        <w:r w:rsidR="00D1741A" w:rsidRPr="0002308D">
          <w:rPr>
            <w:rStyle w:val="Hyperlink"/>
            <w:noProof/>
          </w:rPr>
          <w:t>4.3.2.2.2</w:t>
        </w:r>
        <w:r w:rsidR="00D1741A">
          <w:rPr>
            <w:rFonts w:asciiTheme="minorHAnsi" w:eastAsiaTheme="minorEastAsia" w:hAnsiTheme="minorHAnsi" w:cstheme="minorBidi"/>
            <w:noProof/>
            <w:sz w:val="22"/>
            <w:szCs w:val="22"/>
          </w:rPr>
          <w:tab/>
        </w:r>
        <w:r w:rsidR="00D1741A" w:rsidRPr="0002308D">
          <w:rPr>
            <w:rStyle w:val="Hyperlink"/>
            <w:noProof/>
          </w:rPr>
          <w:t>Option 1 (continued): Receiving Job Information Change Notification</w:t>
        </w:r>
        <w:r w:rsidR="00D1741A">
          <w:rPr>
            <w:noProof/>
            <w:webHidden/>
          </w:rPr>
          <w:tab/>
        </w:r>
        <w:r w:rsidR="00D1741A">
          <w:rPr>
            <w:noProof/>
            <w:webHidden/>
          </w:rPr>
          <w:fldChar w:fldCharType="begin"/>
        </w:r>
        <w:r w:rsidR="00D1741A">
          <w:rPr>
            <w:noProof/>
            <w:webHidden/>
          </w:rPr>
          <w:instrText xml:space="preserve"> PAGEREF _Toc507750686 \h </w:instrText>
        </w:r>
        <w:r w:rsidR="00D1741A">
          <w:rPr>
            <w:noProof/>
            <w:webHidden/>
          </w:rPr>
        </w:r>
        <w:r w:rsidR="00D1741A">
          <w:rPr>
            <w:noProof/>
            <w:webHidden/>
          </w:rPr>
          <w:fldChar w:fldCharType="separate"/>
        </w:r>
        <w:r w:rsidR="00D1741A">
          <w:rPr>
            <w:noProof/>
            <w:webHidden/>
          </w:rPr>
          <w:t>70</w:t>
        </w:r>
        <w:r w:rsidR="00D1741A">
          <w:rPr>
            <w:noProof/>
            <w:webHidden/>
          </w:rPr>
          <w:fldChar w:fldCharType="end"/>
        </w:r>
      </w:hyperlink>
    </w:p>
    <w:p w14:paraId="5075E10D" w14:textId="6B17F854" w:rsidR="00D1741A" w:rsidRDefault="009E1FA6">
      <w:pPr>
        <w:pStyle w:val="TOC4"/>
        <w:rPr>
          <w:rFonts w:asciiTheme="minorHAnsi" w:eastAsiaTheme="minorEastAsia" w:hAnsiTheme="minorHAnsi" w:cstheme="minorBidi"/>
          <w:noProof/>
          <w:sz w:val="22"/>
          <w:szCs w:val="22"/>
        </w:rPr>
      </w:pPr>
      <w:hyperlink w:anchor="_Toc507750687" w:history="1">
        <w:r w:rsidR="00D1741A" w:rsidRPr="0002308D">
          <w:rPr>
            <w:rStyle w:val="Hyperlink"/>
            <w:noProof/>
          </w:rPr>
          <w:t>4.3.2.3</w:t>
        </w:r>
        <w:r w:rsidR="00D1741A">
          <w:rPr>
            <w:rFonts w:asciiTheme="minorHAnsi" w:eastAsiaTheme="minorEastAsia" w:hAnsiTheme="minorHAnsi" w:cstheme="minorBidi"/>
            <w:noProof/>
            <w:sz w:val="22"/>
            <w:szCs w:val="22"/>
          </w:rPr>
          <w:tab/>
        </w:r>
        <w:r w:rsidR="00D1741A" w:rsidRPr="0002308D">
          <w:rPr>
            <w:rStyle w:val="Hyperlink"/>
            <w:noProof/>
          </w:rPr>
          <w:t>Option 1 (continued): Viewing Employee Job Information Details (Optional)</w:t>
        </w:r>
        <w:r w:rsidR="00D1741A">
          <w:rPr>
            <w:noProof/>
            <w:webHidden/>
          </w:rPr>
          <w:tab/>
        </w:r>
        <w:r w:rsidR="00D1741A">
          <w:rPr>
            <w:noProof/>
            <w:webHidden/>
          </w:rPr>
          <w:fldChar w:fldCharType="begin"/>
        </w:r>
        <w:r w:rsidR="00D1741A">
          <w:rPr>
            <w:noProof/>
            <w:webHidden/>
          </w:rPr>
          <w:instrText xml:space="preserve"> PAGEREF _Toc507750687 \h </w:instrText>
        </w:r>
        <w:r w:rsidR="00D1741A">
          <w:rPr>
            <w:noProof/>
            <w:webHidden/>
          </w:rPr>
        </w:r>
        <w:r w:rsidR="00D1741A">
          <w:rPr>
            <w:noProof/>
            <w:webHidden/>
          </w:rPr>
          <w:fldChar w:fldCharType="separate"/>
        </w:r>
        <w:r w:rsidR="00D1741A">
          <w:rPr>
            <w:noProof/>
            <w:webHidden/>
          </w:rPr>
          <w:t>70</w:t>
        </w:r>
        <w:r w:rsidR="00D1741A">
          <w:rPr>
            <w:noProof/>
            <w:webHidden/>
          </w:rPr>
          <w:fldChar w:fldCharType="end"/>
        </w:r>
      </w:hyperlink>
    </w:p>
    <w:p w14:paraId="55478045" w14:textId="793E5755" w:rsidR="00D1741A" w:rsidRDefault="009E1FA6">
      <w:pPr>
        <w:pStyle w:val="TOC4"/>
        <w:rPr>
          <w:rFonts w:asciiTheme="minorHAnsi" w:eastAsiaTheme="minorEastAsia" w:hAnsiTheme="minorHAnsi" w:cstheme="minorBidi"/>
          <w:noProof/>
          <w:sz w:val="22"/>
          <w:szCs w:val="22"/>
        </w:rPr>
      </w:pPr>
      <w:hyperlink w:anchor="_Toc507750688" w:history="1">
        <w:r w:rsidR="00D1741A" w:rsidRPr="0002308D">
          <w:rPr>
            <w:rStyle w:val="Hyperlink"/>
            <w:noProof/>
          </w:rPr>
          <w:t>4.3.2.4</w:t>
        </w:r>
        <w:r w:rsidR="00D1741A">
          <w:rPr>
            <w:rFonts w:asciiTheme="minorHAnsi" w:eastAsiaTheme="minorEastAsia" w:hAnsiTheme="minorHAnsi" w:cstheme="minorBidi"/>
            <w:noProof/>
            <w:sz w:val="22"/>
            <w:szCs w:val="22"/>
          </w:rPr>
          <w:tab/>
        </w:r>
        <w:r w:rsidR="00D1741A" w:rsidRPr="0002308D">
          <w:rPr>
            <w:rStyle w:val="Hyperlink"/>
            <w:noProof/>
          </w:rPr>
          <w:t>Option 2: Sending Back Position Update Request for Correction</w:t>
        </w:r>
        <w:r w:rsidR="00D1741A">
          <w:rPr>
            <w:noProof/>
            <w:webHidden/>
          </w:rPr>
          <w:tab/>
        </w:r>
        <w:r w:rsidR="00D1741A">
          <w:rPr>
            <w:noProof/>
            <w:webHidden/>
          </w:rPr>
          <w:fldChar w:fldCharType="begin"/>
        </w:r>
        <w:r w:rsidR="00D1741A">
          <w:rPr>
            <w:noProof/>
            <w:webHidden/>
          </w:rPr>
          <w:instrText xml:space="preserve"> PAGEREF _Toc507750688 \h </w:instrText>
        </w:r>
        <w:r w:rsidR="00D1741A">
          <w:rPr>
            <w:noProof/>
            <w:webHidden/>
          </w:rPr>
        </w:r>
        <w:r w:rsidR="00D1741A">
          <w:rPr>
            <w:noProof/>
            <w:webHidden/>
          </w:rPr>
          <w:fldChar w:fldCharType="separate"/>
        </w:r>
        <w:r w:rsidR="00D1741A">
          <w:rPr>
            <w:noProof/>
            <w:webHidden/>
          </w:rPr>
          <w:t>71</w:t>
        </w:r>
        <w:r w:rsidR="00D1741A">
          <w:rPr>
            <w:noProof/>
            <w:webHidden/>
          </w:rPr>
          <w:fldChar w:fldCharType="end"/>
        </w:r>
      </w:hyperlink>
    </w:p>
    <w:p w14:paraId="3310BB06" w14:textId="770EE55F" w:rsidR="00D1741A" w:rsidRDefault="009E1FA6">
      <w:pPr>
        <w:pStyle w:val="TOC5"/>
        <w:rPr>
          <w:rFonts w:asciiTheme="minorHAnsi" w:eastAsiaTheme="minorEastAsia" w:hAnsiTheme="minorHAnsi" w:cstheme="minorBidi"/>
          <w:noProof/>
          <w:sz w:val="22"/>
          <w:szCs w:val="22"/>
        </w:rPr>
      </w:pPr>
      <w:hyperlink w:anchor="_Toc507750689" w:history="1">
        <w:r w:rsidR="00D1741A" w:rsidRPr="0002308D">
          <w:rPr>
            <w:rStyle w:val="Hyperlink"/>
            <w:noProof/>
          </w:rPr>
          <w:t>4.3.2.4.1</w:t>
        </w:r>
        <w:r w:rsidR="00D1741A">
          <w:rPr>
            <w:rFonts w:asciiTheme="minorHAnsi" w:eastAsiaTheme="minorEastAsia" w:hAnsiTheme="minorHAnsi" w:cstheme="minorBidi"/>
            <w:noProof/>
            <w:sz w:val="22"/>
            <w:szCs w:val="22"/>
          </w:rPr>
          <w:tab/>
        </w:r>
        <w:r w:rsidR="00D1741A" w:rsidRPr="0002308D">
          <w:rPr>
            <w:rStyle w:val="Hyperlink"/>
            <w:noProof/>
          </w:rPr>
          <w:t>Option 2 (continued): Receiving Correction Request for Position Update</w:t>
        </w:r>
        <w:r w:rsidR="00D1741A">
          <w:rPr>
            <w:noProof/>
            <w:webHidden/>
          </w:rPr>
          <w:tab/>
        </w:r>
        <w:r w:rsidR="00D1741A">
          <w:rPr>
            <w:noProof/>
            <w:webHidden/>
          </w:rPr>
          <w:fldChar w:fldCharType="begin"/>
        </w:r>
        <w:r w:rsidR="00D1741A">
          <w:rPr>
            <w:noProof/>
            <w:webHidden/>
          </w:rPr>
          <w:instrText xml:space="preserve"> PAGEREF _Toc507750689 \h </w:instrText>
        </w:r>
        <w:r w:rsidR="00D1741A">
          <w:rPr>
            <w:noProof/>
            <w:webHidden/>
          </w:rPr>
        </w:r>
        <w:r w:rsidR="00D1741A">
          <w:rPr>
            <w:noProof/>
            <w:webHidden/>
          </w:rPr>
          <w:fldChar w:fldCharType="separate"/>
        </w:r>
        <w:r w:rsidR="00D1741A">
          <w:rPr>
            <w:noProof/>
            <w:webHidden/>
          </w:rPr>
          <w:t>74</w:t>
        </w:r>
        <w:r w:rsidR="00D1741A">
          <w:rPr>
            <w:noProof/>
            <w:webHidden/>
          </w:rPr>
          <w:fldChar w:fldCharType="end"/>
        </w:r>
      </w:hyperlink>
    </w:p>
    <w:p w14:paraId="23E3947F" w14:textId="0258A871" w:rsidR="00D1741A" w:rsidRDefault="009E1FA6">
      <w:pPr>
        <w:pStyle w:val="TOC4"/>
        <w:rPr>
          <w:rFonts w:asciiTheme="minorHAnsi" w:eastAsiaTheme="minorEastAsia" w:hAnsiTheme="minorHAnsi" w:cstheme="minorBidi"/>
          <w:noProof/>
          <w:sz w:val="22"/>
          <w:szCs w:val="22"/>
        </w:rPr>
      </w:pPr>
      <w:hyperlink w:anchor="_Toc507750690" w:history="1">
        <w:r w:rsidR="00D1741A" w:rsidRPr="0002308D">
          <w:rPr>
            <w:rStyle w:val="Hyperlink"/>
            <w:noProof/>
          </w:rPr>
          <w:t>4.3.2.5</w:t>
        </w:r>
        <w:r w:rsidR="00D1741A">
          <w:rPr>
            <w:rFonts w:asciiTheme="minorHAnsi" w:eastAsiaTheme="minorEastAsia" w:hAnsiTheme="minorHAnsi" w:cstheme="minorBidi"/>
            <w:noProof/>
            <w:sz w:val="22"/>
            <w:szCs w:val="22"/>
          </w:rPr>
          <w:tab/>
        </w:r>
        <w:r w:rsidR="00D1741A" w:rsidRPr="0002308D">
          <w:rPr>
            <w:rStyle w:val="Hyperlink"/>
            <w:noProof/>
          </w:rPr>
          <w:t>Option 2 (continued): Adapting Position Update Request</w:t>
        </w:r>
        <w:r w:rsidR="00D1741A">
          <w:rPr>
            <w:noProof/>
            <w:webHidden/>
          </w:rPr>
          <w:tab/>
        </w:r>
        <w:r w:rsidR="00D1741A">
          <w:rPr>
            <w:noProof/>
            <w:webHidden/>
          </w:rPr>
          <w:fldChar w:fldCharType="begin"/>
        </w:r>
        <w:r w:rsidR="00D1741A">
          <w:rPr>
            <w:noProof/>
            <w:webHidden/>
          </w:rPr>
          <w:instrText xml:space="preserve"> PAGEREF _Toc507750690 \h </w:instrText>
        </w:r>
        <w:r w:rsidR="00D1741A">
          <w:rPr>
            <w:noProof/>
            <w:webHidden/>
          </w:rPr>
        </w:r>
        <w:r w:rsidR="00D1741A">
          <w:rPr>
            <w:noProof/>
            <w:webHidden/>
          </w:rPr>
          <w:fldChar w:fldCharType="separate"/>
        </w:r>
        <w:r w:rsidR="00D1741A">
          <w:rPr>
            <w:noProof/>
            <w:webHidden/>
          </w:rPr>
          <w:t>74</w:t>
        </w:r>
        <w:r w:rsidR="00D1741A">
          <w:rPr>
            <w:noProof/>
            <w:webHidden/>
          </w:rPr>
          <w:fldChar w:fldCharType="end"/>
        </w:r>
      </w:hyperlink>
    </w:p>
    <w:p w14:paraId="6CC49244" w14:textId="538652CC" w:rsidR="00D1741A" w:rsidRDefault="009E1FA6">
      <w:pPr>
        <w:pStyle w:val="TOC3"/>
        <w:rPr>
          <w:rFonts w:asciiTheme="minorHAnsi" w:eastAsiaTheme="minorEastAsia" w:hAnsiTheme="minorHAnsi" w:cstheme="minorBidi"/>
          <w:noProof/>
          <w:sz w:val="22"/>
          <w:szCs w:val="22"/>
        </w:rPr>
      </w:pPr>
      <w:hyperlink w:anchor="_Toc507750691" w:history="1">
        <w:r w:rsidR="00D1741A" w:rsidRPr="0002308D">
          <w:rPr>
            <w:rStyle w:val="Hyperlink"/>
            <w:noProof/>
            <w14:scene3d>
              <w14:camera w14:prst="orthographicFront"/>
              <w14:lightRig w14:rig="threePt" w14:dir="t">
                <w14:rot w14:lat="0" w14:lon="0" w14:rev="0"/>
              </w14:lightRig>
            </w14:scene3d>
          </w:rPr>
          <w:t>4.3.3</w:t>
        </w:r>
        <w:r w:rsidR="00D1741A">
          <w:rPr>
            <w:rFonts w:asciiTheme="minorHAnsi" w:eastAsiaTheme="minorEastAsia" w:hAnsiTheme="minorHAnsi" w:cstheme="minorBidi"/>
            <w:noProof/>
            <w:sz w:val="22"/>
            <w:szCs w:val="22"/>
          </w:rPr>
          <w:tab/>
        </w:r>
        <w:r w:rsidR="00D1741A" w:rsidRPr="0002308D">
          <w:rPr>
            <w:rStyle w:val="Hyperlink"/>
            <w:noProof/>
          </w:rPr>
          <w:t>Viewing Updated Position</w:t>
        </w:r>
        <w:r w:rsidR="00D1741A">
          <w:rPr>
            <w:noProof/>
            <w:webHidden/>
          </w:rPr>
          <w:tab/>
        </w:r>
        <w:r w:rsidR="00D1741A">
          <w:rPr>
            <w:noProof/>
            <w:webHidden/>
          </w:rPr>
          <w:fldChar w:fldCharType="begin"/>
        </w:r>
        <w:r w:rsidR="00D1741A">
          <w:rPr>
            <w:noProof/>
            <w:webHidden/>
          </w:rPr>
          <w:instrText xml:space="preserve"> PAGEREF _Toc507750691 \h </w:instrText>
        </w:r>
        <w:r w:rsidR="00D1741A">
          <w:rPr>
            <w:noProof/>
            <w:webHidden/>
          </w:rPr>
        </w:r>
        <w:r w:rsidR="00D1741A">
          <w:rPr>
            <w:noProof/>
            <w:webHidden/>
          </w:rPr>
          <w:fldChar w:fldCharType="separate"/>
        </w:r>
        <w:r w:rsidR="00D1741A">
          <w:rPr>
            <w:noProof/>
            <w:webHidden/>
          </w:rPr>
          <w:t>76</w:t>
        </w:r>
        <w:r w:rsidR="00D1741A">
          <w:rPr>
            <w:noProof/>
            <w:webHidden/>
          </w:rPr>
          <w:fldChar w:fldCharType="end"/>
        </w:r>
      </w:hyperlink>
    </w:p>
    <w:p w14:paraId="4C2C3B81" w14:textId="2F767456" w:rsidR="00D1741A" w:rsidRDefault="009E1FA6">
      <w:pPr>
        <w:pStyle w:val="TOC2"/>
        <w:rPr>
          <w:rFonts w:asciiTheme="minorHAnsi" w:eastAsiaTheme="minorEastAsia" w:hAnsiTheme="minorHAnsi" w:cstheme="minorBidi"/>
          <w:noProof/>
          <w:sz w:val="22"/>
          <w:szCs w:val="22"/>
        </w:rPr>
      </w:pPr>
      <w:hyperlink w:anchor="_Toc507750692" w:history="1">
        <w:r w:rsidR="00D1741A" w:rsidRPr="0002308D">
          <w:rPr>
            <w:rStyle w:val="Hyperlink"/>
            <w:noProof/>
          </w:rPr>
          <w:t>4.4</w:t>
        </w:r>
        <w:r w:rsidR="00D1741A">
          <w:rPr>
            <w:rFonts w:asciiTheme="minorHAnsi" w:eastAsiaTheme="minorEastAsia" w:hAnsiTheme="minorHAnsi" w:cstheme="minorBidi"/>
            <w:noProof/>
            <w:sz w:val="22"/>
            <w:szCs w:val="22"/>
          </w:rPr>
          <w:tab/>
        </w:r>
        <w:r w:rsidR="00D1741A" w:rsidRPr="0002308D">
          <w:rPr>
            <w:rStyle w:val="Hyperlink"/>
            <w:noProof/>
          </w:rPr>
          <w:t>Position Deactivation (Sub-Process)</w:t>
        </w:r>
        <w:r w:rsidR="00D1741A">
          <w:rPr>
            <w:noProof/>
            <w:webHidden/>
          </w:rPr>
          <w:tab/>
        </w:r>
        <w:r w:rsidR="00D1741A">
          <w:rPr>
            <w:noProof/>
            <w:webHidden/>
          </w:rPr>
          <w:fldChar w:fldCharType="begin"/>
        </w:r>
        <w:r w:rsidR="00D1741A">
          <w:rPr>
            <w:noProof/>
            <w:webHidden/>
          </w:rPr>
          <w:instrText xml:space="preserve"> PAGEREF _Toc507750692 \h </w:instrText>
        </w:r>
        <w:r w:rsidR="00D1741A">
          <w:rPr>
            <w:noProof/>
            <w:webHidden/>
          </w:rPr>
        </w:r>
        <w:r w:rsidR="00D1741A">
          <w:rPr>
            <w:noProof/>
            <w:webHidden/>
          </w:rPr>
          <w:fldChar w:fldCharType="separate"/>
        </w:r>
        <w:r w:rsidR="00D1741A">
          <w:rPr>
            <w:noProof/>
            <w:webHidden/>
          </w:rPr>
          <w:t>78</w:t>
        </w:r>
        <w:r w:rsidR="00D1741A">
          <w:rPr>
            <w:noProof/>
            <w:webHidden/>
          </w:rPr>
          <w:fldChar w:fldCharType="end"/>
        </w:r>
      </w:hyperlink>
    </w:p>
    <w:p w14:paraId="57F3A6FE" w14:textId="70012E58" w:rsidR="00D1741A" w:rsidRDefault="009E1FA6">
      <w:pPr>
        <w:pStyle w:val="TOC3"/>
        <w:rPr>
          <w:rFonts w:asciiTheme="minorHAnsi" w:eastAsiaTheme="minorEastAsia" w:hAnsiTheme="minorHAnsi" w:cstheme="minorBidi"/>
          <w:noProof/>
          <w:sz w:val="22"/>
          <w:szCs w:val="22"/>
        </w:rPr>
      </w:pPr>
      <w:hyperlink w:anchor="_Toc507750693" w:history="1">
        <w:r w:rsidR="00D1741A" w:rsidRPr="0002308D">
          <w:rPr>
            <w:rStyle w:val="Hyperlink"/>
            <w:noProof/>
            <w14:scene3d>
              <w14:camera w14:prst="orthographicFront"/>
              <w14:lightRig w14:rig="threePt" w14:dir="t">
                <w14:rot w14:lat="0" w14:lon="0" w14:rev="0"/>
              </w14:lightRig>
            </w14:scene3d>
          </w:rPr>
          <w:t>4.4.1</w:t>
        </w:r>
        <w:r w:rsidR="00D1741A">
          <w:rPr>
            <w:rFonts w:asciiTheme="minorHAnsi" w:eastAsiaTheme="minorEastAsia" w:hAnsiTheme="minorHAnsi" w:cstheme="minorBidi"/>
            <w:noProof/>
            <w:sz w:val="22"/>
            <w:szCs w:val="22"/>
          </w:rPr>
          <w:tab/>
        </w:r>
        <w:r w:rsidR="00D1741A" w:rsidRPr="0002308D">
          <w:rPr>
            <w:rStyle w:val="Hyperlink"/>
            <w:noProof/>
          </w:rPr>
          <w:t>Requesting Position Deactivation (process step outside software)</w:t>
        </w:r>
        <w:r w:rsidR="00D1741A">
          <w:rPr>
            <w:noProof/>
            <w:webHidden/>
          </w:rPr>
          <w:tab/>
        </w:r>
        <w:r w:rsidR="00D1741A">
          <w:rPr>
            <w:noProof/>
            <w:webHidden/>
          </w:rPr>
          <w:fldChar w:fldCharType="begin"/>
        </w:r>
        <w:r w:rsidR="00D1741A">
          <w:rPr>
            <w:noProof/>
            <w:webHidden/>
          </w:rPr>
          <w:instrText xml:space="preserve"> PAGEREF _Toc507750693 \h </w:instrText>
        </w:r>
        <w:r w:rsidR="00D1741A">
          <w:rPr>
            <w:noProof/>
            <w:webHidden/>
          </w:rPr>
        </w:r>
        <w:r w:rsidR="00D1741A">
          <w:rPr>
            <w:noProof/>
            <w:webHidden/>
          </w:rPr>
          <w:fldChar w:fldCharType="separate"/>
        </w:r>
        <w:r w:rsidR="00D1741A">
          <w:rPr>
            <w:noProof/>
            <w:webHidden/>
          </w:rPr>
          <w:t>78</w:t>
        </w:r>
        <w:r w:rsidR="00D1741A">
          <w:rPr>
            <w:noProof/>
            <w:webHidden/>
          </w:rPr>
          <w:fldChar w:fldCharType="end"/>
        </w:r>
      </w:hyperlink>
    </w:p>
    <w:p w14:paraId="395A4407" w14:textId="228671BA" w:rsidR="00D1741A" w:rsidRDefault="009E1FA6">
      <w:pPr>
        <w:pStyle w:val="TOC3"/>
        <w:rPr>
          <w:rFonts w:asciiTheme="minorHAnsi" w:eastAsiaTheme="minorEastAsia" w:hAnsiTheme="minorHAnsi" w:cstheme="minorBidi"/>
          <w:noProof/>
          <w:sz w:val="22"/>
          <w:szCs w:val="22"/>
        </w:rPr>
      </w:pPr>
      <w:hyperlink w:anchor="_Toc507750694" w:history="1">
        <w:r w:rsidR="00D1741A" w:rsidRPr="0002308D">
          <w:rPr>
            <w:rStyle w:val="Hyperlink"/>
            <w:noProof/>
            <w14:scene3d>
              <w14:camera w14:prst="orthographicFront"/>
              <w14:lightRig w14:rig="threePt" w14:dir="t">
                <w14:rot w14:lat="0" w14:lon="0" w14:rev="0"/>
              </w14:lightRig>
            </w14:scene3d>
          </w:rPr>
          <w:t>4.4.2</w:t>
        </w:r>
        <w:r w:rsidR="00D1741A">
          <w:rPr>
            <w:rFonts w:asciiTheme="minorHAnsi" w:eastAsiaTheme="minorEastAsia" w:hAnsiTheme="minorHAnsi" w:cstheme="minorBidi"/>
            <w:noProof/>
            <w:sz w:val="22"/>
            <w:szCs w:val="22"/>
          </w:rPr>
          <w:tab/>
        </w:r>
        <w:r w:rsidR="00D1741A" w:rsidRPr="0002308D">
          <w:rPr>
            <w:rStyle w:val="Hyperlink"/>
            <w:noProof/>
          </w:rPr>
          <w:t>Receiving Position Deactivation Request (process step outside software)</w:t>
        </w:r>
        <w:r w:rsidR="00D1741A">
          <w:rPr>
            <w:noProof/>
            <w:webHidden/>
          </w:rPr>
          <w:tab/>
        </w:r>
        <w:r w:rsidR="00D1741A">
          <w:rPr>
            <w:noProof/>
            <w:webHidden/>
          </w:rPr>
          <w:fldChar w:fldCharType="begin"/>
        </w:r>
        <w:r w:rsidR="00D1741A">
          <w:rPr>
            <w:noProof/>
            <w:webHidden/>
          </w:rPr>
          <w:instrText xml:space="preserve"> PAGEREF _Toc507750694 \h </w:instrText>
        </w:r>
        <w:r w:rsidR="00D1741A">
          <w:rPr>
            <w:noProof/>
            <w:webHidden/>
          </w:rPr>
        </w:r>
        <w:r w:rsidR="00D1741A">
          <w:rPr>
            <w:noProof/>
            <w:webHidden/>
          </w:rPr>
          <w:fldChar w:fldCharType="separate"/>
        </w:r>
        <w:r w:rsidR="00D1741A">
          <w:rPr>
            <w:noProof/>
            <w:webHidden/>
          </w:rPr>
          <w:t>79</w:t>
        </w:r>
        <w:r w:rsidR="00D1741A">
          <w:rPr>
            <w:noProof/>
            <w:webHidden/>
          </w:rPr>
          <w:fldChar w:fldCharType="end"/>
        </w:r>
      </w:hyperlink>
    </w:p>
    <w:p w14:paraId="56F08DA5" w14:textId="1610AC96" w:rsidR="00D1741A" w:rsidRDefault="009E1FA6">
      <w:pPr>
        <w:pStyle w:val="TOC3"/>
        <w:rPr>
          <w:rFonts w:asciiTheme="minorHAnsi" w:eastAsiaTheme="minorEastAsia" w:hAnsiTheme="minorHAnsi" w:cstheme="minorBidi"/>
          <w:noProof/>
          <w:sz w:val="22"/>
          <w:szCs w:val="22"/>
        </w:rPr>
      </w:pPr>
      <w:hyperlink w:anchor="_Toc507750695" w:history="1">
        <w:r w:rsidR="00D1741A" w:rsidRPr="0002308D">
          <w:rPr>
            <w:rStyle w:val="Hyperlink"/>
            <w:noProof/>
            <w14:scene3d>
              <w14:camera w14:prst="orthographicFront"/>
              <w14:lightRig w14:rig="threePt" w14:dir="t">
                <w14:rot w14:lat="0" w14:lon="0" w14:rev="0"/>
              </w14:lightRig>
            </w14:scene3d>
          </w:rPr>
          <w:t>4.4.3</w:t>
        </w:r>
        <w:r w:rsidR="00D1741A">
          <w:rPr>
            <w:rFonts w:asciiTheme="minorHAnsi" w:eastAsiaTheme="minorEastAsia" w:hAnsiTheme="minorHAnsi" w:cstheme="minorBidi"/>
            <w:noProof/>
            <w:sz w:val="22"/>
            <w:szCs w:val="22"/>
          </w:rPr>
          <w:tab/>
        </w:r>
        <w:r w:rsidR="00D1741A" w:rsidRPr="0002308D">
          <w:rPr>
            <w:rStyle w:val="Hyperlink"/>
            <w:noProof/>
          </w:rPr>
          <w:t>Deactivating Position</w:t>
        </w:r>
        <w:r w:rsidR="00D1741A">
          <w:rPr>
            <w:noProof/>
            <w:webHidden/>
          </w:rPr>
          <w:tab/>
        </w:r>
        <w:r w:rsidR="00D1741A">
          <w:rPr>
            <w:noProof/>
            <w:webHidden/>
          </w:rPr>
          <w:fldChar w:fldCharType="begin"/>
        </w:r>
        <w:r w:rsidR="00D1741A">
          <w:rPr>
            <w:noProof/>
            <w:webHidden/>
          </w:rPr>
          <w:instrText xml:space="preserve"> PAGEREF _Toc507750695 \h </w:instrText>
        </w:r>
        <w:r w:rsidR="00D1741A">
          <w:rPr>
            <w:noProof/>
            <w:webHidden/>
          </w:rPr>
        </w:r>
        <w:r w:rsidR="00D1741A">
          <w:rPr>
            <w:noProof/>
            <w:webHidden/>
          </w:rPr>
          <w:fldChar w:fldCharType="separate"/>
        </w:r>
        <w:r w:rsidR="00D1741A">
          <w:rPr>
            <w:noProof/>
            <w:webHidden/>
          </w:rPr>
          <w:t>79</w:t>
        </w:r>
        <w:r w:rsidR="00D1741A">
          <w:rPr>
            <w:noProof/>
            <w:webHidden/>
          </w:rPr>
          <w:fldChar w:fldCharType="end"/>
        </w:r>
      </w:hyperlink>
    </w:p>
    <w:p w14:paraId="6576C942" w14:textId="77AA02CB" w:rsidR="00D1741A" w:rsidRDefault="009E1FA6">
      <w:pPr>
        <w:pStyle w:val="TOC3"/>
        <w:rPr>
          <w:rFonts w:asciiTheme="minorHAnsi" w:eastAsiaTheme="minorEastAsia" w:hAnsiTheme="minorHAnsi" w:cstheme="minorBidi"/>
          <w:noProof/>
          <w:sz w:val="22"/>
          <w:szCs w:val="22"/>
        </w:rPr>
      </w:pPr>
      <w:hyperlink w:anchor="_Toc507750696" w:history="1">
        <w:r w:rsidR="00D1741A" w:rsidRPr="0002308D">
          <w:rPr>
            <w:rStyle w:val="Hyperlink"/>
            <w:noProof/>
            <w14:scene3d>
              <w14:camera w14:prst="orthographicFront"/>
              <w14:lightRig w14:rig="threePt" w14:dir="t">
                <w14:rot w14:lat="0" w14:lon="0" w14:rev="0"/>
              </w14:lightRig>
            </w14:scene3d>
          </w:rPr>
          <w:t>4.4.4</w:t>
        </w:r>
        <w:r w:rsidR="00D1741A">
          <w:rPr>
            <w:rFonts w:asciiTheme="minorHAnsi" w:eastAsiaTheme="minorEastAsia" w:hAnsiTheme="minorHAnsi" w:cstheme="minorBidi"/>
            <w:noProof/>
            <w:sz w:val="22"/>
            <w:szCs w:val="22"/>
          </w:rPr>
          <w:tab/>
        </w:r>
        <w:r w:rsidR="00D1741A" w:rsidRPr="0002308D">
          <w:rPr>
            <w:rStyle w:val="Hyperlink"/>
            <w:noProof/>
          </w:rPr>
          <w:t>Notifying Line Manager about Position Deactivation Completion (process step outside software)</w:t>
        </w:r>
        <w:r w:rsidR="00D1741A">
          <w:rPr>
            <w:noProof/>
            <w:webHidden/>
          </w:rPr>
          <w:tab/>
        </w:r>
        <w:r w:rsidR="00D1741A">
          <w:rPr>
            <w:noProof/>
            <w:webHidden/>
          </w:rPr>
          <w:fldChar w:fldCharType="begin"/>
        </w:r>
        <w:r w:rsidR="00D1741A">
          <w:rPr>
            <w:noProof/>
            <w:webHidden/>
          </w:rPr>
          <w:instrText xml:space="preserve"> PAGEREF _Toc507750696 \h </w:instrText>
        </w:r>
        <w:r w:rsidR="00D1741A">
          <w:rPr>
            <w:noProof/>
            <w:webHidden/>
          </w:rPr>
        </w:r>
        <w:r w:rsidR="00D1741A">
          <w:rPr>
            <w:noProof/>
            <w:webHidden/>
          </w:rPr>
          <w:fldChar w:fldCharType="separate"/>
        </w:r>
        <w:r w:rsidR="00D1741A">
          <w:rPr>
            <w:noProof/>
            <w:webHidden/>
          </w:rPr>
          <w:t>82</w:t>
        </w:r>
        <w:r w:rsidR="00D1741A">
          <w:rPr>
            <w:noProof/>
            <w:webHidden/>
          </w:rPr>
          <w:fldChar w:fldCharType="end"/>
        </w:r>
      </w:hyperlink>
    </w:p>
    <w:p w14:paraId="1913CC69" w14:textId="5CCA167F" w:rsidR="00D1741A" w:rsidRDefault="009E1FA6">
      <w:pPr>
        <w:pStyle w:val="TOC3"/>
        <w:rPr>
          <w:rFonts w:asciiTheme="minorHAnsi" w:eastAsiaTheme="minorEastAsia" w:hAnsiTheme="minorHAnsi" w:cstheme="minorBidi"/>
          <w:noProof/>
          <w:sz w:val="22"/>
          <w:szCs w:val="22"/>
        </w:rPr>
      </w:pPr>
      <w:hyperlink w:anchor="_Toc507750697" w:history="1">
        <w:r w:rsidR="00D1741A" w:rsidRPr="0002308D">
          <w:rPr>
            <w:rStyle w:val="Hyperlink"/>
            <w:noProof/>
            <w14:scene3d>
              <w14:camera w14:prst="orthographicFront"/>
              <w14:lightRig w14:rig="threePt" w14:dir="t">
                <w14:rot w14:lat="0" w14:lon="0" w14:rev="0"/>
              </w14:lightRig>
            </w14:scene3d>
          </w:rPr>
          <w:t>4.4.5</w:t>
        </w:r>
        <w:r w:rsidR="00D1741A">
          <w:rPr>
            <w:rFonts w:asciiTheme="minorHAnsi" w:eastAsiaTheme="minorEastAsia" w:hAnsiTheme="minorHAnsi" w:cstheme="minorBidi"/>
            <w:noProof/>
            <w:sz w:val="22"/>
            <w:szCs w:val="22"/>
          </w:rPr>
          <w:tab/>
        </w:r>
        <w:r w:rsidR="00D1741A" w:rsidRPr="0002308D">
          <w:rPr>
            <w:rStyle w:val="Hyperlink"/>
            <w:noProof/>
          </w:rPr>
          <w:t>Receiving Position Deactivation Completion Notification (process step outside software)</w:t>
        </w:r>
        <w:r w:rsidR="00D1741A">
          <w:rPr>
            <w:noProof/>
            <w:webHidden/>
          </w:rPr>
          <w:tab/>
        </w:r>
        <w:r w:rsidR="00D1741A">
          <w:rPr>
            <w:noProof/>
            <w:webHidden/>
          </w:rPr>
          <w:fldChar w:fldCharType="begin"/>
        </w:r>
        <w:r w:rsidR="00D1741A">
          <w:rPr>
            <w:noProof/>
            <w:webHidden/>
          </w:rPr>
          <w:instrText xml:space="preserve"> PAGEREF _Toc507750697 \h </w:instrText>
        </w:r>
        <w:r w:rsidR="00D1741A">
          <w:rPr>
            <w:noProof/>
            <w:webHidden/>
          </w:rPr>
        </w:r>
        <w:r w:rsidR="00D1741A">
          <w:rPr>
            <w:noProof/>
            <w:webHidden/>
          </w:rPr>
          <w:fldChar w:fldCharType="separate"/>
        </w:r>
        <w:r w:rsidR="00D1741A">
          <w:rPr>
            <w:noProof/>
            <w:webHidden/>
          </w:rPr>
          <w:t>82</w:t>
        </w:r>
        <w:r w:rsidR="00D1741A">
          <w:rPr>
            <w:noProof/>
            <w:webHidden/>
          </w:rPr>
          <w:fldChar w:fldCharType="end"/>
        </w:r>
      </w:hyperlink>
    </w:p>
    <w:p w14:paraId="27958D0C" w14:textId="475EECEA" w:rsidR="00D1741A" w:rsidRDefault="009E1FA6">
      <w:pPr>
        <w:pStyle w:val="TOC2"/>
        <w:rPr>
          <w:rFonts w:asciiTheme="minorHAnsi" w:eastAsiaTheme="minorEastAsia" w:hAnsiTheme="minorHAnsi" w:cstheme="minorBidi"/>
          <w:noProof/>
          <w:sz w:val="22"/>
          <w:szCs w:val="22"/>
        </w:rPr>
      </w:pPr>
      <w:hyperlink w:anchor="_Toc507750698" w:history="1">
        <w:r w:rsidR="00D1741A" w:rsidRPr="0002308D">
          <w:rPr>
            <w:rStyle w:val="Hyperlink"/>
            <w:noProof/>
          </w:rPr>
          <w:t>4.5</w:t>
        </w:r>
        <w:r w:rsidR="00D1741A">
          <w:rPr>
            <w:rFonts w:asciiTheme="minorHAnsi" w:eastAsiaTheme="minorEastAsia" w:hAnsiTheme="minorHAnsi" w:cstheme="minorBidi"/>
            <w:noProof/>
            <w:sz w:val="22"/>
            <w:szCs w:val="22"/>
          </w:rPr>
          <w:tab/>
        </w:r>
        <w:r w:rsidR="00D1741A" w:rsidRPr="0002308D">
          <w:rPr>
            <w:rStyle w:val="Hyperlink"/>
            <w:noProof/>
          </w:rPr>
          <w:t>Mass Changes for Positions (Sub-Process)</w:t>
        </w:r>
        <w:r w:rsidR="00D1741A">
          <w:rPr>
            <w:noProof/>
            <w:webHidden/>
          </w:rPr>
          <w:tab/>
        </w:r>
        <w:r w:rsidR="00D1741A">
          <w:rPr>
            <w:noProof/>
            <w:webHidden/>
          </w:rPr>
          <w:fldChar w:fldCharType="begin"/>
        </w:r>
        <w:r w:rsidR="00D1741A">
          <w:rPr>
            <w:noProof/>
            <w:webHidden/>
          </w:rPr>
          <w:instrText xml:space="preserve"> PAGEREF _Toc507750698 \h </w:instrText>
        </w:r>
        <w:r w:rsidR="00D1741A">
          <w:rPr>
            <w:noProof/>
            <w:webHidden/>
          </w:rPr>
        </w:r>
        <w:r w:rsidR="00D1741A">
          <w:rPr>
            <w:noProof/>
            <w:webHidden/>
          </w:rPr>
          <w:fldChar w:fldCharType="separate"/>
        </w:r>
        <w:r w:rsidR="00D1741A">
          <w:rPr>
            <w:noProof/>
            <w:webHidden/>
          </w:rPr>
          <w:t>82</w:t>
        </w:r>
        <w:r w:rsidR="00D1741A">
          <w:rPr>
            <w:noProof/>
            <w:webHidden/>
          </w:rPr>
          <w:fldChar w:fldCharType="end"/>
        </w:r>
      </w:hyperlink>
    </w:p>
    <w:p w14:paraId="2F50C1FA" w14:textId="0782A3AA" w:rsidR="00D1741A" w:rsidRDefault="009E1FA6">
      <w:pPr>
        <w:pStyle w:val="TOC3"/>
        <w:rPr>
          <w:rFonts w:asciiTheme="minorHAnsi" w:eastAsiaTheme="minorEastAsia" w:hAnsiTheme="minorHAnsi" w:cstheme="minorBidi"/>
          <w:noProof/>
          <w:sz w:val="22"/>
          <w:szCs w:val="22"/>
        </w:rPr>
      </w:pPr>
      <w:hyperlink w:anchor="_Toc507750699" w:history="1">
        <w:r w:rsidR="00D1741A" w:rsidRPr="0002308D">
          <w:rPr>
            <w:rStyle w:val="Hyperlink"/>
            <w:noProof/>
            <w14:scene3d>
              <w14:camera w14:prst="orthographicFront"/>
              <w14:lightRig w14:rig="threePt" w14:dir="t">
                <w14:rot w14:lat="0" w14:lon="0" w14:rev="0"/>
              </w14:lightRig>
            </w14:scene3d>
          </w:rPr>
          <w:t>4.5.1</w:t>
        </w:r>
        <w:r w:rsidR="00D1741A">
          <w:rPr>
            <w:rFonts w:asciiTheme="minorHAnsi" w:eastAsiaTheme="minorEastAsia" w:hAnsiTheme="minorHAnsi" w:cstheme="minorBidi"/>
            <w:noProof/>
            <w:sz w:val="22"/>
            <w:szCs w:val="22"/>
          </w:rPr>
          <w:tab/>
        </w:r>
        <w:r w:rsidR="00D1741A" w:rsidRPr="0002308D">
          <w:rPr>
            <w:rStyle w:val="Hyperlink"/>
            <w:noProof/>
          </w:rPr>
          <w:t>Requesting Position Mass Change (process step outside software)</w:t>
        </w:r>
        <w:r w:rsidR="00D1741A">
          <w:rPr>
            <w:noProof/>
            <w:webHidden/>
          </w:rPr>
          <w:tab/>
        </w:r>
        <w:r w:rsidR="00D1741A">
          <w:rPr>
            <w:noProof/>
            <w:webHidden/>
          </w:rPr>
          <w:fldChar w:fldCharType="begin"/>
        </w:r>
        <w:r w:rsidR="00D1741A">
          <w:rPr>
            <w:noProof/>
            <w:webHidden/>
          </w:rPr>
          <w:instrText xml:space="preserve"> PAGEREF _Toc507750699 \h </w:instrText>
        </w:r>
        <w:r w:rsidR="00D1741A">
          <w:rPr>
            <w:noProof/>
            <w:webHidden/>
          </w:rPr>
        </w:r>
        <w:r w:rsidR="00D1741A">
          <w:rPr>
            <w:noProof/>
            <w:webHidden/>
          </w:rPr>
          <w:fldChar w:fldCharType="separate"/>
        </w:r>
        <w:r w:rsidR="00D1741A">
          <w:rPr>
            <w:noProof/>
            <w:webHidden/>
          </w:rPr>
          <w:t>83</w:t>
        </w:r>
        <w:r w:rsidR="00D1741A">
          <w:rPr>
            <w:noProof/>
            <w:webHidden/>
          </w:rPr>
          <w:fldChar w:fldCharType="end"/>
        </w:r>
      </w:hyperlink>
    </w:p>
    <w:p w14:paraId="482E6BA3" w14:textId="00FD5B23" w:rsidR="00D1741A" w:rsidRDefault="009E1FA6">
      <w:pPr>
        <w:pStyle w:val="TOC3"/>
        <w:rPr>
          <w:rFonts w:asciiTheme="minorHAnsi" w:eastAsiaTheme="minorEastAsia" w:hAnsiTheme="minorHAnsi" w:cstheme="minorBidi"/>
          <w:noProof/>
          <w:sz w:val="22"/>
          <w:szCs w:val="22"/>
        </w:rPr>
      </w:pPr>
      <w:hyperlink w:anchor="_Toc507750700" w:history="1">
        <w:r w:rsidR="00D1741A" w:rsidRPr="0002308D">
          <w:rPr>
            <w:rStyle w:val="Hyperlink"/>
            <w:noProof/>
            <w14:scene3d>
              <w14:camera w14:prst="orthographicFront"/>
              <w14:lightRig w14:rig="threePt" w14:dir="t">
                <w14:rot w14:lat="0" w14:lon="0" w14:rev="0"/>
              </w14:lightRig>
            </w14:scene3d>
          </w:rPr>
          <w:t>4.5.2</w:t>
        </w:r>
        <w:r w:rsidR="00D1741A">
          <w:rPr>
            <w:rFonts w:asciiTheme="minorHAnsi" w:eastAsiaTheme="minorEastAsia" w:hAnsiTheme="minorHAnsi" w:cstheme="minorBidi"/>
            <w:noProof/>
            <w:sz w:val="22"/>
            <w:szCs w:val="22"/>
          </w:rPr>
          <w:tab/>
        </w:r>
        <w:r w:rsidR="00D1741A" w:rsidRPr="0002308D">
          <w:rPr>
            <w:rStyle w:val="Hyperlink"/>
            <w:noProof/>
          </w:rPr>
          <w:t>Receiving Position Mass Change Request (process step outside software)</w:t>
        </w:r>
        <w:r w:rsidR="00D1741A">
          <w:rPr>
            <w:noProof/>
            <w:webHidden/>
          </w:rPr>
          <w:tab/>
        </w:r>
        <w:r w:rsidR="00D1741A">
          <w:rPr>
            <w:noProof/>
            <w:webHidden/>
          </w:rPr>
          <w:fldChar w:fldCharType="begin"/>
        </w:r>
        <w:r w:rsidR="00D1741A">
          <w:rPr>
            <w:noProof/>
            <w:webHidden/>
          </w:rPr>
          <w:instrText xml:space="preserve"> PAGEREF _Toc507750700 \h </w:instrText>
        </w:r>
        <w:r w:rsidR="00D1741A">
          <w:rPr>
            <w:noProof/>
            <w:webHidden/>
          </w:rPr>
        </w:r>
        <w:r w:rsidR="00D1741A">
          <w:rPr>
            <w:noProof/>
            <w:webHidden/>
          </w:rPr>
          <w:fldChar w:fldCharType="separate"/>
        </w:r>
        <w:r w:rsidR="00D1741A">
          <w:rPr>
            <w:noProof/>
            <w:webHidden/>
          </w:rPr>
          <w:t>83</w:t>
        </w:r>
        <w:r w:rsidR="00D1741A">
          <w:rPr>
            <w:noProof/>
            <w:webHidden/>
          </w:rPr>
          <w:fldChar w:fldCharType="end"/>
        </w:r>
      </w:hyperlink>
    </w:p>
    <w:p w14:paraId="37E4218F" w14:textId="31BC6A84" w:rsidR="00D1741A" w:rsidRDefault="009E1FA6">
      <w:pPr>
        <w:pStyle w:val="TOC3"/>
        <w:rPr>
          <w:rFonts w:asciiTheme="minorHAnsi" w:eastAsiaTheme="minorEastAsia" w:hAnsiTheme="minorHAnsi" w:cstheme="minorBidi"/>
          <w:noProof/>
          <w:sz w:val="22"/>
          <w:szCs w:val="22"/>
        </w:rPr>
      </w:pPr>
      <w:hyperlink w:anchor="_Toc507750701" w:history="1">
        <w:r w:rsidR="00D1741A" w:rsidRPr="0002308D">
          <w:rPr>
            <w:rStyle w:val="Hyperlink"/>
            <w:noProof/>
            <w14:scene3d>
              <w14:camera w14:prst="orthographicFront"/>
              <w14:lightRig w14:rig="threePt" w14:dir="t">
                <w14:rot w14:lat="0" w14:lon="0" w14:rev="0"/>
              </w14:lightRig>
            </w14:scene3d>
          </w:rPr>
          <w:t>4.5.3</w:t>
        </w:r>
        <w:r w:rsidR="00D1741A">
          <w:rPr>
            <w:rFonts w:asciiTheme="minorHAnsi" w:eastAsiaTheme="minorEastAsia" w:hAnsiTheme="minorHAnsi" w:cstheme="minorBidi"/>
            <w:noProof/>
            <w:sz w:val="22"/>
            <w:szCs w:val="22"/>
          </w:rPr>
          <w:tab/>
        </w:r>
        <w:r w:rsidR="00D1741A" w:rsidRPr="0002308D">
          <w:rPr>
            <w:rStyle w:val="Hyperlink"/>
            <w:noProof/>
          </w:rPr>
          <w:t>Creating Position Mass Change Rule</w:t>
        </w:r>
        <w:r w:rsidR="00D1741A">
          <w:rPr>
            <w:noProof/>
            <w:webHidden/>
          </w:rPr>
          <w:tab/>
        </w:r>
        <w:r w:rsidR="00D1741A">
          <w:rPr>
            <w:noProof/>
            <w:webHidden/>
          </w:rPr>
          <w:fldChar w:fldCharType="begin"/>
        </w:r>
        <w:r w:rsidR="00D1741A">
          <w:rPr>
            <w:noProof/>
            <w:webHidden/>
          </w:rPr>
          <w:instrText xml:space="preserve"> PAGEREF _Toc507750701 \h </w:instrText>
        </w:r>
        <w:r w:rsidR="00D1741A">
          <w:rPr>
            <w:noProof/>
            <w:webHidden/>
          </w:rPr>
        </w:r>
        <w:r w:rsidR="00D1741A">
          <w:rPr>
            <w:noProof/>
            <w:webHidden/>
          </w:rPr>
          <w:fldChar w:fldCharType="separate"/>
        </w:r>
        <w:r w:rsidR="00D1741A">
          <w:rPr>
            <w:noProof/>
            <w:webHidden/>
          </w:rPr>
          <w:t>83</w:t>
        </w:r>
        <w:r w:rsidR="00D1741A">
          <w:rPr>
            <w:noProof/>
            <w:webHidden/>
          </w:rPr>
          <w:fldChar w:fldCharType="end"/>
        </w:r>
      </w:hyperlink>
    </w:p>
    <w:p w14:paraId="45E84084" w14:textId="4FABBD0B" w:rsidR="00D1741A" w:rsidRDefault="009E1FA6">
      <w:pPr>
        <w:pStyle w:val="TOC3"/>
        <w:rPr>
          <w:rFonts w:asciiTheme="minorHAnsi" w:eastAsiaTheme="minorEastAsia" w:hAnsiTheme="minorHAnsi" w:cstheme="minorBidi"/>
          <w:noProof/>
          <w:sz w:val="22"/>
          <w:szCs w:val="22"/>
        </w:rPr>
      </w:pPr>
      <w:hyperlink w:anchor="_Toc507750702" w:history="1">
        <w:r w:rsidR="00D1741A" w:rsidRPr="0002308D">
          <w:rPr>
            <w:rStyle w:val="Hyperlink"/>
            <w:noProof/>
            <w14:scene3d>
              <w14:camera w14:prst="orthographicFront"/>
              <w14:lightRig w14:rig="threePt" w14:dir="t">
                <w14:rot w14:lat="0" w14:lon="0" w14:rev="0"/>
              </w14:lightRig>
            </w14:scene3d>
          </w:rPr>
          <w:t>4.5.4</w:t>
        </w:r>
        <w:r w:rsidR="00D1741A">
          <w:rPr>
            <w:rFonts w:asciiTheme="minorHAnsi" w:eastAsiaTheme="minorEastAsia" w:hAnsiTheme="minorHAnsi" w:cstheme="minorBidi"/>
            <w:noProof/>
            <w:sz w:val="22"/>
            <w:szCs w:val="22"/>
          </w:rPr>
          <w:tab/>
        </w:r>
        <w:r w:rsidR="00D1741A" w:rsidRPr="0002308D">
          <w:rPr>
            <w:rStyle w:val="Hyperlink"/>
            <w:noProof/>
          </w:rPr>
          <w:t>Creating Position Mass Change Run</w:t>
        </w:r>
        <w:r w:rsidR="00D1741A">
          <w:rPr>
            <w:noProof/>
            <w:webHidden/>
          </w:rPr>
          <w:tab/>
        </w:r>
        <w:r w:rsidR="00D1741A">
          <w:rPr>
            <w:noProof/>
            <w:webHidden/>
          </w:rPr>
          <w:fldChar w:fldCharType="begin"/>
        </w:r>
        <w:r w:rsidR="00D1741A">
          <w:rPr>
            <w:noProof/>
            <w:webHidden/>
          </w:rPr>
          <w:instrText xml:space="preserve"> PAGEREF _Toc507750702 \h </w:instrText>
        </w:r>
        <w:r w:rsidR="00D1741A">
          <w:rPr>
            <w:noProof/>
            <w:webHidden/>
          </w:rPr>
        </w:r>
        <w:r w:rsidR="00D1741A">
          <w:rPr>
            <w:noProof/>
            <w:webHidden/>
          </w:rPr>
          <w:fldChar w:fldCharType="separate"/>
        </w:r>
        <w:r w:rsidR="00D1741A">
          <w:rPr>
            <w:noProof/>
            <w:webHidden/>
          </w:rPr>
          <w:t>85</w:t>
        </w:r>
        <w:r w:rsidR="00D1741A">
          <w:rPr>
            <w:noProof/>
            <w:webHidden/>
          </w:rPr>
          <w:fldChar w:fldCharType="end"/>
        </w:r>
      </w:hyperlink>
    </w:p>
    <w:p w14:paraId="79FFF26C" w14:textId="4AB9633A" w:rsidR="00D1741A" w:rsidRDefault="009E1FA6">
      <w:pPr>
        <w:pStyle w:val="TOC3"/>
        <w:rPr>
          <w:rFonts w:asciiTheme="minorHAnsi" w:eastAsiaTheme="minorEastAsia" w:hAnsiTheme="minorHAnsi" w:cstheme="minorBidi"/>
          <w:noProof/>
          <w:sz w:val="22"/>
          <w:szCs w:val="22"/>
        </w:rPr>
      </w:pPr>
      <w:hyperlink w:anchor="_Toc507750703" w:history="1">
        <w:r w:rsidR="00D1741A" w:rsidRPr="0002308D">
          <w:rPr>
            <w:rStyle w:val="Hyperlink"/>
            <w:noProof/>
            <w14:scene3d>
              <w14:camera w14:prst="orthographicFront"/>
              <w14:lightRig w14:rig="threePt" w14:dir="t">
                <w14:rot w14:lat="0" w14:lon="0" w14:rev="0"/>
              </w14:lightRig>
            </w14:scene3d>
          </w:rPr>
          <w:t>4.5.5</w:t>
        </w:r>
        <w:r w:rsidR="00D1741A">
          <w:rPr>
            <w:rFonts w:asciiTheme="minorHAnsi" w:eastAsiaTheme="minorEastAsia" w:hAnsiTheme="minorHAnsi" w:cstheme="minorBidi"/>
            <w:noProof/>
            <w:sz w:val="22"/>
            <w:szCs w:val="22"/>
          </w:rPr>
          <w:tab/>
        </w:r>
        <w:r w:rsidR="00D1741A" w:rsidRPr="0002308D">
          <w:rPr>
            <w:rStyle w:val="Hyperlink"/>
            <w:noProof/>
          </w:rPr>
          <w:t>Executing Position Mass Change Simulation Run</w:t>
        </w:r>
        <w:r w:rsidR="00D1741A">
          <w:rPr>
            <w:noProof/>
            <w:webHidden/>
          </w:rPr>
          <w:tab/>
        </w:r>
        <w:r w:rsidR="00D1741A">
          <w:rPr>
            <w:noProof/>
            <w:webHidden/>
          </w:rPr>
          <w:fldChar w:fldCharType="begin"/>
        </w:r>
        <w:r w:rsidR="00D1741A">
          <w:rPr>
            <w:noProof/>
            <w:webHidden/>
          </w:rPr>
          <w:instrText xml:space="preserve"> PAGEREF _Toc507750703 \h </w:instrText>
        </w:r>
        <w:r w:rsidR="00D1741A">
          <w:rPr>
            <w:noProof/>
            <w:webHidden/>
          </w:rPr>
        </w:r>
        <w:r w:rsidR="00D1741A">
          <w:rPr>
            <w:noProof/>
            <w:webHidden/>
          </w:rPr>
          <w:fldChar w:fldCharType="separate"/>
        </w:r>
        <w:r w:rsidR="00D1741A">
          <w:rPr>
            <w:noProof/>
            <w:webHidden/>
          </w:rPr>
          <w:t>86</w:t>
        </w:r>
        <w:r w:rsidR="00D1741A">
          <w:rPr>
            <w:noProof/>
            <w:webHidden/>
          </w:rPr>
          <w:fldChar w:fldCharType="end"/>
        </w:r>
      </w:hyperlink>
    </w:p>
    <w:p w14:paraId="6B041DB5" w14:textId="05FE10B6" w:rsidR="00D1741A" w:rsidRDefault="009E1FA6">
      <w:pPr>
        <w:pStyle w:val="TOC3"/>
        <w:rPr>
          <w:rFonts w:asciiTheme="minorHAnsi" w:eastAsiaTheme="minorEastAsia" w:hAnsiTheme="minorHAnsi" w:cstheme="minorBidi"/>
          <w:noProof/>
          <w:sz w:val="22"/>
          <w:szCs w:val="22"/>
        </w:rPr>
      </w:pPr>
      <w:hyperlink w:anchor="_Toc507750704" w:history="1">
        <w:r w:rsidR="00D1741A" w:rsidRPr="0002308D">
          <w:rPr>
            <w:rStyle w:val="Hyperlink"/>
            <w:noProof/>
            <w14:scene3d>
              <w14:camera w14:prst="orthographicFront"/>
              <w14:lightRig w14:rig="threePt" w14:dir="t">
                <w14:rot w14:lat="0" w14:lon="0" w14:rev="0"/>
              </w14:lightRig>
            </w14:scene3d>
          </w:rPr>
          <w:t>4.5.6</w:t>
        </w:r>
        <w:r w:rsidR="00D1741A">
          <w:rPr>
            <w:rFonts w:asciiTheme="minorHAnsi" w:eastAsiaTheme="minorEastAsia" w:hAnsiTheme="minorHAnsi" w:cstheme="minorBidi"/>
            <w:noProof/>
            <w:sz w:val="22"/>
            <w:szCs w:val="22"/>
          </w:rPr>
          <w:tab/>
        </w:r>
        <w:r w:rsidR="00D1741A" w:rsidRPr="0002308D">
          <w:rPr>
            <w:rStyle w:val="Hyperlink"/>
            <w:noProof/>
          </w:rPr>
          <w:t>Monitoring Position Mass Change Simulation Run</w:t>
        </w:r>
        <w:r w:rsidR="00D1741A">
          <w:rPr>
            <w:noProof/>
            <w:webHidden/>
          </w:rPr>
          <w:tab/>
        </w:r>
        <w:r w:rsidR="00D1741A">
          <w:rPr>
            <w:noProof/>
            <w:webHidden/>
          </w:rPr>
          <w:fldChar w:fldCharType="begin"/>
        </w:r>
        <w:r w:rsidR="00D1741A">
          <w:rPr>
            <w:noProof/>
            <w:webHidden/>
          </w:rPr>
          <w:instrText xml:space="preserve"> PAGEREF _Toc507750704 \h </w:instrText>
        </w:r>
        <w:r w:rsidR="00D1741A">
          <w:rPr>
            <w:noProof/>
            <w:webHidden/>
          </w:rPr>
        </w:r>
        <w:r w:rsidR="00D1741A">
          <w:rPr>
            <w:noProof/>
            <w:webHidden/>
          </w:rPr>
          <w:fldChar w:fldCharType="separate"/>
        </w:r>
        <w:r w:rsidR="00D1741A">
          <w:rPr>
            <w:noProof/>
            <w:webHidden/>
          </w:rPr>
          <w:t>88</w:t>
        </w:r>
        <w:r w:rsidR="00D1741A">
          <w:rPr>
            <w:noProof/>
            <w:webHidden/>
          </w:rPr>
          <w:fldChar w:fldCharType="end"/>
        </w:r>
      </w:hyperlink>
    </w:p>
    <w:p w14:paraId="17F487FE" w14:textId="7F906C29" w:rsidR="00D1741A" w:rsidRDefault="009E1FA6">
      <w:pPr>
        <w:pStyle w:val="TOC3"/>
        <w:rPr>
          <w:rFonts w:asciiTheme="minorHAnsi" w:eastAsiaTheme="minorEastAsia" w:hAnsiTheme="minorHAnsi" w:cstheme="minorBidi"/>
          <w:noProof/>
          <w:sz w:val="22"/>
          <w:szCs w:val="22"/>
        </w:rPr>
      </w:pPr>
      <w:hyperlink w:anchor="_Toc507750705" w:history="1">
        <w:r w:rsidR="00D1741A" w:rsidRPr="0002308D">
          <w:rPr>
            <w:rStyle w:val="Hyperlink"/>
            <w:noProof/>
            <w14:scene3d>
              <w14:camera w14:prst="orthographicFront"/>
              <w14:lightRig w14:rig="threePt" w14:dir="t">
                <w14:rot w14:lat="0" w14:lon="0" w14:rev="0"/>
              </w14:lightRig>
            </w14:scene3d>
          </w:rPr>
          <w:t>4.5.7</w:t>
        </w:r>
        <w:r w:rsidR="00D1741A">
          <w:rPr>
            <w:rFonts w:asciiTheme="minorHAnsi" w:eastAsiaTheme="minorEastAsia" w:hAnsiTheme="minorHAnsi" w:cstheme="minorBidi"/>
            <w:noProof/>
            <w:sz w:val="22"/>
            <w:szCs w:val="22"/>
          </w:rPr>
          <w:tab/>
        </w:r>
        <w:r w:rsidR="00D1741A" w:rsidRPr="0002308D">
          <w:rPr>
            <w:rStyle w:val="Hyperlink"/>
            <w:noProof/>
          </w:rPr>
          <w:t>Executing Position Mass Change Run</w:t>
        </w:r>
        <w:r w:rsidR="00D1741A">
          <w:rPr>
            <w:noProof/>
            <w:webHidden/>
          </w:rPr>
          <w:tab/>
        </w:r>
        <w:r w:rsidR="00D1741A">
          <w:rPr>
            <w:noProof/>
            <w:webHidden/>
          </w:rPr>
          <w:fldChar w:fldCharType="begin"/>
        </w:r>
        <w:r w:rsidR="00D1741A">
          <w:rPr>
            <w:noProof/>
            <w:webHidden/>
          </w:rPr>
          <w:instrText xml:space="preserve"> PAGEREF _Toc507750705 \h </w:instrText>
        </w:r>
        <w:r w:rsidR="00D1741A">
          <w:rPr>
            <w:noProof/>
            <w:webHidden/>
          </w:rPr>
        </w:r>
        <w:r w:rsidR="00D1741A">
          <w:rPr>
            <w:noProof/>
            <w:webHidden/>
          </w:rPr>
          <w:fldChar w:fldCharType="separate"/>
        </w:r>
        <w:r w:rsidR="00D1741A">
          <w:rPr>
            <w:noProof/>
            <w:webHidden/>
          </w:rPr>
          <w:t>89</w:t>
        </w:r>
        <w:r w:rsidR="00D1741A">
          <w:rPr>
            <w:noProof/>
            <w:webHidden/>
          </w:rPr>
          <w:fldChar w:fldCharType="end"/>
        </w:r>
      </w:hyperlink>
    </w:p>
    <w:p w14:paraId="1B11C9A8" w14:textId="2101C99F" w:rsidR="00D1741A" w:rsidRDefault="009E1FA6">
      <w:pPr>
        <w:pStyle w:val="TOC4"/>
        <w:rPr>
          <w:rFonts w:asciiTheme="minorHAnsi" w:eastAsiaTheme="minorEastAsia" w:hAnsiTheme="minorHAnsi" w:cstheme="minorBidi"/>
          <w:noProof/>
          <w:sz w:val="22"/>
          <w:szCs w:val="22"/>
        </w:rPr>
      </w:pPr>
      <w:hyperlink w:anchor="_Toc507750706" w:history="1">
        <w:r w:rsidR="00D1741A" w:rsidRPr="0002308D">
          <w:rPr>
            <w:rStyle w:val="Hyperlink"/>
            <w:noProof/>
          </w:rPr>
          <w:t>4.5.7.1</w:t>
        </w:r>
        <w:r w:rsidR="00D1741A">
          <w:rPr>
            <w:rFonts w:asciiTheme="minorHAnsi" w:eastAsiaTheme="minorEastAsia" w:hAnsiTheme="minorHAnsi" w:cstheme="minorBidi"/>
            <w:noProof/>
            <w:sz w:val="22"/>
            <w:szCs w:val="22"/>
          </w:rPr>
          <w:tab/>
        </w:r>
        <w:r w:rsidR="00D1741A" w:rsidRPr="0002308D">
          <w:rPr>
            <w:rStyle w:val="Hyperlink"/>
            <w:noProof/>
          </w:rPr>
          <w:t>Updating Positions</w:t>
        </w:r>
        <w:r w:rsidR="00D1741A">
          <w:rPr>
            <w:noProof/>
            <w:webHidden/>
          </w:rPr>
          <w:tab/>
        </w:r>
        <w:r w:rsidR="00D1741A">
          <w:rPr>
            <w:noProof/>
            <w:webHidden/>
          </w:rPr>
          <w:fldChar w:fldCharType="begin"/>
        </w:r>
        <w:r w:rsidR="00D1741A">
          <w:rPr>
            <w:noProof/>
            <w:webHidden/>
          </w:rPr>
          <w:instrText xml:space="preserve"> PAGEREF _Toc507750706 \h </w:instrText>
        </w:r>
        <w:r w:rsidR="00D1741A">
          <w:rPr>
            <w:noProof/>
            <w:webHidden/>
          </w:rPr>
        </w:r>
        <w:r w:rsidR="00D1741A">
          <w:rPr>
            <w:noProof/>
            <w:webHidden/>
          </w:rPr>
          <w:fldChar w:fldCharType="separate"/>
        </w:r>
        <w:r w:rsidR="00D1741A">
          <w:rPr>
            <w:noProof/>
            <w:webHidden/>
          </w:rPr>
          <w:t>90</w:t>
        </w:r>
        <w:r w:rsidR="00D1741A">
          <w:rPr>
            <w:noProof/>
            <w:webHidden/>
          </w:rPr>
          <w:fldChar w:fldCharType="end"/>
        </w:r>
      </w:hyperlink>
    </w:p>
    <w:p w14:paraId="1471F638" w14:textId="655EC6E7" w:rsidR="00D1741A" w:rsidRDefault="009E1FA6">
      <w:pPr>
        <w:pStyle w:val="TOC4"/>
        <w:rPr>
          <w:rFonts w:asciiTheme="minorHAnsi" w:eastAsiaTheme="minorEastAsia" w:hAnsiTheme="minorHAnsi" w:cstheme="minorBidi"/>
          <w:noProof/>
          <w:sz w:val="22"/>
          <w:szCs w:val="22"/>
        </w:rPr>
      </w:pPr>
      <w:hyperlink w:anchor="_Toc507750707" w:history="1">
        <w:r w:rsidR="00D1741A" w:rsidRPr="0002308D">
          <w:rPr>
            <w:rStyle w:val="Hyperlink"/>
            <w:noProof/>
          </w:rPr>
          <w:t>4.5.7.2</w:t>
        </w:r>
        <w:r w:rsidR="00D1741A">
          <w:rPr>
            <w:rFonts w:asciiTheme="minorHAnsi" w:eastAsiaTheme="minorEastAsia" w:hAnsiTheme="minorHAnsi" w:cstheme="minorBidi"/>
            <w:noProof/>
            <w:sz w:val="22"/>
            <w:szCs w:val="22"/>
          </w:rPr>
          <w:tab/>
        </w:r>
        <w:r w:rsidR="00D1741A" w:rsidRPr="0002308D">
          <w:rPr>
            <w:rStyle w:val="Hyperlink"/>
            <w:noProof/>
          </w:rPr>
          <w:t>Updating Employees Job Information (Optional)</w:t>
        </w:r>
        <w:r w:rsidR="00D1741A">
          <w:rPr>
            <w:noProof/>
            <w:webHidden/>
          </w:rPr>
          <w:tab/>
        </w:r>
        <w:r w:rsidR="00D1741A">
          <w:rPr>
            <w:noProof/>
            <w:webHidden/>
          </w:rPr>
          <w:fldChar w:fldCharType="begin"/>
        </w:r>
        <w:r w:rsidR="00D1741A">
          <w:rPr>
            <w:noProof/>
            <w:webHidden/>
          </w:rPr>
          <w:instrText xml:space="preserve"> PAGEREF _Toc507750707 \h </w:instrText>
        </w:r>
        <w:r w:rsidR="00D1741A">
          <w:rPr>
            <w:noProof/>
            <w:webHidden/>
          </w:rPr>
        </w:r>
        <w:r w:rsidR="00D1741A">
          <w:rPr>
            <w:noProof/>
            <w:webHidden/>
          </w:rPr>
          <w:fldChar w:fldCharType="separate"/>
        </w:r>
        <w:r w:rsidR="00D1741A">
          <w:rPr>
            <w:noProof/>
            <w:webHidden/>
          </w:rPr>
          <w:t>90</w:t>
        </w:r>
        <w:r w:rsidR="00D1741A">
          <w:rPr>
            <w:noProof/>
            <w:webHidden/>
          </w:rPr>
          <w:fldChar w:fldCharType="end"/>
        </w:r>
      </w:hyperlink>
    </w:p>
    <w:p w14:paraId="72FF810E" w14:textId="41EDD6F4" w:rsidR="00D1741A" w:rsidRDefault="009E1FA6">
      <w:pPr>
        <w:pStyle w:val="TOC3"/>
        <w:rPr>
          <w:rFonts w:asciiTheme="minorHAnsi" w:eastAsiaTheme="minorEastAsia" w:hAnsiTheme="minorHAnsi" w:cstheme="minorBidi"/>
          <w:noProof/>
          <w:sz w:val="22"/>
          <w:szCs w:val="22"/>
        </w:rPr>
      </w:pPr>
      <w:hyperlink w:anchor="_Toc507750708" w:history="1">
        <w:r w:rsidR="00D1741A" w:rsidRPr="0002308D">
          <w:rPr>
            <w:rStyle w:val="Hyperlink"/>
            <w:noProof/>
            <w14:scene3d>
              <w14:camera w14:prst="orthographicFront"/>
              <w14:lightRig w14:rig="threePt" w14:dir="t">
                <w14:rot w14:lat="0" w14:lon="0" w14:rev="0"/>
              </w14:lightRig>
            </w14:scene3d>
          </w:rPr>
          <w:t>4.5.8</w:t>
        </w:r>
        <w:r w:rsidR="00D1741A">
          <w:rPr>
            <w:rFonts w:asciiTheme="minorHAnsi" w:eastAsiaTheme="minorEastAsia" w:hAnsiTheme="minorHAnsi" w:cstheme="minorBidi"/>
            <w:noProof/>
            <w:sz w:val="22"/>
            <w:szCs w:val="22"/>
          </w:rPr>
          <w:tab/>
        </w:r>
        <w:r w:rsidR="00D1741A" w:rsidRPr="0002308D">
          <w:rPr>
            <w:rStyle w:val="Hyperlink"/>
            <w:noProof/>
          </w:rPr>
          <w:t>Monitoring Position Mass Change Run</w:t>
        </w:r>
        <w:r w:rsidR="00D1741A">
          <w:rPr>
            <w:noProof/>
            <w:webHidden/>
          </w:rPr>
          <w:tab/>
        </w:r>
        <w:r w:rsidR="00D1741A">
          <w:rPr>
            <w:noProof/>
            <w:webHidden/>
          </w:rPr>
          <w:fldChar w:fldCharType="begin"/>
        </w:r>
        <w:r w:rsidR="00D1741A">
          <w:rPr>
            <w:noProof/>
            <w:webHidden/>
          </w:rPr>
          <w:instrText xml:space="preserve"> PAGEREF _Toc507750708 \h </w:instrText>
        </w:r>
        <w:r w:rsidR="00D1741A">
          <w:rPr>
            <w:noProof/>
            <w:webHidden/>
          </w:rPr>
        </w:r>
        <w:r w:rsidR="00D1741A">
          <w:rPr>
            <w:noProof/>
            <w:webHidden/>
          </w:rPr>
          <w:fldChar w:fldCharType="separate"/>
        </w:r>
        <w:r w:rsidR="00D1741A">
          <w:rPr>
            <w:noProof/>
            <w:webHidden/>
          </w:rPr>
          <w:t>91</w:t>
        </w:r>
        <w:r w:rsidR="00D1741A">
          <w:rPr>
            <w:noProof/>
            <w:webHidden/>
          </w:rPr>
          <w:fldChar w:fldCharType="end"/>
        </w:r>
      </w:hyperlink>
    </w:p>
    <w:p w14:paraId="4F06F790" w14:textId="1C2F20E9" w:rsidR="00D1741A" w:rsidRDefault="009E1FA6">
      <w:pPr>
        <w:pStyle w:val="TOC3"/>
        <w:rPr>
          <w:rFonts w:asciiTheme="minorHAnsi" w:eastAsiaTheme="minorEastAsia" w:hAnsiTheme="minorHAnsi" w:cstheme="minorBidi"/>
          <w:noProof/>
          <w:sz w:val="22"/>
          <w:szCs w:val="22"/>
        </w:rPr>
      </w:pPr>
      <w:hyperlink w:anchor="_Toc507750709" w:history="1">
        <w:r w:rsidR="00D1741A" w:rsidRPr="0002308D">
          <w:rPr>
            <w:rStyle w:val="Hyperlink"/>
            <w:noProof/>
            <w14:scene3d>
              <w14:camera w14:prst="orthographicFront"/>
              <w14:lightRig w14:rig="threePt" w14:dir="t">
                <w14:rot w14:lat="0" w14:lon="0" w14:rev="0"/>
              </w14:lightRig>
            </w14:scene3d>
          </w:rPr>
          <w:t>4.5.9</w:t>
        </w:r>
        <w:r w:rsidR="00D1741A">
          <w:rPr>
            <w:rFonts w:asciiTheme="minorHAnsi" w:eastAsiaTheme="minorEastAsia" w:hAnsiTheme="minorHAnsi" w:cstheme="minorBidi"/>
            <w:noProof/>
            <w:sz w:val="22"/>
            <w:szCs w:val="22"/>
          </w:rPr>
          <w:tab/>
        </w:r>
        <w:r w:rsidR="00D1741A" w:rsidRPr="0002308D">
          <w:rPr>
            <w:rStyle w:val="Hyperlink"/>
            <w:noProof/>
          </w:rPr>
          <w:t>Viewing Positions Updates</w:t>
        </w:r>
        <w:r w:rsidR="00D1741A">
          <w:rPr>
            <w:noProof/>
            <w:webHidden/>
          </w:rPr>
          <w:tab/>
        </w:r>
        <w:r w:rsidR="00D1741A">
          <w:rPr>
            <w:noProof/>
            <w:webHidden/>
          </w:rPr>
          <w:fldChar w:fldCharType="begin"/>
        </w:r>
        <w:r w:rsidR="00D1741A">
          <w:rPr>
            <w:noProof/>
            <w:webHidden/>
          </w:rPr>
          <w:instrText xml:space="preserve"> PAGEREF _Toc507750709 \h </w:instrText>
        </w:r>
        <w:r w:rsidR="00D1741A">
          <w:rPr>
            <w:noProof/>
            <w:webHidden/>
          </w:rPr>
        </w:r>
        <w:r w:rsidR="00D1741A">
          <w:rPr>
            <w:noProof/>
            <w:webHidden/>
          </w:rPr>
          <w:fldChar w:fldCharType="separate"/>
        </w:r>
        <w:r w:rsidR="00D1741A">
          <w:rPr>
            <w:noProof/>
            <w:webHidden/>
          </w:rPr>
          <w:t>92</w:t>
        </w:r>
        <w:r w:rsidR="00D1741A">
          <w:rPr>
            <w:noProof/>
            <w:webHidden/>
          </w:rPr>
          <w:fldChar w:fldCharType="end"/>
        </w:r>
      </w:hyperlink>
    </w:p>
    <w:p w14:paraId="5954245B" w14:textId="606A3E05" w:rsidR="00D1741A" w:rsidRDefault="009E1FA6">
      <w:pPr>
        <w:pStyle w:val="TOC3"/>
        <w:rPr>
          <w:rFonts w:asciiTheme="minorHAnsi" w:eastAsiaTheme="minorEastAsia" w:hAnsiTheme="minorHAnsi" w:cstheme="minorBidi"/>
          <w:noProof/>
          <w:sz w:val="22"/>
          <w:szCs w:val="22"/>
        </w:rPr>
      </w:pPr>
      <w:hyperlink w:anchor="_Toc507750710" w:history="1">
        <w:r w:rsidR="00D1741A" w:rsidRPr="0002308D">
          <w:rPr>
            <w:rStyle w:val="Hyperlink"/>
            <w:noProof/>
            <w14:scene3d>
              <w14:camera w14:prst="orthographicFront"/>
              <w14:lightRig w14:rig="threePt" w14:dir="t">
                <w14:rot w14:lat="0" w14:lon="0" w14:rev="0"/>
              </w14:lightRig>
            </w14:scene3d>
          </w:rPr>
          <w:t>4.5.10</w:t>
        </w:r>
        <w:r w:rsidR="00D1741A">
          <w:rPr>
            <w:rFonts w:asciiTheme="minorHAnsi" w:eastAsiaTheme="minorEastAsia" w:hAnsiTheme="minorHAnsi" w:cstheme="minorBidi"/>
            <w:noProof/>
            <w:sz w:val="22"/>
            <w:szCs w:val="22"/>
          </w:rPr>
          <w:tab/>
        </w:r>
        <w:r w:rsidR="00D1741A" w:rsidRPr="0002308D">
          <w:rPr>
            <w:rStyle w:val="Hyperlink"/>
            <w:noProof/>
          </w:rPr>
          <w:t>Viewing Employee Job Information Details (Optional)</w:t>
        </w:r>
        <w:r w:rsidR="00D1741A">
          <w:rPr>
            <w:noProof/>
            <w:webHidden/>
          </w:rPr>
          <w:tab/>
        </w:r>
        <w:r w:rsidR="00D1741A">
          <w:rPr>
            <w:noProof/>
            <w:webHidden/>
          </w:rPr>
          <w:fldChar w:fldCharType="begin"/>
        </w:r>
        <w:r w:rsidR="00D1741A">
          <w:rPr>
            <w:noProof/>
            <w:webHidden/>
          </w:rPr>
          <w:instrText xml:space="preserve"> PAGEREF _Toc507750710 \h </w:instrText>
        </w:r>
        <w:r w:rsidR="00D1741A">
          <w:rPr>
            <w:noProof/>
            <w:webHidden/>
          </w:rPr>
        </w:r>
        <w:r w:rsidR="00D1741A">
          <w:rPr>
            <w:noProof/>
            <w:webHidden/>
          </w:rPr>
          <w:fldChar w:fldCharType="separate"/>
        </w:r>
        <w:r w:rsidR="00D1741A">
          <w:rPr>
            <w:noProof/>
            <w:webHidden/>
          </w:rPr>
          <w:t>95</w:t>
        </w:r>
        <w:r w:rsidR="00D1741A">
          <w:rPr>
            <w:noProof/>
            <w:webHidden/>
          </w:rPr>
          <w:fldChar w:fldCharType="end"/>
        </w:r>
      </w:hyperlink>
    </w:p>
    <w:p w14:paraId="0C03971F" w14:textId="0C7E8B7E" w:rsidR="00D1741A" w:rsidRDefault="009E1FA6">
      <w:pPr>
        <w:pStyle w:val="TOC3"/>
        <w:rPr>
          <w:rFonts w:asciiTheme="minorHAnsi" w:eastAsiaTheme="minorEastAsia" w:hAnsiTheme="minorHAnsi" w:cstheme="minorBidi"/>
          <w:noProof/>
          <w:sz w:val="22"/>
          <w:szCs w:val="22"/>
        </w:rPr>
      </w:pPr>
      <w:hyperlink w:anchor="_Toc507750711" w:history="1">
        <w:r w:rsidR="00D1741A" w:rsidRPr="0002308D">
          <w:rPr>
            <w:rStyle w:val="Hyperlink"/>
            <w:noProof/>
            <w14:scene3d>
              <w14:camera w14:prst="orthographicFront"/>
              <w14:lightRig w14:rig="threePt" w14:dir="t">
                <w14:rot w14:lat="0" w14:lon="0" w14:rev="0"/>
              </w14:lightRig>
            </w14:scene3d>
          </w:rPr>
          <w:t>4.5.11</w:t>
        </w:r>
        <w:r w:rsidR="00D1741A">
          <w:rPr>
            <w:rFonts w:asciiTheme="minorHAnsi" w:eastAsiaTheme="minorEastAsia" w:hAnsiTheme="minorHAnsi" w:cstheme="minorBidi"/>
            <w:noProof/>
            <w:sz w:val="22"/>
            <w:szCs w:val="22"/>
          </w:rPr>
          <w:tab/>
        </w:r>
        <w:r w:rsidR="00D1741A" w:rsidRPr="0002308D">
          <w:rPr>
            <w:rStyle w:val="Hyperlink"/>
            <w:noProof/>
          </w:rPr>
          <w:t>Notifying Employees about Job Information Change (Optional) (process step outside software)</w:t>
        </w:r>
        <w:r w:rsidR="00D1741A">
          <w:rPr>
            <w:noProof/>
            <w:webHidden/>
          </w:rPr>
          <w:tab/>
        </w:r>
        <w:r w:rsidR="00D1741A">
          <w:rPr>
            <w:noProof/>
            <w:webHidden/>
          </w:rPr>
          <w:fldChar w:fldCharType="begin"/>
        </w:r>
        <w:r w:rsidR="00D1741A">
          <w:rPr>
            <w:noProof/>
            <w:webHidden/>
          </w:rPr>
          <w:instrText xml:space="preserve"> PAGEREF _Toc507750711 \h </w:instrText>
        </w:r>
        <w:r w:rsidR="00D1741A">
          <w:rPr>
            <w:noProof/>
            <w:webHidden/>
          </w:rPr>
        </w:r>
        <w:r w:rsidR="00D1741A">
          <w:rPr>
            <w:noProof/>
            <w:webHidden/>
          </w:rPr>
          <w:fldChar w:fldCharType="separate"/>
        </w:r>
        <w:r w:rsidR="00D1741A">
          <w:rPr>
            <w:noProof/>
            <w:webHidden/>
          </w:rPr>
          <w:t>97</w:t>
        </w:r>
        <w:r w:rsidR="00D1741A">
          <w:rPr>
            <w:noProof/>
            <w:webHidden/>
          </w:rPr>
          <w:fldChar w:fldCharType="end"/>
        </w:r>
      </w:hyperlink>
    </w:p>
    <w:p w14:paraId="00C92E7F" w14:textId="07714AD2" w:rsidR="00D1741A" w:rsidRDefault="009E1FA6">
      <w:pPr>
        <w:pStyle w:val="TOC3"/>
        <w:rPr>
          <w:rFonts w:asciiTheme="minorHAnsi" w:eastAsiaTheme="minorEastAsia" w:hAnsiTheme="minorHAnsi" w:cstheme="minorBidi"/>
          <w:noProof/>
          <w:sz w:val="22"/>
          <w:szCs w:val="22"/>
        </w:rPr>
      </w:pPr>
      <w:hyperlink w:anchor="_Toc507750712" w:history="1">
        <w:r w:rsidR="00D1741A" w:rsidRPr="0002308D">
          <w:rPr>
            <w:rStyle w:val="Hyperlink"/>
            <w:noProof/>
            <w14:scene3d>
              <w14:camera w14:prst="orthographicFront"/>
              <w14:lightRig w14:rig="threePt" w14:dir="t">
                <w14:rot w14:lat="0" w14:lon="0" w14:rev="0"/>
              </w14:lightRig>
            </w14:scene3d>
          </w:rPr>
          <w:t>4.5.12</w:t>
        </w:r>
        <w:r w:rsidR="00D1741A">
          <w:rPr>
            <w:rFonts w:asciiTheme="minorHAnsi" w:eastAsiaTheme="minorEastAsia" w:hAnsiTheme="minorHAnsi" w:cstheme="minorBidi"/>
            <w:noProof/>
            <w:sz w:val="22"/>
            <w:szCs w:val="22"/>
          </w:rPr>
          <w:tab/>
        </w:r>
        <w:r w:rsidR="00D1741A" w:rsidRPr="0002308D">
          <w:rPr>
            <w:rStyle w:val="Hyperlink"/>
            <w:noProof/>
          </w:rPr>
          <w:t>Notifying Organizational Design Expert about Position Mass Change Completion (process step outside software)</w:t>
        </w:r>
        <w:r w:rsidR="00D1741A">
          <w:rPr>
            <w:noProof/>
            <w:webHidden/>
          </w:rPr>
          <w:tab/>
        </w:r>
        <w:r w:rsidR="00D1741A">
          <w:rPr>
            <w:noProof/>
            <w:webHidden/>
          </w:rPr>
          <w:fldChar w:fldCharType="begin"/>
        </w:r>
        <w:r w:rsidR="00D1741A">
          <w:rPr>
            <w:noProof/>
            <w:webHidden/>
          </w:rPr>
          <w:instrText xml:space="preserve"> PAGEREF _Toc507750712 \h </w:instrText>
        </w:r>
        <w:r w:rsidR="00D1741A">
          <w:rPr>
            <w:noProof/>
            <w:webHidden/>
          </w:rPr>
        </w:r>
        <w:r w:rsidR="00D1741A">
          <w:rPr>
            <w:noProof/>
            <w:webHidden/>
          </w:rPr>
          <w:fldChar w:fldCharType="separate"/>
        </w:r>
        <w:r w:rsidR="00D1741A">
          <w:rPr>
            <w:noProof/>
            <w:webHidden/>
          </w:rPr>
          <w:t>97</w:t>
        </w:r>
        <w:r w:rsidR="00D1741A">
          <w:rPr>
            <w:noProof/>
            <w:webHidden/>
          </w:rPr>
          <w:fldChar w:fldCharType="end"/>
        </w:r>
      </w:hyperlink>
    </w:p>
    <w:p w14:paraId="41097463" w14:textId="27A1A13A" w:rsidR="00D1741A" w:rsidRDefault="009E1FA6">
      <w:pPr>
        <w:pStyle w:val="TOC3"/>
        <w:rPr>
          <w:rFonts w:asciiTheme="minorHAnsi" w:eastAsiaTheme="minorEastAsia" w:hAnsiTheme="minorHAnsi" w:cstheme="minorBidi"/>
          <w:noProof/>
          <w:sz w:val="22"/>
          <w:szCs w:val="22"/>
        </w:rPr>
      </w:pPr>
      <w:hyperlink w:anchor="_Toc507750713" w:history="1">
        <w:r w:rsidR="00D1741A" w:rsidRPr="0002308D">
          <w:rPr>
            <w:rStyle w:val="Hyperlink"/>
            <w:noProof/>
            <w14:scene3d>
              <w14:camera w14:prst="orthographicFront"/>
              <w14:lightRig w14:rig="threePt" w14:dir="t">
                <w14:rot w14:lat="0" w14:lon="0" w14:rev="0"/>
              </w14:lightRig>
            </w14:scene3d>
          </w:rPr>
          <w:t>4.5.13</w:t>
        </w:r>
        <w:r w:rsidR="00D1741A">
          <w:rPr>
            <w:rFonts w:asciiTheme="minorHAnsi" w:eastAsiaTheme="minorEastAsia" w:hAnsiTheme="minorHAnsi" w:cstheme="minorBidi"/>
            <w:noProof/>
            <w:sz w:val="22"/>
            <w:szCs w:val="22"/>
          </w:rPr>
          <w:tab/>
        </w:r>
        <w:r w:rsidR="00D1741A" w:rsidRPr="0002308D">
          <w:rPr>
            <w:rStyle w:val="Hyperlink"/>
            <w:noProof/>
          </w:rPr>
          <w:t>Receiving Position Mass Change Completion Notification (process step outside software)</w:t>
        </w:r>
        <w:r w:rsidR="00D1741A">
          <w:rPr>
            <w:noProof/>
            <w:webHidden/>
          </w:rPr>
          <w:tab/>
        </w:r>
        <w:r w:rsidR="00D1741A">
          <w:rPr>
            <w:noProof/>
            <w:webHidden/>
          </w:rPr>
          <w:fldChar w:fldCharType="begin"/>
        </w:r>
        <w:r w:rsidR="00D1741A">
          <w:rPr>
            <w:noProof/>
            <w:webHidden/>
          </w:rPr>
          <w:instrText xml:space="preserve"> PAGEREF _Toc507750713 \h </w:instrText>
        </w:r>
        <w:r w:rsidR="00D1741A">
          <w:rPr>
            <w:noProof/>
            <w:webHidden/>
          </w:rPr>
        </w:r>
        <w:r w:rsidR="00D1741A">
          <w:rPr>
            <w:noProof/>
            <w:webHidden/>
          </w:rPr>
          <w:fldChar w:fldCharType="separate"/>
        </w:r>
        <w:r w:rsidR="00D1741A">
          <w:rPr>
            <w:noProof/>
            <w:webHidden/>
          </w:rPr>
          <w:t>97</w:t>
        </w:r>
        <w:r w:rsidR="00D1741A">
          <w:rPr>
            <w:noProof/>
            <w:webHidden/>
          </w:rPr>
          <w:fldChar w:fldCharType="end"/>
        </w:r>
      </w:hyperlink>
    </w:p>
    <w:p w14:paraId="22C2C0ED" w14:textId="1AF77171" w:rsidR="00D1741A" w:rsidRDefault="009E1FA6">
      <w:pPr>
        <w:pStyle w:val="TOC1"/>
        <w:rPr>
          <w:rFonts w:asciiTheme="minorHAnsi" w:eastAsiaTheme="minorEastAsia" w:hAnsiTheme="minorHAnsi" w:cstheme="minorBidi"/>
          <w:noProof/>
          <w:sz w:val="22"/>
          <w:szCs w:val="22"/>
        </w:rPr>
      </w:pPr>
      <w:hyperlink w:anchor="_Toc507750714" w:history="1">
        <w:r w:rsidR="00D1741A" w:rsidRPr="0002308D">
          <w:rPr>
            <w:rStyle w:val="Hyperlink"/>
            <w:noProof/>
          </w:rPr>
          <w:t>5</w:t>
        </w:r>
        <w:r w:rsidR="00D1741A">
          <w:rPr>
            <w:rFonts w:asciiTheme="minorHAnsi" w:eastAsiaTheme="minorEastAsia" w:hAnsiTheme="minorHAnsi" w:cstheme="minorBidi"/>
            <w:noProof/>
            <w:sz w:val="22"/>
            <w:szCs w:val="22"/>
          </w:rPr>
          <w:tab/>
        </w:r>
        <w:r w:rsidR="00D1741A" w:rsidRPr="0002308D">
          <w:rPr>
            <w:rStyle w:val="Hyperlink"/>
            <w:noProof/>
          </w:rPr>
          <w:t>Appendix</w:t>
        </w:r>
        <w:r w:rsidR="00D1741A">
          <w:rPr>
            <w:noProof/>
            <w:webHidden/>
          </w:rPr>
          <w:tab/>
        </w:r>
        <w:r w:rsidR="00D1741A">
          <w:rPr>
            <w:noProof/>
            <w:webHidden/>
          </w:rPr>
          <w:fldChar w:fldCharType="begin"/>
        </w:r>
        <w:r w:rsidR="00D1741A">
          <w:rPr>
            <w:noProof/>
            <w:webHidden/>
          </w:rPr>
          <w:instrText xml:space="preserve"> PAGEREF _Toc507750714 \h </w:instrText>
        </w:r>
        <w:r w:rsidR="00D1741A">
          <w:rPr>
            <w:noProof/>
            <w:webHidden/>
          </w:rPr>
        </w:r>
        <w:r w:rsidR="00D1741A">
          <w:rPr>
            <w:noProof/>
            <w:webHidden/>
          </w:rPr>
          <w:fldChar w:fldCharType="separate"/>
        </w:r>
        <w:r w:rsidR="00D1741A">
          <w:rPr>
            <w:noProof/>
            <w:webHidden/>
          </w:rPr>
          <w:t>98</w:t>
        </w:r>
        <w:r w:rsidR="00D1741A">
          <w:rPr>
            <w:noProof/>
            <w:webHidden/>
          </w:rPr>
          <w:fldChar w:fldCharType="end"/>
        </w:r>
      </w:hyperlink>
    </w:p>
    <w:p w14:paraId="24700390" w14:textId="4315B017" w:rsidR="00D1741A" w:rsidRDefault="009E1FA6">
      <w:pPr>
        <w:pStyle w:val="TOC2"/>
        <w:rPr>
          <w:rFonts w:asciiTheme="minorHAnsi" w:eastAsiaTheme="minorEastAsia" w:hAnsiTheme="minorHAnsi" w:cstheme="minorBidi"/>
          <w:noProof/>
          <w:sz w:val="22"/>
          <w:szCs w:val="22"/>
        </w:rPr>
      </w:pPr>
      <w:hyperlink w:anchor="_Toc507750715" w:history="1">
        <w:r w:rsidR="00D1741A" w:rsidRPr="0002308D">
          <w:rPr>
            <w:rStyle w:val="Hyperlink"/>
            <w:noProof/>
          </w:rPr>
          <w:t>5.1</w:t>
        </w:r>
        <w:r w:rsidR="00D1741A">
          <w:rPr>
            <w:rFonts w:asciiTheme="minorHAnsi" w:eastAsiaTheme="minorEastAsia" w:hAnsiTheme="minorHAnsi" w:cstheme="minorBidi"/>
            <w:noProof/>
            <w:sz w:val="22"/>
            <w:szCs w:val="22"/>
          </w:rPr>
          <w:tab/>
        </w:r>
        <w:r w:rsidR="00D1741A" w:rsidRPr="0002308D">
          <w:rPr>
            <w:rStyle w:val="Hyperlink"/>
            <w:noProof/>
          </w:rPr>
          <w:t>Assigning Employee to Position</w:t>
        </w:r>
        <w:r w:rsidR="00D1741A">
          <w:rPr>
            <w:noProof/>
            <w:webHidden/>
          </w:rPr>
          <w:tab/>
        </w:r>
        <w:r w:rsidR="00D1741A">
          <w:rPr>
            <w:noProof/>
            <w:webHidden/>
          </w:rPr>
          <w:fldChar w:fldCharType="begin"/>
        </w:r>
        <w:r w:rsidR="00D1741A">
          <w:rPr>
            <w:noProof/>
            <w:webHidden/>
          </w:rPr>
          <w:instrText xml:space="preserve"> PAGEREF _Toc507750715 \h </w:instrText>
        </w:r>
        <w:r w:rsidR="00D1741A">
          <w:rPr>
            <w:noProof/>
            <w:webHidden/>
          </w:rPr>
        </w:r>
        <w:r w:rsidR="00D1741A">
          <w:rPr>
            <w:noProof/>
            <w:webHidden/>
          </w:rPr>
          <w:fldChar w:fldCharType="separate"/>
        </w:r>
        <w:r w:rsidR="00D1741A">
          <w:rPr>
            <w:noProof/>
            <w:webHidden/>
          </w:rPr>
          <w:t>98</w:t>
        </w:r>
        <w:r w:rsidR="00D1741A">
          <w:rPr>
            <w:noProof/>
            <w:webHidden/>
          </w:rPr>
          <w:fldChar w:fldCharType="end"/>
        </w:r>
      </w:hyperlink>
    </w:p>
    <w:p w14:paraId="78457F61" w14:textId="1B398D49" w:rsidR="00D1741A" w:rsidRDefault="009E1FA6">
      <w:pPr>
        <w:pStyle w:val="TOC2"/>
        <w:rPr>
          <w:rFonts w:asciiTheme="minorHAnsi" w:eastAsiaTheme="minorEastAsia" w:hAnsiTheme="minorHAnsi" w:cstheme="minorBidi"/>
          <w:noProof/>
          <w:sz w:val="22"/>
          <w:szCs w:val="22"/>
        </w:rPr>
      </w:pPr>
      <w:hyperlink w:anchor="_Toc507750716" w:history="1">
        <w:r w:rsidR="00D1741A" w:rsidRPr="0002308D">
          <w:rPr>
            <w:rStyle w:val="Hyperlink"/>
            <w:noProof/>
          </w:rPr>
          <w:t>5.2</w:t>
        </w:r>
        <w:r w:rsidR="00D1741A">
          <w:rPr>
            <w:rFonts w:asciiTheme="minorHAnsi" w:eastAsiaTheme="minorEastAsia" w:hAnsiTheme="minorHAnsi" w:cstheme="minorBidi"/>
            <w:noProof/>
            <w:sz w:val="22"/>
            <w:szCs w:val="22"/>
          </w:rPr>
          <w:tab/>
        </w:r>
        <w:r w:rsidR="00D1741A" w:rsidRPr="0002308D">
          <w:rPr>
            <w:rStyle w:val="Hyperlink"/>
            <w:noProof/>
          </w:rPr>
          <w:t>Automated Daily Hierarchy Adaptation</w:t>
        </w:r>
        <w:r w:rsidR="00D1741A">
          <w:rPr>
            <w:noProof/>
            <w:webHidden/>
          </w:rPr>
          <w:tab/>
        </w:r>
        <w:r w:rsidR="00D1741A">
          <w:rPr>
            <w:noProof/>
            <w:webHidden/>
          </w:rPr>
          <w:fldChar w:fldCharType="begin"/>
        </w:r>
        <w:r w:rsidR="00D1741A">
          <w:rPr>
            <w:noProof/>
            <w:webHidden/>
          </w:rPr>
          <w:instrText xml:space="preserve"> PAGEREF _Toc507750716 \h </w:instrText>
        </w:r>
        <w:r w:rsidR="00D1741A">
          <w:rPr>
            <w:noProof/>
            <w:webHidden/>
          </w:rPr>
        </w:r>
        <w:r w:rsidR="00D1741A">
          <w:rPr>
            <w:noProof/>
            <w:webHidden/>
          </w:rPr>
          <w:fldChar w:fldCharType="separate"/>
        </w:r>
        <w:r w:rsidR="00D1741A">
          <w:rPr>
            <w:noProof/>
            <w:webHidden/>
          </w:rPr>
          <w:t>99</w:t>
        </w:r>
        <w:r w:rsidR="00D1741A">
          <w:rPr>
            <w:noProof/>
            <w:webHidden/>
          </w:rPr>
          <w:fldChar w:fldCharType="end"/>
        </w:r>
      </w:hyperlink>
    </w:p>
    <w:p w14:paraId="1D34A4CD" w14:textId="10254440" w:rsidR="00D1741A" w:rsidRDefault="009E1FA6">
      <w:pPr>
        <w:pStyle w:val="TOC2"/>
        <w:rPr>
          <w:rFonts w:asciiTheme="minorHAnsi" w:eastAsiaTheme="minorEastAsia" w:hAnsiTheme="minorHAnsi" w:cstheme="minorBidi"/>
          <w:noProof/>
          <w:sz w:val="22"/>
          <w:szCs w:val="22"/>
        </w:rPr>
      </w:pPr>
      <w:hyperlink w:anchor="_Toc507750717" w:history="1">
        <w:r w:rsidR="00D1741A" w:rsidRPr="0002308D">
          <w:rPr>
            <w:rStyle w:val="Hyperlink"/>
            <w:noProof/>
          </w:rPr>
          <w:t>5.3</w:t>
        </w:r>
        <w:r w:rsidR="00D1741A">
          <w:rPr>
            <w:rFonts w:asciiTheme="minorHAnsi" w:eastAsiaTheme="minorEastAsia" w:hAnsiTheme="minorHAnsi" w:cstheme="minorBidi"/>
            <w:noProof/>
            <w:sz w:val="22"/>
            <w:szCs w:val="22"/>
          </w:rPr>
          <w:tab/>
        </w:r>
        <w:r w:rsidR="00D1741A" w:rsidRPr="0002308D">
          <w:rPr>
            <w:rStyle w:val="Hyperlink"/>
            <w:noProof/>
          </w:rPr>
          <w:t>Executing Process Steps using Mobile App</w:t>
        </w:r>
        <w:r w:rsidR="00D1741A">
          <w:rPr>
            <w:noProof/>
            <w:webHidden/>
          </w:rPr>
          <w:tab/>
        </w:r>
        <w:r w:rsidR="00D1741A">
          <w:rPr>
            <w:noProof/>
            <w:webHidden/>
          </w:rPr>
          <w:fldChar w:fldCharType="begin"/>
        </w:r>
        <w:r w:rsidR="00D1741A">
          <w:rPr>
            <w:noProof/>
            <w:webHidden/>
          </w:rPr>
          <w:instrText xml:space="preserve"> PAGEREF _Toc507750717 \h </w:instrText>
        </w:r>
        <w:r w:rsidR="00D1741A">
          <w:rPr>
            <w:noProof/>
            <w:webHidden/>
          </w:rPr>
        </w:r>
        <w:r w:rsidR="00D1741A">
          <w:rPr>
            <w:noProof/>
            <w:webHidden/>
          </w:rPr>
          <w:fldChar w:fldCharType="separate"/>
        </w:r>
        <w:r w:rsidR="00D1741A">
          <w:rPr>
            <w:noProof/>
            <w:webHidden/>
          </w:rPr>
          <w:t>99</w:t>
        </w:r>
        <w:r w:rsidR="00D1741A">
          <w:rPr>
            <w:noProof/>
            <w:webHidden/>
          </w:rPr>
          <w:fldChar w:fldCharType="end"/>
        </w:r>
      </w:hyperlink>
    </w:p>
    <w:p w14:paraId="07A309FE" w14:textId="0A272A54" w:rsidR="00D1741A" w:rsidRDefault="009E1FA6">
      <w:pPr>
        <w:pStyle w:val="TOC3"/>
        <w:rPr>
          <w:rFonts w:asciiTheme="minorHAnsi" w:eastAsiaTheme="minorEastAsia" w:hAnsiTheme="minorHAnsi" w:cstheme="minorBidi"/>
          <w:noProof/>
          <w:sz w:val="22"/>
          <w:szCs w:val="22"/>
        </w:rPr>
      </w:pPr>
      <w:hyperlink w:anchor="_Toc507750718" w:history="1">
        <w:r w:rsidR="00D1741A" w:rsidRPr="0002308D">
          <w:rPr>
            <w:rStyle w:val="Hyperlink"/>
            <w:noProof/>
            <w14:scene3d>
              <w14:camera w14:prst="orthographicFront"/>
              <w14:lightRig w14:rig="threePt" w14:dir="t">
                <w14:rot w14:lat="0" w14:lon="0" w14:rev="0"/>
              </w14:lightRig>
            </w14:scene3d>
          </w:rPr>
          <w:t>5.3.1</w:t>
        </w:r>
        <w:r w:rsidR="00D1741A">
          <w:rPr>
            <w:rFonts w:asciiTheme="minorHAnsi" w:eastAsiaTheme="minorEastAsia" w:hAnsiTheme="minorHAnsi" w:cstheme="minorBidi"/>
            <w:noProof/>
            <w:sz w:val="22"/>
            <w:szCs w:val="22"/>
          </w:rPr>
          <w:tab/>
        </w:r>
        <w:r w:rsidR="00D1741A" w:rsidRPr="0002308D">
          <w:rPr>
            <w:rStyle w:val="Hyperlink"/>
            <w:noProof/>
          </w:rPr>
          <w:t>Processing Requests</w:t>
        </w:r>
        <w:r w:rsidR="00D1741A">
          <w:rPr>
            <w:noProof/>
            <w:webHidden/>
          </w:rPr>
          <w:tab/>
        </w:r>
        <w:r w:rsidR="00D1741A">
          <w:rPr>
            <w:noProof/>
            <w:webHidden/>
          </w:rPr>
          <w:fldChar w:fldCharType="begin"/>
        </w:r>
        <w:r w:rsidR="00D1741A">
          <w:rPr>
            <w:noProof/>
            <w:webHidden/>
          </w:rPr>
          <w:instrText xml:space="preserve"> PAGEREF _Toc507750718 \h </w:instrText>
        </w:r>
        <w:r w:rsidR="00D1741A">
          <w:rPr>
            <w:noProof/>
            <w:webHidden/>
          </w:rPr>
        </w:r>
        <w:r w:rsidR="00D1741A">
          <w:rPr>
            <w:noProof/>
            <w:webHidden/>
          </w:rPr>
          <w:fldChar w:fldCharType="separate"/>
        </w:r>
        <w:r w:rsidR="00D1741A">
          <w:rPr>
            <w:noProof/>
            <w:webHidden/>
          </w:rPr>
          <w:t>100</w:t>
        </w:r>
        <w:r w:rsidR="00D1741A">
          <w:rPr>
            <w:noProof/>
            <w:webHidden/>
          </w:rPr>
          <w:fldChar w:fldCharType="end"/>
        </w:r>
      </w:hyperlink>
    </w:p>
    <w:p w14:paraId="14C30D9F" w14:textId="18963D0F" w:rsidR="00D1741A" w:rsidRDefault="009E1FA6">
      <w:pPr>
        <w:pStyle w:val="TOC2"/>
        <w:rPr>
          <w:rFonts w:asciiTheme="minorHAnsi" w:eastAsiaTheme="minorEastAsia" w:hAnsiTheme="minorHAnsi" w:cstheme="minorBidi"/>
          <w:noProof/>
          <w:sz w:val="22"/>
          <w:szCs w:val="22"/>
        </w:rPr>
      </w:pPr>
      <w:hyperlink w:anchor="_Toc507750719" w:history="1">
        <w:r w:rsidR="00D1741A" w:rsidRPr="0002308D">
          <w:rPr>
            <w:rStyle w:val="Hyperlink"/>
            <w:noProof/>
          </w:rPr>
          <w:t>5.4</w:t>
        </w:r>
        <w:r w:rsidR="00D1741A">
          <w:rPr>
            <w:rFonts w:asciiTheme="minorHAnsi" w:eastAsiaTheme="minorEastAsia" w:hAnsiTheme="minorHAnsi" w:cstheme="minorBidi"/>
            <w:noProof/>
            <w:sz w:val="22"/>
            <w:szCs w:val="22"/>
          </w:rPr>
          <w:tab/>
        </w:r>
        <w:r w:rsidR="00D1741A" w:rsidRPr="0002308D">
          <w:rPr>
            <w:rStyle w:val="Hyperlink"/>
            <w:noProof/>
          </w:rPr>
          <w:t>Process Chains</w:t>
        </w:r>
        <w:r w:rsidR="00D1741A">
          <w:rPr>
            <w:noProof/>
            <w:webHidden/>
          </w:rPr>
          <w:tab/>
        </w:r>
        <w:r w:rsidR="00D1741A">
          <w:rPr>
            <w:noProof/>
            <w:webHidden/>
          </w:rPr>
          <w:fldChar w:fldCharType="begin"/>
        </w:r>
        <w:r w:rsidR="00D1741A">
          <w:rPr>
            <w:noProof/>
            <w:webHidden/>
          </w:rPr>
          <w:instrText xml:space="preserve"> PAGEREF _Toc507750719 \h </w:instrText>
        </w:r>
        <w:r w:rsidR="00D1741A">
          <w:rPr>
            <w:noProof/>
            <w:webHidden/>
          </w:rPr>
        </w:r>
        <w:r w:rsidR="00D1741A">
          <w:rPr>
            <w:noProof/>
            <w:webHidden/>
          </w:rPr>
          <w:fldChar w:fldCharType="separate"/>
        </w:r>
        <w:r w:rsidR="00D1741A">
          <w:rPr>
            <w:noProof/>
            <w:webHidden/>
          </w:rPr>
          <w:t>100</w:t>
        </w:r>
        <w:r w:rsidR="00D1741A">
          <w:rPr>
            <w:noProof/>
            <w:webHidden/>
          </w:rPr>
          <w:fldChar w:fldCharType="end"/>
        </w:r>
      </w:hyperlink>
    </w:p>
    <w:p w14:paraId="19EE5705" w14:textId="1E31B73F" w:rsidR="00D1741A" w:rsidRDefault="009E1FA6">
      <w:pPr>
        <w:pStyle w:val="TOC3"/>
        <w:rPr>
          <w:rFonts w:asciiTheme="minorHAnsi" w:eastAsiaTheme="minorEastAsia" w:hAnsiTheme="minorHAnsi" w:cstheme="minorBidi"/>
          <w:noProof/>
          <w:sz w:val="22"/>
          <w:szCs w:val="22"/>
        </w:rPr>
      </w:pPr>
      <w:hyperlink w:anchor="_Toc507750720" w:history="1">
        <w:r w:rsidR="00D1741A" w:rsidRPr="0002308D">
          <w:rPr>
            <w:rStyle w:val="Hyperlink"/>
            <w:noProof/>
            <w14:scene3d>
              <w14:camera w14:prst="orthographicFront"/>
              <w14:lightRig w14:rig="threePt" w14:dir="t">
                <w14:rot w14:lat="0" w14:lon="0" w14:rev="0"/>
              </w14:lightRig>
            </w14:scene3d>
          </w:rPr>
          <w:t>5.4.1</w:t>
        </w:r>
        <w:r w:rsidR="00D1741A">
          <w:rPr>
            <w:rFonts w:asciiTheme="minorHAnsi" w:eastAsiaTheme="minorEastAsia" w:hAnsiTheme="minorHAnsi" w:cstheme="minorBidi"/>
            <w:noProof/>
            <w:sz w:val="22"/>
            <w:szCs w:val="22"/>
          </w:rPr>
          <w:tab/>
        </w:r>
        <w:r w:rsidR="00D1741A" w:rsidRPr="0002308D">
          <w:rPr>
            <w:rStyle w:val="Hyperlink"/>
            <w:noProof/>
          </w:rPr>
          <w:t>Preceding Processes</w:t>
        </w:r>
        <w:r w:rsidR="00D1741A">
          <w:rPr>
            <w:noProof/>
            <w:webHidden/>
          </w:rPr>
          <w:tab/>
        </w:r>
        <w:r w:rsidR="00D1741A">
          <w:rPr>
            <w:noProof/>
            <w:webHidden/>
          </w:rPr>
          <w:fldChar w:fldCharType="begin"/>
        </w:r>
        <w:r w:rsidR="00D1741A">
          <w:rPr>
            <w:noProof/>
            <w:webHidden/>
          </w:rPr>
          <w:instrText xml:space="preserve"> PAGEREF _Toc507750720 \h </w:instrText>
        </w:r>
        <w:r w:rsidR="00D1741A">
          <w:rPr>
            <w:noProof/>
            <w:webHidden/>
          </w:rPr>
        </w:r>
        <w:r w:rsidR="00D1741A">
          <w:rPr>
            <w:noProof/>
            <w:webHidden/>
          </w:rPr>
          <w:fldChar w:fldCharType="separate"/>
        </w:r>
        <w:r w:rsidR="00D1741A">
          <w:rPr>
            <w:noProof/>
            <w:webHidden/>
          </w:rPr>
          <w:t>101</w:t>
        </w:r>
        <w:r w:rsidR="00D1741A">
          <w:rPr>
            <w:noProof/>
            <w:webHidden/>
          </w:rPr>
          <w:fldChar w:fldCharType="end"/>
        </w:r>
      </w:hyperlink>
    </w:p>
    <w:p w14:paraId="678D0E84" w14:textId="1F8E78A1" w:rsidR="00D1741A" w:rsidRDefault="009E1FA6">
      <w:pPr>
        <w:pStyle w:val="TOC3"/>
        <w:rPr>
          <w:rFonts w:asciiTheme="minorHAnsi" w:eastAsiaTheme="minorEastAsia" w:hAnsiTheme="minorHAnsi" w:cstheme="minorBidi"/>
          <w:noProof/>
          <w:sz w:val="22"/>
          <w:szCs w:val="22"/>
        </w:rPr>
      </w:pPr>
      <w:hyperlink w:anchor="_Toc507750721" w:history="1">
        <w:r w:rsidR="00D1741A" w:rsidRPr="0002308D">
          <w:rPr>
            <w:rStyle w:val="Hyperlink"/>
            <w:noProof/>
            <w14:scene3d>
              <w14:camera w14:prst="orthographicFront"/>
              <w14:lightRig w14:rig="threePt" w14:dir="t">
                <w14:rot w14:lat="0" w14:lon="0" w14:rev="0"/>
              </w14:lightRig>
            </w14:scene3d>
          </w:rPr>
          <w:t>5.4.2</w:t>
        </w:r>
        <w:r w:rsidR="00D1741A">
          <w:rPr>
            <w:rFonts w:asciiTheme="minorHAnsi" w:eastAsiaTheme="minorEastAsia" w:hAnsiTheme="minorHAnsi" w:cstheme="minorBidi"/>
            <w:noProof/>
            <w:sz w:val="22"/>
            <w:szCs w:val="22"/>
          </w:rPr>
          <w:tab/>
        </w:r>
        <w:r w:rsidR="00D1741A" w:rsidRPr="0002308D">
          <w:rPr>
            <w:rStyle w:val="Hyperlink"/>
            <w:noProof/>
          </w:rPr>
          <w:t>Succeeding Processes</w:t>
        </w:r>
        <w:r w:rsidR="00D1741A">
          <w:rPr>
            <w:noProof/>
            <w:webHidden/>
          </w:rPr>
          <w:tab/>
        </w:r>
        <w:r w:rsidR="00D1741A">
          <w:rPr>
            <w:noProof/>
            <w:webHidden/>
          </w:rPr>
          <w:fldChar w:fldCharType="begin"/>
        </w:r>
        <w:r w:rsidR="00D1741A">
          <w:rPr>
            <w:noProof/>
            <w:webHidden/>
          </w:rPr>
          <w:instrText xml:space="preserve"> PAGEREF _Toc507750721 \h </w:instrText>
        </w:r>
        <w:r w:rsidR="00D1741A">
          <w:rPr>
            <w:noProof/>
            <w:webHidden/>
          </w:rPr>
        </w:r>
        <w:r w:rsidR="00D1741A">
          <w:rPr>
            <w:noProof/>
            <w:webHidden/>
          </w:rPr>
          <w:fldChar w:fldCharType="separate"/>
        </w:r>
        <w:r w:rsidR="00D1741A">
          <w:rPr>
            <w:noProof/>
            <w:webHidden/>
          </w:rPr>
          <w:t>101</w:t>
        </w:r>
        <w:r w:rsidR="00D1741A">
          <w:rPr>
            <w:noProof/>
            <w:webHidden/>
          </w:rPr>
          <w:fldChar w:fldCharType="end"/>
        </w:r>
      </w:hyperlink>
    </w:p>
    <w:p w14:paraId="2217C1B3" w14:textId="712D06DA" w:rsidR="00EF5BB8" w:rsidRDefault="00800C62" w:rsidP="00564479">
      <w:pPr>
        <w:tabs>
          <w:tab w:val="left" w:pos="14310"/>
        </w:tabs>
        <w:spacing w:before="0" w:after="0"/>
        <w:ind w:left="630" w:right="-170" w:hanging="630"/>
      </w:pPr>
      <w:r>
        <w:fldChar w:fldCharType="end"/>
      </w:r>
    </w:p>
    <w:p w14:paraId="0EA7DD38" w14:textId="77777777" w:rsidR="00EF5BB8" w:rsidRPr="00EF5BB8" w:rsidRDefault="00EF5BB8" w:rsidP="00EF5BB8"/>
    <w:p w14:paraId="6831F311" w14:textId="77777777" w:rsidR="00EF5BB8" w:rsidRPr="00EF5BB8" w:rsidRDefault="00EF5BB8" w:rsidP="00EF5BB8"/>
    <w:p w14:paraId="3B02A398" w14:textId="77777777" w:rsidR="00EF5BB8" w:rsidRPr="00EF5BB8" w:rsidRDefault="00EF5BB8" w:rsidP="00EF5BB8"/>
    <w:p w14:paraId="6E5D03D6" w14:textId="77777777" w:rsidR="00EF5BB8" w:rsidRPr="00EF5BB8" w:rsidRDefault="00EF5BB8" w:rsidP="00EF5BB8"/>
    <w:p w14:paraId="3AB93936" w14:textId="77777777" w:rsidR="00EF5BB8" w:rsidRPr="00EF5BB8" w:rsidRDefault="00EF5BB8" w:rsidP="00EF5BB8"/>
    <w:p w14:paraId="6CA9EEAB" w14:textId="77777777" w:rsidR="00EF5BB8" w:rsidRPr="00EF5BB8" w:rsidRDefault="00EF5BB8" w:rsidP="00EF5BB8"/>
    <w:p w14:paraId="079C7299" w14:textId="77777777" w:rsidR="00EF5BB8" w:rsidRPr="00EF5BB8" w:rsidRDefault="00EF5BB8" w:rsidP="00EF5BB8"/>
    <w:p w14:paraId="4A811DA1" w14:textId="77777777" w:rsidR="00EF5BB8" w:rsidRPr="00EF5BB8" w:rsidRDefault="00EF5BB8" w:rsidP="00EF5BB8"/>
    <w:p w14:paraId="6747F7E3" w14:textId="77777777" w:rsidR="00EF5BB8" w:rsidRPr="00EF5BB8" w:rsidRDefault="00EF5BB8" w:rsidP="00EF5BB8"/>
    <w:p w14:paraId="74D79582" w14:textId="77777777" w:rsidR="00EF5BB8" w:rsidRPr="00EF5BB8" w:rsidRDefault="00EF5BB8" w:rsidP="00EF5BB8"/>
    <w:p w14:paraId="5A654EA4" w14:textId="77777777" w:rsidR="00EF5BB8" w:rsidRPr="00EF5BB8" w:rsidRDefault="00EF5BB8" w:rsidP="00EF5BB8"/>
    <w:p w14:paraId="7B31DAFB" w14:textId="77777777" w:rsidR="00EF5BB8" w:rsidRPr="00EF5BB8" w:rsidRDefault="00EF5BB8" w:rsidP="00EF5BB8"/>
    <w:p w14:paraId="2CEBA5D6" w14:textId="77777777" w:rsidR="00EF5BB8" w:rsidRPr="00EF5BB8" w:rsidRDefault="00EF5BB8" w:rsidP="00EF5BB8"/>
    <w:p w14:paraId="7AC518FC" w14:textId="77777777" w:rsidR="00EF5BB8" w:rsidRPr="00EF5BB8" w:rsidRDefault="00EF5BB8" w:rsidP="00EF5BB8"/>
    <w:p w14:paraId="7AC34098" w14:textId="77777777" w:rsidR="00EF5BB8" w:rsidRPr="00EF5BB8" w:rsidRDefault="00EF5BB8" w:rsidP="00EF5BB8"/>
    <w:p w14:paraId="0D4DED5A" w14:textId="77777777" w:rsidR="00EF5BB8" w:rsidRPr="00EF5BB8" w:rsidRDefault="00EF5BB8" w:rsidP="00EF5BB8"/>
    <w:p w14:paraId="2335564A" w14:textId="77777777" w:rsidR="00EF5BB8" w:rsidRPr="00EF5BB8" w:rsidRDefault="00EF5BB8" w:rsidP="00EF5BB8"/>
    <w:p w14:paraId="2BF99900" w14:textId="77777777" w:rsidR="00EF5BB8" w:rsidRPr="00EF5BB8" w:rsidRDefault="00EF5BB8" w:rsidP="00EF5BB8"/>
    <w:p w14:paraId="47B78569" w14:textId="77777777" w:rsidR="00EF5BB8" w:rsidRPr="00EF5BB8" w:rsidRDefault="00EF5BB8" w:rsidP="00EF5BB8"/>
    <w:p w14:paraId="3B6832CC" w14:textId="77777777" w:rsidR="00EF5BB8" w:rsidRPr="00EF5BB8" w:rsidRDefault="00EF5BB8" w:rsidP="00EF5BB8"/>
    <w:p w14:paraId="47CF6846" w14:textId="77777777" w:rsidR="00EF5BB8" w:rsidRPr="00EF5BB8" w:rsidRDefault="00EF5BB8" w:rsidP="00EF5BB8"/>
    <w:p w14:paraId="016316CC" w14:textId="391E2A21" w:rsidR="00EF5BB8" w:rsidRDefault="00EF5BB8" w:rsidP="00EF5BB8">
      <w:pPr>
        <w:tabs>
          <w:tab w:val="left" w:pos="12021"/>
        </w:tabs>
      </w:pPr>
      <w:r>
        <w:tab/>
      </w:r>
    </w:p>
    <w:p w14:paraId="02F70D6C" w14:textId="5ACAAA8B" w:rsidR="00EF5BB8" w:rsidRDefault="00EF5BB8" w:rsidP="00EF5BB8"/>
    <w:p w14:paraId="2BFD8D30" w14:textId="77777777" w:rsidR="000168B5" w:rsidRPr="00EF5BB8" w:rsidRDefault="000168B5" w:rsidP="00EF5BB8">
      <w:pPr>
        <w:sectPr w:rsidR="000168B5" w:rsidRPr="00EF5BB8" w:rsidSect="004C6DA0">
          <w:pgSz w:w="15840" w:h="12240" w:orient="landscape" w:code="1"/>
          <w:pgMar w:top="720" w:right="720" w:bottom="720" w:left="720" w:header="170" w:footer="57" w:gutter="0"/>
          <w:pgBorders w:display="notFirstPage">
            <w:top w:val="single" w:sz="48" w:space="1" w:color="999999"/>
          </w:pgBorders>
          <w:cols w:space="720"/>
          <w:titlePg/>
          <w:docGrid w:linePitch="245"/>
        </w:sectPr>
      </w:pPr>
    </w:p>
    <w:p w14:paraId="046EB4F7" w14:textId="77777777" w:rsidR="00FA35C5" w:rsidRPr="00121F36" w:rsidRDefault="00FA35C5" w:rsidP="00FA35C5">
      <w:pPr>
        <w:pStyle w:val="SAPHeading1NoNumber"/>
      </w:pPr>
      <w:r w:rsidRPr="00121F36">
        <w:lastRenderedPageBreak/>
        <w:t>Document History</w:t>
      </w:r>
    </w:p>
    <w:tbl>
      <w:tblPr>
        <w:tblW w:w="14288"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126"/>
        <w:gridCol w:w="1547"/>
        <w:gridCol w:w="11615"/>
      </w:tblGrid>
      <w:tr w:rsidR="00FA35C5" w:rsidRPr="00121F36" w14:paraId="1374B6FE" w14:textId="77777777" w:rsidTr="00FB1273">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26211F67" w14:textId="77777777" w:rsidR="00FA35C5" w:rsidRPr="00121F36" w:rsidRDefault="00FA35C5" w:rsidP="00FB1273">
            <w:pPr>
              <w:keepNext/>
              <w:rPr>
                <w:b/>
                <w:color w:val="FFFFFF"/>
              </w:rPr>
            </w:pPr>
            <w:r w:rsidRPr="00121F36">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5FBE8AAF" w14:textId="77777777" w:rsidR="00FA35C5" w:rsidRPr="00121F36" w:rsidRDefault="00FA35C5" w:rsidP="00FB1273">
            <w:pPr>
              <w:keepNext/>
              <w:rPr>
                <w:b/>
                <w:color w:val="FFFFFF"/>
              </w:rPr>
            </w:pPr>
            <w:r w:rsidRPr="00121F36">
              <w:rPr>
                <w:b/>
                <w:color w:val="FFFFFF"/>
              </w:rPr>
              <w:t>Date</w:t>
            </w:r>
          </w:p>
        </w:tc>
        <w:tc>
          <w:tcPr>
            <w:tcW w:w="1176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2BDB345E" w14:textId="77777777" w:rsidR="00FA35C5" w:rsidRPr="00121F36" w:rsidRDefault="00FA35C5" w:rsidP="00FB1273">
            <w:pPr>
              <w:keepNext/>
              <w:rPr>
                <w:b/>
                <w:color w:val="FFFFFF"/>
              </w:rPr>
            </w:pPr>
            <w:r w:rsidRPr="00121F36">
              <w:rPr>
                <w:b/>
                <w:color w:val="FFFFFF"/>
              </w:rPr>
              <w:t>Change</w:t>
            </w:r>
          </w:p>
        </w:tc>
      </w:tr>
      <w:tr w:rsidR="00FA35C5" w:rsidRPr="00121F36" w14:paraId="35005731" w14:textId="77777777" w:rsidTr="00E15A10">
        <w:tc>
          <w:tcPr>
            <w:tcW w:w="1129" w:type="dxa"/>
            <w:tcBorders>
              <w:top w:val="single" w:sz="8" w:space="0" w:color="999999"/>
              <w:left w:val="single" w:sz="8" w:space="0" w:color="999999"/>
              <w:bottom w:val="single" w:sz="8" w:space="0" w:color="999999"/>
              <w:right w:val="single" w:sz="8" w:space="0" w:color="999999"/>
            </w:tcBorders>
            <w:shd w:val="clear" w:color="auto" w:fill="auto"/>
          </w:tcPr>
          <w:p w14:paraId="7F9CF4A1" w14:textId="77777777" w:rsidR="00FA35C5" w:rsidRPr="00121F36" w:rsidRDefault="00FA35C5" w:rsidP="00FA35C5"/>
        </w:tc>
        <w:tc>
          <w:tcPr>
            <w:tcW w:w="1560" w:type="dxa"/>
            <w:tcBorders>
              <w:top w:val="single" w:sz="8" w:space="0" w:color="999999"/>
              <w:left w:val="single" w:sz="8" w:space="0" w:color="999999"/>
              <w:bottom w:val="single" w:sz="8" w:space="0" w:color="999999"/>
              <w:right w:val="single" w:sz="8" w:space="0" w:color="999999"/>
            </w:tcBorders>
            <w:shd w:val="clear" w:color="auto" w:fill="auto"/>
          </w:tcPr>
          <w:p w14:paraId="4361B3D5" w14:textId="77777777" w:rsidR="00FA35C5" w:rsidRPr="00121F36" w:rsidRDefault="00FA35C5" w:rsidP="00FA35C5"/>
        </w:tc>
        <w:tc>
          <w:tcPr>
            <w:tcW w:w="11765" w:type="dxa"/>
            <w:tcBorders>
              <w:top w:val="single" w:sz="8" w:space="0" w:color="999999"/>
              <w:left w:val="single" w:sz="8" w:space="0" w:color="999999"/>
              <w:bottom w:val="single" w:sz="8" w:space="0" w:color="999999"/>
              <w:right w:val="single" w:sz="8" w:space="0" w:color="999999"/>
            </w:tcBorders>
            <w:shd w:val="clear" w:color="auto" w:fill="auto"/>
          </w:tcPr>
          <w:p w14:paraId="163CC939" w14:textId="77777777" w:rsidR="00FA35C5" w:rsidRPr="00121F36" w:rsidRDefault="00FA35C5" w:rsidP="00FA35C5"/>
        </w:tc>
      </w:tr>
    </w:tbl>
    <w:p w14:paraId="691DB137" w14:textId="77777777" w:rsidR="00FA35C5" w:rsidRPr="00121F36" w:rsidRDefault="00FA35C5" w:rsidP="00811C57">
      <w:pPr>
        <w:pStyle w:val="Heading1"/>
      </w:pPr>
      <w:bookmarkStart w:id="6" w:name="_&lt;Title_of_Chapter"/>
      <w:bookmarkStart w:id="7" w:name="_Toc391585983"/>
      <w:bookmarkStart w:id="8" w:name="_Toc410684899"/>
      <w:bookmarkStart w:id="9" w:name="_Toc507750644"/>
      <w:bookmarkEnd w:id="6"/>
      <w:r w:rsidRPr="00121F36">
        <w:lastRenderedPageBreak/>
        <w:t>Purpose</w:t>
      </w:r>
      <w:bookmarkEnd w:id="7"/>
      <w:bookmarkEnd w:id="8"/>
      <w:bookmarkEnd w:id="9"/>
    </w:p>
    <w:p w14:paraId="33247096" w14:textId="77777777" w:rsidR="00FA35C5" w:rsidRPr="00121F36" w:rsidRDefault="00FA35C5" w:rsidP="00FA35C5">
      <w:pPr>
        <w:pStyle w:val="Heading2"/>
        <w:numPr>
          <w:ilvl w:val="1"/>
          <w:numId w:val="8"/>
        </w:numPr>
      </w:pPr>
      <w:bookmarkStart w:id="10" w:name="_Toc391585984"/>
      <w:bookmarkStart w:id="11" w:name="_Toc410684910"/>
      <w:bookmarkStart w:id="12" w:name="_Toc507750645"/>
      <w:r w:rsidRPr="00121F36">
        <w:t>Purpose of the Document</w:t>
      </w:r>
      <w:bookmarkEnd w:id="10"/>
      <w:bookmarkEnd w:id="11"/>
      <w:bookmarkEnd w:id="12"/>
    </w:p>
    <w:p w14:paraId="17FFE9A9" w14:textId="207C5FC4" w:rsidR="00FA35C5" w:rsidRPr="00121F36" w:rsidRDefault="00FA35C5" w:rsidP="00FA35C5">
      <w:r w:rsidRPr="00121F36">
        <w:t xml:space="preserve">This document provides a detailed procedure for testing the scope item </w:t>
      </w:r>
      <w:r w:rsidR="00183DBA">
        <w:rPr>
          <w:rStyle w:val="SAPTextReference"/>
        </w:rPr>
        <w:t>Manage</w:t>
      </w:r>
      <w:r w:rsidR="00183DBA" w:rsidRPr="00EF5BB8">
        <w:rPr>
          <w:rStyle w:val="SAPTextReference"/>
        </w:rPr>
        <w:t xml:space="preserve"> </w:t>
      </w:r>
      <w:r w:rsidR="00F9520D" w:rsidRPr="00EF5BB8">
        <w:rPr>
          <w:rStyle w:val="SAPTextReference"/>
        </w:rPr>
        <w:t>Position</w:t>
      </w:r>
      <w:r w:rsidR="00183DBA">
        <w:rPr>
          <w:rStyle w:val="SAPTextReference"/>
        </w:rPr>
        <w:t>s</w:t>
      </w:r>
      <w:r w:rsidR="00F9520D" w:rsidRPr="00EF5BB8">
        <w:rPr>
          <w:rStyle w:val="SAPTextReference"/>
        </w:rPr>
        <w:t xml:space="preserve"> </w:t>
      </w:r>
      <w:r w:rsidRPr="00121F36">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121F36">
        <w:rPr>
          <w:rStyle w:val="SAPScreenElement"/>
        </w:rPr>
        <w:t>Test Step</w:t>
      </w:r>
      <w:r w:rsidRPr="00121F36">
        <w:t>). Customer-project-specific steps must be added.</w:t>
      </w:r>
    </w:p>
    <w:p w14:paraId="4FB3B097" w14:textId="0F44B63A" w:rsidR="00FA35C5" w:rsidRPr="00121F36" w:rsidRDefault="00FA35C5" w:rsidP="00FA35C5">
      <w:r w:rsidRPr="00121F36">
        <w:t xml:space="preserve">Note for the customer project team: Instructions for the customer project team are </w:t>
      </w:r>
      <w:r w:rsidR="00020A2D">
        <w:t xml:space="preserve">mentioned between brackets </w:t>
      </w:r>
      <w:r w:rsidRPr="00121F36">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3B8A7389" w14:textId="376D3701" w:rsidR="00FA35C5" w:rsidRPr="00121F36" w:rsidRDefault="00FA35C5" w:rsidP="00FA35C5">
      <w:pPr>
        <w:pStyle w:val="Heading2"/>
        <w:numPr>
          <w:ilvl w:val="1"/>
          <w:numId w:val="8"/>
        </w:numPr>
      </w:pPr>
      <w:bookmarkStart w:id="13" w:name="_Toc391585985"/>
      <w:bookmarkStart w:id="14" w:name="_Toc410684911"/>
      <w:bookmarkStart w:id="15" w:name="_Toc507750646"/>
      <w:r w:rsidRPr="00121F36">
        <w:t xml:space="preserve">Purpose of </w:t>
      </w:r>
      <w:bookmarkEnd w:id="13"/>
      <w:bookmarkEnd w:id="14"/>
      <w:r w:rsidR="00183DBA">
        <w:t xml:space="preserve">Manage </w:t>
      </w:r>
      <w:r w:rsidR="00F9520D" w:rsidRPr="00121F36">
        <w:t>Position</w:t>
      </w:r>
      <w:r w:rsidR="00183DBA">
        <w:t>s</w:t>
      </w:r>
      <w:bookmarkEnd w:id="15"/>
    </w:p>
    <w:p w14:paraId="497F3113" w14:textId="7EDE7B38" w:rsidR="004E076E" w:rsidRPr="00121F36" w:rsidRDefault="004E076E" w:rsidP="00CA634C">
      <w:r w:rsidRPr="00121F36">
        <w:t>Position Management is a solution for facilitating a company’s organizational management. It allows the assignment of resources that are needed in the organization, independent from actual employee assignments. Customers can maintain a target organizational structure by creating a central repository of authorized positions. A position enables the hiring of one or more employees with the specified job classification onto the position. Customers can work with positions while there are no incumbents and work with employees when they are incumbents of positions. Position Management ensures employee Job Information is consistent (the Position object drives organizational data like Department, Location</w:t>
      </w:r>
      <w:r w:rsidR="00F243C4">
        <w:t>,</w:t>
      </w:r>
      <w:r w:rsidRPr="00121F36">
        <w:t xml:space="preserve"> and Job Code).</w:t>
      </w:r>
    </w:p>
    <w:p w14:paraId="2F8A8BBB" w14:textId="77777777" w:rsidR="004E076E" w:rsidRPr="00121F36" w:rsidRDefault="004E076E" w:rsidP="00CA634C"/>
    <w:p w14:paraId="711F5900" w14:textId="08820275" w:rsidR="004E076E" w:rsidRDefault="00CA634C" w:rsidP="00CA634C">
      <w:pPr>
        <w:rPr>
          <w:ins w:id="16" w:author="Author" w:date="2018-02-26T16:55:00Z"/>
        </w:rPr>
      </w:pPr>
      <w:r w:rsidRPr="00121F36">
        <w:t xml:space="preserve">This document describes the </w:t>
      </w:r>
      <w:r w:rsidR="00E544F1" w:rsidRPr="00121F36">
        <w:t xml:space="preserve">maintenance of </w:t>
      </w:r>
      <w:r w:rsidRPr="00121F36">
        <w:t>positions within the company</w:t>
      </w:r>
      <w:r w:rsidR="00E864D8" w:rsidRPr="00121F36">
        <w:t xml:space="preserve"> to keep up-to-date </w:t>
      </w:r>
      <w:r w:rsidR="00EC6F31" w:rsidRPr="00121F36">
        <w:t xml:space="preserve">to </w:t>
      </w:r>
      <w:r w:rsidR="00E864D8" w:rsidRPr="00121F36">
        <w:t>the business requirements</w:t>
      </w:r>
      <w:r w:rsidRPr="00121F36">
        <w:t>.</w:t>
      </w:r>
      <w:r w:rsidR="00E864D8" w:rsidRPr="00121F36">
        <w:t xml:space="preserve"> </w:t>
      </w:r>
      <w:r w:rsidR="00E544F1" w:rsidRPr="00121F36">
        <w:t xml:space="preserve">The maintenance includes the sub processes of creating, </w:t>
      </w:r>
      <w:r w:rsidR="003614DB" w:rsidRPr="00121F36">
        <w:t>updating</w:t>
      </w:r>
      <w:r w:rsidR="00E544F1" w:rsidRPr="00121F36">
        <w:t xml:space="preserve">, and deactivating positions, as well as mass updates to </w:t>
      </w:r>
      <w:r w:rsidR="00460C34" w:rsidRPr="00121F36">
        <w:t>positions, which share common attribute values</w:t>
      </w:r>
      <w:r w:rsidR="00E544F1" w:rsidRPr="00121F36">
        <w:t xml:space="preserve">. The trigger for these sub processes is usually a request from the line manager in whose area of responsibility the position to be created, </w:t>
      </w:r>
      <w:r w:rsidR="005D0C39" w:rsidRPr="00121F36">
        <w:t>updated</w:t>
      </w:r>
      <w:r w:rsidR="00E64F7B">
        <w:t>,</w:t>
      </w:r>
      <w:r w:rsidR="00E544F1" w:rsidRPr="00121F36">
        <w:t xml:space="preserve"> or deactivated resides.</w:t>
      </w:r>
    </w:p>
    <w:p w14:paraId="7EA4F813" w14:textId="262E9DF3" w:rsidR="005518CF" w:rsidRPr="00121F36" w:rsidRDefault="005518CF">
      <w:pPr>
        <w:pStyle w:val="NoteParagraph"/>
        <w:ind w:left="0"/>
        <w:pPrChange w:id="17" w:author="Author" w:date="2018-02-26T16:55:00Z">
          <w:pPr/>
        </w:pPrChange>
      </w:pPr>
      <w:ins w:id="18" w:author="Author" w:date="2018-02-26T16:55:00Z">
        <w:r w:rsidRPr="00121F36">
          <w:t>Once positions are created, employees can be hired on these positions.</w:t>
        </w:r>
        <w:r>
          <w:t xml:space="preserve"> </w:t>
        </w:r>
        <w:r w:rsidRPr="00121F36">
          <w:t xml:space="preserve">Changes in </w:t>
        </w:r>
        <w:r>
          <w:t>an</w:t>
        </w:r>
        <w:r w:rsidRPr="00121F36">
          <w:t xml:space="preserve"> employee’s job information might have impact on the position to which the employee is assigned. </w:t>
        </w:r>
      </w:ins>
    </w:p>
    <w:p w14:paraId="5AA64D8F" w14:textId="0DCC1951" w:rsidR="00D11C8C" w:rsidRPr="00420F66" w:rsidDel="00420F66" w:rsidRDefault="00D11C8C">
      <w:pPr>
        <w:ind w:left="57"/>
        <w:rPr>
          <w:del w:id="19" w:author="Author" w:date="2018-02-26T17:06:00Z"/>
          <w:strike/>
          <w:rPrChange w:id="20" w:author="Author" w:date="2018-02-26T17:06:00Z">
            <w:rPr>
              <w:del w:id="21" w:author="Author" w:date="2018-02-26T17:06:00Z"/>
            </w:rPr>
          </w:rPrChange>
        </w:rPr>
        <w:pPrChange w:id="22" w:author="Author" w:date="2018-02-26T17:07:00Z">
          <w:pPr/>
        </w:pPrChange>
      </w:pPr>
    </w:p>
    <w:p w14:paraId="38FA4AD4" w14:textId="4D2C7469" w:rsidR="00D11C8C" w:rsidRPr="00420F66" w:rsidDel="00420F66" w:rsidRDefault="00BA1875">
      <w:pPr>
        <w:pStyle w:val="SAPNoteHeading"/>
        <w:ind w:left="57"/>
        <w:rPr>
          <w:del w:id="23" w:author="Author" w:date="2018-02-26T17:06:00Z"/>
          <w:strike/>
          <w:rPrChange w:id="24" w:author="Author" w:date="2018-02-26T17:06:00Z">
            <w:rPr>
              <w:del w:id="25" w:author="Author" w:date="2018-02-26T17:06:00Z"/>
            </w:rPr>
          </w:rPrChange>
        </w:rPr>
        <w:pPrChange w:id="26" w:author="Author" w:date="2018-02-26T17:07:00Z">
          <w:pPr>
            <w:pStyle w:val="SAPNoteHeading"/>
            <w:ind w:left="619"/>
          </w:pPr>
        </w:pPrChange>
      </w:pPr>
      <w:commentRangeStart w:id="27"/>
      <w:del w:id="28" w:author="Author" w:date="2018-02-26T17:06:00Z">
        <w:r w:rsidRPr="00420F66" w:rsidDel="00420F66">
          <w:rPr>
            <w:strike/>
            <w:noProof/>
            <w:rPrChange w:id="29" w:author="Author" w:date="2018-02-26T17:06:00Z">
              <w:rPr>
                <w:noProof/>
              </w:rPr>
            </w:rPrChange>
          </w:rPr>
          <w:drawing>
            <wp:inline distT="0" distB="0" distL="0" distR="0" wp14:anchorId="73034B76" wp14:editId="6072F5DC">
              <wp:extent cx="228600" cy="2286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11C8C" w:rsidRPr="00420F66" w:rsidDel="00420F66">
          <w:rPr>
            <w:strike/>
            <w:rPrChange w:id="30" w:author="Author" w:date="2018-02-26T17:06:00Z">
              <w:rPr/>
            </w:rPrChange>
          </w:rPr>
          <w:delText> Note</w:delText>
        </w:r>
      </w:del>
    </w:p>
    <w:p w14:paraId="44E6EFDC" w14:textId="5D5D5E69" w:rsidR="00E84C83" w:rsidRPr="00420F66" w:rsidDel="00420F66" w:rsidRDefault="00D11C8C">
      <w:pPr>
        <w:pStyle w:val="NoteParagraph"/>
        <w:ind w:left="57"/>
        <w:rPr>
          <w:del w:id="31" w:author="Author" w:date="2018-02-26T17:06:00Z"/>
          <w:strike/>
          <w:rPrChange w:id="32" w:author="Author" w:date="2018-02-26T17:06:00Z">
            <w:rPr>
              <w:del w:id="33" w:author="Author" w:date="2018-02-26T17:06:00Z"/>
            </w:rPr>
          </w:rPrChange>
        </w:rPr>
        <w:pPrChange w:id="34" w:author="Author" w:date="2018-02-26T17:07:00Z">
          <w:pPr>
            <w:pStyle w:val="NoteParagraph"/>
            <w:ind w:left="619"/>
          </w:pPr>
        </w:pPrChange>
      </w:pPr>
      <w:del w:id="35" w:author="Author" w:date="2018-02-26T17:06:00Z">
        <w:r w:rsidRPr="00420F66" w:rsidDel="00420F66">
          <w:rPr>
            <w:strike/>
            <w:rPrChange w:id="36" w:author="Author" w:date="2018-02-26T17:06:00Z">
              <w:rPr/>
            </w:rPrChange>
          </w:rPr>
          <w:delText xml:space="preserve">Once positions are created, employees can be hired on these positions. </w:delText>
        </w:r>
      </w:del>
      <w:ins w:id="37" w:author="Author" w:date="2018-02-13T14:58:00Z">
        <w:del w:id="38" w:author="Author" w:date="2018-02-26T17:06:00Z">
          <w:r w:rsidR="00E55445" w:rsidRPr="00420F66" w:rsidDel="00420F66">
            <w:rPr>
              <w:strike/>
              <w:rPrChange w:id="39" w:author="Author" w:date="2018-02-26T17:06:00Z">
                <w:rPr/>
              </w:rPrChange>
            </w:rPr>
            <w:delText xml:space="preserve">In case the </w:delText>
          </w:r>
          <w:r w:rsidR="00E55445" w:rsidRPr="00420F66" w:rsidDel="00420F66">
            <w:rPr>
              <w:rStyle w:val="SAPEmphasis"/>
              <w:strike/>
              <w:rPrChange w:id="40" w:author="Author" w:date="2018-02-26T17:06:00Z">
                <w:rPr>
                  <w:rStyle w:val="SAPEmphasis"/>
                </w:rPr>
              </w:rPrChange>
            </w:rPr>
            <w:delText>Core</w:delText>
          </w:r>
          <w:r w:rsidR="00E55445" w:rsidRPr="00420F66" w:rsidDel="00420F66">
            <w:rPr>
              <w:strike/>
              <w:rPrChange w:id="41" w:author="Author" w:date="2018-02-26T17:06:00Z">
                <w:rPr/>
              </w:rPrChange>
            </w:rPr>
            <w:delText xml:space="preserve"> content has been </w:delText>
          </w:r>
        </w:del>
      </w:ins>
      <w:ins w:id="42" w:author="Author" w:date="2018-02-13T15:53:00Z">
        <w:del w:id="43" w:author="Author" w:date="2018-02-26T17:06:00Z">
          <w:r w:rsidR="00473203" w:rsidRPr="00420F66" w:rsidDel="00420F66">
            <w:rPr>
              <w:strike/>
              <w:rPrChange w:id="44" w:author="Author" w:date="2018-02-26T17:06:00Z">
                <w:rPr/>
              </w:rPrChange>
            </w:rPr>
            <w:delText xml:space="preserve">deployed with </w:delText>
          </w:r>
        </w:del>
      </w:ins>
      <w:ins w:id="45" w:author="Author" w:date="2018-02-13T14:58:00Z">
        <w:del w:id="46" w:author="Author" w:date="2018-02-26T17:06:00Z">
          <w:r w:rsidR="00E55445" w:rsidRPr="00420F66" w:rsidDel="00420F66">
            <w:rPr>
              <w:strike/>
              <w:rPrChange w:id="47" w:author="Author" w:date="2018-02-26T17:06:00Z">
                <w:rPr/>
              </w:rPrChange>
            </w:rPr>
            <w:delText xml:space="preserve">implemented from the SAP Best Practices, you can </w:delText>
          </w:r>
          <w:r w:rsidR="00E55445" w:rsidRPr="00420F66" w:rsidDel="00420F66">
            <w:rPr>
              <w:strike/>
              <w:lang w:eastAsia="de-DE"/>
              <w:rPrChange w:id="48" w:author="Author" w:date="2018-02-26T17:06:00Z">
                <w:rPr>
                  <w:lang w:eastAsia="de-DE"/>
                </w:rPr>
              </w:rPrChange>
            </w:rPr>
            <w:delText xml:space="preserve">refer to </w:delText>
          </w:r>
        </w:del>
      </w:ins>
      <w:del w:id="49" w:author="Author" w:date="2018-02-26T17:06:00Z">
        <w:r w:rsidRPr="00420F66" w:rsidDel="00420F66">
          <w:rPr>
            <w:strike/>
            <w:rPrChange w:id="50" w:author="Author" w:date="2018-02-26T17:06:00Z">
              <w:rPr/>
            </w:rPrChange>
          </w:rPr>
          <w:delText xml:space="preserve">This is described in test script of scope item </w:delText>
        </w:r>
        <w:r w:rsidR="008910DC" w:rsidRPr="00420F66" w:rsidDel="00420F66">
          <w:rPr>
            <w:rStyle w:val="SAPScreenElement"/>
            <w:strike/>
            <w:color w:val="auto"/>
            <w:rPrChange w:id="51" w:author="Author" w:date="2018-02-26T17:06:00Z">
              <w:rPr>
                <w:rStyle w:val="SAPScreenElement"/>
                <w:color w:val="auto"/>
              </w:rPr>
            </w:rPrChange>
          </w:rPr>
          <w:delText>Add New Employee/Rehire (</w:delText>
        </w:r>
        <w:r w:rsidRPr="00420F66" w:rsidDel="00420F66">
          <w:rPr>
            <w:rStyle w:val="SAPScreenElement"/>
            <w:strike/>
            <w:color w:val="auto"/>
            <w:rPrChange w:id="52" w:author="Author" w:date="2018-02-26T17:06:00Z">
              <w:rPr>
                <w:rStyle w:val="SAPScreenElement"/>
                <w:color w:val="auto"/>
              </w:rPr>
            </w:rPrChange>
          </w:rPr>
          <w:delText>FJ0</w:delText>
        </w:r>
        <w:r w:rsidR="008910DC" w:rsidRPr="00420F66" w:rsidDel="00420F66">
          <w:rPr>
            <w:rStyle w:val="SAPScreenElement"/>
            <w:strike/>
            <w:color w:val="auto"/>
            <w:rPrChange w:id="53" w:author="Author" w:date="2018-02-26T17:06:00Z">
              <w:rPr>
                <w:rStyle w:val="SAPScreenElement"/>
                <w:color w:val="auto"/>
              </w:rPr>
            </w:rPrChange>
          </w:rPr>
          <w:delText>)</w:delText>
        </w:r>
        <w:r w:rsidRPr="00420F66" w:rsidDel="00420F66">
          <w:rPr>
            <w:strike/>
            <w:rPrChange w:id="54" w:author="Author" w:date="2018-02-26T17:06:00Z">
              <w:rPr/>
            </w:rPrChange>
          </w:rPr>
          <w:delText>.</w:delText>
        </w:r>
      </w:del>
      <w:ins w:id="55" w:author="Author" w:date="2018-02-13T14:58:00Z">
        <w:del w:id="56" w:author="Author" w:date="2018-02-26T17:06:00Z">
          <w:r w:rsidR="00E55445" w:rsidRPr="00420F66" w:rsidDel="00420F66">
            <w:rPr>
              <w:strike/>
              <w:lang w:eastAsia="de-DE"/>
              <w:rPrChange w:id="57" w:author="Author" w:date="2018-02-26T17:06:00Z">
                <w:rPr>
                  <w:lang w:eastAsia="de-DE"/>
                </w:rPr>
              </w:rPrChange>
            </w:rPr>
            <w:delText>.</w:delText>
          </w:r>
        </w:del>
      </w:ins>
    </w:p>
    <w:p w14:paraId="6EC60D7A" w14:textId="68C8778B" w:rsidR="00984B41" w:rsidRPr="00420F66" w:rsidDel="00420F66" w:rsidRDefault="00984B41">
      <w:pPr>
        <w:pStyle w:val="SAPNoteHeading"/>
        <w:ind w:left="57"/>
        <w:rPr>
          <w:del w:id="58" w:author="Author" w:date="2018-02-26T17:06:00Z"/>
          <w:strike/>
          <w:rPrChange w:id="59" w:author="Author" w:date="2018-02-26T17:06:00Z">
            <w:rPr>
              <w:del w:id="60" w:author="Author" w:date="2018-02-26T17:06:00Z"/>
            </w:rPr>
          </w:rPrChange>
        </w:rPr>
        <w:pPrChange w:id="61" w:author="Author" w:date="2018-02-26T17:07:00Z">
          <w:pPr>
            <w:pStyle w:val="SAPNoteHeading"/>
            <w:ind w:left="990"/>
          </w:pPr>
        </w:pPrChange>
      </w:pPr>
      <w:del w:id="62" w:author="Author" w:date="2018-02-26T17:06:00Z">
        <w:r w:rsidRPr="00420F66" w:rsidDel="00420F66">
          <w:rPr>
            <w:strike/>
            <w:noProof/>
            <w:rPrChange w:id="63" w:author="Author" w:date="2018-02-26T17:06:00Z">
              <w:rPr>
                <w:noProof/>
              </w:rPr>
            </w:rPrChange>
          </w:rPr>
          <w:drawing>
            <wp:inline distT="0" distB="0" distL="0" distR="0" wp14:anchorId="3EFFF8D5" wp14:editId="7CF9D26D">
              <wp:extent cx="228600" cy="228600"/>
              <wp:effectExtent l="0" t="0" r="0" b="0"/>
              <wp:docPr id="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0F66" w:rsidDel="00420F66">
          <w:rPr>
            <w:strike/>
            <w:rPrChange w:id="64" w:author="Author" w:date="2018-02-26T17:06:00Z">
              <w:rPr/>
            </w:rPrChange>
          </w:rPr>
          <w:delText> Recommendation</w:delText>
        </w:r>
      </w:del>
    </w:p>
    <w:p w14:paraId="1F82036C" w14:textId="794F8BEF" w:rsidR="00984B41" w:rsidRPr="00420F66" w:rsidDel="00420F66" w:rsidRDefault="00984B41">
      <w:pPr>
        <w:ind w:left="57"/>
        <w:rPr>
          <w:del w:id="65" w:author="Author" w:date="2018-02-26T17:06:00Z"/>
          <w:strike/>
          <w:rPrChange w:id="66" w:author="Author" w:date="2018-02-26T17:06:00Z">
            <w:rPr>
              <w:del w:id="67" w:author="Author" w:date="2018-02-26T17:06:00Z"/>
            </w:rPr>
          </w:rPrChange>
        </w:rPr>
        <w:pPrChange w:id="68" w:author="Author" w:date="2018-02-26T17:07:00Z">
          <w:pPr>
            <w:ind w:left="990"/>
          </w:pPr>
        </w:pPrChange>
      </w:pPr>
      <w:del w:id="69" w:author="Author" w:date="2018-02-26T17:06:00Z">
        <w:r w:rsidRPr="00420F66" w:rsidDel="00420F66">
          <w:rPr>
            <w:strike/>
            <w:rPrChange w:id="70" w:author="Author" w:date="2018-02-26T17:06:00Z">
              <w:rPr/>
            </w:rPrChange>
          </w:rPr>
          <w:delText>In case employees already exist in the</w:delText>
        </w:r>
        <w:r w:rsidRPr="00420F66" w:rsidDel="00420F66">
          <w:rPr>
            <w:rStyle w:val="SAPEmphasis"/>
            <w:strike/>
            <w:rPrChange w:id="71" w:author="Author" w:date="2018-02-26T17:06:00Z">
              <w:rPr>
                <w:rStyle w:val="SAPEmphasis"/>
              </w:rPr>
            </w:rPrChange>
          </w:rPr>
          <w:delText xml:space="preserve"> </w:delText>
        </w:r>
        <w:r w:rsidR="00D11901" w:rsidRPr="00420F66" w:rsidDel="00420F66">
          <w:rPr>
            <w:rStyle w:val="SAPEmphasis"/>
            <w:strike/>
            <w:rPrChange w:id="72" w:author="Author" w:date="2018-02-26T17:06:00Z">
              <w:rPr>
                <w:rStyle w:val="SAPEmphasis"/>
              </w:rPr>
            </w:rPrChange>
          </w:rPr>
          <w:delText xml:space="preserve">SAP SuccessFactors Employee Central </w:delText>
        </w:r>
        <w:r w:rsidRPr="00420F66" w:rsidDel="00420F66">
          <w:rPr>
            <w:strike/>
            <w:rPrChange w:id="73" w:author="Author" w:date="2018-02-26T17:06:00Z">
              <w:rPr/>
            </w:rPrChange>
          </w:rPr>
          <w:delText xml:space="preserve">instance at the point in time when </w:delText>
        </w:r>
        <w:r w:rsidRPr="00420F66" w:rsidDel="00420F66">
          <w:rPr>
            <w:rStyle w:val="SAPEmphasis"/>
            <w:strike/>
            <w:rPrChange w:id="74" w:author="Author" w:date="2018-02-26T17:06:00Z">
              <w:rPr>
                <w:rStyle w:val="SAPEmphasis"/>
              </w:rPr>
            </w:rPrChange>
          </w:rPr>
          <w:delText>Position Management</w:delText>
        </w:r>
        <w:r w:rsidRPr="00420F66" w:rsidDel="00420F66">
          <w:rPr>
            <w:strike/>
            <w:rPrChange w:id="75" w:author="Author" w:date="2018-02-26T17:06:00Z">
              <w:rPr/>
            </w:rPrChange>
          </w:rPr>
          <w:delText xml:space="preserve"> is implemented, these employees can be assigned to newly created positions as appropriate. This is sketched the </w:delText>
        </w:r>
        <w:r w:rsidRPr="00420F66" w:rsidDel="00420F66">
          <w:rPr>
            <w:rFonts w:ascii="BentonSans Bold" w:hAnsi="BentonSans Bold"/>
            <w:strike/>
            <w:color w:val="666666"/>
            <w:rPrChange w:id="76" w:author="Author" w:date="2018-02-26T17:06:00Z">
              <w:rPr>
                <w:rFonts w:ascii="BentonSans Bold" w:hAnsi="BentonSans Bold"/>
                <w:color w:val="666666"/>
              </w:rPr>
            </w:rPrChange>
          </w:rPr>
          <w:delText>Appendix</w:delText>
        </w:r>
        <w:r w:rsidRPr="00420F66" w:rsidDel="00420F66">
          <w:rPr>
            <w:strike/>
            <w:rPrChange w:id="77" w:author="Author" w:date="2018-02-26T17:06:00Z">
              <w:rPr/>
            </w:rPrChange>
          </w:rPr>
          <w:delText xml:space="preserve"> of this document.</w:delText>
        </w:r>
        <w:commentRangeEnd w:id="27"/>
        <w:r w:rsidR="00C41DEC" w:rsidRPr="00420F66" w:rsidDel="00420F66">
          <w:rPr>
            <w:rStyle w:val="CommentReference"/>
            <w:strike/>
            <w:rPrChange w:id="78" w:author="Author" w:date="2018-02-26T17:06:00Z">
              <w:rPr>
                <w:rStyle w:val="CommentReference"/>
              </w:rPr>
            </w:rPrChange>
          </w:rPr>
          <w:commentReference w:id="27"/>
        </w:r>
        <w:r w:rsidRPr="00420F66" w:rsidDel="00420F66">
          <w:rPr>
            <w:strike/>
            <w:rPrChange w:id="79" w:author="Author" w:date="2018-02-26T17:06:00Z">
              <w:rPr/>
            </w:rPrChange>
          </w:rPr>
          <w:delText xml:space="preserve"> </w:delText>
        </w:r>
      </w:del>
    </w:p>
    <w:p w14:paraId="283D317E" w14:textId="1FD1453B" w:rsidR="00984B41" w:rsidRPr="00420F66" w:rsidDel="00E13550" w:rsidRDefault="00E13550">
      <w:pPr>
        <w:pStyle w:val="SAPNoteHeading"/>
        <w:ind w:left="57"/>
        <w:rPr>
          <w:del w:id="80" w:author="Author" w:date="2018-02-26T17:07:00Z"/>
          <w:strike/>
          <w:rPrChange w:id="81" w:author="Author" w:date="2018-02-26T17:06:00Z">
            <w:rPr>
              <w:del w:id="82" w:author="Author" w:date="2018-02-26T17:07:00Z"/>
            </w:rPr>
          </w:rPrChange>
        </w:rPr>
        <w:pPrChange w:id="83" w:author="Author" w:date="2018-02-26T17:07:00Z">
          <w:pPr>
            <w:pStyle w:val="SAPNoteHeading"/>
            <w:ind w:left="619"/>
          </w:pPr>
        </w:pPrChange>
      </w:pPr>
      <w:ins w:id="84" w:author="Author" w:date="2018-02-26T17:07:00Z">
        <w:r w:rsidRPr="00E13550" w:rsidDel="00E13550">
          <w:rPr>
            <w:strike/>
            <w:noProof/>
          </w:rPr>
          <w:t xml:space="preserve"> </w:t>
        </w:r>
      </w:ins>
      <w:commentRangeStart w:id="85"/>
      <w:del w:id="86" w:author="Author" w:date="2018-02-26T17:07:00Z">
        <w:r w:rsidR="00984B41" w:rsidRPr="00420F66" w:rsidDel="00E13550">
          <w:rPr>
            <w:strike/>
            <w:noProof/>
            <w:rPrChange w:id="87" w:author="Author" w:date="2018-02-26T17:06:00Z">
              <w:rPr>
                <w:noProof/>
              </w:rPr>
            </w:rPrChange>
          </w:rPr>
          <w:drawing>
            <wp:inline distT="0" distB="0" distL="0" distR="0" wp14:anchorId="4EA08577" wp14:editId="7F2D0623">
              <wp:extent cx="228600" cy="228600"/>
              <wp:effectExtent l="0" t="0" r="0" b="0"/>
              <wp:docPr id="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84B41" w:rsidRPr="00420F66" w:rsidDel="00E13550">
          <w:rPr>
            <w:strike/>
            <w:rPrChange w:id="88" w:author="Author" w:date="2018-02-26T17:06:00Z">
              <w:rPr/>
            </w:rPrChange>
          </w:rPr>
          <w:delText> Note</w:delText>
        </w:r>
      </w:del>
    </w:p>
    <w:p w14:paraId="3CDDB5F9" w14:textId="77AF5AFC" w:rsidR="001F27CE" w:rsidRPr="00420F66" w:rsidDel="00E13550" w:rsidRDefault="00D11C8C">
      <w:pPr>
        <w:pStyle w:val="NoteParagraph"/>
        <w:ind w:left="57"/>
        <w:rPr>
          <w:ins w:id="89" w:author="Author" w:date="2018-02-16T18:08:00Z"/>
          <w:del w:id="90" w:author="Author" w:date="2018-02-26T17:07:00Z"/>
          <w:strike/>
          <w:rPrChange w:id="91" w:author="Author" w:date="2018-02-26T17:06:00Z">
            <w:rPr>
              <w:ins w:id="92" w:author="Author" w:date="2018-02-16T18:08:00Z"/>
              <w:del w:id="93" w:author="Author" w:date="2018-02-26T17:07:00Z"/>
            </w:rPr>
          </w:rPrChange>
        </w:rPr>
        <w:pPrChange w:id="94" w:author="Author" w:date="2018-02-26T17:07:00Z">
          <w:pPr>
            <w:pStyle w:val="NoteParagraph"/>
            <w:ind w:left="619"/>
          </w:pPr>
        </w:pPrChange>
      </w:pPr>
      <w:del w:id="95" w:author="Author" w:date="2018-02-26T17:07:00Z">
        <w:r w:rsidRPr="00420F66" w:rsidDel="00E13550">
          <w:rPr>
            <w:strike/>
            <w:rPrChange w:id="96" w:author="Author" w:date="2018-02-26T17:06:00Z">
              <w:rPr/>
            </w:rPrChange>
          </w:rPr>
          <w:delText xml:space="preserve">Changes in the employee’s job information might have impact on the position to which the employee is assigned. </w:delText>
        </w:r>
      </w:del>
    </w:p>
    <w:p w14:paraId="1DDE78C2" w14:textId="2644753B" w:rsidR="008910DC" w:rsidRPr="00420F66" w:rsidDel="00E13550" w:rsidRDefault="001F27CE">
      <w:pPr>
        <w:pStyle w:val="NoteParagraph"/>
        <w:ind w:left="57"/>
        <w:rPr>
          <w:del w:id="97" w:author="Author" w:date="2018-02-26T17:07:00Z"/>
          <w:strike/>
          <w:rPrChange w:id="98" w:author="Author" w:date="2018-02-26T17:06:00Z">
            <w:rPr>
              <w:del w:id="99" w:author="Author" w:date="2018-02-26T17:07:00Z"/>
            </w:rPr>
          </w:rPrChange>
        </w:rPr>
        <w:pPrChange w:id="100" w:author="Author" w:date="2018-02-26T17:07:00Z">
          <w:pPr>
            <w:pStyle w:val="NoteParagraph"/>
            <w:ind w:left="619"/>
          </w:pPr>
        </w:pPrChange>
      </w:pPr>
      <w:commentRangeStart w:id="101"/>
      <w:ins w:id="102" w:author="Author" w:date="2018-02-16T18:09:00Z">
        <w:del w:id="103" w:author="Author" w:date="2018-02-26T17:07:00Z">
          <w:r w:rsidRPr="00420F66" w:rsidDel="00E13550">
            <w:rPr>
              <w:strike/>
              <w:rPrChange w:id="104" w:author="Author" w:date="2018-02-26T17:06:00Z">
                <w:rPr/>
              </w:rPrChange>
            </w:rPr>
            <w:delText xml:space="preserve">In case the </w:delText>
          </w:r>
          <w:r w:rsidRPr="00420F66" w:rsidDel="00E13550">
            <w:rPr>
              <w:rStyle w:val="SAPEmphasis"/>
              <w:strike/>
              <w:rPrChange w:id="105" w:author="Author" w:date="2018-02-26T17:06:00Z">
                <w:rPr>
                  <w:rStyle w:val="SAPEmphasis"/>
                </w:rPr>
              </w:rPrChange>
            </w:rPr>
            <w:delText>Employee Central related content</w:delText>
          </w:r>
          <w:r w:rsidRPr="00420F66" w:rsidDel="00E13550">
            <w:rPr>
              <w:strike/>
              <w:rPrChange w:id="106" w:author="Author" w:date="2018-02-26T17:06:00Z">
                <w:rPr/>
              </w:rPrChange>
            </w:rPr>
            <w:delText xml:space="preserve"> in your instance </w:delText>
          </w:r>
          <w:r w:rsidRPr="00420F66" w:rsidDel="00E13550">
            <w:rPr>
              <w:rStyle w:val="SAPEmphasis"/>
              <w:strike/>
              <w:rPrChange w:id="107" w:author="Author" w:date="2018-02-26T17:06:00Z">
                <w:rPr>
                  <w:rStyle w:val="SAPEmphasis"/>
                </w:rPr>
              </w:rPrChange>
            </w:rPr>
            <w:delText>has been deployed with the SAP Best Practices</w:delText>
          </w:r>
          <w:r w:rsidRPr="00420F66" w:rsidDel="00E13550">
            <w:rPr>
              <w:strike/>
              <w:rPrChange w:id="108" w:author="Author" w:date="2018-02-26T17:06:00Z">
                <w:rPr/>
              </w:rPrChange>
            </w:rPr>
            <w:delText>, you can</w:delText>
          </w:r>
        </w:del>
      </w:ins>
      <w:del w:id="109" w:author="Author" w:date="2018-02-26T17:07:00Z">
        <w:r w:rsidR="00D11C8C" w:rsidRPr="00420F66" w:rsidDel="00E13550">
          <w:rPr>
            <w:strike/>
            <w:rPrChange w:id="110" w:author="Author" w:date="2018-02-26T17:06:00Z">
              <w:rPr/>
            </w:rPrChange>
          </w:rPr>
          <w:delText xml:space="preserve">For more details on this, refer </w:delText>
        </w:r>
      </w:del>
      <w:ins w:id="111" w:author="Author" w:date="2018-02-16T18:09:00Z">
        <w:del w:id="112" w:author="Author" w:date="2018-02-26T17:07:00Z">
          <w:r w:rsidRPr="00420F66" w:rsidDel="00E13550">
            <w:rPr>
              <w:strike/>
              <w:rPrChange w:id="113" w:author="Author" w:date="2018-02-26T17:06:00Z">
                <w:rPr/>
              </w:rPrChange>
            </w:rPr>
            <w:delText xml:space="preserve">for more details </w:delText>
          </w:r>
        </w:del>
      </w:ins>
      <w:del w:id="114" w:author="Author" w:date="2018-02-26T17:07:00Z">
        <w:r w:rsidR="00D11C8C" w:rsidRPr="00420F66" w:rsidDel="00E13550">
          <w:rPr>
            <w:strike/>
            <w:rPrChange w:id="115" w:author="Author" w:date="2018-02-26T17:06:00Z">
              <w:rPr/>
            </w:rPrChange>
          </w:rPr>
          <w:delText xml:space="preserve">to </w:delText>
        </w:r>
      </w:del>
      <w:ins w:id="116" w:author="Author" w:date="2018-02-16T18:09:00Z">
        <w:del w:id="117" w:author="Author" w:date="2018-02-26T17:07:00Z">
          <w:r w:rsidRPr="00420F66" w:rsidDel="00E13550">
            <w:rPr>
              <w:strike/>
              <w:rPrChange w:id="118" w:author="Author" w:date="2018-02-26T17:06:00Z">
                <w:rPr/>
              </w:rPrChange>
            </w:rPr>
            <w:delText xml:space="preserve">the </w:delText>
          </w:r>
        </w:del>
      </w:ins>
      <w:del w:id="119" w:author="Author" w:date="2018-02-26T17:07:00Z">
        <w:r w:rsidR="00D11C8C" w:rsidRPr="00420F66" w:rsidDel="00E13550">
          <w:rPr>
            <w:strike/>
            <w:rPrChange w:id="120" w:author="Author" w:date="2018-02-26T17:06:00Z">
              <w:rPr/>
            </w:rPrChange>
          </w:rPr>
          <w:delText xml:space="preserve">test scripts of </w:delText>
        </w:r>
      </w:del>
      <w:ins w:id="121" w:author="Author" w:date="2018-02-16T18:09:00Z">
        <w:del w:id="122" w:author="Author" w:date="2018-02-26T17:07:00Z">
          <w:r w:rsidRPr="00420F66" w:rsidDel="00E13550">
            <w:rPr>
              <w:strike/>
              <w:rPrChange w:id="123" w:author="Author" w:date="2018-02-26T17:06:00Z">
                <w:rPr/>
              </w:rPrChange>
            </w:rPr>
            <w:delText xml:space="preserve">following </w:delText>
          </w:r>
        </w:del>
      </w:ins>
      <w:del w:id="124" w:author="Author" w:date="2018-02-26T17:07:00Z">
        <w:r w:rsidR="00D11C8C" w:rsidRPr="00420F66" w:rsidDel="00E13550">
          <w:rPr>
            <w:strike/>
            <w:rPrChange w:id="125" w:author="Author" w:date="2018-02-26T17:06:00Z">
              <w:rPr/>
            </w:rPrChange>
          </w:rPr>
          <w:delText>scope items</w:delText>
        </w:r>
        <w:r w:rsidR="008910DC" w:rsidRPr="00420F66" w:rsidDel="00E13550">
          <w:rPr>
            <w:strike/>
            <w:rPrChange w:id="126" w:author="Author" w:date="2018-02-26T17:06:00Z">
              <w:rPr/>
            </w:rPrChange>
          </w:rPr>
          <w:delText>:</w:delText>
        </w:r>
      </w:del>
    </w:p>
    <w:p w14:paraId="2DBA4E5E" w14:textId="350ECCED" w:rsidR="001F27CE" w:rsidRPr="00420F66" w:rsidDel="00E13550" w:rsidRDefault="001F27CE">
      <w:pPr>
        <w:pStyle w:val="NoteParagraph"/>
        <w:ind w:left="57"/>
        <w:rPr>
          <w:ins w:id="127" w:author="Author" w:date="2018-02-16T18:10:00Z"/>
          <w:del w:id="128" w:author="Author" w:date="2018-02-26T17:07:00Z"/>
          <w:rStyle w:val="SAPScreenElement"/>
          <w:rFonts w:ascii="BentonSans Book" w:hAnsi="BentonSans Book"/>
          <w:strike/>
          <w:color w:val="auto"/>
          <w:rPrChange w:id="129" w:author="Author" w:date="2018-02-26T17:06:00Z">
            <w:rPr>
              <w:ins w:id="130" w:author="Author" w:date="2018-02-16T18:10:00Z"/>
              <w:del w:id="131" w:author="Author" w:date="2018-02-26T17:07:00Z"/>
              <w:rStyle w:val="SAPScreenElement"/>
              <w:color w:val="auto"/>
            </w:rPr>
          </w:rPrChange>
        </w:rPr>
        <w:pPrChange w:id="132" w:author="Author" w:date="2018-02-26T17:07:00Z">
          <w:pPr>
            <w:pStyle w:val="NoteParagraph"/>
            <w:numPr>
              <w:numId w:val="61"/>
            </w:numPr>
            <w:ind w:left="1040" w:hanging="410"/>
          </w:pPr>
        </w:pPrChange>
      </w:pPr>
      <w:ins w:id="133" w:author="Author" w:date="2018-02-16T18:10:00Z">
        <w:del w:id="134" w:author="Author" w:date="2018-02-26T17:07:00Z">
          <w:r w:rsidRPr="00420F66" w:rsidDel="00E13550">
            <w:rPr>
              <w:strike/>
              <w:rPrChange w:id="135" w:author="Author" w:date="2018-02-26T17:06:00Z">
                <w:rPr>
                  <w:rFonts w:ascii="BentonSans Book Italic" w:hAnsi="BentonSans Book Italic"/>
                  <w:color w:val="003283"/>
                </w:rPr>
              </w:rPrChange>
            </w:rPr>
            <w:delText xml:space="preserve">In case the </w:delText>
          </w:r>
          <w:r w:rsidRPr="00420F66" w:rsidDel="00E13550">
            <w:rPr>
              <w:rStyle w:val="SAPEmphasis"/>
              <w:strike/>
              <w:rPrChange w:id="136" w:author="Author" w:date="2018-02-26T17:06:00Z">
                <w:rPr>
                  <w:rStyle w:val="SAPEmphasis"/>
                </w:rPr>
              </w:rPrChange>
            </w:rPr>
            <w:delText xml:space="preserve">Core </w:delText>
          </w:r>
          <w:r w:rsidRPr="00420F66" w:rsidDel="00E13550">
            <w:rPr>
              <w:strike/>
              <w:rPrChange w:id="137" w:author="Author" w:date="2018-02-26T17:06:00Z">
                <w:rPr/>
              </w:rPrChange>
            </w:rPr>
            <w:delText>content has been deployed:</w:delText>
          </w:r>
        </w:del>
      </w:ins>
    </w:p>
    <w:p w14:paraId="3ED664B3" w14:textId="1E6AA33D" w:rsidR="008910DC" w:rsidRPr="00420F66" w:rsidDel="00E13550" w:rsidRDefault="008910DC">
      <w:pPr>
        <w:pStyle w:val="NoteParagraph"/>
        <w:ind w:left="57"/>
        <w:rPr>
          <w:del w:id="138" w:author="Author" w:date="2018-02-26T17:07:00Z"/>
          <w:strike/>
          <w:rPrChange w:id="139" w:author="Author" w:date="2018-02-26T17:06:00Z">
            <w:rPr>
              <w:del w:id="140" w:author="Author" w:date="2018-02-26T17:07:00Z"/>
            </w:rPr>
          </w:rPrChange>
        </w:rPr>
        <w:pPrChange w:id="141" w:author="Author" w:date="2018-02-26T17:07:00Z">
          <w:pPr>
            <w:pStyle w:val="NoteParagraph"/>
            <w:numPr>
              <w:numId w:val="61"/>
            </w:numPr>
            <w:ind w:left="1040" w:hanging="410"/>
          </w:pPr>
        </w:pPrChange>
      </w:pPr>
      <w:del w:id="142" w:author="Author" w:date="2018-02-26T17:07:00Z">
        <w:r w:rsidRPr="00420F66" w:rsidDel="00E13550">
          <w:rPr>
            <w:rStyle w:val="SAPScreenElement"/>
            <w:strike/>
            <w:color w:val="auto"/>
            <w:rPrChange w:id="143" w:author="Author" w:date="2018-02-26T17:06:00Z">
              <w:rPr>
                <w:rStyle w:val="SAPScreenElement"/>
                <w:color w:val="auto"/>
              </w:rPr>
            </w:rPrChange>
          </w:rPr>
          <w:delText>Take Action: Job Change/Transfer/Pay Rate Change (</w:delText>
        </w:r>
        <w:r w:rsidR="00D11C8C" w:rsidRPr="00420F66" w:rsidDel="00E13550">
          <w:rPr>
            <w:rStyle w:val="SAPScreenElement"/>
            <w:strike/>
            <w:color w:val="auto"/>
            <w:rPrChange w:id="144" w:author="Author" w:date="2018-02-26T17:06:00Z">
              <w:rPr>
                <w:rStyle w:val="SAPScreenElement"/>
                <w:color w:val="auto"/>
              </w:rPr>
            </w:rPrChange>
          </w:rPr>
          <w:delText>FJ1</w:delText>
        </w:r>
        <w:r w:rsidRPr="00420F66" w:rsidDel="00E13550">
          <w:rPr>
            <w:rStyle w:val="SAPScreenElement"/>
            <w:strike/>
            <w:color w:val="auto"/>
            <w:rPrChange w:id="145" w:author="Author" w:date="2018-02-26T17:06:00Z">
              <w:rPr>
                <w:rStyle w:val="SAPScreenElement"/>
                <w:color w:val="auto"/>
              </w:rPr>
            </w:rPrChange>
          </w:rPr>
          <w:delText>)</w:delText>
        </w:r>
        <w:r w:rsidR="00D11C8C" w:rsidRPr="00420F66" w:rsidDel="00E13550">
          <w:rPr>
            <w:strike/>
            <w:rPrChange w:id="146" w:author="Author" w:date="2018-02-26T17:06:00Z">
              <w:rPr/>
            </w:rPrChange>
          </w:rPr>
          <w:delText xml:space="preserve">, </w:delText>
        </w:r>
      </w:del>
    </w:p>
    <w:p w14:paraId="23A0F407" w14:textId="392E0265" w:rsidR="008910DC" w:rsidRPr="00420F66" w:rsidDel="00E13550" w:rsidRDefault="008910DC">
      <w:pPr>
        <w:pStyle w:val="NoteParagraph"/>
        <w:ind w:left="57"/>
        <w:rPr>
          <w:del w:id="147" w:author="Author" w:date="2018-02-26T17:07:00Z"/>
          <w:strike/>
          <w:rPrChange w:id="148" w:author="Author" w:date="2018-02-26T17:06:00Z">
            <w:rPr>
              <w:del w:id="149" w:author="Author" w:date="2018-02-26T17:07:00Z"/>
            </w:rPr>
          </w:rPrChange>
        </w:rPr>
        <w:pPrChange w:id="150" w:author="Author" w:date="2018-02-26T17:07:00Z">
          <w:pPr>
            <w:pStyle w:val="NoteParagraph"/>
            <w:numPr>
              <w:numId w:val="61"/>
            </w:numPr>
            <w:ind w:left="1040" w:hanging="410"/>
          </w:pPr>
        </w:pPrChange>
      </w:pPr>
      <w:del w:id="151" w:author="Author" w:date="2018-02-26T17:07:00Z">
        <w:r w:rsidRPr="00420F66" w:rsidDel="00E13550">
          <w:rPr>
            <w:rStyle w:val="SAPScreenElement"/>
            <w:strike/>
            <w:color w:val="auto"/>
            <w:rPrChange w:id="152" w:author="Author" w:date="2018-02-26T17:06:00Z">
              <w:rPr>
                <w:rStyle w:val="SAPScreenElement"/>
                <w:color w:val="auto"/>
              </w:rPr>
            </w:rPrChange>
          </w:rPr>
          <w:delText>Take Action: Termination (FJ3)</w:delText>
        </w:r>
        <w:r w:rsidR="00D11C8C" w:rsidRPr="00420F66" w:rsidDel="00E13550">
          <w:rPr>
            <w:strike/>
            <w:rPrChange w:id="153" w:author="Author" w:date="2018-02-26T17:06:00Z">
              <w:rPr/>
            </w:rPrChange>
          </w:rPr>
          <w:delText xml:space="preserve">, </w:delText>
        </w:r>
      </w:del>
    </w:p>
    <w:p w14:paraId="5DE604FB" w14:textId="5E06CA4E" w:rsidR="008910DC" w:rsidRPr="00420F66" w:rsidDel="00E13550" w:rsidRDefault="008910DC">
      <w:pPr>
        <w:pStyle w:val="ListBullet"/>
        <w:numPr>
          <w:ilvl w:val="0"/>
          <w:numId w:val="0"/>
        </w:numPr>
        <w:ind w:left="57"/>
        <w:rPr>
          <w:del w:id="154" w:author="Author" w:date="2018-02-26T17:07:00Z"/>
          <w:strike/>
          <w:rPrChange w:id="155" w:author="Author" w:date="2018-02-26T17:06:00Z">
            <w:rPr>
              <w:del w:id="156" w:author="Author" w:date="2018-02-26T17:07:00Z"/>
            </w:rPr>
          </w:rPrChange>
        </w:rPr>
        <w:pPrChange w:id="157" w:author="Author" w:date="2018-02-26T17:07:00Z">
          <w:pPr>
            <w:pStyle w:val="ListBullet"/>
            <w:numPr>
              <w:numId w:val="61"/>
            </w:numPr>
            <w:ind w:left="1040" w:hanging="410"/>
          </w:pPr>
        </w:pPrChange>
      </w:pPr>
      <w:del w:id="158" w:author="Author" w:date="2018-02-26T17:07:00Z">
        <w:r w:rsidRPr="00420F66" w:rsidDel="00E13550">
          <w:rPr>
            <w:strike/>
            <w:rPrChange w:id="159" w:author="Author" w:date="2018-02-26T17:06:00Z">
              <w:rPr/>
            </w:rPrChange>
          </w:rPr>
          <w:delText>Either</w:delText>
        </w:r>
        <w:r w:rsidRPr="00420F66" w:rsidDel="00E13550">
          <w:rPr>
            <w:rStyle w:val="SAPScreenElement"/>
            <w:strike/>
            <w:color w:val="auto"/>
            <w:rPrChange w:id="160" w:author="Author" w:date="2018-02-26T17:06:00Z">
              <w:rPr>
                <w:rStyle w:val="SAPScreenElement"/>
                <w:color w:val="auto"/>
              </w:rPr>
            </w:rPrChange>
          </w:rPr>
          <w:delText xml:space="preserve"> Request and Manage Time Off (FJ7) </w:delText>
        </w:r>
        <w:r w:rsidRPr="00420F66" w:rsidDel="00E13550">
          <w:rPr>
            <w:strike/>
            <w:rPrChange w:id="161" w:author="Author" w:date="2018-02-26T17:06:00Z">
              <w:rPr/>
            </w:rPrChange>
          </w:rPr>
          <w:delText>(</w:delText>
        </w:r>
      </w:del>
      <w:ins w:id="162" w:author="Author" w:date="2018-02-16T18:12:00Z">
        <w:del w:id="163" w:author="Author" w:date="2018-02-26T17:07:00Z">
          <w:r w:rsidR="001F27CE" w:rsidRPr="00420F66" w:rsidDel="00E13550">
            <w:rPr>
              <w:strike/>
              <w:rPrChange w:id="164" w:author="Author" w:date="2018-02-26T17:06:00Z">
                <w:rPr/>
              </w:rPrChange>
            </w:rPr>
            <w:delText xml:space="preserve">in case the </w:delText>
          </w:r>
          <w:r w:rsidR="001F27CE" w:rsidRPr="00420F66" w:rsidDel="00E13550">
            <w:rPr>
              <w:rStyle w:val="SAPEmphasis"/>
              <w:strike/>
              <w:rPrChange w:id="165" w:author="Author" w:date="2018-02-26T17:06:00Z">
                <w:rPr>
                  <w:rStyle w:val="SAPEmphasis"/>
                </w:rPr>
              </w:rPrChange>
            </w:rPr>
            <w:delText>Time Off</w:delText>
          </w:r>
          <w:r w:rsidR="001F27CE" w:rsidRPr="00420F66" w:rsidDel="00E13550">
            <w:rPr>
              <w:strike/>
              <w:rPrChange w:id="166" w:author="Author" w:date="2018-02-26T17:06:00Z">
                <w:rPr/>
              </w:rPrChange>
            </w:rPr>
            <w:delText xml:space="preserve"> content has been deployed</w:delText>
          </w:r>
        </w:del>
      </w:ins>
      <w:del w:id="167" w:author="Author" w:date="2018-02-26T17:07:00Z">
        <w:r w:rsidR="00CA5D3B" w:rsidRPr="00420F66" w:rsidDel="00E13550">
          <w:rPr>
            <w:strike/>
            <w:rPrChange w:id="168" w:author="Author" w:date="2018-02-26T17:06:00Z">
              <w:rPr/>
            </w:rPrChange>
          </w:rPr>
          <w:delText xml:space="preserve">in case the </w:delText>
        </w:r>
        <w:r w:rsidR="00CA5D3B" w:rsidRPr="00420F66" w:rsidDel="00E13550">
          <w:rPr>
            <w:rStyle w:val="SAPEmphasis"/>
            <w:strike/>
            <w:rPrChange w:id="169" w:author="Author" w:date="2018-02-26T17:06:00Z">
              <w:rPr>
                <w:rStyle w:val="SAPEmphasis"/>
              </w:rPr>
            </w:rPrChange>
          </w:rPr>
          <w:delText>Time Off</w:delText>
        </w:r>
        <w:r w:rsidR="00CA5D3B" w:rsidRPr="00420F66" w:rsidDel="00E13550">
          <w:rPr>
            <w:strike/>
            <w:rPrChange w:id="170" w:author="Author" w:date="2018-02-26T17:06:00Z">
              <w:rPr/>
            </w:rPrChange>
          </w:rPr>
          <w:delText xml:space="preserve"> content has been implemented in the</w:delText>
        </w:r>
        <w:r w:rsidR="00CA5D3B" w:rsidRPr="00420F66" w:rsidDel="00E13550">
          <w:rPr>
            <w:rStyle w:val="SAPEmphasis"/>
            <w:strike/>
            <w:rPrChange w:id="171" w:author="Author" w:date="2018-02-26T17:06:00Z">
              <w:rPr>
                <w:rStyle w:val="SAPEmphasis"/>
              </w:rPr>
            </w:rPrChange>
          </w:rPr>
          <w:delText xml:space="preserve"> SAP SuccessFactors Employee Central instance</w:delText>
        </w:r>
        <w:r w:rsidRPr="00420F66" w:rsidDel="00E13550">
          <w:rPr>
            <w:strike/>
            <w:rPrChange w:id="172" w:author="Author" w:date="2018-02-26T17:06:00Z">
              <w:rPr/>
            </w:rPrChange>
          </w:rPr>
          <w:delText xml:space="preserve">) or </w:delText>
        </w:r>
        <w:r w:rsidRPr="00420F66" w:rsidDel="00E13550">
          <w:rPr>
            <w:rStyle w:val="SAPTextReference"/>
            <w:strike/>
            <w:rPrChange w:id="173" w:author="Author" w:date="2018-02-26T17:06:00Z">
              <w:rPr>
                <w:rStyle w:val="SAPTextReference"/>
              </w:rPr>
            </w:rPrChange>
          </w:rPr>
          <w:delText xml:space="preserve">Manage Leave Of Absence (10B) </w:delText>
        </w:r>
        <w:r w:rsidRPr="00420F66" w:rsidDel="00E13550">
          <w:rPr>
            <w:strike/>
            <w:rPrChange w:id="174" w:author="Author" w:date="2018-02-26T17:06:00Z">
              <w:rPr>
                <w:rStyle w:val="SAPTextReference"/>
              </w:rPr>
            </w:rPrChange>
          </w:rPr>
          <w:delText>(</w:delText>
        </w:r>
      </w:del>
      <w:ins w:id="175" w:author="Author" w:date="2018-02-16T18:13:00Z">
        <w:del w:id="176" w:author="Author" w:date="2018-02-26T17:07:00Z">
          <w:r w:rsidR="001F27CE" w:rsidRPr="00420F66" w:rsidDel="00E13550">
            <w:rPr>
              <w:strike/>
              <w:rPrChange w:id="177" w:author="Author" w:date="2018-02-26T17:06:00Z">
                <w:rPr/>
              </w:rPrChange>
            </w:rPr>
            <w:delText xml:space="preserve">in case the </w:delText>
          </w:r>
          <w:r w:rsidR="001F27CE" w:rsidRPr="00420F66" w:rsidDel="00E13550">
            <w:rPr>
              <w:rStyle w:val="SAPEmphasis"/>
              <w:strike/>
              <w:rPrChange w:id="178" w:author="Author" w:date="2018-02-26T17:06:00Z">
                <w:rPr>
                  <w:rStyle w:val="SAPEmphasis"/>
                </w:rPr>
              </w:rPrChange>
            </w:rPr>
            <w:delText>Time Off for Leave of Absence Only</w:delText>
          </w:r>
          <w:r w:rsidR="001F27CE" w:rsidRPr="00420F66" w:rsidDel="00E13550">
            <w:rPr>
              <w:strike/>
              <w:rPrChange w:id="179" w:author="Author" w:date="2018-02-26T17:06:00Z">
                <w:rPr/>
              </w:rPrChange>
            </w:rPr>
            <w:delText xml:space="preserve"> module has been implemented</w:delText>
          </w:r>
        </w:del>
      </w:ins>
      <w:del w:id="180" w:author="Author" w:date="2018-02-26T17:07:00Z">
        <w:r w:rsidR="00CA5D3B" w:rsidRPr="00420F66" w:rsidDel="00E13550">
          <w:rPr>
            <w:strike/>
            <w:rPrChange w:id="181" w:author="Author" w:date="2018-02-26T17:06:00Z">
              <w:rPr/>
            </w:rPrChange>
          </w:rPr>
          <w:delText xml:space="preserve">in case the </w:delText>
        </w:r>
        <w:r w:rsidR="00CA5D3B" w:rsidRPr="00420F66" w:rsidDel="00E13550">
          <w:rPr>
            <w:rStyle w:val="SAPEmphasis"/>
            <w:strike/>
            <w:rPrChange w:id="182" w:author="Author" w:date="2018-02-26T17:06:00Z">
              <w:rPr>
                <w:rStyle w:val="SAPEmphasis"/>
              </w:rPr>
            </w:rPrChange>
          </w:rPr>
          <w:delText>Time Off for Leave of Absence Only</w:delText>
        </w:r>
        <w:r w:rsidR="00CA5D3B" w:rsidRPr="00420F66" w:rsidDel="00E13550">
          <w:rPr>
            <w:strike/>
            <w:rPrChange w:id="183" w:author="Author" w:date="2018-02-26T17:06:00Z">
              <w:rPr/>
            </w:rPrChange>
          </w:rPr>
          <w:delText xml:space="preserve"> module has been implemented in the</w:delText>
        </w:r>
        <w:r w:rsidR="00CA5D3B" w:rsidRPr="00420F66" w:rsidDel="00E13550">
          <w:rPr>
            <w:rStyle w:val="SAPEmphasis"/>
            <w:strike/>
            <w:rPrChange w:id="184" w:author="Author" w:date="2018-02-26T17:06:00Z">
              <w:rPr>
                <w:rStyle w:val="SAPEmphasis"/>
              </w:rPr>
            </w:rPrChange>
          </w:rPr>
          <w:delText xml:space="preserve"> SAP SuccessFactors Employee Central instance</w:delText>
        </w:r>
        <w:r w:rsidRPr="00420F66" w:rsidDel="00E13550">
          <w:rPr>
            <w:strike/>
            <w:rPrChange w:id="185" w:author="Author" w:date="2018-02-26T17:06:00Z">
              <w:rPr/>
            </w:rPrChange>
          </w:rPr>
          <w:delText>),</w:delText>
        </w:r>
      </w:del>
    </w:p>
    <w:p w14:paraId="6259844E" w14:textId="11E49FE1" w:rsidR="008910DC" w:rsidRPr="00420F66" w:rsidDel="00E13550" w:rsidRDefault="001F27CE">
      <w:pPr>
        <w:pStyle w:val="ListBullet"/>
        <w:numPr>
          <w:ilvl w:val="0"/>
          <w:numId w:val="0"/>
        </w:numPr>
        <w:ind w:left="57"/>
        <w:rPr>
          <w:del w:id="186" w:author="Author" w:date="2018-02-26T17:07:00Z"/>
          <w:strike/>
          <w:rPrChange w:id="187" w:author="Author" w:date="2018-02-26T17:06:00Z">
            <w:rPr>
              <w:del w:id="188" w:author="Author" w:date="2018-02-26T17:07:00Z"/>
            </w:rPr>
          </w:rPrChange>
        </w:rPr>
        <w:pPrChange w:id="189" w:author="Author" w:date="2018-02-26T17:07:00Z">
          <w:pPr>
            <w:pStyle w:val="ListBullet"/>
            <w:numPr>
              <w:numId w:val="61"/>
            </w:numPr>
            <w:ind w:left="1040" w:hanging="410"/>
          </w:pPr>
        </w:pPrChange>
      </w:pPr>
      <w:ins w:id="190" w:author="Author" w:date="2018-02-16T18:12:00Z">
        <w:del w:id="191" w:author="Author" w:date="2018-02-26T17:07:00Z">
          <w:r w:rsidRPr="00420F66" w:rsidDel="00E13550">
            <w:rPr>
              <w:strike/>
              <w:rPrChange w:id="192" w:author="Author" w:date="2018-02-26T17:06:00Z">
                <w:rPr/>
              </w:rPrChange>
            </w:rPr>
            <w:delText xml:space="preserve">In case </w:delText>
          </w:r>
          <w:r w:rsidRPr="00420F66" w:rsidDel="00E13550">
            <w:rPr>
              <w:rStyle w:val="SAPEmphasis"/>
              <w:strike/>
              <w:rPrChange w:id="193" w:author="Author" w:date="2018-02-26T17:06:00Z">
                <w:rPr>
                  <w:rStyle w:val="SAPEmphasis"/>
                </w:rPr>
              </w:rPrChange>
            </w:rPr>
            <w:delText xml:space="preserve">Global Assignment Management </w:delText>
          </w:r>
          <w:r w:rsidRPr="00420F66" w:rsidDel="00E13550">
            <w:rPr>
              <w:strike/>
              <w:rPrChange w:id="194" w:author="Author" w:date="2018-02-26T17:06:00Z">
                <w:rPr/>
              </w:rPrChange>
            </w:rPr>
            <w:delText xml:space="preserve">has been deployed: </w:delText>
          </w:r>
        </w:del>
      </w:ins>
      <w:del w:id="195" w:author="Author" w:date="2018-02-26T17:07:00Z">
        <w:r w:rsidR="008910DC" w:rsidRPr="00420F66" w:rsidDel="00E13550">
          <w:rPr>
            <w:rStyle w:val="SAPScreenElement"/>
            <w:strike/>
            <w:color w:val="auto"/>
            <w:rPrChange w:id="196" w:author="Author" w:date="2018-02-26T17:06:00Z">
              <w:rPr>
                <w:rStyle w:val="SAPScreenElement"/>
                <w:color w:val="auto"/>
              </w:rPr>
            </w:rPrChange>
          </w:rPr>
          <w:delText xml:space="preserve">Manage Global Assignment (1ZA) </w:delText>
        </w:r>
        <w:r w:rsidR="008910DC" w:rsidRPr="00420F66" w:rsidDel="00E13550">
          <w:rPr>
            <w:strike/>
            <w:rPrChange w:id="197" w:author="Author" w:date="2018-02-26T17:06:00Z">
              <w:rPr/>
            </w:rPrChange>
          </w:rPr>
          <w:delText xml:space="preserve">(in case </w:delText>
        </w:r>
        <w:r w:rsidR="008910DC" w:rsidRPr="00420F66" w:rsidDel="00E13550">
          <w:rPr>
            <w:rStyle w:val="SAPEmphasis"/>
            <w:strike/>
            <w:rPrChange w:id="198" w:author="Author" w:date="2018-02-26T17:06:00Z">
              <w:rPr>
                <w:rStyle w:val="SAPEmphasis"/>
              </w:rPr>
            </w:rPrChange>
          </w:rPr>
          <w:delText xml:space="preserve">Global Assignment Management </w:delText>
        </w:r>
        <w:r w:rsidR="00CA5D3B" w:rsidRPr="00420F66" w:rsidDel="00E13550">
          <w:rPr>
            <w:strike/>
            <w:rPrChange w:id="199" w:author="Author" w:date="2018-02-26T17:06:00Z">
              <w:rPr/>
            </w:rPrChange>
          </w:rPr>
          <w:delText>has been implemented</w:delText>
        </w:r>
        <w:r w:rsidR="008910DC" w:rsidRPr="00420F66" w:rsidDel="00E13550">
          <w:rPr>
            <w:strike/>
            <w:rPrChange w:id="200" w:author="Author" w:date="2018-02-26T17:06:00Z">
              <w:rPr/>
            </w:rPrChange>
          </w:rPr>
          <w:delText xml:space="preserve"> in the</w:delText>
        </w:r>
        <w:r w:rsidR="008910DC" w:rsidRPr="00420F66" w:rsidDel="00E13550">
          <w:rPr>
            <w:rStyle w:val="SAPEmphasis"/>
            <w:strike/>
            <w:rPrChange w:id="201" w:author="Author" w:date="2018-02-26T17:06:00Z">
              <w:rPr>
                <w:rStyle w:val="SAPEmphasis"/>
              </w:rPr>
            </w:rPrChange>
          </w:rPr>
          <w:delText xml:space="preserve"> SAP SuccessFactors Employee Central instance</w:delText>
        </w:r>
        <w:r w:rsidR="008910DC" w:rsidRPr="00420F66" w:rsidDel="00E13550">
          <w:rPr>
            <w:strike/>
            <w:rPrChange w:id="202" w:author="Author" w:date="2018-02-26T17:06:00Z">
              <w:rPr/>
            </w:rPrChange>
          </w:rPr>
          <w:delText>),</w:delText>
        </w:r>
      </w:del>
    </w:p>
    <w:p w14:paraId="7D22B652" w14:textId="6BC92D07" w:rsidR="008910DC" w:rsidRPr="00420F66" w:rsidRDefault="001F27CE">
      <w:pPr>
        <w:pStyle w:val="ListBullet"/>
        <w:numPr>
          <w:ilvl w:val="0"/>
          <w:numId w:val="0"/>
        </w:numPr>
        <w:ind w:left="57"/>
        <w:rPr>
          <w:strike/>
          <w:rPrChange w:id="203" w:author="Author" w:date="2018-02-26T17:06:00Z">
            <w:rPr/>
          </w:rPrChange>
        </w:rPr>
        <w:pPrChange w:id="204" w:author="Author" w:date="2018-02-26T17:07:00Z">
          <w:pPr>
            <w:pStyle w:val="ListBullet"/>
            <w:numPr>
              <w:numId w:val="61"/>
            </w:numPr>
            <w:ind w:left="1040" w:hanging="410"/>
          </w:pPr>
        </w:pPrChange>
      </w:pPr>
      <w:ins w:id="205" w:author="Author" w:date="2018-02-16T18:11:00Z">
        <w:del w:id="206" w:author="Author" w:date="2018-02-26T17:07:00Z">
          <w:r w:rsidRPr="00420F66" w:rsidDel="00E13550">
            <w:rPr>
              <w:strike/>
              <w:rPrChange w:id="207" w:author="Author" w:date="2018-02-26T17:06:00Z">
                <w:rPr/>
              </w:rPrChange>
            </w:rPr>
            <w:delText xml:space="preserve">In case </w:delText>
          </w:r>
          <w:r w:rsidRPr="00420F66" w:rsidDel="00E13550">
            <w:rPr>
              <w:rStyle w:val="SAPEmphasis"/>
              <w:strike/>
              <w:rPrChange w:id="208" w:author="Author" w:date="2018-02-26T17:06:00Z">
                <w:rPr>
                  <w:rStyle w:val="SAPEmphasis"/>
                </w:rPr>
              </w:rPrChange>
            </w:rPr>
            <w:delText>Concurrent Employment Management</w:delText>
          </w:r>
          <w:r w:rsidRPr="00420F66" w:rsidDel="00E13550">
            <w:rPr>
              <w:strike/>
              <w:rPrChange w:id="209" w:author="Author" w:date="2018-02-26T17:06:00Z">
                <w:rPr/>
              </w:rPrChange>
            </w:rPr>
            <w:delText xml:space="preserve"> has been deployed</w:delText>
          </w:r>
        </w:del>
      </w:ins>
      <w:ins w:id="210" w:author="Author" w:date="2018-02-16T18:12:00Z">
        <w:del w:id="211" w:author="Author" w:date="2018-02-26T17:07:00Z">
          <w:r w:rsidRPr="00420F66" w:rsidDel="00E13550">
            <w:rPr>
              <w:strike/>
              <w:rPrChange w:id="212" w:author="Author" w:date="2018-02-26T17:06:00Z">
                <w:rPr/>
              </w:rPrChange>
            </w:rPr>
            <w:delText xml:space="preserve">: </w:delText>
          </w:r>
        </w:del>
      </w:ins>
      <w:del w:id="213" w:author="Author" w:date="2018-02-26T17:07:00Z">
        <w:r w:rsidR="008910DC" w:rsidRPr="00420F66" w:rsidDel="00E13550">
          <w:rPr>
            <w:rStyle w:val="SAPScreenElement"/>
            <w:strike/>
            <w:color w:val="auto"/>
            <w:rPrChange w:id="214" w:author="Author" w:date="2018-02-26T17:06:00Z">
              <w:rPr>
                <w:rStyle w:val="SAPScreenElement"/>
                <w:color w:val="auto"/>
              </w:rPr>
            </w:rPrChange>
          </w:rPr>
          <w:delText xml:space="preserve">Manage Concurrent Employment (1Z8) </w:delText>
        </w:r>
        <w:commentRangeEnd w:id="101"/>
        <w:r w:rsidR="005518CF" w:rsidRPr="00420F66" w:rsidDel="00E13550">
          <w:rPr>
            <w:rStyle w:val="CommentReference"/>
            <w:strike/>
            <w:rPrChange w:id="215" w:author="Author" w:date="2018-02-26T17:06:00Z">
              <w:rPr>
                <w:rStyle w:val="CommentReference"/>
              </w:rPr>
            </w:rPrChange>
          </w:rPr>
          <w:commentReference w:id="101"/>
        </w:r>
      </w:del>
      <w:del w:id="216" w:author="Author" w:date="2018-02-16T18:12:00Z">
        <w:r w:rsidR="008910DC" w:rsidRPr="00420F66" w:rsidDel="001F27CE">
          <w:rPr>
            <w:strike/>
            <w:rPrChange w:id="217" w:author="Author" w:date="2018-02-26T17:06:00Z">
              <w:rPr/>
            </w:rPrChange>
          </w:rPr>
          <w:delText xml:space="preserve">(in case </w:delText>
        </w:r>
        <w:r w:rsidR="008910DC" w:rsidRPr="00420F66" w:rsidDel="001F27CE">
          <w:rPr>
            <w:rStyle w:val="SAPEmphasis"/>
            <w:strike/>
            <w:rPrChange w:id="218" w:author="Author" w:date="2018-02-26T17:06:00Z">
              <w:rPr>
                <w:rStyle w:val="SAPEmphasis"/>
              </w:rPr>
            </w:rPrChange>
          </w:rPr>
          <w:delText xml:space="preserve">Concurrent Employment Management </w:delText>
        </w:r>
        <w:r w:rsidR="00CA5D3B" w:rsidRPr="00420F66" w:rsidDel="001F27CE">
          <w:rPr>
            <w:strike/>
            <w:rPrChange w:id="219" w:author="Author" w:date="2018-02-26T17:06:00Z">
              <w:rPr/>
            </w:rPrChange>
          </w:rPr>
          <w:delText xml:space="preserve">has been implemented </w:delText>
        </w:r>
        <w:r w:rsidR="008910DC" w:rsidRPr="00420F66" w:rsidDel="001F27CE">
          <w:rPr>
            <w:strike/>
            <w:rPrChange w:id="220" w:author="Author" w:date="2018-02-26T17:06:00Z">
              <w:rPr/>
            </w:rPrChange>
          </w:rPr>
          <w:delText>in the</w:delText>
        </w:r>
        <w:r w:rsidR="008910DC" w:rsidRPr="00420F66" w:rsidDel="001F27CE">
          <w:rPr>
            <w:rStyle w:val="SAPEmphasis"/>
            <w:strike/>
            <w:rPrChange w:id="221" w:author="Author" w:date="2018-02-26T17:06:00Z">
              <w:rPr>
                <w:rStyle w:val="SAPEmphasis"/>
              </w:rPr>
            </w:rPrChange>
          </w:rPr>
          <w:delText xml:space="preserve"> SAP SuccessFactors Employee Central instance</w:delText>
        </w:r>
        <w:r w:rsidR="008910DC" w:rsidRPr="00420F66" w:rsidDel="001F27CE">
          <w:rPr>
            <w:strike/>
            <w:rPrChange w:id="222" w:author="Author" w:date="2018-02-26T17:06:00Z">
              <w:rPr/>
            </w:rPrChange>
          </w:rPr>
          <w:delText>).</w:delText>
        </w:r>
        <w:commentRangeEnd w:id="85"/>
        <w:r w:rsidR="00E55445" w:rsidRPr="00420F66" w:rsidDel="001F27CE">
          <w:rPr>
            <w:rStyle w:val="CommentReference"/>
            <w:strike/>
            <w:rPrChange w:id="223" w:author="Author" w:date="2018-02-26T17:06:00Z">
              <w:rPr>
                <w:rStyle w:val="CommentReference"/>
              </w:rPr>
            </w:rPrChange>
          </w:rPr>
          <w:commentReference w:id="85"/>
        </w:r>
      </w:del>
    </w:p>
    <w:p w14:paraId="0E1E4ACB" w14:textId="77777777" w:rsidR="00FA35C5" w:rsidRPr="00121F36" w:rsidRDefault="00FA35C5" w:rsidP="005B2F61">
      <w:pPr>
        <w:pStyle w:val="Heading1"/>
      </w:pPr>
      <w:bookmarkStart w:id="224" w:name="_Toc478655639"/>
      <w:bookmarkStart w:id="225" w:name="_Toc408992267"/>
      <w:bookmarkStart w:id="226" w:name="_Toc409009309"/>
      <w:bookmarkStart w:id="227" w:name="_Toc391585986"/>
      <w:bookmarkStart w:id="228" w:name="_Toc410684912"/>
      <w:bookmarkStart w:id="229" w:name="_Toc507750647"/>
      <w:bookmarkEnd w:id="224"/>
      <w:bookmarkEnd w:id="225"/>
      <w:bookmarkEnd w:id="226"/>
      <w:r w:rsidRPr="00121F36">
        <w:lastRenderedPageBreak/>
        <w:t>Prerequisites</w:t>
      </w:r>
      <w:bookmarkEnd w:id="227"/>
      <w:bookmarkEnd w:id="228"/>
      <w:bookmarkEnd w:id="229"/>
    </w:p>
    <w:p w14:paraId="3B2814EE" w14:textId="77777777" w:rsidR="00FA35C5" w:rsidRPr="00121F36" w:rsidRDefault="00FA35C5" w:rsidP="00FA35C5">
      <w:r w:rsidRPr="00121F36">
        <w:t>This section summarizes all prerequisites needed to conduct the test in terms of system, user, master data, organizational data, and other test data and business conditions.</w:t>
      </w:r>
    </w:p>
    <w:p w14:paraId="0BB7B75F" w14:textId="77777777" w:rsidR="00FA35C5" w:rsidRPr="00121F36" w:rsidRDefault="00FA35C5" w:rsidP="005B2F61">
      <w:pPr>
        <w:pStyle w:val="Heading2"/>
        <w:numPr>
          <w:ilvl w:val="1"/>
          <w:numId w:val="8"/>
        </w:numPr>
      </w:pPr>
      <w:bookmarkStart w:id="230" w:name="_Toc391585988"/>
      <w:bookmarkStart w:id="231" w:name="_Toc410684913"/>
      <w:bookmarkStart w:id="232" w:name="_Toc507750648"/>
      <w:r w:rsidRPr="00121F36">
        <w:t>Configuration</w:t>
      </w:r>
      <w:bookmarkEnd w:id="230"/>
      <w:bookmarkEnd w:id="231"/>
      <w:bookmarkEnd w:id="232"/>
    </w:p>
    <w:p w14:paraId="220260E0" w14:textId="77777777" w:rsidR="00FA35C5" w:rsidRPr="00121F36" w:rsidRDefault="00FA35C5" w:rsidP="00FA35C5">
      <w:r w:rsidRPr="00121F36">
        <w:t xml:space="preserve">Please ensure to follow the correct installation sequence of building blocks as specified in the </w:t>
      </w:r>
      <w:r w:rsidRPr="004C4CF6">
        <w:rPr>
          <w:rStyle w:val="SAPScreenElement"/>
          <w:color w:val="auto"/>
        </w:rPr>
        <w:t>Prerequisite Matrix</w:t>
      </w:r>
      <w:r w:rsidRPr="00121F36">
        <w:t>.</w:t>
      </w:r>
      <w:r w:rsidR="00E929EF" w:rsidRPr="00121F36">
        <w:t xml:space="preserve"> </w:t>
      </w:r>
    </w:p>
    <w:p w14:paraId="504B2F0A" w14:textId="77777777" w:rsidR="00FA35C5" w:rsidRPr="00121F36" w:rsidRDefault="00FA35C5" w:rsidP="00FA35C5">
      <w:pPr>
        <w:pStyle w:val="Heading2"/>
        <w:numPr>
          <w:ilvl w:val="1"/>
          <w:numId w:val="8"/>
        </w:numPr>
      </w:pPr>
      <w:bookmarkStart w:id="233" w:name="_Toc394392781"/>
      <w:bookmarkStart w:id="234" w:name="_Toc394392827"/>
      <w:bookmarkStart w:id="235" w:name="_Toc391585989"/>
      <w:bookmarkStart w:id="236" w:name="_Toc410684914"/>
      <w:bookmarkStart w:id="237" w:name="_Toc507750649"/>
      <w:bookmarkEnd w:id="233"/>
      <w:bookmarkEnd w:id="234"/>
      <w:r w:rsidRPr="00121F36">
        <w:t>System Access</w:t>
      </w:r>
      <w:bookmarkEnd w:id="235"/>
      <w:bookmarkEnd w:id="236"/>
      <w:bookmarkEnd w:id="237"/>
      <w:r w:rsidRPr="00121F36">
        <w:t xml:space="preserve"> </w:t>
      </w:r>
    </w:p>
    <w:p w14:paraId="6F587F47" w14:textId="77777777" w:rsidR="00FA35C5" w:rsidRPr="00121F36" w:rsidRDefault="00FA35C5" w:rsidP="00FA35C5">
      <w:r w:rsidRPr="00121F36">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402"/>
        <w:gridCol w:w="5220"/>
        <w:gridCol w:w="6666"/>
      </w:tblGrid>
      <w:tr w:rsidR="00FA35C5" w:rsidRPr="00121F36" w14:paraId="2CC31FFE" w14:textId="77777777" w:rsidTr="00DE0627">
        <w:trPr>
          <w:tblHeader/>
        </w:trPr>
        <w:tc>
          <w:tcPr>
            <w:tcW w:w="2402" w:type="dxa"/>
            <w:shd w:val="clear" w:color="auto" w:fill="999999"/>
          </w:tcPr>
          <w:p w14:paraId="3117AF2B" w14:textId="77777777" w:rsidR="00FA35C5" w:rsidRPr="00121F36" w:rsidRDefault="00FA35C5" w:rsidP="00FA35C5">
            <w:pPr>
              <w:pStyle w:val="SAPTableHeader"/>
            </w:pPr>
          </w:p>
        </w:tc>
        <w:tc>
          <w:tcPr>
            <w:tcW w:w="5220" w:type="dxa"/>
            <w:shd w:val="clear" w:color="auto" w:fill="999999"/>
            <w:hideMark/>
          </w:tcPr>
          <w:p w14:paraId="74A7DF82" w14:textId="77777777" w:rsidR="00FA35C5" w:rsidRPr="00121F36" w:rsidRDefault="00FA35C5" w:rsidP="00FA35C5">
            <w:pPr>
              <w:pStyle w:val="SAPTableHeader"/>
            </w:pPr>
            <w:r w:rsidRPr="00121F36">
              <w:t>Type of Data</w:t>
            </w:r>
          </w:p>
        </w:tc>
        <w:tc>
          <w:tcPr>
            <w:tcW w:w="6666" w:type="dxa"/>
            <w:shd w:val="clear" w:color="auto" w:fill="999999"/>
            <w:hideMark/>
          </w:tcPr>
          <w:p w14:paraId="673664BA" w14:textId="77777777" w:rsidR="00FA35C5" w:rsidRPr="00121F36" w:rsidRDefault="00FA35C5" w:rsidP="00FA35C5">
            <w:pPr>
              <w:pStyle w:val="SAPTableHeader"/>
            </w:pPr>
            <w:r w:rsidRPr="00121F36">
              <w:t>Details</w:t>
            </w:r>
          </w:p>
        </w:tc>
      </w:tr>
      <w:tr w:rsidR="00FA35C5" w:rsidRPr="00121F36" w14:paraId="4B6823EE" w14:textId="77777777" w:rsidTr="00DE0627">
        <w:tc>
          <w:tcPr>
            <w:tcW w:w="2402" w:type="dxa"/>
            <w:hideMark/>
          </w:tcPr>
          <w:p w14:paraId="54AF26BE" w14:textId="77777777" w:rsidR="00FA35C5" w:rsidRPr="00121F36" w:rsidRDefault="00FA35C5" w:rsidP="00FA35C5">
            <w:r w:rsidRPr="00121F36">
              <w:t>System</w:t>
            </w:r>
          </w:p>
        </w:tc>
        <w:tc>
          <w:tcPr>
            <w:tcW w:w="5220" w:type="dxa"/>
            <w:hideMark/>
          </w:tcPr>
          <w:p w14:paraId="5E6E2E33" w14:textId="7277A45A" w:rsidR="00FA35C5" w:rsidRPr="00121F36" w:rsidRDefault="00DB307F">
            <w:r>
              <w:t xml:space="preserve">SAP </w:t>
            </w:r>
            <w:r w:rsidR="00FA35C5" w:rsidRPr="00121F36">
              <w:t>SuccessFactors Employee Central</w:t>
            </w:r>
            <w:r w:rsidR="00482E13" w:rsidRPr="00121F36">
              <w:t xml:space="preserve"> </w:t>
            </w:r>
          </w:p>
        </w:tc>
        <w:tc>
          <w:tcPr>
            <w:tcW w:w="6666" w:type="dxa"/>
            <w:hideMark/>
          </w:tcPr>
          <w:p w14:paraId="43EF38F0" w14:textId="77777777" w:rsidR="00FA35C5" w:rsidRPr="00121F36" w:rsidRDefault="00FA35C5" w:rsidP="00FA35C5">
            <w:r w:rsidRPr="00121F36">
              <w:t>&lt;Provide details on how to access system, e.g. system client or URL&gt;</w:t>
            </w:r>
          </w:p>
        </w:tc>
      </w:tr>
      <w:tr w:rsidR="00376928" w:rsidRPr="00121F36" w14:paraId="665D9629" w14:textId="77777777" w:rsidTr="00DE0627">
        <w:tc>
          <w:tcPr>
            <w:tcW w:w="2402" w:type="dxa"/>
          </w:tcPr>
          <w:p w14:paraId="786EA1AC" w14:textId="2F5694DD" w:rsidR="00376928" w:rsidRPr="00121F36" w:rsidRDefault="00376928" w:rsidP="00FA35C5">
            <w:r w:rsidRPr="00121F36">
              <w:t>Standard User</w:t>
            </w:r>
          </w:p>
        </w:tc>
        <w:tc>
          <w:tcPr>
            <w:tcW w:w="5220" w:type="dxa"/>
          </w:tcPr>
          <w:p w14:paraId="473D44CF" w14:textId="2799A054" w:rsidR="00376928" w:rsidRPr="00121F36" w:rsidRDefault="00376928" w:rsidP="00FA35C5">
            <w:r>
              <w:t>Line Manager</w:t>
            </w:r>
          </w:p>
        </w:tc>
        <w:tc>
          <w:tcPr>
            <w:tcW w:w="6666" w:type="dxa"/>
          </w:tcPr>
          <w:p w14:paraId="1485A6D3" w14:textId="7E45AFDA" w:rsidR="00376928" w:rsidRPr="00121F36" w:rsidRDefault="00376928" w:rsidP="00FA35C5">
            <w:r w:rsidRPr="00121F36">
              <w:t>&lt;Provide Standard User Id and Password for test, if applicable&gt;</w:t>
            </w:r>
          </w:p>
        </w:tc>
      </w:tr>
      <w:tr w:rsidR="00376928" w:rsidRPr="00121F36" w14:paraId="22894932" w14:textId="77777777" w:rsidTr="00DE0627">
        <w:tc>
          <w:tcPr>
            <w:tcW w:w="2402" w:type="dxa"/>
            <w:hideMark/>
          </w:tcPr>
          <w:p w14:paraId="75374C02" w14:textId="77777777" w:rsidR="00376928" w:rsidRPr="00121F36" w:rsidRDefault="00376928" w:rsidP="00376928">
            <w:r w:rsidRPr="00121F36">
              <w:t xml:space="preserve">Standard User </w:t>
            </w:r>
          </w:p>
        </w:tc>
        <w:tc>
          <w:tcPr>
            <w:tcW w:w="5220" w:type="dxa"/>
            <w:hideMark/>
          </w:tcPr>
          <w:p w14:paraId="656BCDCE" w14:textId="44A8DD11" w:rsidR="00376928" w:rsidRPr="00121F36" w:rsidRDefault="00376928">
            <w:r w:rsidRPr="00121F36">
              <w:t xml:space="preserve">HR </w:t>
            </w:r>
            <w:r w:rsidR="00216257">
              <w:t>Administrator</w:t>
            </w:r>
          </w:p>
        </w:tc>
        <w:tc>
          <w:tcPr>
            <w:tcW w:w="6666" w:type="dxa"/>
            <w:hideMark/>
          </w:tcPr>
          <w:p w14:paraId="73C33305" w14:textId="77777777" w:rsidR="00376928" w:rsidRPr="00121F36" w:rsidRDefault="00376928" w:rsidP="00376928">
            <w:r w:rsidRPr="00121F36">
              <w:t>&lt;Provide Standard User Id and Password for test, if applicable&gt;</w:t>
            </w:r>
          </w:p>
        </w:tc>
      </w:tr>
      <w:tr w:rsidR="00376928" w:rsidRPr="00121F36" w14:paraId="2952B27C" w14:textId="77777777" w:rsidTr="00DE0627">
        <w:tc>
          <w:tcPr>
            <w:tcW w:w="2402" w:type="dxa"/>
          </w:tcPr>
          <w:p w14:paraId="07C9B8BE" w14:textId="77777777" w:rsidR="00376928" w:rsidRPr="00121F36" w:rsidRDefault="00376928" w:rsidP="00376928">
            <w:r w:rsidRPr="00121F36">
              <w:t xml:space="preserve">Standard User </w:t>
            </w:r>
          </w:p>
        </w:tc>
        <w:tc>
          <w:tcPr>
            <w:tcW w:w="5220" w:type="dxa"/>
          </w:tcPr>
          <w:p w14:paraId="60C0FFA1" w14:textId="77777777" w:rsidR="00376928" w:rsidRPr="00121F36" w:rsidRDefault="00376928" w:rsidP="00376928">
            <w:r w:rsidRPr="00121F36">
              <w:t>Administrative Super User</w:t>
            </w:r>
          </w:p>
        </w:tc>
        <w:tc>
          <w:tcPr>
            <w:tcW w:w="6666" w:type="dxa"/>
          </w:tcPr>
          <w:p w14:paraId="671B9C93" w14:textId="77777777" w:rsidR="00376928" w:rsidRPr="00121F36" w:rsidRDefault="00376928" w:rsidP="00376928">
            <w:r w:rsidRPr="00121F36">
              <w:t>&lt;Provide Standard User Id and Password for test, if applicable&gt;</w:t>
            </w:r>
          </w:p>
        </w:tc>
      </w:tr>
    </w:tbl>
    <w:p w14:paraId="6C21F5F2" w14:textId="77777777" w:rsidR="00377144" w:rsidRPr="00792B4E" w:rsidRDefault="00377144" w:rsidP="0023324B">
      <w:pPr>
        <w:pStyle w:val="SAPNoteHeading"/>
        <w:ind w:left="630"/>
      </w:pPr>
      <w:bookmarkStart w:id="238" w:name="_Toc394392787"/>
      <w:bookmarkStart w:id="239" w:name="_Toc394392833"/>
      <w:bookmarkStart w:id="240" w:name="_Toc394392788"/>
      <w:bookmarkStart w:id="241" w:name="_Toc394392834"/>
      <w:bookmarkStart w:id="242" w:name="_Toc427587855"/>
      <w:bookmarkStart w:id="243" w:name="_Toc427587867"/>
      <w:bookmarkStart w:id="244" w:name="_Toc427587870"/>
      <w:bookmarkStart w:id="245" w:name="_Toc427587871"/>
      <w:bookmarkStart w:id="246" w:name="_Toc391585990"/>
      <w:bookmarkStart w:id="247" w:name="_Toc410684915"/>
      <w:bookmarkEnd w:id="238"/>
      <w:bookmarkEnd w:id="239"/>
      <w:bookmarkEnd w:id="240"/>
      <w:bookmarkEnd w:id="241"/>
      <w:bookmarkEnd w:id="242"/>
      <w:bookmarkEnd w:id="243"/>
      <w:bookmarkEnd w:id="244"/>
      <w:bookmarkEnd w:id="245"/>
      <w:r w:rsidRPr="00792B4E">
        <w:rPr>
          <w:noProof/>
        </w:rPr>
        <w:drawing>
          <wp:inline distT="0" distB="0" distL="0" distR="0" wp14:anchorId="0AE4F7C3" wp14:editId="0D01A752">
            <wp:extent cx="225425" cy="225425"/>
            <wp:effectExtent l="0" t="0" r="0" b="3175"/>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6DE525B8" w14:textId="77777777" w:rsidR="00377144" w:rsidRPr="00792B4E" w:rsidRDefault="00377144" w:rsidP="0023324B">
      <w:pPr>
        <w:pStyle w:val="NoteParagraph"/>
        <w:ind w:left="630"/>
      </w:pPr>
      <w:r>
        <w:t xml:space="preserve">In the following, the </w:t>
      </w:r>
      <w:r w:rsidRPr="00792B4E">
        <w:rPr>
          <w:rStyle w:val="SAPTextReference"/>
        </w:rPr>
        <w:t>SAP SuccessFactors Employee Central</w:t>
      </w:r>
      <w:r w:rsidRPr="00792B4E">
        <w:t xml:space="preserve"> </w:t>
      </w:r>
      <w:r>
        <w:t xml:space="preserve">system </w:t>
      </w:r>
      <w:r w:rsidRPr="00792B4E">
        <w:t xml:space="preserve">will be referenced as </w:t>
      </w:r>
      <w:r w:rsidRPr="00792B4E">
        <w:rPr>
          <w:rStyle w:val="SAPTextReference"/>
        </w:rPr>
        <w:t>Employee Central.</w:t>
      </w:r>
    </w:p>
    <w:p w14:paraId="6495F4EB" w14:textId="77777777" w:rsidR="00FA35C5" w:rsidRPr="00121F36" w:rsidRDefault="00FA35C5" w:rsidP="00FA35C5">
      <w:pPr>
        <w:pStyle w:val="Heading2"/>
        <w:numPr>
          <w:ilvl w:val="1"/>
          <w:numId w:val="8"/>
        </w:numPr>
      </w:pPr>
      <w:bookmarkStart w:id="248" w:name="_Toc507750650"/>
      <w:r w:rsidRPr="00121F36">
        <w:t>Roles</w:t>
      </w:r>
      <w:bookmarkEnd w:id="246"/>
      <w:bookmarkEnd w:id="247"/>
      <w:bookmarkEnd w:id="248"/>
    </w:p>
    <w:p w14:paraId="67E1CC36" w14:textId="300EFC30" w:rsidR="00FA35C5" w:rsidRPr="00121F36" w:rsidRDefault="00FA35C5" w:rsidP="00FA35C5">
      <w:r w:rsidRPr="00121F36">
        <w:t>For non-standard users, the following roles must be assigned in E</w:t>
      </w:r>
      <w:r w:rsidR="00957954" w:rsidRPr="00121F36">
        <w:t xml:space="preserve">mployee </w:t>
      </w:r>
      <w:r w:rsidRPr="00121F36">
        <w:t>C</w:t>
      </w:r>
      <w:r w:rsidR="00957954" w:rsidRPr="00121F36">
        <w:t>entral</w:t>
      </w:r>
      <w:r w:rsidRPr="00121F36">
        <w:t xml:space="preserve"> to the system user(s) testing this scenario. </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230"/>
        <w:gridCol w:w="1620"/>
        <w:gridCol w:w="4050"/>
      </w:tblGrid>
      <w:tr w:rsidR="00FA35C5" w:rsidRPr="00121F36" w14:paraId="7DBA9C45" w14:textId="77777777" w:rsidTr="004C4CF6">
        <w:trPr>
          <w:tblHeader/>
        </w:trPr>
        <w:tc>
          <w:tcPr>
            <w:tcW w:w="4472" w:type="dxa"/>
            <w:shd w:val="clear" w:color="auto" w:fill="999999"/>
            <w:hideMark/>
          </w:tcPr>
          <w:p w14:paraId="5C642296" w14:textId="77777777" w:rsidR="00FA35C5" w:rsidRPr="00121F36" w:rsidRDefault="00FA35C5" w:rsidP="00FA35C5">
            <w:pPr>
              <w:pStyle w:val="SAPTableHeader"/>
            </w:pPr>
            <w:r w:rsidRPr="00121F36">
              <w:t>Business Role</w:t>
            </w:r>
          </w:p>
        </w:tc>
        <w:tc>
          <w:tcPr>
            <w:tcW w:w="4230" w:type="dxa"/>
            <w:shd w:val="clear" w:color="auto" w:fill="999999"/>
            <w:hideMark/>
          </w:tcPr>
          <w:p w14:paraId="088FAEB6" w14:textId="77777777" w:rsidR="00FA35C5" w:rsidRPr="00121F36" w:rsidRDefault="00FA35C5" w:rsidP="00FA35C5">
            <w:pPr>
              <w:pStyle w:val="SAPTableHeader"/>
            </w:pPr>
            <w:r w:rsidRPr="00121F36">
              <w:t>Permission Role</w:t>
            </w:r>
          </w:p>
        </w:tc>
        <w:tc>
          <w:tcPr>
            <w:tcW w:w="1620" w:type="dxa"/>
            <w:shd w:val="clear" w:color="auto" w:fill="999999"/>
            <w:hideMark/>
          </w:tcPr>
          <w:p w14:paraId="0B2E23E8" w14:textId="77777777" w:rsidR="00FA35C5" w:rsidRPr="00121F36" w:rsidRDefault="00FA35C5" w:rsidP="00FA35C5">
            <w:pPr>
              <w:pStyle w:val="SAPTableHeader"/>
            </w:pPr>
            <w:r w:rsidRPr="00121F36">
              <w:t>Process Step</w:t>
            </w:r>
          </w:p>
        </w:tc>
        <w:tc>
          <w:tcPr>
            <w:tcW w:w="4050" w:type="dxa"/>
            <w:shd w:val="clear" w:color="auto" w:fill="999999"/>
            <w:hideMark/>
          </w:tcPr>
          <w:p w14:paraId="04244012" w14:textId="77777777" w:rsidR="00FA35C5" w:rsidRPr="00121F36" w:rsidRDefault="00FA35C5" w:rsidP="00FA35C5">
            <w:pPr>
              <w:pStyle w:val="SAPTableHeader"/>
            </w:pPr>
            <w:r w:rsidRPr="00121F36">
              <w:t>Sample Data</w:t>
            </w:r>
          </w:p>
        </w:tc>
      </w:tr>
      <w:tr w:rsidR="00376928" w:rsidRPr="00121F36" w14:paraId="27B49407" w14:textId="77777777" w:rsidTr="004C4CF6">
        <w:tc>
          <w:tcPr>
            <w:tcW w:w="4472" w:type="dxa"/>
          </w:tcPr>
          <w:p w14:paraId="170206A2" w14:textId="77777777" w:rsidR="00376928" w:rsidRDefault="00376928" w:rsidP="00376928">
            <w:r>
              <w:t>Line Manager</w:t>
            </w:r>
          </w:p>
          <w:p w14:paraId="43C52AA6" w14:textId="10957594" w:rsidR="00A92154" w:rsidRDefault="00184DA7" w:rsidP="00A92154">
            <w:pPr>
              <w:pStyle w:val="SAPNoteHeading"/>
              <w:ind w:left="0"/>
            </w:pPr>
            <w:r w:rsidRPr="00792B4E">
              <w:rPr>
                <w:noProof/>
              </w:rPr>
              <w:lastRenderedPageBreak/>
              <w:drawing>
                <wp:inline distT="0" distB="0" distL="0" distR="0" wp14:anchorId="50CC7187" wp14:editId="4E2C1BD0">
                  <wp:extent cx="225425" cy="225425"/>
                  <wp:effectExtent l="0" t="0" r="0" b="3175"/>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A92154" w:rsidRPr="008705B6">
              <w:t> Note</w:t>
            </w:r>
          </w:p>
          <w:p w14:paraId="094EB7E9" w14:textId="49ED800C" w:rsidR="00A92154" w:rsidRPr="00121F36" w:rsidRDefault="00A92154">
            <w:r w:rsidRPr="008705B6">
              <w:t xml:space="preserve">The line manager is maintained in field </w:t>
            </w:r>
            <w:r w:rsidRPr="008705B6">
              <w:rPr>
                <w:rStyle w:val="SAPScreenElement"/>
              </w:rPr>
              <w:t>Supervisor</w:t>
            </w:r>
            <w:r w:rsidRPr="008705B6">
              <w:t xml:space="preserve"> in the </w:t>
            </w:r>
            <w:r w:rsidRPr="008705B6">
              <w:rPr>
                <w:rStyle w:val="SAPScreenElement"/>
              </w:rPr>
              <w:t>Job Information</w:t>
            </w:r>
            <w:r w:rsidRPr="008705B6">
              <w:t xml:space="preserve"> </w:t>
            </w:r>
            <w:r w:rsidR="00B215C4">
              <w:t>block</w:t>
            </w:r>
            <w:r w:rsidR="00B215C4" w:rsidRPr="008705B6">
              <w:t xml:space="preserve"> </w:t>
            </w:r>
            <w:r w:rsidRPr="008705B6">
              <w:t>of the employee.</w:t>
            </w:r>
            <w:r w:rsidR="00B215C4">
              <w:t xml:space="preserve"> The </w:t>
            </w:r>
            <w:r w:rsidR="00B215C4" w:rsidRPr="008705B6">
              <w:rPr>
                <w:rStyle w:val="SAPScreenElement"/>
              </w:rPr>
              <w:t>Job Information</w:t>
            </w:r>
            <w:r w:rsidR="00B215C4" w:rsidRPr="008705B6">
              <w:t xml:space="preserve"> </w:t>
            </w:r>
            <w:r w:rsidR="00B215C4">
              <w:t xml:space="preserve">block is located in the </w:t>
            </w:r>
            <w:r w:rsidR="00B215C4" w:rsidRPr="005E309B">
              <w:rPr>
                <w:rStyle w:val="SAPScreenElement"/>
              </w:rPr>
              <w:t>Employment Information</w:t>
            </w:r>
            <w:r w:rsidR="00B215C4">
              <w:t xml:space="preserve"> section </w:t>
            </w:r>
            <w:r w:rsidR="00B215C4" w:rsidRPr="00DE0627">
              <w:rPr>
                <w:rStyle w:val="SAPScreenElement"/>
                <w:color w:val="auto"/>
              </w:rPr>
              <w:t>&gt;</w:t>
            </w:r>
            <w:r w:rsidR="00B215C4">
              <w:t xml:space="preserve"> </w:t>
            </w:r>
            <w:r w:rsidR="00B215C4" w:rsidRPr="008705B6">
              <w:rPr>
                <w:rStyle w:val="SAPScreenElement"/>
              </w:rPr>
              <w:t>Job Information</w:t>
            </w:r>
            <w:r w:rsidR="00B215C4" w:rsidRPr="008705B6">
              <w:t xml:space="preserve"> </w:t>
            </w:r>
            <w:r w:rsidR="00B215C4">
              <w:t>subsection.</w:t>
            </w:r>
          </w:p>
        </w:tc>
        <w:tc>
          <w:tcPr>
            <w:tcW w:w="4230" w:type="dxa"/>
          </w:tcPr>
          <w:p w14:paraId="2BF21440" w14:textId="69BD7FF8" w:rsidR="00376928" w:rsidRPr="00121F36" w:rsidRDefault="0003030E" w:rsidP="00376928">
            <w:r w:rsidRPr="004C4CF6">
              <w:rPr>
                <w:rStyle w:val="SAPScreenElement"/>
                <w:color w:val="auto"/>
              </w:rPr>
              <w:lastRenderedPageBreak/>
              <w:t>SAP BestPractices</w:t>
            </w:r>
            <w:r w:rsidRPr="004C4CF6">
              <w:rPr>
                <w:color w:val="000000"/>
              </w:rPr>
              <w:t xml:space="preserve"> </w:t>
            </w:r>
            <w:r w:rsidR="00070FF9" w:rsidRPr="004C4CF6">
              <w:rPr>
                <w:rStyle w:val="SAPScreenElement"/>
                <w:color w:val="auto"/>
              </w:rPr>
              <w:t>Position Management</w:t>
            </w:r>
            <w:r w:rsidR="00070FF9" w:rsidRPr="008307E3">
              <w:rPr>
                <w:color w:val="000000"/>
              </w:rPr>
              <w:t xml:space="preserve"> </w:t>
            </w:r>
            <w:r w:rsidR="00376928" w:rsidRPr="004C4CF6">
              <w:rPr>
                <w:rStyle w:val="SAPScreenElement"/>
                <w:color w:val="auto"/>
              </w:rPr>
              <w:t>Manager</w:t>
            </w:r>
            <w:r w:rsidR="00547559" w:rsidRPr="004C4CF6">
              <w:rPr>
                <w:rStyle w:val="SAPScreenElement"/>
                <w:color w:val="auto"/>
              </w:rPr>
              <w:t xml:space="preserve"> (EC)</w:t>
            </w:r>
          </w:p>
        </w:tc>
        <w:tc>
          <w:tcPr>
            <w:tcW w:w="1620" w:type="dxa"/>
          </w:tcPr>
          <w:p w14:paraId="00FFB458" w14:textId="2385E52C" w:rsidR="00376928" w:rsidRPr="00121F36" w:rsidRDefault="00376928" w:rsidP="00376928">
            <w:r w:rsidRPr="00C61233">
              <w:rPr>
                <w:color w:val="000000"/>
              </w:rPr>
              <w:t xml:space="preserve">Refer to chapter </w:t>
            </w:r>
            <w:r w:rsidRPr="00EF5BB8">
              <w:rPr>
                <w:rStyle w:val="SAPTextReference"/>
              </w:rPr>
              <w:t>Overview Table</w:t>
            </w:r>
            <w:r w:rsidRPr="00C61233">
              <w:rPr>
                <w:color w:val="000000"/>
              </w:rPr>
              <w:t xml:space="preserve"> </w:t>
            </w:r>
          </w:p>
        </w:tc>
        <w:tc>
          <w:tcPr>
            <w:tcW w:w="4050" w:type="dxa"/>
          </w:tcPr>
          <w:p w14:paraId="049B865F" w14:textId="77777777" w:rsidR="00376928" w:rsidRDefault="00376928" w:rsidP="00376928">
            <w:pPr>
              <w:rPr>
                <w:rStyle w:val="SAPUserEntry"/>
              </w:rPr>
            </w:pPr>
            <w:r w:rsidRPr="00C61233">
              <w:t xml:space="preserve">Test user: </w:t>
            </w:r>
            <w:r w:rsidRPr="00C61233">
              <w:rPr>
                <w:rStyle w:val="SAPUserEntry"/>
              </w:rPr>
              <w:t>&lt;userid&gt;</w:t>
            </w:r>
            <w:r w:rsidRPr="00DE0627">
              <w:t xml:space="preserve">; </w:t>
            </w:r>
            <w:r w:rsidRPr="00C61233">
              <w:t xml:space="preserve">Password: </w:t>
            </w:r>
            <w:r w:rsidRPr="00C61233">
              <w:rPr>
                <w:rStyle w:val="SAPUserEntry"/>
              </w:rPr>
              <w:t>&lt;password&gt;</w:t>
            </w:r>
          </w:p>
          <w:p w14:paraId="6CB64651" w14:textId="5AA1943A" w:rsidR="00376928" w:rsidRPr="00121F36" w:rsidRDefault="00376928" w:rsidP="00376928">
            <w:r w:rsidRPr="007E7C28">
              <w:t>For testing purpose</w:t>
            </w:r>
            <w:r w:rsidR="00B215C4">
              <w:t>,</w:t>
            </w:r>
            <w:r w:rsidRPr="007E7C28">
              <w:t xml:space="preserve"> you can </w:t>
            </w:r>
            <w:r w:rsidR="00070FF9">
              <w:t xml:space="preserve">log on as </w:t>
            </w:r>
            <w:r w:rsidR="00070FF9" w:rsidRPr="00A15582">
              <w:t>Super Admin</w:t>
            </w:r>
            <w:r w:rsidR="00070FF9">
              <w:t xml:space="preserve"> and use the </w:t>
            </w:r>
            <w:r w:rsidR="00070FF9" w:rsidRPr="0063475A">
              <w:rPr>
                <w:rStyle w:val="SAPScreenElement"/>
              </w:rPr>
              <w:t>Proxy Now</w:t>
            </w:r>
            <w:r w:rsidR="00070FF9">
              <w:t xml:space="preserve"> option to proxy as the manager role</w:t>
            </w:r>
            <w:r w:rsidR="00B215C4">
              <w:t>.</w:t>
            </w:r>
          </w:p>
        </w:tc>
      </w:tr>
      <w:tr w:rsidR="00376928" w:rsidRPr="00121F36" w14:paraId="5A2306E9" w14:textId="77777777" w:rsidTr="004C4CF6">
        <w:tc>
          <w:tcPr>
            <w:tcW w:w="4472" w:type="dxa"/>
            <w:hideMark/>
          </w:tcPr>
          <w:p w14:paraId="7B0A09EF" w14:textId="316DC8BB" w:rsidR="00376928" w:rsidRPr="00121F36" w:rsidRDefault="00376928" w:rsidP="00376928">
            <w:r w:rsidRPr="00121F36">
              <w:t xml:space="preserve">HR </w:t>
            </w:r>
            <w:r w:rsidR="00216257">
              <w:t>Administrator</w:t>
            </w:r>
          </w:p>
        </w:tc>
        <w:tc>
          <w:tcPr>
            <w:tcW w:w="4230" w:type="dxa"/>
            <w:hideMark/>
          </w:tcPr>
          <w:p w14:paraId="4B2C143A" w14:textId="034CB612" w:rsidR="00376928" w:rsidRPr="00121F36" w:rsidRDefault="00376928" w:rsidP="00376928">
            <w:r w:rsidRPr="00121F36">
              <w:t>For testing purposes</w:t>
            </w:r>
            <w:r w:rsidR="0003030E">
              <w:t>,</w:t>
            </w:r>
            <w:r w:rsidRPr="00121F36">
              <w:t xml:space="preserve"> only: </w:t>
            </w:r>
            <w:r w:rsidR="00070FF9">
              <w:t xml:space="preserve">use the appropriate </w:t>
            </w:r>
            <w:r w:rsidR="00070FF9" w:rsidRPr="00A15582">
              <w:t>Super Admin</w:t>
            </w:r>
            <w:r w:rsidR="00070FF9">
              <w:t xml:space="preserve"> group to which the role of the </w:t>
            </w:r>
            <w:r w:rsidR="00070FF9" w:rsidRPr="00070FF9">
              <w:rPr>
                <w:rStyle w:val="SAPScreenElement"/>
                <w:color w:val="auto"/>
              </w:rPr>
              <w:t>SAP BestPractices Position Management Super Admin</w:t>
            </w:r>
            <w:r w:rsidR="00070FF9">
              <w:rPr>
                <w:rStyle w:val="SAPScreenElement"/>
                <w:color w:val="auto"/>
              </w:rPr>
              <w:t xml:space="preserve"> </w:t>
            </w:r>
            <w:r w:rsidR="00070FF9">
              <w:t>has been granted</w:t>
            </w:r>
          </w:p>
        </w:tc>
        <w:tc>
          <w:tcPr>
            <w:tcW w:w="1620" w:type="dxa"/>
            <w:hideMark/>
          </w:tcPr>
          <w:p w14:paraId="7510DF64" w14:textId="61AF7770" w:rsidR="00376928" w:rsidRPr="00121F36" w:rsidRDefault="00376928" w:rsidP="00376928">
            <w:r w:rsidRPr="00121F36">
              <w:t xml:space="preserve">Refer to chapter </w:t>
            </w:r>
            <w:r w:rsidRPr="00EF5BB8">
              <w:rPr>
                <w:rStyle w:val="SAPTextReference"/>
              </w:rPr>
              <w:t>Overview Table</w:t>
            </w:r>
          </w:p>
        </w:tc>
        <w:tc>
          <w:tcPr>
            <w:tcW w:w="4050" w:type="dxa"/>
            <w:hideMark/>
          </w:tcPr>
          <w:p w14:paraId="2356F5DE" w14:textId="77777777" w:rsidR="00376928" w:rsidRPr="00121F36" w:rsidRDefault="00376928" w:rsidP="00376928">
            <w:r w:rsidRPr="00121F36">
              <w:t xml:space="preserve">Test user: </w:t>
            </w:r>
            <w:r w:rsidRPr="00121F36">
              <w:rPr>
                <w:rStyle w:val="SAPUserEntry"/>
              </w:rPr>
              <w:t>&lt;userid&gt;</w:t>
            </w:r>
            <w:r w:rsidRPr="00DE0627">
              <w:t xml:space="preserve">; </w:t>
            </w:r>
            <w:r w:rsidRPr="00121F36">
              <w:t xml:space="preserve">Password: </w:t>
            </w:r>
            <w:r w:rsidRPr="00121F36">
              <w:rPr>
                <w:rStyle w:val="SAPUserEntry"/>
              </w:rPr>
              <w:t>&lt;password&gt;</w:t>
            </w:r>
          </w:p>
        </w:tc>
      </w:tr>
      <w:tr w:rsidR="00376928" w:rsidRPr="00121F36" w14:paraId="7BF02E69" w14:textId="77777777" w:rsidTr="004C4CF6">
        <w:tc>
          <w:tcPr>
            <w:tcW w:w="4472" w:type="dxa"/>
          </w:tcPr>
          <w:p w14:paraId="0CCCFA81" w14:textId="77777777" w:rsidR="00376928" w:rsidRPr="00121F36" w:rsidRDefault="00376928" w:rsidP="00376928">
            <w:r w:rsidRPr="00121F36">
              <w:t>Administrative Super User</w:t>
            </w:r>
          </w:p>
        </w:tc>
        <w:tc>
          <w:tcPr>
            <w:tcW w:w="4230" w:type="dxa"/>
          </w:tcPr>
          <w:p w14:paraId="2EB2E2E2" w14:textId="3CFAB846" w:rsidR="00376928" w:rsidRPr="00121F36" w:rsidRDefault="00070FF9" w:rsidP="00376928">
            <w:r>
              <w:t xml:space="preserve">use the appropriate </w:t>
            </w:r>
            <w:r w:rsidRPr="00A15582">
              <w:t>Super Admin</w:t>
            </w:r>
            <w:r>
              <w:t xml:space="preserve"> group to which the role of the </w:t>
            </w:r>
            <w:r w:rsidRPr="00070FF9">
              <w:rPr>
                <w:rStyle w:val="SAPScreenElement"/>
                <w:color w:val="auto"/>
              </w:rPr>
              <w:t>SAP BestPractices Position Management Super Admin</w:t>
            </w:r>
            <w:r>
              <w:rPr>
                <w:rStyle w:val="SAPScreenElement"/>
                <w:color w:val="auto"/>
              </w:rPr>
              <w:t xml:space="preserve"> </w:t>
            </w:r>
            <w:r>
              <w:t>has been granted</w:t>
            </w:r>
          </w:p>
        </w:tc>
        <w:tc>
          <w:tcPr>
            <w:tcW w:w="1620" w:type="dxa"/>
          </w:tcPr>
          <w:p w14:paraId="1FB6BE89" w14:textId="728E8C76" w:rsidR="00376928" w:rsidRPr="00121F36" w:rsidRDefault="00376928" w:rsidP="00376928">
            <w:r w:rsidRPr="00121F36">
              <w:t xml:space="preserve">Refer to chapter </w:t>
            </w:r>
            <w:r w:rsidRPr="00EF5BB8">
              <w:rPr>
                <w:rStyle w:val="SAPTextReference"/>
              </w:rPr>
              <w:t>Overview Table</w:t>
            </w:r>
          </w:p>
        </w:tc>
        <w:tc>
          <w:tcPr>
            <w:tcW w:w="4050" w:type="dxa"/>
          </w:tcPr>
          <w:p w14:paraId="40B85DB8" w14:textId="77777777" w:rsidR="00376928" w:rsidRPr="00121F36" w:rsidRDefault="00376928" w:rsidP="00376928">
            <w:r w:rsidRPr="00121F36">
              <w:t xml:space="preserve">Test user: </w:t>
            </w:r>
            <w:r w:rsidRPr="00121F36">
              <w:rPr>
                <w:rStyle w:val="SAPUserEntry"/>
              </w:rPr>
              <w:t>&lt;userid&gt;</w:t>
            </w:r>
            <w:r w:rsidRPr="00DE0627">
              <w:t xml:space="preserve">; </w:t>
            </w:r>
            <w:r w:rsidRPr="00121F36">
              <w:t xml:space="preserve">Password: </w:t>
            </w:r>
            <w:r w:rsidRPr="00121F36">
              <w:rPr>
                <w:rStyle w:val="SAPUserEntry"/>
              </w:rPr>
              <w:t>&lt;password&gt;</w:t>
            </w:r>
          </w:p>
        </w:tc>
      </w:tr>
    </w:tbl>
    <w:p w14:paraId="0C3C9536" w14:textId="77777777" w:rsidR="00FF509E" w:rsidRDefault="00FF509E" w:rsidP="00FF509E">
      <w:pPr>
        <w:pStyle w:val="ListParagraph"/>
        <w:spacing w:before="0" w:after="0" w:line="240" w:lineRule="auto"/>
        <w:ind w:left="0"/>
        <w:contextualSpacing w:val="0"/>
      </w:pPr>
      <w:bookmarkStart w:id="249" w:name="_Toc394392790"/>
      <w:bookmarkStart w:id="250" w:name="_Toc394392836"/>
      <w:bookmarkStart w:id="251" w:name="_Toc394392791"/>
      <w:bookmarkStart w:id="252" w:name="_Toc394392837"/>
      <w:bookmarkStart w:id="253" w:name="_Toc391585991"/>
      <w:bookmarkStart w:id="254" w:name="_Toc410684916"/>
      <w:bookmarkEnd w:id="249"/>
      <w:bookmarkEnd w:id="250"/>
      <w:bookmarkEnd w:id="251"/>
      <w:bookmarkEnd w:id="252"/>
    </w:p>
    <w:p w14:paraId="7D637460" w14:textId="20B9D05A" w:rsidR="00FF509E" w:rsidRDefault="00FF509E" w:rsidP="00DE0627">
      <w:r w:rsidRPr="00C61233">
        <w:t xml:space="preserve">For </w:t>
      </w:r>
      <w:r>
        <w:t>creating a new position in the system</w:t>
      </w:r>
      <w:r w:rsidRPr="00C61233">
        <w:t xml:space="preserve">, the approval of </w:t>
      </w:r>
      <w:r>
        <w:t>a headcount approver</w:t>
      </w:r>
      <w:r w:rsidRPr="00C61233">
        <w:t xml:space="preserve"> is also required. For this, the </w:t>
      </w:r>
      <w:r w:rsidR="008E006B">
        <w:t>dynamic</w:t>
      </w:r>
      <w:r w:rsidRPr="00C61233">
        <w:t xml:space="preserve"> group </w:t>
      </w:r>
      <w:r w:rsidRPr="00B3366C">
        <w:rPr>
          <w:rStyle w:val="SAPScreenElement"/>
          <w:color w:val="auto"/>
        </w:rPr>
        <w:t>Headcount Approvers</w:t>
      </w:r>
      <w:r w:rsidRPr="00B3366C">
        <w:t xml:space="preserve"> </w:t>
      </w:r>
      <w:r w:rsidRPr="00C61233">
        <w:t xml:space="preserve">must have been created in </w:t>
      </w:r>
      <w:r w:rsidR="00B215C4">
        <w:t xml:space="preserve">SAP </w:t>
      </w:r>
      <w:r w:rsidRPr="00C61233">
        <w:t>SuccessFactors</w:t>
      </w:r>
      <w:r w:rsidR="00B215C4" w:rsidRPr="00B215C4">
        <w:t xml:space="preserve"> </w:t>
      </w:r>
      <w:r w:rsidR="00B215C4">
        <w:t>Employee Central</w:t>
      </w:r>
      <w:r w:rsidRPr="00C61233">
        <w:t>. For testing purposes</w:t>
      </w:r>
      <w:r w:rsidR="0003030E">
        <w:t>,</w:t>
      </w:r>
      <w:r w:rsidRPr="00C61233">
        <w:t xml:space="preserve"> only, you can </w:t>
      </w:r>
      <w:r w:rsidR="00070FF9">
        <w:t xml:space="preserve">log on as </w:t>
      </w:r>
      <w:r w:rsidR="00070FF9" w:rsidRPr="00A15582">
        <w:t>Super Admin</w:t>
      </w:r>
      <w:r w:rsidR="00070FF9">
        <w:t xml:space="preserve"> and use the </w:t>
      </w:r>
      <w:r w:rsidR="00070FF9" w:rsidRPr="0063475A">
        <w:rPr>
          <w:rStyle w:val="SAPScreenElement"/>
        </w:rPr>
        <w:t>Proxy Now</w:t>
      </w:r>
      <w:r w:rsidR="00070FF9">
        <w:t xml:space="preserve"> option to </w:t>
      </w:r>
      <w:r w:rsidRPr="00C61233">
        <w:t>proxy as a member of this group.</w:t>
      </w:r>
    </w:p>
    <w:p w14:paraId="52F218E5" w14:textId="1D1EBCE3" w:rsidR="00830F75" w:rsidRDefault="00830F75" w:rsidP="004C4CF6">
      <w:r>
        <w:t>In addition, in some workflows</w:t>
      </w:r>
      <w:r w:rsidRPr="00C61233">
        <w:t xml:space="preserve"> the approval of </w:t>
      </w:r>
      <w:r>
        <w:t>a</w:t>
      </w:r>
      <w:r w:rsidR="00BC2D55">
        <w:t xml:space="preserve"> member of the</w:t>
      </w:r>
      <w:r>
        <w:t xml:space="preserve"> HR administrator</w:t>
      </w:r>
      <w:r w:rsidR="00BC2D55">
        <w:t xml:space="preserve"> group</w:t>
      </w:r>
      <w:r w:rsidRPr="00C61233">
        <w:t xml:space="preserve"> is also required. For this, the </w:t>
      </w:r>
      <w:r w:rsidR="008E006B">
        <w:t>dynamic</w:t>
      </w:r>
      <w:r w:rsidRPr="00C61233">
        <w:t xml:space="preserve"> group </w:t>
      </w:r>
      <w:r w:rsidRPr="00B3366C">
        <w:rPr>
          <w:rStyle w:val="SAPScreenElement"/>
          <w:color w:val="auto"/>
        </w:rPr>
        <w:t>HR Administrator</w:t>
      </w:r>
      <w:r w:rsidRPr="00B3366C">
        <w:t xml:space="preserve"> </w:t>
      </w:r>
      <w:r w:rsidRPr="00C61233">
        <w:t xml:space="preserve">must have been created in </w:t>
      </w:r>
      <w:r w:rsidR="00B215C4">
        <w:t xml:space="preserve">SAP </w:t>
      </w:r>
      <w:r w:rsidRPr="00C61233">
        <w:t>SuccessFactors</w:t>
      </w:r>
      <w:r w:rsidR="00B215C4" w:rsidRPr="00B215C4">
        <w:t xml:space="preserve"> </w:t>
      </w:r>
      <w:r w:rsidR="00B215C4">
        <w:t>Employee Central</w:t>
      </w:r>
      <w:r w:rsidRPr="00C61233">
        <w:t>. For testing purposes</w:t>
      </w:r>
      <w:r w:rsidR="0003030E">
        <w:t>,</w:t>
      </w:r>
      <w:r w:rsidRPr="00C61233">
        <w:t xml:space="preserve"> only, you can </w:t>
      </w:r>
      <w:r w:rsidR="00070FF9">
        <w:t xml:space="preserve">log on as </w:t>
      </w:r>
      <w:r w:rsidR="00070FF9" w:rsidRPr="00A15582">
        <w:t>Super Admin</w:t>
      </w:r>
      <w:r w:rsidR="00070FF9">
        <w:t xml:space="preserve"> and use the </w:t>
      </w:r>
      <w:r w:rsidR="00070FF9" w:rsidRPr="0063475A">
        <w:rPr>
          <w:rStyle w:val="SAPScreenElement"/>
        </w:rPr>
        <w:t>Proxy Now</w:t>
      </w:r>
      <w:r w:rsidR="00070FF9">
        <w:t xml:space="preserve"> option to </w:t>
      </w:r>
      <w:r w:rsidRPr="00C61233">
        <w:t>proxy as a member of this group.</w:t>
      </w:r>
    </w:p>
    <w:p w14:paraId="483178CA" w14:textId="77777777" w:rsidR="00FA35C5" w:rsidRPr="00121F36" w:rsidRDefault="00FA35C5" w:rsidP="00FA35C5">
      <w:pPr>
        <w:pStyle w:val="Heading2"/>
        <w:numPr>
          <w:ilvl w:val="1"/>
          <w:numId w:val="8"/>
        </w:numPr>
      </w:pPr>
      <w:bookmarkStart w:id="255" w:name="_Toc507750651"/>
      <w:r w:rsidRPr="00121F36">
        <w:t>Master Data, Organizational Data, and Other Data</w:t>
      </w:r>
      <w:bookmarkEnd w:id="253"/>
      <w:bookmarkEnd w:id="254"/>
      <w:bookmarkEnd w:id="255"/>
    </w:p>
    <w:p w14:paraId="2CF3C6F5" w14:textId="0085D909" w:rsidR="00FA35C5" w:rsidRPr="00121F36" w:rsidRDefault="00FA35C5" w:rsidP="00FA35C5">
      <w:r w:rsidRPr="00121F36">
        <w:t>The organizational structure and master data of your company ha</w:t>
      </w:r>
      <w:r w:rsidR="00B215C4">
        <w:t>ve</w:t>
      </w:r>
      <w:r w:rsidRPr="00121F36">
        <w:t xml:space="preserve"> been created in your system during implementation. The organizational structure reflects the structure of your company and includes the company, cost center and location in the system. </w:t>
      </w:r>
      <w:r w:rsidR="00D023E8">
        <w:t>The master data reflects employee specific data</w:t>
      </w:r>
      <w:r w:rsidRPr="00121F36">
        <w:t>.</w:t>
      </w:r>
    </w:p>
    <w:p w14:paraId="1F247C39" w14:textId="77777777" w:rsidR="003C478E" w:rsidRPr="00121F36" w:rsidRDefault="00870714" w:rsidP="00FA35C5">
      <w:r w:rsidRPr="00121F36">
        <w:t>Use your own master data t</w:t>
      </w:r>
      <w:r w:rsidR="00AF0BEB" w:rsidRPr="00121F36">
        <w:t>o go through the test procedure:</w:t>
      </w:r>
      <w:r w:rsidR="003C478E" w:rsidRPr="00121F36">
        <w:t xml:space="preserve"> below table gives an example of how your sample data could look like: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127"/>
        <w:gridCol w:w="3420"/>
        <w:gridCol w:w="4410"/>
        <w:gridCol w:w="4329"/>
      </w:tblGrid>
      <w:tr w:rsidR="00870714" w:rsidRPr="00121F36" w14:paraId="2820F441" w14:textId="77777777" w:rsidTr="004C4CF6">
        <w:trPr>
          <w:tblHeader/>
        </w:trPr>
        <w:tc>
          <w:tcPr>
            <w:tcW w:w="2127" w:type="dxa"/>
            <w:tcBorders>
              <w:top w:val="single" w:sz="8" w:space="0" w:color="999999"/>
              <w:left w:val="single" w:sz="8" w:space="0" w:color="999999"/>
              <w:bottom w:val="single" w:sz="8" w:space="0" w:color="999999"/>
              <w:right w:val="single" w:sz="8" w:space="0" w:color="999999"/>
            </w:tcBorders>
            <w:shd w:val="clear" w:color="auto" w:fill="999999"/>
            <w:hideMark/>
          </w:tcPr>
          <w:p w14:paraId="55BE5AAA" w14:textId="77777777" w:rsidR="00870714" w:rsidRPr="00121F36" w:rsidRDefault="00870714" w:rsidP="00E3367A">
            <w:pPr>
              <w:pStyle w:val="SAPTableHeader"/>
            </w:pPr>
            <w:r w:rsidRPr="00121F36">
              <w:t>Data</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02A9224C" w14:textId="77777777" w:rsidR="00870714" w:rsidRPr="00121F36" w:rsidRDefault="00870714" w:rsidP="00E3367A">
            <w:pPr>
              <w:pStyle w:val="SAPTableHeader"/>
            </w:pPr>
            <w:r w:rsidRPr="00121F36">
              <w:t>Sample Value</w:t>
            </w:r>
          </w:p>
        </w:tc>
        <w:tc>
          <w:tcPr>
            <w:tcW w:w="4410" w:type="dxa"/>
            <w:tcBorders>
              <w:top w:val="single" w:sz="8" w:space="0" w:color="999999"/>
              <w:left w:val="single" w:sz="8" w:space="0" w:color="999999"/>
              <w:bottom w:val="single" w:sz="8" w:space="0" w:color="999999"/>
              <w:right w:val="single" w:sz="8" w:space="0" w:color="999999"/>
            </w:tcBorders>
            <w:shd w:val="clear" w:color="auto" w:fill="999999"/>
            <w:hideMark/>
          </w:tcPr>
          <w:p w14:paraId="2D957EB9" w14:textId="77777777" w:rsidR="00870714" w:rsidRPr="00121F36" w:rsidRDefault="00870714" w:rsidP="00E3367A">
            <w:pPr>
              <w:pStyle w:val="SAPTableHeader"/>
            </w:pPr>
            <w:r w:rsidRPr="00121F36">
              <w:t>Details</w:t>
            </w:r>
          </w:p>
        </w:tc>
        <w:tc>
          <w:tcPr>
            <w:tcW w:w="4329" w:type="dxa"/>
            <w:tcBorders>
              <w:top w:val="single" w:sz="8" w:space="0" w:color="999999"/>
              <w:left w:val="single" w:sz="8" w:space="0" w:color="999999"/>
              <w:bottom w:val="single" w:sz="8" w:space="0" w:color="999999"/>
              <w:right w:val="single" w:sz="8" w:space="0" w:color="999999"/>
            </w:tcBorders>
            <w:shd w:val="clear" w:color="auto" w:fill="999999"/>
            <w:hideMark/>
          </w:tcPr>
          <w:p w14:paraId="5B2B5321" w14:textId="77777777" w:rsidR="00870714" w:rsidRPr="00121F36" w:rsidRDefault="00870714" w:rsidP="00E3367A">
            <w:pPr>
              <w:pStyle w:val="SAPTableHeader"/>
            </w:pPr>
            <w:r w:rsidRPr="00121F36">
              <w:t>Comments</w:t>
            </w:r>
          </w:p>
        </w:tc>
      </w:tr>
      <w:tr w:rsidR="00870714" w:rsidRPr="00121F36" w14:paraId="75DF6A7D" w14:textId="77777777" w:rsidTr="004C4CF6">
        <w:tc>
          <w:tcPr>
            <w:tcW w:w="2127" w:type="dxa"/>
            <w:tcBorders>
              <w:top w:val="single" w:sz="8" w:space="0" w:color="999999"/>
              <w:left w:val="single" w:sz="8" w:space="0" w:color="999999"/>
              <w:bottom w:val="single" w:sz="8" w:space="0" w:color="999999"/>
              <w:right w:val="single" w:sz="8" w:space="0" w:color="999999"/>
            </w:tcBorders>
          </w:tcPr>
          <w:p w14:paraId="13471E3C" w14:textId="77777777" w:rsidR="00870714" w:rsidRPr="00121F36" w:rsidRDefault="00870714" w:rsidP="00E3367A">
            <w:r w:rsidRPr="00121F36">
              <w:t>&lt;Position Org Chart&gt;</w:t>
            </w:r>
          </w:p>
        </w:tc>
        <w:tc>
          <w:tcPr>
            <w:tcW w:w="3420" w:type="dxa"/>
            <w:tcBorders>
              <w:top w:val="single" w:sz="8" w:space="0" w:color="999999"/>
              <w:left w:val="single" w:sz="8" w:space="0" w:color="999999"/>
              <w:bottom w:val="single" w:sz="8" w:space="0" w:color="999999"/>
              <w:right w:val="single" w:sz="8" w:space="0" w:color="999999"/>
            </w:tcBorders>
          </w:tcPr>
          <w:p w14:paraId="2A5F9540" w14:textId="77777777" w:rsidR="00870714" w:rsidRPr="00121F36" w:rsidRDefault="00870714" w:rsidP="00E3367A">
            <w:r w:rsidRPr="00121F36">
              <w:t>&lt;CEO&gt;</w:t>
            </w:r>
          </w:p>
        </w:tc>
        <w:tc>
          <w:tcPr>
            <w:tcW w:w="4410" w:type="dxa"/>
            <w:tcBorders>
              <w:top w:val="single" w:sz="8" w:space="0" w:color="999999"/>
              <w:left w:val="single" w:sz="8" w:space="0" w:color="999999"/>
              <w:bottom w:val="single" w:sz="8" w:space="0" w:color="999999"/>
              <w:right w:val="single" w:sz="8" w:space="0" w:color="999999"/>
            </w:tcBorders>
          </w:tcPr>
          <w:p w14:paraId="2FED8D98" w14:textId="77777777" w:rsidR="00870714" w:rsidRPr="00121F36" w:rsidRDefault="00870714" w:rsidP="00E3367A">
            <w:r w:rsidRPr="00121F36">
              <w:t>Position hierarchy starting from CEO</w:t>
            </w:r>
          </w:p>
        </w:tc>
        <w:tc>
          <w:tcPr>
            <w:tcW w:w="4329" w:type="dxa"/>
            <w:tcBorders>
              <w:top w:val="single" w:sz="8" w:space="0" w:color="999999"/>
              <w:left w:val="single" w:sz="8" w:space="0" w:color="999999"/>
              <w:bottom w:val="single" w:sz="8" w:space="0" w:color="999999"/>
              <w:right w:val="single" w:sz="8" w:space="0" w:color="999999"/>
            </w:tcBorders>
          </w:tcPr>
          <w:p w14:paraId="475DD5C9" w14:textId="77777777" w:rsidR="00870714" w:rsidRPr="00121F36" w:rsidRDefault="00870714" w:rsidP="00E3367A">
            <w:r w:rsidRPr="00121F36">
              <w:t>This is a sample org chart created for testing</w:t>
            </w:r>
          </w:p>
        </w:tc>
      </w:tr>
      <w:tr w:rsidR="00870714" w:rsidRPr="00121F36" w14:paraId="3B55BAE8" w14:textId="77777777" w:rsidTr="004C4CF6">
        <w:tc>
          <w:tcPr>
            <w:tcW w:w="2127" w:type="dxa"/>
            <w:tcBorders>
              <w:top w:val="single" w:sz="8" w:space="0" w:color="999999"/>
              <w:left w:val="single" w:sz="8" w:space="0" w:color="999999"/>
              <w:bottom w:val="single" w:sz="8" w:space="0" w:color="999999"/>
              <w:right w:val="single" w:sz="8" w:space="0" w:color="999999"/>
            </w:tcBorders>
          </w:tcPr>
          <w:p w14:paraId="170541E3" w14:textId="77777777" w:rsidR="00870714" w:rsidRPr="00121F36" w:rsidRDefault="00870714" w:rsidP="00E3367A">
            <w:r w:rsidRPr="00121F36">
              <w:t>&lt;Org Chart&gt;</w:t>
            </w:r>
          </w:p>
        </w:tc>
        <w:tc>
          <w:tcPr>
            <w:tcW w:w="3420" w:type="dxa"/>
            <w:tcBorders>
              <w:top w:val="single" w:sz="8" w:space="0" w:color="999999"/>
              <w:left w:val="single" w:sz="8" w:space="0" w:color="999999"/>
              <w:bottom w:val="single" w:sz="8" w:space="0" w:color="999999"/>
              <w:right w:val="single" w:sz="8" w:space="0" w:color="999999"/>
            </w:tcBorders>
          </w:tcPr>
          <w:p w14:paraId="3FBD5A56" w14:textId="43F997F2" w:rsidR="00870714" w:rsidRPr="00121F36" w:rsidRDefault="00870714" w:rsidP="00E3367A">
            <w:r w:rsidRPr="00121F36">
              <w:t>&lt;</w:t>
            </w:r>
            <w:r w:rsidR="005C37AC">
              <w:t>person name</w:t>
            </w:r>
            <w:r w:rsidRPr="00121F36">
              <w:t>&gt;</w:t>
            </w:r>
          </w:p>
        </w:tc>
        <w:tc>
          <w:tcPr>
            <w:tcW w:w="4410" w:type="dxa"/>
            <w:tcBorders>
              <w:top w:val="single" w:sz="8" w:space="0" w:color="999999"/>
              <w:left w:val="single" w:sz="8" w:space="0" w:color="999999"/>
              <w:bottom w:val="single" w:sz="8" w:space="0" w:color="999999"/>
              <w:right w:val="single" w:sz="8" w:space="0" w:color="999999"/>
            </w:tcBorders>
          </w:tcPr>
          <w:p w14:paraId="5E3F69E9" w14:textId="08CA287F" w:rsidR="00870714" w:rsidRPr="00121F36" w:rsidRDefault="00870714" w:rsidP="00E3367A">
            <w:r w:rsidRPr="00121F36">
              <w:t xml:space="preserve">Reporting hierarchy starting from </w:t>
            </w:r>
            <w:r w:rsidR="004C4CF6" w:rsidRPr="00121F36">
              <w:t>&lt;</w:t>
            </w:r>
            <w:r w:rsidR="004C4CF6">
              <w:t>person name</w:t>
            </w:r>
            <w:r w:rsidR="004C4CF6" w:rsidRPr="00121F36">
              <w:t>&gt;</w:t>
            </w:r>
          </w:p>
        </w:tc>
        <w:tc>
          <w:tcPr>
            <w:tcW w:w="4329" w:type="dxa"/>
            <w:tcBorders>
              <w:top w:val="single" w:sz="8" w:space="0" w:color="999999"/>
              <w:left w:val="single" w:sz="8" w:space="0" w:color="999999"/>
              <w:bottom w:val="single" w:sz="8" w:space="0" w:color="999999"/>
              <w:right w:val="single" w:sz="8" w:space="0" w:color="999999"/>
            </w:tcBorders>
          </w:tcPr>
          <w:p w14:paraId="41CEF339" w14:textId="77777777" w:rsidR="00870714" w:rsidRPr="00121F36" w:rsidRDefault="00870714" w:rsidP="00E3367A">
            <w:r w:rsidRPr="00121F36">
              <w:t>This is a sample org chart created for testing</w:t>
            </w:r>
          </w:p>
        </w:tc>
      </w:tr>
      <w:tr w:rsidR="00870714" w:rsidRPr="00121F36" w14:paraId="54B2296F"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62F03105" w14:textId="77777777" w:rsidR="00870714" w:rsidRPr="00121F36" w:rsidRDefault="00870714" w:rsidP="00E3367A">
            <w:r w:rsidRPr="00121F36">
              <w:t>Position Code</w:t>
            </w:r>
          </w:p>
        </w:tc>
        <w:tc>
          <w:tcPr>
            <w:tcW w:w="3420" w:type="dxa"/>
            <w:tcBorders>
              <w:top w:val="single" w:sz="8" w:space="0" w:color="999999"/>
              <w:left w:val="single" w:sz="8" w:space="0" w:color="999999"/>
              <w:bottom w:val="single" w:sz="8" w:space="0" w:color="999999"/>
              <w:right w:val="single" w:sz="8" w:space="0" w:color="999999"/>
            </w:tcBorders>
            <w:hideMark/>
          </w:tcPr>
          <w:p w14:paraId="33956562" w14:textId="77777777" w:rsidR="00870714" w:rsidRPr="00121F36" w:rsidRDefault="00870714" w:rsidP="00E3367A">
            <w:r w:rsidRPr="00121F36">
              <w:t>Position_1</w:t>
            </w:r>
          </w:p>
        </w:tc>
        <w:tc>
          <w:tcPr>
            <w:tcW w:w="4410" w:type="dxa"/>
            <w:tcBorders>
              <w:top w:val="single" w:sz="8" w:space="0" w:color="999999"/>
              <w:left w:val="single" w:sz="8" w:space="0" w:color="999999"/>
              <w:bottom w:val="single" w:sz="8" w:space="0" w:color="999999"/>
              <w:right w:val="single" w:sz="8" w:space="0" w:color="999999"/>
            </w:tcBorders>
            <w:vAlign w:val="center"/>
          </w:tcPr>
          <w:p w14:paraId="055F2EE8" w14:textId="77777777" w:rsidR="00870714" w:rsidRPr="00121F36" w:rsidRDefault="00870714" w:rsidP="00E3367A">
            <w:r w:rsidRPr="00121F36">
              <w:t>Auto-generated</w:t>
            </w:r>
          </w:p>
        </w:tc>
        <w:tc>
          <w:tcPr>
            <w:tcW w:w="4329" w:type="dxa"/>
            <w:tcBorders>
              <w:top w:val="single" w:sz="8" w:space="0" w:color="999999"/>
              <w:left w:val="single" w:sz="8" w:space="0" w:color="999999"/>
              <w:bottom w:val="single" w:sz="8" w:space="0" w:color="999999"/>
              <w:right w:val="single" w:sz="8" w:space="0" w:color="999999"/>
            </w:tcBorders>
          </w:tcPr>
          <w:p w14:paraId="2F9726A4" w14:textId="77777777" w:rsidR="00870714" w:rsidRPr="00121F36" w:rsidRDefault="00870714" w:rsidP="00E3367A"/>
        </w:tc>
      </w:tr>
      <w:tr w:rsidR="00870714" w:rsidRPr="00121F36" w14:paraId="57DAD184"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51EC6895" w14:textId="77777777" w:rsidR="00870714" w:rsidRPr="00121F36" w:rsidRDefault="00870714" w:rsidP="00E3367A">
            <w:r w:rsidRPr="00121F36">
              <w:t>Title</w:t>
            </w:r>
          </w:p>
        </w:tc>
        <w:tc>
          <w:tcPr>
            <w:tcW w:w="3420" w:type="dxa"/>
            <w:tcBorders>
              <w:top w:val="single" w:sz="8" w:space="0" w:color="999999"/>
              <w:left w:val="single" w:sz="8" w:space="0" w:color="999999"/>
              <w:bottom w:val="single" w:sz="8" w:space="0" w:color="999999"/>
              <w:right w:val="single" w:sz="8" w:space="0" w:color="999999"/>
            </w:tcBorders>
            <w:hideMark/>
          </w:tcPr>
          <w:p w14:paraId="7574ED20" w14:textId="77777777" w:rsidR="00870714" w:rsidRPr="00121F36" w:rsidRDefault="00870714" w:rsidP="00E3367A">
            <w:r w:rsidRPr="00121F36">
              <w:t>CEO</w:t>
            </w:r>
          </w:p>
        </w:tc>
        <w:tc>
          <w:tcPr>
            <w:tcW w:w="4410" w:type="dxa"/>
            <w:tcBorders>
              <w:top w:val="single" w:sz="8" w:space="0" w:color="999999"/>
              <w:left w:val="single" w:sz="8" w:space="0" w:color="999999"/>
              <w:bottom w:val="single" w:sz="8" w:space="0" w:color="999999"/>
              <w:right w:val="single" w:sz="8" w:space="0" w:color="999999"/>
            </w:tcBorders>
            <w:vAlign w:val="center"/>
          </w:tcPr>
          <w:p w14:paraId="21B9CC07" w14:textId="77777777" w:rsidR="00870714" w:rsidRPr="00121F36" w:rsidRDefault="00870714" w:rsidP="00E3367A"/>
        </w:tc>
        <w:tc>
          <w:tcPr>
            <w:tcW w:w="4329" w:type="dxa"/>
            <w:tcBorders>
              <w:top w:val="single" w:sz="8" w:space="0" w:color="999999"/>
              <w:left w:val="single" w:sz="8" w:space="0" w:color="999999"/>
              <w:bottom w:val="single" w:sz="8" w:space="0" w:color="999999"/>
              <w:right w:val="single" w:sz="8" w:space="0" w:color="999999"/>
            </w:tcBorders>
          </w:tcPr>
          <w:p w14:paraId="6FD4F57E" w14:textId="77777777" w:rsidR="00870714" w:rsidRPr="00121F36" w:rsidRDefault="00870714" w:rsidP="00E3367A"/>
        </w:tc>
      </w:tr>
      <w:tr w:rsidR="00870714" w:rsidRPr="00121F36" w14:paraId="5B824433"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00A4A0C7" w14:textId="77777777" w:rsidR="00870714" w:rsidRPr="00121F36" w:rsidRDefault="00870714" w:rsidP="00E3367A">
            <w:r w:rsidRPr="00121F36">
              <w:t>Status</w:t>
            </w:r>
          </w:p>
        </w:tc>
        <w:tc>
          <w:tcPr>
            <w:tcW w:w="3420" w:type="dxa"/>
            <w:tcBorders>
              <w:top w:val="single" w:sz="8" w:space="0" w:color="999999"/>
              <w:left w:val="single" w:sz="8" w:space="0" w:color="999999"/>
              <w:bottom w:val="single" w:sz="8" w:space="0" w:color="999999"/>
              <w:right w:val="single" w:sz="8" w:space="0" w:color="999999"/>
            </w:tcBorders>
          </w:tcPr>
          <w:p w14:paraId="46B8B461" w14:textId="77777777" w:rsidR="00870714" w:rsidRPr="00121F36" w:rsidRDefault="00870714" w:rsidP="00E3367A">
            <w:r w:rsidRPr="00121F36">
              <w:t>Active</w:t>
            </w:r>
          </w:p>
        </w:tc>
        <w:tc>
          <w:tcPr>
            <w:tcW w:w="4410" w:type="dxa"/>
            <w:tcBorders>
              <w:top w:val="single" w:sz="8" w:space="0" w:color="999999"/>
              <w:left w:val="single" w:sz="8" w:space="0" w:color="999999"/>
              <w:bottom w:val="single" w:sz="8" w:space="0" w:color="999999"/>
              <w:right w:val="single" w:sz="8" w:space="0" w:color="999999"/>
            </w:tcBorders>
            <w:vAlign w:val="center"/>
            <w:hideMark/>
          </w:tcPr>
          <w:p w14:paraId="36ECCF06" w14:textId="77777777" w:rsidR="00870714" w:rsidRPr="00121F36" w:rsidRDefault="00870714" w:rsidP="00E3367A"/>
        </w:tc>
        <w:tc>
          <w:tcPr>
            <w:tcW w:w="4329" w:type="dxa"/>
            <w:tcBorders>
              <w:top w:val="single" w:sz="8" w:space="0" w:color="999999"/>
              <w:left w:val="single" w:sz="8" w:space="0" w:color="999999"/>
              <w:bottom w:val="single" w:sz="8" w:space="0" w:color="999999"/>
              <w:right w:val="single" w:sz="8" w:space="0" w:color="999999"/>
            </w:tcBorders>
            <w:hideMark/>
          </w:tcPr>
          <w:p w14:paraId="35CED9B2" w14:textId="77777777" w:rsidR="00870714" w:rsidRPr="00121F36" w:rsidRDefault="00870714" w:rsidP="00E3367A"/>
        </w:tc>
      </w:tr>
      <w:tr w:rsidR="00870714" w:rsidRPr="00121F36" w14:paraId="4EB01F87"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2F7F3DC2" w14:textId="77777777" w:rsidR="00870714" w:rsidRPr="00121F36" w:rsidRDefault="00870714" w:rsidP="00E3367A">
            <w:r w:rsidRPr="00121F36">
              <w:t>Start Date</w:t>
            </w:r>
          </w:p>
        </w:tc>
        <w:tc>
          <w:tcPr>
            <w:tcW w:w="3420" w:type="dxa"/>
            <w:tcBorders>
              <w:top w:val="single" w:sz="8" w:space="0" w:color="999999"/>
              <w:left w:val="single" w:sz="8" w:space="0" w:color="999999"/>
              <w:bottom w:val="single" w:sz="8" w:space="0" w:color="999999"/>
              <w:right w:val="single" w:sz="8" w:space="0" w:color="999999"/>
            </w:tcBorders>
            <w:hideMark/>
          </w:tcPr>
          <w:p w14:paraId="3F70FE2A" w14:textId="334729D7" w:rsidR="00870714" w:rsidRPr="00121F36" w:rsidRDefault="005C37AC" w:rsidP="00E3367A">
            <w:r>
              <w:t>&lt;start date&gt;</w:t>
            </w:r>
          </w:p>
        </w:tc>
        <w:tc>
          <w:tcPr>
            <w:tcW w:w="4410" w:type="dxa"/>
            <w:tcBorders>
              <w:top w:val="single" w:sz="8" w:space="0" w:color="999999"/>
              <w:left w:val="single" w:sz="8" w:space="0" w:color="999999"/>
              <w:bottom w:val="single" w:sz="8" w:space="0" w:color="999999"/>
              <w:right w:val="single" w:sz="8" w:space="0" w:color="999999"/>
            </w:tcBorders>
            <w:vAlign w:val="center"/>
          </w:tcPr>
          <w:p w14:paraId="6CD35E0F" w14:textId="4C1CF1D9" w:rsidR="00870714" w:rsidRPr="00121F36" w:rsidRDefault="00870714" w:rsidP="00E3367A">
            <w:r w:rsidRPr="00121F36">
              <w:t>Format</w:t>
            </w:r>
            <w:r w:rsidR="005C37AC">
              <w:t xml:space="preserve"> is country specific</w:t>
            </w:r>
          </w:p>
        </w:tc>
        <w:tc>
          <w:tcPr>
            <w:tcW w:w="4329" w:type="dxa"/>
            <w:tcBorders>
              <w:top w:val="single" w:sz="8" w:space="0" w:color="999999"/>
              <w:left w:val="single" w:sz="8" w:space="0" w:color="999999"/>
              <w:bottom w:val="single" w:sz="8" w:space="0" w:color="999999"/>
              <w:right w:val="single" w:sz="8" w:space="0" w:color="999999"/>
            </w:tcBorders>
          </w:tcPr>
          <w:p w14:paraId="03CC4643" w14:textId="77777777" w:rsidR="00870714" w:rsidRPr="00121F36" w:rsidRDefault="00870714" w:rsidP="00E3367A"/>
        </w:tc>
      </w:tr>
      <w:tr w:rsidR="00870714" w:rsidRPr="00121F36" w14:paraId="0E2D24D7"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55B657CE" w14:textId="77777777" w:rsidR="00870714" w:rsidRPr="00121F36" w:rsidRDefault="00870714" w:rsidP="00E3367A">
            <w:r w:rsidRPr="00121F36">
              <w:lastRenderedPageBreak/>
              <w:t>Position Title</w:t>
            </w:r>
          </w:p>
        </w:tc>
        <w:tc>
          <w:tcPr>
            <w:tcW w:w="3420" w:type="dxa"/>
            <w:tcBorders>
              <w:top w:val="single" w:sz="8" w:space="0" w:color="999999"/>
              <w:left w:val="single" w:sz="8" w:space="0" w:color="999999"/>
              <w:bottom w:val="single" w:sz="8" w:space="0" w:color="999999"/>
              <w:right w:val="single" w:sz="8" w:space="0" w:color="999999"/>
            </w:tcBorders>
            <w:hideMark/>
          </w:tcPr>
          <w:p w14:paraId="4F536AE7" w14:textId="77777777" w:rsidR="00870714" w:rsidRPr="00121F36" w:rsidRDefault="00870714" w:rsidP="00E3367A">
            <w:r w:rsidRPr="00121F36">
              <w:t>CEO</w:t>
            </w:r>
          </w:p>
        </w:tc>
        <w:tc>
          <w:tcPr>
            <w:tcW w:w="4410" w:type="dxa"/>
            <w:tcBorders>
              <w:top w:val="single" w:sz="8" w:space="0" w:color="999999"/>
              <w:left w:val="single" w:sz="8" w:space="0" w:color="999999"/>
              <w:bottom w:val="single" w:sz="8" w:space="0" w:color="999999"/>
              <w:right w:val="single" w:sz="8" w:space="0" w:color="999999"/>
            </w:tcBorders>
            <w:vAlign w:val="center"/>
          </w:tcPr>
          <w:p w14:paraId="4E38FD6E" w14:textId="77777777" w:rsidR="00870714" w:rsidRPr="00121F36" w:rsidRDefault="00870714" w:rsidP="00E3367A"/>
        </w:tc>
        <w:tc>
          <w:tcPr>
            <w:tcW w:w="4329" w:type="dxa"/>
            <w:tcBorders>
              <w:top w:val="single" w:sz="8" w:space="0" w:color="999999"/>
              <w:left w:val="single" w:sz="8" w:space="0" w:color="999999"/>
              <w:bottom w:val="single" w:sz="8" w:space="0" w:color="999999"/>
              <w:right w:val="single" w:sz="8" w:space="0" w:color="999999"/>
            </w:tcBorders>
          </w:tcPr>
          <w:p w14:paraId="7B5F32CF" w14:textId="77777777" w:rsidR="00870714" w:rsidRPr="00121F36" w:rsidRDefault="00870714" w:rsidP="00E3367A"/>
        </w:tc>
      </w:tr>
      <w:tr w:rsidR="00870714" w:rsidRPr="00121F36" w14:paraId="148103F2"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74EB0679" w14:textId="77777777" w:rsidR="00870714" w:rsidRPr="00121F36" w:rsidRDefault="00870714" w:rsidP="00E3367A">
            <w:r w:rsidRPr="00121F36">
              <w:t>Incumbent</w:t>
            </w:r>
          </w:p>
        </w:tc>
        <w:tc>
          <w:tcPr>
            <w:tcW w:w="3420" w:type="dxa"/>
            <w:tcBorders>
              <w:top w:val="single" w:sz="8" w:space="0" w:color="999999"/>
              <w:left w:val="single" w:sz="8" w:space="0" w:color="999999"/>
              <w:bottom w:val="single" w:sz="8" w:space="0" w:color="999999"/>
              <w:right w:val="single" w:sz="8" w:space="0" w:color="999999"/>
            </w:tcBorders>
            <w:hideMark/>
          </w:tcPr>
          <w:p w14:paraId="77643CE6" w14:textId="0D76FC62" w:rsidR="00870714" w:rsidRPr="00121F36" w:rsidRDefault="005C37AC" w:rsidP="00E3367A">
            <w:r>
              <w:t>&lt;name of person assigned to position&gt;</w:t>
            </w:r>
          </w:p>
        </w:tc>
        <w:tc>
          <w:tcPr>
            <w:tcW w:w="4410" w:type="dxa"/>
            <w:tcBorders>
              <w:top w:val="single" w:sz="8" w:space="0" w:color="999999"/>
              <w:left w:val="single" w:sz="8" w:space="0" w:color="999999"/>
              <w:bottom w:val="single" w:sz="8" w:space="0" w:color="999999"/>
              <w:right w:val="single" w:sz="8" w:space="0" w:color="999999"/>
            </w:tcBorders>
            <w:vAlign w:val="center"/>
          </w:tcPr>
          <w:p w14:paraId="5B8147F4" w14:textId="77777777" w:rsidR="00870714" w:rsidRPr="00121F36" w:rsidRDefault="00870714" w:rsidP="00E3367A"/>
        </w:tc>
        <w:tc>
          <w:tcPr>
            <w:tcW w:w="4329" w:type="dxa"/>
            <w:tcBorders>
              <w:top w:val="single" w:sz="8" w:space="0" w:color="999999"/>
              <w:left w:val="single" w:sz="8" w:space="0" w:color="999999"/>
              <w:bottom w:val="single" w:sz="8" w:space="0" w:color="999999"/>
              <w:right w:val="single" w:sz="8" w:space="0" w:color="999999"/>
            </w:tcBorders>
          </w:tcPr>
          <w:p w14:paraId="09B233FC" w14:textId="77777777" w:rsidR="00870714" w:rsidRPr="00121F36" w:rsidRDefault="00870714" w:rsidP="00E3367A"/>
        </w:tc>
      </w:tr>
      <w:tr w:rsidR="00870714" w:rsidRPr="00121F36" w14:paraId="18F62E2C" w14:textId="77777777" w:rsidTr="004C4CF6">
        <w:tc>
          <w:tcPr>
            <w:tcW w:w="2127" w:type="dxa"/>
            <w:tcBorders>
              <w:top w:val="single" w:sz="8" w:space="0" w:color="999999"/>
              <w:left w:val="single" w:sz="8" w:space="0" w:color="999999"/>
              <w:bottom w:val="single" w:sz="8" w:space="0" w:color="999999"/>
              <w:right w:val="single" w:sz="8" w:space="0" w:color="999999"/>
            </w:tcBorders>
            <w:hideMark/>
          </w:tcPr>
          <w:p w14:paraId="348113A3" w14:textId="77777777" w:rsidR="00870714" w:rsidRPr="00121F36" w:rsidRDefault="00870714" w:rsidP="00E3367A">
            <w:r w:rsidRPr="00121F36">
              <w:t>Job Code</w:t>
            </w:r>
          </w:p>
        </w:tc>
        <w:tc>
          <w:tcPr>
            <w:tcW w:w="3420" w:type="dxa"/>
            <w:tcBorders>
              <w:top w:val="single" w:sz="8" w:space="0" w:color="999999"/>
              <w:left w:val="single" w:sz="8" w:space="0" w:color="999999"/>
              <w:bottom w:val="single" w:sz="8" w:space="0" w:color="999999"/>
              <w:right w:val="single" w:sz="8" w:space="0" w:color="999999"/>
            </w:tcBorders>
            <w:hideMark/>
          </w:tcPr>
          <w:p w14:paraId="56DB1AF2" w14:textId="77777777" w:rsidR="00870714" w:rsidRPr="00121F36" w:rsidRDefault="00870714" w:rsidP="00E3367A">
            <w:r w:rsidRPr="00121F36">
              <w:t>CEO</w:t>
            </w:r>
          </w:p>
        </w:tc>
        <w:tc>
          <w:tcPr>
            <w:tcW w:w="4410" w:type="dxa"/>
            <w:tcBorders>
              <w:top w:val="single" w:sz="8" w:space="0" w:color="999999"/>
              <w:left w:val="single" w:sz="8" w:space="0" w:color="999999"/>
              <w:bottom w:val="single" w:sz="8" w:space="0" w:color="999999"/>
              <w:right w:val="single" w:sz="8" w:space="0" w:color="999999"/>
            </w:tcBorders>
            <w:vAlign w:val="center"/>
          </w:tcPr>
          <w:p w14:paraId="2EA5A1BD" w14:textId="77777777" w:rsidR="00870714" w:rsidRPr="00121F36" w:rsidRDefault="00870714" w:rsidP="00E3367A"/>
        </w:tc>
        <w:tc>
          <w:tcPr>
            <w:tcW w:w="4329" w:type="dxa"/>
            <w:tcBorders>
              <w:top w:val="single" w:sz="8" w:space="0" w:color="999999"/>
              <w:left w:val="single" w:sz="8" w:space="0" w:color="999999"/>
              <w:bottom w:val="single" w:sz="8" w:space="0" w:color="999999"/>
              <w:right w:val="single" w:sz="8" w:space="0" w:color="999999"/>
            </w:tcBorders>
          </w:tcPr>
          <w:p w14:paraId="233A91C0" w14:textId="77777777" w:rsidR="00870714" w:rsidRPr="00121F36" w:rsidRDefault="00870714" w:rsidP="00E3367A"/>
        </w:tc>
      </w:tr>
    </w:tbl>
    <w:p w14:paraId="37560309" w14:textId="77777777" w:rsidR="00FA35C5" w:rsidRPr="00121F36" w:rsidRDefault="00FA35C5" w:rsidP="00FA35C5">
      <w:pPr>
        <w:pStyle w:val="Heading2"/>
        <w:numPr>
          <w:ilvl w:val="1"/>
          <w:numId w:val="8"/>
        </w:numPr>
      </w:pPr>
      <w:bookmarkStart w:id="256" w:name="_Toc394392795"/>
      <w:bookmarkStart w:id="257" w:name="_Toc394392841"/>
      <w:bookmarkStart w:id="258" w:name="_Toc394392796"/>
      <w:bookmarkStart w:id="259" w:name="_Toc394392842"/>
      <w:bookmarkStart w:id="260" w:name="_Toc384797912"/>
      <w:bookmarkStart w:id="261" w:name="_Toc384797945"/>
      <w:bookmarkStart w:id="262" w:name="_Toc386109854"/>
      <w:bookmarkStart w:id="263" w:name="_Toc391585992"/>
      <w:bookmarkStart w:id="264" w:name="_Toc410684917"/>
      <w:bookmarkStart w:id="265" w:name="_Toc507750652"/>
      <w:bookmarkStart w:id="266" w:name="_Toc371939849"/>
      <w:bookmarkEnd w:id="256"/>
      <w:bookmarkEnd w:id="257"/>
      <w:bookmarkEnd w:id="258"/>
      <w:bookmarkEnd w:id="259"/>
      <w:r w:rsidRPr="00121F36">
        <w:t>Business Conditions</w:t>
      </w:r>
      <w:bookmarkEnd w:id="260"/>
      <w:bookmarkEnd w:id="261"/>
      <w:bookmarkEnd w:id="262"/>
      <w:bookmarkEnd w:id="263"/>
      <w:bookmarkEnd w:id="264"/>
      <w:bookmarkEnd w:id="265"/>
    </w:p>
    <w:p w14:paraId="79BF3AD2" w14:textId="77777777" w:rsidR="00FA35C5" w:rsidRPr="00121F36" w:rsidRDefault="00FA35C5" w:rsidP="00FA35C5">
      <w:r w:rsidRPr="00121F36">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5940"/>
        <w:gridCol w:w="8014"/>
      </w:tblGrid>
      <w:tr w:rsidR="00FA35C5" w:rsidRPr="00121F36" w14:paraId="02324811" w14:textId="77777777" w:rsidTr="00FB7571">
        <w:trPr>
          <w:tblHeader/>
        </w:trPr>
        <w:tc>
          <w:tcPr>
            <w:tcW w:w="332" w:type="dxa"/>
            <w:shd w:val="clear" w:color="auto" w:fill="999999"/>
          </w:tcPr>
          <w:p w14:paraId="3840803A" w14:textId="77777777" w:rsidR="00FA35C5" w:rsidRPr="00121F36" w:rsidRDefault="00FA35C5" w:rsidP="00FA35C5">
            <w:pPr>
              <w:pStyle w:val="SAPTableHeader"/>
            </w:pPr>
            <w:bookmarkStart w:id="267" w:name="_Toc391585993"/>
          </w:p>
        </w:tc>
        <w:tc>
          <w:tcPr>
            <w:tcW w:w="5940" w:type="dxa"/>
            <w:shd w:val="clear" w:color="auto" w:fill="999999"/>
            <w:hideMark/>
          </w:tcPr>
          <w:p w14:paraId="1D840751" w14:textId="77777777" w:rsidR="00FA35C5" w:rsidRPr="00121F36" w:rsidRDefault="00FA35C5" w:rsidP="00FA35C5">
            <w:pPr>
              <w:pStyle w:val="SAPTableHeader"/>
            </w:pPr>
            <w:r w:rsidRPr="00121F36">
              <w:t>Business Condition</w:t>
            </w:r>
          </w:p>
        </w:tc>
        <w:tc>
          <w:tcPr>
            <w:tcW w:w="8014" w:type="dxa"/>
            <w:shd w:val="clear" w:color="auto" w:fill="999999"/>
            <w:hideMark/>
          </w:tcPr>
          <w:p w14:paraId="6D196486" w14:textId="77777777" w:rsidR="00FA35C5" w:rsidRPr="00121F36" w:rsidRDefault="00FA35C5" w:rsidP="00FA35C5">
            <w:pPr>
              <w:pStyle w:val="SAPTableHeader"/>
            </w:pPr>
            <w:r w:rsidRPr="00121F36">
              <w:t>Comment</w:t>
            </w:r>
          </w:p>
        </w:tc>
      </w:tr>
      <w:tr w:rsidR="00FA35C5" w:rsidRPr="00121F36" w14:paraId="207D2A16" w14:textId="77777777" w:rsidTr="00FB7571">
        <w:tc>
          <w:tcPr>
            <w:tcW w:w="332" w:type="dxa"/>
            <w:hideMark/>
          </w:tcPr>
          <w:p w14:paraId="5E03707E" w14:textId="77777777" w:rsidR="00FA35C5" w:rsidRPr="00121F36" w:rsidRDefault="00FA35C5" w:rsidP="00FA35C5">
            <w:r w:rsidRPr="00121F36">
              <w:t>1</w:t>
            </w:r>
          </w:p>
        </w:tc>
        <w:tc>
          <w:tcPr>
            <w:tcW w:w="5940" w:type="dxa"/>
            <w:hideMark/>
          </w:tcPr>
          <w:p w14:paraId="44FF7415" w14:textId="77777777" w:rsidR="00FA35C5" w:rsidRPr="00121F36" w:rsidRDefault="00FA35C5" w:rsidP="00FA35C5">
            <w:pPr>
              <w:rPr>
                <w:lang w:eastAsia="de-DE"/>
              </w:rPr>
            </w:pPr>
            <w:r w:rsidRPr="00121F36">
              <w:t xml:space="preserve">One administrator user with the complete access to all employee views and fields must exist. </w:t>
            </w:r>
          </w:p>
        </w:tc>
        <w:tc>
          <w:tcPr>
            <w:tcW w:w="8014" w:type="dxa"/>
            <w:hideMark/>
          </w:tcPr>
          <w:p w14:paraId="17152019" w14:textId="23B6E7AB" w:rsidR="00FA35C5" w:rsidRPr="00121F36" w:rsidRDefault="00FA35C5" w:rsidP="00FA35C5">
            <w:pPr>
              <w:rPr>
                <w:lang w:eastAsia="de-DE"/>
              </w:rPr>
            </w:pPr>
            <w:r w:rsidRPr="00121F36">
              <w:t xml:space="preserve">Permission </w:t>
            </w:r>
            <w:r w:rsidR="004C4CF6">
              <w:t>group</w:t>
            </w:r>
            <w:r w:rsidRPr="00121F36">
              <w:t xml:space="preserve"> </w:t>
            </w:r>
            <w:r w:rsidR="0003030E" w:rsidRPr="007B727B">
              <w:rPr>
                <w:rStyle w:val="SAPTextReference"/>
              </w:rPr>
              <w:t xml:space="preserve">SAP BestPractices Super Admin </w:t>
            </w:r>
            <w:r w:rsidRPr="00121F36">
              <w:t xml:space="preserve">can be used as reference. </w:t>
            </w:r>
          </w:p>
        </w:tc>
      </w:tr>
      <w:tr w:rsidR="00FA35C5" w:rsidRPr="00121F36" w14:paraId="1B93082F" w14:textId="77777777" w:rsidTr="00FB7571">
        <w:tc>
          <w:tcPr>
            <w:tcW w:w="332" w:type="dxa"/>
            <w:hideMark/>
          </w:tcPr>
          <w:p w14:paraId="7CC46102" w14:textId="77777777" w:rsidR="00FA35C5" w:rsidRPr="00121F36" w:rsidRDefault="00FA35C5" w:rsidP="00FA35C5">
            <w:r w:rsidRPr="00121F36">
              <w:t>2</w:t>
            </w:r>
          </w:p>
        </w:tc>
        <w:tc>
          <w:tcPr>
            <w:tcW w:w="5940" w:type="dxa"/>
            <w:hideMark/>
          </w:tcPr>
          <w:p w14:paraId="14CA93D3" w14:textId="77777777" w:rsidR="00FA35C5" w:rsidRPr="00121F36" w:rsidRDefault="00CA0A9E" w:rsidP="00CA0A9E">
            <w:r w:rsidRPr="00121F36">
              <w:t xml:space="preserve">The </w:t>
            </w:r>
            <w:r w:rsidR="00EC3705" w:rsidRPr="00121F36">
              <w:t>job classification</w:t>
            </w:r>
            <w:r w:rsidRPr="00121F36">
              <w:t>s must be in place.</w:t>
            </w:r>
            <w:r w:rsidR="00EC3705" w:rsidRPr="00121F36">
              <w:t xml:space="preserve"> </w:t>
            </w:r>
          </w:p>
        </w:tc>
        <w:tc>
          <w:tcPr>
            <w:tcW w:w="8014" w:type="dxa"/>
          </w:tcPr>
          <w:p w14:paraId="3A95B023" w14:textId="77777777" w:rsidR="00FA35C5" w:rsidRPr="00121F36" w:rsidRDefault="00CA0A9E" w:rsidP="00CA0A9E">
            <w:pPr>
              <w:rPr>
                <w:lang w:eastAsia="de-DE"/>
              </w:rPr>
            </w:pPr>
            <w:r w:rsidRPr="00121F36">
              <w:t xml:space="preserve">Nevertheless, in chapter </w:t>
            </w:r>
            <w:r w:rsidRPr="002B30E9">
              <w:rPr>
                <w:rStyle w:val="SAPTextReference"/>
              </w:rPr>
              <w:t>Preliminary Steps</w:t>
            </w:r>
            <w:r w:rsidRPr="00121F36">
              <w:t xml:space="preserve"> we give a short description of how job classifications can be created from the administration section of Employee Central.</w:t>
            </w:r>
          </w:p>
        </w:tc>
      </w:tr>
      <w:tr w:rsidR="00DB2801" w:rsidRPr="00121F36" w14:paraId="536B37C8" w14:textId="77777777" w:rsidTr="00FB7571">
        <w:tc>
          <w:tcPr>
            <w:tcW w:w="332" w:type="dxa"/>
          </w:tcPr>
          <w:p w14:paraId="72ADA1E7" w14:textId="77777777" w:rsidR="00DB2801" w:rsidRPr="00814847" w:rsidRDefault="00AB1865" w:rsidP="00FA35C5">
            <w:r w:rsidRPr="00261D6D">
              <w:t>3</w:t>
            </w:r>
          </w:p>
        </w:tc>
        <w:tc>
          <w:tcPr>
            <w:tcW w:w="5940" w:type="dxa"/>
          </w:tcPr>
          <w:p w14:paraId="0A2908EB" w14:textId="4BE10A97" w:rsidR="00BD5096" w:rsidRPr="00814847" w:rsidRDefault="00BD5096" w:rsidP="00132223">
            <w:r w:rsidRPr="00814847">
              <w:t>The organization structure consisting</w:t>
            </w:r>
            <w:r w:rsidR="00132223" w:rsidRPr="00814847">
              <w:t xml:space="preserve"> of legal entity, business units, and possibly </w:t>
            </w:r>
            <w:r w:rsidR="00BD22AA" w:rsidRPr="004C4CF6">
              <w:t xml:space="preserve">divisions and </w:t>
            </w:r>
            <w:r w:rsidR="00132223" w:rsidRPr="00261D6D">
              <w:t>departments</w:t>
            </w:r>
            <w:r w:rsidR="00132223" w:rsidRPr="00814847">
              <w:t>, must have been created in your instance</w:t>
            </w:r>
            <w:r w:rsidR="00CA0A9E" w:rsidRPr="00814847">
              <w:t>.</w:t>
            </w:r>
          </w:p>
        </w:tc>
        <w:tc>
          <w:tcPr>
            <w:tcW w:w="8014" w:type="dxa"/>
          </w:tcPr>
          <w:p w14:paraId="3CD7B16B" w14:textId="13603294" w:rsidR="00DE516E" w:rsidRPr="004C4CF6" w:rsidRDefault="00DE516E" w:rsidP="00132223">
            <w:r w:rsidRPr="004C4CF6">
              <w:t xml:space="preserve">If this is not the case, follow one of the below </w:t>
            </w:r>
            <w:r w:rsidR="00E64F7B">
              <w:t>options</w:t>
            </w:r>
            <w:r w:rsidRPr="004C4CF6">
              <w:t xml:space="preserve">: </w:t>
            </w:r>
          </w:p>
          <w:p w14:paraId="0ABA32F1" w14:textId="3AC78AAF" w:rsidR="00DE516E" w:rsidRPr="004C4CF6" w:rsidRDefault="00DE516E" w:rsidP="004C4CF6">
            <w:pPr>
              <w:pStyle w:val="ListParagraph"/>
              <w:numPr>
                <w:ilvl w:val="0"/>
                <w:numId w:val="61"/>
              </w:numPr>
              <w:ind w:left="245" w:hanging="245"/>
            </w:pPr>
            <w:r w:rsidRPr="004C4CF6">
              <w:t>In case</w:t>
            </w:r>
            <w:r w:rsidRPr="004C4CF6">
              <w:rPr>
                <w:rStyle w:val="SAPEmphasis"/>
              </w:rPr>
              <w:t xml:space="preserve"> </w:t>
            </w:r>
            <w:r w:rsidR="00BD22AA" w:rsidRPr="004C4CF6">
              <w:rPr>
                <w:rStyle w:val="SAPEmphasis"/>
              </w:rPr>
              <w:t xml:space="preserve">the Company Structure Overview </w:t>
            </w:r>
            <w:r w:rsidR="00E64F7B">
              <w:rPr>
                <w:rStyle w:val="SAPEmphasis"/>
              </w:rPr>
              <w:t>functionality</w:t>
            </w:r>
            <w:r w:rsidR="00BD22AA" w:rsidRPr="004C4CF6">
              <w:rPr>
                <w:rStyle w:val="SAPEmphasis"/>
              </w:rPr>
              <w:t xml:space="preserve"> has been </w:t>
            </w:r>
            <w:r w:rsidR="00E64F7B">
              <w:rPr>
                <w:rStyle w:val="SAPEmphasis"/>
              </w:rPr>
              <w:t>implemented</w:t>
            </w:r>
            <w:r w:rsidR="00BD22AA" w:rsidRPr="004C4CF6">
              <w:rPr>
                <w:rStyle w:val="SAPEmphasis"/>
              </w:rPr>
              <w:t xml:space="preserve"> </w:t>
            </w:r>
            <w:r w:rsidR="00BD22AA" w:rsidRPr="00FB7571">
              <w:t>in your</w:t>
            </w:r>
            <w:r w:rsidR="00BD22AA" w:rsidRPr="004C4CF6">
              <w:t xml:space="preserve"> </w:t>
            </w:r>
            <w:r w:rsidR="00BD22AA" w:rsidRPr="00FB7571">
              <w:t>Employee Central instance</w:t>
            </w:r>
            <w:ins w:id="268" w:author="Author" w:date="2018-02-14T13:42:00Z">
              <w:r w:rsidR="00BB0CF6">
                <w:rPr>
                  <w:rStyle w:val="SAPEmphasis"/>
                </w:rPr>
                <w:t xml:space="preserve"> using the SAP Best Practices</w:t>
              </w:r>
            </w:ins>
            <w:r w:rsidR="00BD22AA" w:rsidRPr="004C4CF6">
              <w:t>,</w:t>
            </w:r>
            <w:r w:rsidRPr="004C4CF6">
              <w:t xml:space="preserve"> complete all necessary steps described in the test script of scope item </w:t>
            </w:r>
            <w:r w:rsidRPr="004C4CF6">
              <w:rPr>
                <w:rStyle w:val="SAPScreenElement"/>
                <w:color w:val="auto"/>
              </w:rPr>
              <w:t>Manage</w:t>
            </w:r>
            <w:r w:rsidRPr="004C4CF6">
              <w:rPr>
                <w:rStyle w:val="SAPScreenElement"/>
              </w:rPr>
              <w:t xml:space="preserve"> </w:t>
            </w:r>
            <w:r w:rsidRPr="004C4CF6">
              <w:rPr>
                <w:rStyle w:val="SAPScreenElement"/>
                <w:color w:val="auto"/>
              </w:rPr>
              <w:t>Company Structure (2OY)</w:t>
            </w:r>
            <w:r w:rsidRPr="004C4CF6">
              <w:t>.</w:t>
            </w:r>
            <w:r w:rsidR="00BD22AA" w:rsidRPr="004C4CF6">
              <w:t xml:space="preserve"> </w:t>
            </w:r>
          </w:p>
          <w:p w14:paraId="6347C55C" w14:textId="39E8DC86" w:rsidR="00EA70F6" w:rsidRPr="00814847" w:rsidRDefault="00DE516E" w:rsidP="004C4CF6">
            <w:pPr>
              <w:pStyle w:val="ListParagraph"/>
              <w:numPr>
                <w:ilvl w:val="0"/>
                <w:numId w:val="61"/>
              </w:numPr>
              <w:ind w:left="245" w:hanging="245"/>
            </w:pPr>
            <w:r w:rsidRPr="004C4CF6">
              <w:t>In case</w:t>
            </w:r>
            <w:r w:rsidRPr="004C4CF6">
              <w:rPr>
                <w:rStyle w:val="SAPEmphasis"/>
              </w:rPr>
              <w:t xml:space="preserve"> the Company Structure Overview </w:t>
            </w:r>
            <w:r w:rsidR="00E64F7B">
              <w:rPr>
                <w:rStyle w:val="SAPEmphasis"/>
              </w:rPr>
              <w:t>functionality</w:t>
            </w:r>
            <w:r w:rsidR="00E64F7B" w:rsidRPr="00D334E4">
              <w:rPr>
                <w:rStyle w:val="SAPEmphasis"/>
              </w:rPr>
              <w:t xml:space="preserve"> has </w:t>
            </w:r>
            <w:r w:rsidR="00E64F7B">
              <w:rPr>
                <w:rStyle w:val="SAPEmphasis"/>
              </w:rPr>
              <w:t xml:space="preserve">not </w:t>
            </w:r>
            <w:r w:rsidR="00E64F7B" w:rsidRPr="00D334E4">
              <w:rPr>
                <w:rStyle w:val="SAPEmphasis"/>
              </w:rPr>
              <w:t xml:space="preserve">been </w:t>
            </w:r>
            <w:r w:rsidR="00E64F7B">
              <w:rPr>
                <w:rStyle w:val="SAPEmphasis"/>
              </w:rPr>
              <w:t>implemented</w:t>
            </w:r>
            <w:r w:rsidR="00E64F7B" w:rsidRPr="00D334E4">
              <w:rPr>
                <w:rStyle w:val="SAPEmphasis"/>
              </w:rPr>
              <w:t xml:space="preserve"> </w:t>
            </w:r>
            <w:r w:rsidRPr="00FB7571">
              <w:t>in your</w:t>
            </w:r>
            <w:r w:rsidRPr="004C4CF6">
              <w:t xml:space="preserve"> </w:t>
            </w:r>
            <w:r w:rsidRPr="00FB7571">
              <w:t>Employee Central instance</w:t>
            </w:r>
            <w:r w:rsidRPr="004C4CF6">
              <w:t>, the data</w:t>
            </w:r>
            <w:r w:rsidRPr="004C4CF6">
              <w:rPr>
                <w:rStyle w:val="SAPEmphasis"/>
              </w:rPr>
              <w:t xml:space="preserve"> </w:t>
            </w:r>
            <w:r w:rsidR="00132223" w:rsidRPr="00814847">
              <w:t>can be created</w:t>
            </w:r>
            <w:r w:rsidR="00CA0A9E" w:rsidRPr="00814847">
              <w:t xml:space="preserve"> from the administration section of Employee Central</w:t>
            </w:r>
            <w:r w:rsidRPr="004C4CF6">
              <w:t xml:space="preserve">, as shortly described in chapter </w:t>
            </w:r>
            <w:r w:rsidRPr="004C4CF6">
              <w:rPr>
                <w:rStyle w:val="SAPTextReference"/>
              </w:rPr>
              <w:t>Preliminary Steps</w:t>
            </w:r>
            <w:r w:rsidR="00CA0A9E" w:rsidRPr="00261D6D">
              <w:t>.</w:t>
            </w:r>
            <w:r w:rsidRPr="004C4CF6" w:rsidDel="00BD22AA">
              <w:t xml:space="preserve"> </w:t>
            </w:r>
          </w:p>
        </w:tc>
      </w:tr>
      <w:tr w:rsidR="00E1726A" w:rsidRPr="00121F36" w14:paraId="240B1DCD" w14:textId="77777777" w:rsidTr="00FB7571">
        <w:tc>
          <w:tcPr>
            <w:tcW w:w="332" w:type="dxa"/>
          </w:tcPr>
          <w:p w14:paraId="1F806F6B" w14:textId="79894780" w:rsidR="00E1726A" w:rsidRPr="003A6618" w:rsidRDefault="008B22FA" w:rsidP="00FA35C5">
            <w:r w:rsidRPr="003A6618">
              <w:t>4</w:t>
            </w:r>
          </w:p>
        </w:tc>
        <w:tc>
          <w:tcPr>
            <w:tcW w:w="5940" w:type="dxa"/>
          </w:tcPr>
          <w:p w14:paraId="593FBE3E" w14:textId="008F307E" w:rsidR="007A0039" w:rsidRDefault="007A0039">
            <w:r>
              <w:t>F</w:t>
            </w:r>
            <w:r w:rsidR="003A6618">
              <w:t xml:space="preserve">ollowing employees must already exist in the system: </w:t>
            </w:r>
            <w:r w:rsidR="008B22FA" w:rsidRPr="003A6618">
              <w:t xml:space="preserve">the requesting </w:t>
            </w:r>
            <w:r w:rsidR="003A6618">
              <w:t xml:space="preserve">line </w:t>
            </w:r>
            <w:r w:rsidR="008B22FA" w:rsidRPr="003A6618">
              <w:t xml:space="preserve">manager, </w:t>
            </w:r>
            <w:r w:rsidR="003A6618" w:rsidRPr="003A6618">
              <w:t>a</w:t>
            </w:r>
            <w:r w:rsidR="008B22FA" w:rsidRPr="003A6618">
              <w:t xml:space="preserve"> headcount approver</w:t>
            </w:r>
            <w:r w:rsidR="003A6618">
              <w:t>,</w:t>
            </w:r>
            <w:r w:rsidR="008B22FA" w:rsidRPr="003A6618">
              <w:t xml:space="preserve"> and an HR administrator</w:t>
            </w:r>
            <w:r w:rsidR="003A6618">
              <w:t>.</w:t>
            </w:r>
            <w:r>
              <w:t xml:space="preserve"> </w:t>
            </w:r>
          </w:p>
          <w:p w14:paraId="1D3F28AD" w14:textId="1BBBF20C" w:rsidR="00E1726A" w:rsidRPr="003A6618" w:rsidRDefault="007A0039">
            <w:r>
              <w:t xml:space="preserve">The requesting line manager must have at a least a direct report to be able to access the </w:t>
            </w:r>
            <w:r w:rsidRPr="006428F7">
              <w:rPr>
                <w:rStyle w:val="SAPScreenElement"/>
                <w:color w:val="auto"/>
              </w:rPr>
              <w:t>Position Org Chart</w:t>
            </w:r>
            <w:r>
              <w:t>.</w:t>
            </w:r>
          </w:p>
        </w:tc>
        <w:tc>
          <w:tcPr>
            <w:tcW w:w="8014" w:type="dxa"/>
          </w:tcPr>
          <w:p w14:paraId="1B082F4B" w14:textId="77777777" w:rsidR="00E1726A" w:rsidRPr="00121F36" w:rsidRDefault="00E1726A" w:rsidP="00132223"/>
        </w:tc>
      </w:tr>
      <w:tr w:rsidR="003A6618" w:rsidRPr="00121F36" w14:paraId="117A0D77" w14:textId="77777777" w:rsidTr="00FB7571">
        <w:tc>
          <w:tcPr>
            <w:tcW w:w="332" w:type="dxa"/>
          </w:tcPr>
          <w:p w14:paraId="38C6FD51" w14:textId="01D18BF1" w:rsidR="003A6618" w:rsidRPr="00121F36" w:rsidRDefault="003A6618" w:rsidP="003A6618">
            <w:r>
              <w:t>5</w:t>
            </w:r>
          </w:p>
        </w:tc>
        <w:tc>
          <w:tcPr>
            <w:tcW w:w="5940" w:type="dxa"/>
          </w:tcPr>
          <w:p w14:paraId="44F0DBDA" w14:textId="29E3D0BD" w:rsidR="003A6618" w:rsidRPr="00121F36" w:rsidRDefault="003A6618" w:rsidP="008E006B">
            <w:r w:rsidRPr="00C61233">
              <w:t xml:space="preserve">The </w:t>
            </w:r>
            <w:r w:rsidR="008E006B">
              <w:t>dynamic</w:t>
            </w:r>
            <w:r w:rsidRPr="00C61233">
              <w:t xml:space="preserve"> group </w:t>
            </w:r>
            <w:r w:rsidRPr="006428F7">
              <w:rPr>
                <w:rStyle w:val="SAPScreenElement"/>
                <w:color w:val="auto"/>
              </w:rPr>
              <w:t>Headcount Approver</w:t>
            </w:r>
            <w:r w:rsidRPr="007A0039">
              <w:t xml:space="preserve"> </w:t>
            </w:r>
            <w:r w:rsidRPr="00C61233">
              <w:t xml:space="preserve">must have been created in </w:t>
            </w:r>
            <w:r w:rsidR="009C21C8">
              <w:t>Employee Central</w:t>
            </w:r>
            <w:r w:rsidRPr="00C61233">
              <w:t>.</w:t>
            </w:r>
          </w:p>
        </w:tc>
        <w:tc>
          <w:tcPr>
            <w:tcW w:w="8014" w:type="dxa"/>
          </w:tcPr>
          <w:p w14:paraId="672F0259" w14:textId="28055E8E" w:rsidR="003A6618" w:rsidRPr="00121F36" w:rsidRDefault="003A6618">
            <w:r w:rsidRPr="00C61233">
              <w:rPr>
                <w:lang w:eastAsia="de-DE"/>
              </w:rPr>
              <w:t xml:space="preserve">For the </w:t>
            </w:r>
            <w:r>
              <w:rPr>
                <w:lang w:eastAsia="de-DE"/>
              </w:rPr>
              <w:t>creation of a position</w:t>
            </w:r>
            <w:r w:rsidRPr="00C61233">
              <w:rPr>
                <w:lang w:eastAsia="de-DE"/>
              </w:rPr>
              <w:t xml:space="preserve">, the approval from a member of the </w:t>
            </w:r>
            <w:r w:rsidR="00CB294B">
              <w:rPr>
                <w:rStyle w:val="SAPScreenElement"/>
                <w:color w:val="auto"/>
              </w:rPr>
              <w:t>H</w:t>
            </w:r>
            <w:r w:rsidRPr="006428F7">
              <w:rPr>
                <w:rStyle w:val="SAPScreenElement"/>
                <w:color w:val="auto"/>
              </w:rPr>
              <w:t xml:space="preserve">eadcount </w:t>
            </w:r>
            <w:r w:rsidR="00CB294B">
              <w:rPr>
                <w:rStyle w:val="SAPScreenElement"/>
                <w:color w:val="auto"/>
              </w:rPr>
              <w:t>A</w:t>
            </w:r>
            <w:r w:rsidRPr="006428F7">
              <w:rPr>
                <w:rStyle w:val="SAPScreenElement"/>
                <w:color w:val="auto"/>
              </w:rPr>
              <w:t xml:space="preserve">pprover </w:t>
            </w:r>
            <w:r w:rsidR="008E006B">
              <w:t>dynamic</w:t>
            </w:r>
            <w:r w:rsidR="008E006B" w:rsidRPr="00C61233">
              <w:t xml:space="preserve"> </w:t>
            </w:r>
            <w:r w:rsidR="00CB294B" w:rsidRPr="00C61233">
              <w:rPr>
                <w:lang w:eastAsia="de-DE"/>
              </w:rPr>
              <w:t xml:space="preserve">group </w:t>
            </w:r>
            <w:r w:rsidRPr="00C61233">
              <w:rPr>
                <w:lang w:eastAsia="de-DE"/>
              </w:rPr>
              <w:t>needed.</w:t>
            </w:r>
          </w:p>
        </w:tc>
      </w:tr>
      <w:tr w:rsidR="003A6618" w:rsidRPr="00121F36" w14:paraId="3944960D" w14:textId="77777777" w:rsidTr="00FB7571">
        <w:tc>
          <w:tcPr>
            <w:tcW w:w="332" w:type="dxa"/>
          </w:tcPr>
          <w:p w14:paraId="41D8B746" w14:textId="173D3EF3" w:rsidR="003A6618" w:rsidRDefault="003A6618" w:rsidP="003A6618">
            <w:r>
              <w:t>6</w:t>
            </w:r>
          </w:p>
        </w:tc>
        <w:tc>
          <w:tcPr>
            <w:tcW w:w="5940" w:type="dxa"/>
          </w:tcPr>
          <w:p w14:paraId="31FBD245" w14:textId="23CBAB6B" w:rsidR="003A6618" w:rsidRPr="00C61233" w:rsidRDefault="003A6618" w:rsidP="003A6618">
            <w:r w:rsidRPr="00C61233">
              <w:t xml:space="preserve">The </w:t>
            </w:r>
            <w:r w:rsidR="008E006B">
              <w:t>dynamic</w:t>
            </w:r>
            <w:r w:rsidR="008E006B" w:rsidRPr="00C61233">
              <w:t xml:space="preserve"> </w:t>
            </w:r>
            <w:r w:rsidRPr="00C61233">
              <w:t xml:space="preserve">group </w:t>
            </w:r>
            <w:r w:rsidRPr="006428F7">
              <w:rPr>
                <w:rStyle w:val="SAPScreenElement"/>
                <w:color w:val="auto"/>
              </w:rPr>
              <w:t>HR Administrator</w:t>
            </w:r>
            <w:r w:rsidRPr="007A0039">
              <w:t xml:space="preserve"> </w:t>
            </w:r>
            <w:r w:rsidRPr="00C61233">
              <w:t xml:space="preserve">must have been created in </w:t>
            </w:r>
            <w:r w:rsidR="009C21C8">
              <w:t>Employee Central</w:t>
            </w:r>
            <w:r w:rsidRPr="00C61233">
              <w:t>.</w:t>
            </w:r>
          </w:p>
        </w:tc>
        <w:tc>
          <w:tcPr>
            <w:tcW w:w="8014" w:type="dxa"/>
          </w:tcPr>
          <w:p w14:paraId="24BE72BE" w14:textId="23521784" w:rsidR="003A6618" w:rsidRPr="00C61233" w:rsidRDefault="003A6618" w:rsidP="003A6618">
            <w:pPr>
              <w:rPr>
                <w:lang w:eastAsia="de-DE"/>
              </w:rPr>
            </w:pPr>
            <w:r w:rsidRPr="00C61233">
              <w:rPr>
                <w:lang w:eastAsia="de-DE"/>
              </w:rPr>
              <w:t xml:space="preserve">For </w:t>
            </w:r>
            <w:r>
              <w:rPr>
                <w:lang w:eastAsia="de-DE"/>
              </w:rPr>
              <w:t>several requests described in this document</w:t>
            </w:r>
            <w:r w:rsidRPr="00C61233">
              <w:rPr>
                <w:lang w:eastAsia="de-DE"/>
              </w:rPr>
              <w:t xml:space="preserve">, the approval from a member of the </w:t>
            </w:r>
            <w:r w:rsidRPr="006428F7">
              <w:rPr>
                <w:rStyle w:val="SAPScreenElement"/>
                <w:color w:val="auto"/>
              </w:rPr>
              <w:t xml:space="preserve">HR </w:t>
            </w:r>
            <w:r w:rsidR="00CB294B">
              <w:rPr>
                <w:rStyle w:val="SAPScreenElement"/>
                <w:color w:val="auto"/>
              </w:rPr>
              <w:t>A</w:t>
            </w:r>
            <w:r w:rsidR="007A0039" w:rsidRPr="006428F7">
              <w:rPr>
                <w:rStyle w:val="SAPScreenElement"/>
                <w:color w:val="auto"/>
              </w:rPr>
              <w:t>dministrator</w:t>
            </w:r>
            <w:r w:rsidRPr="00C61233">
              <w:rPr>
                <w:lang w:eastAsia="de-DE"/>
              </w:rPr>
              <w:t xml:space="preserve"> </w:t>
            </w:r>
            <w:r w:rsidR="008E006B">
              <w:t>dynamic</w:t>
            </w:r>
            <w:r w:rsidR="008E006B" w:rsidRPr="00C61233">
              <w:t xml:space="preserve"> </w:t>
            </w:r>
            <w:r w:rsidRPr="00C61233">
              <w:rPr>
                <w:lang w:eastAsia="de-DE"/>
              </w:rPr>
              <w:t>group is needed for the changes to become effective.</w:t>
            </w:r>
          </w:p>
        </w:tc>
      </w:tr>
    </w:tbl>
    <w:p w14:paraId="5347D9EF" w14:textId="77777777" w:rsidR="00B94A26" w:rsidRPr="00121F36" w:rsidRDefault="000F6CB5" w:rsidP="00B94A26">
      <w:pPr>
        <w:pStyle w:val="Heading2"/>
      </w:pPr>
      <w:bookmarkStart w:id="269" w:name="_Toc394392798"/>
      <w:bookmarkStart w:id="270" w:name="_Toc394392844"/>
      <w:bookmarkStart w:id="271" w:name="_Toc394392803"/>
      <w:bookmarkStart w:id="272" w:name="_Toc394392849"/>
      <w:bookmarkStart w:id="273" w:name="_Toc394392804"/>
      <w:bookmarkStart w:id="274" w:name="_Toc394392850"/>
      <w:bookmarkStart w:id="275" w:name="_Toc507750653"/>
      <w:bookmarkStart w:id="276" w:name="_Toc391585994"/>
      <w:bookmarkStart w:id="277" w:name="_Toc410684918"/>
      <w:bookmarkEnd w:id="266"/>
      <w:bookmarkEnd w:id="267"/>
      <w:bookmarkEnd w:id="269"/>
      <w:bookmarkEnd w:id="270"/>
      <w:bookmarkEnd w:id="271"/>
      <w:bookmarkEnd w:id="272"/>
      <w:bookmarkEnd w:id="273"/>
      <w:bookmarkEnd w:id="274"/>
      <w:r w:rsidRPr="00121F36">
        <w:lastRenderedPageBreak/>
        <w:t>Preliminary Steps</w:t>
      </w:r>
      <w:bookmarkEnd w:id="275"/>
    </w:p>
    <w:p w14:paraId="06807D58" w14:textId="77777777" w:rsidR="00B94A26" w:rsidRPr="00121F36" w:rsidRDefault="00B94A26" w:rsidP="00B94A26">
      <w:pPr>
        <w:pStyle w:val="Heading3"/>
      </w:pPr>
      <w:r w:rsidRPr="00121F36">
        <w:t xml:space="preserve"> </w:t>
      </w:r>
      <w:bookmarkStart w:id="278" w:name="_Toc507750654"/>
      <w:r w:rsidR="007364E7" w:rsidRPr="00121F36">
        <w:t xml:space="preserve">Creating </w:t>
      </w:r>
      <w:r w:rsidRPr="00121F36">
        <w:t>Job Classification</w:t>
      </w:r>
      <w:bookmarkEnd w:id="278"/>
    </w:p>
    <w:p w14:paraId="0A555271" w14:textId="77777777" w:rsidR="00BE7DFE" w:rsidRPr="00121F36" w:rsidRDefault="00BE7DFE" w:rsidP="00BE7DFE">
      <w:pPr>
        <w:pStyle w:val="SAPKeyblockTitle"/>
      </w:pPr>
      <w:r w:rsidRPr="00121F36">
        <w:t>Use</w:t>
      </w:r>
    </w:p>
    <w:p w14:paraId="064878BE" w14:textId="66035EF3" w:rsidR="00BE7DFE" w:rsidRPr="00121F36" w:rsidRDefault="00AF0BEB" w:rsidP="00BE7DFE">
      <w:pPr>
        <w:rPr>
          <w:szCs w:val="18"/>
        </w:rPr>
      </w:pPr>
      <w:r w:rsidRPr="00121F36">
        <w:t xml:space="preserve">In case additional job classifications than the ones delivered with </w:t>
      </w:r>
      <w:r w:rsidR="00A1408F">
        <w:t xml:space="preserve">this SAP Best Practices </w:t>
      </w:r>
      <w:del w:id="279" w:author="Author" w:date="2018-02-12T18:13:00Z">
        <w:r w:rsidR="00A1408F" w:rsidDel="00337667">
          <w:delText>solution</w:delText>
        </w:r>
        <w:r w:rsidR="0011279B" w:rsidRPr="00121F36" w:rsidDel="00337667">
          <w:delText xml:space="preserve"> </w:delText>
        </w:r>
      </w:del>
      <w:r w:rsidRPr="00121F36">
        <w:t>are needed, t</w:t>
      </w:r>
      <w:r w:rsidR="002F7B5D" w:rsidRPr="00121F36">
        <w:t xml:space="preserve">he </w:t>
      </w:r>
      <w:r w:rsidR="00547559">
        <w:rPr>
          <w:szCs w:val="18"/>
        </w:rPr>
        <w:t>A</w:t>
      </w:r>
      <w:r w:rsidR="005F1AB3" w:rsidRPr="00121F36">
        <w:rPr>
          <w:szCs w:val="18"/>
        </w:rPr>
        <w:t xml:space="preserve">dministrative </w:t>
      </w:r>
      <w:r w:rsidR="00547559">
        <w:rPr>
          <w:szCs w:val="18"/>
        </w:rPr>
        <w:t>S</w:t>
      </w:r>
      <w:r w:rsidR="005F1AB3" w:rsidRPr="00121F36">
        <w:rPr>
          <w:szCs w:val="18"/>
        </w:rPr>
        <w:t xml:space="preserve">uper </w:t>
      </w:r>
      <w:r w:rsidR="00547559">
        <w:rPr>
          <w:szCs w:val="18"/>
        </w:rPr>
        <w:t>U</w:t>
      </w:r>
      <w:r w:rsidR="005F1AB3" w:rsidRPr="00121F36">
        <w:rPr>
          <w:szCs w:val="18"/>
        </w:rPr>
        <w:t>ser</w:t>
      </w:r>
      <w:r w:rsidR="005F1AB3" w:rsidRPr="00121F36" w:rsidDel="005F1AB3">
        <w:t xml:space="preserve"> </w:t>
      </w:r>
      <w:r w:rsidRPr="00121F36">
        <w:t>can</w:t>
      </w:r>
      <w:r w:rsidR="002F7B5D" w:rsidRPr="00121F36">
        <w:t xml:space="preserve"> create</w:t>
      </w:r>
      <w:r w:rsidRPr="00121F36">
        <w:t xml:space="preserve"> these</w:t>
      </w:r>
      <w:r w:rsidR="002F7B5D" w:rsidRPr="00121F36">
        <w:t>.</w:t>
      </w:r>
    </w:p>
    <w:p w14:paraId="254CD3A3" w14:textId="77777777" w:rsidR="00BE7DFE" w:rsidRPr="00121F36" w:rsidRDefault="00BE7DFE" w:rsidP="00BE7DFE">
      <w:pPr>
        <w:pStyle w:val="SAPKeyblockTitle"/>
      </w:pPr>
      <w:r w:rsidRPr="00121F36">
        <w:t>Procedure</w:t>
      </w:r>
    </w:p>
    <w:p w14:paraId="0F5FDA0D" w14:textId="7D58E576" w:rsidR="00BE7DFE" w:rsidRPr="00121F36" w:rsidRDefault="00BE7DFE" w:rsidP="00BE7DFE">
      <w:pPr>
        <w:pStyle w:val="ListNumber"/>
      </w:pPr>
      <w:r w:rsidRPr="00121F36">
        <w:t xml:space="preserve">Log on to </w:t>
      </w:r>
      <w:r w:rsidR="00486271" w:rsidRPr="00203C91">
        <w:rPr>
          <w:rStyle w:val="SAPTextReference"/>
        </w:rPr>
        <w:t>Employee Central</w:t>
      </w:r>
      <w:r w:rsidR="00486271" w:rsidRPr="00121F36" w:rsidDel="00486271">
        <w:t xml:space="preserve"> </w:t>
      </w:r>
      <w:r w:rsidRPr="00121F36">
        <w:t xml:space="preserve">as an </w:t>
      </w:r>
      <w:r w:rsidR="00547559">
        <w:rPr>
          <w:szCs w:val="18"/>
        </w:rPr>
        <w:t>A</w:t>
      </w:r>
      <w:r w:rsidR="005F1AB3" w:rsidRPr="00121F36">
        <w:rPr>
          <w:szCs w:val="18"/>
        </w:rPr>
        <w:t xml:space="preserve">dministrative </w:t>
      </w:r>
      <w:r w:rsidR="00547559">
        <w:rPr>
          <w:szCs w:val="18"/>
        </w:rPr>
        <w:t>S</w:t>
      </w:r>
      <w:r w:rsidR="005F1AB3" w:rsidRPr="00121F36">
        <w:rPr>
          <w:szCs w:val="18"/>
        </w:rPr>
        <w:t xml:space="preserve">uper </w:t>
      </w:r>
      <w:r w:rsidR="00547559">
        <w:rPr>
          <w:szCs w:val="18"/>
        </w:rPr>
        <w:t>U</w:t>
      </w:r>
      <w:r w:rsidR="005F1AB3" w:rsidRPr="00121F36">
        <w:rPr>
          <w:szCs w:val="18"/>
        </w:rPr>
        <w:t>ser</w:t>
      </w:r>
      <w:r w:rsidRPr="00121F36">
        <w:t xml:space="preserve">. </w:t>
      </w:r>
    </w:p>
    <w:p w14:paraId="6B3CE349" w14:textId="2C6328AF" w:rsidR="00BE7DFE" w:rsidRPr="00121F36" w:rsidRDefault="00BE7DFE" w:rsidP="00BE7DFE">
      <w:pPr>
        <w:pStyle w:val="ListNumber"/>
      </w:pPr>
      <w:r w:rsidRPr="00121F36">
        <w:t xml:space="preserve">From the </w:t>
      </w:r>
      <w:r w:rsidRPr="00121F36">
        <w:rPr>
          <w:rStyle w:val="SAPScreenElement"/>
        </w:rPr>
        <w:t xml:space="preserve">Home </w:t>
      </w:r>
      <w:r w:rsidRPr="00121F36">
        <w:t>drop-down</w:t>
      </w:r>
      <w:r w:rsidR="00376928">
        <w:t>,</w:t>
      </w:r>
      <w:r w:rsidRPr="00121F36">
        <w:t xml:space="preserve"> select </w:t>
      </w:r>
      <w:r w:rsidRPr="00121F36">
        <w:rPr>
          <w:rStyle w:val="SAPScreenElement"/>
        </w:rPr>
        <w:t>Admin Center</w:t>
      </w:r>
      <w:r w:rsidRPr="00121F36">
        <w:t>.</w:t>
      </w:r>
    </w:p>
    <w:p w14:paraId="19E85B10" w14:textId="77777777" w:rsidR="00BE7DFE" w:rsidRPr="00121F36" w:rsidRDefault="00BE7DFE" w:rsidP="00BE7DFE">
      <w:pPr>
        <w:pStyle w:val="ListNumber"/>
      </w:pPr>
      <w:r w:rsidRPr="00121F36">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w:t>
      </w:r>
      <w:r w:rsidR="00A8075E" w:rsidRPr="00121F36">
        <w:rPr>
          <w:rStyle w:val="SAPScreenElement"/>
        </w:rPr>
        <w:t>Data</w:t>
      </w:r>
      <w:r w:rsidRPr="00121F36">
        <w:t>.</w:t>
      </w:r>
    </w:p>
    <w:p w14:paraId="01FA2BE4" w14:textId="77777777" w:rsidR="00BE7DFE" w:rsidRPr="00121F36" w:rsidRDefault="00BE7DFE" w:rsidP="00BE7DFE">
      <w:pPr>
        <w:pStyle w:val="ListNumber"/>
      </w:pPr>
      <w:r w:rsidRPr="00121F36">
        <w:t xml:space="preserve">On the </w:t>
      </w:r>
      <w:r w:rsidRPr="00121F36">
        <w:rPr>
          <w:rStyle w:val="SAPScreenElement"/>
        </w:rPr>
        <w:t xml:space="preserve">Manage </w:t>
      </w:r>
      <w:r w:rsidR="00A8075E" w:rsidRPr="00121F36">
        <w:rPr>
          <w:rStyle w:val="SAPScreenElement"/>
        </w:rPr>
        <w:t>Data</w:t>
      </w:r>
      <w:r w:rsidR="007364E7" w:rsidRPr="00121F36">
        <w:t xml:space="preserve"> </w:t>
      </w:r>
      <w:r w:rsidRPr="00121F36">
        <w:t xml:space="preserve">screen, in the </w:t>
      </w:r>
      <w:r w:rsidRPr="00121F36">
        <w:rPr>
          <w:rStyle w:val="SAPScreenElement"/>
        </w:rPr>
        <w:t>Create New</w:t>
      </w:r>
      <w:r w:rsidRPr="00121F36">
        <w:t xml:space="preserve"> field select</w:t>
      </w:r>
      <w:r w:rsidRPr="00DE0627">
        <w:rPr>
          <w:rStyle w:val="SAPUserEntry"/>
        </w:rPr>
        <w:t xml:space="preserve"> </w:t>
      </w:r>
      <w:r w:rsidR="007364E7" w:rsidRPr="00121F36">
        <w:rPr>
          <w:rStyle w:val="SAPUserEntry"/>
        </w:rPr>
        <w:t>Job</w:t>
      </w:r>
      <w:r w:rsidR="007364E7" w:rsidRPr="00121F36">
        <w:rPr>
          <w:b/>
        </w:rPr>
        <w:t xml:space="preserve"> </w:t>
      </w:r>
      <w:r w:rsidR="007364E7" w:rsidRPr="00121F36">
        <w:rPr>
          <w:rStyle w:val="SAPUserEntry"/>
        </w:rPr>
        <w:t>Classification</w:t>
      </w:r>
      <w:r w:rsidRPr="00DE0627">
        <w:rPr>
          <w:rStyle w:val="SAPUserEntry"/>
        </w:rPr>
        <w:t xml:space="preserve"> </w:t>
      </w:r>
      <w:r w:rsidRPr="00121F36">
        <w:t>from the drop-down.</w:t>
      </w:r>
    </w:p>
    <w:p w14:paraId="75726A58" w14:textId="77777777" w:rsidR="00BE7DFE" w:rsidRPr="00121F36" w:rsidRDefault="00BE7DFE" w:rsidP="00BE7DFE">
      <w:pPr>
        <w:pStyle w:val="ListNumber"/>
      </w:pPr>
      <w:r w:rsidRPr="00121F36">
        <w:t xml:space="preserve">In the </w:t>
      </w:r>
      <w:r w:rsidR="007364E7" w:rsidRPr="00121F36">
        <w:rPr>
          <w:rStyle w:val="SAPScreenElement"/>
        </w:rPr>
        <w:t>Job Classification</w:t>
      </w:r>
      <w:r w:rsidRPr="00121F36">
        <w:t xml:space="preserve"> portlet, make the following entries:</w:t>
      </w:r>
    </w:p>
    <w:p w14:paraId="4166ABBB" w14:textId="77777777" w:rsidR="007364E7" w:rsidRPr="00121F36" w:rsidRDefault="00BA1875" w:rsidP="0023324B">
      <w:pPr>
        <w:pStyle w:val="ListNumber"/>
        <w:numPr>
          <w:ilvl w:val="0"/>
          <w:numId w:val="0"/>
        </w:numPr>
        <w:ind w:left="360"/>
        <w:rPr>
          <w:rFonts w:ascii="BentonSans Regular" w:hAnsi="BentonSans Regular"/>
          <w:color w:val="666666"/>
          <w:sz w:val="22"/>
        </w:rPr>
      </w:pPr>
      <w:r w:rsidRPr="00121F36">
        <w:rPr>
          <w:noProof/>
        </w:rPr>
        <w:drawing>
          <wp:inline distT="0" distB="0" distL="0" distR="0" wp14:anchorId="354EECD6" wp14:editId="2FE0A782">
            <wp:extent cx="228600" cy="22860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364E7" w:rsidRPr="00121F36">
        <w:rPr>
          <w:rFonts w:ascii="BentonSans Regular" w:hAnsi="BentonSans Regular"/>
          <w:color w:val="666666"/>
          <w:sz w:val="22"/>
        </w:rPr>
        <w:t>Note</w:t>
      </w:r>
    </w:p>
    <w:p w14:paraId="1AD6F5C9" w14:textId="5667C937" w:rsidR="007364E7" w:rsidRPr="00121F36" w:rsidRDefault="0057634D" w:rsidP="0023324B">
      <w:pPr>
        <w:pStyle w:val="ListNumber"/>
        <w:numPr>
          <w:ilvl w:val="0"/>
          <w:numId w:val="0"/>
        </w:numPr>
        <w:ind w:left="360"/>
      </w:pPr>
      <w:r>
        <w:t xml:space="preserve">In the </w:t>
      </w:r>
      <w:r w:rsidR="008C6834">
        <w:t>system,</w:t>
      </w:r>
      <w:r>
        <w:t xml:space="preserve"> r</w:t>
      </w:r>
      <w:r w:rsidR="007364E7" w:rsidRPr="00121F36">
        <w:t>equired fields are marked with a</w:t>
      </w:r>
      <w:r w:rsidR="002645F5">
        <w:t>n</w:t>
      </w:r>
      <w:r w:rsidR="007364E7" w:rsidRPr="00121F36">
        <w:t xml:space="preserve"> asterisk.</w:t>
      </w:r>
      <w:r w:rsidR="00E91815" w:rsidRPr="00121F36">
        <w:t xml:space="preserve"> In</w:t>
      </w:r>
      <w:r w:rsidR="00271402" w:rsidRPr="00121F36">
        <w:t xml:space="preserve"> </w:t>
      </w:r>
      <w:r w:rsidR="003933B1" w:rsidRPr="00121F36">
        <w:t>addition,</w:t>
      </w:r>
      <w:r w:rsidR="00271402" w:rsidRPr="00121F36">
        <w:t xml:space="preserve"> we mention the optional fields that are reasonable to be maintained.</w:t>
      </w:r>
    </w:p>
    <w:tbl>
      <w:tblPr>
        <w:tblW w:w="1034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68"/>
        <w:gridCol w:w="3827"/>
        <w:gridCol w:w="4253"/>
      </w:tblGrid>
      <w:tr w:rsidR="00D41CE4" w:rsidRPr="00121F36" w14:paraId="3AB70411" w14:textId="77777777" w:rsidTr="00D41CE4">
        <w:trPr>
          <w:tblHeader/>
        </w:trPr>
        <w:tc>
          <w:tcPr>
            <w:tcW w:w="2268" w:type="dxa"/>
            <w:tcBorders>
              <w:top w:val="single" w:sz="8" w:space="0" w:color="999999"/>
              <w:left w:val="single" w:sz="8" w:space="0" w:color="999999"/>
              <w:bottom w:val="single" w:sz="8" w:space="0" w:color="999999"/>
              <w:right w:val="single" w:sz="8" w:space="0" w:color="999999"/>
            </w:tcBorders>
            <w:shd w:val="clear" w:color="auto" w:fill="999999"/>
            <w:hideMark/>
          </w:tcPr>
          <w:p w14:paraId="439FD31F" w14:textId="77777777" w:rsidR="00D41CE4" w:rsidRPr="00121F36" w:rsidRDefault="00D41CE4" w:rsidP="007364E7">
            <w:pPr>
              <w:pStyle w:val="SAPTableHeader"/>
              <w:keepLines w:val="0"/>
            </w:pPr>
            <w:r w:rsidRPr="00121F36">
              <w:t>Field Name</w:t>
            </w:r>
          </w:p>
        </w:tc>
        <w:tc>
          <w:tcPr>
            <w:tcW w:w="3827" w:type="dxa"/>
            <w:tcBorders>
              <w:top w:val="single" w:sz="8" w:space="0" w:color="999999"/>
              <w:left w:val="single" w:sz="8" w:space="0" w:color="999999"/>
              <w:bottom w:val="single" w:sz="8" w:space="0" w:color="999999"/>
              <w:right w:val="single" w:sz="8" w:space="0" w:color="999999"/>
            </w:tcBorders>
            <w:shd w:val="clear" w:color="auto" w:fill="999999"/>
            <w:hideMark/>
          </w:tcPr>
          <w:p w14:paraId="65732174" w14:textId="77777777" w:rsidR="00D41CE4" w:rsidRPr="00121F36" w:rsidRDefault="00D41CE4" w:rsidP="007364E7">
            <w:pPr>
              <w:pStyle w:val="SAPTableHeader"/>
              <w:keepLines w:val="0"/>
            </w:pPr>
            <w:r w:rsidRPr="00121F36">
              <w:t>Description</w:t>
            </w:r>
          </w:p>
        </w:tc>
        <w:tc>
          <w:tcPr>
            <w:tcW w:w="4253" w:type="dxa"/>
            <w:tcBorders>
              <w:top w:val="single" w:sz="8" w:space="0" w:color="999999"/>
              <w:left w:val="single" w:sz="8" w:space="0" w:color="999999"/>
              <w:bottom w:val="single" w:sz="8" w:space="0" w:color="999999"/>
              <w:right w:val="single" w:sz="8" w:space="0" w:color="999999"/>
            </w:tcBorders>
            <w:shd w:val="clear" w:color="auto" w:fill="999999"/>
            <w:hideMark/>
          </w:tcPr>
          <w:p w14:paraId="0CD74D24" w14:textId="77777777" w:rsidR="00D41CE4" w:rsidRPr="00121F36" w:rsidRDefault="00D41CE4" w:rsidP="007364E7">
            <w:pPr>
              <w:pStyle w:val="SAPTableHeader"/>
              <w:keepLines w:val="0"/>
            </w:pPr>
            <w:r w:rsidRPr="00121F36">
              <w:t>User Action and Values</w:t>
            </w:r>
          </w:p>
        </w:tc>
      </w:tr>
      <w:tr w:rsidR="00D41CE4" w:rsidRPr="00121F36" w14:paraId="57825735"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1A23DD8A" w14:textId="17A5F78A" w:rsidR="00D41CE4" w:rsidRPr="00121F36" w:rsidRDefault="007F5C0E" w:rsidP="007364E7">
            <w:r>
              <w:rPr>
                <w:rStyle w:val="SAPScreenElement"/>
              </w:rPr>
              <w:t>Effective as of</w:t>
            </w:r>
          </w:p>
        </w:tc>
        <w:tc>
          <w:tcPr>
            <w:tcW w:w="3827" w:type="dxa"/>
            <w:tcBorders>
              <w:top w:val="single" w:sz="8" w:space="0" w:color="999999"/>
              <w:left w:val="single" w:sz="8" w:space="0" w:color="999999"/>
              <w:bottom w:val="single" w:sz="8" w:space="0" w:color="999999"/>
              <w:right w:val="single" w:sz="8" w:space="0" w:color="999999"/>
            </w:tcBorders>
          </w:tcPr>
          <w:p w14:paraId="6CF6B70B" w14:textId="77777777" w:rsidR="00D41CE4" w:rsidRPr="00121F36" w:rsidRDefault="00D41CE4" w:rsidP="007364E7">
            <w:r w:rsidRPr="00121F36">
              <w:t>Validity start date of new job classification</w:t>
            </w:r>
          </w:p>
        </w:tc>
        <w:tc>
          <w:tcPr>
            <w:tcW w:w="4253" w:type="dxa"/>
            <w:tcBorders>
              <w:top w:val="single" w:sz="8" w:space="0" w:color="999999"/>
              <w:left w:val="single" w:sz="8" w:space="0" w:color="999999"/>
              <w:bottom w:val="single" w:sz="8" w:space="0" w:color="999999"/>
              <w:right w:val="single" w:sz="8" w:space="0" w:color="999999"/>
            </w:tcBorders>
          </w:tcPr>
          <w:p w14:paraId="4FD91EE0" w14:textId="77777777" w:rsidR="00D41CE4" w:rsidRPr="00121F36" w:rsidRDefault="00D41CE4" w:rsidP="007364E7">
            <w:pPr>
              <w:rPr>
                <w:rStyle w:val="SAPUserEntry"/>
              </w:rPr>
            </w:pPr>
            <w:r w:rsidRPr="00121F36">
              <w:t>today's date is defaulted, adapt as appropriate</w:t>
            </w:r>
          </w:p>
        </w:tc>
      </w:tr>
      <w:tr w:rsidR="00D41CE4" w:rsidRPr="00121F36" w14:paraId="7D090B1E"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3E58724F" w14:textId="77777777" w:rsidR="00D41CE4" w:rsidRPr="00121F36" w:rsidRDefault="00D41CE4" w:rsidP="007364E7">
            <w:r w:rsidRPr="00121F36">
              <w:rPr>
                <w:rStyle w:val="SAPScreenElement"/>
              </w:rPr>
              <w:t>Job Code</w:t>
            </w:r>
          </w:p>
        </w:tc>
        <w:tc>
          <w:tcPr>
            <w:tcW w:w="3827" w:type="dxa"/>
            <w:tcBorders>
              <w:top w:val="single" w:sz="8" w:space="0" w:color="999999"/>
              <w:left w:val="single" w:sz="8" w:space="0" w:color="999999"/>
              <w:bottom w:val="single" w:sz="8" w:space="0" w:color="999999"/>
              <w:right w:val="single" w:sz="8" w:space="0" w:color="999999"/>
            </w:tcBorders>
          </w:tcPr>
          <w:p w14:paraId="6226034F"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6759D9E5" w14:textId="77777777" w:rsidR="00D41CE4" w:rsidRPr="00121F36" w:rsidRDefault="00D41CE4" w:rsidP="007364E7">
            <w:pPr>
              <w:rPr>
                <w:rStyle w:val="SAPUserEntry"/>
              </w:rPr>
            </w:pPr>
            <w:r w:rsidRPr="00121F36">
              <w:t>enter as appropriate</w:t>
            </w:r>
          </w:p>
        </w:tc>
      </w:tr>
      <w:tr w:rsidR="00D41CE4" w:rsidRPr="00121F36" w14:paraId="4A39E39F"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5EFC7170" w14:textId="77777777" w:rsidR="00D41CE4" w:rsidRPr="00121F36" w:rsidRDefault="00D41CE4" w:rsidP="007364E7">
            <w:r w:rsidRPr="00121F36">
              <w:rPr>
                <w:rStyle w:val="SAPScreenElement"/>
              </w:rPr>
              <w:t>Job Title</w:t>
            </w:r>
          </w:p>
        </w:tc>
        <w:tc>
          <w:tcPr>
            <w:tcW w:w="3827" w:type="dxa"/>
            <w:tcBorders>
              <w:top w:val="single" w:sz="8" w:space="0" w:color="999999"/>
              <w:left w:val="single" w:sz="8" w:space="0" w:color="999999"/>
              <w:bottom w:val="single" w:sz="8" w:space="0" w:color="999999"/>
              <w:right w:val="single" w:sz="8" w:space="0" w:color="999999"/>
            </w:tcBorders>
          </w:tcPr>
          <w:p w14:paraId="1598B320"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1E1C9982" w14:textId="77777777" w:rsidR="00D41CE4" w:rsidRPr="00121F36" w:rsidRDefault="00D41CE4" w:rsidP="007364E7">
            <w:pPr>
              <w:rPr>
                <w:rStyle w:val="SAPUserEntry"/>
              </w:rPr>
            </w:pPr>
            <w:r w:rsidRPr="00121F36">
              <w:t>enter as appropriate</w:t>
            </w:r>
          </w:p>
        </w:tc>
      </w:tr>
      <w:tr w:rsidR="00D41CE4" w:rsidRPr="00121F36" w14:paraId="2F60E3D8"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29DE2AF9" w14:textId="77777777" w:rsidR="00D41CE4" w:rsidRPr="00121F36" w:rsidRDefault="00D41CE4" w:rsidP="007364E7">
            <w:r w:rsidRPr="00121F36">
              <w:rPr>
                <w:rStyle w:val="SAPScreenElement"/>
              </w:rPr>
              <w:t>Description</w:t>
            </w:r>
          </w:p>
        </w:tc>
        <w:tc>
          <w:tcPr>
            <w:tcW w:w="3827" w:type="dxa"/>
            <w:tcBorders>
              <w:top w:val="single" w:sz="8" w:space="0" w:color="999999"/>
              <w:left w:val="single" w:sz="8" w:space="0" w:color="999999"/>
              <w:bottom w:val="single" w:sz="8" w:space="0" w:color="999999"/>
              <w:right w:val="single" w:sz="8" w:space="0" w:color="999999"/>
            </w:tcBorders>
          </w:tcPr>
          <w:p w14:paraId="4B234EA0"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248C247F" w14:textId="77777777" w:rsidR="00D41CE4" w:rsidRPr="00121F36" w:rsidRDefault="00D41CE4" w:rsidP="00271402">
            <w:pPr>
              <w:rPr>
                <w:rStyle w:val="SAPUserEntry"/>
              </w:rPr>
            </w:pPr>
            <w:r w:rsidRPr="00121F36">
              <w:t>enter if appropriate</w:t>
            </w:r>
          </w:p>
        </w:tc>
      </w:tr>
      <w:tr w:rsidR="00D41CE4" w:rsidRPr="00121F36" w14:paraId="39A91E81"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3311A8CA" w14:textId="77777777" w:rsidR="00D41CE4" w:rsidRPr="00121F36" w:rsidRDefault="00D41CE4" w:rsidP="007364E7">
            <w:r w:rsidRPr="00121F36">
              <w:rPr>
                <w:rStyle w:val="SAPScreenElement"/>
              </w:rPr>
              <w:t>Status</w:t>
            </w:r>
          </w:p>
        </w:tc>
        <w:tc>
          <w:tcPr>
            <w:tcW w:w="3827" w:type="dxa"/>
            <w:tcBorders>
              <w:top w:val="single" w:sz="8" w:space="0" w:color="999999"/>
              <w:left w:val="single" w:sz="8" w:space="0" w:color="999999"/>
              <w:bottom w:val="single" w:sz="8" w:space="0" w:color="999999"/>
              <w:right w:val="single" w:sz="8" w:space="0" w:color="999999"/>
            </w:tcBorders>
          </w:tcPr>
          <w:p w14:paraId="4785269F"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5A27886A" w14:textId="77777777" w:rsidR="00D41CE4" w:rsidRPr="00121F36" w:rsidRDefault="00D41CE4" w:rsidP="00271402">
            <w:pPr>
              <w:rPr>
                <w:rStyle w:val="SAPUserEntry"/>
              </w:rPr>
            </w:pPr>
            <w:r w:rsidRPr="00121F36">
              <w:rPr>
                <w:rStyle w:val="SAPUserEntry"/>
              </w:rPr>
              <w:t>Active</w:t>
            </w:r>
          </w:p>
        </w:tc>
      </w:tr>
      <w:tr w:rsidR="00D41CE4" w:rsidRPr="00121F36" w14:paraId="4BA92B93"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28040618" w14:textId="3B7B02BD" w:rsidR="00D92F61" w:rsidRPr="00121F36" w:rsidRDefault="00D92F61" w:rsidP="007364E7">
            <w:pPr>
              <w:rPr>
                <w:rStyle w:val="SAPScreenElement"/>
              </w:rPr>
            </w:pPr>
            <w:r>
              <w:rPr>
                <w:rStyle w:val="SAPScreenElement"/>
              </w:rPr>
              <w:t>default</w:t>
            </w:r>
            <w:r w:rsidRPr="00121F36">
              <w:rPr>
                <w:rStyle w:val="SAPScreenElement"/>
              </w:rPr>
              <w:t>JobLevel</w:t>
            </w:r>
          </w:p>
        </w:tc>
        <w:tc>
          <w:tcPr>
            <w:tcW w:w="3827" w:type="dxa"/>
            <w:tcBorders>
              <w:top w:val="single" w:sz="8" w:space="0" w:color="999999"/>
              <w:left w:val="single" w:sz="8" w:space="0" w:color="999999"/>
              <w:bottom w:val="single" w:sz="8" w:space="0" w:color="999999"/>
              <w:right w:val="single" w:sz="8" w:space="0" w:color="999999"/>
            </w:tcBorders>
          </w:tcPr>
          <w:p w14:paraId="3D6A8848"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3AFB0986" w14:textId="77777777" w:rsidR="00D41CE4" w:rsidRPr="00121F36" w:rsidRDefault="00D41CE4" w:rsidP="007364E7">
            <w:pPr>
              <w:rPr>
                <w:rStyle w:val="SAPUserEntry"/>
              </w:rPr>
            </w:pPr>
            <w:r w:rsidRPr="00121F36">
              <w:t>select from drop-down</w:t>
            </w:r>
          </w:p>
        </w:tc>
      </w:tr>
      <w:tr w:rsidR="00D41CE4" w:rsidRPr="00121F36" w14:paraId="65B8B42A"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33F994B3" w14:textId="77777777" w:rsidR="00D41CE4" w:rsidRPr="00121F36" w:rsidRDefault="00D41CE4" w:rsidP="007364E7">
            <w:pPr>
              <w:rPr>
                <w:rStyle w:val="SAPScreenElement"/>
              </w:rPr>
            </w:pPr>
            <w:r w:rsidRPr="00121F36">
              <w:rPr>
                <w:rStyle w:val="SAPScreenElement"/>
              </w:rPr>
              <w:t>Standard Weekly Hours</w:t>
            </w:r>
          </w:p>
        </w:tc>
        <w:tc>
          <w:tcPr>
            <w:tcW w:w="3827" w:type="dxa"/>
            <w:tcBorders>
              <w:top w:val="single" w:sz="8" w:space="0" w:color="999999"/>
              <w:left w:val="single" w:sz="8" w:space="0" w:color="999999"/>
              <w:bottom w:val="single" w:sz="8" w:space="0" w:color="999999"/>
              <w:right w:val="single" w:sz="8" w:space="0" w:color="999999"/>
            </w:tcBorders>
          </w:tcPr>
          <w:p w14:paraId="08CA58E5"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55C0EFB4" w14:textId="77777777" w:rsidR="00D41CE4" w:rsidRPr="00121F36" w:rsidRDefault="00D41CE4" w:rsidP="007364E7">
            <w:pPr>
              <w:rPr>
                <w:rStyle w:val="SAPUserEntry"/>
              </w:rPr>
            </w:pPr>
            <w:r w:rsidRPr="00121F36">
              <w:t>enter as appropriate</w:t>
            </w:r>
          </w:p>
        </w:tc>
      </w:tr>
      <w:tr w:rsidR="00D41CE4" w:rsidRPr="00121F36" w14:paraId="34B51C5F"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79E49F0C" w14:textId="77777777" w:rsidR="00D41CE4" w:rsidRPr="00121F36" w:rsidRDefault="00D41CE4" w:rsidP="007364E7">
            <w:pPr>
              <w:rPr>
                <w:rStyle w:val="SAPScreenElement"/>
              </w:rPr>
            </w:pPr>
            <w:r w:rsidRPr="00121F36">
              <w:rPr>
                <w:rStyle w:val="SAPScreenElement"/>
              </w:rPr>
              <w:t>Regular/Temporary</w:t>
            </w:r>
          </w:p>
        </w:tc>
        <w:tc>
          <w:tcPr>
            <w:tcW w:w="3827" w:type="dxa"/>
            <w:tcBorders>
              <w:top w:val="single" w:sz="8" w:space="0" w:color="999999"/>
              <w:left w:val="single" w:sz="8" w:space="0" w:color="999999"/>
              <w:bottom w:val="single" w:sz="8" w:space="0" w:color="999999"/>
              <w:right w:val="single" w:sz="8" w:space="0" w:color="999999"/>
            </w:tcBorders>
          </w:tcPr>
          <w:p w14:paraId="52B68FDC"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40B9D88B" w14:textId="5A0F91FB" w:rsidR="00D41CE4" w:rsidRPr="00121F36" w:rsidRDefault="00D41CE4" w:rsidP="00651D62">
            <w:pPr>
              <w:rPr>
                <w:rStyle w:val="SAPUserEntry"/>
              </w:rPr>
            </w:pPr>
            <w:r w:rsidRPr="00121F36">
              <w:t>select for example</w:t>
            </w:r>
            <w:r w:rsidRPr="00A314D2">
              <w:rPr>
                <w:rStyle w:val="SAPUserEntry"/>
              </w:rPr>
              <w:t xml:space="preserve"> </w:t>
            </w:r>
            <w:r w:rsidRPr="00121F36">
              <w:rPr>
                <w:rStyle w:val="SAPUserEntry"/>
              </w:rPr>
              <w:t xml:space="preserve">Regular </w:t>
            </w:r>
            <w:r w:rsidRPr="00121F36">
              <w:t>from drop-down</w:t>
            </w:r>
            <w:r w:rsidRPr="00121F36">
              <w:rPr>
                <w:rStyle w:val="SAPUserEntry"/>
              </w:rPr>
              <w:t xml:space="preserve"> </w:t>
            </w:r>
          </w:p>
        </w:tc>
      </w:tr>
      <w:tr w:rsidR="00D41CE4" w:rsidRPr="00121F36" w14:paraId="1ED550E9"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230E341E" w14:textId="77777777" w:rsidR="00D41CE4" w:rsidRPr="00121F36" w:rsidRDefault="00D41CE4" w:rsidP="007364E7">
            <w:pPr>
              <w:rPr>
                <w:rStyle w:val="SAPScreenElement"/>
              </w:rPr>
            </w:pPr>
            <w:r w:rsidRPr="00121F36">
              <w:rPr>
                <w:rStyle w:val="SAPScreenElement"/>
              </w:rPr>
              <w:t>Is Full Time Employee</w:t>
            </w:r>
          </w:p>
        </w:tc>
        <w:tc>
          <w:tcPr>
            <w:tcW w:w="3827" w:type="dxa"/>
            <w:tcBorders>
              <w:top w:val="single" w:sz="8" w:space="0" w:color="999999"/>
              <w:left w:val="single" w:sz="8" w:space="0" w:color="999999"/>
              <w:bottom w:val="single" w:sz="8" w:space="0" w:color="999999"/>
              <w:right w:val="single" w:sz="8" w:space="0" w:color="999999"/>
            </w:tcBorders>
          </w:tcPr>
          <w:p w14:paraId="72F220F0" w14:textId="77777777" w:rsidR="00D41CE4" w:rsidRPr="00121F36" w:rsidRDefault="00D41CE4" w:rsidP="007364E7"/>
        </w:tc>
        <w:tc>
          <w:tcPr>
            <w:tcW w:w="4253" w:type="dxa"/>
            <w:tcBorders>
              <w:top w:val="single" w:sz="8" w:space="0" w:color="999999"/>
              <w:left w:val="single" w:sz="8" w:space="0" w:color="999999"/>
              <w:bottom w:val="single" w:sz="8" w:space="0" w:color="999999"/>
              <w:right w:val="single" w:sz="8" w:space="0" w:color="999999"/>
            </w:tcBorders>
          </w:tcPr>
          <w:p w14:paraId="4DE68050" w14:textId="77777777" w:rsidR="00D41CE4" w:rsidRPr="00121F36" w:rsidRDefault="00D41CE4" w:rsidP="007364E7">
            <w:pPr>
              <w:rPr>
                <w:rStyle w:val="SAPUserEntry"/>
              </w:rPr>
            </w:pPr>
            <w:r w:rsidRPr="00121F36">
              <w:rPr>
                <w:rStyle w:val="SAPUserEntry"/>
              </w:rPr>
              <w:t>No</w:t>
            </w:r>
            <w:r w:rsidRPr="00A314D2">
              <w:rPr>
                <w:rStyle w:val="SAPUserEntry"/>
              </w:rPr>
              <w:t xml:space="preserve"> </w:t>
            </w:r>
            <w:r w:rsidRPr="00121F36">
              <w:t>is defaulted, adapt as appropriate</w:t>
            </w:r>
          </w:p>
        </w:tc>
      </w:tr>
      <w:tr w:rsidR="00D41CE4" w:rsidRPr="00121F36" w14:paraId="0896C4B8"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788DB7EF" w14:textId="77777777" w:rsidR="00D41CE4" w:rsidRPr="00121F36" w:rsidRDefault="00D41CE4" w:rsidP="00271402">
            <w:pPr>
              <w:rPr>
                <w:rStyle w:val="SAPScreenElement"/>
              </w:rPr>
            </w:pPr>
            <w:r w:rsidRPr="00121F36">
              <w:rPr>
                <w:rStyle w:val="SAPScreenElement"/>
              </w:rPr>
              <w:lastRenderedPageBreak/>
              <w:t>Pay Grade</w:t>
            </w:r>
          </w:p>
        </w:tc>
        <w:tc>
          <w:tcPr>
            <w:tcW w:w="3827" w:type="dxa"/>
            <w:tcBorders>
              <w:top w:val="single" w:sz="8" w:space="0" w:color="999999"/>
              <w:left w:val="single" w:sz="8" w:space="0" w:color="999999"/>
              <w:bottom w:val="single" w:sz="8" w:space="0" w:color="999999"/>
              <w:right w:val="single" w:sz="8" w:space="0" w:color="999999"/>
            </w:tcBorders>
          </w:tcPr>
          <w:p w14:paraId="6FD63BFD" w14:textId="77777777" w:rsidR="00D41CE4" w:rsidRPr="00121F36" w:rsidRDefault="00D41CE4" w:rsidP="00271402"/>
        </w:tc>
        <w:tc>
          <w:tcPr>
            <w:tcW w:w="4253" w:type="dxa"/>
            <w:tcBorders>
              <w:top w:val="single" w:sz="8" w:space="0" w:color="999999"/>
              <w:left w:val="single" w:sz="8" w:space="0" w:color="999999"/>
              <w:bottom w:val="single" w:sz="8" w:space="0" w:color="999999"/>
              <w:right w:val="single" w:sz="8" w:space="0" w:color="999999"/>
            </w:tcBorders>
          </w:tcPr>
          <w:p w14:paraId="08C855F8" w14:textId="77777777" w:rsidR="00D41CE4" w:rsidRPr="00121F36" w:rsidRDefault="00D41CE4" w:rsidP="00271402">
            <w:pPr>
              <w:rPr>
                <w:rStyle w:val="SAPUserEntry"/>
              </w:rPr>
            </w:pPr>
            <w:r w:rsidRPr="00121F36">
              <w:t>select from drop-down</w:t>
            </w:r>
          </w:p>
        </w:tc>
      </w:tr>
      <w:tr w:rsidR="00D41CE4" w:rsidRPr="00121F36" w14:paraId="34D79E27" w14:textId="77777777" w:rsidTr="00D41CE4">
        <w:tc>
          <w:tcPr>
            <w:tcW w:w="2268" w:type="dxa"/>
            <w:tcBorders>
              <w:top w:val="single" w:sz="8" w:space="0" w:color="999999"/>
              <w:left w:val="single" w:sz="8" w:space="0" w:color="999999"/>
              <w:bottom w:val="single" w:sz="8" w:space="0" w:color="999999"/>
              <w:right w:val="single" w:sz="8" w:space="0" w:color="999999"/>
            </w:tcBorders>
          </w:tcPr>
          <w:p w14:paraId="1B056E1C" w14:textId="77777777" w:rsidR="00D41CE4" w:rsidRPr="00121F36" w:rsidRDefault="00D41CE4" w:rsidP="00271402">
            <w:r w:rsidRPr="00121F36">
              <w:rPr>
                <w:rStyle w:val="SAPScreenElement"/>
              </w:rPr>
              <w:t>Job Function</w:t>
            </w:r>
          </w:p>
        </w:tc>
        <w:tc>
          <w:tcPr>
            <w:tcW w:w="3827" w:type="dxa"/>
            <w:tcBorders>
              <w:top w:val="single" w:sz="8" w:space="0" w:color="999999"/>
              <w:left w:val="single" w:sz="8" w:space="0" w:color="999999"/>
              <w:bottom w:val="single" w:sz="8" w:space="0" w:color="999999"/>
              <w:right w:val="single" w:sz="8" w:space="0" w:color="999999"/>
            </w:tcBorders>
          </w:tcPr>
          <w:p w14:paraId="3A5DE28B" w14:textId="77777777" w:rsidR="00D41CE4" w:rsidRPr="00121F36" w:rsidRDefault="00D41CE4" w:rsidP="00271402"/>
        </w:tc>
        <w:tc>
          <w:tcPr>
            <w:tcW w:w="4253" w:type="dxa"/>
            <w:tcBorders>
              <w:top w:val="single" w:sz="8" w:space="0" w:color="999999"/>
              <w:left w:val="single" w:sz="8" w:space="0" w:color="999999"/>
              <w:bottom w:val="single" w:sz="8" w:space="0" w:color="999999"/>
              <w:right w:val="single" w:sz="8" w:space="0" w:color="999999"/>
            </w:tcBorders>
          </w:tcPr>
          <w:p w14:paraId="3EC8B514" w14:textId="77777777" w:rsidR="00D41CE4" w:rsidRPr="00121F36" w:rsidRDefault="00D41CE4" w:rsidP="00271402">
            <w:pPr>
              <w:rPr>
                <w:rStyle w:val="SAPUserEntry"/>
              </w:rPr>
            </w:pPr>
            <w:r w:rsidRPr="00121F36">
              <w:t>select from drop-down</w:t>
            </w:r>
          </w:p>
        </w:tc>
      </w:tr>
    </w:tbl>
    <w:p w14:paraId="4EDB087F" w14:textId="77777777" w:rsidR="00A8075E" w:rsidRPr="00121F36" w:rsidRDefault="00A8075E" w:rsidP="00BE7DFE">
      <w:pPr>
        <w:pStyle w:val="ListNumber"/>
      </w:pPr>
      <w:r w:rsidRPr="00121F36">
        <w:t xml:space="preserve">If needed, you can add country-specific details. For this, choose in the </w:t>
      </w:r>
      <w:r w:rsidRPr="00121F36">
        <w:rPr>
          <w:rStyle w:val="SAPScreenElement"/>
        </w:rPr>
        <w:t>Job Classification Countries</w:t>
      </w:r>
      <w:r w:rsidRPr="00121F36">
        <w:t xml:space="preserve"> section of the portlet a </w:t>
      </w:r>
      <w:r w:rsidRPr="00121F36">
        <w:rPr>
          <w:rStyle w:val="SAPScreenElement"/>
        </w:rPr>
        <w:t>Country</w:t>
      </w:r>
      <w:r w:rsidRPr="00121F36">
        <w:t xml:space="preserve"> from the drop-down. Select the </w:t>
      </w:r>
      <w:r w:rsidRPr="00121F36">
        <w:rPr>
          <w:rStyle w:val="SAPScreenElement"/>
        </w:rPr>
        <w:t>Details</w:t>
      </w:r>
      <w:r w:rsidRPr="00121F36">
        <w:t xml:space="preserve"> link next to the selected country. In the upcoming </w:t>
      </w:r>
      <w:r w:rsidRPr="00121F36">
        <w:rPr>
          <w:rStyle w:val="SAPScreenElement"/>
        </w:rPr>
        <w:t>Details</w:t>
      </w:r>
      <w:r w:rsidRPr="00121F36">
        <w:t xml:space="preserve"> dialog box, enter values as appropriate. Then select the </w:t>
      </w:r>
      <w:r w:rsidRPr="00121F36">
        <w:rPr>
          <w:rStyle w:val="SAPScreenElement"/>
        </w:rPr>
        <w:t>Done</w:t>
      </w:r>
      <w:r w:rsidRPr="00121F36">
        <w:t xml:space="preserve"> button.</w:t>
      </w:r>
    </w:p>
    <w:p w14:paraId="43E1D12B" w14:textId="77777777" w:rsidR="00BE7DFE" w:rsidRPr="00121F36" w:rsidRDefault="00BE7DFE" w:rsidP="00BE7DFE">
      <w:pPr>
        <w:pStyle w:val="ListNumber"/>
      </w:pPr>
      <w:r w:rsidRPr="00121F36">
        <w:t xml:space="preserve">Choose the </w:t>
      </w:r>
      <w:r w:rsidRPr="00121F36">
        <w:rPr>
          <w:rStyle w:val="SAPScreenElement"/>
        </w:rPr>
        <w:t>Save</w:t>
      </w:r>
      <w:r w:rsidRPr="00121F36">
        <w:t xml:space="preserve"> button to save the record.</w:t>
      </w:r>
    </w:p>
    <w:p w14:paraId="49224114" w14:textId="77777777" w:rsidR="00BE7DFE" w:rsidRPr="00121F36" w:rsidRDefault="00BE7DFE" w:rsidP="00682FD8">
      <w:pPr>
        <w:pStyle w:val="SAPKeyblockTitle"/>
      </w:pPr>
      <w:r w:rsidRPr="00121F36">
        <w:t>Result</w:t>
      </w:r>
    </w:p>
    <w:p w14:paraId="422769AB" w14:textId="77777777" w:rsidR="00BE7DFE" w:rsidRPr="00121F36" w:rsidRDefault="00A320E1" w:rsidP="00BE7DFE">
      <w:r w:rsidRPr="00121F36">
        <w:t>A new job classification has been created.</w:t>
      </w:r>
    </w:p>
    <w:p w14:paraId="7D0D90F2" w14:textId="22DD55F5" w:rsidR="00B94A26" w:rsidRPr="00121F36" w:rsidRDefault="00BE7DFE" w:rsidP="00B94A26">
      <w:pPr>
        <w:pStyle w:val="Heading3"/>
      </w:pPr>
      <w:bookmarkStart w:id="280" w:name="_Toc507750655"/>
      <w:r w:rsidRPr="00121F36">
        <w:t xml:space="preserve">Creating </w:t>
      </w:r>
      <w:r w:rsidR="00BD22AA">
        <w:t>Company</w:t>
      </w:r>
      <w:r w:rsidR="00BD22AA" w:rsidRPr="00121F36">
        <w:t xml:space="preserve"> </w:t>
      </w:r>
      <w:r w:rsidR="001E183A" w:rsidRPr="00121F36">
        <w:t>Structure</w:t>
      </w:r>
      <w:bookmarkEnd w:id="280"/>
      <w:r w:rsidRPr="00121F36">
        <w:t xml:space="preserve"> </w:t>
      </w:r>
    </w:p>
    <w:p w14:paraId="0C7E8D3A" w14:textId="77777777" w:rsidR="00696026" w:rsidRPr="00121F36" w:rsidRDefault="00696026" w:rsidP="00696026">
      <w:pPr>
        <w:pStyle w:val="SAPKeyblockTitle"/>
      </w:pPr>
      <w:r w:rsidRPr="00121F36">
        <w:t>Use</w:t>
      </w:r>
    </w:p>
    <w:p w14:paraId="6DFCA08A" w14:textId="499CBAEE" w:rsidR="00696026" w:rsidRDefault="00DE516E" w:rsidP="00696026">
      <w:pPr>
        <w:rPr>
          <w:szCs w:val="18"/>
        </w:rPr>
      </w:pPr>
      <w:r>
        <w:t>In case the co</w:t>
      </w:r>
      <w:r w:rsidR="000B775F">
        <w:t xml:space="preserve">mpany structure has not been set up yet, </w:t>
      </w:r>
      <w:r w:rsidR="002713C7">
        <w:t xml:space="preserve">depending on the option used, either the HR Administrator or the </w:t>
      </w:r>
      <w:r w:rsidR="0034723F" w:rsidRPr="00121F36">
        <w:rPr>
          <w:szCs w:val="18"/>
        </w:rPr>
        <w:t xml:space="preserve">Administrative Super User </w:t>
      </w:r>
      <w:r w:rsidR="009E5BFC" w:rsidRPr="00121F36">
        <w:t xml:space="preserve">creates </w:t>
      </w:r>
      <w:r w:rsidR="00BD22AA">
        <w:t xml:space="preserve">instances of </w:t>
      </w:r>
      <w:r w:rsidR="009E5BFC" w:rsidRPr="00121F36">
        <w:t xml:space="preserve">organization </w:t>
      </w:r>
      <w:r w:rsidR="00BD22AA">
        <w:t>objects</w:t>
      </w:r>
      <w:r w:rsidR="009E5BFC" w:rsidRPr="00121F36">
        <w:t xml:space="preserve">, like business units, </w:t>
      </w:r>
      <w:r w:rsidR="00BD22AA" w:rsidRPr="00121F36">
        <w:t>divisions</w:t>
      </w:r>
      <w:r w:rsidR="00BD22AA">
        <w:t>, or</w:t>
      </w:r>
      <w:r w:rsidR="00BD22AA" w:rsidRPr="00121F36">
        <w:t xml:space="preserve"> </w:t>
      </w:r>
      <w:r w:rsidR="009E5BFC" w:rsidRPr="00121F36">
        <w:t>departments</w:t>
      </w:r>
      <w:r w:rsidR="00696026" w:rsidRPr="00121F36">
        <w:rPr>
          <w:szCs w:val="18"/>
        </w:rPr>
        <w:t>.</w:t>
      </w:r>
    </w:p>
    <w:p w14:paraId="2B449B90" w14:textId="104B88AA" w:rsidR="00BD22AA" w:rsidRPr="00B40065" w:rsidRDefault="00E32413">
      <w:r>
        <w:rPr>
          <w:szCs w:val="18"/>
        </w:rPr>
        <w:t xml:space="preserve">In </w:t>
      </w:r>
      <w:r w:rsidRPr="00B40065">
        <w:rPr>
          <w:szCs w:val="18"/>
        </w:rPr>
        <w:t>case the</w:t>
      </w:r>
      <w:r w:rsidRPr="00682FD8">
        <w:rPr>
          <w:rStyle w:val="SAPEmphasis"/>
        </w:rPr>
        <w:t xml:space="preserve"> Company Structure Overview module has been </w:t>
      </w:r>
      <w:r w:rsidR="00E64F7B">
        <w:rPr>
          <w:rStyle w:val="SAPEmphasis"/>
        </w:rPr>
        <w:t>implemented</w:t>
      </w:r>
      <w:r w:rsidRPr="00682FD8">
        <w:rPr>
          <w:rStyle w:val="SAPEmphasis"/>
        </w:rPr>
        <w:t xml:space="preserve"> </w:t>
      </w:r>
      <w:r w:rsidRPr="00FB7571">
        <w:rPr>
          <w:szCs w:val="18"/>
          <w:rPrChange w:id="281" w:author="Author" w:date="2018-02-14T13:43:00Z">
            <w:rPr>
              <w:rStyle w:val="SAPEmphasis"/>
            </w:rPr>
          </w:rPrChange>
        </w:rPr>
        <w:t xml:space="preserve">in </w:t>
      </w:r>
      <w:r w:rsidR="00E64F7B" w:rsidRPr="00FB7571">
        <w:rPr>
          <w:szCs w:val="18"/>
          <w:rPrChange w:id="282" w:author="Author" w:date="2018-02-14T13:43:00Z">
            <w:rPr>
              <w:rStyle w:val="SAPEmphasis"/>
            </w:rPr>
          </w:rPrChange>
        </w:rPr>
        <w:t>the</w:t>
      </w:r>
      <w:r w:rsidRPr="00FB7571">
        <w:rPr>
          <w:szCs w:val="18"/>
        </w:rPr>
        <w:t xml:space="preserve"> </w:t>
      </w:r>
      <w:r w:rsidRPr="00FB7571">
        <w:rPr>
          <w:szCs w:val="18"/>
          <w:rPrChange w:id="283" w:author="Author" w:date="2018-02-14T13:43:00Z">
            <w:rPr>
              <w:rStyle w:val="SAPEmphasis"/>
            </w:rPr>
          </w:rPrChange>
        </w:rPr>
        <w:t>Employee Central instance</w:t>
      </w:r>
      <w:ins w:id="284" w:author="Author" w:date="2018-02-14T13:43:00Z">
        <w:r w:rsidR="00BB0CF6" w:rsidRPr="00BB0CF6">
          <w:rPr>
            <w:rStyle w:val="SAPEmphasis"/>
          </w:rPr>
          <w:t xml:space="preserve"> </w:t>
        </w:r>
        <w:r w:rsidR="00BB0CF6">
          <w:rPr>
            <w:rStyle w:val="SAPEmphasis"/>
          </w:rPr>
          <w:t>using the SAP Best Practices</w:t>
        </w:r>
      </w:ins>
      <w:r w:rsidRPr="00682FD8">
        <w:t>, the HR Administrator can</w:t>
      </w:r>
      <w:r w:rsidR="00622DB0">
        <w:t xml:space="preserve"> execute</w:t>
      </w:r>
      <w:r w:rsidRPr="00682FD8">
        <w:t xml:space="preserve"> </w:t>
      </w:r>
      <w:r w:rsidR="00BD22AA" w:rsidRPr="00682FD8">
        <w:t xml:space="preserve">all necessary steps described in the test script of scope item </w:t>
      </w:r>
      <w:r w:rsidR="00BD22AA" w:rsidRPr="00682FD8">
        <w:rPr>
          <w:rStyle w:val="SAPScreenElement"/>
          <w:color w:val="auto"/>
        </w:rPr>
        <w:t>Manage</w:t>
      </w:r>
      <w:r w:rsidR="00BD22AA" w:rsidRPr="00682FD8">
        <w:rPr>
          <w:rStyle w:val="SAPScreenElement"/>
        </w:rPr>
        <w:t xml:space="preserve"> </w:t>
      </w:r>
      <w:r w:rsidR="00BD22AA" w:rsidRPr="00682FD8">
        <w:rPr>
          <w:rStyle w:val="SAPScreenElement"/>
          <w:color w:val="auto"/>
        </w:rPr>
        <w:t>Company Structure (2OY)</w:t>
      </w:r>
      <w:r w:rsidR="00BD22AA" w:rsidRPr="00682FD8">
        <w:t>.</w:t>
      </w:r>
    </w:p>
    <w:p w14:paraId="0FA7D05D" w14:textId="01433ED9" w:rsidR="00B866A5" w:rsidRPr="00121F36" w:rsidRDefault="00E32413" w:rsidP="00696026">
      <w:r w:rsidRPr="00B40065">
        <w:t xml:space="preserve">In case </w:t>
      </w:r>
      <w:r w:rsidRPr="00B40065">
        <w:rPr>
          <w:szCs w:val="18"/>
        </w:rPr>
        <w:t>the</w:t>
      </w:r>
      <w:r w:rsidRPr="00682FD8">
        <w:rPr>
          <w:rStyle w:val="SAPEmphasis"/>
        </w:rPr>
        <w:t xml:space="preserve"> Company Structure Overview module has not been </w:t>
      </w:r>
      <w:r w:rsidR="00E64F7B">
        <w:rPr>
          <w:rStyle w:val="SAPEmphasis"/>
        </w:rPr>
        <w:t>implemented</w:t>
      </w:r>
      <w:r w:rsidR="00E64F7B" w:rsidRPr="00D334E4">
        <w:rPr>
          <w:rStyle w:val="SAPEmphasis"/>
        </w:rPr>
        <w:t xml:space="preserve"> </w:t>
      </w:r>
      <w:r w:rsidRPr="00FB7571">
        <w:rPr>
          <w:szCs w:val="18"/>
          <w:rPrChange w:id="285" w:author="Author" w:date="2018-02-14T13:43:00Z">
            <w:rPr>
              <w:rStyle w:val="SAPEmphasis"/>
            </w:rPr>
          </w:rPrChange>
        </w:rPr>
        <w:t xml:space="preserve">in </w:t>
      </w:r>
      <w:r w:rsidR="00E64F7B" w:rsidRPr="00FB7571">
        <w:rPr>
          <w:szCs w:val="18"/>
          <w:rPrChange w:id="286" w:author="Author" w:date="2018-02-14T13:43:00Z">
            <w:rPr>
              <w:rStyle w:val="SAPEmphasis"/>
            </w:rPr>
          </w:rPrChange>
        </w:rPr>
        <w:t>the</w:t>
      </w:r>
      <w:r w:rsidRPr="00FB7571">
        <w:rPr>
          <w:szCs w:val="18"/>
        </w:rPr>
        <w:t xml:space="preserve"> </w:t>
      </w:r>
      <w:r w:rsidRPr="00FB7571">
        <w:rPr>
          <w:szCs w:val="18"/>
          <w:rPrChange w:id="287" w:author="Author" w:date="2018-02-14T13:43:00Z">
            <w:rPr>
              <w:rStyle w:val="SAPEmphasis"/>
            </w:rPr>
          </w:rPrChange>
        </w:rPr>
        <w:t>Employee Central instance</w:t>
      </w:r>
      <w:r w:rsidRPr="00682FD8">
        <w:t xml:space="preserve">, the </w:t>
      </w:r>
      <w:r w:rsidRPr="00B40065">
        <w:t>company</w:t>
      </w:r>
      <w:r>
        <w:t xml:space="preserve"> structure needs to be created using</w:t>
      </w:r>
      <w:r w:rsidRPr="0023324B">
        <w:rPr>
          <w:rStyle w:val="SAPEmphasis"/>
        </w:rPr>
        <w:t xml:space="preserve"> </w:t>
      </w:r>
      <w:r w:rsidRPr="00682FD8">
        <w:t>the Administration Tools</w:t>
      </w:r>
      <w:r>
        <w:t xml:space="preserve">. In this case, the steps are executed by the </w:t>
      </w:r>
      <w:r w:rsidRPr="00121F36">
        <w:rPr>
          <w:szCs w:val="18"/>
        </w:rPr>
        <w:t>Admin</w:t>
      </w:r>
      <w:r>
        <w:rPr>
          <w:szCs w:val="18"/>
        </w:rPr>
        <w:t xml:space="preserve">istrative Super User, as he or she has the appropriate permissions. </w:t>
      </w:r>
      <w:r w:rsidR="00B866A5" w:rsidRPr="00121F36">
        <w:rPr>
          <w:szCs w:val="18"/>
        </w:rPr>
        <w:t xml:space="preserve">In the following, we give as example the creation of </w:t>
      </w:r>
      <w:r w:rsidR="00A32811" w:rsidRPr="00121F36">
        <w:rPr>
          <w:szCs w:val="18"/>
        </w:rPr>
        <w:t xml:space="preserve">a </w:t>
      </w:r>
      <w:r w:rsidR="00B866A5" w:rsidRPr="00121F36">
        <w:rPr>
          <w:szCs w:val="18"/>
        </w:rPr>
        <w:t>business unit</w:t>
      </w:r>
      <w:r>
        <w:rPr>
          <w:szCs w:val="18"/>
        </w:rPr>
        <w:t xml:space="preserve"> </w:t>
      </w:r>
      <w:r>
        <w:t>using</w:t>
      </w:r>
      <w:r w:rsidRPr="0023324B">
        <w:rPr>
          <w:rStyle w:val="SAPEmphasis"/>
        </w:rPr>
        <w:t xml:space="preserve"> </w:t>
      </w:r>
      <w:r w:rsidRPr="001A4847">
        <w:t>the Administration Tools</w:t>
      </w:r>
      <w:r w:rsidR="00B866A5" w:rsidRPr="00121F36">
        <w:rPr>
          <w:szCs w:val="18"/>
        </w:rPr>
        <w:t>.</w:t>
      </w:r>
      <w:r w:rsidRPr="00E32413">
        <w:rPr>
          <w:rStyle w:val="SAPScreenElement"/>
        </w:rPr>
        <w:t xml:space="preserve"> </w:t>
      </w:r>
      <w:r w:rsidR="000225C1" w:rsidRPr="00121F36">
        <w:rPr>
          <w:szCs w:val="18"/>
        </w:rPr>
        <w:t>In addition</w:t>
      </w:r>
      <w:r w:rsidR="009E5BFC" w:rsidRPr="00121F36">
        <w:rPr>
          <w:szCs w:val="18"/>
        </w:rPr>
        <w:t>,</w:t>
      </w:r>
      <w:r w:rsidR="000225C1" w:rsidRPr="00121F36">
        <w:rPr>
          <w:szCs w:val="18"/>
        </w:rPr>
        <w:t xml:space="preserve"> we highlight the additional fields to be filled in case of creating a division or department.</w:t>
      </w:r>
    </w:p>
    <w:p w14:paraId="33F12793" w14:textId="77777777" w:rsidR="00696026" w:rsidRPr="00121F36" w:rsidRDefault="00696026" w:rsidP="00696026">
      <w:pPr>
        <w:pStyle w:val="SAPKeyblockTitle"/>
      </w:pPr>
      <w:r w:rsidRPr="00121F36">
        <w:t>Prerequisites</w:t>
      </w:r>
    </w:p>
    <w:p w14:paraId="4587F730" w14:textId="77777777" w:rsidR="00696026" w:rsidRPr="00121F36" w:rsidRDefault="00D3649B" w:rsidP="00696026">
      <w:r w:rsidRPr="00121F36">
        <w:t>The legal entity must be in place</w:t>
      </w:r>
      <w:r w:rsidR="00696026" w:rsidRPr="00121F36">
        <w:t>.</w:t>
      </w:r>
    </w:p>
    <w:p w14:paraId="0C22BC8A" w14:textId="77777777" w:rsidR="00696026" w:rsidRPr="00121F36" w:rsidRDefault="00696026" w:rsidP="00696026">
      <w:pPr>
        <w:pStyle w:val="SAPKeyblockTitle"/>
      </w:pPr>
      <w:r w:rsidRPr="00121F36">
        <w:t>Procedure</w:t>
      </w:r>
    </w:p>
    <w:p w14:paraId="2BA7B447" w14:textId="52818441" w:rsidR="00696026" w:rsidRPr="00121F36" w:rsidRDefault="00696026" w:rsidP="00AB2608">
      <w:pPr>
        <w:pStyle w:val="ListNumber"/>
        <w:numPr>
          <w:ilvl w:val="0"/>
          <w:numId w:val="42"/>
        </w:numPr>
      </w:pPr>
      <w:r w:rsidRPr="00121F36">
        <w:t xml:space="preserve">Log on to </w:t>
      </w:r>
      <w:r w:rsidR="00486271" w:rsidRPr="00203C91">
        <w:rPr>
          <w:rStyle w:val="SAPTextReference"/>
        </w:rPr>
        <w:t>Employee Central</w:t>
      </w:r>
      <w:r w:rsidR="00486271" w:rsidRPr="00121F36" w:rsidDel="00486271">
        <w:t xml:space="preserve"> </w:t>
      </w:r>
      <w:r w:rsidRPr="00121F36">
        <w:t xml:space="preserve">as an </w:t>
      </w:r>
      <w:r w:rsidR="00547559">
        <w:rPr>
          <w:szCs w:val="18"/>
        </w:rPr>
        <w:t>A</w:t>
      </w:r>
      <w:r w:rsidR="005F1AB3" w:rsidRPr="00121F36">
        <w:rPr>
          <w:szCs w:val="18"/>
        </w:rPr>
        <w:t xml:space="preserve">dministrative </w:t>
      </w:r>
      <w:r w:rsidR="00547559">
        <w:rPr>
          <w:szCs w:val="18"/>
        </w:rPr>
        <w:t>S</w:t>
      </w:r>
      <w:r w:rsidR="005F1AB3" w:rsidRPr="00121F36">
        <w:rPr>
          <w:szCs w:val="18"/>
        </w:rPr>
        <w:t xml:space="preserve">uper </w:t>
      </w:r>
      <w:r w:rsidR="00547559">
        <w:rPr>
          <w:szCs w:val="18"/>
        </w:rPr>
        <w:t>U</w:t>
      </w:r>
      <w:r w:rsidR="005F1AB3" w:rsidRPr="00121F36">
        <w:rPr>
          <w:szCs w:val="18"/>
        </w:rPr>
        <w:t>ser</w:t>
      </w:r>
      <w:r w:rsidRPr="00121F36">
        <w:t xml:space="preserve">. </w:t>
      </w:r>
    </w:p>
    <w:p w14:paraId="5BBBDFD5" w14:textId="36AB4203" w:rsidR="00696026" w:rsidRPr="00121F36" w:rsidRDefault="00696026" w:rsidP="00696026">
      <w:pPr>
        <w:pStyle w:val="ListNumber"/>
      </w:pPr>
      <w:r w:rsidRPr="00121F36">
        <w:t xml:space="preserve">From the </w:t>
      </w:r>
      <w:r w:rsidRPr="00121F36">
        <w:rPr>
          <w:rStyle w:val="SAPScreenElement"/>
        </w:rPr>
        <w:t xml:space="preserve">Home </w:t>
      </w:r>
      <w:r w:rsidR="00A314D2" w:rsidRPr="00121F36">
        <w:t>drop-down,</w:t>
      </w:r>
      <w:r w:rsidRPr="00121F36">
        <w:t xml:space="preserve"> select </w:t>
      </w:r>
      <w:r w:rsidRPr="00121F36">
        <w:rPr>
          <w:rStyle w:val="SAPScreenElement"/>
        </w:rPr>
        <w:t>Admin Center</w:t>
      </w:r>
      <w:r w:rsidRPr="00121F36">
        <w:t>.</w:t>
      </w:r>
    </w:p>
    <w:p w14:paraId="5186D8A0" w14:textId="77777777" w:rsidR="00696026" w:rsidRPr="00121F36" w:rsidRDefault="00696026" w:rsidP="00696026">
      <w:pPr>
        <w:pStyle w:val="ListNumber"/>
      </w:pPr>
      <w:r w:rsidRPr="00121F36">
        <w:lastRenderedPageBreak/>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Data</w:t>
      </w:r>
      <w:r w:rsidRPr="00121F36">
        <w:t>.</w:t>
      </w:r>
    </w:p>
    <w:p w14:paraId="3D3161B2" w14:textId="77777777" w:rsidR="00696026" w:rsidRPr="00121F36" w:rsidRDefault="00696026" w:rsidP="00696026">
      <w:pPr>
        <w:pStyle w:val="ListNumber"/>
      </w:pPr>
      <w:r w:rsidRPr="00121F36">
        <w:t xml:space="preserve">On the </w:t>
      </w:r>
      <w:r w:rsidRPr="00121F36">
        <w:rPr>
          <w:rStyle w:val="SAPScreenElement"/>
        </w:rPr>
        <w:t>Manage Data</w:t>
      </w:r>
      <w:r w:rsidRPr="00121F36">
        <w:t xml:space="preserve"> screen, in the </w:t>
      </w:r>
      <w:r w:rsidRPr="00121F36">
        <w:rPr>
          <w:rStyle w:val="SAPScreenElement"/>
        </w:rPr>
        <w:t>Create New</w:t>
      </w:r>
      <w:r w:rsidRPr="00121F36">
        <w:t xml:space="preserve"> field select</w:t>
      </w:r>
      <w:r w:rsidRPr="00A314D2">
        <w:rPr>
          <w:rStyle w:val="SAPUserEntry"/>
        </w:rPr>
        <w:t xml:space="preserve"> </w:t>
      </w:r>
      <w:r w:rsidR="00872812" w:rsidRPr="00121F36">
        <w:rPr>
          <w:rStyle w:val="SAPUserEntry"/>
        </w:rPr>
        <w:t>Business</w:t>
      </w:r>
      <w:r w:rsidR="00872812" w:rsidRPr="00121F36">
        <w:rPr>
          <w:b/>
        </w:rPr>
        <w:t xml:space="preserve"> </w:t>
      </w:r>
      <w:r w:rsidR="00872812" w:rsidRPr="00121F36">
        <w:rPr>
          <w:rStyle w:val="SAPUserEntry"/>
        </w:rPr>
        <w:t>Unit</w:t>
      </w:r>
      <w:r w:rsidRPr="00A314D2">
        <w:rPr>
          <w:rStyle w:val="SAPUserEntry"/>
        </w:rPr>
        <w:t xml:space="preserve"> </w:t>
      </w:r>
      <w:r w:rsidRPr="00121F36">
        <w:t>from the drop-down.</w:t>
      </w:r>
    </w:p>
    <w:p w14:paraId="2A7DAEE6" w14:textId="77777777" w:rsidR="00696026" w:rsidRPr="00121F36" w:rsidRDefault="00696026" w:rsidP="00696026">
      <w:pPr>
        <w:pStyle w:val="ListNumber"/>
      </w:pPr>
      <w:r w:rsidRPr="00121F36">
        <w:t xml:space="preserve">In the </w:t>
      </w:r>
      <w:r w:rsidR="00872812" w:rsidRPr="00121F36">
        <w:rPr>
          <w:rStyle w:val="SAPScreenElement"/>
        </w:rPr>
        <w:t>Business Unit</w:t>
      </w:r>
      <w:r w:rsidRPr="00121F36">
        <w:t xml:space="preserve"> portlet, make the following entries:</w:t>
      </w:r>
    </w:p>
    <w:p w14:paraId="32AB811A" w14:textId="77777777" w:rsidR="007364E7" w:rsidRPr="00121F36" w:rsidRDefault="00BA1875" w:rsidP="0023324B">
      <w:pPr>
        <w:pStyle w:val="ListNumber"/>
        <w:numPr>
          <w:ilvl w:val="0"/>
          <w:numId w:val="0"/>
        </w:numPr>
        <w:ind w:left="360"/>
        <w:rPr>
          <w:rFonts w:ascii="BentonSans Regular" w:hAnsi="BentonSans Regular"/>
          <w:color w:val="666666"/>
          <w:sz w:val="22"/>
        </w:rPr>
      </w:pPr>
      <w:r w:rsidRPr="00121F36">
        <w:rPr>
          <w:noProof/>
        </w:rPr>
        <w:drawing>
          <wp:inline distT="0" distB="0" distL="0" distR="0" wp14:anchorId="5886F0EE" wp14:editId="4BD5B7F9">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364E7" w:rsidRPr="00121F36">
        <w:rPr>
          <w:rFonts w:ascii="BentonSans Regular" w:hAnsi="BentonSans Regular"/>
          <w:color w:val="666666"/>
          <w:sz w:val="22"/>
        </w:rPr>
        <w:t>Note</w:t>
      </w:r>
    </w:p>
    <w:p w14:paraId="78848A39" w14:textId="4DBB95F1" w:rsidR="007364E7" w:rsidRPr="00121F36" w:rsidRDefault="007364E7" w:rsidP="0023324B">
      <w:pPr>
        <w:pStyle w:val="ListNumber"/>
        <w:numPr>
          <w:ilvl w:val="0"/>
          <w:numId w:val="0"/>
        </w:numPr>
        <w:ind w:left="360"/>
      </w:pPr>
      <w:r w:rsidRPr="00121F36">
        <w:t>Required fields are marked with a</w:t>
      </w:r>
      <w:r w:rsidR="002645F5">
        <w:t>n</w:t>
      </w:r>
      <w:r w:rsidRPr="00121F36">
        <w:t xml:space="preserve"> asterisk.</w:t>
      </w:r>
    </w:p>
    <w:tbl>
      <w:tblPr>
        <w:tblW w:w="14033"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1984"/>
        <w:gridCol w:w="3402"/>
        <w:gridCol w:w="4962"/>
        <w:gridCol w:w="3685"/>
      </w:tblGrid>
      <w:tr w:rsidR="00696026" w:rsidRPr="00121F36" w14:paraId="708B9469" w14:textId="77777777" w:rsidTr="000225C1">
        <w:trPr>
          <w:tblHeader/>
        </w:trPr>
        <w:tc>
          <w:tcPr>
            <w:tcW w:w="1984" w:type="dxa"/>
            <w:tcBorders>
              <w:top w:val="single" w:sz="8" w:space="0" w:color="999999"/>
              <w:left w:val="single" w:sz="8" w:space="0" w:color="999999"/>
              <w:bottom w:val="single" w:sz="8" w:space="0" w:color="999999"/>
              <w:right w:val="single" w:sz="8" w:space="0" w:color="999999"/>
            </w:tcBorders>
            <w:shd w:val="clear" w:color="auto" w:fill="999999"/>
            <w:hideMark/>
          </w:tcPr>
          <w:p w14:paraId="0FB7AD5D" w14:textId="77777777" w:rsidR="00696026" w:rsidRPr="00121F36" w:rsidRDefault="00696026" w:rsidP="007364E7">
            <w:pPr>
              <w:pStyle w:val="SAPTableHeader"/>
              <w:keepLines w:val="0"/>
            </w:pPr>
            <w:r w:rsidRPr="00121F36">
              <w:t>Field Name</w:t>
            </w:r>
          </w:p>
        </w:tc>
        <w:tc>
          <w:tcPr>
            <w:tcW w:w="3402" w:type="dxa"/>
            <w:tcBorders>
              <w:top w:val="single" w:sz="8" w:space="0" w:color="999999"/>
              <w:left w:val="single" w:sz="8" w:space="0" w:color="999999"/>
              <w:bottom w:val="single" w:sz="8" w:space="0" w:color="999999"/>
              <w:right w:val="single" w:sz="8" w:space="0" w:color="999999"/>
            </w:tcBorders>
            <w:shd w:val="clear" w:color="auto" w:fill="999999"/>
            <w:hideMark/>
          </w:tcPr>
          <w:p w14:paraId="1482779E" w14:textId="77777777" w:rsidR="00696026" w:rsidRPr="00121F36" w:rsidRDefault="00696026" w:rsidP="007364E7">
            <w:pPr>
              <w:pStyle w:val="SAPTableHeader"/>
              <w:keepLines w:val="0"/>
            </w:pPr>
            <w:r w:rsidRPr="00121F36">
              <w:t>Description</w:t>
            </w:r>
          </w:p>
        </w:tc>
        <w:tc>
          <w:tcPr>
            <w:tcW w:w="4962" w:type="dxa"/>
            <w:tcBorders>
              <w:top w:val="single" w:sz="8" w:space="0" w:color="999999"/>
              <w:left w:val="single" w:sz="8" w:space="0" w:color="999999"/>
              <w:bottom w:val="single" w:sz="8" w:space="0" w:color="999999"/>
              <w:right w:val="single" w:sz="8" w:space="0" w:color="999999"/>
            </w:tcBorders>
            <w:shd w:val="clear" w:color="auto" w:fill="999999"/>
            <w:hideMark/>
          </w:tcPr>
          <w:p w14:paraId="6C33B007" w14:textId="77777777" w:rsidR="00696026" w:rsidRPr="00121F36" w:rsidRDefault="00696026" w:rsidP="007364E7">
            <w:pPr>
              <w:pStyle w:val="SAPTableHeader"/>
              <w:keepLines w:val="0"/>
            </w:pPr>
            <w:r w:rsidRPr="00121F36">
              <w:t>User Action and Values</w:t>
            </w:r>
          </w:p>
        </w:tc>
        <w:tc>
          <w:tcPr>
            <w:tcW w:w="3685" w:type="dxa"/>
            <w:tcBorders>
              <w:top w:val="single" w:sz="8" w:space="0" w:color="999999"/>
              <w:left w:val="single" w:sz="8" w:space="0" w:color="999999"/>
              <w:bottom w:val="single" w:sz="8" w:space="0" w:color="999999"/>
              <w:right w:val="single" w:sz="8" w:space="0" w:color="999999"/>
            </w:tcBorders>
            <w:shd w:val="clear" w:color="auto" w:fill="999999"/>
            <w:hideMark/>
          </w:tcPr>
          <w:p w14:paraId="15F4EF43" w14:textId="77777777" w:rsidR="00696026" w:rsidRPr="00121F36" w:rsidRDefault="00696026" w:rsidP="007364E7">
            <w:pPr>
              <w:pStyle w:val="SAPTableHeader"/>
              <w:keepLines w:val="0"/>
            </w:pPr>
            <w:r w:rsidRPr="00121F36">
              <w:t>Comment</w:t>
            </w:r>
          </w:p>
        </w:tc>
      </w:tr>
      <w:tr w:rsidR="00696026" w:rsidRPr="00121F36" w14:paraId="25BDAE69"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35C96D64" w14:textId="55161FE8" w:rsidR="00696026" w:rsidRPr="00121F36" w:rsidRDefault="007F5C0E" w:rsidP="007364E7">
            <w:r>
              <w:rPr>
                <w:rStyle w:val="SAPScreenElement"/>
              </w:rPr>
              <w:t>Effective as of</w:t>
            </w:r>
          </w:p>
        </w:tc>
        <w:tc>
          <w:tcPr>
            <w:tcW w:w="3402" w:type="dxa"/>
            <w:tcBorders>
              <w:top w:val="single" w:sz="8" w:space="0" w:color="999999"/>
              <w:left w:val="single" w:sz="8" w:space="0" w:color="999999"/>
              <w:bottom w:val="single" w:sz="8" w:space="0" w:color="999999"/>
              <w:right w:val="single" w:sz="8" w:space="0" w:color="999999"/>
            </w:tcBorders>
          </w:tcPr>
          <w:p w14:paraId="0B7668E0" w14:textId="77777777" w:rsidR="00696026" w:rsidRPr="00121F36" w:rsidRDefault="00696026" w:rsidP="002B2D40">
            <w:r w:rsidRPr="00121F36">
              <w:t xml:space="preserve">Validity start date of new </w:t>
            </w:r>
            <w:r w:rsidR="002B2D40" w:rsidRPr="00121F36">
              <w:t>business unit</w:t>
            </w:r>
          </w:p>
        </w:tc>
        <w:tc>
          <w:tcPr>
            <w:tcW w:w="4962" w:type="dxa"/>
            <w:tcBorders>
              <w:top w:val="single" w:sz="8" w:space="0" w:color="999999"/>
              <w:left w:val="single" w:sz="8" w:space="0" w:color="999999"/>
              <w:bottom w:val="single" w:sz="8" w:space="0" w:color="999999"/>
              <w:right w:val="single" w:sz="8" w:space="0" w:color="999999"/>
            </w:tcBorders>
          </w:tcPr>
          <w:p w14:paraId="58A22128" w14:textId="77777777" w:rsidR="00696026" w:rsidRPr="00121F36" w:rsidRDefault="00696026" w:rsidP="007364E7">
            <w:pPr>
              <w:rPr>
                <w:rStyle w:val="SAPUserEntry"/>
              </w:rPr>
            </w:pPr>
            <w:r w:rsidRPr="00121F36">
              <w:t>today's date is defaulted, adapt as appropriate</w:t>
            </w:r>
          </w:p>
        </w:tc>
        <w:tc>
          <w:tcPr>
            <w:tcW w:w="3685" w:type="dxa"/>
            <w:tcBorders>
              <w:top w:val="single" w:sz="8" w:space="0" w:color="999999"/>
              <w:left w:val="single" w:sz="8" w:space="0" w:color="999999"/>
              <w:bottom w:val="single" w:sz="8" w:space="0" w:color="999999"/>
              <w:right w:val="single" w:sz="8" w:space="0" w:color="999999"/>
            </w:tcBorders>
          </w:tcPr>
          <w:p w14:paraId="5EDED5D1" w14:textId="77777777" w:rsidR="00696026" w:rsidRPr="00121F36" w:rsidRDefault="00696026" w:rsidP="007364E7"/>
        </w:tc>
      </w:tr>
      <w:tr w:rsidR="00B866A5" w:rsidRPr="00121F36" w14:paraId="4A57633B"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78D8B2CE" w14:textId="4CD2D8A7" w:rsidR="00B866A5" w:rsidRPr="00121F36" w:rsidRDefault="00B866A5" w:rsidP="00B866A5">
            <w:r w:rsidRPr="00121F36">
              <w:rPr>
                <w:rStyle w:val="SAPScreenElement"/>
              </w:rPr>
              <w:t>Code</w:t>
            </w:r>
          </w:p>
        </w:tc>
        <w:tc>
          <w:tcPr>
            <w:tcW w:w="3402" w:type="dxa"/>
            <w:tcBorders>
              <w:top w:val="single" w:sz="8" w:space="0" w:color="999999"/>
              <w:left w:val="single" w:sz="8" w:space="0" w:color="999999"/>
              <w:bottom w:val="single" w:sz="8" w:space="0" w:color="999999"/>
              <w:right w:val="single" w:sz="8" w:space="0" w:color="999999"/>
            </w:tcBorders>
          </w:tcPr>
          <w:p w14:paraId="2C507FAC" w14:textId="368CA091" w:rsidR="00B866A5" w:rsidRPr="00121F36" w:rsidRDefault="007F5C0E" w:rsidP="00B866A5">
            <w:r>
              <w:t>Business unit code</w:t>
            </w:r>
          </w:p>
        </w:tc>
        <w:tc>
          <w:tcPr>
            <w:tcW w:w="4962" w:type="dxa"/>
            <w:tcBorders>
              <w:top w:val="single" w:sz="8" w:space="0" w:color="999999"/>
              <w:left w:val="single" w:sz="8" w:space="0" w:color="999999"/>
              <w:bottom w:val="single" w:sz="8" w:space="0" w:color="999999"/>
              <w:right w:val="single" w:sz="8" w:space="0" w:color="999999"/>
            </w:tcBorders>
          </w:tcPr>
          <w:p w14:paraId="273EC69F" w14:textId="77777777" w:rsidR="00B866A5" w:rsidRPr="00121F36" w:rsidRDefault="00B866A5" w:rsidP="00B866A5">
            <w:pPr>
              <w:rPr>
                <w:rStyle w:val="SAPUserEntry"/>
              </w:rPr>
            </w:pPr>
            <w:r w:rsidRPr="00121F36">
              <w:t>enter as appropriate</w:t>
            </w:r>
          </w:p>
        </w:tc>
        <w:tc>
          <w:tcPr>
            <w:tcW w:w="3685" w:type="dxa"/>
            <w:tcBorders>
              <w:top w:val="single" w:sz="8" w:space="0" w:color="999999"/>
              <w:left w:val="single" w:sz="8" w:space="0" w:color="999999"/>
              <w:bottom w:val="single" w:sz="8" w:space="0" w:color="999999"/>
              <w:right w:val="single" w:sz="8" w:space="0" w:color="999999"/>
            </w:tcBorders>
          </w:tcPr>
          <w:p w14:paraId="2E569323" w14:textId="77777777" w:rsidR="00B866A5" w:rsidRPr="00121F36" w:rsidRDefault="00B866A5" w:rsidP="00B866A5"/>
        </w:tc>
      </w:tr>
      <w:tr w:rsidR="00B866A5" w:rsidRPr="00121F36" w14:paraId="4B8E88D5"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1586AD25" w14:textId="4FCE628C" w:rsidR="00B866A5" w:rsidRPr="00121F36" w:rsidRDefault="00B866A5" w:rsidP="00B866A5">
            <w:r w:rsidRPr="00121F36">
              <w:rPr>
                <w:rStyle w:val="SAPScreenElement"/>
              </w:rPr>
              <w:t>Name</w:t>
            </w:r>
          </w:p>
        </w:tc>
        <w:tc>
          <w:tcPr>
            <w:tcW w:w="3402" w:type="dxa"/>
            <w:tcBorders>
              <w:top w:val="single" w:sz="8" w:space="0" w:color="999999"/>
              <w:left w:val="single" w:sz="8" w:space="0" w:color="999999"/>
              <w:bottom w:val="single" w:sz="8" w:space="0" w:color="999999"/>
              <w:right w:val="single" w:sz="8" w:space="0" w:color="999999"/>
            </w:tcBorders>
          </w:tcPr>
          <w:p w14:paraId="6AAD2EB1" w14:textId="4B60759B" w:rsidR="00B866A5" w:rsidRPr="00121F36" w:rsidRDefault="007F5C0E" w:rsidP="002F7237">
            <w:r>
              <w:t>Business unit name</w:t>
            </w:r>
          </w:p>
        </w:tc>
        <w:tc>
          <w:tcPr>
            <w:tcW w:w="4962" w:type="dxa"/>
            <w:tcBorders>
              <w:top w:val="single" w:sz="8" w:space="0" w:color="999999"/>
              <w:left w:val="single" w:sz="8" w:space="0" w:color="999999"/>
              <w:bottom w:val="single" w:sz="8" w:space="0" w:color="999999"/>
              <w:right w:val="single" w:sz="8" w:space="0" w:color="999999"/>
            </w:tcBorders>
          </w:tcPr>
          <w:p w14:paraId="10E53CBB" w14:textId="77777777" w:rsidR="00B866A5" w:rsidRPr="00121F36" w:rsidRDefault="00B866A5" w:rsidP="00B866A5">
            <w:pPr>
              <w:rPr>
                <w:rStyle w:val="SAPUserEntry"/>
              </w:rPr>
            </w:pPr>
            <w:r w:rsidRPr="00121F36">
              <w:t>enter as appropriate</w:t>
            </w:r>
          </w:p>
        </w:tc>
        <w:tc>
          <w:tcPr>
            <w:tcW w:w="3685" w:type="dxa"/>
            <w:tcBorders>
              <w:top w:val="single" w:sz="8" w:space="0" w:color="999999"/>
              <w:left w:val="single" w:sz="8" w:space="0" w:color="999999"/>
              <w:bottom w:val="single" w:sz="8" w:space="0" w:color="999999"/>
              <w:right w:val="single" w:sz="8" w:space="0" w:color="999999"/>
            </w:tcBorders>
          </w:tcPr>
          <w:p w14:paraId="45579226" w14:textId="77777777" w:rsidR="00B866A5" w:rsidRPr="00121F36" w:rsidRDefault="00B866A5" w:rsidP="00B866A5">
            <w:r w:rsidRPr="00121F36">
              <w:t>Optional field but reasonable to maintain</w:t>
            </w:r>
          </w:p>
        </w:tc>
      </w:tr>
      <w:tr w:rsidR="00B866A5" w:rsidRPr="00121F36" w14:paraId="4518F9C2"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362422BB" w14:textId="77777777" w:rsidR="00B866A5" w:rsidRPr="00121F36" w:rsidRDefault="00B866A5" w:rsidP="00B866A5">
            <w:r w:rsidRPr="00121F36">
              <w:rPr>
                <w:rStyle w:val="SAPScreenElement"/>
              </w:rPr>
              <w:t>Description</w:t>
            </w:r>
          </w:p>
        </w:tc>
        <w:tc>
          <w:tcPr>
            <w:tcW w:w="3402" w:type="dxa"/>
            <w:tcBorders>
              <w:top w:val="single" w:sz="8" w:space="0" w:color="999999"/>
              <w:left w:val="single" w:sz="8" w:space="0" w:color="999999"/>
              <w:bottom w:val="single" w:sz="8" w:space="0" w:color="999999"/>
              <w:right w:val="single" w:sz="8" w:space="0" w:color="999999"/>
            </w:tcBorders>
          </w:tcPr>
          <w:p w14:paraId="23552120" w14:textId="77777777" w:rsidR="00B866A5" w:rsidRPr="00121F36" w:rsidRDefault="00B866A5" w:rsidP="00B866A5"/>
        </w:tc>
        <w:tc>
          <w:tcPr>
            <w:tcW w:w="4962" w:type="dxa"/>
            <w:tcBorders>
              <w:top w:val="single" w:sz="8" w:space="0" w:color="999999"/>
              <w:left w:val="single" w:sz="8" w:space="0" w:color="999999"/>
              <w:bottom w:val="single" w:sz="8" w:space="0" w:color="999999"/>
              <w:right w:val="single" w:sz="8" w:space="0" w:color="999999"/>
            </w:tcBorders>
          </w:tcPr>
          <w:p w14:paraId="13E47D27" w14:textId="77777777" w:rsidR="00B866A5" w:rsidRPr="00121F36" w:rsidRDefault="00B866A5" w:rsidP="00B866A5">
            <w:pPr>
              <w:rPr>
                <w:rStyle w:val="SAPUserEntry"/>
              </w:rPr>
            </w:pPr>
            <w:r w:rsidRPr="00121F36">
              <w:t>enter as appropriate</w:t>
            </w:r>
          </w:p>
        </w:tc>
        <w:tc>
          <w:tcPr>
            <w:tcW w:w="3685" w:type="dxa"/>
            <w:tcBorders>
              <w:top w:val="single" w:sz="8" w:space="0" w:color="999999"/>
              <w:left w:val="single" w:sz="8" w:space="0" w:color="999999"/>
              <w:bottom w:val="single" w:sz="8" w:space="0" w:color="999999"/>
              <w:right w:val="single" w:sz="8" w:space="0" w:color="999999"/>
            </w:tcBorders>
          </w:tcPr>
          <w:p w14:paraId="3FA2014F" w14:textId="77777777" w:rsidR="00B866A5" w:rsidRPr="00121F36" w:rsidRDefault="00B866A5" w:rsidP="00B866A5"/>
        </w:tc>
      </w:tr>
      <w:tr w:rsidR="00B866A5" w:rsidRPr="00121F36" w14:paraId="4FD5D689"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6A325AF2" w14:textId="77777777" w:rsidR="00B866A5" w:rsidRPr="00121F36" w:rsidRDefault="00B866A5" w:rsidP="00B866A5">
            <w:r w:rsidRPr="00121F36">
              <w:rPr>
                <w:rStyle w:val="SAPScreenElement"/>
              </w:rPr>
              <w:t>Status</w:t>
            </w:r>
          </w:p>
        </w:tc>
        <w:tc>
          <w:tcPr>
            <w:tcW w:w="3402" w:type="dxa"/>
            <w:tcBorders>
              <w:top w:val="single" w:sz="8" w:space="0" w:color="999999"/>
              <w:left w:val="single" w:sz="8" w:space="0" w:color="999999"/>
              <w:bottom w:val="single" w:sz="8" w:space="0" w:color="999999"/>
              <w:right w:val="single" w:sz="8" w:space="0" w:color="999999"/>
            </w:tcBorders>
          </w:tcPr>
          <w:p w14:paraId="28D7DD18" w14:textId="77777777" w:rsidR="00B866A5" w:rsidRPr="00121F36" w:rsidRDefault="00B866A5" w:rsidP="00B866A5"/>
        </w:tc>
        <w:tc>
          <w:tcPr>
            <w:tcW w:w="4962" w:type="dxa"/>
            <w:tcBorders>
              <w:top w:val="single" w:sz="8" w:space="0" w:color="999999"/>
              <w:left w:val="single" w:sz="8" w:space="0" w:color="999999"/>
              <w:bottom w:val="single" w:sz="8" w:space="0" w:color="999999"/>
              <w:right w:val="single" w:sz="8" w:space="0" w:color="999999"/>
            </w:tcBorders>
          </w:tcPr>
          <w:p w14:paraId="7C4999C3" w14:textId="77777777" w:rsidR="00B866A5" w:rsidRPr="00121F36" w:rsidRDefault="00B866A5" w:rsidP="00B866A5">
            <w:pPr>
              <w:rPr>
                <w:rStyle w:val="SAPUserEntry"/>
              </w:rPr>
            </w:pPr>
            <w:r w:rsidRPr="00121F36">
              <w:rPr>
                <w:rStyle w:val="SAPUserEntry"/>
              </w:rPr>
              <w:t>Active</w:t>
            </w:r>
            <w:r w:rsidRPr="00573FD2">
              <w:rPr>
                <w:rStyle w:val="SAPUserEntry"/>
                <w:b w:val="0"/>
              </w:rPr>
              <w:t xml:space="preserve"> </w:t>
            </w:r>
            <w:r w:rsidRPr="00121F36">
              <w:t>is defaulted; leave as is</w:t>
            </w:r>
          </w:p>
        </w:tc>
        <w:tc>
          <w:tcPr>
            <w:tcW w:w="3685" w:type="dxa"/>
            <w:tcBorders>
              <w:top w:val="single" w:sz="8" w:space="0" w:color="999999"/>
              <w:left w:val="single" w:sz="8" w:space="0" w:color="999999"/>
              <w:bottom w:val="single" w:sz="8" w:space="0" w:color="999999"/>
              <w:right w:val="single" w:sz="8" w:space="0" w:color="999999"/>
            </w:tcBorders>
          </w:tcPr>
          <w:p w14:paraId="2E9CC8F3" w14:textId="77777777" w:rsidR="00B866A5" w:rsidRPr="00121F36" w:rsidRDefault="00B866A5" w:rsidP="00B866A5"/>
        </w:tc>
      </w:tr>
      <w:tr w:rsidR="00B866A5" w:rsidRPr="00121F36" w14:paraId="07264FBA" w14:textId="77777777" w:rsidTr="000225C1">
        <w:tc>
          <w:tcPr>
            <w:tcW w:w="1984" w:type="dxa"/>
            <w:tcBorders>
              <w:top w:val="single" w:sz="8" w:space="0" w:color="999999"/>
              <w:left w:val="single" w:sz="8" w:space="0" w:color="999999"/>
              <w:bottom w:val="single" w:sz="8" w:space="0" w:color="999999"/>
              <w:right w:val="single" w:sz="8" w:space="0" w:color="999999"/>
            </w:tcBorders>
          </w:tcPr>
          <w:p w14:paraId="599431D1" w14:textId="77777777" w:rsidR="00B866A5" w:rsidRPr="00121F36" w:rsidRDefault="00B866A5" w:rsidP="00B866A5">
            <w:r w:rsidRPr="00121F36">
              <w:rPr>
                <w:rStyle w:val="SAPScreenElement"/>
              </w:rPr>
              <w:t>Head of Unit</w:t>
            </w:r>
          </w:p>
        </w:tc>
        <w:tc>
          <w:tcPr>
            <w:tcW w:w="3402" w:type="dxa"/>
            <w:tcBorders>
              <w:top w:val="single" w:sz="8" w:space="0" w:color="999999"/>
              <w:left w:val="single" w:sz="8" w:space="0" w:color="999999"/>
              <w:bottom w:val="single" w:sz="8" w:space="0" w:color="999999"/>
              <w:right w:val="single" w:sz="8" w:space="0" w:color="999999"/>
            </w:tcBorders>
          </w:tcPr>
          <w:p w14:paraId="2547F5EB" w14:textId="77777777" w:rsidR="00B866A5" w:rsidRPr="00121F36" w:rsidRDefault="00B866A5" w:rsidP="00B866A5">
            <w:r w:rsidRPr="00121F36">
              <w:t>Name of business unit head</w:t>
            </w:r>
          </w:p>
        </w:tc>
        <w:tc>
          <w:tcPr>
            <w:tcW w:w="4962" w:type="dxa"/>
            <w:tcBorders>
              <w:top w:val="single" w:sz="8" w:space="0" w:color="999999"/>
              <w:left w:val="single" w:sz="8" w:space="0" w:color="999999"/>
              <w:bottom w:val="single" w:sz="8" w:space="0" w:color="999999"/>
              <w:right w:val="single" w:sz="8" w:space="0" w:color="999999"/>
            </w:tcBorders>
          </w:tcPr>
          <w:p w14:paraId="54B20DCA" w14:textId="77777777" w:rsidR="00B866A5" w:rsidRPr="00121F36" w:rsidRDefault="00B866A5" w:rsidP="000225C1">
            <w:pPr>
              <w:rPr>
                <w:rStyle w:val="SAPUserEntry"/>
              </w:rPr>
            </w:pPr>
            <w:r w:rsidRPr="00121F36">
              <w:t xml:space="preserve">select from drop-down if an appropriate employee </w:t>
            </w:r>
            <w:r w:rsidR="000225C1" w:rsidRPr="00121F36">
              <w:t>exists</w:t>
            </w:r>
          </w:p>
        </w:tc>
        <w:tc>
          <w:tcPr>
            <w:tcW w:w="3685" w:type="dxa"/>
            <w:tcBorders>
              <w:top w:val="single" w:sz="8" w:space="0" w:color="999999"/>
              <w:left w:val="single" w:sz="8" w:space="0" w:color="999999"/>
              <w:bottom w:val="single" w:sz="8" w:space="0" w:color="999999"/>
              <w:right w:val="single" w:sz="8" w:space="0" w:color="999999"/>
            </w:tcBorders>
          </w:tcPr>
          <w:p w14:paraId="4DC7DAEB" w14:textId="77777777" w:rsidR="00B866A5" w:rsidRPr="00121F36" w:rsidRDefault="00B866A5" w:rsidP="00B866A5"/>
        </w:tc>
      </w:tr>
    </w:tbl>
    <w:p w14:paraId="63CD4AB1" w14:textId="77777777" w:rsidR="00696026" w:rsidRPr="00121F36" w:rsidRDefault="00696026" w:rsidP="00696026">
      <w:pPr>
        <w:pStyle w:val="ListNumber"/>
      </w:pPr>
      <w:r w:rsidRPr="00121F36">
        <w:t xml:space="preserve">Choose the </w:t>
      </w:r>
      <w:r w:rsidRPr="00121F36">
        <w:rPr>
          <w:rStyle w:val="SAPScreenElement"/>
        </w:rPr>
        <w:t>Save</w:t>
      </w:r>
      <w:r w:rsidRPr="00121F36">
        <w:t xml:space="preserve"> button to save the record.</w:t>
      </w:r>
    </w:p>
    <w:p w14:paraId="55B74403" w14:textId="77777777" w:rsidR="000225C1" w:rsidRPr="00121F36" w:rsidRDefault="000225C1" w:rsidP="009E5BFC">
      <w:pPr>
        <w:pStyle w:val="ListNumber"/>
        <w:numPr>
          <w:ilvl w:val="0"/>
          <w:numId w:val="0"/>
        </w:numPr>
        <w:ind w:left="567"/>
      </w:pPr>
    </w:p>
    <w:p w14:paraId="72B90D84" w14:textId="77777777" w:rsidR="000225C1" w:rsidRPr="00121F36" w:rsidRDefault="00BA1875" w:rsidP="0023324B">
      <w:pPr>
        <w:ind w:left="567" w:hanging="27"/>
        <w:rPr>
          <w:rFonts w:ascii="BentonSans Regular" w:hAnsi="BentonSans Regular"/>
          <w:color w:val="666666"/>
          <w:sz w:val="22"/>
        </w:rPr>
      </w:pPr>
      <w:r w:rsidRPr="00121F36">
        <w:rPr>
          <w:noProof/>
        </w:rPr>
        <w:drawing>
          <wp:inline distT="0" distB="0" distL="0" distR="0" wp14:anchorId="60FF994E" wp14:editId="48A93AF9">
            <wp:extent cx="228600" cy="2286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225C1" w:rsidRPr="00121F36">
        <w:rPr>
          <w:rFonts w:ascii="BentonSans Regular" w:hAnsi="BentonSans Regular"/>
          <w:color w:val="666666"/>
          <w:sz w:val="22"/>
        </w:rPr>
        <w:t>Note</w:t>
      </w:r>
    </w:p>
    <w:p w14:paraId="40486668" w14:textId="77777777" w:rsidR="009E5BFC" w:rsidRPr="00121F36" w:rsidRDefault="009E5BFC" w:rsidP="0023324B">
      <w:pPr>
        <w:ind w:left="567" w:hanging="27"/>
      </w:pPr>
      <w:r w:rsidRPr="00121F36">
        <w:t xml:space="preserve">For divisions and departments, similar data needs to be maintained. With respect to business units, following data should be maintained in addition: </w:t>
      </w:r>
    </w:p>
    <w:p w14:paraId="348D7B86" w14:textId="77777777" w:rsidR="000225C1" w:rsidRPr="00121F36" w:rsidRDefault="00ED1FA3" w:rsidP="0023324B">
      <w:pPr>
        <w:numPr>
          <w:ilvl w:val="0"/>
          <w:numId w:val="44"/>
        </w:numPr>
        <w:ind w:left="900" w:hanging="333"/>
      </w:pPr>
      <w:r w:rsidRPr="00121F36">
        <w:t xml:space="preserve">For a </w:t>
      </w:r>
      <w:r w:rsidRPr="00121F36">
        <w:rPr>
          <w:rStyle w:val="SAPEmphasis"/>
        </w:rPr>
        <w:t>division</w:t>
      </w:r>
      <w:r w:rsidR="009E5BFC" w:rsidRPr="00121F36">
        <w:t>:</w:t>
      </w:r>
      <w:r w:rsidRPr="00121F36">
        <w:t xml:space="preserve"> the business unit</w:t>
      </w:r>
      <w:r w:rsidR="004D464C" w:rsidRPr="00121F36">
        <w:t>,</w:t>
      </w:r>
      <w:r w:rsidRPr="00121F36">
        <w:t xml:space="preserve"> to which it should belong, and a </w:t>
      </w:r>
      <w:r w:rsidR="009E5BFC" w:rsidRPr="00121F36">
        <w:t>parent division, if appropriate</w:t>
      </w:r>
      <w:r w:rsidRPr="00121F36">
        <w:t>.</w:t>
      </w:r>
    </w:p>
    <w:p w14:paraId="32C8920E" w14:textId="77777777" w:rsidR="00ED1FA3" w:rsidRPr="00121F36" w:rsidRDefault="00ED1FA3" w:rsidP="0023324B">
      <w:pPr>
        <w:numPr>
          <w:ilvl w:val="0"/>
          <w:numId w:val="44"/>
        </w:numPr>
        <w:ind w:left="900" w:hanging="333"/>
      </w:pPr>
      <w:r w:rsidRPr="00121F36">
        <w:t xml:space="preserve">For a </w:t>
      </w:r>
      <w:r w:rsidRPr="00121F36">
        <w:rPr>
          <w:rStyle w:val="SAPEmphasis"/>
        </w:rPr>
        <w:t>department</w:t>
      </w:r>
      <w:r w:rsidR="009E5BFC" w:rsidRPr="00121F36">
        <w:t>:</w:t>
      </w:r>
      <w:r w:rsidRPr="00121F36">
        <w:t xml:space="preserve"> the </w:t>
      </w:r>
      <w:r w:rsidR="001D294D" w:rsidRPr="00121F36">
        <w:t>division,</w:t>
      </w:r>
      <w:r w:rsidRPr="00121F36">
        <w:t xml:space="preserve"> to which it should belong, the cost center, and a parent department, if appropriate.</w:t>
      </w:r>
    </w:p>
    <w:p w14:paraId="5397FCC6" w14:textId="77777777" w:rsidR="00696026" w:rsidRPr="00121F36" w:rsidRDefault="00696026" w:rsidP="00682FD8">
      <w:pPr>
        <w:pStyle w:val="SAPKeyblockTitle"/>
      </w:pPr>
      <w:r w:rsidRPr="00121F36">
        <w:t>Result</w:t>
      </w:r>
    </w:p>
    <w:p w14:paraId="08C92208" w14:textId="307420B5" w:rsidR="00696026" w:rsidRPr="00121F36" w:rsidRDefault="00AB2608" w:rsidP="00696026">
      <w:r w:rsidRPr="00121F36">
        <w:t>The organization structure has been created in your Employee Central instance.</w:t>
      </w:r>
    </w:p>
    <w:p w14:paraId="272B482D" w14:textId="77777777" w:rsidR="00B94A26" w:rsidRPr="00121F36" w:rsidRDefault="00B94A26" w:rsidP="00B94A26">
      <w:pPr>
        <w:pStyle w:val="Heading3"/>
      </w:pPr>
      <w:bookmarkStart w:id="288" w:name="_Toc507750656"/>
      <w:r w:rsidRPr="00121F36">
        <w:lastRenderedPageBreak/>
        <w:t>Creating First Position in the Instance</w:t>
      </w:r>
      <w:bookmarkEnd w:id="288"/>
    </w:p>
    <w:p w14:paraId="427CB3D3" w14:textId="77777777" w:rsidR="00117B99" w:rsidRPr="00121F36" w:rsidRDefault="000F6CB5" w:rsidP="00117B99">
      <w:pPr>
        <w:pStyle w:val="SAPKeyblockTitle"/>
      </w:pPr>
      <w:r w:rsidRPr="00121F36">
        <w:t>U</w:t>
      </w:r>
      <w:r w:rsidR="00117B99" w:rsidRPr="00121F36">
        <w:t>se</w:t>
      </w:r>
    </w:p>
    <w:p w14:paraId="450B7873" w14:textId="0EA69284" w:rsidR="00052733" w:rsidRPr="00121F36" w:rsidRDefault="00B94A26" w:rsidP="00052733">
      <w:pPr>
        <w:rPr>
          <w:szCs w:val="18"/>
        </w:rPr>
      </w:pPr>
      <w:r w:rsidRPr="00121F36">
        <w:t>The</w:t>
      </w:r>
      <w:r w:rsidR="00052733" w:rsidRPr="00121F36">
        <w:rPr>
          <w:szCs w:val="18"/>
        </w:rPr>
        <w:t xml:space="preserve"> first position </w:t>
      </w:r>
      <w:r w:rsidRPr="00121F36">
        <w:rPr>
          <w:szCs w:val="18"/>
        </w:rPr>
        <w:t>in the instance</w:t>
      </w:r>
      <w:r w:rsidR="00052733" w:rsidRPr="00121F36">
        <w:rPr>
          <w:szCs w:val="18"/>
        </w:rPr>
        <w:t xml:space="preserve"> </w:t>
      </w:r>
      <w:r w:rsidR="008A0876">
        <w:rPr>
          <w:szCs w:val="18"/>
        </w:rPr>
        <w:t>can</w:t>
      </w:r>
      <w:r w:rsidR="008A0876" w:rsidRPr="00121F36">
        <w:rPr>
          <w:szCs w:val="18"/>
        </w:rPr>
        <w:t xml:space="preserve"> </w:t>
      </w:r>
      <w:r w:rsidR="00052733" w:rsidRPr="00121F36">
        <w:rPr>
          <w:szCs w:val="18"/>
        </w:rPr>
        <w:t>be created</w:t>
      </w:r>
      <w:r w:rsidR="008A0876">
        <w:rPr>
          <w:szCs w:val="18"/>
        </w:rPr>
        <w:t xml:space="preserve"> either</w:t>
      </w:r>
      <w:r w:rsidR="00052733" w:rsidRPr="00121F36">
        <w:rPr>
          <w:szCs w:val="18"/>
        </w:rPr>
        <w:t xml:space="preserve"> from the </w:t>
      </w:r>
      <w:r w:rsidRPr="00121F36">
        <w:rPr>
          <w:szCs w:val="18"/>
        </w:rPr>
        <w:t>administration tools</w:t>
      </w:r>
      <w:r w:rsidR="008A0876">
        <w:rPr>
          <w:szCs w:val="18"/>
        </w:rPr>
        <w:t xml:space="preserve"> or from the position org chart</w:t>
      </w:r>
      <w:r w:rsidRPr="00121F36">
        <w:rPr>
          <w:szCs w:val="18"/>
        </w:rPr>
        <w:t>.</w:t>
      </w:r>
      <w:r w:rsidR="005F1AB3" w:rsidRPr="00121F36">
        <w:rPr>
          <w:szCs w:val="18"/>
        </w:rPr>
        <w:t xml:space="preserve"> </w:t>
      </w:r>
      <w:r w:rsidRPr="00121F36">
        <w:rPr>
          <w:szCs w:val="18"/>
        </w:rPr>
        <w:t xml:space="preserve">The other positions can then be created </w:t>
      </w:r>
      <w:r w:rsidR="00782A04" w:rsidRPr="00121F36">
        <w:rPr>
          <w:szCs w:val="18"/>
        </w:rPr>
        <w:t xml:space="preserve">starting </w:t>
      </w:r>
      <w:r w:rsidRPr="00121F36">
        <w:rPr>
          <w:szCs w:val="18"/>
        </w:rPr>
        <w:t>from this position by using the position organization chart.</w:t>
      </w:r>
      <w:r w:rsidR="00381102" w:rsidRPr="00121F36">
        <w:rPr>
          <w:szCs w:val="18"/>
        </w:rPr>
        <w:t xml:space="preserve"> Therefore, you should start with the highest position in the company, </w:t>
      </w:r>
      <w:r w:rsidR="00912524" w:rsidRPr="00121F36">
        <w:rPr>
          <w:szCs w:val="18"/>
        </w:rPr>
        <w:t>for example the CEO.</w:t>
      </w:r>
    </w:p>
    <w:p w14:paraId="6418A29A" w14:textId="77777777" w:rsidR="005F1AB3" w:rsidRPr="00121F36" w:rsidRDefault="00BA1875" w:rsidP="00ED1075">
      <w:pPr>
        <w:ind w:left="432"/>
        <w:rPr>
          <w:szCs w:val="18"/>
        </w:rPr>
      </w:pPr>
      <w:r w:rsidRPr="00121F36">
        <w:rPr>
          <w:noProof/>
        </w:rPr>
        <w:drawing>
          <wp:inline distT="0" distB="0" distL="0" distR="0" wp14:anchorId="1F48430B" wp14:editId="3240B5A5">
            <wp:extent cx="228600" cy="228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F1AB3" w:rsidRPr="00121F36">
        <w:t> </w:t>
      </w:r>
      <w:r w:rsidR="005F1AB3" w:rsidRPr="00121F36">
        <w:rPr>
          <w:rFonts w:ascii="BentonSans Regular" w:hAnsi="BentonSans Regular"/>
          <w:color w:val="666666"/>
          <w:sz w:val="22"/>
        </w:rPr>
        <w:t>Caution</w:t>
      </w:r>
    </w:p>
    <w:p w14:paraId="2022CB15" w14:textId="77777777" w:rsidR="005F1AB3" w:rsidRPr="00121F36" w:rsidRDefault="005F1AB3" w:rsidP="00ED1075">
      <w:pPr>
        <w:ind w:left="432"/>
      </w:pPr>
      <w:r w:rsidRPr="00121F36">
        <w:rPr>
          <w:szCs w:val="18"/>
        </w:rPr>
        <w:t>The permission to create positions from the administration tools is reserved for the administrative super users.</w:t>
      </w:r>
    </w:p>
    <w:p w14:paraId="71D5B600" w14:textId="77777777" w:rsidR="00B94A26" w:rsidRPr="00121F36" w:rsidRDefault="00B94A26" w:rsidP="00117B99">
      <w:pPr>
        <w:pStyle w:val="SAPKeyblockTitle"/>
      </w:pPr>
      <w:r w:rsidRPr="00121F36">
        <w:t>Prerequisites</w:t>
      </w:r>
    </w:p>
    <w:p w14:paraId="2EB401E1" w14:textId="77777777" w:rsidR="00B94A26" w:rsidRPr="00121F36" w:rsidRDefault="00B94A26" w:rsidP="00B94A26">
      <w:r w:rsidRPr="00121F36">
        <w:t>The legal entity (company) and at least one business unit must have been created.</w:t>
      </w:r>
    </w:p>
    <w:p w14:paraId="4AB8F386" w14:textId="77777777" w:rsidR="00117B99" w:rsidRPr="00121F36" w:rsidRDefault="00117B99" w:rsidP="00117B99">
      <w:pPr>
        <w:pStyle w:val="SAPKeyblockTitle"/>
      </w:pPr>
      <w:r w:rsidRPr="00121F36">
        <w:t>Procedure</w:t>
      </w:r>
    </w:p>
    <w:p w14:paraId="34632CE7" w14:textId="7F42A511" w:rsidR="000F6CB5" w:rsidRPr="00121F36" w:rsidRDefault="000F6CB5" w:rsidP="00AB2608">
      <w:pPr>
        <w:pStyle w:val="ListNumber"/>
        <w:numPr>
          <w:ilvl w:val="0"/>
          <w:numId w:val="43"/>
        </w:numPr>
      </w:pPr>
      <w:r w:rsidRPr="00121F36">
        <w:t xml:space="preserve">Log on to </w:t>
      </w:r>
      <w:r w:rsidR="00C623F0" w:rsidRPr="00203C91">
        <w:rPr>
          <w:rStyle w:val="SAPTextReference"/>
        </w:rPr>
        <w:t>Employee Central</w:t>
      </w:r>
      <w:r w:rsidR="00C623F0" w:rsidRPr="00121F36" w:rsidDel="00C623F0">
        <w:t xml:space="preserve"> </w:t>
      </w:r>
      <w:r w:rsidRPr="00121F36">
        <w:t xml:space="preserve">as an </w:t>
      </w:r>
      <w:r w:rsidR="00547559">
        <w:rPr>
          <w:szCs w:val="18"/>
        </w:rPr>
        <w:t>A</w:t>
      </w:r>
      <w:r w:rsidR="005F1AB3" w:rsidRPr="00121F36">
        <w:rPr>
          <w:szCs w:val="18"/>
        </w:rPr>
        <w:t xml:space="preserve">dministrative </w:t>
      </w:r>
      <w:r w:rsidR="00547559">
        <w:rPr>
          <w:szCs w:val="18"/>
        </w:rPr>
        <w:t>S</w:t>
      </w:r>
      <w:r w:rsidR="005F1AB3" w:rsidRPr="00121F36">
        <w:rPr>
          <w:szCs w:val="18"/>
        </w:rPr>
        <w:t xml:space="preserve">uper </w:t>
      </w:r>
      <w:r w:rsidR="00547559">
        <w:rPr>
          <w:szCs w:val="18"/>
        </w:rPr>
        <w:t>U</w:t>
      </w:r>
      <w:r w:rsidR="005F1AB3" w:rsidRPr="00121F36">
        <w:rPr>
          <w:szCs w:val="18"/>
        </w:rPr>
        <w:t>ser</w:t>
      </w:r>
      <w:r w:rsidRPr="00121F36">
        <w:t xml:space="preserve">. </w:t>
      </w:r>
      <w:r w:rsidR="008127E6">
        <w:t>Proceed with one of below options:</w:t>
      </w:r>
    </w:p>
    <w:p w14:paraId="1F9E3186" w14:textId="3C2FABD1" w:rsidR="008127E6" w:rsidRDefault="008127E6" w:rsidP="000F6CB5">
      <w:pPr>
        <w:pStyle w:val="ListNumber"/>
      </w:pPr>
      <w:r w:rsidRPr="0023324B">
        <w:rPr>
          <w:rStyle w:val="SAPEmphasis"/>
          <w:u w:val="single"/>
        </w:rPr>
        <w:t>Option 1</w:t>
      </w:r>
      <w:r w:rsidRPr="0023324B">
        <w:rPr>
          <w:rStyle w:val="SAPEmphasis"/>
        </w:rPr>
        <w:t>: Using the Administration Tools</w:t>
      </w:r>
      <w:r>
        <w:t>:</w:t>
      </w:r>
    </w:p>
    <w:p w14:paraId="5BBE6FDC" w14:textId="059AD306" w:rsidR="000F6CB5" w:rsidRPr="00121F36" w:rsidRDefault="000F6CB5" w:rsidP="0023324B">
      <w:pPr>
        <w:pStyle w:val="ListNumber"/>
        <w:numPr>
          <w:ilvl w:val="0"/>
          <w:numId w:val="64"/>
        </w:numPr>
      </w:pPr>
      <w:r w:rsidRPr="00121F36">
        <w:t xml:space="preserve">From the </w:t>
      </w:r>
      <w:r w:rsidRPr="00121F36">
        <w:rPr>
          <w:rStyle w:val="SAPScreenElement"/>
        </w:rPr>
        <w:t xml:space="preserve">Home </w:t>
      </w:r>
      <w:r w:rsidRPr="00121F36">
        <w:t>drop-down</w:t>
      </w:r>
      <w:r w:rsidR="00830F75">
        <w:t>,</w:t>
      </w:r>
      <w:r w:rsidRPr="00121F36">
        <w:t xml:space="preserve"> select </w:t>
      </w:r>
      <w:r w:rsidRPr="00121F36">
        <w:rPr>
          <w:rStyle w:val="SAPScreenElement"/>
        </w:rPr>
        <w:t>Admin Center</w:t>
      </w:r>
      <w:r w:rsidRPr="00121F36">
        <w:t>.</w:t>
      </w:r>
    </w:p>
    <w:p w14:paraId="33D631E0" w14:textId="3BA77392" w:rsidR="000F6CB5" w:rsidRPr="00121F36" w:rsidRDefault="000F6CB5" w:rsidP="0023324B">
      <w:pPr>
        <w:pStyle w:val="ListNumber"/>
        <w:numPr>
          <w:ilvl w:val="0"/>
          <w:numId w:val="64"/>
        </w:numPr>
      </w:pPr>
      <w:r w:rsidRPr="00121F36">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w:t>
      </w:r>
      <w:r w:rsidR="0031501A">
        <w:rPr>
          <w:rStyle w:val="SAPScreenElement"/>
        </w:rPr>
        <w:t>Data</w:t>
      </w:r>
      <w:r w:rsidRPr="00121F36">
        <w:t>.</w:t>
      </w:r>
    </w:p>
    <w:p w14:paraId="7514F3FB" w14:textId="110028CC" w:rsidR="008127E6" w:rsidRDefault="000F6CB5" w:rsidP="0023324B">
      <w:pPr>
        <w:pStyle w:val="ListNumber"/>
        <w:numPr>
          <w:ilvl w:val="0"/>
          <w:numId w:val="64"/>
        </w:numPr>
      </w:pPr>
      <w:r w:rsidRPr="00121F36">
        <w:t xml:space="preserve">On the </w:t>
      </w:r>
      <w:r w:rsidRPr="00121F36">
        <w:rPr>
          <w:rStyle w:val="SAPScreenElement"/>
        </w:rPr>
        <w:t xml:space="preserve">Manage </w:t>
      </w:r>
      <w:r w:rsidR="0031501A">
        <w:rPr>
          <w:rStyle w:val="SAPScreenElement"/>
        </w:rPr>
        <w:t>Data</w:t>
      </w:r>
      <w:r w:rsidR="0031501A" w:rsidRPr="00121F36">
        <w:t xml:space="preserve"> </w:t>
      </w:r>
      <w:r w:rsidRPr="00121F36">
        <w:t xml:space="preserve">screen, in the </w:t>
      </w:r>
      <w:r w:rsidRPr="00121F36">
        <w:rPr>
          <w:rStyle w:val="SAPScreenElement"/>
        </w:rPr>
        <w:t>Create New</w:t>
      </w:r>
      <w:r w:rsidRPr="00121F36">
        <w:t xml:space="preserve"> field select</w:t>
      </w:r>
      <w:r w:rsidRPr="00573FD2">
        <w:rPr>
          <w:rStyle w:val="SAPUserEntry"/>
        </w:rPr>
        <w:t xml:space="preserve"> </w:t>
      </w:r>
      <w:r w:rsidRPr="00121F36">
        <w:rPr>
          <w:rStyle w:val="SAPUserEntry"/>
        </w:rPr>
        <w:t>Position</w:t>
      </w:r>
      <w:r w:rsidRPr="00573FD2">
        <w:rPr>
          <w:rStyle w:val="SAPUserEntry"/>
        </w:rPr>
        <w:t xml:space="preserve"> </w:t>
      </w:r>
      <w:r w:rsidRPr="00121F36">
        <w:t>from the drop-down.</w:t>
      </w:r>
    </w:p>
    <w:p w14:paraId="4E29D527" w14:textId="589C813E" w:rsidR="008127E6" w:rsidRDefault="008127E6" w:rsidP="0023324B">
      <w:pPr>
        <w:pStyle w:val="ListNumber"/>
        <w:numPr>
          <w:ilvl w:val="0"/>
          <w:numId w:val="64"/>
        </w:numPr>
      </w:pPr>
      <w:r>
        <w:t>Continue with activity # 3 below.</w:t>
      </w:r>
    </w:p>
    <w:p w14:paraId="5C001A19" w14:textId="67C640FA" w:rsidR="008127E6" w:rsidRPr="0023324B" w:rsidRDefault="008127E6" w:rsidP="0023324B">
      <w:pPr>
        <w:pStyle w:val="ListNumber"/>
        <w:numPr>
          <w:ilvl w:val="0"/>
          <w:numId w:val="0"/>
        </w:numPr>
        <w:ind w:left="340"/>
        <w:rPr>
          <w:rStyle w:val="SAPEmphasis"/>
        </w:rPr>
      </w:pPr>
      <w:r w:rsidRPr="0023324B">
        <w:rPr>
          <w:rStyle w:val="SAPEmphasis"/>
          <w:u w:val="single"/>
        </w:rPr>
        <w:t>Option 2</w:t>
      </w:r>
      <w:r w:rsidRPr="0023324B">
        <w:rPr>
          <w:rStyle w:val="SAPEmphasis"/>
        </w:rPr>
        <w:t>: Using the Position Org Chart:</w:t>
      </w:r>
    </w:p>
    <w:p w14:paraId="3BB7B154" w14:textId="1611D75C" w:rsidR="008127E6" w:rsidRDefault="008127E6" w:rsidP="0023324B">
      <w:pPr>
        <w:pStyle w:val="ListNumber"/>
        <w:numPr>
          <w:ilvl w:val="0"/>
          <w:numId w:val="65"/>
        </w:numPr>
        <w:ind w:left="720"/>
      </w:pPr>
      <w:r w:rsidRPr="00121F36">
        <w:t xml:space="preserve">From the </w:t>
      </w:r>
      <w:r w:rsidRPr="00121F36">
        <w:rPr>
          <w:rStyle w:val="SAPScreenElement"/>
        </w:rPr>
        <w:t xml:space="preserve">Home </w:t>
      </w:r>
      <w:r w:rsidRPr="00121F36">
        <w:t>drop-down</w:t>
      </w:r>
      <w:r>
        <w:t>,</w:t>
      </w:r>
      <w:r w:rsidRPr="00121F36">
        <w:t xml:space="preserve"> select </w:t>
      </w:r>
      <w:r>
        <w:rPr>
          <w:rStyle w:val="SAPScreenElement"/>
        </w:rPr>
        <w:t>Company Info</w:t>
      </w:r>
      <w:r w:rsidRPr="00121F36">
        <w:t>.</w:t>
      </w:r>
    </w:p>
    <w:p w14:paraId="457F99B2" w14:textId="0E35A859" w:rsidR="008127E6" w:rsidRDefault="008127E6" w:rsidP="0023324B">
      <w:pPr>
        <w:pStyle w:val="ListNumber"/>
        <w:numPr>
          <w:ilvl w:val="0"/>
          <w:numId w:val="65"/>
        </w:numPr>
        <w:ind w:left="720"/>
      </w:pPr>
      <w:r>
        <w:t xml:space="preserve">On the </w:t>
      </w:r>
      <w:r>
        <w:rPr>
          <w:rStyle w:val="SAPScreenElement"/>
        </w:rPr>
        <w:t>Company Info</w:t>
      </w:r>
      <w:r>
        <w:t xml:space="preserve"> screen, go to the </w:t>
      </w:r>
      <w:r>
        <w:rPr>
          <w:rStyle w:val="SAPScreenElement"/>
        </w:rPr>
        <w:t>Position Org Chart</w:t>
      </w:r>
      <w:r>
        <w:t xml:space="preserve"> tab.</w:t>
      </w:r>
    </w:p>
    <w:p w14:paraId="3B881D59" w14:textId="789C2A50" w:rsidR="008127E6" w:rsidRDefault="008127E6" w:rsidP="0023324B">
      <w:pPr>
        <w:pStyle w:val="ListNumber"/>
        <w:numPr>
          <w:ilvl w:val="0"/>
          <w:numId w:val="65"/>
        </w:numPr>
        <w:ind w:left="720"/>
      </w:pPr>
      <w:r>
        <w:t xml:space="preserve">On the </w:t>
      </w:r>
      <w:r>
        <w:rPr>
          <w:rStyle w:val="SAPScreenElement"/>
        </w:rPr>
        <w:t xml:space="preserve">Position Org Chart </w:t>
      </w:r>
      <w:r>
        <w:t xml:space="preserve">screen, select the </w:t>
      </w:r>
      <w:r>
        <w:rPr>
          <w:rStyle w:val="SAPScreenElement"/>
        </w:rPr>
        <w:t xml:space="preserve">Add Position  </w:t>
      </w:r>
      <w:r>
        <w:rPr>
          <w:noProof/>
        </w:rPr>
        <w:drawing>
          <wp:inline distT="0" distB="0" distL="0" distR="0" wp14:anchorId="1A6837D6" wp14:editId="2B32C3F7">
            <wp:extent cx="266700" cy="26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 cy="266700"/>
                    </a:xfrm>
                    <a:prstGeom prst="rect">
                      <a:avLst/>
                    </a:prstGeom>
                  </pic:spPr>
                </pic:pic>
              </a:graphicData>
            </a:graphic>
          </wp:inline>
        </w:drawing>
      </w:r>
      <w:r>
        <w:rPr>
          <w:rStyle w:val="SAPScreenElement"/>
        </w:rPr>
        <w:t xml:space="preserve"> </w:t>
      </w:r>
      <w:r>
        <w:t>icon located on the top right of the screen.</w:t>
      </w:r>
    </w:p>
    <w:p w14:paraId="1A104916" w14:textId="41792321" w:rsidR="008127E6" w:rsidRDefault="008127E6" w:rsidP="0023324B">
      <w:pPr>
        <w:pStyle w:val="ListNumber"/>
        <w:numPr>
          <w:ilvl w:val="0"/>
          <w:numId w:val="65"/>
        </w:numPr>
        <w:ind w:left="720"/>
      </w:pPr>
      <w:r>
        <w:t>Continue with activity # 3 below.</w:t>
      </w:r>
    </w:p>
    <w:p w14:paraId="3857525C" w14:textId="73FCA62E" w:rsidR="008A0876" w:rsidRDefault="00FB73BA">
      <w:pPr>
        <w:pStyle w:val="ListNumber"/>
      </w:pPr>
      <w:r w:rsidRPr="00121F36">
        <w:t xml:space="preserve">In the </w:t>
      </w:r>
      <w:r w:rsidRPr="00121F36">
        <w:rPr>
          <w:rStyle w:val="SAPScreenElement"/>
        </w:rPr>
        <w:t>Position</w:t>
      </w:r>
      <w:r w:rsidRPr="00121F36">
        <w:t xml:space="preserve"> portlet, make the following entries:</w:t>
      </w:r>
    </w:p>
    <w:tbl>
      <w:tblPr>
        <w:tblW w:w="1435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838"/>
        <w:gridCol w:w="4050"/>
        <w:gridCol w:w="7470"/>
      </w:tblGrid>
      <w:tr w:rsidR="007E1F61" w:rsidRPr="00121F36" w14:paraId="1C1093F3" w14:textId="77777777" w:rsidTr="007E1F61">
        <w:trPr>
          <w:tblHeader/>
        </w:trPr>
        <w:tc>
          <w:tcPr>
            <w:tcW w:w="2838" w:type="dxa"/>
            <w:tcBorders>
              <w:top w:val="single" w:sz="8" w:space="0" w:color="999999"/>
              <w:left w:val="single" w:sz="8" w:space="0" w:color="999999"/>
              <w:bottom w:val="single" w:sz="8" w:space="0" w:color="999999"/>
              <w:right w:val="single" w:sz="8" w:space="0" w:color="999999"/>
            </w:tcBorders>
            <w:shd w:val="clear" w:color="auto" w:fill="999999"/>
            <w:hideMark/>
          </w:tcPr>
          <w:p w14:paraId="57F81EE4" w14:textId="77777777" w:rsidR="007E1F61" w:rsidRPr="00121F36" w:rsidRDefault="007E1F61" w:rsidP="004D0093">
            <w:pPr>
              <w:pStyle w:val="SAPTableHeader"/>
              <w:keepLines w:val="0"/>
            </w:pPr>
            <w:commentRangeStart w:id="289"/>
            <w:r w:rsidRPr="00121F36">
              <w:t>Field Name</w:t>
            </w:r>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
          <w:p w14:paraId="1B0CEE29" w14:textId="77777777" w:rsidR="007E1F61" w:rsidRPr="00121F36" w:rsidRDefault="007E1F61" w:rsidP="004D0093">
            <w:pPr>
              <w:pStyle w:val="SAPTableHeader"/>
              <w:keepLines w:val="0"/>
            </w:pPr>
            <w:r w:rsidRPr="00121F36">
              <w:t>User Action and Values</w:t>
            </w:r>
          </w:p>
        </w:tc>
        <w:tc>
          <w:tcPr>
            <w:tcW w:w="7470" w:type="dxa"/>
            <w:tcBorders>
              <w:top w:val="single" w:sz="8" w:space="0" w:color="999999"/>
              <w:left w:val="single" w:sz="8" w:space="0" w:color="999999"/>
              <w:bottom w:val="single" w:sz="8" w:space="0" w:color="999999"/>
              <w:right w:val="single" w:sz="8" w:space="0" w:color="999999"/>
            </w:tcBorders>
            <w:shd w:val="clear" w:color="auto" w:fill="999999"/>
            <w:hideMark/>
          </w:tcPr>
          <w:p w14:paraId="5A196A51" w14:textId="77777777" w:rsidR="007E1F61" w:rsidRPr="00121F36" w:rsidRDefault="007E1F61" w:rsidP="004D0093">
            <w:pPr>
              <w:pStyle w:val="SAPTableHeader"/>
              <w:keepLines w:val="0"/>
            </w:pPr>
            <w:r w:rsidRPr="00121F36">
              <w:t>Comment</w:t>
            </w:r>
            <w:commentRangeEnd w:id="289"/>
            <w:r>
              <w:rPr>
                <w:rStyle w:val="CommentReference"/>
                <w:rFonts w:ascii="BentonSans Book" w:hAnsi="BentonSans Book"/>
                <w:color w:val="auto"/>
              </w:rPr>
              <w:commentReference w:id="289"/>
            </w:r>
          </w:p>
        </w:tc>
      </w:tr>
      <w:tr w:rsidR="007E1F61" w:rsidRPr="00121F36" w14:paraId="488FD923"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430881AE" w14:textId="77777777" w:rsidR="007E1F61" w:rsidRPr="00121F36" w:rsidRDefault="007E1F61" w:rsidP="00E1732D">
            <w:r w:rsidRPr="00121F36">
              <w:rPr>
                <w:rStyle w:val="SAPScreenElement"/>
              </w:rPr>
              <w:t>Title</w:t>
            </w:r>
          </w:p>
        </w:tc>
        <w:tc>
          <w:tcPr>
            <w:tcW w:w="4050" w:type="dxa"/>
            <w:tcBorders>
              <w:top w:val="single" w:sz="8" w:space="0" w:color="999999"/>
              <w:left w:val="single" w:sz="8" w:space="0" w:color="999999"/>
              <w:bottom w:val="single" w:sz="8" w:space="0" w:color="999999"/>
              <w:right w:val="single" w:sz="8" w:space="0" w:color="999999"/>
            </w:tcBorders>
            <w:hideMark/>
          </w:tcPr>
          <w:p w14:paraId="693F4FE4" w14:textId="22C32D6A" w:rsidR="007E1F61" w:rsidRPr="00121F36" w:rsidRDefault="007E1F61" w:rsidP="0012621A">
            <w:pPr>
              <w:rPr>
                <w:rStyle w:val="SAPUserEntry"/>
              </w:rPr>
            </w:pPr>
            <w:r w:rsidRPr="00121F36">
              <w:t>for example</w:t>
            </w:r>
            <w:r>
              <w:t>,</w:t>
            </w:r>
            <w:r w:rsidRPr="00E13999">
              <w:rPr>
                <w:b/>
              </w:rPr>
              <w:t xml:space="preserve"> </w:t>
            </w:r>
            <w:r w:rsidRPr="00121F36">
              <w:rPr>
                <w:rStyle w:val="SAPUserEntry"/>
              </w:rPr>
              <w:t>CEO</w:t>
            </w:r>
          </w:p>
        </w:tc>
        <w:tc>
          <w:tcPr>
            <w:tcW w:w="7470" w:type="dxa"/>
            <w:tcBorders>
              <w:top w:val="single" w:sz="8" w:space="0" w:color="999999"/>
              <w:left w:val="single" w:sz="8" w:space="0" w:color="999999"/>
              <w:bottom w:val="single" w:sz="8" w:space="0" w:color="999999"/>
              <w:right w:val="single" w:sz="8" w:space="0" w:color="999999"/>
            </w:tcBorders>
          </w:tcPr>
          <w:p w14:paraId="3CE8C30F" w14:textId="35AF61CA" w:rsidR="007E1F61" w:rsidRPr="00121F36" w:rsidRDefault="007E1F61" w:rsidP="00E1732D">
            <w:ins w:id="290" w:author="Author" w:date="2018-02-27T14:04:00Z">
              <w:r>
                <w:t>Title of p</w:t>
              </w:r>
              <w:r w:rsidRPr="00121F36">
                <w:t>osition</w:t>
              </w:r>
            </w:ins>
          </w:p>
        </w:tc>
      </w:tr>
      <w:tr w:rsidR="007E1F61" w:rsidRPr="00121F36" w14:paraId="77F0FF6B"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5189E084" w14:textId="77777777" w:rsidR="007E1F61" w:rsidRPr="00121F36" w:rsidRDefault="007E1F61" w:rsidP="00E1732D">
            <w:r w:rsidRPr="00121F36">
              <w:rPr>
                <w:rStyle w:val="SAPScreenElement"/>
              </w:rPr>
              <w:lastRenderedPageBreak/>
              <w:t>Status</w:t>
            </w:r>
          </w:p>
        </w:tc>
        <w:tc>
          <w:tcPr>
            <w:tcW w:w="4050" w:type="dxa"/>
            <w:tcBorders>
              <w:top w:val="single" w:sz="8" w:space="0" w:color="999999"/>
              <w:left w:val="single" w:sz="8" w:space="0" w:color="999999"/>
              <w:bottom w:val="single" w:sz="8" w:space="0" w:color="999999"/>
              <w:right w:val="single" w:sz="8" w:space="0" w:color="999999"/>
            </w:tcBorders>
            <w:hideMark/>
          </w:tcPr>
          <w:p w14:paraId="3E97EE64" w14:textId="77777777" w:rsidR="007E1F61" w:rsidRPr="00121F36" w:rsidRDefault="007E1F61" w:rsidP="00E1732D">
            <w:pPr>
              <w:rPr>
                <w:rStyle w:val="SAPUserEntry"/>
              </w:rPr>
            </w:pPr>
            <w:r w:rsidRPr="00121F36">
              <w:rPr>
                <w:rStyle w:val="SAPUserEntry"/>
              </w:rPr>
              <w:t>Active</w:t>
            </w:r>
            <w:r w:rsidRPr="00573FD2">
              <w:rPr>
                <w:rStyle w:val="SAPUserEntry"/>
              </w:rPr>
              <w:t xml:space="preserve"> </w:t>
            </w:r>
            <w:r w:rsidRPr="00121F36">
              <w:t>is defaulted; leave as is</w:t>
            </w:r>
          </w:p>
        </w:tc>
        <w:tc>
          <w:tcPr>
            <w:tcW w:w="7470" w:type="dxa"/>
            <w:tcBorders>
              <w:top w:val="single" w:sz="8" w:space="0" w:color="999999"/>
              <w:left w:val="single" w:sz="8" w:space="0" w:color="999999"/>
              <w:bottom w:val="single" w:sz="8" w:space="0" w:color="999999"/>
              <w:right w:val="single" w:sz="8" w:space="0" w:color="999999"/>
            </w:tcBorders>
          </w:tcPr>
          <w:p w14:paraId="65A14C17" w14:textId="57A3E82D" w:rsidR="007E1F61" w:rsidRPr="00121F36" w:rsidRDefault="007E1F61" w:rsidP="00E1732D">
            <w:ins w:id="291" w:author="Author" w:date="2018-02-27T14:04:00Z">
              <w:r>
                <w:t>Status of p</w:t>
              </w:r>
              <w:r w:rsidRPr="00121F36">
                <w:t>osition</w:t>
              </w:r>
            </w:ins>
            <w:ins w:id="292" w:author="Author" w:date="2018-02-27T14:03:00Z">
              <w:del w:id="293" w:author="Author" w:date="2018-02-27T14:04:00Z">
                <w:r w:rsidDel="007E1F61">
                  <w:delText>Status of p</w:delText>
                </w:r>
                <w:r w:rsidRPr="00121F36" w:rsidDel="007E1F61">
                  <w:delText>osition</w:delText>
                </w:r>
              </w:del>
            </w:ins>
          </w:p>
        </w:tc>
      </w:tr>
      <w:tr w:rsidR="007E1F61" w:rsidRPr="00121F36" w14:paraId="6FFF122E"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7383AFBE" w14:textId="77777777" w:rsidR="007E1F61" w:rsidRPr="00121F36" w:rsidRDefault="007E1F61" w:rsidP="00E1732D">
            <w:r w:rsidRPr="00121F36">
              <w:rPr>
                <w:rStyle w:val="SAPScreenElement"/>
              </w:rPr>
              <w:t>Start Date</w:t>
            </w:r>
          </w:p>
        </w:tc>
        <w:tc>
          <w:tcPr>
            <w:tcW w:w="4050" w:type="dxa"/>
            <w:tcBorders>
              <w:top w:val="single" w:sz="8" w:space="0" w:color="999999"/>
              <w:left w:val="single" w:sz="8" w:space="0" w:color="999999"/>
              <w:bottom w:val="single" w:sz="8" w:space="0" w:color="999999"/>
              <w:right w:val="single" w:sz="8" w:space="0" w:color="999999"/>
            </w:tcBorders>
          </w:tcPr>
          <w:p w14:paraId="1AE7F383" w14:textId="77777777" w:rsidR="007E1F61" w:rsidRPr="00121F36" w:rsidRDefault="007E1F61" w:rsidP="00E1732D">
            <w:pPr>
              <w:rPr>
                <w:rStyle w:val="SAPUserEntry"/>
              </w:rPr>
            </w:pPr>
            <w:r w:rsidRPr="00121F36">
              <w:t>today's date is defaulted, adapt as appropriate</w:t>
            </w:r>
          </w:p>
        </w:tc>
        <w:tc>
          <w:tcPr>
            <w:tcW w:w="7470" w:type="dxa"/>
            <w:tcBorders>
              <w:top w:val="single" w:sz="8" w:space="0" w:color="999999"/>
              <w:left w:val="single" w:sz="8" w:space="0" w:color="999999"/>
              <w:bottom w:val="single" w:sz="8" w:space="0" w:color="999999"/>
              <w:right w:val="single" w:sz="8" w:space="0" w:color="999999"/>
            </w:tcBorders>
          </w:tcPr>
          <w:p w14:paraId="4F75A9C7" w14:textId="0724BDAE" w:rsidR="007E1F61" w:rsidRPr="00121F36" w:rsidRDefault="007E1F61" w:rsidP="00E1732D">
            <w:ins w:id="294" w:author="Author" w:date="2018-02-27T14:03:00Z">
              <w:r w:rsidRPr="00121F36">
                <w:t>Validity start date of new position</w:t>
              </w:r>
            </w:ins>
          </w:p>
        </w:tc>
      </w:tr>
      <w:tr w:rsidR="007E1F61" w:rsidRPr="00121F36" w14:paraId="19C7722D"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27695537" w14:textId="77777777" w:rsidR="007E1F61" w:rsidRPr="00121F36" w:rsidRDefault="007E1F61" w:rsidP="006911A1">
            <w:pPr>
              <w:rPr>
                <w:rStyle w:val="SAPScreenElement"/>
              </w:rPr>
            </w:pPr>
            <w:r w:rsidRPr="00121F36">
              <w:rPr>
                <w:rStyle w:val="SAPScreenElement"/>
              </w:rPr>
              <w:t>To Be Hired</w:t>
            </w:r>
          </w:p>
        </w:tc>
        <w:tc>
          <w:tcPr>
            <w:tcW w:w="4050" w:type="dxa"/>
            <w:tcBorders>
              <w:top w:val="single" w:sz="8" w:space="0" w:color="999999"/>
              <w:left w:val="single" w:sz="8" w:space="0" w:color="999999"/>
              <w:bottom w:val="single" w:sz="8" w:space="0" w:color="999999"/>
              <w:right w:val="single" w:sz="8" w:space="0" w:color="999999"/>
            </w:tcBorders>
          </w:tcPr>
          <w:p w14:paraId="30BD841B" w14:textId="77777777" w:rsidR="007E1F61" w:rsidRPr="00121F36" w:rsidRDefault="007E1F61" w:rsidP="006911A1">
            <w:r w:rsidRPr="00121F36">
              <w:rPr>
                <w:rStyle w:val="SAPUserEntry"/>
              </w:rPr>
              <w:t>Yes</w:t>
            </w:r>
            <w:r w:rsidRPr="00EE66D1">
              <w:rPr>
                <w:rStyle w:val="SAPUserEntry"/>
              </w:rPr>
              <w:t xml:space="preserve"> </w:t>
            </w:r>
            <w:r w:rsidRPr="00121F36">
              <w:t>is defaulted; leave as is</w:t>
            </w:r>
          </w:p>
        </w:tc>
        <w:tc>
          <w:tcPr>
            <w:tcW w:w="7470" w:type="dxa"/>
            <w:tcBorders>
              <w:top w:val="single" w:sz="8" w:space="0" w:color="999999"/>
              <w:left w:val="single" w:sz="8" w:space="0" w:color="999999"/>
              <w:bottom w:val="single" w:sz="8" w:space="0" w:color="999999"/>
              <w:right w:val="single" w:sz="8" w:space="0" w:color="999999"/>
            </w:tcBorders>
          </w:tcPr>
          <w:p w14:paraId="7181C09E" w14:textId="77777777" w:rsidR="007E1F61" w:rsidRPr="00121F36" w:rsidRDefault="007E1F61" w:rsidP="006911A1"/>
        </w:tc>
      </w:tr>
      <w:tr w:rsidR="007E1F61" w:rsidRPr="00121F36" w14:paraId="088375DF"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1373D6BB" w14:textId="46D79A47" w:rsidR="007E1F61" w:rsidRPr="00121F36" w:rsidRDefault="007E1F61" w:rsidP="00465495">
            <w:pPr>
              <w:rPr>
                <w:rStyle w:val="SAPScreenElement"/>
              </w:rPr>
            </w:pPr>
            <w:r w:rsidRPr="00121F36">
              <w:rPr>
                <w:rStyle w:val="SAPScreenElement"/>
              </w:rPr>
              <w:t>FTE</w:t>
            </w:r>
          </w:p>
        </w:tc>
        <w:tc>
          <w:tcPr>
            <w:tcW w:w="4050" w:type="dxa"/>
            <w:tcBorders>
              <w:top w:val="single" w:sz="8" w:space="0" w:color="999999"/>
              <w:left w:val="single" w:sz="8" w:space="0" w:color="999999"/>
              <w:bottom w:val="single" w:sz="8" w:space="0" w:color="999999"/>
              <w:right w:val="single" w:sz="8" w:space="0" w:color="999999"/>
            </w:tcBorders>
          </w:tcPr>
          <w:p w14:paraId="7BCFCBF9" w14:textId="77777777" w:rsidR="007E1F61" w:rsidRPr="00121F36" w:rsidRDefault="007E1F61" w:rsidP="00465495">
            <w:pPr>
              <w:rPr>
                <w:rStyle w:val="SAPUserEntry"/>
              </w:rPr>
            </w:pPr>
            <w:r w:rsidRPr="00121F36">
              <w:rPr>
                <w:rStyle w:val="SAPUserEntry"/>
              </w:rPr>
              <w:t>1</w:t>
            </w:r>
            <w:r w:rsidRPr="00121F36">
              <w:t xml:space="preserve"> is defaulted; adapt if appropriate</w:t>
            </w:r>
          </w:p>
        </w:tc>
        <w:tc>
          <w:tcPr>
            <w:tcW w:w="7470" w:type="dxa"/>
            <w:tcBorders>
              <w:top w:val="single" w:sz="8" w:space="0" w:color="999999"/>
              <w:left w:val="single" w:sz="8" w:space="0" w:color="999999"/>
              <w:bottom w:val="single" w:sz="8" w:space="0" w:color="999999"/>
              <w:right w:val="single" w:sz="8" w:space="0" w:color="999999"/>
            </w:tcBorders>
          </w:tcPr>
          <w:p w14:paraId="6DD110EE" w14:textId="39061BD0" w:rsidR="007E1F61" w:rsidRPr="00121F36" w:rsidRDefault="007E1F61" w:rsidP="00465495">
            <w:ins w:id="295" w:author="Author" w:date="2018-02-27T14:03:00Z">
              <w:r w:rsidRPr="00121F36">
                <w:t>Full-time equivalent</w:t>
              </w:r>
            </w:ins>
          </w:p>
        </w:tc>
      </w:tr>
      <w:tr w:rsidR="007E1F61" w:rsidRPr="00121F36" w14:paraId="09DC5BF2"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364DA5C8" w14:textId="77777777" w:rsidR="007E1F61" w:rsidRPr="00121F36" w:rsidRDefault="007E1F61" w:rsidP="00465495">
            <w:pPr>
              <w:rPr>
                <w:rStyle w:val="SAPScreenElement"/>
              </w:rPr>
            </w:pPr>
            <w:r w:rsidRPr="00121F36">
              <w:rPr>
                <w:rStyle w:val="SAPScreenElement"/>
              </w:rPr>
              <w:t>Type</w:t>
            </w:r>
          </w:p>
        </w:tc>
        <w:tc>
          <w:tcPr>
            <w:tcW w:w="4050" w:type="dxa"/>
            <w:tcBorders>
              <w:top w:val="single" w:sz="8" w:space="0" w:color="999999"/>
              <w:left w:val="single" w:sz="8" w:space="0" w:color="999999"/>
              <w:bottom w:val="single" w:sz="8" w:space="0" w:color="999999"/>
              <w:right w:val="single" w:sz="8" w:space="0" w:color="999999"/>
            </w:tcBorders>
          </w:tcPr>
          <w:p w14:paraId="65E3CDD5" w14:textId="5EAEE031" w:rsidR="007E1F61" w:rsidRPr="00121F36" w:rsidRDefault="007E1F61">
            <w:r w:rsidRPr="00121F36">
              <w:t>only in case multiple incumbents are allowed select</w:t>
            </w:r>
            <w:r w:rsidRPr="00573FD2">
              <w:rPr>
                <w:rStyle w:val="SAPUserEntry"/>
              </w:rPr>
              <w:t xml:space="preserve"> </w:t>
            </w:r>
            <w:r w:rsidRPr="00121F36">
              <w:rPr>
                <w:rStyle w:val="SAPUserEntry"/>
              </w:rPr>
              <w:t>SP</w:t>
            </w:r>
            <w:r w:rsidRPr="00121F36">
              <w:t xml:space="preserve"> (meaning</w:t>
            </w:r>
            <w:r w:rsidRPr="00573FD2">
              <w:rPr>
                <w:rStyle w:val="SAPUserEntry"/>
              </w:rPr>
              <w:t xml:space="preserve"> </w:t>
            </w:r>
            <w:r w:rsidRPr="00121F36">
              <w:rPr>
                <w:rStyle w:val="SAPUserEntry"/>
                <w:b w:val="0"/>
                <w:color w:val="auto"/>
              </w:rPr>
              <w:t>Shared Position</w:t>
            </w:r>
            <w:r w:rsidRPr="00121F36">
              <w:t xml:space="preserve">) from drop-down; else </w:t>
            </w:r>
            <w:r>
              <w:t>select</w:t>
            </w:r>
            <w:r w:rsidRPr="00573FD2">
              <w:rPr>
                <w:rStyle w:val="SAPUserEntry"/>
              </w:rPr>
              <w:t xml:space="preserve"> RP</w:t>
            </w:r>
            <w:r>
              <w:t xml:space="preserve"> (</w:t>
            </w:r>
            <w:r w:rsidRPr="00121F36">
              <w:t>meaning</w:t>
            </w:r>
            <w:r w:rsidRPr="00EE66D1">
              <w:rPr>
                <w:rStyle w:val="SAPUserEntry"/>
                <w:color w:val="auto"/>
              </w:rPr>
              <w:t xml:space="preserve"> </w:t>
            </w:r>
            <w:r w:rsidRPr="00573FD2">
              <w:rPr>
                <w:rStyle w:val="SAPUserEntry"/>
                <w:b w:val="0"/>
                <w:color w:val="auto"/>
              </w:rPr>
              <w:t>Regular</w:t>
            </w:r>
            <w:r w:rsidRPr="00121F36">
              <w:rPr>
                <w:rStyle w:val="SAPUserEntry"/>
                <w:b w:val="0"/>
                <w:color w:val="auto"/>
              </w:rPr>
              <w:t xml:space="preserve"> Position</w:t>
            </w:r>
            <w:r>
              <w:t>)</w:t>
            </w:r>
          </w:p>
        </w:tc>
        <w:tc>
          <w:tcPr>
            <w:tcW w:w="7470" w:type="dxa"/>
            <w:tcBorders>
              <w:top w:val="single" w:sz="8" w:space="0" w:color="999999"/>
              <w:left w:val="single" w:sz="8" w:space="0" w:color="999999"/>
              <w:bottom w:val="single" w:sz="8" w:space="0" w:color="999999"/>
              <w:right w:val="single" w:sz="8" w:space="0" w:color="999999"/>
            </w:tcBorders>
          </w:tcPr>
          <w:p w14:paraId="3184E0B7" w14:textId="13EEE1D3" w:rsidR="007E1F61" w:rsidRDefault="007E1F61" w:rsidP="00465495">
            <w:pPr>
              <w:rPr>
                <w:ins w:id="296" w:author="Author" w:date="2018-02-27T14:04:00Z"/>
              </w:rPr>
            </w:pPr>
            <w:ins w:id="297" w:author="Author" w:date="2018-02-27T14:03:00Z">
              <w:r w:rsidRPr="00121F36">
                <w:t>Type of position</w:t>
              </w:r>
              <w:r>
                <w:t>.</w:t>
              </w:r>
            </w:ins>
          </w:p>
          <w:p w14:paraId="43C579BF" w14:textId="673D30C5" w:rsidR="007E1F61" w:rsidRPr="00121F36" w:rsidRDefault="007E1F61" w:rsidP="00465495">
            <w:r w:rsidRPr="00121F36">
              <w:t>In rare cases, more than one CEO can exist.</w:t>
            </w:r>
          </w:p>
        </w:tc>
      </w:tr>
      <w:tr w:rsidR="007E1F61" w:rsidRPr="00121F36" w14:paraId="6E9DB58F"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6843C638" w14:textId="77777777" w:rsidR="007E1F61" w:rsidRPr="00121F36" w:rsidRDefault="007E1F61" w:rsidP="00465495">
            <w:pPr>
              <w:rPr>
                <w:rStyle w:val="SAPScreenElement"/>
              </w:rPr>
            </w:pPr>
            <w:r w:rsidRPr="00121F36">
              <w:rPr>
                <w:rStyle w:val="SAPScreenElement"/>
              </w:rPr>
              <w:t>Subject to Position Control</w:t>
            </w:r>
          </w:p>
        </w:tc>
        <w:tc>
          <w:tcPr>
            <w:tcW w:w="4050" w:type="dxa"/>
            <w:tcBorders>
              <w:top w:val="single" w:sz="8" w:space="0" w:color="999999"/>
              <w:left w:val="single" w:sz="8" w:space="0" w:color="999999"/>
              <w:bottom w:val="single" w:sz="8" w:space="0" w:color="999999"/>
              <w:right w:val="single" w:sz="8" w:space="0" w:color="999999"/>
            </w:tcBorders>
          </w:tcPr>
          <w:p w14:paraId="3E4C173C" w14:textId="42248B9B" w:rsidR="007E1F61" w:rsidRPr="00121F36" w:rsidRDefault="007E1F61">
            <w:pPr>
              <w:rPr>
                <w:rStyle w:val="SAPUserEntry"/>
              </w:rPr>
            </w:pPr>
            <w:r w:rsidRPr="008C6834">
              <w:t>Select</w:t>
            </w:r>
            <w:r>
              <w:rPr>
                <w:rStyle w:val="SAPUserEntry"/>
              </w:rPr>
              <w:t xml:space="preserve"> </w:t>
            </w:r>
            <w:r w:rsidRPr="00121F36">
              <w:rPr>
                <w:rStyle w:val="SAPUserEntry"/>
              </w:rPr>
              <w:t>Yes</w:t>
            </w:r>
            <w:r w:rsidRPr="00573FD2">
              <w:rPr>
                <w:rStyle w:val="SAPUserEntry"/>
              </w:rPr>
              <w:t xml:space="preserve"> </w:t>
            </w:r>
            <w:r w:rsidRPr="00121F36">
              <w:t>from drop-down</w:t>
            </w:r>
            <w:r w:rsidRPr="00121F36" w:rsidDel="000D4298">
              <w:t xml:space="preserve"> </w:t>
            </w:r>
          </w:p>
        </w:tc>
        <w:tc>
          <w:tcPr>
            <w:tcW w:w="7470" w:type="dxa"/>
            <w:tcBorders>
              <w:top w:val="single" w:sz="8" w:space="0" w:color="999999"/>
              <w:left w:val="single" w:sz="8" w:space="0" w:color="999999"/>
              <w:bottom w:val="single" w:sz="8" w:space="0" w:color="999999"/>
              <w:right w:val="single" w:sz="8" w:space="0" w:color="999999"/>
            </w:tcBorders>
          </w:tcPr>
          <w:p w14:paraId="08242B4C" w14:textId="77777777" w:rsidR="007E1F61" w:rsidRPr="00121F36" w:rsidRDefault="007E1F61" w:rsidP="00465495">
            <w:r w:rsidRPr="00121F36">
              <w:t xml:space="preserve">If set to </w:t>
            </w:r>
            <w:r w:rsidRPr="00121F36">
              <w:rPr>
                <w:rStyle w:val="SAPUserEntry"/>
              </w:rPr>
              <w:t>Yes</w:t>
            </w:r>
            <w:r w:rsidRPr="00121F36">
              <w:t xml:space="preserve">, this field will check the FTE value on a position. In case the number of incumbents has reached the </w:t>
            </w:r>
            <w:r w:rsidRPr="00121F36">
              <w:rPr>
                <w:rStyle w:val="SAPScreenElement"/>
              </w:rPr>
              <w:t>FTE</w:t>
            </w:r>
            <w:r w:rsidRPr="00121F36">
              <w:t xml:space="preserve"> value, no new incumbent can be hired on this position.</w:t>
            </w:r>
          </w:p>
        </w:tc>
      </w:tr>
      <w:tr w:rsidR="007E1F61" w:rsidRPr="00121F36" w14:paraId="788A2B3A"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334B1C92" w14:textId="77777777" w:rsidR="007E1F61" w:rsidRPr="00121F36" w:rsidRDefault="007E1F61" w:rsidP="00465495">
            <w:pPr>
              <w:rPr>
                <w:rStyle w:val="SAPScreenElement"/>
              </w:rPr>
            </w:pPr>
            <w:r w:rsidRPr="00121F36">
              <w:rPr>
                <w:rStyle w:val="SAPScreenElement"/>
              </w:rPr>
              <w:t>Mass Position</w:t>
            </w:r>
          </w:p>
        </w:tc>
        <w:tc>
          <w:tcPr>
            <w:tcW w:w="4050" w:type="dxa"/>
            <w:tcBorders>
              <w:top w:val="single" w:sz="8" w:space="0" w:color="999999"/>
              <w:left w:val="single" w:sz="8" w:space="0" w:color="999999"/>
              <w:bottom w:val="single" w:sz="8" w:space="0" w:color="999999"/>
              <w:right w:val="single" w:sz="8" w:space="0" w:color="999999"/>
            </w:tcBorders>
          </w:tcPr>
          <w:p w14:paraId="3A91A87B" w14:textId="77777777" w:rsidR="007E1F61" w:rsidRPr="00121F36" w:rsidRDefault="007E1F61" w:rsidP="00465495">
            <w:pPr>
              <w:rPr>
                <w:rStyle w:val="SAPUserEntry"/>
              </w:rPr>
            </w:pPr>
            <w:r w:rsidRPr="00121F36">
              <w:t>only in case multiple incumbents are allowed select</w:t>
            </w:r>
            <w:r w:rsidRPr="00573FD2">
              <w:rPr>
                <w:rStyle w:val="SAPUserEntry"/>
              </w:rPr>
              <w:t xml:space="preserve"> </w:t>
            </w:r>
            <w:r w:rsidRPr="00121F36">
              <w:rPr>
                <w:rStyle w:val="SAPUserEntry"/>
              </w:rPr>
              <w:t>Yes</w:t>
            </w:r>
            <w:r w:rsidRPr="00573FD2">
              <w:rPr>
                <w:rStyle w:val="SAPUserEntry"/>
              </w:rPr>
              <w:t xml:space="preserve"> </w:t>
            </w:r>
            <w:r w:rsidRPr="00121F36">
              <w:t>from drop-down; else leave</w:t>
            </w:r>
            <w:r w:rsidRPr="00573FD2">
              <w:rPr>
                <w:rStyle w:val="SAPUserEntry"/>
              </w:rPr>
              <w:t xml:space="preserve"> </w:t>
            </w:r>
            <w:r w:rsidRPr="00121F36">
              <w:rPr>
                <w:rStyle w:val="SAPUserEntry"/>
              </w:rPr>
              <w:t>No</w:t>
            </w:r>
          </w:p>
        </w:tc>
        <w:tc>
          <w:tcPr>
            <w:tcW w:w="7470" w:type="dxa"/>
            <w:tcBorders>
              <w:top w:val="single" w:sz="8" w:space="0" w:color="999999"/>
              <w:left w:val="single" w:sz="8" w:space="0" w:color="999999"/>
              <w:bottom w:val="single" w:sz="8" w:space="0" w:color="999999"/>
              <w:right w:val="single" w:sz="8" w:space="0" w:color="999999"/>
            </w:tcBorders>
          </w:tcPr>
          <w:p w14:paraId="00F956F8" w14:textId="77777777" w:rsidR="007E1F61" w:rsidRPr="00121F36" w:rsidRDefault="007E1F61" w:rsidP="00465495">
            <w:r w:rsidRPr="00121F36">
              <w:t>In rare cases, more than one CEO can exist.</w:t>
            </w:r>
          </w:p>
        </w:tc>
      </w:tr>
      <w:tr w:rsidR="007E1F61" w:rsidRPr="00121F36" w14:paraId="4B63E20B"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67A946AE" w14:textId="77777777" w:rsidR="007E1F61" w:rsidRPr="00121F36" w:rsidRDefault="007E1F61" w:rsidP="00465495">
            <w:r w:rsidRPr="00121F36">
              <w:rPr>
                <w:rStyle w:val="SAPScreenElement"/>
              </w:rPr>
              <w:t>Job Code</w:t>
            </w:r>
          </w:p>
        </w:tc>
        <w:tc>
          <w:tcPr>
            <w:tcW w:w="4050" w:type="dxa"/>
            <w:tcBorders>
              <w:top w:val="single" w:sz="8" w:space="0" w:color="999999"/>
              <w:left w:val="single" w:sz="8" w:space="0" w:color="999999"/>
              <w:bottom w:val="single" w:sz="8" w:space="0" w:color="999999"/>
              <w:right w:val="single" w:sz="8" w:space="0" w:color="999999"/>
            </w:tcBorders>
          </w:tcPr>
          <w:p w14:paraId="5ACADBC8" w14:textId="77777777" w:rsidR="007E1F61" w:rsidRPr="00121F36" w:rsidRDefault="007E1F61" w:rsidP="00465495">
            <w:pPr>
              <w:rPr>
                <w:rStyle w:val="SAPUserEntry"/>
              </w:rPr>
            </w:pPr>
            <w:r w:rsidRPr="00121F36">
              <w:t>select for example</w:t>
            </w:r>
            <w:r w:rsidRPr="00573FD2">
              <w:rPr>
                <w:rStyle w:val="SAPUserEntry"/>
              </w:rPr>
              <w:t xml:space="preserve"> </w:t>
            </w:r>
            <w:r w:rsidRPr="00121F36">
              <w:rPr>
                <w:rStyle w:val="SAPUserEntry"/>
              </w:rPr>
              <w:t>CEO</w:t>
            </w:r>
            <w:r w:rsidRPr="00121F36">
              <w:rPr>
                <w:b/>
              </w:rPr>
              <w:t xml:space="preserve"> </w:t>
            </w:r>
            <w:r w:rsidRPr="00121F36">
              <w:rPr>
                <w:rStyle w:val="SAPUserEntry"/>
              </w:rPr>
              <w:t>(EXE-CEO)</w:t>
            </w:r>
            <w:r w:rsidRPr="00121F36">
              <w:rPr>
                <w:b/>
              </w:rPr>
              <w:t xml:space="preserve"> </w:t>
            </w:r>
            <w:r w:rsidRPr="00121F36">
              <w:t>from drop-down</w:t>
            </w:r>
          </w:p>
        </w:tc>
        <w:tc>
          <w:tcPr>
            <w:tcW w:w="7470" w:type="dxa"/>
            <w:tcBorders>
              <w:top w:val="single" w:sz="8" w:space="0" w:color="999999"/>
              <w:left w:val="single" w:sz="8" w:space="0" w:color="999999"/>
              <w:bottom w:val="single" w:sz="8" w:space="0" w:color="999999"/>
              <w:right w:val="single" w:sz="8" w:space="0" w:color="999999"/>
            </w:tcBorders>
          </w:tcPr>
          <w:p w14:paraId="335E8011" w14:textId="77777777" w:rsidR="007E1F61" w:rsidRPr="00121F36" w:rsidRDefault="007E1F61" w:rsidP="00465495">
            <w:r w:rsidRPr="00121F36">
              <w:t xml:space="preserve">Following fields will be auto-populated from the value you have chosen: </w:t>
            </w:r>
            <w:r w:rsidRPr="00121F36">
              <w:rPr>
                <w:rStyle w:val="SAPScreenElement"/>
              </w:rPr>
              <w:t>Job Title</w:t>
            </w:r>
            <w:r w:rsidRPr="00121F36">
              <w:t xml:space="preserve">, </w:t>
            </w:r>
            <w:r w:rsidRPr="00121F36">
              <w:rPr>
                <w:rStyle w:val="SAPScreenElement"/>
              </w:rPr>
              <w:t>Job Level</w:t>
            </w:r>
            <w:r w:rsidRPr="00121F36">
              <w:t xml:space="preserve">, </w:t>
            </w:r>
            <w:r w:rsidRPr="00121F36">
              <w:rPr>
                <w:rStyle w:val="SAPScreenElement"/>
              </w:rPr>
              <w:t>Regular/Temporary</w:t>
            </w:r>
            <w:r w:rsidRPr="00121F36">
              <w:t xml:space="preserve">, and </w:t>
            </w:r>
            <w:r w:rsidRPr="00121F36">
              <w:rPr>
                <w:rStyle w:val="SAPScreenElement"/>
              </w:rPr>
              <w:t>Pay Grade</w:t>
            </w:r>
            <w:r w:rsidRPr="00121F36">
              <w:t>.</w:t>
            </w:r>
          </w:p>
        </w:tc>
      </w:tr>
      <w:tr w:rsidR="007E1F61" w:rsidRPr="00121F36" w14:paraId="0BA0D703"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56DFC860" w14:textId="49CC0AA8" w:rsidR="007E1F61" w:rsidRPr="00121F36" w:rsidRDefault="007E1F61" w:rsidP="00465495">
            <w:pPr>
              <w:rPr>
                <w:rStyle w:val="SAPScreenElement"/>
              </w:rPr>
            </w:pPr>
            <w:r>
              <w:rPr>
                <w:rStyle w:val="SAPScreenElement"/>
              </w:rPr>
              <w:t>Country</w:t>
            </w:r>
          </w:p>
        </w:tc>
        <w:tc>
          <w:tcPr>
            <w:tcW w:w="4050" w:type="dxa"/>
            <w:tcBorders>
              <w:top w:val="single" w:sz="8" w:space="0" w:color="999999"/>
              <w:left w:val="single" w:sz="8" w:space="0" w:color="999999"/>
              <w:bottom w:val="single" w:sz="8" w:space="0" w:color="999999"/>
              <w:right w:val="single" w:sz="8" w:space="0" w:color="999999"/>
            </w:tcBorders>
          </w:tcPr>
          <w:p w14:paraId="278421C9" w14:textId="7008C6C4" w:rsidR="007E1F61" w:rsidRPr="00121F36" w:rsidRDefault="007E1F61" w:rsidP="00B9169D">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1310EEAB" w14:textId="183D6BDE" w:rsidR="007E1F61" w:rsidRPr="00121F36" w:rsidRDefault="007E1F61">
            <w:r>
              <w:t>This is a custom field and it is the customer’s choice to set it up or not. If set up, this field is u</w:t>
            </w:r>
            <w:r w:rsidRPr="00515839">
              <w:t xml:space="preserve">sed </w:t>
            </w:r>
            <w:r>
              <w:t>for</w:t>
            </w:r>
            <w:r w:rsidRPr="00515839">
              <w:t xml:space="preserve"> filtering the value list </w:t>
            </w:r>
            <w:r>
              <w:t xml:space="preserve">of </w:t>
            </w:r>
            <w:r w:rsidRPr="00515839">
              <w:t xml:space="preserve">employee </w:t>
            </w:r>
            <w:r>
              <w:t xml:space="preserve">class </w:t>
            </w:r>
            <w:r w:rsidRPr="00515839">
              <w:t>based on the country chosen</w:t>
            </w:r>
            <w:r>
              <w:t>.</w:t>
            </w:r>
          </w:p>
        </w:tc>
      </w:tr>
      <w:tr w:rsidR="007E1F61" w:rsidRPr="00121F36" w14:paraId="634EFCD0"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51E39FFA" w14:textId="77777777" w:rsidR="007E1F61" w:rsidRPr="00121F36" w:rsidRDefault="007E1F61" w:rsidP="00465495">
            <w:pPr>
              <w:rPr>
                <w:rStyle w:val="SAPScreenElement"/>
              </w:rPr>
            </w:pPr>
            <w:r>
              <w:rPr>
                <w:rStyle w:val="SAPScreenElement"/>
              </w:rPr>
              <w:t>Employee Class</w:t>
            </w:r>
          </w:p>
        </w:tc>
        <w:tc>
          <w:tcPr>
            <w:tcW w:w="4050" w:type="dxa"/>
            <w:tcBorders>
              <w:top w:val="single" w:sz="8" w:space="0" w:color="999999"/>
              <w:left w:val="single" w:sz="8" w:space="0" w:color="999999"/>
              <w:bottom w:val="single" w:sz="8" w:space="0" w:color="999999"/>
              <w:right w:val="single" w:sz="8" w:space="0" w:color="999999"/>
            </w:tcBorders>
          </w:tcPr>
          <w:p w14:paraId="71533EEE" w14:textId="71CB9D73" w:rsidR="007E1F61" w:rsidRPr="00121F36" w:rsidRDefault="007E1F61">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21A21D69" w14:textId="6E2E7C12" w:rsidR="007E1F61" w:rsidRPr="00121F36" w:rsidRDefault="007E1F61" w:rsidP="00465495"/>
        </w:tc>
      </w:tr>
      <w:tr w:rsidR="007E1F61" w:rsidRPr="00121F36" w14:paraId="168C5280"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2243622A" w14:textId="2045C215" w:rsidR="007E1F61" w:rsidRDefault="007E1F61" w:rsidP="00465495">
            <w:pPr>
              <w:rPr>
                <w:rStyle w:val="SAPScreenElement"/>
              </w:rPr>
            </w:pPr>
            <w:r>
              <w:rPr>
                <w:rStyle w:val="SAPScreenElement"/>
              </w:rPr>
              <w:t>Employment Type</w:t>
            </w:r>
          </w:p>
        </w:tc>
        <w:tc>
          <w:tcPr>
            <w:tcW w:w="4050" w:type="dxa"/>
            <w:tcBorders>
              <w:top w:val="single" w:sz="8" w:space="0" w:color="999999"/>
              <w:left w:val="single" w:sz="8" w:space="0" w:color="999999"/>
              <w:bottom w:val="single" w:sz="8" w:space="0" w:color="999999"/>
              <w:right w:val="single" w:sz="8" w:space="0" w:color="999999"/>
            </w:tcBorders>
          </w:tcPr>
          <w:p w14:paraId="0B2FA5FE" w14:textId="612A2BE8" w:rsidR="007E1F61" w:rsidRPr="00121F36" w:rsidRDefault="007E1F61" w:rsidP="00E5725D">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3DFFB9EB" w14:textId="04AFA293" w:rsidR="007E1F61" w:rsidRPr="00121F36" w:rsidRDefault="007E1F61">
            <w:r>
              <w:t>This is a custom field and it is the customer’s choice to set it up or not. If set up, then available values are restricted based on the employee class chosen.</w:t>
            </w:r>
          </w:p>
        </w:tc>
      </w:tr>
      <w:tr w:rsidR="007E1F61" w:rsidRPr="00121F36" w14:paraId="7D7D86F6"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6845B630" w14:textId="77777777" w:rsidR="007E1F61" w:rsidRPr="00121F36" w:rsidRDefault="007E1F61" w:rsidP="00465495">
            <w:pPr>
              <w:rPr>
                <w:rStyle w:val="SAPScreenElement"/>
              </w:rPr>
            </w:pPr>
            <w:r w:rsidRPr="00121F36">
              <w:rPr>
                <w:rStyle w:val="SAPScreenElement"/>
              </w:rPr>
              <w:t>Company</w:t>
            </w:r>
          </w:p>
        </w:tc>
        <w:tc>
          <w:tcPr>
            <w:tcW w:w="4050" w:type="dxa"/>
            <w:tcBorders>
              <w:top w:val="single" w:sz="8" w:space="0" w:color="999999"/>
              <w:left w:val="single" w:sz="8" w:space="0" w:color="999999"/>
              <w:bottom w:val="single" w:sz="8" w:space="0" w:color="999999"/>
              <w:right w:val="single" w:sz="8" w:space="0" w:color="999999"/>
            </w:tcBorders>
          </w:tcPr>
          <w:p w14:paraId="10B2DA10" w14:textId="3CB23D96"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38645E2C" w14:textId="675413A8" w:rsidR="007E1F61" w:rsidRPr="00121F36" w:rsidRDefault="007E1F61" w:rsidP="00465495">
            <w:r>
              <w:t xml:space="preserve">In case field </w:t>
            </w:r>
            <w:r>
              <w:rPr>
                <w:rStyle w:val="SAPScreenElement"/>
              </w:rPr>
              <w:t>Country</w:t>
            </w:r>
            <w:r>
              <w:t xml:space="preserve"> has been set up, select a value that fits to the selected country.</w:t>
            </w:r>
          </w:p>
        </w:tc>
      </w:tr>
      <w:tr w:rsidR="007E1F61" w:rsidRPr="00121F36" w14:paraId="6BF5F999"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53AF886C" w14:textId="77777777" w:rsidR="007E1F61" w:rsidRPr="00121F36" w:rsidRDefault="007E1F61" w:rsidP="00465495">
            <w:r w:rsidRPr="00121F36">
              <w:rPr>
                <w:rStyle w:val="SAPScreenElement"/>
              </w:rPr>
              <w:t>Business Unit</w:t>
            </w:r>
          </w:p>
        </w:tc>
        <w:tc>
          <w:tcPr>
            <w:tcW w:w="4050" w:type="dxa"/>
            <w:tcBorders>
              <w:top w:val="single" w:sz="8" w:space="0" w:color="999999"/>
              <w:left w:val="single" w:sz="8" w:space="0" w:color="999999"/>
              <w:bottom w:val="single" w:sz="8" w:space="0" w:color="999999"/>
              <w:right w:val="single" w:sz="8" w:space="0" w:color="999999"/>
            </w:tcBorders>
          </w:tcPr>
          <w:p w14:paraId="09176CF9" w14:textId="77777777"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62BC46D3" w14:textId="77777777" w:rsidR="007E1F61" w:rsidRPr="00121F36" w:rsidRDefault="007E1F61" w:rsidP="00465495"/>
        </w:tc>
      </w:tr>
      <w:tr w:rsidR="007E1F61" w:rsidRPr="00121F36" w14:paraId="2E13D500"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56754077" w14:textId="77777777" w:rsidR="007E1F61" w:rsidRPr="00121F36" w:rsidRDefault="007E1F61" w:rsidP="00465495">
            <w:r w:rsidRPr="00121F36">
              <w:rPr>
                <w:rStyle w:val="SAPScreenElement"/>
              </w:rPr>
              <w:t>Division</w:t>
            </w:r>
          </w:p>
        </w:tc>
        <w:tc>
          <w:tcPr>
            <w:tcW w:w="4050" w:type="dxa"/>
            <w:tcBorders>
              <w:top w:val="single" w:sz="8" w:space="0" w:color="999999"/>
              <w:left w:val="single" w:sz="8" w:space="0" w:color="999999"/>
              <w:bottom w:val="single" w:sz="8" w:space="0" w:color="999999"/>
              <w:right w:val="single" w:sz="8" w:space="0" w:color="999999"/>
            </w:tcBorders>
          </w:tcPr>
          <w:p w14:paraId="38EDEFA3" w14:textId="77777777"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1B0F1E8D" w14:textId="77777777" w:rsidR="007E1F61" w:rsidRPr="00121F36" w:rsidRDefault="007E1F61" w:rsidP="00465495"/>
        </w:tc>
      </w:tr>
      <w:tr w:rsidR="007E1F61" w:rsidRPr="00121F36" w14:paraId="1F9AFD08"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49DF294E" w14:textId="77777777" w:rsidR="007E1F61" w:rsidRPr="00121F36" w:rsidRDefault="007E1F61" w:rsidP="00465495">
            <w:r w:rsidRPr="00121F36">
              <w:rPr>
                <w:rStyle w:val="SAPScreenElement"/>
              </w:rPr>
              <w:t>Department</w:t>
            </w:r>
          </w:p>
        </w:tc>
        <w:tc>
          <w:tcPr>
            <w:tcW w:w="4050" w:type="dxa"/>
            <w:tcBorders>
              <w:top w:val="single" w:sz="8" w:space="0" w:color="999999"/>
              <w:left w:val="single" w:sz="8" w:space="0" w:color="999999"/>
              <w:bottom w:val="single" w:sz="8" w:space="0" w:color="999999"/>
              <w:right w:val="single" w:sz="8" w:space="0" w:color="999999"/>
            </w:tcBorders>
          </w:tcPr>
          <w:p w14:paraId="7196B044" w14:textId="77777777"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3CF50A5A" w14:textId="77777777" w:rsidR="007E1F61" w:rsidRPr="00121F36" w:rsidRDefault="007E1F61" w:rsidP="00465495"/>
        </w:tc>
      </w:tr>
      <w:tr w:rsidR="007E1F61" w:rsidRPr="00121F36" w14:paraId="1C6E563A"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17E9E9AF" w14:textId="77777777" w:rsidR="007E1F61" w:rsidRPr="00121F36" w:rsidRDefault="007E1F61" w:rsidP="00465495">
            <w:r w:rsidRPr="00121F36">
              <w:rPr>
                <w:rStyle w:val="SAPScreenElement"/>
              </w:rPr>
              <w:t>Location</w:t>
            </w:r>
          </w:p>
        </w:tc>
        <w:tc>
          <w:tcPr>
            <w:tcW w:w="4050" w:type="dxa"/>
            <w:tcBorders>
              <w:top w:val="single" w:sz="8" w:space="0" w:color="999999"/>
              <w:left w:val="single" w:sz="8" w:space="0" w:color="999999"/>
              <w:bottom w:val="single" w:sz="8" w:space="0" w:color="999999"/>
              <w:right w:val="single" w:sz="8" w:space="0" w:color="999999"/>
            </w:tcBorders>
          </w:tcPr>
          <w:p w14:paraId="112CEA72" w14:textId="77777777"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032ACFB0" w14:textId="20787656" w:rsidR="007E1F61" w:rsidRPr="00121F36" w:rsidRDefault="007E1F61" w:rsidP="00465495">
            <w:r>
              <w:t>Location should fit to the country where the company is located.</w:t>
            </w:r>
          </w:p>
        </w:tc>
      </w:tr>
      <w:tr w:rsidR="007E1F61" w:rsidRPr="00121F36" w14:paraId="120250A6"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4FEEA6E5" w14:textId="77777777" w:rsidR="007E1F61" w:rsidRPr="00121F36" w:rsidRDefault="007E1F61" w:rsidP="00465495">
            <w:r w:rsidRPr="00121F36">
              <w:rPr>
                <w:rStyle w:val="SAPScreenElement"/>
              </w:rPr>
              <w:t>Cost Center</w:t>
            </w:r>
          </w:p>
        </w:tc>
        <w:tc>
          <w:tcPr>
            <w:tcW w:w="4050" w:type="dxa"/>
            <w:tcBorders>
              <w:top w:val="single" w:sz="8" w:space="0" w:color="999999"/>
              <w:left w:val="single" w:sz="8" w:space="0" w:color="999999"/>
              <w:bottom w:val="single" w:sz="8" w:space="0" w:color="999999"/>
              <w:right w:val="single" w:sz="8" w:space="0" w:color="999999"/>
            </w:tcBorders>
          </w:tcPr>
          <w:p w14:paraId="480DFEC0" w14:textId="77777777" w:rsidR="007E1F61" w:rsidRPr="00121F36" w:rsidRDefault="007E1F61" w:rsidP="00465495">
            <w:pPr>
              <w:rPr>
                <w:rStyle w:val="SAPUserEntry"/>
              </w:rPr>
            </w:pPr>
            <w:r w:rsidRPr="00121F36">
              <w:t>select from drop-down</w:t>
            </w:r>
          </w:p>
        </w:tc>
        <w:tc>
          <w:tcPr>
            <w:tcW w:w="7470" w:type="dxa"/>
            <w:tcBorders>
              <w:top w:val="single" w:sz="8" w:space="0" w:color="999999"/>
              <w:left w:val="single" w:sz="8" w:space="0" w:color="999999"/>
              <w:bottom w:val="single" w:sz="8" w:space="0" w:color="999999"/>
              <w:right w:val="single" w:sz="8" w:space="0" w:color="999999"/>
            </w:tcBorders>
          </w:tcPr>
          <w:p w14:paraId="5BF2F087" w14:textId="77777777" w:rsidR="007E1F61" w:rsidRPr="00121F36" w:rsidRDefault="007E1F61" w:rsidP="00465495"/>
        </w:tc>
      </w:tr>
      <w:tr w:rsidR="007E1F61" w:rsidRPr="00121F36" w14:paraId="3C20733B"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18CFCD5A" w14:textId="2AD0A0A0" w:rsidR="007E1F61" w:rsidRPr="00121F36" w:rsidRDefault="007E1F61" w:rsidP="00465495">
            <w:pPr>
              <w:rPr>
                <w:rStyle w:val="SAPScreenElement"/>
              </w:rPr>
            </w:pPr>
            <w:r w:rsidRPr="002C41C0">
              <w:rPr>
                <w:rStyle w:val="SAPScreenElement"/>
              </w:rPr>
              <w:t>Standard Weekly Hours</w:t>
            </w:r>
          </w:p>
        </w:tc>
        <w:tc>
          <w:tcPr>
            <w:tcW w:w="4050" w:type="dxa"/>
            <w:tcBorders>
              <w:top w:val="single" w:sz="8" w:space="0" w:color="999999"/>
              <w:left w:val="single" w:sz="8" w:space="0" w:color="999999"/>
              <w:bottom w:val="single" w:sz="8" w:space="0" w:color="999999"/>
              <w:right w:val="single" w:sz="8" w:space="0" w:color="999999"/>
            </w:tcBorders>
          </w:tcPr>
          <w:p w14:paraId="3187F404" w14:textId="664C4B34" w:rsidR="007E1F61" w:rsidRPr="00121F36" w:rsidRDefault="007E1F61" w:rsidP="00465495">
            <w:r>
              <w:t>enter as appropriate, for example</w:t>
            </w:r>
            <w:r w:rsidRPr="00573FD2">
              <w:rPr>
                <w:rStyle w:val="SAPUserEntry"/>
              </w:rPr>
              <w:t xml:space="preserve"> </w:t>
            </w:r>
            <w:r w:rsidRPr="008C6834">
              <w:rPr>
                <w:rStyle w:val="SAPUserEntry"/>
              </w:rPr>
              <w:t>40</w:t>
            </w:r>
          </w:p>
        </w:tc>
        <w:tc>
          <w:tcPr>
            <w:tcW w:w="7470" w:type="dxa"/>
            <w:tcBorders>
              <w:top w:val="single" w:sz="8" w:space="0" w:color="999999"/>
              <w:left w:val="single" w:sz="8" w:space="0" w:color="999999"/>
              <w:bottom w:val="single" w:sz="8" w:space="0" w:color="999999"/>
              <w:right w:val="single" w:sz="8" w:space="0" w:color="999999"/>
            </w:tcBorders>
          </w:tcPr>
          <w:p w14:paraId="47A911E6" w14:textId="77777777" w:rsidR="007E1F61" w:rsidRPr="00121F36" w:rsidRDefault="007E1F61" w:rsidP="00465495"/>
        </w:tc>
      </w:tr>
      <w:tr w:rsidR="007E1F61" w:rsidRPr="00121F36" w14:paraId="07939E9B"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2B808A50" w14:textId="091B20A7" w:rsidR="007E1F61" w:rsidRPr="002C41C0" w:rsidRDefault="007E1F61" w:rsidP="00830F75">
            <w:pPr>
              <w:rPr>
                <w:rStyle w:val="SAPScreenElement"/>
              </w:rPr>
            </w:pPr>
            <w:r w:rsidRPr="00023348">
              <w:t>Fields in the</w:t>
            </w:r>
            <w:r>
              <w:rPr>
                <w:rStyle w:val="SAPScreenElement"/>
              </w:rPr>
              <w:t xml:space="preserve"> </w:t>
            </w:r>
            <w:r w:rsidRPr="00121F36">
              <w:rPr>
                <w:rStyle w:val="SAPScreenElement"/>
              </w:rPr>
              <w:t xml:space="preserve">Matrix Relationship </w:t>
            </w:r>
            <w:r w:rsidRPr="008C6834">
              <w:t>section of the</w:t>
            </w:r>
            <w:r>
              <w:rPr>
                <w:rStyle w:val="SAPScreenElement"/>
              </w:rPr>
              <w:t xml:space="preserve"> </w:t>
            </w:r>
            <w:r w:rsidRPr="00121F36">
              <w:t>portlet</w:t>
            </w:r>
            <w:r>
              <w:t>:</w:t>
            </w:r>
            <w:r w:rsidRPr="00121F36">
              <w:t xml:space="preserve"> </w:t>
            </w:r>
            <w:r>
              <w:rPr>
                <w:rStyle w:val="SAPScreenElement"/>
              </w:rPr>
              <w:t>Type/Related Position</w:t>
            </w:r>
          </w:p>
        </w:tc>
        <w:tc>
          <w:tcPr>
            <w:tcW w:w="4050" w:type="dxa"/>
            <w:tcBorders>
              <w:top w:val="single" w:sz="8" w:space="0" w:color="999999"/>
              <w:left w:val="single" w:sz="8" w:space="0" w:color="999999"/>
              <w:bottom w:val="single" w:sz="8" w:space="0" w:color="999999"/>
              <w:right w:val="single" w:sz="8" w:space="0" w:color="999999"/>
            </w:tcBorders>
          </w:tcPr>
          <w:p w14:paraId="2243FB95" w14:textId="70C04C94" w:rsidR="007E1F61" w:rsidRDefault="007E1F61" w:rsidP="00830F75">
            <w:r w:rsidRPr="00121F36">
              <w:t>leave empty</w:t>
            </w:r>
          </w:p>
        </w:tc>
        <w:tc>
          <w:tcPr>
            <w:tcW w:w="7470" w:type="dxa"/>
            <w:tcBorders>
              <w:top w:val="single" w:sz="8" w:space="0" w:color="999999"/>
              <w:left w:val="single" w:sz="8" w:space="0" w:color="999999"/>
              <w:bottom w:val="single" w:sz="8" w:space="0" w:color="999999"/>
              <w:right w:val="single" w:sz="8" w:space="0" w:color="999999"/>
            </w:tcBorders>
          </w:tcPr>
          <w:p w14:paraId="25173D33" w14:textId="1C46C686" w:rsidR="007E1F61" w:rsidRPr="00121F36" w:rsidRDefault="007E1F61" w:rsidP="00830F75">
            <w:r w:rsidRPr="00121F36">
              <w:t>For the first position this is not relevant</w:t>
            </w:r>
          </w:p>
        </w:tc>
      </w:tr>
      <w:tr w:rsidR="007E1F61" w:rsidRPr="00121F36" w14:paraId="657AC1E9" w14:textId="77777777" w:rsidTr="007E1F61">
        <w:tc>
          <w:tcPr>
            <w:tcW w:w="2838" w:type="dxa"/>
            <w:tcBorders>
              <w:top w:val="single" w:sz="8" w:space="0" w:color="999999"/>
              <w:left w:val="single" w:sz="8" w:space="0" w:color="999999"/>
              <w:bottom w:val="single" w:sz="8" w:space="0" w:color="999999"/>
              <w:right w:val="single" w:sz="8" w:space="0" w:color="999999"/>
            </w:tcBorders>
          </w:tcPr>
          <w:p w14:paraId="0D0E9059" w14:textId="7723244B" w:rsidR="007E1F61" w:rsidRPr="002C41C0" w:rsidRDefault="007E1F61" w:rsidP="00830F75">
            <w:pPr>
              <w:rPr>
                <w:rStyle w:val="SAPScreenElement"/>
              </w:rPr>
            </w:pPr>
            <w:r w:rsidRPr="00121F36">
              <w:rPr>
                <w:rStyle w:val="SAPScreenElement"/>
              </w:rPr>
              <w:lastRenderedPageBreak/>
              <w:t>Higher-Level Position</w:t>
            </w:r>
          </w:p>
        </w:tc>
        <w:tc>
          <w:tcPr>
            <w:tcW w:w="4050" w:type="dxa"/>
            <w:tcBorders>
              <w:top w:val="single" w:sz="8" w:space="0" w:color="999999"/>
              <w:left w:val="single" w:sz="8" w:space="0" w:color="999999"/>
              <w:bottom w:val="single" w:sz="8" w:space="0" w:color="999999"/>
              <w:right w:val="single" w:sz="8" w:space="0" w:color="999999"/>
            </w:tcBorders>
          </w:tcPr>
          <w:p w14:paraId="412C3214" w14:textId="65B172BF" w:rsidR="007E1F61" w:rsidRDefault="007E1F61" w:rsidP="00830F75">
            <w:r w:rsidRPr="00121F36">
              <w:t>leave empty</w:t>
            </w:r>
          </w:p>
        </w:tc>
        <w:tc>
          <w:tcPr>
            <w:tcW w:w="7470" w:type="dxa"/>
            <w:tcBorders>
              <w:top w:val="single" w:sz="8" w:space="0" w:color="999999"/>
              <w:left w:val="single" w:sz="8" w:space="0" w:color="999999"/>
              <w:bottom w:val="single" w:sz="8" w:space="0" w:color="999999"/>
              <w:right w:val="single" w:sz="8" w:space="0" w:color="999999"/>
            </w:tcBorders>
          </w:tcPr>
          <w:p w14:paraId="13BC0CF9" w14:textId="4CE4B857" w:rsidR="007E1F61" w:rsidRDefault="007E1F61" w:rsidP="00830F75">
            <w:pPr>
              <w:rPr>
                <w:ins w:id="298" w:author="Author" w:date="2018-02-27T14:04:00Z"/>
              </w:rPr>
            </w:pPr>
            <w:ins w:id="299" w:author="Author" w:date="2018-02-27T14:04:00Z">
              <w:r w:rsidRPr="00121F36">
                <w:t>Parent position of new position</w:t>
              </w:r>
              <w:r>
                <w:t>.</w:t>
              </w:r>
            </w:ins>
          </w:p>
          <w:p w14:paraId="578A08A7" w14:textId="6B4D68D8" w:rsidR="007E1F61" w:rsidRPr="00121F36" w:rsidRDefault="007E1F61" w:rsidP="00830F75">
            <w:r w:rsidRPr="00121F36">
              <w:t>For the first position, there is no higher-level position in the system.</w:t>
            </w:r>
          </w:p>
        </w:tc>
      </w:tr>
    </w:tbl>
    <w:p w14:paraId="435586CA" w14:textId="195D55E2" w:rsidR="002C41C0" w:rsidRPr="00121F36" w:rsidRDefault="00E1732D" w:rsidP="00665148">
      <w:pPr>
        <w:pStyle w:val="ListNumber"/>
      </w:pPr>
      <w:r w:rsidRPr="00121F36">
        <w:t xml:space="preserve">Choose the </w:t>
      </w:r>
      <w:r w:rsidRPr="00121F36">
        <w:rPr>
          <w:rStyle w:val="SAPScreenElement"/>
        </w:rPr>
        <w:t>Save</w:t>
      </w:r>
      <w:r w:rsidRPr="00121F36">
        <w:t xml:space="preserve"> button to save the record.</w:t>
      </w:r>
    </w:p>
    <w:p w14:paraId="245C6798" w14:textId="77777777" w:rsidR="000F6CB5" w:rsidRPr="00121F36" w:rsidRDefault="000F6CB5" w:rsidP="00682FD8">
      <w:pPr>
        <w:pStyle w:val="SAPKeyblockTitle"/>
      </w:pPr>
      <w:r w:rsidRPr="00121F36">
        <w:t>Result</w:t>
      </w:r>
    </w:p>
    <w:p w14:paraId="7021408B" w14:textId="77777777" w:rsidR="005518CF" w:rsidRDefault="00E1732D" w:rsidP="000F6CB5">
      <w:pPr>
        <w:rPr>
          <w:ins w:id="300" w:author="Author" w:date="2018-02-26T16:59:00Z"/>
        </w:rPr>
      </w:pPr>
      <w:r w:rsidRPr="00121F36">
        <w:t xml:space="preserve">The new position has been saved and the value in field </w:t>
      </w:r>
      <w:r w:rsidRPr="00121F36">
        <w:rPr>
          <w:rStyle w:val="SAPScreenElement"/>
        </w:rPr>
        <w:t>Code</w:t>
      </w:r>
      <w:r w:rsidRPr="00121F36">
        <w:t xml:space="preserve"> has been generated automatically.</w:t>
      </w:r>
      <w:r w:rsidR="00052733" w:rsidRPr="00121F36">
        <w:t xml:space="preserve"> This first position can be used as starting point for creating other positions using the position organization chart.</w:t>
      </w:r>
      <w:r w:rsidR="00C410C8" w:rsidRPr="00121F36">
        <w:t xml:space="preserve"> </w:t>
      </w:r>
    </w:p>
    <w:p w14:paraId="2D163740" w14:textId="77777777" w:rsidR="002227FD" w:rsidRDefault="00C410C8" w:rsidP="000F6CB5">
      <w:pPr>
        <w:rPr>
          <w:ins w:id="301" w:author="Author" w:date="2018-03-05T17:11:00Z"/>
        </w:rPr>
      </w:pPr>
      <w:r w:rsidRPr="00121F36">
        <w:t>In addition, an employee can already be hired on this position</w:t>
      </w:r>
      <w:ins w:id="302" w:author="Author" w:date="2018-02-13T15:03:00Z">
        <w:r w:rsidR="00E55445">
          <w:t xml:space="preserve">. </w:t>
        </w:r>
      </w:ins>
    </w:p>
    <w:p w14:paraId="560FB747" w14:textId="77777777" w:rsidR="002227FD" w:rsidRPr="00121F36" w:rsidRDefault="002227FD" w:rsidP="002227FD">
      <w:pPr>
        <w:ind w:left="567" w:hanging="27"/>
        <w:rPr>
          <w:ins w:id="303" w:author="Author" w:date="2018-03-05T17:11:00Z"/>
          <w:rFonts w:ascii="BentonSans Regular" w:hAnsi="BentonSans Regular"/>
          <w:color w:val="666666"/>
          <w:sz w:val="22"/>
        </w:rPr>
      </w:pPr>
      <w:ins w:id="304" w:author="Author" w:date="2018-03-05T17:11:00Z">
        <w:r w:rsidRPr="00121F36">
          <w:rPr>
            <w:noProof/>
          </w:rPr>
          <w:drawing>
            <wp:inline distT="0" distB="0" distL="0" distR="0" wp14:anchorId="33F6F004" wp14:editId="23629F66">
              <wp:extent cx="228600" cy="228600"/>
              <wp:effectExtent l="0" t="0" r="0" b="0"/>
              <wp:docPr id="4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ins>
    </w:p>
    <w:p w14:paraId="07FEFD9A" w14:textId="1F1F80E3" w:rsidR="000F6CB5" w:rsidRDefault="00E55445" w:rsidP="002227FD">
      <w:pPr>
        <w:ind w:left="540"/>
        <w:rPr>
          <w:ins w:id="305" w:author="Author" w:date="2018-02-26T17:01:00Z"/>
        </w:rPr>
      </w:pPr>
      <w:ins w:id="306" w:author="Author" w:date="2018-02-13T15:03:00Z">
        <w:r>
          <w:t xml:space="preserve">In case the </w:t>
        </w:r>
        <w:r>
          <w:rPr>
            <w:rStyle w:val="SAPEmphasis"/>
          </w:rPr>
          <w:t>Core</w:t>
        </w:r>
        <w:r>
          <w:t xml:space="preserve"> content </w:t>
        </w:r>
      </w:ins>
      <w:ins w:id="307" w:author="Author" w:date="2018-03-05T17:07:00Z">
        <w:r w:rsidR="00A25ACD">
          <w:t xml:space="preserve">in your </w:t>
        </w:r>
        <w:r w:rsidR="00A25ACD" w:rsidRPr="002227FD">
          <w:rPr>
            <w:rPrChange w:id="308" w:author="Author" w:date="2018-03-05T17:07:00Z">
              <w:rPr>
                <w:rStyle w:val="SAPEmphasis"/>
              </w:rPr>
            </w:rPrChange>
          </w:rPr>
          <w:t>SAP SuccessFactors Employee Central</w:t>
        </w:r>
        <w:r w:rsidR="00A25ACD">
          <w:rPr>
            <w:rStyle w:val="SAPEmphasis"/>
          </w:rPr>
          <w:t xml:space="preserve"> </w:t>
        </w:r>
        <w:r w:rsidR="00A25ACD" w:rsidRPr="00D334E4">
          <w:t>instance</w:t>
        </w:r>
        <w:r w:rsidR="00A25ACD">
          <w:t xml:space="preserve"> </w:t>
        </w:r>
      </w:ins>
      <w:ins w:id="309" w:author="Author" w:date="2018-02-13T15:03:00Z">
        <w:r>
          <w:t xml:space="preserve">has been </w:t>
        </w:r>
      </w:ins>
      <w:ins w:id="310" w:author="Author" w:date="2018-02-13T15:54:00Z">
        <w:r w:rsidR="00473203" w:rsidRPr="002718FC">
          <w:rPr>
            <w:rStyle w:val="SAPEmphasis"/>
            <w:rPrChange w:id="311" w:author="Author" w:date="2018-02-16T18:16:00Z">
              <w:rPr/>
            </w:rPrChange>
          </w:rPr>
          <w:t>deployed</w:t>
        </w:r>
        <w:r w:rsidR="00473203">
          <w:t xml:space="preserve"> </w:t>
        </w:r>
        <w:r w:rsidR="00473203" w:rsidRPr="002718FC">
          <w:rPr>
            <w:rStyle w:val="SAPEmphasis"/>
            <w:rPrChange w:id="312" w:author="Author" w:date="2018-02-16T18:16:00Z">
              <w:rPr/>
            </w:rPrChange>
          </w:rPr>
          <w:t>with</w:t>
        </w:r>
        <w:r w:rsidR="00473203">
          <w:t xml:space="preserve"> </w:t>
        </w:r>
      </w:ins>
      <w:ins w:id="313" w:author="Author" w:date="2018-02-13T15:03:00Z">
        <w:del w:id="314" w:author="Author" w:date="2018-02-13T15:54:00Z">
          <w:r w:rsidDel="00473203">
            <w:delText xml:space="preserve">implemented from </w:delText>
          </w:r>
        </w:del>
        <w:r>
          <w:t xml:space="preserve">the </w:t>
        </w:r>
        <w:r w:rsidRPr="002718FC">
          <w:rPr>
            <w:rStyle w:val="SAPEmphasis"/>
            <w:rPrChange w:id="315" w:author="Author" w:date="2018-02-16T18:16:00Z">
              <w:rPr/>
            </w:rPrChange>
          </w:rPr>
          <w:t>SAP Best Practices</w:t>
        </w:r>
      </w:ins>
      <w:r w:rsidR="00C410C8" w:rsidRPr="00121F36">
        <w:t xml:space="preserve">, </w:t>
      </w:r>
      <w:del w:id="316" w:author="Author" w:date="2018-02-13T15:03:00Z">
        <w:r w:rsidR="00C410C8" w:rsidRPr="00121F36" w:rsidDel="00E55445">
          <w:delText>as described in</w:delText>
        </w:r>
      </w:del>
      <w:ins w:id="317" w:author="Author" w:date="2018-02-13T15:03:00Z">
        <w:r>
          <w:t>you can refer to</w:t>
        </w:r>
      </w:ins>
      <w:r w:rsidR="00C410C8" w:rsidRPr="00121F36">
        <w:t xml:space="preserve"> test script of scope item </w:t>
      </w:r>
      <w:r w:rsidR="00C410C8" w:rsidRPr="00121F36">
        <w:rPr>
          <w:rStyle w:val="SAPScreenElement"/>
          <w:color w:val="auto"/>
        </w:rPr>
        <w:t>Add New Employee / Rehire (FJ0)</w:t>
      </w:r>
      <w:ins w:id="318" w:author="Author" w:date="2018-02-13T15:04:00Z">
        <w:r>
          <w:rPr>
            <w:rStyle w:val="SAPScreenElement"/>
            <w:color w:val="auto"/>
          </w:rPr>
          <w:t xml:space="preserve"> </w:t>
        </w:r>
        <w:r w:rsidRPr="00E55445">
          <w:rPr>
            <w:rPrChange w:id="319" w:author="Author" w:date="2018-02-13T15:04:00Z">
              <w:rPr>
                <w:rStyle w:val="SAPScreenElement"/>
                <w:color w:val="auto"/>
              </w:rPr>
            </w:rPrChange>
          </w:rPr>
          <w:t>for this</w:t>
        </w:r>
      </w:ins>
      <w:r w:rsidR="00C410C8" w:rsidRPr="00121F36">
        <w:t>.</w:t>
      </w:r>
    </w:p>
    <w:p w14:paraId="250B2385" w14:textId="18256E78" w:rsidR="005518CF" w:rsidRDefault="005518CF" w:rsidP="000F6CB5">
      <w:ins w:id="320" w:author="Author" w:date="2018-02-26T17:01:00Z">
        <w:r>
          <w:t>In case employees already exist in the</w:t>
        </w:r>
        <w:r w:rsidRPr="00E93142">
          <w:rPr>
            <w:rStyle w:val="SAPEmphasis"/>
          </w:rPr>
          <w:t xml:space="preserve"> </w:t>
        </w:r>
        <w:r w:rsidRPr="002227FD">
          <w:rPr>
            <w:rPrChange w:id="321" w:author="Author" w:date="2018-03-05T17:11:00Z">
              <w:rPr>
                <w:rStyle w:val="SAPEmphasis"/>
              </w:rPr>
            </w:rPrChange>
          </w:rPr>
          <w:t>SAP SuccessFactors Employee Central</w:t>
        </w:r>
        <w:r>
          <w:rPr>
            <w:rStyle w:val="SAPEmphasis"/>
          </w:rPr>
          <w:t xml:space="preserve"> </w:t>
        </w:r>
        <w:r w:rsidRPr="00D334E4">
          <w:t>instance</w:t>
        </w:r>
        <w:r>
          <w:t xml:space="preserve"> at the point in time when </w:t>
        </w:r>
        <w:r w:rsidRPr="00D334E4">
          <w:rPr>
            <w:rStyle w:val="SAPEmphasis"/>
          </w:rPr>
          <w:t>Position Management</w:t>
        </w:r>
        <w:r>
          <w:t xml:space="preserve"> is implemented, these employees can be assigned to the newly created position as appropriate. This is </w:t>
        </w:r>
        <w:r w:rsidRPr="00CB7B5E">
          <w:t xml:space="preserve">sketched </w:t>
        </w:r>
      </w:ins>
      <w:ins w:id="322" w:author="Author" w:date="2018-02-26T17:02:00Z">
        <w:r>
          <w:t xml:space="preserve">in </w:t>
        </w:r>
      </w:ins>
      <w:ins w:id="323" w:author="Author" w:date="2018-02-26T17:01:00Z">
        <w:r w:rsidRPr="00CB7B5E">
          <w:t xml:space="preserve">the </w:t>
        </w:r>
        <w:r w:rsidRPr="00CB7B5E">
          <w:rPr>
            <w:rFonts w:ascii="BentonSans Bold" w:hAnsi="BentonSans Bold"/>
            <w:color w:val="666666"/>
          </w:rPr>
          <w:t>Appendix</w:t>
        </w:r>
        <w:r w:rsidRPr="003F5AF8">
          <w:t xml:space="preserve"> of</w:t>
        </w:r>
        <w:r>
          <w:t xml:space="preserve"> this document.</w:t>
        </w:r>
      </w:ins>
    </w:p>
    <w:p w14:paraId="630D5E7F" w14:textId="77777777" w:rsidR="003A6618" w:rsidRPr="00C61233" w:rsidRDefault="003A6618" w:rsidP="003A6618">
      <w:pPr>
        <w:pStyle w:val="SAPNoteHeading"/>
        <w:ind w:left="0"/>
      </w:pPr>
      <w:r w:rsidRPr="00C61233">
        <w:rPr>
          <w:noProof/>
        </w:rPr>
        <w:drawing>
          <wp:inline distT="0" distB="0" distL="0" distR="0" wp14:anchorId="773FD16B" wp14:editId="66520069">
            <wp:extent cx="228600" cy="228600"/>
            <wp:effectExtent l="0" t="0" r="0" b="0"/>
            <wp:docPr id="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6423D2D1" w14:textId="78D51C55" w:rsidR="003A6618" w:rsidRPr="00121F36" w:rsidRDefault="003A6618" w:rsidP="003A6618">
      <w:r>
        <w:t xml:space="preserve">The administrative super user should create additional positions on which employees can be hired. As mentioned in chapter </w:t>
      </w:r>
      <w:r w:rsidRPr="002B30E9">
        <w:rPr>
          <w:rStyle w:val="SAPTextReference"/>
        </w:rPr>
        <w:t>Business Conditions</w:t>
      </w:r>
      <w:r>
        <w:t>, several employees need to exist in the system in order to execute the sub-processes as described in this document.</w:t>
      </w:r>
    </w:p>
    <w:p w14:paraId="5C53A614" w14:textId="77777777" w:rsidR="00FA35C5" w:rsidRPr="00121F36" w:rsidRDefault="00FA35C5" w:rsidP="00FA35C5">
      <w:pPr>
        <w:pStyle w:val="Heading1"/>
        <w:numPr>
          <w:ilvl w:val="0"/>
          <w:numId w:val="8"/>
        </w:numPr>
      </w:pPr>
      <w:bookmarkStart w:id="324" w:name="_Toc507750657"/>
      <w:r w:rsidRPr="00121F36">
        <w:lastRenderedPageBreak/>
        <w:t>Overview Table</w:t>
      </w:r>
      <w:bookmarkEnd w:id="276"/>
      <w:bookmarkEnd w:id="277"/>
      <w:bookmarkEnd w:id="324"/>
    </w:p>
    <w:p w14:paraId="101742C2" w14:textId="3562253B" w:rsidR="00FA35C5" w:rsidRDefault="00FA35C5" w:rsidP="00FA35C5">
      <w:r w:rsidRPr="00121F36">
        <w:t xml:space="preserve">The scope item </w:t>
      </w:r>
      <w:r w:rsidR="00183DBA" w:rsidRPr="00682FD8">
        <w:rPr>
          <w:rStyle w:val="SAPScreenElement"/>
          <w:color w:val="auto"/>
        </w:rPr>
        <w:t xml:space="preserve">Manage </w:t>
      </w:r>
      <w:r w:rsidR="00F9520D" w:rsidRPr="00682FD8">
        <w:rPr>
          <w:rStyle w:val="SAPScreenElement"/>
          <w:color w:val="auto"/>
        </w:rPr>
        <w:t>Position</w:t>
      </w:r>
      <w:r w:rsidR="00183DBA" w:rsidRPr="00682FD8">
        <w:rPr>
          <w:rStyle w:val="SAPScreenElement"/>
          <w:color w:val="auto"/>
        </w:rPr>
        <w:t>s</w:t>
      </w:r>
      <w:r w:rsidR="00F9520D" w:rsidRPr="00121F36">
        <w:rPr>
          <w:rStyle w:val="SAPEmphasis"/>
        </w:rPr>
        <w:t xml:space="preserve"> </w:t>
      </w:r>
      <w:r w:rsidRPr="00121F36">
        <w:t>consists of several process steps provided in the table below.</w:t>
      </w:r>
    </w:p>
    <w:p w14:paraId="0E1DC4F6" w14:textId="77777777" w:rsidR="00FD7209" w:rsidRPr="00C61233" w:rsidRDefault="00FD7209" w:rsidP="00EE66D1">
      <w:pPr>
        <w:pStyle w:val="SAPNoteHeading"/>
        <w:rPr>
          <w:rFonts w:eastAsia="SimSun"/>
          <w:lang w:eastAsia="zh-CN"/>
        </w:rPr>
      </w:pPr>
      <w:r w:rsidRPr="00C61233">
        <w:rPr>
          <w:noProof/>
        </w:rPr>
        <w:drawing>
          <wp:inline distT="0" distB="0" distL="0" distR="0" wp14:anchorId="20BE79DF" wp14:editId="465614D6">
            <wp:extent cx="228600" cy="228600"/>
            <wp:effectExtent l="0" t="0" r="0" b="0"/>
            <wp:docPr id="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2719B842" w14:textId="77777777" w:rsidR="00FD7209" w:rsidRDefault="00FD7209" w:rsidP="00EE66D1">
      <w:pPr>
        <w:ind w:left="624"/>
      </w:pPr>
      <w:r>
        <w:t xml:space="preserve">Some of the process steps can be executed using the Mobile App. These process steps are mentioned accordingly, for details see the </w:t>
      </w:r>
      <w:r w:rsidRPr="00473203">
        <w:rPr>
          <w:rStyle w:val="SAPScreenElement"/>
          <w:color w:val="auto"/>
          <w:rPrChange w:id="325" w:author="Author" w:date="2018-02-13T15:55:00Z">
            <w:rPr>
              <w:rStyle w:val="SAPScreenElement"/>
            </w:rPr>
          </w:rPrChange>
        </w:rPr>
        <w:t>Transaction Code</w:t>
      </w:r>
      <w:r w:rsidRPr="00473203">
        <w:t xml:space="preserve"> </w:t>
      </w:r>
      <w:r>
        <w:t xml:space="preserve">column of below table. The procedure of executing </w:t>
      </w:r>
      <w:r w:rsidRPr="003F5AF8">
        <w:t xml:space="preserve">these </w:t>
      </w:r>
      <w:r w:rsidRPr="00CB7B5E">
        <w:t xml:space="preserve">process steps using Mobile App is sketched the </w:t>
      </w:r>
      <w:r w:rsidRPr="00CB7B5E">
        <w:rPr>
          <w:rFonts w:ascii="BentonSans Bold" w:hAnsi="BentonSans Bold"/>
          <w:color w:val="666666"/>
        </w:rPr>
        <w:t>Appendix</w:t>
      </w:r>
      <w:r w:rsidRPr="003F5AF8">
        <w:t xml:space="preserve"> of</w:t>
      </w:r>
      <w:r>
        <w:t xml:space="preserve"> this document.</w:t>
      </w:r>
    </w:p>
    <w:p w14:paraId="113B29EC" w14:textId="77777777" w:rsidR="00FD7209" w:rsidRDefault="00FD7209" w:rsidP="00FA35C5"/>
    <w:tbl>
      <w:tblPr>
        <w:tblW w:w="14709"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410"/>
        <w:gridCol w:w="1108"/>
        <w:gridCol w:w="3212"/>
        <w:gridCol w:w="1648"/>
        <w:gridCol w:w="1412"/>
        <w:gridCol w:w="3919"/>
      </w:tblGrid>
      <w:tr w:rsidR="00FA35C5" w:rsidRPr="00121F36" w14:paraId="62FFF83E" w14:textId="77777777" w:rsidTr="00682FD8">
        <w:trPr>
          <w:tblHeader/>
        </w:trPr>
        <w:tc>
          <w:tcPr>
            <w:tcW w:w="3410" w:type="dxa"/>
            <w:tcBorders>
              <w:top w:val="single" w:sz="8" w:space="0" w:color="999999"/>
              <w:left w:val="single" w:sz="8" w:space="0" w:color="999999"/>
              <w:bottom w:val="single" w:sz="8" w:space="0" w:color="999999"/>
              <w:right w:val="single" w:sz="8" w:space="0" w:color="999999"/>
            </w:tcBorders>
            <w:shd w:val="clear" w:color="auto" w:fill="999999"/>
            <w:hideMark/>
          </w:tcPr>
          <w:p w14:paraId="6768B8C2" w14:textId="77777777" w:rsidR="00FA35C5" w:rsidRPr="00121F36" w:rsidRDefault="00FA35C5" w:rsidP="00FA35C5">
            <w:pPr>
              <w:pStyle w:val="SAPTableHeader"/>
            </w:pPr>
            <w:r w:rsidRPr="00121F36">
              <w:t>Process Step</w:t>
            </w:r>
          </w:p>
        </w:tc>
        <w:tc>
          <w:tcPr>
            <w:tcW w:w="1108" w:type="dxa"/>
            <w:tcBorders>
              <w:top w:val="single" w:sz="8" w:space="0" w:color="999999"/>
              <w:left w:val="single" w:sz="8" w:space="0" w:color="999999"/>
              <w:bottom w:val="single" w:sz="8" w:space="0" w:color="999999"/>
              <w:right w:val="single" w:sz="8" w:space="0" w:color="999999"/>
            </w:tcBorders>
            <w:shd w:val="clear" w:color="auto" w:fill="999999"/>
            <w:hideMark/>
          </w:tcPr>
          <w:p w14:paraId="3784D1BB" w14:textId="77777777" w:rsidR="00FA35C5" w:rsidRPr="00121F36" w:rsidRDefault="00FA35C5" w:rsidP="00FA35C5">
            <w:pPr>
              <w:pStyle w:val="SAPTableHeader"/>
            </w:pPr>
            <w:r w:rsidRPr="00121F36">
              <w:t>UI Type</w:t>
            </w:r>
          </w:p>
        </w:tc>
        <w:tc>
          <w:tcPr>
            <w:tcW w:w="3212" w:type="dxa"/>
            <w:tcBorders>
              <w:top w:val="single" w:sz="8" w:space="0" w:color="999999"/>
              <w:left w:val="single" w:sz="8" w:space="0" w:color="999999"/>
              <w:bottom w:val="single" w:sz="8" w:space="0" w:color="999999"/>
              <w:right w:val="single" w:sz="8" w:space="0" w:color="999999"/>
            </w:tcBorders>
            <w:shd w:val="clear" w:color="auto" w:fill="999999"/>
            <w:hideMark/>
          </w:tcPr>
          <w:p w14:paraId="7D6EB1F2" w14:textId="77777777" w:rsidR="00FA35C5" w:rsidRPr="00121F36" w:rsidRDefault="00FA35C5" w:rsidP="00FA35C5">
            <w:pPr>
              <w:pStyle w:val="SAPTableHeader"/>
            </w:pPr>
            <w:r w:rsidRPr="00121F36">
              <w:t>Business Condition</w:t>
            </w:r>
          </w:p>
        </w:tc>
        <w:tc>
          <w:tcPr>
            <w:tcW w:w="1648" w:type="dxa"/>
            <w:tcBorders>
              <w:top w:val="single" w:sz="8" w:space="0" w:color="999999"/>
              <w:left w:val="single" w:sz="8" w:space="0" w:color="999999"/>
              <w:bottom w:val="single" w:sz="8" w:space="0" w:color="999999"/>
              <w:right w:val="single" w:sz="8" w:space="0" w:color="999999"/>
            </w:tcBorders>
            <w:shd w:val="clear" w:color="auto" w:fill="999999"/>
            <w:hideMark/>
          </w:tcPr>
          <w:p w14:paraId="1AAD87E7" w14:textId="77777777" w:rsidR="00FA35C5" w:rsidRPr="00121F36" w:rsidRDefault="00FA35C5" w:rsidP="00FA35C5">
            <w:pPr>
              <w:pStyle w:val="SAPTableHeader"/>
            </w:pPr>
            <w:r w:rsidRPr="00121F36">
              <w:t>Business Role</w:t>
            </w:r>
          </w:p>
        </w:tc>
        <w:tc>
          <w:tcPr>
            <w:tcW w:w="1412" w:type="dxa"/>
            <w:tcBorders>
              <w:top w:val="single" w:sz="8" w:space="0" w:color="999999"/>
              <w:left w:val="single" w:sz="8" w:space="0" w:color="999999"/>
              <w:bottom w:val="single" w:sz="8" w:space="0" w:color="999999"/>
              <w:right w:val="single" w:sz="8" w:space="0" w:color="999999"/>
            </w:tcBorders>
            <w:shd w:val="clear" w:color="auto" w:fill="999999"/>
            <w:hideMark/>
          </w:tcPr>
          <w:p w14:paraId="0E436D7B" w14:textId="77777777" w:rsidR="00FA35C5" w:rsidRPr="00121F36" w:rsidRDefault="004046E0" w:rsidP="00F70F62">
            <w:pPr>
              <w:pStyle w:val="SAPTableHeader"/>
            </w:pPr>
            <w:r w:rsidRPr="00121F36">
              <w:t>Transac</w:t>
            </w:r>
            <w:r w:rsidR="00763023" w:rsidRPr="00121F36">
              <w:t>t</w:t>
            </w:r>
            <w:r w:rsidR="00FA35C5" w:rsidRPr="00121F36">
              <w:t xml:space="preserve">ion Code </w:t>
            </w:r>
          </w:p>
        </w:tc>
        <w:tc>
          <w:tcPr>
            <w:tcW w:w="3919" w:type="dxa"/>
            <w:tcBorders>
              <w:top w:val="single" w:sz="8" w:space="0" w:color="999999"/>
              <w:left w:val="single" w:sz="8" w:space="0" w:color="999999"/>
              <w:bottom w:val="single" w:sz="8" w:space="0" w:color="999999"/>
              <w:right w:val="single" w:sz="8" w:space="0" w:color="999999"/>
            </w:tcBorders>
            <w:shd w:val="clear" w:color="auto" w:fill="999999"/>
            <w:hideMark/>
          </w:tcPr>
          <w:p w14:paraId="4BCBC2E0" w14:textId="77777777" w:rsidR="00FA35C5" w:rsidRPr="00121F36" w:rsidRDefault="00FA35C5" w:rsidP="00FA35C5">
            <w:pPr>
              <w:pStyle w:val="SAPTableHeader"/>
            </w:pPr>
            <w:r w:rsidRPr="00121F36">
              <w:t>Expected Results</w:t>
            </w:r>
          </w:p>
        </w:tc>
      </w:tr>
      <w:tr w:rsidR="00FA35C5" w:rsidRPr="00121F36" w14:paraId="499690AF" w14:textId="77777777" w:rsidTr="00682FD8">
        <w:tc>
          <w:tcPr>
            <w:tcW w:w="3410" w:type="dxa"/>
            <w:tcBorders>
              <w:top w:val="single" w:sz="8" w:space="0" w:color="999999"/>
              <w:left w:val="single" w:sz="8" w:space="0" w:color="999999"/>
              <w:bottom w:val="single" w:sz="8" w:space="0" w:color="999999"/>
              <w:right w:val="single" w:sz="8" w:space="0" w:color="999999"/>
            </w:tcBorders>
            <w:hideMark/>
          </w:tcPr>
          <w:p w14:paraId="10E35FCF" w14:textId="77777777" w:rsidR="00FA35C5" w:rsidRPr="00121F36" w:rsidRDefault="00CA37B2" w:rsidP="00FA35C5">
            <w:pPr>
              <w:rPr>
                <w:rStyle w:val="SAPEmphasis"/>
              </w:rPr>
            </w:pPr>
            <w:r w:rsidRPr="00121F36">
              <w:rPr>
                <w:rStyle w:val="SAPEmphasis"/>
              </w:rPr>
              <w:t>View Position Details</w:t>
            </w:r>
          </w:p>
        </w:tc>
        <w:tc>
          <w:tcPr>
            <w:tcW w:w="1108" w:type="dxa"/>
            <w:tcBorders>
              <w:top w:val="single" w:sz="8" w:space="0" w:color="999999"/>
              <w:left w:val="single" w:sz="8" w:space="0" w:color="999999"/>
              <w:bottom w:val="single" w:sz="8" w:space="0" w:color="999999"/>
              <w:right w:val="single" w:sz="8" w:space="0" w:color="999999"/>
            </w:tcBorders>
            <w:hideMark/>
          </w:tcPr>
          <w:p w14:paraId="7DDF3048" w14:textId="7E7FF72A" w:rsidR="00FA35C5" w:rsidRPr="00121F36" w:rsidRDefault="00C623F0" w:rsidP="00FA35C5">
            <w:r w:rsidRPr="00DE0627">
              <w:t>Employee Central</w:t>
            </w:r>
            <w:r w:rsidRPr="00121F36" w:rsidDel="00C623F0">
              <w:t xml:space="preserve"> </w:t>
            </w:r>
            <w:r w:rsidR="00FA35C5"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764C412D" w14:textId="77777777" w:rsidR="00FA35C5" w:rsidRPr="00121F36" w:rsidRDefault="00CA37B2" w:rsidP="00FA35C5">
            <w:r w:rsidRPr="00121F36">
              <w:t>At least one position has already been created using</w:t>
            </w:r>
            <w:r w:rsidR="00465273" w:rsidRPr="00121F36">
              <w:t xml:space="preserve"> the administration tools</w:t>
            </w:r>
            <w:r w:rsidR="00F00932" w:rsidRPr="00121F36">
              <w:t>.</w:t>
            </w:r>
          </w:p>
        </w:tc>
        <w:tc>
          <w:tcPr>
            <w:tcW w:w="1648" w:type="dxa"/>
            <w:tcBorders>
              <w:top w:val="single" w:sz="8" w:space="0" w:color="999999"/>
              <w:left w:val="single" w:sz="8" w:space="0" w:color="999999"/>
              <w:bottom w:val="single" w:sz="8" w:space="0" w:color="999999"/>
              <w:right w:val="single" w:sz="8" w:space="0" w:color="999999"/>
            </w:tcBorders>
            <w:hideMark/>
          </w:tcPr>
          <w:p w14:paraId="666D4179" w14:textId="5DF37DDB" w:rsidR="00FA35C5" w:rsidRPr="00121F36" w:rsidRDefault="00FA35C5" w:rsidP="00FA35C5">
            <w:r w:rsidRPr="00121F36">
              <w:t xml:space="preserve">HR </w:t>
            </w:r>
            <w:r w:rsidR="00216257">
              <w:t>Administrator</w:t>
            </w:r>
          </w:p>
        </w:tc>
        <w:tc>
          <w:tcPr>
            <w:tcW w:w="1412" w:type="dxa"/>
            <w:tcBorders>
              <w:top w:val="single" w:sz="8" w:space="0" w:color="999999"/>
              <w:left w:val="single" w:sz="8" w:space="0" w:color="999999"/>
              <w:bottom w:val="single" w:sz="8" w:space="0" w:color="999999"/>
              <w:right w:val="single" w:sz="8" w:space="0" w:color="999999"/>
            </w:tcBorders>
          </w:tcPr>
          <w:p w14:paraId="0875AEFB" w14:textId="0E3A0CE8" w:rsidR="00FA35C5" w:rsidRPr="00121F36" w:rsidRDefault="00C623F0" w:rsidP="00FA35C5">
            <w:r>
              <w:t>Company Instance</w:t>
            </w:r>
            <w:r w:rsidRPr="007E7C28">
              <w:t xml:space="preserve"> </w:t>
            </w:r>
            <w:r w:rsidR="0061670C"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25C67581" w14:textId="77777777" w:rsidR="00FA35C5" w:rsidRPr="00121F36" w:rsidRDefault="004046E0" w:rsidP="00FA35C5">
            <w:r w:rsidRPr="00121F36">
              <w:rPr>
                <w:color w:val="000000"/>
              </w:rPr>
              <w:t>Details of a specific position have been viewed.</w:t>
            </w:r>
          </w:p>
        </w:tc>
      </w:tr>
      <w:tr w:rsidR="005D0C39" w:rsidRPr="00121F36" w14:paraId="22492678" w14:textId="77777777" w:rsidTr="00B91535">
        <w:tc>
          <w:tcPr>
            <w:tcW w:w="14709" w:type="dxa"/>
            <w:gridSpan w:val="6"/>
            <w:tcBorders>
              <w:top w:val="single" w:sz="8" w:space="0" w:color="999999"/>
              <w:left w:val="single" w:sz="8" w:space="0" w:color="999999"/>
              <w:bottom w:val="single" w:sz="8" w:space="0" w:color="999999"/>
              <w:right w:val="single" w:sz="8" w:space="0" w:color="999999"/>
            </w:tcBorders>
          </w:tcPr>
          <w:p w14:paraId="3039539B" w14:textId="77777777" w:rsidR="005D0C39" w:rsidRPr="00121F36" w:rsidRDefault="005D0C39" w:rsidP="00FA35C5">
            <w:pPr>
              <w:rPr>
                <w:color w:val="000000"/>
              </w:rPr>
            </w:pPr>
            <w:r w:rsidRPr="00121F36">
              <w:rPr>
                <w:rStyle w:val="SAPEmphasis"/>
              </w:rPr>
              <w:t>Position Creation (Sub-Process)</w:t>
            </w:r>
          </w:p>
        </w:tc>
      </w:tr>
      <w:tr w:rsidR="005D0C39" w:rsidRPr="00121F36" w14:paraId="05F009FD"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B55962B" w14:textId="61301718" w:rsidR="005D0C39" w:rsidRPr="00121F36" w:rsidRDefault="005D0C39">
            <w:pPr>
              <w:rPr>
                <w:rStyle w:val="SAPEmphasis"/>
              </w:rPr>
            </w:pPr>
            <w:r w:rsidRPr="00121F36">
              <w:rPr>
                <w:rStyle w:val="SAPEmphasis"/>
              </w:rPr>
              <w:t>Request Position Creation</w:t>
            </w:r>
          </w:p>
        </w:tc>
        <w:tc>
          <w:tcPr>
            <w:tcW w:w="1108" w:type="dxa"/>
            <w:tcBorders>
              <w:top w:val="single" w:sz="8" w:space="0" w:color="999999"/>
              <w:left w:val="single" w:sz="8" w:space="0" w:color="999999"/>
              <w:bottom w:val="single" w:sz="8" w:space="0" w:color="999999"/>
              <w:right w:val="single" w:sz="8" w:space="0" w:color="999999"/>
            </w:tcBorders>
          </w:tcPr>
          <w:p w14:paraId="4D6EE1E3" w14:textId="640DE37D" w:rsidR="005D0C39" w:rsidRPr="00121F36" w:rsidRDefault="00C623F0" w:rsidP="005D0C39">
            <w:r w:rsidRPr="00246113">
              <w:t>Employee Central</w:t>
            </w:r>
            <w:r w:rsidRPr="00121F36" w:rsidDel="00C623F0">
              <w:t xml:space="preserve"> </w:t>
            </w:r>
            <w:r w:rsidR="00670FC2"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31DC9B74" w14:textId="42EFE22A" w:rsidR="00E14C20" w:rsidRPr="006747C9" w:rsidRDefault="00E14C20">
            <w:r w:rsidRPr="004B341E">
              <w:t>Additional headcount in the area of responsibility of the line manager is required.</w:t>
            </w:r>
          </w:p>
        </w:tc>
        <w:tc>
          <w:tcPr>
            <w:tcW w:w="1648" w:type="dxa"/>
            <w:tcBorders>
              <w:top w:val="single" w:sz="8" w:space="0" w:color="999999"/>
              <w:left w:val="single" w:sz="8" w:space="0" w:color="999999"/>
              <w:bottom w:val="single" w:sz="8" w:space="0" w:color="999999"/>
              <w:right w:val="single" w:sz="8" w:space="0" w:color="999999"/>
            </w:tcBorders>
          </w:tcPr>
          <w:p w14:paraId="774490BF" w14:textId="07C43848" w:rsidR="005D0C39" w:rsidRPr="00121F36" w:rsidRDefault="00666E01" w:rsidP="005D0C39">
            <w:r>
              <w:t>Line Manager</w:t>
            </w:r>
          </w:p>
        </w:tc>
        <w:tc>
          <w:tcPr>
            <w:tcW w:w="1412" w:type="dxa"/>
            <w:tcBorders>
              <w:top w:val="single" w:sz="8" w:space="0" w:color="999999"/>
              <w:left w:val="single" w:sz="8" w:space="0" w:color="999999"/>
              <w:bottom w:val="single" w:sz="8" w:space="0" w:color="999999"/>
              <w:right w:val="single" w:sz="8" w:space="0" w:color="999999"/>
            </w:tcBorders>
          </w:tcPr>
          <w:p w14:paraId="1C71E6E6" w14:textId="03DD2FFE" w:rsidR="005D0C39" w:rsidRPr="00121F36" w:rsidRDefault="00C623F0" w:rsidP="005D0C39">
            <w:r>
              <w:t>Company Instance</w:t>
            </w:r>
            <w:r w:rsidRPr="007E7C28">
              <w:t xml:space="preserve"> </w:t>
            </w:r>
            <w:r w:rsidR="00670FC2"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43997B9B" w14:textId="2F1EE874" w:rsidR="00666E01" w:rsidRDefault="00666E01" w:rsidP="003F21A3">
            <w:r w:rsidRPr="00573FD2">
              <w:t>The line manager has requested for the creation of a position within his / her area of responsibility.</w:t>
            </w:r>
          </w:p>
          <w:p w14:paraId="58B3D49A" w14:textId="501F62C6" w:rsidR="00790D82" w:rsidRPr="006747C9" w:rsidRDefault="00790D82">
            <w:pPr>
              <w:rPr>
                <w:color w:val="000000"/>
              </w:rPr>
            </w:pPr>
            <w:r w:rsidRPr="00C61233">
              <w:t xml:space="preserve">The </w:t>
            </w:r>
            <w:r>
              <w:t>creation of the position</w:t>
            </w:r>
            <w:r w:rsidRPr="00C61233">
              <w:t xml:space="preserve"> is pending upon approval of the workflow</w:t>
            </w:r>
            <w:r>
              <w:t>.</w:t>
            </w:r>
          </w:p>
        </w:tc>
      </w:tr>
      <w:tr w:rsidR="00CB294B" w:rsidRPr="00121F36" w14:paraId="2C83380F"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4BBF3EB" w14:textId="6AC447DB" w:rsidR="00CB294B" w:rsidRPr="00121F36" w:rsidRDefault="00CB294B" w:rsidP="00CB294B">
            <w:pPr>
              <w:rPr>
                <w:rStyle w:val="SAPEmphasis"/>
              </w:rPr>
            </w:pPr>
            <w:r w:rsidRPr="00121F36">
              <w:rPr>
                <w:rStyle w:val="SAPEmphasis"/>
              </w:rPr>
              <w:t>Receive Position Creation Request</w:t>
            </w:r>
            <w:r>
              <w:rPr>
                <w:rStyle w:val="SAPEmphasis"/>
              </w:rPr>
              <w:t xml:space="preserve"> </w:t>
            </w:r>
            <w:r w:rsidRPr="00670FC2">
              <w:rPr>
                <w:rStyle w:val="SAPEmphasis"/>
              </w:rPr>
              <w:t>Notification</w:t>
            </w:r>
          </w:p>
        </w:tc>
        <w:tc>
          <w:tcPr>
            <w:tcW w:w="1108" w:type="dxa"/>
            <w:tcBorders>
              <w:top w:val="single" w:sz="8" w:space="0" w:color="999999"/>
              <w:left w:val="single" w:sz="8" w:space="0" w:color="999999"/>
              <w:bottom w:val="single" w:sz="8" w:space="0" w:color="999999"/>
              <w:right w:val="single" w:sz="8" w:space="0" w:color="999999"/>
            </w:tcBorders>
          </w:tcPr>
          <w:p w14:paraId="19896361" w14:textId="4FC87CA3" w:rsidR="00CB294B" w:rsidRPr="00121F36" w:rsidRDefault="00CB294B" w:rsidP="00CB294B">
            <w:r>
              <w:t>E-Mail</w:t>
            </w:r>
            <w:r w:rsidRPr="00121F36" w:rsidDel="00670FC2">
              <w:t xml:space="preserve"> </w:t>
            </w:r>
          </w:p>
        </w:tc>
        <w:tc>
          <w:tcPr>
            <w:tcW w:w="3212" w:type="dxa"/>
            <w:tcBorders>
              <w:top w:val="single" w:sz="8" w:space="0" w:color="999999"/>
              <w:left w:val="single" w:sz="8" w:space="0" w:color="999999"/>
              <w:bottom w:val="single" w:sz="8" w:space="0" w:color="999999"/>
              <w:right w:val="single" w:sz="8" w:space="0" w:color="999999"/>
            </w:tcBorders>
          </w:tcPr>
          <w:p w14:paraId="46B62E05" w14:textId="59625287" w:rsidR="00CB294B" w:rsidRPr="00121F36" w:rsidRDefault="00CB294B" w:rsidP="00CB294B"/>
        </w:tc>
        <w:tc>
          <w:tcPr>
            <w:tcW w:w="1648" w:type="dxa"/>
            <w:tcBorders>
              <w:top w:val="single" w:sz="8" w:space="0" w:color="999999"/>
              <w:left w:val="single" w:sz="8" w:space="0" w:color="999999"/>
              <w:bottom w:val="single" w:sz="8" w:space="0" w:color="999999"/>
              <w:right w:val="single" w:sz="8" w:space="0" w:color="999999"/>
            </w:tcBorders>
          </w:tcPr>
          <w:p w14:paraId="56104EFB" w14:textId="3E349518" w:rsidR="00CB294B" w:rsidRPr="00121F36" w:rsidRDefault="00CB294B" w:rsidP="00CB294B">
            <w:r w:rsidRPr="009F0A83">
              <w:t xml:space="preserve">Member of </w:t>
            </w:r>
            <w:r w:rsidR="008E006B">
              <w:t>dynamic</w:t>
            </w:r>
            <w:r w:rsidR="008E006B" w:rsidRPr="00C61233">
              <w:t xml:space="preserve"> </w:t>
            </w:r>
            <w:r w:rsidRPr="009F0A83">
              <w:t xml:space="preserve">group </w:t>
            </w:r>
            <w:r w:rsidRPr="009F0A83">
              <w:rPr>
                <w:rStyle w:val="SAPScreenElement"/>
                <w:color w:val="auto"/>
              </w:rPr>
              <w:t>Headcount Approver</w:t>
            </w:r>
          </w:p>
        </w:tc>
        <w:tc>
          <w:tcPr>
            <w:tcW w:w="1412" w:type="dxa"/>
            <w:tcBorders>
              <w:top w:val="single" w:sz="8" w:space="0" w:color="999999"/>
              <w:left w:val="single" w:sz="8" w:space="0" w:color="999999"/>
              <w:bottom w:val="single" w:sz="8" w:space="0" w:color="999999"/>
              <w:right w:val="single" w:sz="8" w:space="0" w:color="999999"/>
            </w:tcBorders>
          </w:tcPr>
          <w:p w14:paraId="4AB2D2DE" w14:textId="024887A6" w:rsidR="00CB294B" w:rsidRPr="00121F36" w:rsidRDefault="00CB294B" w:rsidP="00CB294B">
            <w:r w:rsidRPr="00121F36">
              <w:t>outside software</w:t>
            </w:r>
            <w:r w:rsidRPr="00121F36" w:rsidDel="00670FC2">
              <w:t xml:space="preserve"> </w:t>
            </w:r>
          </w:p>
        </w:tc>
        <w:tc>
          <w:tcPr>
            <w:tcW w:w="3919" w:type="dxa"/>
            <w:tcBorders>
              <w:top w:val="single" w:sz="8" w:space="0" w:color="999999"/>
              <w:left w:val="single" w:sz="8" w:space="0" w:color="999999"/>
              <w:bottom w:val="single" w:sz="8" w:space="0" w:color="999999"/>
              <w:right w:val="single" w:sz="8" w:space="0" w:color="999999"/>
            </w:tcBorders>
          </w:tcPr>
          <w:p w14:paraId="495066C4" w14:textId="10EEB968" w:rsidR="00CB294B" w:rsidRPr="00121F36" w:rsidRDefault="00CB294B" w:rsidP="00CB294B">
            <w:pPr>
              <w:rPr>
                <w:color w:val="000000"/>
              </w:rPr>
            </w:pPr>
            <w:r w:rsidRPr="00121F36">
              <w:t xml:space="preserve">The </w:t>
            </w:r>
            <w:r>
              <w:t>m</w:t>
            </w:r>
            <w:r w:rsidRPr="00C61233">
              <w:t>ember</w:t>
            </w:r>
            <w:r>
              <w:t>s</w:t>
            </w:r>
            <w:r w:rsidRPr="00C61233">
              <w:t xml:space="preserve"> </w:t>
            </w:r>
            <w:r>
              <w:t xml:space="preserve">of the </w:t>
            </w:r>
            <w:r w:rsidR="00A85EA3" w:rsidRPr="009F0A83">
              <w:rPr>
                <w:rStyle w:val="SAPScreenElement"/>
                <w:color w:val="auto"/>
              </w:rPr>
              <w:t>Headcount Approver</w:t>
            </w:r>
            <w:r w:rsidR="00A85EA3">
              <w:t xml:space="preserve"> </w:t>
            </w:r>
            <w:r w:rsidR="008E006B">
              <w:t>dynamic</w:t>
            </w:r>
            <w:r w:rsidR="008E006B" w:rsidRPr="00C61233">
              <w:t xml:space="preserve"> </w:t>
            </w:r>
            <w:r>
              <w:t>g</w:t>
            </w:r>
            <w:r w:rsidRPr="00C61233">
              <w:t>roup</w:t>
            </w:r>
            <w:r w:rsidRPr="00121F36" w:rsidDel="00666E01">
              <w:t xml:space="preserve"> </w:t>
            </w:r>
            <w:r w:rsidRPr="00121F36">
              <w:t>ha</w:t>
            </w:r>
            <w:r>
              <w:t>ve</w:t>
            </w:r>
            <w:r w:rsidRPr="00121F36">
              <w:t xml:space="preserve"> received </w:t>
            </w:r>
            <w:r>
              <w:t>the</w:t>
            </w:r>
            <w:r w:rsidRPr="00121F36">
              <w:t xml:space="preserve"> position creation request.</w:t>
            </w:r>
            <w:r>
              <w:t xml:space="preserve"> One of the group members picks up the request.</w:t>
            </w:r>
          </w:p>
        </w:tc>
      </w:tr>
      <w:tr w:rsidR="00CB294B" w:rsidRPr="00121F36" w14:paraId="2CA8F7B4"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059C47E8" w14:textId="314B84C7" w:rsidR="00CB294B" w:rsidRPr="00121F36" w:rsidRDefault="00CB294B" w:rsidP="00CB294B">
            <w:pPr>
              <w:rPr>
                <w:rStyle w:val="SAPEmphasis"/>
              </w:rPr>
            </w:pPr>
            <w:r w:rsidRPr="00670FC2">
              <w:rPr>
                <w:rStyle w:val="SAPEmphasis"/>
              </w:rPr>
              <w:t>Check Attributes</w:t>
            </w:r>
            <w:r>
              <w:rPr>
                <w:rStyle w:val="SAPEmphasis"/>
              </w:rPr>
              <w:t xml:space="preserve"> of Requested </w:t>
            </w:r>
            <w:r w:rsidRPr="00670FC2">
              <w:rPr>
                <w:rStyle w:val="SAPEmphasis"/>
              </w:rPr>
              <w:t>Position</w:t>
            </w:r>
          </w:p>
        </w:tc>
        <w:tc>
          <w:tcPr>
            <w:tcW w:w="1108" w:type="dxa"/>
            <w:tcBorders>
              <w:top w:val="single" w:sz="8" w:space="0" w:color="999999"/>
              <w:left w:val="single" w:sz="8" w:space="0" w:color="999999"/>
              <w:bottom w:val="single" w:sz="8" w:space="0" w:color="999999"/>
              <w:right w:val="single" w:sz="8" w:space="0" w:color="999999"/>
            </w:tcBorders>
          </w:tcPr>
          <w:p w14:paraId="577F42AE" w14:textId="5786E73B" w:rsidR="00CB294B" w:rsidRPr="00121F36" w:rsidRDefault="00C623F0" w:rsidP="00CB294B">
            <w:r w:rsidRPr="00246113">
              <w:t>Employee Central</w:t>
            </w:r>
            <w:r w:rsidRPr="00121F36" w:rsidDel="00C623F0">
              <w:t xml:space="preserve"> </w:t>
            </w:r>
            <w:r w:rsidR="00CB294B"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482DFE47" w14:textId="77777777" w:rsidR="00CB294B" w:rsidRPr="00121F36" w:rsidRDefault="00CB294B" w:rsidP="00CB294B"/>
        </w:tc>
        <w:tc>
          <w:tcPr>
            <w:tcW w:w="1648" w:type="dxa"/>
            <w:tcBorders>
              <w:top w:val="single" w:sz="8" w:space="0" w:color="999999"/>
              <w:left w:val="single" w:sz="8" w:space="0" w:color="999999"/>
              <w:bottom w:val="single" w:sz="8" w:space="0" w:color="999999"/>
              <w:right w:val="single" w:sz="8" w:space="0" w:color="999999"/>
            </w:tcBorders>
          </w:tcPr>
          <w:p w14:paraId="2780C74E" w14:textId="1E950CF8" w:rsidR="00CB294B" w:rsidRPr="00121F36" w:rsidRDefault="00CB294B" w:rsidP="00CB294B">
            <w:r w:rsidRPr="009F0A83">
              <w:t xml:space="preserve">Member of </w:t>
            </w:r>
            <w:r w:rsidR="008E006B">
              <w:t>dynamic</w:t>
            </w:r>
            <w:r w:rsidR="008E006B" w:rsidRPr="00C61233">
              <w:t xml:space="preserve"> </w:t>
            </w:r>
            <w:r w:rsidRPr="009F0A83">
              <w:t xml:space="preserve">group </w:t>
            </w:r>
            <w:r w:rsidRPr="009F0A83">
              <w:rPr>
                <w:rStyle w:val="SAPScreenElement"/>
                <w:color w:val="auto"/>
              </w:rPr>
              <w:t>Headcount Approver</w:t>
            </w:r>
          </w:p>
        </w:tc>
        <w:tc>
          <w:tcPr>
            <w:tcW w:w="1412" w:type="dxa"/>
            <w:tcBorders>
              <w:top w:val="single" w:sz="8" w:space="0" w:color="999999"/>
              <w:left w:val="single" w:sz="8" w:space="0" w:color="999999"/>
              <w:bottom w:val="single" w:sz="8" w:space="0" w:color="999999"/>
              <w:right w:val="single" w:sz="8" w:space="0" w:color="999999"/>
            </w:tcBorders>
          </w:tcPr>
          <w:p w14:paraId="126AC931" w14:textId="35C0E340" w:rsidR="00CB294B" w:rsidRPr="00121F36" w:rsidRDefault="00C623F0" w:rsidP="00CB294B">
            <w:r>
              <w:t>Company Instance</w:t>
            </w:r>
            <w:r w:rsidRPr="007E7C28">
              <w:t xml:space="preserve"> </w:t>
            </w:r>
            <w:r w:rsidR="00CB294B" w:rsidRPr="00121F36">
              <w:t>URL</w:t>
            </w:r>
            <w:r w:rsidR="00FD7209">
              <w:t xml:space="preserve"> </w:t>
            </w:r>
            <w:r w:rsidR="00FD7209" w:rsidRPr="003F5AF8">
              <w:t>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25B505B7" w14:textId="4B90F458" w:rsidR="00CB294B" w:rsidRPr="00121F36" w:rsidRDefault="00CB294B" w:rsidP="00CB294B">
            <w:r>
              <w:t>The</w:t>
            </w:r>
            <w:r w:rsidR="00A85EA3">
              <w:t xml:space="preserve"> member of</w:t>
            </w:r>
            <w:r>
              <w:t xml:space="preserve"> </w:t>
            </w:r>
            <w:r w:rsidR="00A85EA3">
              <w:t xml:space="preserve">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checked the attributes of the new requested position.</w:t>
            </w:r>
          </w:p>
        </w:tc>
      </w:tr>
      <w:tr w:rsidR="00CB294B" w:rsidRPr="00121F36" w14:paraId="4B656DE5"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746ACA8" w14:textId="12FAA844" w:rsidR="00CB294B" w:rsidRPr="00121F36" w:rsidRDefault="00CB294B" w:rsidP="00CB294B">
            <w:pPr>
              <w:rPr>
                <w:rStyle w:val="SAPEmphasis"/>
              </w:rPr>
            </w:pPr>
            <w:r>
              <w:rPr>
                <w:rStyle w:val="SAPEmphasis"/>
              </w:rPr>
              <w:t xml:space="preserve">Check </w:t>
            </w:r>
            <w:r w:rsidRPr="00670FC2">
              <w:rPr>
                <w:rStyle w:val="SAPEmphasis"/>
              </w:rPr>
              <w:t xml:space="preserve">Budget Availability for </w:t>
            </w:r>
            <w:r>
              <w:rPr>
                <w:rStyle w:val="SAPEmphasis"/>
              </w:rPr>
              <w:t>Requested</w:t>
            </w:r>
            <w:r w:rsidRPr="00670FC2">
              <w:rPr>
                <w:rStyle w:val="SAPEmphasis"/>
              </w:rPr>
              <w:t xml:space="preserve"> Position</w:t>
            </w:r>
          </w:p>
        </w:tc>
        <w:tc>
          <w:tcPr>
            <w:tcW w:w="1108" w:type="dxa"/>
            <w:tcBorders>
              <w:top w:val="single" w:sz="8" w:space="0" w:color="999999"/>
              <w:left w:val="single" w:sz="8" w:space="0" w:color="999999"/>
              <w:bottom w:val="single" w:sz="8" w:space="0" w:color="999999"/>
              <w:right w:val="single" w:sz="8" w:space="0" w:color="999999"/>
            </w:tcBorders>
          </w:tcPr>
          <w:p w14:paraId="0D5A6C18" w14:textId="4C1CB49C" w:rsidR="00CB294B" w:rsidRPr="00121F36" w:rsidRDefault="00CB294B" w:rsidP="00CB294B">
            <w:r>
              <w:t>-</w:t>
            </w:r>
          </w:p>
        </w:tc>
        <w:tc>
          <w:tcPr>
            <w:tcW w:w="3212" w:type="dxa"/>
            <w:tcBorders>
              <w:top w:val="single" w:sz="8" w:space="0" w:color="999999"/>
              <w:left w:val="single" w:sz="8" w:space="0" w:color="999999"/>
              <w:bottom w:val="single" w:sz="8" w:space="0" w:color="999999"/>
              <w:right w:val="single" w:sz="8" w:space="0" w:color="999999"/>
            </w:tcBorders>
          </w:tcPr>
          <w:p w14:paraId="60F19DFF" w14:textId="77777777" w:rsidR="00CB294B" w:rsidRPr="00121F36" w:rsidRDefault="00CB294B" w:rsidP="00CB294B"/>
        </w:tc>
        <w:tc>
          <w:tcPr>
            <w:tcW w:w="1648" w:type="dxa"/>
            <w:tcBorders>
              <w:top w:val="single" w:sz="8" w:space="0" w:color="999999"/>
              <w:left w:val="single" w:sz="8" w:space="0" w:color="999999"/>
              <w:bottom w:val="single" w:sz="8" w:space="0" w:color="999999"/>
              <w:right w:val="single" w:sz="8" w:space="0" w:color="999999"/>
            </w:tcBorders>
          </w:tcPr>
          <w:p w14:paraId="30473234" w14:textId="4B358A90" w:rsidR="00CB294B" w:rsidRPr="00121F36" w:rsidRDefault="00CB294B" w:rsidP="00CB294B">
            <w:r w:rsidRPr="009F0A83">
              <w:t xml:space="preserve">Member of </w:t>
            </w:r>
            <w:r w:rsidR="008E006B">
              <w:t>dynamic</w:t>
            </w:r>
            <w:r w:rsidR="008E006B" w:rsidRPr="00C61233">
              <w:t xml:space="preserve"> </w:t>
            </w:r>
            <w:r w:rsidRPr="009F0A83">
              <w:t xml:space="preserve">group </w:t>
            </w:r>
            <w:r w:rsidRPr="009F0A83">
              <w:rPr>
                <w:rStyle w:val="SAPScreenElement"/>
                <w:color w:val="auto"/>
              </w:rPr>
              <w:t>Headcount Approver</w:t>
            </w:r>
          </w:p>
        </w:tc>
        <w:tc>
          <w:tcPr>
            <w:tcW w:w="1412" w:type="dxa"/>
            <w:tcBorders>
              <w:top w:val="single" w:sz="8" w:space="0" w:color="999999"/>
              <w:left w:val="single" w:sz="8" w:space="0" w:color="999999"/>
              <w:bottom w:val="single" w:sz="8" w:space="0" w:color="999999"/>
              <w:right w:val="single" w:sz="8" w:space="0" w:color="999999"/>
            </w:tcBorders>
          </w:tcPr>
          <w:p w14:paraId="365DC451" w14:textId="5DC72603" w:rsidR="00CB294B" w:rsidRPr="00121F36" w:rsidRDefault="00CB294B" w:rsidP="00CB294B">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46411F95" w14:textId="201B5414" w:rsidR="00CB294B" w:rsidRPr="00121F36" w:rsidRDefault="00CB294B" w:rsidP="00CB294B">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checked if the new position has been budgeted for.</w:t>
            </w:r>
          </w:p>
        </w:tc>
      </w:tr>
      <w:tr w:rsidR="00CB294B" w:rsidRPr="00121F36" w14:paraId="1F115C12"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ACC5B7D" w14:textId="443D4BA1" w:rsidR="00CB294B" w:rsidRPr="00121F36" w:rsidRDefault="00CB294B" w:rsidP="00CB294B">
            <w:pPr>
              <w:rPr>
                <w:rStyle w:val="SAPEmphasis"/>
              </w:rPr>
            </w:pPr>
            <w:r w:rsidRPr="00670FC2">
              <w:rPr>
                <w:rStyle w:val="SAPEmphasis"/>
              </w:rPr>
              <w:t>Option 1: Approv</w:t>
            </w:r>
            <w:r>
              <w:rPr>
                <w:rStyle w:val="SAPEmphasis"/>
              </w:rPr>
              <w:t>e</w:t>
            </w:r>
            <w:r w:rsidRPr="00670FC2">
              <w:rPr>
                <w:rStyle w:val="SAPEmphasis"/>
              </w:rPr>
              <w:t xml:space="preserve"> Position Creation Request</w:t>
            </w:r>
          </w:p>
        </w:tc>
        <w:tc>
          <w:tcPr>
            <w:tcW w:w="1108" w:type="dxa"/>
            <w:tcBorders>
              <w:top w:val="single" w:sz="8" w:space="0" w:color="999999"/>
              <w:left w:val="single" w:sz="8" w:space="0" w:color="999999"/>
              <w:bottom w:val="single" w:sz="8" w:space="0" w:color="999999"/>
              <w:right w:val="single" w:sz="8" w:space="0" w:color="999999"/>
            </w:tcBorders>
          </w:tcPr>
          <w:p w14:paraId="6CDEC3CB" w14:textId="5901E992" w:rsidR="00CB294B" w:rsidRPr="00121F36" w:rsidRDefault="00C623F0" w:rsidP="00CB294B">
            <w:r w:rsidRPr="00246113">
              <w:t>Employee Central</w:t>
            </w:r>
            <w:r w:rsidRPr="00121F36" w:rsidDel="00C623F0">
              <w:t xml:space="preserve"> </w:t>
            </w:r>
            <w:r w:rsidR="00CB294B"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390A267A" w14:textId="043027C0" w:rsidR="00CB294B" w:rsidRPr="00121F36" w:rsidRDefault="00CB294B" w:rsidP="00CB294B">
            <w:r>
              <w:t>There is budget planned for a new position.</w:t>
            </w:r>
          </w:p>
        </w:tc>
        <w:tc>
          <w:tcPr>
            <w:tcW w:w="1648" w:type="dxa"/>
            <w:tcBorders>
              <w:top w:val="single" w:sz="8" w:space="0" w:color="999999"/>
              <w:left w:val="single" w:sz="8" w:space="0" w:color="999999"/>
              <w:bottom w:val="single" w:sz="8" w:space="0" w:color="999999"/>
              <w:right w:val="single" w:sz="8" w:space="0" w:color="999999"/>
            </w:tcBorders>
          </w:tcPr>
          <w:p w14:paraId="5572E72B" w14:textId="2E97F94F" w:rsidR="00CB294B" w:rsidRPr="00121F36" w:rsidRDefault="00CB294B" w:rsidP="00CB294B">
            <w:r w:rsidRPr="009F0A83">
              <w:t xml:space="preserve">Member of </w:t>
            </w:r>
            <w:r w:rsidR="008E006B">
              <w:t>dynamic</w:t>
            </w:r>
            <w:r w:rsidR="008E006B" w:rsidRPr="00C61233">
              <w:t xml:space="preserve"> </w:t>
            </w:r>
            <w:r w:rsidRPr="009F0A83">
              <w:t xml:space="preserve">group </w:t>
            </w:r>
            <w:r w:rsidRPr="009F0A83">
              <w:rPr>
                <w:rStyle w:val="SAPScreenElement"/>
                <w:color w:val="auto"/>
              </w:rPr>
              <w:lastRenderedPageBreak/>
              <w:t>Headcount Approver</w:t>
            </w:r>
          </w:p>
        </w:tc>
        <w:tc>
          <w:tcPr>
            <w:tcW w:w="1412" w:type="dxa"/>
            <w:tcBorders>
              <w:top w:val="single" w:sz="8" w:space="0" w:color="999999"/>
              <w:left w:val="single" w:sz="8" w:space="0" w:color="999999"/>
              <w:bottom w:val="single" w:sz="8" w:space="0" w:color="999999"/>
              <w:right w:val="single" w:sz="8" w:space="0" w:color="999999"/>
            </w:tcBorders>
          </w:tcPr>
          <w:p w14:paraId="341B3616" w14:textId="69144F7D" w:rsidR="00CB294B" w:rsidRPr="00121F36" w:rsidRDefault="00C623F0" w:rsidP="00CB294B">
            <w:r>
              <w:lastRenderedPageBreak/>
              <w:t>Company Instance</w:t>
            </w:r>
            <w:r w:rsidRPr="007E7C28">
              <w:t xml:space="preserve"> </w:t>
            </w:r>
            <w:r w:rsidR="00CB294B" w:rsidRPr="008732AE">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12F6BF30" w14:textId="27C945B3" w:rsidR="00CB294B" w:rsidRPr="00121F36" w:rsidRDefault="00CB294B" w:rsidP="00CB294B">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 xml:space="preserve">has approved the position </w:t>
            </w:r>
            <w:r>
              <w:lastRenderedPageBreak/>
              <w:t>creation request. The workflow</w:t>
            </w:r>
            <w:r w:rsidRPr="00C61233">
              <w:t xml:space="preserve"> has been sent to the next processor.</w:t>
            </w:r>
          </w:p>
        </w:tc>
      </w:tr>
      <w:tr w:rsidR="00E14C20" w:rsidRPr="00121F36" w14:paraId="0FCD9EEE"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8DBC9CF" w14:textId="72C549C0" w:rsidR="00E14C20" w:rsidRPr="00121F36" w:rsidRDefault="00E14C20">
            <w:pPr>
              <w:rPr>
                <w:rStyle w:val="SAPEmphasis"/>
              </w:rPr>
            </w:pPr>
            <w:r w:rsidRPr="00670FC2">
              <w:rPr>
                <w:rStyle w:val="SAPEmphasis"/>
              </w:rPr>
              <w:lastRenderedPageBreak/>
              <w:t>Option 2: Reject Position Creation Request</w:t>
            </w:r>
          </w:p>
        </w:tc>
        <w:tc>
          <w:tcPr>
            <w:tcW w:w="1108" w:type="dxa"/>
            <w:tcBorders>
              <w:top w:val="single" w:sz="8" w:space="0" w:color="999999"/>
              <w:left w:val="single" w:sz="8" w:space="0" w:color="999999"/>
              <w:bottom w:val="single" w:sz="8" w:space="0" w:color="999999"/>
              <w:right w:val="single" w:sz="8" w:space="0" w:color="999999"/>
            </w:tcBorders>
          </w:tcPr>
          <w:p w14:paraId="42D9DB7F" w14:textId="400CD67F" w:rsidR="00E14C20" w:rsidRPr="00121F36" w:rsidRDefault="00C623F0" w:rsidP="00E14C20">
            <w:r w:rsidRPr="00246113">
              <w:t>Employee Central</w:t>
            </w:r>
            <w:r w:rsidRPr="00121F36" w:rsidDel="00C623F0">
              <w:t xml:space="preserve"> </w:t>
            </w:r>
            <w:r w:rsidR="00E14C20"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3AC6740C" w14:textId="12195A64" w:rsidR="00E14C20" w:rsidRPr="00121F36" w:rsidRDefault="00161096">
            <w:r>
              <w:t>No budget is planned for a new position.</w:t>
            </w:r>
          </w:p>
        </w:tc>
        <w:tc>
          <w:tcPr>
            <w:tcW w:w="1648" w:type="dxa"/>
            <w:tcBorders>
              <w:top w:val="single" w:sz="8" w:space="0" w:color="999999"/>
              <w:left w:val="single" w:sz="8" w:space="0" w:color="999999"/>
              <w:bottom w:val="single" w:sz="8" w:space="0" w:color="999999"/>
              <w:right w:val="single" w:sz="8" w:space="0" w:color="999999"/>
            </w:tcBorders>
          </w:tcPr>
          <w:p w14:paraId="6A5ED330" w14:textId="12CC3D71" w:rsidR="00E14C20" w:rsidRPr="00121F36" w:rsidRDefault="00CB294B">
            <w:r w:rsidRPr="00C61233">
              <w:t xml:space="preserve">Member </w:t>
            </w:r>
            <w:r>
              <w:t xml:space="preserve">of </w:t>
            </w:r>
            <w:r w:rsidR="008E006B">
              <w:t>dynamic</w:t>
            </w:r>
            <w:r w:rsidR="008E006B" w:rsidRPr="00C61233">
              <w:t xml:space="preserve"> </w:t>
            </w:r>
            <w:r>
              <w:t xml:space="preserve">group </w:t>
            </w:r>
            <w:r>
              <w:rPr>
                <w:rStyle w:val="SAPScreenElement"/>
                <w:color w:val="auto"/>
              </w:rPr>
              <w:t>Headcount Approver</w:t>
            </w:r>
          </w:p>
        </w:tc>
        <w:tc>
          <w:tcPr>
            <w:tcW w:w="1412" w:type="dxa"/>
            <w:tcBorders>
              <w:top w:val="single" w:sz="8" w:space="0" w:color="999999"/>
              <w:left w:val="single" w:sz="8" w:space="0" w:color="999999"/>
              <w:bottom w:val="single" w:sz="8" w:space="0" w:color="999999"/>
              <w:right w:val="single" w:sz="8" w:space="0" w:color="999999"/>
            </w:tcBorders>
          </w:tcPr>
          <w:p w14:paraId="52D8C8AE" w14:textId="59AB4A9B" w:rsidR="00E14C20" w:rsidRPr="00121F36" w:rsidRDefault="00C623F0" w:rsidP="00E14C20">
            <w:r>
              <w:t>Company Instance</w:t>
            </w:r>
            <w:r w:rsidRPr="007E7C28">
              <w:t xml:space="preserve"> </w:t>
            </w:r>
            <w:r w:rsidR="00E14C20" w:rsidRPr="008732AE">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619798CB" w14:textId="7D592D85" w:rsidR="00E14C20" w:rsidRPr="00121F36" w:rsidRDefault="00161096">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rejected the position creation request. The workflow</w:t>
            </w:r>
            <w:r w:rsidRPr="00C61233">
              <w:t xml:space="preserve"> has been sent </w:t>
            </w:r>
            <w:r>
              <w:t>back to the requesting line manager.</w:t>
            </w:r>
          </w:p>
        </w:tc>
      </w:tr>
      <w:tr w:rsidR="00705EAA" w:rsidRPr="00121F36" w14:paraId="1488F48C"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8D6F85B" w14:textId="262255A0" w:rsidR="00705EAA" w:rsidRPr="00670FC2" w:rsidRDefault="00705EAA" w:rsidP="00705EAA">
            <w:pPr>
              <w:rPr>
                <w:rStyle w:val="SAPEmphasis"/>
              </w:rPr>
            </w:pPr>
            <w:r w:rsidRPr="00C25027">
              <w:rPr>
                <w:rStyle w:val="SAPEmphasis"/>
              </w:rPr>
              <w:t>Option 2 (continued): Receiv</w:t>
            </w:r>
            <w:r>
              <w:rPr>
                <w:rStyle w:val="SAPEmphasis"/>
              </w:rPr>
              <w:t>e</w:t>
            </w:r>
            <w:r w:rsidRPr="00C25027">
              <w:rPr>
                <w:rStyle w:val="SAPEmphasis"/>
              </w:rPr>
              <w:t xml:space="preserve"> Position Cr</w:t>
            </w:r>
            <w:r>
              <w:rPr>
                <w:rStyle w:val="SAPEmphasis"/>
              </w:rPr>
              <w:t>eation Rejection Notification</w:t>
            </w:r>
          </w:p>
        </w:tc>
        <w:tc>
          <w:tcPr>
            <w:tcW w:w="1108" w:type="dxa"/>
            <w:tcBorders>
              <w:top w:val="single" w:sz="8" w:space="0" w:color="999999"/>
              <w:left w:val="single" w:sz="8" w:space="0" w:color="999999"/>
              <w:bottom w:val="single" w:sz="8" w:space="0" w:color="999999"/>
              <w:right w:val="single" w:sz="8" w:space="0" w:color="999999"/>
            </w:tcBorders>
          </w:tcPr>
          <w:p w14:paraId="0A0269F8" w14:textId="7F79C712" w:rsidR="00705EAA" w:rsidRPr="006A4D02"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19A7F755" w14:textId="77777777" w:rsidR="00705EAA"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5BC8401C" w14:textId="7DD704B5" w:rsidR="00705EAA"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2C504FE9" w14:textId="3CDC87AB" w:rsidR="00705EAA" w:rsidRPr="00121F36" w:rsidRDefault="00705EAA" w:rsidP="00705EAA">
            <w:r w:rsidRPr="007A1D2C">
              <w:t>outside software</w:t>
            </w:r>
          </w:p>
        </w:tc>
        <w:tc>
          <w:tcPr>
            <w:tcW w:w="3919" w:type="dxa"/>
            <w:tcBorders>
              <w:top w:val="single" w:sz="8" w:space="0" w:color="999999"/>
              <w:left w:val="single" w:sz="8" w:space="0" w:color="999999"/>
              <w:bottom w:val="single" w:sz="8" w:space="0" w:color="999999"/>
              <w:right w:val="single" w:sz="8" w:space="0" w:color="999999"/>
            </w:tcBorders>
          </w:tcPr>
          <w:p w14:paraId="20165A0A" w14:textId="53D7BF0B" w:rsidR="00705EAA" w:rsidRDefault="00705EAA" w:rsidP="00705EAA">
            <w:r>
              <w:t>The line manager has received a notification about the rejection of his or her position creation request.</w:t>
            </w:r>
          </w:p>
        </w:tc>
      </w:tr>
      <w:tr w:rsidR="00705EAA" w:rsidRPr="00121F36" w14:paraId="1D9A731D"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75089AA6" w14:textId="1570173B" w:rsidR="00705EAA" w:rsidRPr="00121F36" w:rsidRDefault="00705EAA" w:rsidP="00705EAA">
            <w:pPr>
              <w:rPr>
                <w:rStyle w:val="SAPEmphasis"/>
              </w:rPr>
            </w:pPr>
            <w:r w:rsidRPr="00670FC2">
              <w:rPr>
                <w:rStyle w:val="SAPEmphasis"/>
              </w:rPr>
              <w:t>Option 2 (continued): Withdraw Position Creation Request</w:t>
            </w:r>
          </w:p>
        </w:tc>
        <w:tc>
          <w:tcPr>
            <w:tcW w:w="1108" w:type="dxa"/>
            <w:tcBorders>
              <w:top w:val="single" w:sz="8" w:space="0" w:color="999999"/>
              <w:left w:val="single" w:sz="8" w:space="0" w:color="999999"/>
              <w:bottom w:val="single" w:sz="8" w:space="0" w:color="999999"/>
              <w:right w:val="single" w:sz="8" w:space="0" w:color="999999"/>
            </w:tcBorders>
          </w:tcPr>
          <w:p w14:paraId="6621BD60" w14:textId="215B732E" w:rsidR="00705EAA" w:rsidRPr="00121F36" w:rsidRDefault="00C623F0" w:rsidP="00705EAA">
            <w:r w:rsidRPr="00246113">
              <w:t>Employee Central</w:t>
            </w:r>
            <w:r w:rsidRPr="00121F36" w:rsidDel="00C623F0">
              <w:t xml:space="preserve"> </w:t>
            </w:r>
            <w:r w:rsidR="00705EAA"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376AFB72" w14:textId="2BD12046" w:rsidR="00705EAA" w:rsidRPr="00121F36" w:rsidRDefault="00705EAA" w:rsidP="00705EAA">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rejected position creation request.</w:t>
            </w:r>
          </w:p>
        </w:tc>
        <w:tc>
          <w:tcPr>
            <w:tcW w:w="1648" w:type="dxa"/>
            <w:tcBorders>
              <w:top w:val="single" w:sz="8" w:space="0" w:color="999999"/>
              <w:left w:val="single" w:sz="8" w:space="0" w:color="999999"/>
              <w:bottom w:val="single" w:sz="8" w:space="0" w:color="999999"/>
              <w:right w:val="single" w:sz="8" w:space="0" w:color="999999"/>
            </w:tcBorders>
          </w:tcPr>
          <w:p w14:paraId="1E3D09A6" w14:textId="2D09CC39"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26A7F8DA" w14:textId="4C5E7D9B"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15028AFB" w14:textId="4BCB9960" w:rsidR="00705EAA" w:rsidRPr="00121F36" w:rsidRDefault="00705EAA" w:rsidP="00705EAA">
            <w:r>
              <w:t>The requesting line manager withdraws his/her request.</w:t>
            </w:r>
          </w:p>
        </w:tc>
      </w:tr>
      <w:tr w:rsidR="00705EAA" w:rsidRPr="00121F36" w14:paraId="664504AD"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75966B18" w14:textId="12D846BC" w:rsidR="00705EAA" w:rsidRPr="00121F36" w:rsidRDefault="00705EAA" w:rsidP="00705EAA">
            <w:pPr>
              <w:rPr>
                <w:rStyle w:val="SAPEmphasis"/>
              </w:rPr>
            </w:pPr>
            <w:r w:rsidRPr="00E14C20">
              <w:rPr>
                <w:rStyle w:val="SAPEmphasis"/>
              </w:rPr>
              <w:t>Option 1: Approv</w:t>
            </w:r>
            <w:r>
              <w:rPr>
                <w:rStyle w:val="SAPEmphasis"/>
              </w:rPr>
              <w:t>e</w:t>
            </w:r>
            <w:r w:rsidRPr="00E14C20">
              <w:rPr>
                <w:rStyle w:val="SAPEmphasis"/>
              </w:rPr>
              <w:t xml:space="preserve"> Position Creation</w:t>
            </w:r>
          </w:p>
        </w:tc>
        <w:tc>
          <w:tcPr>
            <w:tcW w:w="1108" w:type="dxa"/>
            <w:tcBorders>
              <w:top w:val="single" w:sz="8" w:space="0" w:color="999999"/>
              <w:left w:val="single" w:sz="8" w:space="0" w:color="999999"/>
              <w:bottom w:val="single" w:sz="8" w:space="0" w:color="999999"/>
              <w:right w:val="single" w:sz="8" w:space="0" w:color="999999"/>
            </w:tcBorders>
          </w:tcPr>
          <w:p w14:paraId="26977A78" w14:textId="6005919A" w:rsidR="00705EAA" w:rsidRPr="00121F36" w:rsidRDefault="00C623F0" w:rsidP="00705EAA">
            <w:r w:rsidRPr="00246113">
              <w:t>Employee Central</w:t>
            </w:r>
            <w:r w:rsidRPr="00121F36" w:rsidDel="00C623F0">
              <w:t xml:space="preserve"> </w:t>
            </w:r>
            <w:r w:rsidR="00705EAA"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6777F249" w14:textId="141491D6" w:rsidR="00705EAA" w:rsidRDefault="00705EAA" w:rsidP="00705EAA">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approved the position creation request.</w:t>
            </w:r>
          </w:p>
          <w:p w14:paraId="1C422616" w14:textId="373E3DE3" w:rsidR="00705EAA" w:rsidRPr="00121F36" w:rsidRDefault="00705EAA" w:rsidP="00705EAA">
            <w:r>
              <w:t>A</w:t>
            </w:r>
            <w:r w:rsidRPr="00121F36">
              <w:t xml:space="preserve"> </w:t>
            </w:r>
            <w:r>
              <w:t>m</w:t>
            </w:r>
            <w:r w:rsidRPr="00C61233">
              <w:t xml:space="preserve">ember </w:t>
            </w:r>
            <w:r>
              <w:t xml:space="preserve">of the </w:t>
            </w:r>
            <w:r w:rsidR="00CB294B" w:rsidRPr="002F1D7F">
              <w:rPr>
                <w:rStyle w:val="SAPScreenElement"/>
                <w:color w:val="auto"/>
              </w:rPr>
              <w:t>HR Administrator</w:t>
            </w:r>
            <w:r w:rsidR="00CB294B" w:rsidDel="00CB294B">
              <w:t xml:space="preserve"> </w:t>
            </w:r>
            <w:r w:rsidR="008E006B">
              <w:t>dynamic</w:t>
            </w:r>
            <w:r w:rsidR="008E006B" w:rsidRPr="00C61233">
              <w:t xml:space="preserve"> </w:t>
            </w:r>
            <w:r>
              <w:t>g</w:t>
            </w:r>
            <w:r w:rsidRPr="00C61233">
              <w:t>roup</w:t>
            </w:r>
            <w:r w:rsidRPr="00121F36" w:rsidDel="00666E01">
              <w:t xml:space="preserve"> </w:t>
            </w:r>
            <w:r>
              <w:t>has picked up the request. The data maintained in the request is correct and complete.</w:t>
            </w:r>
          </w:p>
        </w:tc>
        <w:tc>
          <w:tcPr>
            <w:tcW w:w="1648" w:type="dxa"/>
            <w:tcBorders>
              <w:top w:val="single" w:sz="8" w:space="0" w:color="999999"/>
              <w:left w:val="single" w:sz="8" w:space="0" w:color="999999"/>
              <w:bottom w:val="single" w:sz="8" w:space="0" w:color="999999"/>
              <w:right w:val="single" w:sz="8" w:space="0" w:color="999999"/>
            </w:tcBorders>
          </w:tcPr>
          <w:p w14:paraId="30BBE153" w14:textId="256D70A7" w:rsidR="00CB294B" w:rsidRPr="00121F36" w:rsidRDefault="00705EAA">
            <w:r w:rsidRPr="00C61233">
              <w:t xml:space="preserve">Member </w:t>
            </w:r>
            <w:r>
              <w:t xml:space="preserve">of </w:t>
            </w:r>
            <w:r w:rsidR="008E006B">
              <w:t>dynamic</w:t>
            </w:r>
            <w:r w:rsidR="008E006B" w:rsidRPr="00C61233">
              <w:t xml:space="preserve"> </w:t>
            </w:r>
            <w:r w:rsidR="00CB294B">
              <w:t xml:space="preserve">group </w:t>
            </w:r>
            <w:r w:rsidRPr="00573FD2">
              <w:rPr>
                <w:rStyle w:val="SAPScreenElement"/>
                <w:color w:val="auto"/>
              </w:rPr>
              <w:t>HR Administrator</w:t>
            </w:r>
          </w:p>
        </w:tc>
        <w:tc>
          <w:tcPr>
            <w:tcW w:w="1412" w:type="dxa"/>
            <w:tcBorders>
              <w:top w:val="single" w:sz="8" w:space="0" w:color="999999"/>
              <w:left w:val="single" w:sz="8" w:space="0" w:color="999999"/>
              <w:bottom w:val="single" w:sz="8" w:space="0" w:color="999999"/>
              <w:right w:val="single" w:sz="8" w:space="0" w:color="999999"/>
            </w:tcBorders>
          </w:tcPr>
          <w:p w14:paraId="32C003FF" w14:textId="56FB7B8E" w:rsidR="00705EAA" w:rsidRPr="00121F36" w:rsidRDefault="00C623F0" w:rsidP="00705EAA">
            <w:r>
              <w:t>Company Instance</w:t>
            </w:r>
            <w:r w:rsidRPr="007E7C28">
              <w:t xml:space="preserve"> </w:t>
            </w:r>
            <w:r w:rsidR="00705EAA" w:rsidRPr="00121F36">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0B66151F" w14:textId="17D60FC6" w:rsidR="00705EAA" w:rsidRPr="00121F36" w:rsidRDefault="00CB294B" w:rsidP="00705EAA">
            <w:r>
              <w:t>The</w:t>
            </w:r>
            <w:r w:rsidRPr="00121F36">
              <w:t xml:space="preserve"> </w:t>
            </w:r>
            <w:r>
              <w:t>m</w:t>
            </w:r>
            <w:r w:rsidRPr="00C61233">
              <w:t xml:space="preserve">ember </w:t>
            </w:r>
            <w:r>
              <w:t xml:space="preserve">of the </w:t>
            </w:r>
            <w:r w:rsidRPr="002F1D7F">
              <w:rPr>
                <w:rStyle w:val="SAPScreenElement"/>
                <w:color w:val="auto"/>
              </w:rPr>
              <w:t>HR Administrator</w:t>
            </w:r>
            <w:r w:rsidDel="00CB294B">
              <w:t xml:space="preserve"> </w:t>
            </w:r>
            <w:r w:rsidR="008E006B">
              <w:t>dynamic</w:t>
            </w:r>
            <w:r w:rsidR="008E006B" w:rsidRPr="00C61233">
              <w:t xml:space="preserve"> </w:t>
            </w:r>
            <w:r>
              <w:t>g</w:t>
            </w:r>
            <w:r w:rsidRPr="00C61233">
              <w:t>roup</w:t>
            </w:r>
            <w:r w:rsidRPr="00121F36" w:rsidDel="00666E01">
              <w:t xml:space="preserve"> </w:t>
            </w:r>
            <w:r w:rsidR="00705EAA">
              <w:t xml:space="preserve">has approved the position creation in the system. </w:t>
            </w:r>
            <w:r w:rsidR="00705EAA" w:rsidRPr="00C61233">
              <w:rPr>
                <w:lang w:eastAsia="zh-CN"/>
              </w:rPr>
              <w:t xml:space="preserve">The </w:t>
            </w:r>
            <w:r w:rsidR="00705EAA">
              <w:rPr>
                <w:lang w:eastAsia="zh-CN"/>
              </w:rPr>
              <w:t>new position</w:t>
            </w:r>
            <w:r w:rsidR="00705EAA" w:rsidRPr="00C61233">
              <w:rPr>
                <w:lang w:eastAsia="zh-CN"/>
              </w:rPr>
              <w:t xml:space="preserve"> becomes effective the date as entered in the system</w:t>
            </w:r>
            <w:r w:rsidR="00705EAA">
              <w:rPr>
                <w:lang w:eastAsia="zh-CN"/>
              </w:rPr>
              <w:t>.</w:t>
            </w:r>
          </w:p>
        </w:tc>
      </w:tr>
      <w:tr w:rsidR="00705EAA" w:rsidRPr="00121F36" w14:paraId="54DC3F4E"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79760E2D" w14:textId="07FCAA90" w:rsidR="00705EAA" w:rsidRPr="00121F36" w:rsidRDefault="00705EAA" w:rsidP="00705EAA">
            <w:pPr>
              <w:rPr>
                <w:rStyle w:val="SAPEmphasis"/>
              </w:rPr>
            </w:pPr>
            <w:r w:rsidRPr="00E14C20">
              <w:rPr>
                <w:rStyle w:val="SAPEmphasis"/>
              </w:rPr>
              <w:t>Option 1 (continued): Send Position Creation Completion Notification</w:t>
            </w:r>
          </w:p>
        </w:tc>
        <w:tc>
          <w:tcPr>
            <w:tcW w:w="1108" w:type="dxa"/>
            <w:tcBorders>
              <w:top w:val="single" w:sz="8" w:space="0" w:color="999999"/>
              <w:left w:val="single" w:sz="8" w:space="0" w:color="999999"/>
              <w:bottom w:val="single" w:sz="8" w:space="0" w:color="999999"/>
              <w:right w:val="single" w:sz="8" w:space="0" w:color="999999"/>
            </w:tcBorders>
          </w:tcPr>
          <w:p w14:paraId="410AC5B7" w14:textId="2EAB7BAC" w:rsidR="00705EAA" w:rsidRPr="00121F36" w:rsidRDefault="00705EAA" w:rsidP="00705EAA">
            <w:r>
              <w:t>Back-ground</w:t>
            </w:r>
          </w:p>
        </w:tc>
        <w:tc>
          <w:tcPr>
            <w:tcW w:w="3212" w:type="dxa"/>
            <w:tcBorders>
              <w:top w:val="single" w:sz="8" w:space="0" w:color="999999"/>
              <w:left w:val="single" w:sz="8" w:space="0" w:color="999999"/>
              <w:bottom w:val="single" w:sz="8" w:space="0" w:color="999999"/>
              <w:right w:val="single" w:sz="8" w:space="0" w:color="999999"/>
            </w:tcBorders>
          </w:tcPr>
          <w:p w14:paraId="554FD093" w14:textId="12F1EED5"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72018219" w14:textId="77777777" w:rsidR="00705EAA" w:rsidRPr="00121F36" w:rsidRDefault="00705EAA" w:rsidP="00705EAA"/>
        </w:tc>
        <w:tc>
          <w:tcPr>
            <w:tcW w:w="1412" w:type="dxa"/>
            <w:tcBorders>
              <w:top w:val="single" w:sz="8" w:space="0" w:color="999999"/>
              <w:left w:val="single" w:sz="8" w:space="0" w:color="999999"/>
              <w:bottom w:val="single" w:sz="8" w:space="0" w:color="999999"/>
              <w:right w:val="single" w:sz="8" w:space="0" w:color="999999"/>
            </w:tcBorders>
          </w:tcPr>
          <w:p w14:paraId="3EE8EC19" w14:textId="77777777" w:rsidR="00705EAA" w:rsidRPr="00121F36" w:rsidRDefault="00705EAA" w:rsidP="00705EAA"/>
        </w:tc>
        <w:tc>
          <w:tcPr>
            <w:tcW w:w="3919" w:type="dxa"/>
            <w:tcBorders>
              <w:top w:val="single" w:sz="8" w:space="0" w:color="999999"/>
              <w:left w:val="single" w:sz="8" w:space="0" w:color="999999"/>
              <w:bottom w:val="single" w:sz="8" w:space="0" w:color="999999"/>
              <w:right w:val="single" w:sz="8" w:space="0" w:color="999999"/>
            </w:tcBorders>
          </w:tcPr>
          <w:p w14:paraId="08B64E08" w14:textId="3A202953" w:rsidR="00705EAA" w:rsidRPr="00121F36" w:rsidRDefault="00705EAA" w:rsidP="00705EAA">
            <w:r>
              <w:t>A notification about the completion of the position creation request has been sent to the requesting line manager.</w:t>
            </w:r>
          </w:p>
        </w:tc>
      </w:tr>
      <w:tr w:rsidR="00705EAA" w:rsidRPr="00121F36" w14:paraId="5DEFF664"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2CB2A2EB" w14:textId="7BC9FA15" w:rsidR="00705EAA" w:rsidRPr="00121F36" w:rsidRDefault="00705EAA" w:rsidP="00705EAA">
            <w:pPr>
              <w:rPr>
                <w:rStyle w:val="SAPEmphasis"/>
              </w:rPr>
            </w:pPr>
            <w:r w:rsidRPr="00E14C20">
              <w:rPr>
                <w:rStyle w:val="SAPEmphasis"/>
              </w:rPr>
              <w:t>Option 1 (continued): Receiv</w:t>
            </w:r>
            <w:r>
              <w:rPr>
                <w:rStyle w:val="SAPEmphasis"/>
              </w:rPr>
              <w:t>e</w:t>
            </w:r>
            <w:r w:rsidRPr="00E14C20">
              <w:rPr>
                <w:rStyle w:val="SAPEmphasis"/>
              </w:rPr>
              <w:t xml:space="preserve"> Position Creation Completion Notification</w:t>
            </w:r>
          </w:p>
        </w:tc>
        <w:tc>
          <w:tcPr>
            <w:tcW w:w="1108" w:type="dxa"/>
            <w:tcBorders>
              <w:top w:val="single" w:sz="8" w:space="0" w:color="999999"/>
              <w:left w:val="single" w:sz="8" w:space="0" w:color="999999"/>
              <w:bottom w:val="single" w:sz="8" w:space="0" w:color="999999"/>
              <w:right w:val="single" w:sz="8" w:space="0" w:color="999999"/>
            </w:tcBorders>
          </w:tcPr>
          <w:p w14:paraId="5C20EC68" w14:textId="663FE3FE" w:rsidR="00705EAA" w:rsidRPr="00121F36"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761A4638"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6904B685" w14:textId="1A0AB376"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74DB06F9" w14:textId="3AB6CE1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11A76590" w14:textId="1F78A173" w:rsidR="00705EAA" w:rsidRPr="00121F36" w:rsidRDefault="00705EAA" w:rsidP="00705EAA">
            <w:r w:rsidRPr="00C61233">
              <w:t xml:space="preserve">The requesting </w:t>
            </w:r>
            <w:r>
              <w:t>line manager</w:t>
            </w:r>
            <w:r w:rsidRPr="00C61233">
              <w:t xml:space="preserve"> </w:t>
            </w:r>
            <w:r>
              <w:t>has</w:t>
            </w:r>
            <w:r w:rsidRPr="00C61233">
              <w:t xml:space="preserve"> received </w:t>
            </w:r>
            <w:r>
              <w:t xml:space="preserve">a notification about the completion of </w:t>
            </w:r>
            <w:r w:rsidRPr="00C61233">
              <w:t xml:space="preserve">the </w:t>
            </w:r>
            <w:r>
              <w:t>position creation request</w:t>
            </w:r>
            <w:r w:rsidRPr="00C61233">
              <w:t>.</w:t>
            </w:r>
          </w:p>
        </w:tc>
      </w:tr>
      <w:tr w:rsidR="00705EAA" w:rsidRPr="00121F36" w14:paraId="69B4C8DE"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05268B91" w14:textId="1C9A1278" w:rsidR="00F9685C" w:rsidRPr="00121F36" w:rsidRDefault="00705EAA" w:rsidP="00721D65">
            <w:pPr>
              <w:rPr>
                <w:rStyle w:val="SAPEmphasis"/>
              </w:rPr>
            </w:pPr>
            <w:r>
              <w:rPr>
                <w:rStyle w:val="SAPEmphasis"/>
              </w:rPr>
              <w:t>Option 2: Request</w:t>
            </w:r>
            <w:r w:rsidRPr="00E14C20">
              <w:rPr>
                <w:rStyle w:val="SAPEmphasis"/>
              </w:rPr>
              <w:t xml:space="preserve"> Additional Information about Position</w:t>
            </w:r>
            <w:r w:rsidR="00721D65">
              <w:rPr>
                <w:rStyle w:val="SAPEmphasis"/>
              </w:rPr>
              <w:t xml:space="preserve"> </w:t>
            </w:r>
          </w:p>
        </w:tc>
        <w:tc>
          <w:tcPr>
            <w:tcW w:w="1108" w:type="dxa"/>
            <w:tcBorders>
              <w:top w:val="single" w:sz="8" w:space="0" w:color="999999"/>
              <w:left w:val="single" w:sz="8" w:space="0" w:color="999999"/>
              <w:bottom w:val="single" w:sz="8" w:space="0" w:color="999999"/>
              <w:right w:val="single" w:sz="8" w:space="0" w:color="999999"/>
            </w:tcBorders>
          </w:tcPr>
          <w:p w14:paraId="32C4F159" w14:textId="7DF9C9DB" w:rsidR="00705EAA" w:rsidRPr="00121F36" w:rsidRDefault="00C623F0" w:rsidP="00705EAA">
            <w:r w:rsidRPr="00246113">
              <w:t>Employee Central</w:t>
            </w:r>
            <w:r w:rsidRPr="00121F36" w:rsidDel="00C623F0">
              <w:t xml:space="preserve"> </w:t>
            </w:r>
            <w:r w:rsidR="00705EAA"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6664221D" w14:textId="38A52494" w:rsidR="00705EAA" w:rsidRDefault="00705EAA" w:rsidP="00705EAA">
            <w:r>
              <w:t xml:space="preserve">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has approved the position creation request.</w:t>
            </w:r>
          </w:p>
          <w:p w14:paraId="486BBB99" w14:textId="2D82DAA6" w:rsidR="00705EAA" w:rsidRPr="00121F36" w:rsidRDefault="00705EAA">
            <w:r>
              <w:t>A</w:t>
            </w:r>
            <w:r w:rsidRPr="00121F36">
              <w:t xml:space="preserve"> </w:t>
            </w:r>
            <w:r>
              <w:t>m</w:t>
            </w:r>
            <w:r w:rsidRPr="00C61233">
              <w:t xml:space="preserve">ember </w:t>
            </w:r>
            <w:r>
              <w:t xml:space="preserve">of the </w:t>
            </w:r>
            <w:r w:rsidR="00CB294B" w:rsidRPr="002F1D7F">
              <w:rPr>
                <w:rStyle w:val="SAPScreenElement"/>
                <w:color w:val="auto"/>
              </w:rPr>
              <w:t>HR Administrator</w:t>
            </w:r>
            <w:r w:rsidR="00CB294B" w:rsidDel="00CB294B">
              <w:t xml:space="preserve"> </w:t>
            </w:r>
            <w:r w:rsidR="008E006B">
              <w:t>dynamic</w:t>
            </w:r>
            <w:r w:rsidR="008E006B" w:rsidRPr="00C61233">
              <w:t xml:space="preserve"> </w:t>
            </w:r>
            <w:r>
              <w:t>g</w:t>
            </w:r>
            <w:r w:rsidRPr="00C61233">
              <w:t>roup</w:t>
            </w:r>
            <w:r w:rsidRPr="00121F36" w:rsidDel="00666E01">
              <w:t xml:space="preserve"> </w:t>
            </w:r>
            <w:r>
              <w:t>has picked up the request. The data maintained in the request is not correct or incomplete.</w:t>
            </w:r>
          </w:p>
        </w:tc>
        <w:tc>
          <w:tcPr>
            <w:tcW w:w="1648" w:type="dxa"/>
            <w:tcBorders>
              <w:top w:val="single" w:sz="8" w:space="0" w:color="999999"/>
              <w:left w:val="single" w:sz="8" w:space="0" w:color="999999"/>
              <w:bottom w:val="single" w:sz="8" w:space="0" w:color="999999"/>
              <w:right w:val="single" w:sz="8" w:space="0" w:color="999999"/>
            </w:tcBorders>
          </w:tcPr>
          <w:p w14:paraId="6808B55F" w14:textId="3C0AF4A0" w:rsidR="00705EAA" w:rsidRPr="00121F36" w:rsidRDefault="00CB294B" w:rsidP="00705EAA">
            <w:r w:rsidRPr="00C61233">
              <w:t xml:space="preserve">Member </w:t>
            </w:r>
            <w:r>
              <w:t xml:space="preserve">of </w:t>
            </w:r>
            <w:r w:rsidR="008E006B">
              <w:t>dynamic</w:t>
            </w:r>
            <w:r w:rsidR="008E006B" w:rsidRPr="00C61233">
              <w:t xml:space="preserve"> </w:t>
            </w:r>
            <w:r>
              <w:t xml:space="preserve">group </w:t>
            </w:r>
            <w:r w:rsidRPr="002F1D7F">
              <w:rPr>
                <w:rStyle w:val="SAPScreenElement"/>
                <w:color w:val="auto"/>
              </w:rPr>
              <w:t>HR Administrator</w:t>
            </w:r>
          </w:p>
        </w:tc>
        <w:tc>
          <w:tcPr>
            <w:tcW w:w="1412" w:type="dxa"/>
            <w:tcBorders>
              <w:top w:val="single" w:sz="8" w:space="0" w:color="999999"/>
              <w:left w:val="single" w:sz="8" w:space="0" w:color="999999"/>
              <w:bottom w:val="single" w:sz="8" w:space="0" w:color="999999"/>
              <w:right w:val="single" w:sz="8" w:space="0" w:color="999999"/>
            </w:tcBorders>
          </w:tcPr>
          <w:p w14:paraId="3122E0B8" w14:textId="7EB1F569" w:rsidR="00705EAA" w:rsidRPr="00121F36" w:rsidRDefault="00C623F0" w:rsidP="00705EAA">
            <w:r>
              <w:t>Company Instance</w:t>
            </w:r>
            <w:r w:rsidRPr="007E7C28">
              <w:t xml:space="preserve"> </w:t>
            </w:r>
            <w:r w:rsidR="00705EAA" w:rsidRPr="00121F36">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2213B934" w14:textId="0B74AF0A" w:rsidR="00705EAA" w:rsidRPr="00121F36" w:rsidRDefault="00CB294B" w:rsidP="00705EAA">
            <w:r>
              <w:t>The</w:t>
            </w:r>
            <w:r w:rsidRPr="00121F36">
              <w:t xml:space="preserve"> </w:t>
            </w:r>
            <w:r>
              <w:t>m</w:t>
            </w:r>
            <w:r w:rsidRPr="00C61233">
              <w:t xml:space="preserve">ember </w:t>
            </w:r>
            <w:r>
              <w:t xml:space="preserve">of the </w:t>
            </w:r>
            <w:r w:rsidRPr="002F1D7F">
              <w:rPr>
                <w:rStyle w:val="SAPScreenElement"/>
                <w:color w:val="auto"/>
              </w:rPr>
              <w:t>HR Administrator</w:t>
            </w:r>
            <w:r w:rsidDel="00CB294B">
              <w:t xml:space="preserve"> </w:t>
            </w:r>
            <w:r w:rsidR="008E006B">
              <w:t>dynamic</w:t>
            </w:r>
            <w:r w:rsidR="008E006B" w:rsidRPr="00C61233">
              <w:t xml:space="preserve"> </w:t>
            </w:r>
            <w:r>
              <w:t>g</w:t>
            </w:r>
            <w:r w:rsidRPr="00C61233">
              <w:t>roup</w:t>
            </w:r>
            <w:r w:rsidRPr="00121F36" w:rsidDel="00666E01">
              <w:t xml:space="preserve"> </w:t>
            </w:r>
            <w:r w:rsidR="00705EAA" w:rsidRPr="00B33FD5">
              <w:t xml:space="preserve">has </w:t>
            </w:r>
            <w:r w:rsidR="00705EAA">
              <w:t>sent the request back to the line manager, asking for additional information about the new position to be created</w:t>
            </w:r>
            <w:r w:rsidR="00705EAA" w:rsidRPr="00B33FD5">
              <w:t>.</w:t>
            </w:r>
          </w:p>
        </w:tc>
      </w:tr>
      <w:tr w:rsidR="00705EAA" w:rsidRPr="00121F36" w14:paraId="2D7D90C5"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26C22CC1" w14:textId="047D6BE0" w:rsidR="00705EAA" w:rsidRDefault="00705EAA" w:rsidP="00705EAA">
            <w:pPr>
              <w:rPr>
                <w:rStyle w:val="SAPEmphasis"/>
              </w:rPr>
            </w:pPr>
            <w:r w:rsidRPr="00C25027">
              <w:rPr>
                <w:rStyle w:val="SAPEmphasis"/>
              </w:rPr>
              <w:lastRenderedPageBreak/>
              <w:t>Option 2 (continued): Receiv</w:t>
            </w:r>
            <w:r>
              <w:rPr>
                <w:rStyle w:val="SAPEmphasis"/>
              </w:rPr>
              <w:t>e</w:t>
            </w:r>
            <w:r w:rsidRPr="00C25027">
              <w:rPr>
                <w:rStyle w:val="SAPEmphasis"/>
              </w:rPr>
              <w:t xml:space="preserve"> Additional Information Request</w:t>
            </w:r>
          </w:p>
        </w:tc>
        <w:tc>
          <w:tcPr>
            <w:tcW w:w="1108" w:type="dxa"/>
            <w:tcBorders>
              <w:top w:val="single" w:sz="8" w:space="0" w:color="999999"/>
              <w:left w:val="single" w:sz="8" w:space="0" w:color="999999"/>
              <w:bottom w:val="single" w:sz="8" w:space="0" w:color="999999"/>
              <w:right w:val="single" w:sz="8" w:space="0" w:color="999999"/>
            </w:tcBorders>
          </w:tcPr>
          <w:p w14:paraId="023BB598" w14:textId="1E08CBE1" w:rsidR="00705EAA" w:rsidRPr="006A4D02"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47B234A7" w14:textId="77777777" w:rsidR="00705EAA"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1A9AB97F" w14:textId="52822D0F" w:rsidR="00705EAA" w:rsidRPr="00C61233"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3CCB0AEA" w14:textId="67078CBC" w:rsidR="00705EAA" w:rsidRPr="00121F36" w:rsidRDefault="00705EAA" w:rsidP="00705EAA">
            <w:r w:rsidRPr="007A1D2C">
              <w:t>outside software</w:t>
            </w:r>
          </w:p>
        </w:tc>
        <w:tc>
          <w:tcPr>
            <w:tcW w:w="3919" w:type="dxa"/>
            <w:tcBorders>
              <w:top w:val="single" w:sz="8" w:space="0" w:color="999999"/>
              <w:left w:val="single" w:sz="8" w:space="0" w:color="999999"/>
              <w:bottom w:val="single" w:sz="8" w:space="0" w:color="999999"/>
              <w:right w:val="single" w:sz="8" w:space="0" w:color="999999"/>
            </w:tcBorders>
          </w:tcPr>
          <w:p w14:paraId="546E7B50" w14:textId="3E6D5C5F" w:rsidR="00705EAA" w:rsidRPr="00B33FD5" w:rsidRDefault="00705EAA" w:rsidP="00705EAA">
            <w:r>
              <w:t>The line manager has received an e-mail with the request to provide additional information to the new position to be created.</w:t>
            </w:r>
          </w:p>
        </w:tc>
      </w:tr>
      <w:tr w:rsidR="00705EAA" w:rsidRPr="00121F36" w14:paraId="722E8EFC"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4A8990F7" w14:textId="473CE876" w:rsidR="00705EAA" w:rsidRPr="00121F36" w:rsidRDefault="00705EAA" w:rsidP="00705EAA">
            <w:pPr>
              <w:rPr>
                <w:rStyle w:val="SAPEmphasis"/>
              </w:rPr>
            </w:pPr>
            <w:r w:rsidRPr="00E14C20">
              <w:rPr>
                <w:rStyle w:val="SAPEmphasis"/>
              </w:rPr>
              <w:t>Option 2 (continued): Updat</w:t>
            </w:r>
            <w:r>
              <w:rPr>
                <w:rStyle w:val="SAPEmphasis"/>
              </w:rPr>
              <w:t>e</w:t>
            </w:r>
            <w:r w:rsidRPr="00E14C20">
              <w:rPr>
                <w:rStyle w:val="SAPEmphasis"/>
              </w:rPr>
              <w:t xml:space="preserve"> Position Creation Request</w:t>
            </w:r>
          </w:p>
        </w:tc>
        <w:tc>
          <w:tcPr>
            <w:tcW w:w="1108" w:type="dxa"/>
            <w:tcBorders>
              <w:top w:val="single" w:sz="8" w:space="0" w:color="999999"/>
              <w:left w:val="single" w:sz="8" w:space="0" w:color="999999"/>
              <w:bottom w:val="single" w:sz="8" w:space="0" w:color="999999"/>
              <w:right w:val="single" w:sz="8" w:space="0" w:color="999999"/>
            </w:tcBorders>
          </w:tcPr>
          <w:p w14:paraId="1A8B234F" w14:textId="136F7089" w:rsidR="00705EAA" w:rsidRPr="00121F36" w:rsidRDefault="00C623F0" w:rsidP="00705EAA">
            <w:r w:rsidRPr="00246113">
              <w:t>Employee Central</w:t>
            </w:r>
            <w:r w:rsidRPr="00121F36" w:rsidDel="00C623F0">
              <w:t xml:space="preserve"> </w:t>
            </w:r>
            <w:r w:rsidR="00705EAA"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66D63D6D" w14:textId="6D7CFAB8" w:rsidR="00705EAA" w:rsidRPr="00121F36" w:rsidRDefault="00705EAA" w:rsidP="00705EAA">
            <w:r>
              <w:t>Additional information about the new position is required</w:t>
            </w:r>
            <w:r w:rsidRPr="00B33FD5">
              <w:t>.</w:t>
            </w:r>
          </w:p>
        </w:tc>
        <w:tc>
          <w:tcPr>
            <w:tcW w:w="1648" w:type="dxa"/>
            <w:tcBorders>
              <w:top w:val="single" w:sz="8" w:space="0" w:color="999999"/>
              <w:left w:val="single" w:sz="8" w:space="0" w:color="999999"/>
              <w:bottom w:val="single" w:sz="8" w:space="0" w:color="999999"/>
              <w:right w:val="single" w:sz="8" w:space="0" w:color="999999"/>
            </w:tcBorders>
          </w:tcPr>
          <w:p w14:paraId="43FF737C" w14:textId="35124C6D"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39FE43AC" w14:textId="353CF297"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6A76FF57" w14:textId="4264D1C5" w:rsidR="00705EAA" w:rsidRPr="00121F36" w:rsidRDefault="00705EAA">
            <w:r w:rsidRPr="00B33FD5">
              <w:t xml:space="preserve">The </w:t>
            </w:r>
            <w:r>
              <w:t>line manager</w:t>
            </w:r>
            <w:r w:rsidRPr="00B33FD5">
              <w:t xml:space="preserve"> </w:t>
            </w:r>
            <w:r>
              <w:t xml:space="preserve">has updated the request and sent it back to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rsidDel="00A85EA3">
              <w:t xml:space="preserve"> </w:t>
            </w:r>
            <w:r>
              <w:t>for approval</w:t>
            </w:r>
            <w:r w:rsidRPr="00B33FD5">
              <w:t>.</w:t>
            </w:r>
            <w:r>
              <w:t xml:space="preserve"> A new loop in the approval process starts,</w:t>
            </w:r>
          </w:p>
        </w:tc>
      </w:tr>
      <w:tr w:rsidR="00705EAA" w:rsidRPr="00121F36" w14:paraId="33C2AA85"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07C75D0" w14:textId="1F3E49AA" w:rsidR="00705EAA" w:rsidRPr="00121F36" w:rsidRDefault="00705EAA" w:rsidP="00705EAA">
            <w:pPr>
              <w:rPr>
                <w:rStyle w:val="SAPEmphasis"/>
              </w:rPr>
            </w:pPr>
            <w:r>
              <w:rPr>
                <w:rStyle w:val="SAPEmphasis"/>
              </w:rPr>
              <w:t>View</w:t>
            </w:r>
            <w:r w:rsidRPr="00E14C20">
              <w:rPr>
                <w:rStyle w:val="SAPEmphasis"/>
              </w:rPr>
              <w:t xml:space="preserve"> New Position</w:t>
            </w:r>
          </w:p>
        </w:tc>
        <w:tc>
          <w:tcPr>
            <w:tcW w:w="1108" w:type="dxa"/>
            <w:tcBorders>
              <w:top w:val="single" w:sz="8" w:space="0" w:color="999999"/>
              <w:left w:val="single" w:sz="8" w:space="0" w:color="999999"/>
              <w:bottom w:val="single" w:sz="8" w:space="0" w:color="999999"/>
              <w:right w:val="single" w:sz="8" w:space="0" w:color="999999"/>
            </w:tcBorders>
          </w:tcPr>
          <w:p w14:paraId="11C0630A" w14:textId="7E3354E2" w:rsidR="00705EAA" w:rsidRPr="00121F36" w:rsidRDefault="00C623F0" w:rsidP="00705EAA">
            <w:r w:rsidRPr="00246113">
              <w:t>Employee Central</w:t>
            </w:r>
            <w:r w:rsidRPr="00121F36" w:rsidDel="00C623F0">
              <w:t xml:space="preserve"> </w:t>
            </w:r>
            <w:r w:rsidR="00705EAA" w:rsidRPr="006A4D02">
              <w:t>UI</w:t>
            </w:r>
          </w:p>
        </w:tc>
        <w:tc>
          <w:tcPr>
            <w:tcW w:w="3212" w:type="dxa"/>
            <w:tcBorders>
              <w:top w:val="single" w:sz="8" w:space="0" w:color="999999"/>
              <w:left w:val="single" w:sz="8" w:space="0" w:color="999999"/>
              <w:bottom w:val="single" w:sz="8" w:space="0" w:color="999999"/>
              <w:right w:val="single" w:sz="8" w:space="0" w:color="999999"/>
            </w:tcBorders>
          </w:tcPr>
          <w:p w14:paraId="1CA42C22"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613DE25A" w14:textId="77669295"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1E2173E9" w14:textId="124C4DA0"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046863A0" w14:textId="3DD01573" w:rsidR="00705EAA" w:rsidRPr="00121F36" w:rsidRDefault="00705EAA" w:rsidP="00705EAA">
            <w:r>
              <w:t xml:space="preserve">The line manager has viewed the new position in the </w:t>
            </w:r>
            <w:r w:rsidRPr="00121F36">
              <w:rPr>
                <w:rStyle w:val="SAPScreenElement"/>
                <w:color w:val="auto"/>
              </w:rPr>
              <w:t>Position Organization Chart</w:t>
            </w:r>
            <w:r>
              <w:t>.</w:t>
            </w:r>
          </w:p>
        </w:tc>
      </w:tr>
      <w:tr w:rsidR="00705EAA" w:rsidRPr="00121F36" w14:paraId="305F5A9B" w14:textId="77777777" w:rsidTr="00682FD8">
        <w:tc>
          <w:tcPr>
            <w:tcW w:w="3410" w:type="dxa"/>
            <w:tcBorders>
              <w:top w:val="single" w:sz="8" w:space="0" w:color="999999"/>
              <w:left w:val="single" w:sz="8" w:space="0" w:color="999999"/>
              <w:bottom w:val="single" w:sz="8" w:space="0" w:color="999999"/>
              <w:right w:val="single" w:sz="8" w:space="0" w:color="999999"/>
            </w:tcBorders>
            <w:hideMark/>
          </w:tcPr>
          <w:p w14:paraId="2FCE12A6" w14:textId="77777777" w:rsidR="00705EAA" w:rsidRPr="00121F36" w:rsidRDefault="00705EAA" w:rsidP="00705EAA">
            <w:pPr>
              <w:rPr>
                <w:rStyle w:val="SAPEmphasis"/>
              </w:rPr>
            </w:pPr>
            <w:r w:rsidRPr="00121F36">
              <w:rPr>
                <w:rStyle w:val="SAPEmphasis"/>
              </w:rPr>
              <w:t>Create Positions by Copying (Optional)</w:t>
            </w:r>
          </w:p>
        </w:tc>
        <w:tc>
          <w:tcPr>
            <w:tcW w:w="1108" w:type="dxa"/>
            <w:tcBorders>
              <w:top w:val="single" w:sz="8" w:space="0" w:color="999999"/>
              <w:left w:val="single" w:sz="8" w:space="0" w:color="999999"/>
              <w:bottom w:val="single" w:sz="8" w:space="0" w:color="999999"/>
              <w:right w:val="single" w:sz="8" w:space="0" w:color="999999"/>
            </w:tcBorders>
            <w:hideMark/>
          </w:tcPr>
          <w:p w14:paraId="0FAE37DC" w14:textId="144ABFC8"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29A1A653" w14:textId="77777777" w:rsidR="00705EAA" w:rsidRPr="00121F36" w:rsidRDefault="00705EAA" w:rsidP="00705EAA">
            <w:r w:rsidRPr="00121F36">
              <w:t>At least one position has already been created using the administration tools.</w:t>
            </w:r>
          </w:p>
        </w:tc>
        <w:tc>
          <w:tcPr>
            <w:tcW w:w="1648" w:type="dxa"/>
            <w:tcBorders>
              <w:top w:val="single" w:sz="8" w:space="0" w:color="999999"/>
              <w:left w:val="single" w:sz="8" w:space="0" w:color="999999"/>
              <w:bottom w:val="single" w:sz="8" w:space="0" w:color="999999"/>
              <w:right w:val="single" w:sz="8" w:space="0" w:color="999999"/>
            </w:tcBorders>
          </w:tcPr>
          <w:p w14:paraId="397688DB" w14:textId="30D059BE" w:rsidR="00705EAA" w:rsidRPr="00121F36" w:rsidRDefault="00705EAA" w:rsidP="00705EAA">
            <w:r w:rsidRPr="00121F36">
              <w:t xml:space="preserve">HR </w:t>
            </w:r>
            <w:r w:rsidR="00216257">
              <w:t>Administrator</w:t>
            </w:r>
          </w:p>
        </w:tc>
        <w:tc>
          <w:tcPr>
            <w:tcW w:w="1412" w:type="dxa"/>
            <w:tcBorders>
              <w:top w:val="single" w:sz="8" w:space="0" w:color="999999"/>
              <w:left w:val="single" w:sz="8" w:space="0" w:color="999999"/>
              <w:bottom w:val="single" w:sz="8" w:space="0" w:color="999999"/>
              <w:right w:val="single" w:sz="8" w:space="0" w:color="999999"/>
            </w:tcBorders>
          </w:tcPr>
          <w:p w14:paraId="136D1712" w14:textId="12AC082B"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5B1ADB63" w14:textId="77777777" w:rsidR="00705EAA" w:rsidRPr="00121F36" w:rsidRDefault="00705EAA" w:rsidP="00705EAA">
            <w:r w:rsidRPr="00121F36">
              <w:t>New positions have been created by copying an existing one and possibly some of the attributes have been adjusted.</w:t>
            </w:r>
          </w:p>
        </w:tc>
      </w:tr>
      <w:tr w:rsidR="00705EAA" w:rsidRPr="00121F36" w14:paraId="49D04CEA" w14:textId="77777777" w:rsidTr="0042670F">
        <w:tc>
          <w:tcPr>
            <w:tcW w:w="14709" w:type="dxa"/>
            <w:gridSpan w:val="6"/>
            <w:tcBorders>
              <w:top w:val="single" w:sz="8" w:space="0" w:color="999999"/>
              <w:left w:val="single" w:sz="8" w:space="0" w:color="999999"/>
              <w:bottom w:val="single" w:sz="8" w:space="0" w:color="999999"/>
              <w:right w:val="single" w:sz="8" w:space="0" w:color="999999"/>
            </w:tcBorders>
          </w:tcPr>
          <w:p w14:paraId="495B2CBE" w14:textId="77777777" w:rsidR="00705EAA" w:rsidRPr="00121F36" w:rsidRDefault="00705EAA" w:rsidP="00705EAA">
            <w:r w:rsidRPr="00121F36">
              <w:rPr>
                <w:rStyle w:val="SAPEmphasis"/>
              </w:rPr>
              <w:t>Position Update (Sub-Process)</w:t>
            </w:r>
          </w:p>
        </w:tc>
      </w:tr>
      <w:tr w:rsidR="00705EAA" w:rsidRPr="00121F36" w14:paraId="64454888"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7238952" w14:textId="77777777" w:rsidR="00705EAA" w:rsidRPr="00121F36" w:rsidRDefault="00705EAA" w:rsidP="00705EAA">
            <w:pPr>
              <w:rPr>
                <w:rStyle w:val="SAPEmphasis"/>
              </w:rPr>
            </w:pPr>
            <w:r w:rsidRPr="00121F36">
              <w:rPr>
                <w:rStyle w:val="SAPEmphasis"/>
              </w:rPr>
              <w:t>Request Position Update</w:t>
            </w:r>
          </w:p>
        </w:tc>
        <w:tc>
          <w:tcPr>
            <w:tcW w:w="1108" w:type="dxa"/>
            <w:tcBorders>
              <w:top w:val="single" w:sz="8" w:space="0" w:color="999999"/>
              <w:left w:val="single" w:sz="8" w:space="0" w:color="999999"/>
              <w:bottom w:val="single" w:sz="8" w:space="0" w:color="999999"/>
              <w:right w:val="single" w:sz="8" w:space="0" w:color="999999"/>
            </w:tcBorders>
          </w:tcPr>
          <w:p w14:paraId="0957E03D" w14:textId="6CC2090C"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0B4248A6"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08E9BC89" w14:textId="2856F312"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09F2780A" w14:textId="6AE210BC"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4E287C59" w14:textId="77777777" w:rsidR="00705EAA" w:rsidRDefault="00705EAA" w:rsidP="00705EAA">
            <w:r w:rsidRPr="00C867E5">
              <w:t xml:space="preserve">The line manager has requested for the </w:t>
            </w:r>
            <w:r>
              <w:t>update</w:t>
            </w:r>
            <w:r w:rsidRPr="00C867E5">
              <w:t xml:space="preserve"> of a position within his / her area of responsibility.</w:t>
            </w:r>
          </w:p>
          <w:p w14:paraId="35F3C7D0" w14:textId="65F64749" w:rsidR="00705EAA" w:rsidRPr="00121F36" w:rsidRDefault="00705EAA" w:rsidP="00705EAA">
            <w:r w:rsidRPr="00C61233">
              <w:t xml:space="preserve">The </w:t>
            </w:r>
            <w:r>
              <w:t>update of the position</w:t>
            </w:r>
            <w:r w:rsidRPr="00C61233">
              <w:t xml:space="preserve"> is pending upon approval of the workflow</w:t>
            </w:r>
            <w:r>
              <w:t>.</w:t>
            </w:r>
          </w:p>
        </w:tc>
      </w:tr>
      <w:tr w:rsidR="00705EAA" w:rsidRPr="00121F36" w14:paraId="7FBA2024"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0FC7EAB" w14:textId="0C43D444" w:rsidR="00705EAA" w:rsidRPr="00121F36" w:rsidRDefault="00705EAA" w:rsidP="00705EAA">
            <w:pPr>
              <w:rPr>
                <w:rStyle w:val="SAPEmphasis"/>
              </w:rPr>
            </w:pPr>
            <w:r w:rsidRPr="00121F36">
              <w:rPr>
                <w:rStyle w:val="SAPEmphasis"/>
              </w:rPr>
              <w:t>Receive Position Update Request</w:t>
            </w:r>
            <w:r>
              <w:rPr>
                <w:rStyle w:val="SAPEmphasis"/>
              </w:rPr>
              <w:t xml:space="preserve"> </w:t>
            </w:r>
            <w:r w:rsidRPr="00E14C20">
              <w:rPr>
                <w:rStyle w:val="SAPEmphasis"/>
              </w:rPr>
              <w:t>Notification</w:t>
            </w:r>
          </w:p>
        </w:tc>
        <w:tc>
          <w:tcPr>
            <w:tcW w:w="1108" w:type="dxa"/>
            <w:tcBorders>
              <w:top w:val="single" w:sz="8" w:space="0" w:color="999999"/>
              <w:left w:val="single" w:sz="8" w:space="0" w:color="999999"/>
              <w:bottom w:val="single" w:sz="8" w:space="0" w:color="999999"/>
              <w:right w:val="single" w:sz="8" w:space="0" w:color="999999"/>
            </w:tcBorders>
          </w:tcPr>
          <w:p w14:paraId="01944A3B" w14:textId="341996A2" w:rsidR="00705EAA" w:rsidRPr="00121F36"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30F06053"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10AC0E0C" w14:textId="1CD776AF" w:rsidR="00705EAA" w:rsidRPr="00121F36" w:rsidRDefault="00CB294B" w:rsidP="00705EAA">
            <w:r w:rsidRPr="00C61233">
              <w:t xml:space="preserve">Member </w:t>
            </w:r>
            <w:r>
              <w:t xml:space="preserve">of </w:t>
            </w:r>
            <w:r w:rsidR="008E006B">
              <w:t>dynamic</w:t>
            </w:r>
            <w:r w:rsidR="008E006B" w:rsidRPr="00C61233">
              <w:t xml:space="preserve"> </w:t>
            </w:r>
            <w:r>
              <w:t xml:space="preserve">group </w:t>
            </w:r>
            <w:r w:rsidRPr="002F1D7F">
              <w:rPr>
                <w:rStyle w:val="SAPScreenElement"/>
                <w:color w:val="auto"/>
              </w:rPr>
              <w:t>HR Administrator</w:t>
            </w:r>
            <w:r w:rsidRPr="00C61233" w:rsidDel="00CB294B">
              <w:t xml:space="preserve"> </w:t>
            </w:r>
          </w:p>
        </w:tc>
        <w:tc>
          <w:tcPr>
            <w:tcW w:w="1412" w:type="dxa"/>
            <w:tcBorders>
              <w:top w:val="single" w:sz="8" w:space="0" w:color="999999"/>
              <w:left w:val="single" w:sz="8" w:space="0" w:color="999999"/>
              <w:bottom w:val="single" w:sz="8" w:space="0" w:color="999999"/>
              <w:right w:val="single" w:sz="8" w:space="0" w:color="999999"/>
            </w:tcBorders>
          </w:tcPr>
          <w:p w14:paraId="33A3A2B0"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27A4FE3D" w14:textId="3C1B1F0F" w:rsidR="00705EAA" w:rsidRPr="00121F36" w:rsidRDefault="00705EAA">
            <w:r w:rsidRPr="00121F36">
              <w:t xml:space="preserve">The </w:t>
            </w:r>
            <w:r>
              <w:t>m</w:t>
            </w:r>
            <w:r w:rsidRPr="00C61233">
              <w:t>ember</w:t>
            </w:r>
            <w:r>
              <w:t>s</w:t>
            </w:r>
            <w:r w:rsidRPr="00C61233">
              <w:t xml:space="preserve"> </w:t>
            </w:r>
            <w:r>
              <w:t xml:space="preserve">of the </w:t>
            </w:r>
            <w:r w:rsidR="00CB294B" w:rsidRPr="002F1D7F">
              <w:rPr>
                <w:rStyle w:val="SAPScreenElement"/>
                <w:color w:val="auto"/>
              </w:rPr>
              <w:t>HR Administrator</w:t>
            </w:r>
            <w:r w:rsidR="00CB294B" w:rsidDel="00CB294B">
              <w:t xml:space="preserve"> </w:t>
            </w:r>
            <w:r w:rsidR="008E006B">
              <w:t>dynamic</w:t>
            </w:r>
            <w:r w:rsidR="008E006B" w:rsidRPr="00C61233">
              <w:t xml:space="preserve"> </w:t>
            </w:r>
            <w:r w:rsidR="00CB294B">
              <w:t>g</w:t>
            </w:r>
            <w:r w:rsidR="00CB294B" w:rsidRPr="00C61233">
              <w:t>roup</w:t>
            </w:r>
            <w:r w:rsidR="00CB294B" w:rsidRPr="00121F36" w:rsidDel="00666E01">
              <w:t xml:space="preserve"> </w:t>
            </w:r>
            <w:r w:rsidRPr="00121F36">
              <w:t>ha</w:t>
            </w:r>
            <w:r>
              <w:t>ve</w:t>
            </w:r>
            <w:r w:rsidRPr="00121F36">
              <w:t xml:space="preserve"> received </w:t>
            </w:r>
            <w:r>
              <w:t xml:space="preserve">the </w:t>
            </w:r>
            <w:r w:rsidRPr="00121F36">
              <w:t xml:space="preserve">position </w:t>
            </w:r>
            <w:r>
              <w:t>update</w:t>
            </w:r>
            <w:r w:rsidRPr="00121F36">
              <w:t xml:space="preserve"> request.</w:t>
            </w:r>
            <w:r>
              <w:t xml:space="preserve"> One of the group members picks up the request.</w:t>
            </w:r>
          </w:p>
        </w:tc>
      </w:tr>
      <w:tr w:rsidR="00705EAA" w:rsidRPr="00121F36" w14:paraId="46DB8CA9"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4B672D1F" w14:textId="42C6C158" w:rsidR="00705EAA" w:rsidRPr="00121F36" w:rsidRDefault="00705EAA" w:rsidP="00705EAA">
            <w:pPr>
              <w:rPr>
                <w:rStyle w:val="SAPEmphasis"/>
              </w:rPr>
            </w:pPr>
            <w:r w:rsidRPr="00E14C20">
              <w:rPr>
                <w:rStyle w:val="SAPEmphasis"/>
              </w:rPr>
              <w:t>Option 1: Approv</w:t>
            </w:r>
            <w:r>
              <w:rPr>
                <w:rStyle w:val="SAPEmphasis"/>
              </w:rPr>
              <w:t>e</w:t>
            </w:r>
            <w:r w:rsidRPr="00E14C20">
              <w:rPr>
                <w:rStyle w:val="SAPEmphasis"/>
              </w:rPr>
              <w:t xml:space="preserve"> Position Update Request</w:t>
            </w:r>
          </w:p>
        </w:tc>
        <w:tc>
          <w:tcPr>
            <w:tcW w:w="1108" w:type="dxa"/>
            <w:tcBorders>
              <w:top w:val="single" w:sz="8" w:space="0" w:color="999999"/>
              <w:left w:val="single" w:sz="8" w:space="0" w:color="999999"/>
              <w:bottom w:val="single" w:sz="8" w:space="0" w:color="999999"/>
              <w:right w:val="single" w:sz="8" w:space="0" w:color="999999"/>
            </w:tcBorders>
          </w:tcPr>
          <w:p w14:paraId="503ADB8C" w14:textId="7DA8F467"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7D05692A" w14:textId="1BEF2EB6" w:rsidR="00705EAA" w:rsidRPr="00121F36" w:rsidRDefault="00705EAA" w:rsidP="00705EAA">
            <w:r>
              <w:t>The data maintained in the request is correct and complete.</w:t>
            </w:r>
          </w:p>
        </w:tc>
        <w:tc>
          <w:tcPr>
            <w:tcW w:w="1648" w:type="dxa"/>
            <w:tcBorders>
              <w:top w:val="single" w:sz="8" w:space="0" w:color="999999"/>
              <w:left w:val="single" w:sz="8" w:space="0" w:color="999999"/>
              <w:bottom w:val="single" w:sz="8" w:space="0" w:color="999999"/>
              <w:right w:val="single" w:sz="8" w:space="0" w:color="999999"/>
            </w:tcBorders>
          </w:tcPr>
          <w:p w14:paraId="53A07242" w14:textId="2BE66B77" w:rsidR="00705EAA" w:rsidRPr="00121F36" w:rsidRDefault="00CB294B" w:rsidP="00705EAA">
            <w:r w:rsidRPr="00C61233">
              <w:t xml:space="preserve">Member </w:t>
            </w:r>
            <w:r>
              <w:t xml:space="preserve">of </w:t>
            </w:r>
            <w:r w:rsidR="008E006B">
              <w:t>dynamic</w:t>
            </w:r>
            <w:r w:rsidR="008E006B" w:rsidRPr="00C61233">
              <w:t xml:space="preserve"> </w:t>
            </w:r>
            <w:r>
              <w:t xml:space="preserve">group </w:t>
            </w:r>
            <w:r w:rsidRPr="002F1D7F">
              <w:rPr>
                <w:rStyle w:val="SAPScreenElement"/>
                <w:color w:val="auto"/>
              </w:rPr>
              <w:t>HR Administrator</w:t>
            </w:r>
            <w:r w:rsidRPr="00C61233" w:rsidDel="00CB294B">
              <w:t xml:space="preserve"> </w:t>
            </w:r>
          </w:p>
        </w:tc>
        <w:tc>
          <w:tcPr>
            <w:tcW w:w="1412" w:type="dxa"/>
            <w:tcBorders>
              <w:top w:val="single" w:sz="8" w:space="0" w:color="999999"/>
              <w:left w:val="single" w:sz="8" w:space="0" w:color="999999"/>
              <w:bottom w:val="single" w:sz="8" w:space="0" w:color="999999"/>
              <w:right w:val="single" w:sz="8" w:space="0" w:color="999999"/>
            </w:tcBorders>
          </w:tcPr>
          <w:p w14:paraId="4D4C2D82" w14:textId="5C0E9F4E" w:rsidR="00705EAA" w:rsidRPr="00121F36" w:rsidRDefault="00C623F0" w:rsidP="00705EAA">
            <w:r>
              <w:t>Company Instance</w:t>
            </w:r>
            <w:r w:rsidRPr="007E7C28">
              <w:t xml:space="preserve"> </w:t>
            </w:r>
            <w:r w:rsidR="00705EAA" w:rsidRPr="0039191D">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7E7AC4C4" w14:textId="693B46B2" w:rsidR="00705EAA" w:rsidRPr="00121F36" w:rsidRDefault="00CB294B" w:rsidP="00705EAA">
            <w:r>
              <w:t xml:space="preserve">The member of the </w:t>
            </w:r>
            <w:r w:rsidRPr="002F1D7F">
              <w:rPr>
                <w:rStyle w:val="SAPScreenElement"/>
                <w:color w:val="auto"/>
              </w:rPr>
              <w:t>HR Administrator</w:t>
            </w:r>
            <w:r w:rsidDel="00CB294B">
              <w:t xml:space="preserve"> </w:t>
            </w:r>
            <w:r w:rsidR="008E006B">
              <w:t>dynamic</w:t>
            </w:r>
            <w:r w:rsidR="008E006B" w:rsidRPr="00C61233">
              <w:t xml:space="preserve"> </w:t>
            </w:r>
            <w:r>
              <w:t>g</w:t>
            </w:r>
            <w:r w:rsidRPr="00C61233">
              <w:t>roup</w:t>
            </w:r>
            <w:r w:rsidRPr="00121F36" w:rsidDel="00666E01">
              <w:t xml:space="preserve"> </w:t>
            </w:r>
            <w:r w:rsidR="00705EAA">
              <w:t xml:space="preserve">has approved the position update in the system. </w:t>
            </w:r>
            <w:r w:rsidR="00705EAA" w:rsidRPr="00C61233">
              <w:rPr>
                <w:lang w:eastAsia="zh-CN"/>
              </w:rPr>
              <w:t xml:space="preserve">The </w:t>
            </w:r>
            <w:r w:rsidR="00705EAA">
              <w:rPr>
                <w:lang w:eastAsia="zh-CN"/>
              </w:rPr>
              <w:t>updated data of the position</w:t>
            </w:r>
            <w:r w:rsidR="00705EAA" w:rsidRPr="00C61233">
              <w:rPr>
                <w:lang w:eastAsia="zh-CN"/>
              </w:rPr>
              <w:t xml:space="preserve"> becomes effective the date as entered in the system</w:t>
            </w:r>
            <w:r w:rsidR="00705EAA">
              <w:rPr>
                <w:lang w:eastAsia="zh-CN"/>
              </w:rPr>
              <w:t>.</w:t>
            </w:r>
          </w:p>
        </w:tc>
      </w:tr>
      <w:tr w:rsidR="00705EAA" w:rsidRPr="00121F36" w14:paraId="563867BF"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5EA2673" w14:textId="0DBEAF11" w:rsidR="00705EAA" w:rsidRPr="00121F36" w:rsidRDefault="00705EAA" w:rsidP="00705EAA">
            <w:pPr>
              <w:rPr>
                <w:rStyle w:val="SAPEmphasis"/>
              </w:rPr>
            </w:pPr>
            <w:r w:rsidRPr="00E14C20">
              <w:rPr>
                <w:rStyle w:val="SAPEmphasis"/>
              </w:rPr>
              <w:t>Option 1 (continued): Approv</w:t>
            </w:r>
            <w:r>
              <w:rPr>
                <w:rStyle w:val="SAPEmphasis"/>
              </w:rPr>
              <w:t>e</w:t>
            </w:r>
            <w:r w:rsidRPr="00E14C20">
              <w:rPr>
                <w:rStyle w:val="SAPEmphasis"/>
              </w:rPr>
              <w:t xml:space="preserve"> Employee Job Information Update (Optional)</w:t>
            </w:r>
          </w:p>
        </w:tc>
        <w:tc>
          <w:tcPr>
            <w:tcW w:w="1108" w:type="dxa"/>
            <w:tcBorders>
              <w:top w:val="single" w:sz="8" w:space="0" w:color="999999"/>
              <w:left w:val="single" w:sz="8" w:space="0" w:color="999999"/>
              <w:bottom w:val="single" w:sz="8" w:space="0" w:color="999999"/>
              <w:right w:val="single" w:sz="8" w:space="0" w:color="999999"/>
            </w:tcBorders>
          </w:tcPr>
          <w:p w14:paraId="12D1E33F" w14:textId="1FBB8121"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190796B8" w14:textId="7613EFD1" w:rsidR="00705EAA" w:rsidRPr="00121F36" w:rsidRDefault="00705EAA" w:rsidP="00705EAA">
            <w:r>
              <w:t>The updated position has already an incumbent and the decision to synchronize position data with job information data has been taken.</w:t>
            </w:r>
          </w:p>
        </w:tc>
        <w:tc>
          <w:tcPr>
            <w:tcW w:w="1648" w:type="dxa"/>
            <w:tcBorders>
              <w:top w:val="single" w:sz="8" w:space="0" w:color="999999"/>
              <w:left w:val="single" w:sz="8" w:space="0" w:color="999999"/>
              <w:bottom w:val="single" w:sz="8" w:space="0" w:color="999999"/>
              <w:right w:val="single" w:sz="8" w:space="0" w:color="999999"/>
            </w:tcBorders>
          </w:tcPr>
          <w:p w14:paraId="532DD879" w14:textId="2170711D"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20D68CAD" w14:textId="70EAEA23" w:rsidR="00705EAA" w:rsidRPr="00121F36" w:rsidRDefault="00C623F0" w:rsidP="00705EAA">
            <w:r>
              <w:t>Company Instance</w:t>
            </w:r>
            <w:r w:rsidRPr="007E7C28">
              <w:t xml:space="preserve"> </w:t>
            </w:r>
            <w:r w:rsidR="00705EAA" w:rsidRPr="0039191D">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61DF7FD8" w14:textId="7D401F65" w:rsidR="00705EAA" w:rsidRPr="00121F36" w:rsidRDefault="00705EAA" w:rsidP="00705EAA">
            <w:r>
              <w:rPr>
                <w:lang w:eastAsia="zh-CN"/>
              </w:rPr>
              <w:t xml:space="preserve">The line manager has approved the update of the incumbent’s job information. </w:t>
            </w:r>
            <w:r w:rsidRPr="00C61233">
              <w:rPr>
                <w:lang w:eastAsia="zh-CN"/>
              </w:rPr>
              <w:t xml:space="preserve">The change in </w:t>
            </w:r>
            <w:r>
              <w:rPr>
                <w:lang w:eastAsia="zh-CN"/>
              </w:rPr>
              <w:t>job information</w:t>
            </w:r>
            <w:r w:rsidRPr="00C61233">
              <w:rPr>
                <w:lang w:eastAsia="zh-CN"/>
              </w:rPr>
              <w:t xml:space="preserve"> becomes effective the date as entered in the system</w:t>
            </w:r>
            <w:r>
              <w:rPr>
                <w:lang w:eastAsia="zh-CN"/>
              </w:rPr>
              <w:t>.</w:t>
            </w:r>
          </w:p>
        </w:tc>
      </w:tr>
      <w:tr w:rsidR="00705EAA" w:rsidRPr="00121F36" w14:paraId="0DBBC2BB"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8561D02" w14:textId="71FC8118" w:rsidR="00705EAA" w:rsidRPr="00121F36" w:rsidRDefault="00705EAA" w:rsidP="00705EAA">
            <w:pPr>
              <w:rPr>
                <w:rStyle w:val="SAPEmphasis"/>
              </w:rPr>
            </w:pPr>
            <w:r w:rsidRPr="00E14C20">
              <w:rPr>
                <w:rStyle w:val="SAPEmphasis"/>
              </w:rPr>
              <w:t>Option 1 (continued): Notify Employee about Job Information Change (Optional)</w:t>
            </w:r>
          </w:p>
        </w:tc>
        <w:tc>
          <w:tcPr>
            <w:tcW w:w="1108" w:type="dxa"/>
            <w:tcBorders>
              <w:top w:val="single" w:sz="8" w:space="0" w:color="999999"/>
              <w:left w:val="single" w:sz="8" w:space="0" w:color="999999"/>
              <w:bottom w:val="single" w:sz="8" w:space="0" w:color="999999"/>
              <w:right w:val="single" w:sz="8" w:space="0" w:color="999999"/>
            </w:tcBorders>
          </w:tcPr>
          <w:p w14:paraId="4AA3B662" w14:textId="1002156C" w:rsidR="00705EAA" w:rsidRPr="00121F36" w:rsidRDefault="00705EAA" w:rsidP="00705EAA">
            <w:r>
              <w:t>Back-ground</w:t>
            </w:r>
          </w:p>
        </w:tc>
        <w:tc>
          <w:tcPr>
            <w:tcW w:w="3212" w:type="dxa"/>
            <w:tcBorders>
              <w:top w:val="single" w:sz="8" w:space="0" w:color="999999"/>
              <w:left w:val="single" w:sz="8" w:space="0" w:color="999999"/>
              <w:bottom w:val="single" w:sz="8" w:space="0" w:color="999999"/>
              <w:right w:val="single" w:sz="8" w:space="0" w:color="999999"/>
            </w:tcBorders>
          </w:tcPr>
          <w:p w14:paraId="0598B395"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4E2E16C5" w14:textId="77777777" w:rsidR="00705EAA" w:rsidRPr="00121F36" w:rsidRDefault="00705EAA" w:rsidP="00705EAA"/>
        </w:tc>
        <w:tc>
          <w:tcPr>
            <w:tcW w:w="1412" w:type="dxa"/>
            <w:tcBorders>
              <w:top w:val="single" w:sz="8" w:space="0" w:color="999999"/>
              <w:left w:val="single" w:sz="8" w:space="0" w:color="999999"/>
              <w:bottom w:val="single" w:sz="8" w:space="0" w:color="999999"/>
              <w:right w:val="single" w:sz="8" w:space="0" w:color="999999"/>
            </w:tcBorders>
          </w:tcPr>
          <w:p w14:paraId="592C73E2" w14:textId="0563E2A3" w:rsidR="00705EAA" w:rsidRPr="00121F36" w:rsidRDefault="00705EAA" w:rsidP="00705EAA"/>
        </w:tc>
        <w:tc>
          <w:tcPr>
            <w:tcW w:w="3919" w:type="dxa"/>
            <w:tcBorders>
              <w:top w:val="single" w:sz="8" w:space="0" w:color="999999"/>
              <w:left w:val="single" w:sz="8" w:space="0" w:color="999999"/>
              <w:bottom w:val="single" w:sz="8" w:space="0" w:color="999999"/>
              <w:right w:val="single" w:sz="8" w:space="0" w:color="999999"/>
            </w:tcBorders>
          </w:tcPr>
          <w:p w14:paraId="196689A8" w14:textId="55085BA4" w:rsidR="00705EAA" w:rsidRPr="00121F36" w:rsidRDefault="00705EAA" w:rsidP="00705EAA">
            <w:r>
              <w:t>A notification about changes in the job information induced by the line manager has been sent to the appropriate employee.</w:t>
            </w:r>
          </w:p>
        </w:tc>
      </w:tr>
      <w:tr w:rsidR="00705EAA" w:rsidRPr="00121F36" w14:paraId="19CF0027"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8146EC1" w14:textId="75FF2EB9" w:rsidR="00705EAA" w:rsidRPr="00121F36" w:rsidRDefault="00705EAA" w:rsidP="00705EAA">
            <w:pPr>
              <w:rPr>
                <w:rStyle w:val="SAPEmphasis"/>
              </w:rPr>
            </w:pPr>
            <w:r w:rsidRPr="00E14C20">
              <w:rPr>
                <w:rStyle w:val="SAPEmphasis"/>
              </w:rPr>
              <w:lastRenderedPageBreak/>
              <w:t xml:space="preserve">Option 1 (continued): </w:t>
            </w:r>
            <w:r>
              <w:rPr>
                <w:rStyle w:val="SAPEmphasis"/>
              </w:rPr>
              <w:t>Receive</w:t>
            </w:r>
            <w:r w:rsidRPr="00E14C20">
              <w:rPr>
                <w:rStyle w:val="SAPEmphasis"/>
              </w:rPr>
              <w:t xml:space="preserve"> Job Information Change </w:t>
            </w:r>
            <w:r>
              <w:rPr>
                <w:rStyle w:val="SAPEmphasis"/>
              </w:rPr>
              <w:t xml:space="preserve">Notification </w:t>
            </w:r>
            <w:r w:rsidRPr="00E14C20">
              <w:rPr>
                <w:rStyle w:val="SAPEmphasis"/>
              </w:rPr>
              <w:t>(Optional)</w:t>
            </w:r>
          </w:p>
        </w:tc>
        <w:tc>
          <w:tcPr>
            <w:tcW w:w="1108" w:type="dxa"/>
            <w:tcBorders>
              <w:top w:val="single" w:sz="8" w:space="0" w:color="999999"/>
              <w:left w:val="single" w:sz="8" w:space="0" w:color="999999"/>
              <w:bottom w:val="single" w:sz="8" w:space="0" w:color="999999"/>
              <w:right w:val="single" w:sz="8" w:space="0" w:color="999999"/>
            </w:tcBorders>
          </w:tcPr>
          <w:p w14:paraId="02E9A747" w14:textId="472BE91F" w:rsidR="00705EAA" w:rsidRPr="00121F36"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58C2F501"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4A3E19A2" w14:textId="5C5F46FC" w:rsidR="00705EAA" w:rsidRPr="00121F36" w:rsidRDefault="00705EAA" w:rsidP="00705EAA">
            <w:r>
              <w:t>Employee</w:t>
            </w:r>
          </w:p>
        </w:tc>
        <w:tc>
          <w:tcPr>
            <w:tcW w:w="1412" w:type="dxa"/>
            <w:tcBorders>
              <w:top w:val="single" w:sz="8" w:space="0" w:color="999999"/>
              <w:left w:val="single" w:sz="8" w:space="0" w:color="999999"/>
              <w:bottom w:val="single" w:sz="8" w:space="0" w:color="999999"/>
              <w:right w:val="single" w:sz="8" w:space="0" w:color="999999"/>
            </w:tcBorders>
          </w:tcPr>
          <w:p w14:paraId="4B6A2668" w14:textId="5E76D624" w:rsidR="00705EAA" w:rsidRPr="00121F36" w:rsidRDefault="00705EAA" w:rsidP="00705EAA">
            <w:r w:rsidRPr="007A1D2C">
              <w:t>outside software</w:t>
            </w:r>
          </w:p>
        </w:tc>
        <w:tc>
          <w:tcPr>
            <w:tcW w:w="3919" w:type="dxa"/>
            <w:tcBorders>
              <w:top w:val="single" w:sz="8" w:space="0" w:color="999999"/>
              <w:left w:val="single" w:sz="8" w:space="0" w:color="999999"/>
              <w:bottom w:val="single" w:sz="8" w:space="0" w:color="999999"/>
              <w:right w:val="single" w:sz="8" w:space="0" w:color="999999"/>
            </w:tcBorders>
          </w:tcPr>
          <w:p w14:paraId="4250335B" w14:textId="3CB08EB3" w:rsidR="00705EAA" w:rsidRPr="00121F36" w:rsidRDefault="00705EAA" w:rsidP="00705EAA">
            <w:r>
              <w:t>The employee has received a notification about the changes in his/her job information induced by the line manager.</w:t>
            </w:r>
          </w:p>
        </w:tc>
      </w:tr>
      <w:tr w:rsidR="00705EAA" w:rsidRPr="00121F36" w14:paraId="0DB4FE3F"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9F29816" w14:textId="4FDA097D" w:rsidR="00705EAA" w:rsidRPr="00121F36" w:rsidRDefault="00705EAA" w:rsidP="00705EAA">
            <w:pPr>
              <w:rPr>
                <w:rStyle w:val="SAPEmphasis"/>
              </w:rPr>
            </w:pPr>
            <w:r w:rsidRPr="00A153C3">
              <w:rPr>
                <w:rStyle w:val="SAPEmphasis"/>
              </w:rPr>
              <w:t>Option 1 (continued): View Employee Job Information Details (Optional)</w:t>
            </w:r>
          </w:p>
        </w:tc>
        <w:tc>
          <w:tcPr>
            <w:tcW w:w="1108" w:type="dxa"/>
            <w:tcBorders>
              <w:top w:val="single" w:sz="8" w:space="0" w:color="999999"/>
              <w:left w:val="single" w:sz="8" w:space="0" w:color="999999"/>
              <w:bottom w:val="single" w:sz="8" w:space="0" w:color="999999"/>
              <w:right w:val="single" w:sz="8" w:space="0" w:color="999999"/>
            </w:tcBorders>
          </w:tcPr>
          <w:p w14:paraId="1AC17E0E" w14:textId="2A99D171"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0C0DA572"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0290CF66" w14:textId="5F97CBED" w:rsidR="00705EAA" w:rsidRPr="00121F36" w:rsidRDefault="00705EAA" w:rsidP="00705EAA">
            <w:r w:rsidRPr="00FB4A80">
              <w:t xml:space="preserve">HR Administrator </w:t>
            </w:r>
          </w:p>
        </w:tc>
        <w:tc>
          <w:tcPr>
            <w:tcW w:w="1412" w:type="dxa"/>
            <w:tcBorders>
              <w:top w:val="single" w:sz="8" w:space="0" w:color="999999"/>
              <w:left w:val="single" w:sz="8" w:space="0" w:color="999999"/>
              <w:bottom w:val="single" w:sz="8" w:space="0" w:color="999999"/>
              <w:right w:val="single" w:sz="8" w:space="0" w:color="999999"/>
            </w:tcBorders>
          </w:tcPr>
          <w:p w14:paraId="08712C63" w14:textId="6A04A541" w:rsidR="00705EAA" w:rsidRPr="00121F36" w:rsidRDefault="00C623F0" w:rsidP="00705EAA">
            <w:r>
              <w:t>Company Instance</w:t>
            </w:r>
            <w:r w:rsidRPr="007E7C28">
              <w:t xml:space="preserve"> </w:t>
            </w:r>
            <w:r w:rsidR="00705EAA" w:rsidRPr="00BA7C96">
              <w:t>URL</w:t>
            </w:r>
          </w:p>
        </w:tc>
        <w:tc>
          <w:tcPr>
            <w:tcW w:w="3919" w:type="dxa"/>
            <w:tcBorders>
              <w:top w:val="single" w:sz="8" w:space="0" w:color="999999"/>
              <w:left w:val="single" w:sz="8" w:space="0" w:color="999999"/>
              <w:bottom w:val="single" w:sz="8" w:space="0" w:color="999999"/>
              <w:right w:val="single" w:sz="8" w:space="0" w:color="999999"/>
            </w:tcBorders>
          </w:tcPr>
          <w:p w14:paraId="78C08B82" w14:textId="1BC0B32B" w:rsidR="00705EAA" w:rsidRPr="00121F36" w:rsidRDefault="00705EAA" w:rsidP="00705EAA">
            <w:r w:rsidRPr="00121F36">
              <w:t>The updated job information of the employee has been viewed.</w:t>
            </w:r>
          </w:p>
        </w:tc>
      </w:tr>
      <w:tr w:rsidR="00705EAA" w:rsidRPr="00121F36" w14:paraId="025E5322"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F536B08" w14:textId="67CEC6E5" w:rsidR="00705EAA" w:rsidRPr="00121F36" w:rsidRDefault="00705EAA" w:rsidP="00705EAA">
            <w:pPr>
              <w:rPr>
                <w:rStyle w:val="SAPEmphasis"/>
              </w:rPr>
            </w:pPr>
            <w:r w:rsidRPr="00A153C3">
              <w:rPr>
                <w:rStyle w:val="SAPEmphasis"/>
              </w:rPr>
              <w:t>Option 2: Send Back Position Update Request for Correction</w:t>
            </w:r>
          </w:p>
        </w:tc>
        <w:tc>
          <w:tcPr>
            <w:tcW w:w="1108" w:type="dxa"/>
            <w:tcBorders>
              <w:top w:val="single" w:sz="8" w:space="0" w:color="999999"/>
              <w:left w:val="single" w:sz="8" w:space="0" w:color="999999"/>
              <w:bottom w:val="single" w:sz="8" w:space="0" w:color="999999"/>
              <w:right w:val="single" w:sz="8" w:space="0" w:color="999999"/>
            </w:tcBorders>
          </w:tcPr>
          <w:p w14:paraId="7E3DF3D6" w14:textId="4F449A36"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29C04218" w14:textId="25A6D8C0" w:rsidR="00705EAA" w:rsidRPr="00121F36" w:rsidRDefault="00705EAA" w:rsidP="00705EAA">
            <w:r>
              <w:t>The data maintained in the request is not correct or incomplete.</w:t>
            </w:r>
          </w:p>
        </w:tc>
        <w:tc>
          <w:tcPr>
            <w:tcW w:w="1648" w:type="dxa"/>
            <w:tcBorders>
              <w:top w:val="single" w:sz="8" w:space="0" w:color="999999"/>
              <w:left w:val="single" w:sz="8" w:space="0" w:color="999999"/>
              <w:bottom w:val="single" w:sz="8" w:space="0" w:color="999999"/>
              <w:right w:val="single" w:sz="8" w:space="0" w:color="999999"/>
            </w:tcBorders>
          </w:tcPr>
          <w:p w14:paraId="4FB4552E" w14:textId="11AB774C" w:rsidR="00705EAA" w:rsidRPr="00121F36" w:rsidRDefault="00CB294B" w:rsidP="00705EAA">
            <w:r w:rsidRPr="00C61233">
              <w:t xml:space="preserve">Member </w:t>
            </w:r>
            <w:r>
              <w:t xml:space="preserve">of </w:t>
            </w:r>
            <w:r w:rsidR="008E006B">
              <w:t>dynamic</w:t>
            </w:r>
            <w:r w:rsidR="008E006B" w:rsidRPr="00C61233">
              <w:t xml:space="preserve"> </w:t>
            </w:r>
            <w:r>
              <w:t xml:space="preserve">group </w:t>
            </w:r>
            <w:r w:rsidRPr="002F1D7F">
              <w:rPr>
                <w:rStyle w:val="SAPScreenElement"/>
                <w:color w:val="auto"/>
              </w:rPr>
              <w:t>HR Administrator</w:t>
            </w:r>
            <w:r w:rsidRPr="00FB4A80" w:rsidDel="00CB294B">
              <w:t xml:space="preserve"> </w:t>
            </w:r>
          </w:p>
        </w:tc>
        <w:tc>
          <w:tcPr>
            <w:tcW w:w="1412" w:type="dxa"/>
            <w:tcBorders>
              <w:top w:val="single" w:sz="8" w:space="0" w:color="999999"/>
              <w:left w:val="single" w:sz="8" w:space="0" w:color="999999"/>
              <w:bottom w:val="single" w:sz="8" w:space="0" w:color="999999"/>
              <w:right w:val="single" w:sz="8" w:space="0" w:color="999999"/>
            </w:tcBorders>
          </w:tcPr>
          <w:p w14:paraId="5434A3F8" w14:textId="205BDE21" w:rsidR="00705EAA" w:rsidRPr="00121F36" w:rsidRDefault="00C623F0" w:rsidP="00705EAA">
            <w:r>
              <w:t>Company Instance</w:t>
            </w:r>
            <w:r w:rsidRPr="007E7C28">
              <w:t xml:space="preserve"> </w:t>
            </w:r>
            <w:r w:rsidR="00705EAA" w:rsidRPr="00BA7C96">
              <w:t>URL</w:t>
            </w:r>
            <w:r w:rsidR="00FD7209" w:rsidRPr="003F5AF8">
              <w:t xml:space="preserve"> or Mobile</w:t>
            </w:r>
            <w:r w:rsidR="00FD7209" w:rsidRPr="00765CA4">
              <w:t xml:space="preserve"> App</w:t>
            </w:r>
          </w:p>
        </w:tc>
        <w:tc>
          <w:tcPr>
            <w:tcW w:w="3919" w:type="dxa"/>
            <w:tcBorders>
              <w:top w:val="single" w:sz="8" w:space="0" w:color="999999"/>
              <w:left w:val="single" w:sz="8" w:space="0" w:color="999999"/>
              <w:bottom w:val="single" w:sz="8" w:space="0" w:color="999999"/>
              <w:right w:val="single" w:sz="8" w:space="0" w:color="999999"/>
            </w:tcBorders>
          </w:tcPr>
          <w:p w14:paraId="02834E45" w14:textId="01780D97" w:rsidR="00705EAA" w:rsidRPr="00121F36" w:rsidRDefault="00705EAA" w:rsidP="00705EAA">
            <w:r w:rsidRPr="00B33FD5">
              <w:t xml:space="preserve">The </w:t>
            </w:r>
            <w:r w:rsidR="00CB294B">
              <w:t xml:space="preserve">member of the </w:t>
            </w:r>
            <w:r w:rsidR="00CB294B" w:rsidRPr="002F1D7F">
              <w:rPr>
                <w:rStyle w:val="SAPScreenElement"/>
                <w:color w:val="auto"/>
              </w:rPr>
              <w:t>HR Administrator</w:t>
            </w:r>
            <w:r w:rsidR="00CB294B" w:rsidDel="00CB294B">
              <w:t xml:space="preserve"> </w:t>
            </w:r>
            <w:r w:rsidR="008E006B">
              <w:t>dynamic</w:t>
            </w:r>
            <w:r w:rsidR="008E006B" w:rsidRPr="00C61233">
              <w:t xml:space="preserve"> </w:t>
            </w:r>
            <w:r w:rsidR="00CB294B">
              <w:t>g</w:t>
            </w:r>
            <w:r w:rsidR="00CB294B" w:rsidRPr="00C61233">
              <w:t>roup</w:t>
            </w:r>
            <w:r w:rsidR="00CB294B" w:rsidRPr="00121F36" w:rsidDel="00666E01">
              <w:t xml:space="preserve"> </w:t>
            </w:r>
            <w:r w:rsidRPr="00B33FD5">
              <w:t xml:space="preserve">has </w:t>
            </w:r>
            <w:r>
              <w:t>sent the request back to the line manager, asking for correcting the request details</w:t>
            </w:r>
            <w:r w:rsidRPr="00B33FD5">
              <w:t>.</w:t>
            </w:r>
          </w:p>
        </w:tc>
      </w:tr>
      <w:tr w:rsidR="00705EAA" w:rsidRPr="00121F36" w14:paraId="3A0FA47A"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47EF6434" w14:textId="75AE186B" w:rsidR="00705EAA" w:rsidRPr="00A153C3" w:rsidRDefault="00705EAA">
            <w:pPr>
              <w:rPr>
                <w:rStyle w:val="SAPEmphasis"/>
              </w:rPr>
            </w:pPr>
            <w:r>
              <w:rPr>
                <w:rStyle w:val="SAPEmphasis"/>
              </w:rPr>
              <w:t>Option 2 (continued): Receive</w:t>
            </w:r>
            <w:r w:rsidRPr="00C25027">
              <w:rPr>
                <w:rStyle w:val="SAPEmphasis"/>
              </w:rPr>
              <w:t xml:space="preserve"> </w:t>
            </w:r>
            <w:r w:rsidR="00EC4EB4">
              <w:rPr>
                <w:rStyle w:val="SAPEmphasis"/>
              </w:rPr>
              <w:t>Correction Request for Position Update</w:t>
            </w:r>
          </w:p>
        </w:tc>
        <w:tc>
          <w:tcPr>
            <w:tcW w:w="1108" w:type="dxa"/>
            <w:tcBorders>
              <w:top w:val="single" w:sz="8" w:space="0" w:color="999999"/>
              <w:left w:val="single" w:sz="8" w:space="0" w:color="999999"/>
              <w:bottom w:val="single" w:sz="8" w:space="0" w:color="999999"/>
              <w:right w:val="single" w:sz="8" w:space="0" w:color="999999"/>
            </w:tcBorders>
          </w:tcPr>
          <w:p w14:paraId="45E40B76" w14:textId="56954747" w:rsidR="00705EAA" w:rsidRPr="00121F36" w:rsidRDefault="00705EAA" w:rsidP="00705EAA">
            <w:r>
              <w:t>E-Mail</w:t>
            </w:r>
          </w:p>
        </w:tc>
        <w:tc>
          <w:tcPr>
            <w:tcW w:w="3212" w:type="dxa"/>
            <w:tcBorders>
              <w:top w:val="single" w:sz="8" w:space="0" w:color="999999"/>
              <w:left w:val="single" w:sz="8" w:space="0" w:color="999999"/>
              <w:bottom w:val="single" w:sz="8" w:space="0" w:color="999999"/>
              <w:right w:val="single" w:sz="8" w:space="0" w:color="999999"/>
            </w:tcBorders>
          </w:tcPr>
          <w:p w14:paraId="58988F46" w14:textId="77777777" w:rsidR="00705EAA"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6FBD4F5C" w14:textId="6F4ABC2F" w:rsidR="00705EAA" w:rsidRPr="00FB4A80"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4C9A81F2" w14:textId="2C220FCB" w:rsidR="00705EAA" w:rsidRPr="00BA7C96" w:rsidRDefault="00705EAA" w:rsidP="00705EAA">
            <w:r w:rsidRPr="007A1D2C">
              <w:t>outside software</w:t>
            </w:r>
          </w:p>
        </w:tc>
        <w:tc>
          <w:tcPr>
            <w:tcW w:w="3919" w:type="dxa"/>
            <w:tcBorders>
              <w:top w:val="single" w:sz="8" w:space="0" w:color="999999"/>
              <w:left w:val="single" w:sz="8" w:space="0" w:color="999999"/>
              <w:bottom w:val="single" w:sz="8" w:space="0" w:color="999999"/>
              <w:right w:val="single" w:sz="8" w:space="0" w:color="999999"/>
            </w:tcBorders>
          </w:tcPr>
          <w:p w14:paraId="5E77EEC3" w14:textId="4D294D35" w:rsidR="00705EAA" w:rsidRPr="00B33FD5" w:rsidRDefault="00705EAA" w:rsidP="00705EAA">
            <w:r>
              <w:t>The line manager has received an e-mail with the request to provide additional information to the position update request.</w:t>
            </w:r>
          </w:p>
        </w:tc>
      </w:tr>
      <w:tr w:rsidR="00705EAA" w:rsidRPr="00121F36" w14:paraId="27A67DC3"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DB6DDC3" w14:textId="2B18AFD3" w:rsidR="00705EAA" w:rsidRPr="00A153C3" w:rsidRDefault="00705EAA" w:rsidP="00705EAA">
            <w:pPr>
              <w:rPr>
                <w:rStyle w:val="SAPEmphasis"/>
              </w:rPr>
            </w:pPr>
            <w:r w:rsidRPr="00A153C3">
              <w:rPr>
                <w:rStyle w:val="SAPEmphasis"/>
              </w:rPr>
              <w:t>Option 2 (continued): Adapt Position Update Request</w:t>
            </w:r>
          </w:p>
        </w:tc>
        <w:tc>
          <w:tcPr>
            <w:tcW w:w="1108" w:type="dxa"/>
            <w:tcBorders>
              <w:top w:val="single" w:sz="8" w:space="0" w:color="999999"/>
              <w:left w:val="single" w:sz="8" w:space="0" w:color="999999"/>
              <w:bottom w:val="single" w:sz="8" w:space="0" w:color="999999"/>
              <w:right w:val="single" w:sz="8" w:space="0" w:color="999999"/>
            </w:tcBorders>
          </w:tcPr>
          <w:p w14:paraId="2B6648B9" w14:textId="551D5C0A"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0E00B49B" w14:textId="7D3E5F1F" w:rsidR="00705EAA" w:rsidRPr="00121F36" w:rsidRDefault="00705EAA" w:rsidP="00705EAA">
            <w:r>
              <w:t>Rework of the request is required.</w:t>
            </w:r>
          </w:p>
        </w:tc>
        <w:tc>
          <w:tcPr>
            <w:tcW w:w="1648" w:type="dxa"/>
            <w:tcBorders>
              <w:top w:val="single" w:sz="8" w:space="0" w:color="999999"/>
              <w:left w:val="single" w:sz="8" w:space="0" w:color="999999"/>
              <w:bottom w:val="single" w:sz="8" w:space="0" w:color="999999"/>
              <w:right w:val="single" w:sz="8" w:space="0" w:color="999999"/>
            </w:tcBorders>
          </w:tcPr>
          <w:p w14:paraId="4C1D5827" w14:textId="482D10F1"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1CCBB2B3" w14:textId="6260C5EB" w:rsidR="00705EAA" w:rsidRPr="00121F36" w:rsidRDefault="00C623F0" w:rsidP="00705EAA">
            <w:r>
              <w:t>Company Instance</w:t>
            </w:r>
            <w:r w:rsidRPr="007E7C28">
              <w:t xml:space="preserve"> </w:t>
            </w:r>
            <w:r w:rsidR="00705EAA" w:rsidRPr="00BA7C96">
              <w:t>URL</w:t>
            </w:r>
          </w:p>
        </w:tc>
        <w:tc>
          <w:tcPr>
            <w:tcW w:w="3919" w:type="dxa"/>
            <w:tcBorders>
              <w:top w:val="single" w:sz="8" w:space="0" w:color="999999"/>
              <w:left w:val="single" w:sz="8" w:space="0" w:color="999999"/>
              <w:bottom w:val="single" w:sz="8" w:space="0" w:color="999999"/>
              <w:right w:val="single" w:sz="8" w:space="0" w:color="999999"/>
            </w:tcBorders>
          </w:tcPr>
          <w:p w14:paraId="4D935165" w14:textId="177508F9" w:rsidR="00705EAA" w:rsidRPr="00121F36" w:rsidRDefault="00705EAA">
            <w:r w:rsidRPr="00B33FD5">
              <w:t xml:space="preserve">The </w:t>
            </w:r>
            <w:r>
              <w:t>line manager</w:t>
            </w:r>
            <w:r w:rsidRPr="00B33FD5">
              <w:t xml:space="preserve"> </w:t>
            </w:r>
            <w:r>
              <w:t xml:space="preserve">has updated the request and sent it back to the </w:t>
            </w:r>
            <w:r w:rsidR="00CB294B" w:rsidRPr="002F1D7F">
              <w:rPr>
                <w:rStyle w:val="SAPScreenElement"/>
                <w:color w:val="auto"/>
              </w:rPr>
              <w:t>HR Administrator</w:t>
            </w:r>
            <w:r w:rsidR="00CB294B" w:rsidDel="00CB294B">
              <w:t xml:space="preserve"> </w:t>
            </w:r>
            <w:r w:rsidR="008E006B">
              <w:t>dynamic</w:t>
            </w:r>
            <w:r w:rsidR="008E006B" w:rsidRPr="00C61233">
              <w:t xml:space="preserve"> </w:t>
            </w:r>
            <w:r w:rsidR="00CB294B">
              <w:t>g</w:t>
            </w:r>
            <w:r w:rsidR="00CB294B" w:rsidRPr="00C61233">
              <w:t>roup</w:t>
            </w:r>
            <w:r w:rsidR="00CB294B" w:rsidRPr="00121F36" w:rsidDel="00666E01">
              <w:t xml:space="preserve"> </w:t>
            </w:r>
            <w:r>
              <w:t>for approval</w:t>
            </w:r>
            <w:r w:rsidRPr="00B33FD5">
              <w:t>.</w:t>
            </w:r>
          </w:p>
        </w:tc>
      </w:tr>
      <w:tr w:rsidR="00705EAA" w:rsidRPr="00121F36" w14:paraId="0831B6CE"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4CF59B67" w14:textId="2C7926C1" w:rsidR="00705EAA" w:rsidRPr="00A153C3" w:rsidRDefault="00705EAA" w:rsidP="00705EAA">
            <w:pPr>
              <w:rPr>
                <w:rStyle w:val="SAPEmphasis"/>
              </w:rPr>
            </w:pPr>
            <w:r w:rsidRPr="00A153C3">
              <w:rPr>
                <w:rStyle w:val="SAPEmphasis"/>
              </w:rPr>
              <w:t>View Updated Position</w:t>
            </w:r>
          </w:p>
        </w:tc>
        <w:tc>
          <w:tcPr>
            <w:tcW w:w="1108" w:type="dxa"/>
            <w:tcBorders>
              <w:top w:val="single" w:sz="8" w:space="0" w:color="999999"/>
              <w:left w:val="single" w:sz="8" w:space="0" w:color="999999"/>
              <w:bottom w:val="single" w:sz="8" w:space="0" w:color="999999"/>
              <w:right w:val="single" w:sz="8" w:space="0" w:color="999999"/>
            </w:tcBorders>
          </w:tcPr>
          <w:p w14:paraId="05578EE5" w14:textId="3595C3DB"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0B119DD1"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3DE01E5D" w14:textId="03EFCBF7" w:rsidR="00705EAA" w:rsidRPr="00121F36" w:rsidRDefault="00705EAA"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59F99B8B" w14:textId="4D876939" w:rsidR="00705EAA" w:rsidRPr="00121F36" w:rsidRDefault="00C623F0" w:rsidP="00705EAA">
            <w:r>
              <w:t>Company Instance</w:t>
            </w:r>
            <w:r w:rsidRPr="007E7C28">
              <w:t xml:space="preserve"> </w:t>
            </w:r>
            <w:r w:rsidR="00705EAA" w:rsidRPr="00BA7C96">
              <w:t>URL</w:t>
            </w:r>
          </w:p>
        </w:tc>
        <w:tc>
          <w:tcPr>
            <w:tcW w:w="3919" w:type="dxa"/>
            <w:tcBorders>
              <w:top w:val="single" w:sz="8" w:space="0" w:color="999999"/>
              <w:left w:val="single" w:sz="8" w:space="0" w:color="999999"/>
              <w:bottom w:val="single" w:sz="8" w:space="0" w:color="999999"/>
              <w:right w:val="single" w:sz="8" w:space="0" w:color="999999"/>
            </w:tcBorders>
          </w:tcPr>
          <w:p w14:paraId="57D10174" w14:textId="5FEEA2F0" w:rsidR="00705EAA" w:rsidRPr="00121F36" w:rsidRDefault="00705EAA" w:rsidP="00705EAA">
            <w:r>
              <w:t xml:space="preserve">The line manager has viewed the updated position in the </w:t>
            </w:r>
            <w:r w:rsidRPr="00121F36">
              <w:rPr>
                <w:rStyle w:val="SAPScreenElement"/>
                <w:color w:val="auto"/>
              </w:rPr>
              <w:t>Position Organization Chart</w:t>
            </w:r>
            <w:r>
              <w:t>.</w:t>
            </w:r>
          </w:p>
        </w:tc>
      </w:tr>
      <w:tr w:rsidR="00705EAA" w:rsidRPr="00121F36" w14:paraId="5BA3ED21" w14:textId="77777777" w:rsidTr="0042670F">
        <w:tc>
          <w:tcPr>
            <w:tcW w:w="14709" w:type="dxa"/>
            <w:gridSpan w:val="6"/>
            <w:tcBorders>
              <w:top w:val="single" w:sz="8" w:space="0" w:color="999999"/>
              <w:left w:val="single" w:sz="8" w:space="0" w:color="999999"/>
              <w:bottom w:val="single" w:sz="8" w:space="0" w:color="999999"/>
              <w:right w:val="single" w:sz="8" w:space="0" w:color="999999"/>
            </w:tcBorders>
          </w:tcPr>
          <w:p w14:paraId="1766BE6C" w14:textId="77777777" w:rsidR="00705EAA" w:rsidRPr="00121F36" w:rsidRDefault="00705EAA" w:rsidP="00705EAA">
            <w:r w:rsidRPr="00121F36">
              <w:rPr>
                <w:rStyle w:val="SAPEmphasis"/>
              </w:rPr>
              <w:t>Position Deactivation (Sub-Process)</w:t>
            </w:r>
          </w:p>
        </w:tc>
      </w:tr>
      <w:tr w:rsidR="00705EAA" w:rsidRPr="00121F36" w14:paraId="40D228AB"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ACCF829" w14:textId="77777777" w:rsidR="00705EAA" w:rsidRPr="00121F36" w:rsidRDefault="00705EAA" w:rsidP="00705EAA">
            <w:pPr>
              <w:rPr>
                <w:rStyle w:val="SAPEmphasis"/>
              </w:rPr>
            </w:pPr>
            <w:r w:rsidRPr="00121F36">
              <w:rPr>
                <w:rStyle w:val="SAPEmphasis"/>
              </w:rPr>
              <w:t>Request Position Deactivation</w:t>
            </w:r>
          </w:p>
        </w:tc>
        <w:tc>
          <w:tcPr>
            <w:tcW w:w="1108" w:type="dxa"/>
            <w:tcBorders>
              <w:top w:val="single" w:sz="8" w:space="0" w:color="999999"/>
              <w:left w:val="single" w:sz="8" w:space="0" w:color="999999"/>
              <w:bottom w:val="single" w:sz="8" w:space="0" w:color="999999"/>
              <w:right w:val="single" w:sz="8" w:space="0" w:color="999999"/>
            </w:tcBorders>
          </w:tcPr>
          <w:p w14:paraId="64590952"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46C7731E" w14:textId="77777777" w:rsidR="00705EAA" w:rsidRPr="00121F36" w:rsidRDefault="00705EAA" w:rsidP="00705EAA">
            <w:r w:rsidRPr="00121F36">
              <w:t>The position has become obsolete and is not relevant anymore for reporting purposes. All possible incumbents have been moved to other positions.</w:t>
            </w:r>
          </w:p>
        </w:tc>
        <w:tc>
          <w:tcPr>
            <w:tcW w:w="1648" w:type="dxa"/>
            <w:tcBorders>
              <w:top w:val="single" w:sz="8" w:space="0" w:color="999999"/>
              <w:left w:val="single" w:sz="8" w:space="0" w:color="999999"/>
              <w:bottom w:val="single" w:sz="8" w:space="0" w:color="999999"/>
              <w:right w:val="single" w:sz="8" w:space="0" w:color="999999"/>
            </w:tcBorders>
          </w:tcPr>
          <w:p w14:paraId="6C98280D" w14:textId="7FE5F05A" w:rsidR="00705EAA" w:rsidRPr="00121F36" w:rsidRDefault="00D07BC2"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244578FB"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183EEB36" w14:textId="334299DE" w:rsidR="00705EAA" w:rsidRPr="00121F36" w:rsidRDefault="00705EAA">
            <w:r w:rsidRPr="00121F36">
              <w:t xml:space="preserve">A position deactivation request has been sent to the HR </w:t>
            </w:r>
            <w:r w:rsidR="00216257">
              <w:t>administrator</w:t>
            </w:r>
            <w:r w:rsidRPr="00121F36">
              <w:t xml:space="preserve">. </w:t>
            </w:r>
          </w:p>
        </w:tc>
      </w:tr>
      <w:tr w:rsidR="00705EAA" w:rsidRPr="00121F36" w14:paraId="580133D6"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96F0ED9" w14:textId="77777777" w:rsidR="00705EAA" w:rsidRPr="00121F36" w:rsidRDefault="00705EAA" w:rsidP="00705EAA">
            <w:pPr>
              <w:rPr>
                <w:rStyle w:val="SAPEmphasis"/>
              </w:rPr>
            </w:pPr>
            <w:r w:rsidRPr="00121F36">
              <w:rPr>
                <w:rStyle w:val="SAPEmphasis"/>
              </w:rPr>
              <w:t>Receive Position Deactivation Request</w:t>
            </w:r>
          </w:p>
        </w:tc>
        <w:tc>
          <w:tcPr>
            <w:tcW w:w="1108" w:type="dxa"/>
            <w:tcBorders>
              <w:top w:val="single" w:sz="8" w:space="0" w:color="999999"/>
              <w:left w:val="single" w:sz="8" w:space="0" w:color="999999"/>
              <w:bottom w:val="single" w:sz="8" w:space="0" w:color="999999"/>
              <w:right w:val="single" w:sz="8" w:space="0" w:color="999999"/>
            </w:tcBorders>
          </w:tcPr>
          <w:p w14:paraId="149975CC"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5E48DA37"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2BE85848" w14:textId="1D15A627" w:rsidR="00705EAA" w:rsidRPr="00121F36" w:rsidRDefault="00705EAA" w:rsidP="00705EAA">
            <w:r w:rsidRPr="00121F36">
              <w:t xml:space="preserve">HR </w:t>
            </w:r>
            <w:r w:rsidR="00216257">
              <w:t>Administrator</w:t>
            </w:r>
          </w:p>
        </w:tc>
        <w:tc>
          <w:tcPr>
            <w:tcW w:w="1412" w:type="dxa"/>
            <w:tcBorders>
              <w:top w:val="single" w:sz="8" w:space="0" w:color="999999"/>
              <w:left w:val="single" w:sz="8" w:space="0" w:color="999999"/>
              <w:bottom w:val="single" w:sz="8" w:space="0" w:color="999999"/>
              <w:right w:val="single" w:sz="8" w:space="0" w:color="999999"/>
            </w:tcBorders>
          </w:tcPr>
          <w:p w14:paraId="0B8F9601"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1E7A61A8" w14:textId="6293EB1A" w:rsidR="00705EAA" w:rsidRPr="00121F36" w:rsidRDefault="00705EAA">
            <w:r w:rsidRPr="00121F36">
              <w:t xml:space="preserve">The HR </w:t>
            </w:r>
            <w:r w:rsidR="00216257">
              <w:t>administrator</w:t>
            </w:r>
            <w:r w:rsidR="00216257" w:rsidRPr="00121F36" w:rsidDel="00216257">
              <w:t xml:space="preserve"> </w:t>
            </w:r>
            <w:r w:rsidRPr="00121F36">
              <w:t>has received the position deactivation request.</w:t>
            </w:r>
          </w:p>
        </w:tc>
      </w:tr>
      <w:tr w:rsidR="00705EAA" w:rsidRPr="00121F36" w14:paraId="5D62023A"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412E6F5C" w14:textId="77777777" w:rsidR="00705EAA" w:rsidRPr="00121F36" w:rsidRDefault="00705EAA" w:rsidP="00705EAA">
            <w:pPr>
              <w:rPr>
                <w:rStyle w:val="SAPEmphasis"/>
              </w:rPr>
            </w:pPr>
            <w:r w:rsidRPr="00121F36">
              <w:rPr>
                <w:rStyle w:val="SAPEmphasis"/>
              </w:rPr>
              <w:t>Deactivate Position</w:t>
            </w:r>
          </w:p>
        </w:tc>
        <w:tc>
          <w:tcPr>
            <w:tcW w:w="1108" w:type="dxa"/>
            <w:tcBorders>
              <w:top w:val="single" w:sz="8" w:space="0" w:color="999999"/>
              <w:left w:val="single" w:sz="8" w:space="0" w:color="999999"/>
              <w:bottom w:val="single" w:sz="8" w:space="0" w:color="999999"/>
              <w:right w:val="single" w:sz="8" w:space="0" w:color="999999"/>
            </w:tcBorders>
          </w:tcPr>
          <w:p w14:paraId="2D72F55D" w14:textId="5EDC802E"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2E3BBB91"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449767CB" w14:textId="5FAF227B" w:rsidR="00705EAA" w:rsidRPr="00121F36" w:rsidRDefault="00705EAA" w:rsidP="00705EAA">
            <w:r w:rsidRPr="00121F36">
              <w:t xml:space="preserve">HR </w:t>
            </w:r>
            <w:r w:rsidR="00216257">
              <w:t>Administrator</w:t>
            </w:r>
          </w:p>
        </w:tc>
        <w:tc>
          <w:tcPr>
            <w:tcW w:w="1412" w:type="dxa"/>
            <w:tcBorders>
              <w:top w:val="single" w:sz="8" w:space="0" w:color="999999"/>
              <w:left w:val="single" w:sz="8" w:space="0" w:color="999999"/>
              <w:bottom w:val="single" w:sz="8" w:space="0" w:color="999999"/>
              <w:right w:val="single" w:sz="8" w:space="0" w:color="999999"/>
            </w:tcBorders>
          </w:tcPr>
          <w:p w14:paraId="7F75A079" w14:textId="4C2E41B2"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5E9A37F8" w14:textId="77777777" w:rsidR="00705EAA" w:rsidRPr="00121F36" w:rsidRDefault="00705EAA" w:rsidP="00705EAA">
            <w:r w:rsidRPr="00121F36">
              <w:t>The position has been deactivated.</w:t>
            </w:r>
          </w:p>
        </w:tc>
      </w:tr>
      <w:tr w:rsidR="00705EAA" w:rsidRPr="00121F36" w14:paraId="65D790A0"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3FC62CF" w14:textId="5CCAA0F3" w:rsidR="00705EAA" w:rsidRPr="00121F36" w:rsidDel="003E1AEB" w:rsidRDefault="00705EAA" w:rsidP="00705EAA">
            <w:pPr>
              <w:rPr>
                <w:rStyle w:val="SAPEmphasis"/>
              </w:rPr>
            </w:pPr>
            <w:r w:rsidRPr="00121F36">
              <w:rPr>
                <w:rStyle w:val="SAPEmphasis"/>
              </w:rPr>
              <w:t xml:space="preserve">Notify </w:t>
            </w:r>
            <w:r w:rsidR="00D07BC2" w:rsidRPr="00573FD2">
              <w:rPr>
                <w:rStyle w:val="SAPEmphasis"/>
              </w:rPr>
              <w:t>Line Manager</w:t>
            </w:r>
            <w:r w:rsidR="00D07BC2" w:rsidRPr="00121F36" w:rsidDel="00D07BC2">
              <w:rPr>
                <w:rStyle w:val="SAPEmphasis"/>
              </w:rPr>
              <w:t xml:space="preserve"> </w:t>
            </w:r>
            <w:r w:rsidRPr="00121F36">
              <w:rPr>
                <w:rStyle w:val="SAPEmphasis"/>
              </w:rPr>
              <w:t>about Position Deactivation Completion</w:t>
            </w:r>
          </w:p>
        </w:tc>
        <w:tc>
          <w:tcPr>
            <w:tcW w:w="1108" w:type="dxa"/>
            <w:tcBorders>
              <w:top w:val="single" w:sz="8" w:space="0" w:color="999999"/>
              <w:left w:val="single" w:sz="8" w:space="0" w:color="999999"/>
              <w:bottom w:val="single" w:sz="8" w:space="0" w:color="999999"/>
              <w:right w:val="single" w:sz="8" w:space="0" w:color="999999"/>
            </w:tcBorders>
          </w:tcPr>
          <w:p w14:paraId="54675CB7"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1C5CB731"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2BEC9D0E" w14:textId="648D6311" w:rsidR="00705EAA" w:rsidRPr="00121F36" w:rsidRDefault="00705EAA" w:rsidP="00705EAA">
            <w:r w:rsidRPr="00121F36">
              <w:t xml:space="preserve">HR </w:t>
            </w:r>
            <w:r w:rsidR="00216257">
              <w:t>Administrator</w:t>
            </w:r>
          </w:p>
        </w:tc>
        <w:tc>
          <w:tcPr>
            <w:tcW w:w="1412" w:type="dxa"/>
            <w:tcBorders>
              <w:top w:val="single" w:sz="8" w:space="0" w:color="999999"/>
              <w:left w:val="single" w:sz="8" w:space="0" w:color="999999"/>
              <w:bottom w:val="single" w:sz="8" w:space="0" w:color="999999"/>
              <w:right w:val="single" w:sz="8" w:space="0" w:color="999999"/>
            </w:tcBorders>
          </w:tcPr>
          <w:p w14:paraId="2F51FC27"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77432461" w14:textId="1F1E6662" w:rsidR="00705EAA" w:rsidRPr="00121F36" w:rsidRDefault="00705EAA">
            <w:r w:rsidRPr="00121F36">
              <w:t xml:space="preserve">The position deactivation completion notification has been sent to the requesting </w:t>
            </w:r>
            <w:r w:rsidR="00D07BC2">
              <w:t>line manager</w:t>
            </w:r>
            <w:r w:rsidRPr="00121F36">
              <w:t>.</w:t>
            </w:r>
          </w:p>
        </w:tc>
      </w:tr>
      <w:tr w:rsidR="00705EAA" w:rsidRPr="00121F36" w14:paraId="6F89C506"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19D43FD7" w14:textId="77777777" w:rsidR="00705EAA" w:rsidRPr="00121F36" w:rsidDel="003E1AEB" w:rsidRDefault="00705EAA" w:rsidP="00705EAA">
            <w:pPr>
              <w:rPr>
                <w:rStyle w:val="SAPEmphasis"/>
              </w:rPr>
            </w:pPr>
            <w:r w:rsidRPr="00121F36">
              <w:rPr>
                <w:rStyle w:val="SAPEmphasis"/>
              </w:rPr>
              <w:t>Receive Position Deactivation Completion Notification</w:t>
            </w:r>
          </w:p>
        </w:tc>
        <w:tc>
          <w:tcPr>
            <w:tcW w:w="1108" w:type="dxa"/>
            <w:tcBorders>
              <w:top w:val="single" w:sz="8" w:space="0" w:color="999999"/>
              <w:left w:val="single" w:sz="8" w:space="0" w:color="999999"/>
              <w:bottom w:val="single" w:sz="8" w:space="0" w:color="999999"/>
              <w:right w:val="single" w:sz="8" w:space="0" w:color="999999"/>
            </w:tcBorders>
          </w:tcPr>
          <w:p w14:paraId="7EA1DC4A"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228D0423"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16E472EE" w14:textId="6C4A83F5" w:rsidR="00705EAA" w:rsidRPr="00121F36" w:rsidRDefault="00D07BC2" w:rsidP="00705EAA">
            <w:r>
              <w:t>Line Manager</w:t>
            </w:r>
          </w:p>
        </w:tc>
        <w:tc>
          <w:tcPr>
            <w:tcW w:w="1412" w:type="dxa"/>
            <w:tcBorders>
              <w:top w:val="single" w:sz="8" w:space="0" w:color="999999"/>
              <w:left w:val="single" w:sz="8" w:space="0" w:color="999999"/>
              <w:bottom w:val="single" w:sz="8" w:space="0" w:color="999999"/>
              <w:right w:val="single" w:sz="8" w:space="0" w:color="999999"/>
            </w:tcBorders>
          </w:tcPr>
          <w:p w14:paraId="5519E17C"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5CEC47C2" w14:textId="01B53D5A" w:rsidR="00705EAA" w:rsidRPr="00121F36" w:rsidRDefault="00705EAA" w:rsidP="00705EAA">
            <w:r w:rsidRPr="00121F36">
              <w:t xml:space="preserve">The requesting </w:t>
            </w:r>
            <w:r w:rsidR="00D07BC2">
              <w:t>line manager</w:t>
            </w:r>
            <w:r w:rsidR="00216257">
              <w:t xml:space="preserve"> </w:t>
            </w:r>
            <w:r w:rsidRPr="00121F36">
              <w:t>has received the position deactivation completion notification.</w:t>
            </w:r>
          </w:p>
        </w:tc>
      </w:tr>
      <w:tr w:rsidR="00705EAA" w:rsidRPr="00121F36" w14:paraId="4410FA8A" w14:textId="77777777" w:rsidTr="00B91535">
        <w:tc>
          <w:tcPr>
            <w:tcW w:w="14709" w:type="dxa"/>
            <w:gridSpan w:val="6"/>
            <w:tcBorders>
              <w:top w:val="single" w:sz="8" w:space="0" w:color="999999"/>
              <w:left w:val="single" w:sz="8" w:space="0" w:color="999999"/>
              <w:bottom w:val="single" w:sz="8" w:space="0" w:color="999999"/>
              <w:right w:val="single" w:sz="8" w:space="0" w:color="999999"/>
            </w:tcBorders>
          </w:tcPr>
          <w:p w14:paraId="1358786F" w14:textId="77777777" w:rsidR="00705EAA" w:rsidRPr="00121F36" w:rsidRDefault="00705EAA" w:rsidP="00705EAA">
            <w:r w:rsidRPr="00121F36">
              <w:rPr>
                <w:rStyle w:val="SAPEmphasis"/>
              </w:rPr>
              <w:lastRenderedPageBreak/>
              <w:t>Mass Changes for Positions (Sub-Process)</w:t>
            </w:r>
          </w:p>
        </w:tc>
      </w:tr>
      <w:tr w:rsidR="00705EAA" w:rsidRPr="00121F36" w14:paraId="4337678E"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A684D28" w14:textId="77777777" w:rsidR="00705EAA" w:rsidRPr="00121F36" w:rsidRDefault="00705EAA" w:rsidP="00705EAA">
            <w:pPr>
              <w:rPr>
                <w:rStyle w:val="SAPEmphasis"/>
              </w:rPr>
            </w:pPr>
            <w:r w:rsidRPr="00121F36">
              <w:rPr>
                <w:rStyle w:val="SAPEmphasis"/>
              </w:rPr>
              <w:t>Request Position Mass Change</w:t>
            </w:r>
          </w:p>
        </w:tc>
        <w:tc>
          <w:tcPr>
            <w:tcW w:w="1108" w:type="dxa"/>
            <w:tcBorders>
              <w:top w:val="single" w:sz="8" w:space="0" w:color="999999"/>
              <w:left w:val="single" w:sz="8" w:space="0" w:color="999999"/>
              <w:bottom w:val="single" w:sz="8" w:space="0" w:color="999999"/>
              <w:right w:val="single" w:sz="8" w:space="0" w:color="999999"/>
            </w:tcBorders>
          </w:tcPr>
          <w:p w14:paraId="6E64ED3E"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30EE4B13"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40C2F2F1" w14:textId="77777777" w:rsidR="00705EAA" w:rsidRPr="00121F36" w:rsidRDefault="00705EAA" w:rsidP="00705EAA">
            <w:r w:rsidRPr="00121F36">
              <w:t>Organizational Design Expert</w:t>
            </w:r>
          </w:p>
        </w:tc>
        <w:tc>
          <w:tcPr>
            <w:tcW w:w="1412" w:type="dxa"/>
            <w:tcBorders>
              <w:top w:val="single" w:sz="8" w:space="0" w:color="999999"/>
              <w:left w:val="single" w:sz="8" w:space="0" w:color="999999"/>
              <w:bottom w:val="single" w:sz="8" w:space="0" w:color="999999"/>
              <w:right w:val="single" w:sz="8" w:space="0" w:color="999999"/>
            </w:tcBorders>
          </w:tcPr>
          <w:p w14:paraId="11EED5A1"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12863F4F" w14:textId="7E99C3D4" w:rsidR="00705EAA" w:rsidRPr="00121F36" w:rsidRDefault="00705EAA">
            <w:r w:rsidRPr="00121F36">
              <w:t xml:space="preserve">A position mass change request has been sent to the </w:t>
            </w:r>
            <w:r w:rsidR="00216257">
              <w:t>administrative super u</w:t>
            </w:r>
            <w:r w:rsidR="00216257" w:rsidRPr="00121F36">
              <w:t>ser</w:t>
            </w:r>
            <w:r w:rsidRPr="00121F36">
              <w:t xml:space="preserve">. </w:t>
            </w:r>
          </w:p>
        </w:tc>
      </w:tr>
      <w:tr w:rsidR="00705EAA" w:rsidRPr="00121F36" w14:paraId="46155BDD"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F8C92B8" w14:textId="77777777" w:rsidR="00705EAA" w:rsidRPr="00121F36" w:rsidRDefault="00705EAA" w:rsidP="00705EAA">
            <w:pPr>
              <w:rPr>
                <w:rStyle w:val="SAPEmphasis"/>
              </w:rPr>
            </w:pPr>
            <w:r w:rsidRPr="00121F36">
              <w:rPr>
                <w:rStyle w:val="SAPEmphasis"/>
              </w:rPr>
              <w:t>Receive Position Mass Change Request</w:t>
            </w:r>
          </w:p>
        </w:tc>
        <w:tc>
          <w:tcPr>
            <w:tcW w:w="1108" w:type="dxa"/>
            <w:tcBorders>
              <w:top w:val="single" w:sz="8" w:space="0" w:color="999999"/>
              <w:left w:val="single" w:sz="8" w:space="0" w:color="999999"/>
              <w:bottom w:val="single" w:sz="8" w:space="0" w:color="999999"/>
              <w:right w:val="single" w:sz="8" w:space="0" w:color="999999"/>
            </w:tcBorders>
          </w:tcPr>
          <w:p w14:paraId="0EE57869"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14490646"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508272C3"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377979AF"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4A3DF60E" w14:textId="6BFA97CB" w:rsidR="00705EAA" w:rsidRPr="00121F36" w:rsidRDefault="00705EAA" w:rsidP="00705EAA">
            <w:r w:rsidRPr="00121F36">
              <w:t xml:space="preserve">The </w:t>
            </w:r>
            <w:r w:rsidR="00216257">
              <w:t>administrative super u</w:t>
            </w:r>
            <w:r w:rsidR="00216257" w:rsidRPr="00121F36">
              <w:t>ser</w:t>
            </w:r>
            <w:r w:rsidR="00216257">
              <w:t xml:space="preserve"> </w:t>
            </w:r>
            <w:r w:rsidRPr="00121F36">
              <w:t>has received the position mass change request.</w:t>
            </w:r>
          </w:p>
        </w:tc>
      </w:tr>
      <w:tr w:rsidR="00705EAA" w:rsidRPr="00121F36" w14:paraId="6EB7F2C4"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C7212E3" w14:textId="77777777" w:rsidR="00705EAA" w:rsidRPr="00121F36" w:rsidRDefault="00705EAA" w:rsidP="00705EAA">
            <w:pPr>
              <w:rPr>
                <w:rStyle w:val="SAPEmphasis"/>
              </w:rPr>
            </w:pPr>
            <w:r w:rsidRPr="00121F36">
              <w:rPr>
                <w:rStyle w:val="SAPEmphasis"/>
              </w:rPr>
              <w:t>Create Position Mass Change Rule</w:t>
            </w:r>
          </w:p>
        </w:tc>
        <w:tc>
          <w:tcPr>
            <w:tcW w:w="1108" w:type="dxa"/>
            <w:tcBorders>
              <w:top w:val="single" w:sz="8" w:space="0" w:color="999999"/>
              <w:left w:val="single" w:sz="8" w:space="0" w:color="999999"/>
              <w:bottom w:val="single" w:sz="8" w:space="0" w:color="999999"/>
              <w:right w:val="single" w:sz="8" w:space="0" w:color="999999"/>
            </w:tcBorders>
          </w:tcPr>
          <w:p w14:paraId="7F4B73FD" w14:textId="259B3377"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0CADB5D6"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7F258F35"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5EF3D47F" w14:textId="28AEC4DF" w:rsidR="00705EAA" w:rsidRPr="00121F36" w:rsidRDefault="00C623F0" w:rsidP="0011166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4B2BE9DF" w14:textId="77777777" w:rsidR="00705EAA" w:rsidRPr="00121F36" w:rsidRDefault="00705EAA" w:rsidP="00705EAA">
            <w:r w:rsidRPr="00121F36">
              <w:t>A position mass change rule has been created.</w:t>
            </w:r>
          </w:p>
        </w:tc>
      </w:tr>
      <w:tr w:rsidR="00705EAA" w:rsidRPr="00121F36" w14:paraId="33E0470C"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21E9327B" w14:textId="77777777" w:rsidR="00705EAA" w:rsidRPr="00121F36" w:rsidRDefault="00705EAA" w:rsidP="00705EAA">
            <w:pPr>
              <w:rPr>
                <w:rStyle w:val="SAPEmphasis"/>
              </w:rPr>
            </w:pPr>
            <w:r w:rsidRPr="00121F36">
              <w:rPr>
                <w:rStyle w:val="SAPEmphasis"/>
              </w:rPr>
              <w:t>Create Position Mass Change Run</w:t>
            </w:r>
          </w:p>
        </w:tc>
        <w:tc>
          <w:tcPr>
            <w:tcW w:w="1108" w:type="dxa"/>
            <w:tcBorders>
              <w:top w:val="single" w:sz="8" w:space="0" w:color="999999"/>
              <w:left w:val="single" w:sz="8" w:space="0" w:color="999999"/>
              <w:bottom w:val="single" w:sz="8" w:space="0" w:color="999999"/>
              <w:right w:val="single" w:sz="8" w:space="0" w:color="999999"/>
            </w:tcBorders>
          </w:tcPr>
          <w:p w14:paraId="0A42541B" w14:textId="53C3704F"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2DA144DC"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1EDB767A"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645CF5E4" w14:textId="0BB8639D"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5D522848" w14:textId="77777777" w:rsidR="00705EAA" w:rsidRPr="00121F36" w:rsidRDefault="00705EAA" w:rsidP="00705EAA">
            <w:r w:rsidRPr="00121F36">
              <w:t>A position mass change run has been created.</w:t>
            </w:r>
          </w:p>
        </w:tc>
      </w:tr>
      <w:tr w:rsidR="00705EAA" w:rsidRPr="00121F36" w14:paraId="7885336F"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E12589F" w14:textId="77777777" w:rsidR="00705EAA" w:rsidRPr="00121F36" w:rsidRDefault="00705EAA" w:rsidP="00705EAA">
            <w:pPr>
              <w:rPr>
                <w:rStyle w:val="SAPEmphasis"/>
              </w:rPr>
            </w:pPr>
            <w:r w:rsidRPr="00121F36">
              <w:rPr>
                <w:rStyle w:val="SAPEmphasis"/>
              </w:rPr>
              <w:t>Execute Position Mass Change Simulation Run</w:t>
            </w:r>
          </w:p>
        </w:tc>
        <w:tc>
          <w:tcPr>
            <w:tcW w:w="1108" w:type="dxa"/>
            <w:tcBorders>
              <w:top w:val="single" w:sz="8" w:space="0" w:color="999999"/>
              <w:left w:val="single" w:sz="8" w:space="0" w:color="999999"/>
              <w:bottom w:val="single" w:sz="8" w:space="0" w:color="999999"/>
              <w:right w:val="single" w:sz="8" w:space="0" w:color="999999"/>
            </w:tcBorders>
          </w:tcPr>
          <w:p w14:paraId="60DEAD9E" w14:textId="3BD23A81"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59B768C7"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6C3B8716"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42BA4D4E" w14:textId="0B1B30BF"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00347BFC" w14:textId="77777777" w:rsidR="00705EAA" w:rsidRPr="00121F36" w:rsidRDefault="00705EAA" w:rsidP="00705EAA">
            <w:r w:rsidRPr="00121F36">
              <w:t>The position mass change run has been simulated.</w:t>
            </w:r>
          </w:p>
        </w:tc>
      </w:tr>
      <w:tr w:rsidR="00705EAA" w:rsidRPr="00121F36" w14:paraId="5DA68013"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29130EB5" w14:textId="77777777" w:rsidR="00705EAA" w:rsidRPr="00121F36" w:rsidRDefault="00705EAA" w:rsidP="00705EAA">
            <w:pPr>
              <w:rPr>
                <w:rStyle w:val="SAPEmphasis"/>
              </w:rPr>
            </w:pPr>
            <w:r w:rsidRPr="00121F36">
              <w:rPr>
                <w:rStyle w:val="SAPEmphasis"/>
              </w:rPr>
              <w:t>Monitor Position Mass Change Simulation Run</w:t>
            </w:r>
          </w:p>
        </w:tc>
        <w:tc>
          <w:tcPr>
            <w:tcW w:w="1108" w:type="dxa"/>
            <w:tcBorders>
              <w:top w:val="single" w:sz="8" w:space="0" w:color="999999"/>
              <w:left w:val="single" w:sz="8" w:space="0" w:color="999999"/>
              <w:bottom w:val="single" w:sz="8" w:space="0" w:color="999999"/>
              <w:right w:val="single" w:sz="8" w:space="0" w:color="999999"/>
            </w:tcBorders>
          </w:tcPr>
          <w:p w14:paraId="5B27EE79" w14:textId="2D29C69C"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25F4850E"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30A12F8C"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32A9CFF3" w14:textId="36B5237E"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379B58B2" w14:textId="77777777" w:rsidR="00705EAA" w:rsidRPr="00121F36" w:rsidRDefault="00705EAA" w:rsidP="00705EAA">
            <w:r w:rsidRPr="00121F36">
              <w:t>The simulated position mass change run has been monitored.</w:t>
            </w:r>
          </w:p>
        </w:tc>
      </w:tr>
      <w:tr w:rsidR="00705EAA" w:rsidRPr="00121F36" w14:paraId="7B6B8C5F"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578C49D1" w14:textId="77777777" w:rsidR="00705EAA" w:rsidRPr="00121F36" w:rsidRDefault="00705EAA" w:rsidP="00705EAA">
            <w:pPr>
              <w:rPr>
                <w:rStyle w:val="SAPEmphasis"/>
              </w:rPr>
            </w:pPr>
            <w:r w:rsidRPr="00121F36">
              <w:rPr>
                <w:rStyle w:val="SAPEmphasis"/>
              </w:rPr>
              <w:t>Execute Position Mass Change Run</w:t>
            </w:r>
          </w:p>
        </w:tc>
        <w:tc>
          <w:tcPr>
            <w:tcW w:w="1108" w:type="dxa"/>
            <w:tcBorders>
              <w:top w:val="single" w:sz="8" w:space="0" w:color="999999"/>
              <w:left w:val="single" w:sz="8" w:space="0" w:color="999999"/>
              <w:bottom w:val="single" w:sz="8" w:space="0" w:color="999999"/>
              <w:right w:val="single" w:sz="8" w:space="0" w:color="999999"/>
            </w:tcBorders>
          </w:tcPr>
          <w:p w14:paraId="3BF8CCDD" w14:textId="5E1F63ED"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52D81060" w14:textId="77777777" w:rsidR="00705EAA" w:rsidRPr="00121F36" w:rsidRDefault="00705EAA" w:rsidP="00705EAA">
            <w:r w:rsidRPr="00121F36">
              <w:t>No errors in position mass change simulation run</w:t>
            </w:r>
          </w:p>
        </w:tc>
        <w:tc>
          <w:tcPr>
            <w:tcW w:w="1648" w:type="dxa"/>
            <w:tcBorders>
              <w:top w:val="single" w:sz="8" w:space="0" w:color="999999"/>
              <w:left w:val="single" w:sz="8" w:space="0" w:color="999999"/>
              <w:bottom w:val="single" w:sz="8" w:space="0" w:color="999999"/>
              <w:right w:val="single" w:sz="8" w:space="0" w:color="999999"/>
            </w:tcBorders>
          </w:tcPr>
          <w:p w14:paraId="45F927C3"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02774B78" w14:textId="75495C0D"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3596F616" w14:textId="77777777" w:rsidR="00705EAA" w:rsidRPr="00121F36" w:rsidRDefault="00705EAA" w:rsidP="00705EAA">
            <w:r w:rsidRPr="00121F36">
              <w:t>The productive position mass change run has been executed.</w:t>
            </w:r>
          </w:p>
        </w:tc>
      </w:tr>
      <w:tr w:rsidR="00705EAA" w:rsidRPr="00121F36" w14:paraId="7E346C82"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7F51C4F" w14:textId="77777777" w:rsidR="00705EAA" w:rsidRPr="00121F36" w:rsidRDefault="00705EAA" w:rsidP="00705EAA">
            <w:pPr>
              <w:rPr>
                <w:rStyle w:val="SAPEmphasis"/>
              </w:rPr>
            </w:pPr>
            <w:r w:rsidRPr="00121F36">
              <w:rPr>
                <w:rStyle w:val="SAPEmphasis"/>
              </w:rPr>
              <w:t>Update Positions</w:t>
            </w:r>
          </w:p>
        </w:tc>
        <w:tc>
          <w:tcPr>
            <w:tcW w:w="1108" w:type="dxa"/>
            <w:tcBorders>
              <w:top w:val="single" w:sz="8" w:space="0" w:color="999999"/>
              <w:left w:val="single" w:sz="8" w:space="0" w:color="999999"/>
              <w:bottom w:val="single" w:sz="8" w:space="0" w:color="999999"/>
              <w:right w:val="single" w:sz="8" w:space="0" w:color="999999"/>
            </w:tcBorders>
          </w:tcPr>
          <w:p w14:paraId="414BF005" w14:textId="77777777" w:rsidR="00705EAA" w:rsidRPr="00121F36" w:rsidRDefault="00705EAA" w:rsidP="00705EAA">
            <w:r w:rsidRPr="00121F36">
              <w:t>Back-ground</w:t>
            </w:r>
          </w:p>
        </w:tc>
        <w:tc>
          <w:tcPr>
            <w:tcW w:w="3212" w:type="dxa"/>
            <w:tcBorders>
              <w:top w:val="single" w:sz="8" w:space="0" w:color="999999"/>
              <w:left w:val="single" w:sz="8" w:space="0" w:color="999999"/>
              <w:bottom w:val="single" w:sz="8" w:space="0" w:color="999999"/>
              <w:right w:val="single" w:sz="8" w:space="0" w:color="999999"/>
            </w:tcBorders>
          </w:tcPr>
          <w:p w14:paraId="1943CA2F"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58B022CC" w14:textId="77777777" w:rsidR="00705EAA" w:rsidRPr="00121F36" w:rsidRDefault="00705EAA" w:rsidP="00705EAA"/>
        </w:tc>
        <w:tc>
          <w:tcPr>
            <w:tcW w:w="1412" w:type="dxa"/>
            <w:tcBorders>
              <w:top w:val="single" w:sz="8" w:space="0" w:color="999999"/>
              <w:left w:val="single" w:sz="8" w:space="0" w:color="999999"/>
              <w:bottom w:val="single" w:sz="8" w:space="0" w:color="999999"/>
              <w:right w:val="single" w:sz="8" w:space="0" w:color="999999"/>
            </w:tcBorders>
          </w:tcPr>
          <w:p w14:paraId="7833CF03" w14:textId="77777777" w:rsidR="00705EAA" w:rsidRPr="00121F36" w:rsidRDefault="00705EAA" w:rsidP="00705EAA"/>
        </w:tc>
        <w:tc>
          <w:tcPr>
            <w:tcW w:w="3919" w:type="dxa"/>
            <w:tcBorders>
              <w:top w:val="single" w:sz="8" w:space="0" w:color="999999"/>
              <w:left w:val="single" w:sz="8" w:space="0" w:color="999999"/>
              <w:bottom w:val="single" w:sz="8" w:space="0" w:color="999999"/>
              <w:right w:val="single" w:sz="8" w:space="0" w:color="999999"/>
            </w:tcBorders>
          </w:tcPr>
          <w:p w14:paraId="76999D4C" w14:textId="77777777" w:rsidR="00705EAA" w:rsidRPr="00121F36" w:rsidRDefault="00705EAA" w:rsidP="00705EAA">
            <w:r w:rsidRPr="00121F36">
              <w:t>The positions have been updated automatically by the mass change run.</w:t>
            </w:r>
          </w:p>
        </w:tc>
      </w:tr>
      <w:tr w:rsidR="00705EAA" w:rsidRPr="00121F36" w14:paraId="310D99D7"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C33B9D4" w14:textId="77777777" w:rsidR="00705EAA" w:rsidRPr="00121F36" w:rsidRDefault="00705EAA" w:rsidP="00705EAA">
            <w:pPr>
              <w:rPr>
                <w:rStyle w:val="SAPEmphasis"/>
              </w:rPr>
            </w:pPr>
            <w:r w:rsidRPr="00121F36">
              <w:rPr>
                <w:rStyle w:val="SAPEmphasis"/>
              </w:rPr>
              <w:t>Update Employees Job Information (Optional)</w:t>
            </w:r>
          </w:p>
        </w:tc>
        <w:tc>
          <w:tcPr>
            <w:tcW w:w="1108" w:type="dxa"/>
            <w:tcBorders>
              <w:top w:val="single" w:sz="8" w:space="0" w:color="999999"/>
              <w:left w:val="single" w:sz="8" w:space="0" w:color="999999"/>
              <w:bottom w:val="single" w:sz="8" w:space="0" w:color="999999"/>
              <w:right w:val="single" w:sz="8" w:space="0" w:color="999999"/>
            </w:tcBorders>
          </w:tcPr>
          <w:p w14:paraId="276CC492" w14:textId="77777777" w:rsidR="00705EAA" w:rsidRPr="00121F36" w:rsidRDefault="00705EAA" w:rsidP="00705EAA">
            <w:r w:rsidRPr="00121F36">
              <w:t>Back-ground</w:t>
            </w:r>
          </w:p>
        </w:tc>
        <w:tc>
          <w:tcPr>
            <w:tcW w:w="3212" w:type="dxa"/>
            <w:tcBorders>
              <w:top w:val="single" w:sz="8" w:space="0" w:color="999999"/>
              <w:left w:val="single" w:sz="8" w:space="0" w:color="999999"/>
              <w:bottom w:val="single" w:sz="8" w:space="0" w:color="999999"/>
              <w:right w:val="single" w:sz="8" w:space="0" w:color="999999"/>
            </w:tcBorders>
          </w:tcPr>
          <w:p w14:paraId="12BDE49E" w14:textId="77777777" w:rsidR="00705EAA" w:rsidRPr="00121F36" w:rsidRDefault="00705EAA" w:rsidP="00705EAA">
            <w:r w:rsidRPr="00121F36">
              <w:t>The updated positions have already incumbents.</w:t>
            </w:r>
          </w:p>
        </w:tc>
        <w:tc>
          <w:tcPr>
            <w:tcW w:w="1648" w:type="dxa"/>
            <w:tcBorders>
              <w:top w:val="single" w:sz="8" w:space="0" w:color="999999"/>
              <w:left w:val="single" w:sz="8" w:space="0" w:color="999999"/>
              <w:bottom w:val="single" w:sz="8" w:space="0" w:color="999999"/>
              <w:right w:val="single" w:sz="8" w:space="0" w:color="999999"/>
            </w:tcBorders>
          </w:tcPr>
          <w:p w14:paraId="19F83121" w14:textId="77777777" w:rsidR="00705EAA" w:rsidRPr="00121F36" w:rsidRDefault="00705EAA" w:rsidP="00705EAA"/>
        </w:tc>
        <w:tc>
          <w:tcPr>
            <w:tcW w:w="1412" w:type="dxa"/>
            <w:tcBorders>
              <w:top w:val="single" w:sz="8" w:space="0" w:color="999999"/>
              <w:left w:val="single" w:sz="8" w:space="0" w:color="999999"/>
              <w:bottom w:val="single" w:sz="8" w:space="0" w:color="999999"/>
              <w:right w:val="single" w:sz="8" w:space="0" w:color="999999"/>
            </w:tcBorders>
          </w:tcPr>
          <w:p w14:paraId="61818D83" w14:textId="77777777" w:rsidR="00705EAA" w:rsidRPr="00121F36" w:rsidRDefault="00705EAA" w:rsidP="00705EAA"/>
        </w:tc>
        <w:tc>
          <w:tcPr>
            <w:tcW w:w="3919" w:type="dxa"/>
            <w:tcBorders>
              <w:top w:val="single" w:sz="8" w:space="0" w:color="999999"/>
              <w:left w:val="single" w:sz="8" w:space="0" w:color="999999"/>
              <w:bottom w:val="single" w:sz="8" w:space="0" w:color="999999"/>
              <w:right w:val="single" w:sz="8" w:space="0" w:color="999999"/>
            </w:tcBorders>
          </w:tcPr>
          <w:p w14:paraId="421EC237" w14:textId="2F6D01FA" w:rsidR="00705EAA" w:rsidRPr="00121F36" w:rsidRDefault="00705EAA" w:rsidP="00705EAA">
            <w:r w:rsidRPr="00121F36">
              <w:t>The job information of the employees ha</w:t>
            </w:r>
            <w:r w:rsidR="00D609A7">
              <w:t>s</w:t>
            </w:r>
            <w:r w:rsidRPr="00121F36">
              <w:t xml:space="preserve"> been updated automatically based on the propagation rule defined for position to job info synchronization.</w:t>
            </w:r>
          </w:p>
        </w:tc>
      </w:tr>
      <w:tr w:rsidR="00705EAA" w:rsidRPr="00121F36" w14:paraId="7A9A3867"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71D3891F" w14:textId="77777777" w:rsidR="00705EAA" w:rsidRPr="00121F36" w:rsidRDefault="00705EAA" w:rsidP="00705EAA">
            <w:pPr>
              <w:rPr>
                <w:rStyle w:val="SAPEmphasis"/>
              </w:rPr>
            </w:pPr>
            <w:r w:rsidRPr="00121F36">
              <w:rPr>
                <w:rStyle w:val="SAPEmphasis"/>
              </w:rPr>
              <w:t>Monitor Position Mass Change Run</w:t>
            </w:r>
          </w:p>
        </w:tc>
        <w:tc>
          <w:tcPr>
            <w:tcW w:w="1108" w:type="dxa"/>
            <w:tcBorders>
              <w:top w:val="single" w:sz="8" w:space="0" w:color="999999"/>
              <w:left w:val="single" w:sz="8" w:space="0" w:color="999999"/>
              <w:bottom w:val="single" w:sz="8" w:space="0" w:color="999999"/>
              <w:right w:val="single" w:sz="8" w:space="0" w:color="999999"/>
            </w:tcBorders>
          </w:tcPr>
          <w:p w14:paraId="5B40570E" w14:textId="1A5D6093"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4E58AA66"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3A8DDDA0"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6F7C2368" w14:textId="0B4EB901"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08673649" w14:textId="77777777" w:rsidR="00705EAA" w:rsidRPr="00121F36" w:rsidRDefault="00705EAA" w:rsidP="00705EAA">
            <w:r w:rsidRPr="00121F36">
              <w:t>The productive position mass change run has been monitored.</w:t>
            </w:r>
          </w:p>
        </w:tc>
      </w:tr>
      <w:tr w:rsidR="00705EAA" w:rsidRPr="00121F36" w14:paraId="50B4A1BD"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0972B5DE" w14:textId="77777777" w:rsidR="00705EAA" w:rsidRPr="00121F36" w:rsidRDefault="00705EAA" w:rsidP="00705EAA">
            <w:pPr>
              <w:rPr>
                <w:rStyle w:val="SAPEmphasis"/>
              </w:rPr>
            </w:pPr>
            <w:r w:rsidRPr="00121F36">
              <w:rPr>
                <w:rStyle w:val="SAPEmphasis"/>
              </w:rPr>
              <w:t>View Positions Updates</w:t>
            </w:r>
          </w:p>
        </w:tc>
        <w:tc>
          <w:tcPr>
            <w:tcW w:w="1108" w:type="dxa"/>
            <w:tcBorders>
              <w:top w:val="single" w:sz="8" w:space="0" w:color="999999"/>
              <w:left w:val="single" w:sz="8" w:space="0" w:color="999999"/>
              <w:bottom w:val="single" w:sz="8" w:space="0" w:color="999999"/>
              <w:right w:val="single" w:sz="8" w:space="0" w:color="999999"/>
            </w:tcBorders>
          </w:tcPr>
          <w:p w14:paraId="10B7AF3D" w14:textId="661C076B"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71CA635D"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7C52ED6E"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146B7E8A" w14:textId="5C558C94"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7AE2250F" w14:textId="77777777" w:rsidR="00705EAA" w:rsidRPr="00121F36" w:rsidRDefault="00705EAA" w:rsidP="00705EAA">
            <w:r w:rsidRPr="00121F36">
              <w:t>The updates of positions as result of the mass change run have been viewed.</w:t>
            </w:r>
          </w:p>
        </w:tc>
      </w:tr>
      <w:tr w:rsidR="00705EAA" w:rsidRPr="00121F36" w14:paraId="66298280"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CADC214" w14:textId="77777777" w:rsidR="00705EAA" w:rsidRPr="00121F36" w:rsidRDefault="00705EAA" w:rsidP="00705EAA">
            <w:pPr>
              <w:rPr>
                <w:rStyle w:val="SAPEmphasis"/>
              </w:rPr>
            </w:pPr>
            <w:r w:rsidRPr="00121F36">
              <w:rPr>
                <w:rStyle w:val="SAPEmphasis"/>
              </w:rPr>
              <w:t>View Employee Job Information Details (Optional)</w:t>
            </w:r>
          </w:p>
        </w:tc>
        <w:tc>
          <w:tcPr>
            <w:tcW w:w="1108" w:type="dxa"/>
            <w:tcBorders>
              <w:top w:val="single" w:sz="8" w:space="0" w:color="999999"/>
              <w:left w:val="single" w:sz="8" w:space="0" w:color="999999"/>
              <w:bottom w:val="single" w:sz="8" w:space="0" w:color="999999"/>
              <w:right w:val="single" w:sz="8" w:space="0" w:color="999999"/>
            </w:tcBorders>
          </w:tcPr>
          <w:p w14:paraId="70FB3AC0" w14:textId="58FEFB81" w:rsidR="00705EAA" w:rsidRPr="00121F36" w:rsidRDefault="00C623F0" w:rsidP="00705EAA">
            <w:r w:rsidRPr="00246113">
              <w:t>Employee Central</w:t>
            </w:r>
            <w:r w:rsidRPr="00121F36" w:rsidDel="00C623F0">
              <w:t xml:space="preserve"> </w:t>
            </w:r>
            <w:r w:rsidR="00705EAA" w:rsidRPr="00121F36">
              <w:t>UI</w:t>
            </w:r>
          </w:p>
        </w:tc>
        <w:tc>
          <w:tcPr>
            <w:tcW w:w="3212" w:type="dxa"/>
            <w:tcBorders>
              <w:top w:val="single" w:sz="8" w:space="0" w:color="999999"/>
              <w:left w:val="single" w:sz="8" w:space="0" w:color="999999"/>
              <w:bottom w:val="single" w:sz="8" w:space="0" w:color="999999"/>
              <w:right w:val="single" w:sz="8" w:space="0" w:color="999999"/>
            </w:tcBorders>
          </w:tcPr>
          <w:p w14:paraId="7109CE82" w14:textId="77777777" w:rsidR="00705EAA" w:rsidRPr="00121F36" w:rsidRDefault="00705EAA" w:rsidP="00705EAA">
            <w:r w:rsidRPr="00121F36">
              <w:t>The updated positions have already incumbents.</w:t>
            </w:r>
          </w:p>
        </w:tc>
        <w:tc>
          <w:tcPr>
            <w:tcW w:w="1648" w:type="dxa"/>
            <w:tcBorders>
              <w:top w:val="single" w:sz="8" w:space="0" w:color="999999"/>
              <w:left w:val="single" w:sz="8" w:space="0" w:color="999999"/>
              <w:bottom w:val="single" w:sz="8" w:space="0" w:color="999999"/>
              <w:right w:val="single" w:sz="8" w:space="0" w:color="999999"/>
            </w:tcBorders>
          </w:tcPr>
          <w:p w14:paraId="20444DAF"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7765012C" w14:textId="490379BA" w:rsidR="00705EAA" w:rsidRPr="00121F36" w:rsidRDefault="00C623F0" w:rsidP="00705EAA">
            <w:r>
              <w:t>Company Instance</w:t>
            </w:r>
            <w:r w:rsidRPr="007E7C28">
              <w:t xml:space="preserve"> </w:t>
            </w:r>
            <w:r w:rsidR="00705EAA" w:rsidRPr="00121F36">
              <w:t>URL</w:t>
            </w:r>
          </w:p>
        </w:tc>
        <w:tc>
          <w:tcPr>
            <w:tcW w:w="3919" w:type="dxa"/>
            <w:tcBorders>
              <w:top w:val="single" w:sz="8" w:space="0" w:color="999999"/>
              <w:left w:val="single" w:sz="8" w:space="0" w:color="999999"/>
              <w:bottom w:val="single" w:sz="8" w:space="0" w:color="999999"/>
              <w:right w:val="single" w:sz="8" w:space="0" w:color="999999"/>
            </w:tcBorders>
          </w:tcPr>
          <w:p w14:paraId="78EAE393" w14:textId="05D1E794" w:rsidR="00705EAA" w:rsidRPr="00121F36" w:rsidRDefault="00705EAA" w:rsidP="00705EAA">
            <w:r w:rsidRPr="00121F36">
              <w:t xml:space="preserve">The updated job information of the employees </w:t>
            </w:r>
            <w:r w:rsidR="001E67E7" w:rsidRPr="00121F36">
              <w:t>ha</w:t>
            </w:r>
            <w:r w:rsidR="001E67E7">
              <w:t>s</w:t>
            </w:r>
            <w:r w:rsidR="001E67E7" w:rsidRPr="00121F36">
              <w:t xml:space="preserve"> </w:t>
            </w:r>
            <w:r w:rsidRPr="00121F36">
              <w:t>been viewed.</w:t>
            </w:r>
          </w:p>
        </w:tc>
      </w:tr>
      <w:tr w:rsidR="00705EAA" w:rsidRPr="00121F36" w14:paraId="642D4546"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61804B54" w14:textId="77777777" w:rsidR="00705EAA" w:rsidRPr="00121F36" w:rsidRDefault="00705EAA" w:rsidP="00705EAA">
            <w:pPr>
              <w:rPr>
                <w:rStyle w:val="SAPEmphasis"/>
              </w:rPr>
            </w:pPr>
            <w:r w:rsidRPr="00121F36">
              <w:rPr>
                <w:rStyle w:val="SAPEmphasis"/>
              </w:rPr>
              <w:t>Notify Employees about Job Information Change (Optional)</w:t>
            </w:r>
          </w:p>
        </w:tc>
        <w:tc>
          <w:tcPr>
            <w:tcW w:w="1108" w:type="dxa"/>
            <w:tcBorders>
              <w:top w:val="single" w:sz="8" w:space="0" w:color="999999"/>
              <w:left w:val="single" w:sz="8" w:space="0" w:color="999999"/>
              <w:bottom w:val="single" w:sz="8" w:space="0" w:color="999999"/>
              <w:right w:val="single" w:sz="8" w:space="0" w:color="999999"/>
            </w:tcBorders>
          </w:tcPr>
          <w:p w14:paraId="11D6C5C3"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776D810F" w14:textId="77777777" w:rsidR="00705EAA" w:rsidRPr="00121F36" w:rsidRDefault="00705EAA" w:rsidP="00705EAA">
            <w:r w:rsidRPr="00121F36">
              <w:t>The updated positions have already incumbents.</w:t>
            </w:r>
          </w:p>
        </w:tc>
        <w:tc>
          <w:tcPr>
            <w:tcW w:w="1648" w:type="dxa"/>
            <w:tcBorders>
              <w:top w:val="single" w:sz="8" w:space="0" w:color="999999"/>
              <w:left w:val="single" w:sz="8" w:space="0" w:color="999999"/>
              <w:bottom w:val="single" w:sz="8" w:space="0" w:color="999999"/>
              <w:right w:val="single" w:sz="8" w:space="0" w:color="999999"/>
            </w:tcBorders>
          </w:tcPr>
          <w:p w14:paraId="3EFD17A2"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0E806D02"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6FE2A051" w14:textId="77777777" w:rsidR="00705EAA" w:rsidRPr="00121F36" w:rsidRDefault="00705EAA" w:rsidP="00705EAA">
            <w:r w:rsidRPr="00121F36">
              <w:t>The employees have been notified about the change in his or her job information.</w:t>
            </w:r>
          </w:p>
        </w:tc>
      </w:tr>
      <w:tr w:rsidR="00705EAA" w:rsidRPr="00121F36" w14:paraId="14BF555B"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37C78664" w14:textId="77777777" w:rsidR="00705EAA" w:rsidRPr="00121F36" w:rsidRDefault="00705EAA" w:rsidP="00705EAA">
            <w:pPr>
              <w:rPr>
                <w:rStyle w:val="SAPEmphasis"/>
              </w:rPr>
            </w:pPr>
            <w:r w:rsidRPr="00121F36">
              <w:rPr>
                <w:rStyle w:val="SAPEmphasis"/>
              </w:rPr>
              <w:lastRenderedPageBreak/>
              <w:t>Notify Organizational Design Expert about Position Mass Change Completion</w:t>
            </w:r>
          </w:p>
        </w:tc>
        <w:tc>
          <w:tcPr>
            <w:tcW w:w="1108" w:type="dxa"/>
            <w:tcBorders>
              <w:top w:val="single" w:sz="8" w:space="0" w:color="999999"/>
              <w:left w:val="single" w:sz="8" w:space="0" w:color="999999"/>
              <w:bottom w:val="single" w:sz="8" w:space="0" w:color="999999"/>
              <w:right w:val="single" w:sz="8" w:space="0" w:color="999999"/>
            </w:tcBorders>
          </w:tcPr>
          <w:p w14:paraId="7C7B7CBF"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286DA419"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113D1E8A" w14:textId="77777777" w:rsidR="00705EAA" w:rsidRPr="00121F36" w:rsidRDefault="00705EAA" w:rsidP="00705EAA">
            <w:r w:rsidRPr="00121F36">
              <w:t>Administrative Super User</w:t>
            </w:r>
          </w:p>
        </w:tc>
        <w:tc>
          <w:tcPr>
            <w:tcW w:w="1412" w:type="dxa"/>
            <w:tcBorders>
              <w:top w:val="single" w:sz="8" w:space="0" w:color="999999"/>
              <w:left w:val="single" w:sz="8" w:space="0" w:color="999999"/>
              <w:bottom w:val="single" w:sz="8" w:space="0" w:color="999999"/>
              <w:right w:val="single" w:sz="8" w:space="0" w:color="999999"/>
            </w:tcBorders>
          </w:tcPr>
          <w:p w14:paraId="70C9443C"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744BA329" w14:textId="614BDBF3" w:rsidR="00705EAA" w:rsidRPr="00121F36" w:rsidRDefault="00705EAA">
            <w:r w:rsidRPr="00121F36">
              <w:t xml:space="preserve">The position mass change completion notification has been sent to the requesting </w:t>
            </w:r>
            <w:r w:rsidR="00547559">
              <w:t>o</w:t>
            </w:r>
            <w:r w:rsidRPr="00121F36">
              <w:t xml:space="preserve">rganizational </w:t>
            </w:r>
            <w:r w:rsidR="00547559">
              <w:t>d</w:t>
            </w:r>
            <w:r w:rsidRPr="00121F36">
              <w:t xml:space="preserve">esign </w:t>
            </w:r>
            <w:r w:rsidR="00547559">
              <w:t>e</w:t>
            </w:r>
            <w:r w:rsidRPr="00121F36">
              <w:t>xpert.</w:t>
            </w:r>
          </w:p>
        </w:tc>
      </w:tr>
      <w:tr w:rsidR="00705EAA" w:rsidRPr="00121F36" w14:paraId="40206788" w14:textId="77777777" w:rsidTr="00682FD8">
        <w:tc>
          <w:tcPr>
            <w:tcW w:w="3410" w:type="dxa"/>
            <w:tcBorders>
              <w:top w:val="single" w:sz="8" w:space="0" w:color="999999"/>
              <w:left w:val="single" w:sz="8" w:space="0" w:color="999999"/>
              <w:bottom w:val="single" w:sz="8" w:space="0" w:color="999999"/>
              <w:right w:val="single" w:sz="8" w:space="0" w:color="999999"/>
            </w:tcBorders>
          </w:tcPr>
          <w:p w14:paraId="0B3A4879" w14:textId="77777777" w:rsidR="00705EAA" w:rsidRPr="00121F36" w:rsidRDefault="00705EAA" w:rsidP="00705EAA">
            <w:pPr>
              <w:rPr>
                <w:rStyle w:val="SAPEmphasis"/>
              </w:rPr>
            </w:pPr>
            <w:r w:rsidRPr="00121F36">
              <w:rPr>
                <w:rStyle w:val="SAPEmphasis"/>
              </w:rPr>
              <w:t>Receive Position Mass Change Completion Notification</w:t>
            </w:r>
          </w:p>
        </w:tc>
        <w:tc>
          <w:tcPr>
            <w:tcW w:w="1108" w:type="dxa"/>
            <w:tcBorders>
              <w:top w:val="single" w:sz="8" w:space="0" w:color="999999"/>
              <w:left w:val="single" w:sz="8" w:space="0" w:color="999999"/>
              <w:bottom w:val="single" w:sz="8" w:space="0" w:color="999999"/>
              <w:right w:val="single" w:sz="8" w:space="0" w:color="999999"/>
            </w:tcBorders>
          </w:tcPr>
          <w:p w14:paraId="55FAF736" w14:textId="77777777" w:rsidR="00705EAA" w:rsidRPr="00121F36" w:rsidRDefault="00705EAA" w:rsidP="00705EAA">
            <w:r w:rsidRPr="00121F36">
              <w:t>-</w:t>
            </w:r>
          </w:p>
        </w:tc>
        <w:tc>
          <w:tcPr>
            <w:tcW w:w="3212" w:type="dxa"/>
            <w:tcBorders>
              <w:top w:val="single" w:sz="8" w:space="0" w:color="999999"/>
              <w:left w:val="single" w:sz="8" w:space="0" w:color="999999"/>
              <w:bottom w:val="single" w:sz="8" w:space="0" w:color="999999"/>
              <w:right w:val="single" w:sz="8" w:space="0" w:color="999999"/>
            </w:tcBorders>
          </w:tcPr>
          <w:p w14:paraId="17EAC7BC" w14:textId="77777777" w:rsidR="00705EAA" w:rsidRPr="00121F36" w:rsidRDefault="00705EAA" w:rsidP="00705EAA"/>
        </w:tc>
        <w:tc>
          <w:tcPr>
            <w:tcW w:w="1648" w:type="dxa"/>
            <w:tcBorders>
              <w:top w:val="single" w:sz="8" w:space="0" w:color="999999"/>
              <w:left w:val="single" w:sz="8" w:space="0" w:color="999999"/>
              <w:bottom w:val="single" w:sz="8" w:space="0" w:color="999999"/>
              <w:right w:val="single" w:sz="8" w:space="0" w:color="999999"/>
            </w:tcBorders>
          </w:tcPr>
          <w:p w14:paraId="24FD271A" w14:textId="77777777" w:rsidR="00705EAA" w:rsidRPr="00121F36" w:rsidRDefault="00705EAA" w:rsidP="00705EAA">
            <w:r w:rsidRPr="00121F36">
              <w:t>Organizational Design Expert</w:t>
            </w:r>
          </w:p>
        </w:tc>
        <w:tc>
          <w:tcPr>
            <w:tcW w:w="1412" w:type="dxa"/>
            <w:tcBorders>
              <w:top w:val="single" w:sz="8" w:space="0" w:color="999999"/>
              <w:left w:val="single" w:sz="8" w:space="0" w:color="999999"/>
              <w:bottom w:val="single" w:sz="8" w:space="0" w:color="999999"/>
              <w:right w:val="single" w:sz="8" w:space="0" w:color="999999"/>
            </w:tcBorders>
          </w:tcPr>
          <w:p w14:paraId="1ED1E5F1" w14:textId="77777777" w:rsidR="00705EAA" w:rsidRPr="00121F36" w:rsidRDefault="00705EAA" w:rsidP="00705EAA">
            <w:r w:rsidRPr="00121F36">
              <w:t>outside software</w:t>
            </w:r>
          </w:p>
        </w:tc>
        <w:tc>
          <w:tcPr>
            <w:tcW w:w="3919" w:type="dxa"/>
            <w:tcBorders>
              <w:top w:val="single" w:sz="8" w:space="0" w:color="999999"/>
              <w:left w:val="single" w:sz="8" w:space="0" w:color="999999"/>
              <w:bottom w:val="single" w:sz="8" w:space="0" w:color="999999"/>
              <w:right w:val="single" w:sz="8" w:space="0" w:color="999999"/>
            </w:tcBorders>
          </w:tcPr>
          <w:p w14:paraId="756F0BB0" w14:textId="781E2896" w:rsidR="00705EAA" w:rsidRPr="00121F36" w:rsidRDefault="00705EAA">
            <w:r w:rsidRPr="00121F36">
              <w:t xml:space="preserve">The requesting </w:t>
            </w:r>
            <w:r w:rsidR="00547559">
              <w:t>o</w:t>
            </w:r>
            <w:r w:rsidRPr="00121F36">
              <w:t xml:space="preserve">rganizational </w:t>
            </w:r>
            <w:r w:rsidR="00547559">
              <w:t>d</w:t>
            </w:r>
            <w:r w:rsidRPr="00121F36">
              <w:t xml:space="preserve">esign </w:t>
            </w:r>
            <w:r w:rsidR="00547559">
              <w:t>e</w:t>
            </w:r>
            <w:r w:rsidRPr="00121F36">
              <w:t>xpert has received the position mass change completion notification.</w:t>
            </w:r>
          </w:p>
        </w:tc>
      </w:tr>
    </w:tbl>
    <w:p w14:paraId="3630AB57" w14:textId="77777777" w:rsidR="00FA35C5" w:rsidRPr="00121F36" w:rsidRDefault="00FA35C5" w:rsidP="00FA35C5">
      <w:pPr>
        <w:pStyle w:val="Heading1"/>
        <w:numPr>
          <w:ilvl w:val="0"/>
          <w:numId w:val="8"/>
        </w:numPr>
      </w:pPr>
      <w:bookmarkStart w:id="326" w:name="_Toc394392806"/>
      <w:bookmarkStart w:id="327" w:name="_Toc394392852"/>
      <w:bookmarkStart w:id="328" w:name="_Toc427587876"/>
      <w:bookmarkStart w:id="329" w:name="_Toc391585995"/>
      <w:bookmarkStart w:id="330" w:name="_Toc410684919"/>
      <w:bookmarkStart w:id="331" w:name="_Toc507750658"/>
      <w:bookmarkEnd w:id="326"/>
      <w:bookmarkEnd w:id="327"/>
      <w:bookmarkEnd w:id="328"/>
      <w:r w:rsidRPr="00121F36">
        <w:lastRenderedPageBreak/>
        <w:t>Testing the Process Steps</w:t>
      </w:r>
      <w:bookmarkEnd w:id="329"/>
      <w:bookmarkEnd w:id="330"/>
      <w:bookmarkEnd w:id="331"/>
    </w:p>
    <w:p w14:paraId="042A07C5" w14:textId="77777777" w:rsidR="00FA35C5" w:rsidRPr="00121F36" w:rsidRDefault="00FA35C5" w:rsidP="00FA35C5">
      <w:r w:rsidRPr="00121F36">
        <w:t>This section describes test procedures for each process step that belongs to this scope item.</w:t>
      </w:r>
    </w:p>
    <w:p w14:paraId="5B78B7E7" w14:textId="77777777" w:rsidR="00620DE4" w:rsidRPr="00121F36" w:rsidRDefault="00FA35C5" w:rsidP="00FA35C5">
      <w:r w:rsidRPr="00121F36">
        <w:t xml:space="preserve">The test should </w:t>
      </w:r>
      <w:r w:rsidR="008A7A54" w:rsidRPr="00121F36">
        <w:t>around 70 minutes</w:t>
      </w:r>
      <w:r w:rsidR="00ED1075" w:rsidRPr="00121F36">
        <w:t>.</w:t>
      </w:r>
    </w:p>
    <w:p w14:paraId="4134009E" w14:textId="77777777" w:rsidR="00683A92" w:rsidRPr="00121F36" w:rsidRDefault="00284803" w:rsidP="00683A92">
      <w:pPr>
        <w:pStyle w:val="Heading2"/>
        <w:ind w:left="576" w:hanging="576"/>
      </w:pPr>
      <w:bookmarkStart w:id="332" w:name="_Toc436214177"/>
      <w:bookmarkStart w:id="333" w:name="_Toc437285482"/>
      <w:bookmarkStart w:id="334" w:name="_Toc428880805"/>
      <w:bookmarkStart w:id="335" w:name="_Toc429649721"/>
      <w:bookmarkStart w:id="336" w:name="_Toc428880874"/>
      <w:bookmarkStart w:id="337" w:name="_Toc429649790"/>
      <w:bookmarkStart w:id="338" w:name="_Toc428880882"/>
      <w:bookmarkStart w:id="339" w:name="_Toc429649798"/>
      <w:bookmarkStart w:id="340" w:name="_Toc428880890"/>
      <w:bookmarkStart w:id="341" w:name="_Toc429649806"/>
      <w:bookmarkStart w:id="342" w:name="_Toc428880898"/>
      <w:bookmarkStart w:id="343" w:name="_Toc429649814"/>
      <w:bookmarkStart w:id="344" w:name="_Toc428880906"/>
      <w:bookmarkStart w:id="345" w:name="_Toc429649822"/>
      <w:bookmarkStart w:id="346" w:name="_Toc428880914"/>
      <w:bookmarkStart w:id="347" w:name="_Toc429649830"/>
      <w:bookmarkStart w:id="348" w:name="_Toc428880922"/>
      <w:bookmarkStart w:id="349" w:name="_Toc429649838"/>
      <w:bookmarkStart w:id="350" w:name="_Toc428880930"/>
      <w:bookmarkStart w:id="351" w:name="_Toc429649846"/>
      <w:bookmarkStart w:id="352" w:name="_Toc428880938"/>
      <w:bookmarkStart w:id="353" w:name="_Toc429649854"/>
      <w:bookmarkStart w:id="354" w:name="_Toc428880946"/>
      <w:bookmarkStart w:id="355" w:name="_Toc429649862"/>
      <w:bookmarkStart w:id="356" w:name="_Toc428880954"/>
      <w:bookmarkStart w:id="357" w:name="_Toc429649870"/>
      <w:bookmarkStart w:id="358" w:name="_Toc428880962"/>
      <w:bookmarkStart w:id="359" w:name="_Toc429649878"/>
      <w:bookmarkStart w:id="360" w:name="_Toc428880970"/>
      <w:bookmarkStart w:id="361" w:name="_Toc429649886"/>
      <w:bookmarkStart w:id="362" w:name="_Toc428880978"/>
      <w:bookmarkStart w:id="363" w:name="_Toc429649894"/>
      <w:bookmarkStart w:id="364" w:name="_Toc507750659"/>
      <w:bookmarkStart w:id="365" w:name="_Toc391585996"/>
      <w:bookmarkStart w:id="366" w:name="_Toc410684920"/>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r w:rsidRPr="00121F36">
        <w:t>View</w:t>
      </w:r>
      <w:r w:rsidR="00501419" w:rsidRPr="00121F36">
        <w:t>ing</w:t>
      </w:r>
      <w:r w:rsidRPr="00121F36">
        <w:t xml:space="preserve"> Position Details</w:t>
      </w:r>
      <w:bookmarkEnd w:id="364"/>
    </w:p>
    <w:p w14:paraId="0308963A" w14:textId="77777777" w:rsidR="00683A92" w:rsidRPr="00121F36" w:rsidRDefault="00683A92" w:rsidP="00683A92">
      <w:pPr>
        <w:pStyle w:val="SAPKeyblockTitle"/>
      </w:pPr>
      <w:r w:rsidRPr="00121F36">
        <w:t>Test Administration</w:t>
      </w:r>
    </w:p>
    <w:p w14:paraId="7B77E6F7" w14:textId="2CB48BC1" w:rsidR="00683A92" w:rsidRPr="00121F36" w:rsidRDefault="00683A92" w:rsidP="00683A92">
      <w:r w:rsidRPr="00121F36">
        <w:t>Customer project: Fill in the project-specific parts (</w:t>
      </w:r>
      <w:r w:rsidR="00A35334">
        <w:t xml:space="preserve">between </w:t>
      </w:r>
      <w:r w:rsidR="00F81A29">
        <w:t>&lt;</w:t>
      </w:r>
      <w:r w:rsidR="00A35334">
        <w:t>brackets</w:t>
      </w:r>
      <w:r w:rsidR="00F81A29">
        <w:t>&gt;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83A92" w:rsidRPr="00121F36" w14:paraId="3FCD17ED"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41E47EE7" w14:textId="77777777" w:rsidR="00683A92" w:rsidRPr="00121F36" w:rsidRDefault="00683A92" w:rsidP="00A02777">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E54758" w14:textId="77777777" w:rsidR="00683A92" w:rsidRPr="00121F36" w:rsidRDefault="00683A92" w:rsidP="00A02777">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77EEFC97" w14:textId="77777777" w:rsidR="00683A92" w:rsidRPr="00121F36" w:rsidRDefault="00683A92" w:rsidP="00A02777">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65D365A" w14:textId="28AAAC99" w:rsidR="00683A92" w:rsidRPr="00121F36" w:rsidRDefault="00A35334" w:rsidP="00A02777">
            <w:r>
              <w:t>&lt;</w:t>
            </w:r>
            <w:r w:rsidR="00947983">
              <w:t>name</w:t>
            </w:r>
            <w:r>
              <w:t>&gt;</w:t>
            </w:r>
          </w:p>
        </w:tc>
        <w:tc>
          <w:tcPr>
            <w:tcW w:w="2402" w:type="dxa"/>
            <w:tcBorders>
              <w:top w:val="single" w:sz="8" w:space="0" w:color="999999"/>
              <w:left w:val="single" w:sz="8" w:space="0" w:color="999999"/>
              <w:bottom w:val="single" w:sz="8" w:space="0" w:color="999999"/>
              <w:right w:val="single" w:sz="8" w:space="0" w:color="999999"/>
            </w:tcBorders>
            <w:hideMark/>
          </w:tcPr>
          <w:p w14:paraId="60FADA28" w14:textId="77777777" w:rsidR="00683A92" w:rsidRPr="00121F36" w:rsidRDefault="00683A92" w:rsidP="00A02777">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902AF8" w14:textId="7F3257A5" w:rsidR="00683A92" w:rsidRPr="00121F36" w:rsidRDefault="0086714C" w:rsidP="00A02777">
            <w:r>
              <w:t>&lt;date&gt;</w:t>
            </w:r>
          </w:p>
        </w:tc>
      </w:tr>
      <w:tr w:rsidR="00683A92" w:rsidRPr="00121F36" w14:paraId="62C6F4C5"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3A1BC2E7" w14:textId="77777777" w:rsidR="00683A92" w:rsidRPr="00121F36" w:rsidRDefault="00683A92" w:rsidP="00A02777">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610EFA8" w14:textId="18E29993" w:rsidR="00683A92" w:rsidRPr="00121F36" w:rsidRDefault="00683A92">
            <w:r w:rsidRPr="00121F36">
              <w:t xml:space="preserve">HR </w:t>
            </w:r>
            <w:r w:rsidR="00216257">
              <w:t>Administrator</w:t>
            </w:r>
          </w:p>
        </w:tc>
      </w:tr>
      <w:tr w:rsidR="00683A92" w:rsidRPr="00121F36" w14:paraId="136D3FDE"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05A90342" w14:textId="77777777" w:rsidR="00683A92" w:rsidRPr="00121F36" w:rsidRDefault="00683A92" w:rsidP="00A02777">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FEEBEB6" w14:textId="77777777" w:rsidR="00683A92" w:rsidRPr="00121F36" w:rsidRDefault="00683A92" w:rsidP="00A02777">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5172DC0" w14:textId="77777777" w:rsidR="00683A92" w:rsidRPr="00121F36" w:rsidRDefault="00683A92" w:rsidP="00A02777">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542EC3A" w14:textId="282387DE" w:rsidR="00683A92" w:rsidRPr="00121F36" w:rsidRDefault="00EB3674" w:rsidP="00A02777">
            <w:r>
              <w:t>&lt;duration&gt;</w:t>
            </w:r>
          </w:p>
        </w:tc>
      </w:tr>
    </w:tbl>
    <w:p w14:paraId="6137F679" w14:textId="77777777" w:rsidR="00683A92" w:rsidRPr="00121F36" w:rsidRDefault="00683A92" w:rsidP="00683A92">
      <w:pPr>
        <w:pStyle w:val="SAPKeyblockTitle"/>
      </w:pPr>
      <w:r w:rsidRPr="00121F36">
        <w:t>Purpose</w:t>
      </w:r>
    </w:p>
    <w:p w14:paraId="3AF75D18" w14:textId="482A57F8" w:rsidR="007578BA" w:rsidRPr="00121F36" w:rsidRDefault="007578BA" w:rsidP="007578BA">
      <w:r w:rsidRPr="00121F36">
        <w:t xml:space="preserve">The HR </w:t>
      </w:r>
      <w:r w:rsidR="00216257">
        <w:t>Administrator</w:t>
      </w:r>
      <w:r w:rsidR="00647B2F">
        <w:t xml:space="preserve"> </w:t>
      </w:r>
      <w:r w:rsidRPr="00121F36">
        <w:t>views details of a specific position. For this</w:t>
      </w:r>
      <w:r w:rsidR="00E71CC6" w:rsidRPr="00121F36">
        <w:t>,</w:t>
      </w:r>
      <w:r w:rsidRPr="00121F36">
        <w:t xml:space="preserve"> he or she </w:t>
      </w:r>
      <w:r w:rsidR="00DB291D" w:rsidRPr="00121F36">
        <w:t xml:space="preserve">uses </w:t>
      </w:r>
      <w:r w:rsidRPr="00121F36">
        <w:t xml:space="preserve">the </w:t>
      </w:r>
      <w:r w:rsidRPr="00121F36">
        <w:rPr>
          <w:rStyle w:val="SAPScreenElement"/>
          <w:color w:val="auto"/>
        </w:rPr>
        <w:t>Position Organization Chart</w:t>
      </w:r>
      <w:r w:rsidRPr="00121F36">
        <w:t>.</w:t>
      </w:r>
    </w:p>
    <w:p w14:paraId="3EBB3317" w14:textId="77777777" w:rsidR="00F90164" w:rsidRPr="00121F36" w:rsidRDefault="00CA634C" w:rsidP="00683A92">
      <w:r w:rsidRPr="00121F36">
        <w:t xml:space="preserve">The position organization chart is a graphical representation of positions, who occupies them, and how they relate to other positions, whether those are higher-level positions, lower-level positions, or peer positions. </w:t>
      </w:r>
    </w:p>
    <w:p w14:paraId="2EA3DD3C" w14:textId="77777777" w:rsidR="00EC169D" w:rsidRPr="00121F36" w:rsidRDefault="00EC169D" w:rsidP="00EC169D">
      <w:pPr>
        <w:pStyle w:val="SAPKeyblockTitle"/>
      </w:pPr>
      <w:r w:rsidRPr="00121F36">
        <w:t>Prerequisites</w:t>
      </w:r>
    </w:p>
    <w:p w14:paraId="5F6B2581" w14:textId="77777777" w:rsidR="00EC169D" w:rsidRPr="00121F36" w:rsidRDefault="00EC169D" w:rsidP="00EC169D">
      <w:r w:rsidRPr="00121F36">
        <w:t>At least one position must have already been created (</w:t>
      </w:r>
      <w:r w:rsidR="0026637D" w:rsidRPr="00121F36">
        <w:t>see</w:t>
      </w:r>
      <w:r w:rsidR="002543FB" w:rsidRPr="00121F36">
        <w:t xml:space="preserve"> subchapter </w:t>
      </w:r>
      <w:r w:rsidR="002543FB" w:rsidRPr="002B30E9">
        <w:rPr>
          <w:rStyle w:val="SAPTextReference"/>
        </w:rPr>
        <w:t>Creating First Position in the Instance</w:t>
      </w:r>
      <w:r w:rsidR="002543FB" w:rsidRPr="00121F36">
        <w:t xml:space="preserve"> of chapter</w:t>
      </w:r>
      <w:r w:rsidR="0026637D" w:rsidRPr="00121F36">
        <w:t xml:space="preserve"> </w:t>
      </w:r>
      <w:r w:rsidR="0026637D" w:rsidRPr="002B30E9">
        <w:rPr>
          <w:rStyle w:val="SAPTextReference"/>
        </w:rPr>
        <w:t>Preliminary Steps</w:t>
      </w:r>
      <w:r w:rsidRPr="00121F36">
        <w:t>).</w:t>
      </w:r>
    </w:p>
    <w:p w14:paraId="2C8AB67B" w14:textId="77777777" w:rsidR="00683A92" w:rsidRPr="00121F36" w:rsidRDefault="00683A92" w:rsidP="00683A92">
      <w:pPr>
        <w:pStyle w:val="SAPKeyblockTitle"/>
      </w:pPr>
      <w:r w:rsidRPr="00121F36">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2340"/>
        <w:gridCol w:w="4770"/>
        <w:gridCol w:w="5310"/>
        <w:gridCol w:w="1170"/>
      </w:tblGrid>
      <w:tr w:rsidR="00A54C77" w:rsidRPr="00121F36" w14:paraId="077B95B0" w14:textId="77777777" w:rsidTr="00682FD8">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608766BF" w14:textId="77777777" w:rsidR="00A54C77" w:rsidRPr="00121F36" w:rsidRDefault="00A54C77" w:rsidP="00A02777">
            <w:pPr>
              <w:pStyle w:val="SAPTableHeader"/>
            </w:pPr>
            <w:r w:rsidRPr="00121F36">
              <w:t>Test Step #</w:t>
            </w:r>
          </w:p>
        </w:tc>
        <w:tc>
          <w:tcPr>
            <w:tcW w:w="2340" w:type="dxa"/>
            <w:tcBorders>
              <w:top w:val="single" w:sz="8" w:space="0" w:color="999999"/>
              <w:left w:val="single" w:sz="8" w:space="0" w:color="999999"/>
              <w:bottom w:val="single" w:sz="8" w:space="0" w:color="999999"/>
              <w:right w:val="single" w:sz="8" w:space="0" w:color="999999"/>
            </w:tcBorders>
            <w:shd w:val="clear" w:color="auto" w:fill="999999"/>
            <w:hideMark/>
          </w:tcPr>
          <w:p w14:paraId="457D93F7" w14:textId="77777777" w:rsidR="00A54C77" w:rsidRPr="00121F36" w:rsidRDefault="00A54C77" w:rsidP="00A02777">
            <w:pPr>
              <w:pStyle w:val="SAPTableHeader"/>
            </w:pPr>
            <w:r w:rsidRPr="00121F36">
              <w:t>Test Step Name</w:t>
            </w:r>
          </w:p>
        </w:tc>
        <w:tc>
          <w:tcPr>
            <w:tcW w:w="4770" w:type="dxa"/>
            <w:tcBorders>
              <w:top w:val="single" w:sz="8" w:space="0" w:color="999999"/>
              <w:left w:val="single" w:sz="8" w:space="0" w:color="999999"/>
              <w:bottom w:val="single" w:sz="8" w:space="0" w:color="999999"/>
              <w:right w:val="single" w:sz="8" w:space="0" w:color="999999"/>
            </w:tcBorders>
            <w:shd w:val="clear" w:color="auto" w:fill="999999"/>
            <w:hideMark/>
          </w:tcPr>
          <w:p w14:paraId="7DA237C1" w14:textId="77777777" w:rsidR="00A54C77" w:rsidRPr="00121F36" w:rsidRDefault="00A54C77" w:rsidP="00A02777">
            <w:pPr>
              <w:pStyle w:val="SAPTableHeader"/>
            </w:pPr>
            <w:r w:rsidRPr="00121F36">
              <w:t>Instruction</w:t>
            </w:r>
          </w:p>
        </w:tc>
        <w:tc>
          <w:tcPr>
            <w:tcW w:w="5310" w:type="dxa"/>
            <w:tcBorders>
              <w:top w:val="single" w:sz="8" w:space="0" w:color="999999"/>
              <w:left w:val="single" w:sz="8" w:space="0" w:color="999999"/>
              <w:bottom w:val="single" w:sz="8" w:space="0" w:color="999999"/>
              <w:right w:val="single" w:sz="8" w:space="0" w:color="999999"/>
            </w:tcBorders>
            <w:shd w:val="clear" w:color="auto" w:fill="999999"/>
            <w:hideMark/>
          </w:tcPr>
          <w:p w14:paraId="20C17248" w14:textId="77777777" w:rsidR="00A54C77" w:rsidRPr="00121F36" w:rsidRDefault="00A54C77" w:rsidP="00A02777">
            <w:pPr>
              <w:pStyle w:val="SAPTableHeader"/>
            </w:pPr>
            <w:r w:rsidRPr="00121F36">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3849EFA6" w14:textId="77777777" w:rsidR="00A54C77" w:rsidRPr="00121F36" w:rsidRDefault="00A54C77" w:rsidP="00A02777">
            <w:pPr>
              <w:pStyle w:val="SAPTableHeader"/>
            </w:pPr>
            <w:r w:rsidRPr="00121F36">
              <w:t>Pass / Fail / Comment</w:t>
            </w:r>
          </w:p>
        </w:tc>
      </w:tr>
      <w:tr w:rsidR="00A54C77" w:rsidRPr="00121F36" w14:paraId="041C2DAE" w14:textId="77777777" w:rsidTr="00682FD8">
        <w:trPr>
          <w:trHeight w:val="288"/>
        </w:trPr>
        <w:tc>
          <w:tcPr>
            <w:tcW w:w="692" w:type="dxa"/>
            <w:tcBorders>
              <w:top w:val="single" w:sz="8" w:space="0" w:color="999999"/>
              <w:left w:val="single" w:sz="8" w:space="0" w:color="999999"/>
              <w:bottom w:val="single" w:sz="8" w:space="0" w:color="999999"/>
              <w:right w:val="single" w:sz="8" w:space="0" w:color="999999"/>
            </w:tcBorders>
            <w:hideMark/>
          </w:tcPr>
          <w:p w14:paraId="2B2A475F" w14:textId="77777777" w:rsidR="00A54C77" w:rsidRPr="00121F36" w:rsidRDefault="00A54C77" w:rsidP="00A02777">
            <w:r w:rsidRPr="00121F36">
              <w:t>1</w:t>
            </w:r>
          </w:p>
        </w:tc>
        <w:tc>
          <w:tcPr>
            <w:tcW w:w="2340" w:type="dxa"/>
            <w:tcBorders>
              <w:top w:val="single" w:sz="8" w:space="0" w:color="999999"/>
              <w:left w:val="single" w:sz="8" w:space="0" w:color="999999"/>
              <w:bottom w:val="single" w:sz="8" w:space="0" w:color="999999"/>
              <w:right w:val="single" w:sz="8" w:space="0" w:color="999999"/>
            </w:tcBorders>
            <w:hideMark/>
          </w:tcPr>
          <w:p w14:paraId="1000D777" w14:textId="77777777" w:rsidR="00A54C77" w:rsidRPr="00121F36" w:rsidRDefault="00A54C77" w:rsidP="00A02777">
            <w:r w:rsidRPr="00121F36">
              <w:rPr>
                <w:rStyle w:val="SAPEmphasis"/>
              </w:rPr>
              <w:t>Log on</w:t>
            </w:r>
          </w:p>
        </w:tc>
        <w:tc>
          <w:tcPr>
            <w:tcW w:w="4770" w:type="dxa"/>
            <w:tcBorders>
              <w:top w:val="single" w:sz="8" w:space="0" w:color="999999"/>
              <w:left w:val="single" w:sz="8" w:space="0" w:color="999999"/>
              <w:bottom w:val="single" w:sz="8" w:space="0" w:color="999999"/>
              <w:right w:val="single" w:sz="8" w:space="0" w:color="999999"/>
            </w:tcBorders>
            <w:hideMark/>
          </w:tcPr>
          <w:p w14:paraId="0B569C71" w14:textId="38080A6A" w:rsidR="00A54C77" w:rsidRPr="00121F36" w:rsidRDefault="00A54C77" w:rsidP="00A02777">
            <w:r w:rsidRPr="00121F36">
              <w:t xml:space="preserve">Log on to </w:t>
            </w:r>
            <w:r w:rsidR="00C623F0" w:rsidRPr="00203C91">
              <w:rPr>
                <w:rStyle w:val="SAPTextReference"/>
              </w:rPr>
              <w:t>Employee Central</w:t>
            </w:r>
            <w:r w:rsidR="00C623F0" w:rsidRPr="00121F36" w:rsidDel="00C623F0">
              <w:t xml:space="preserve"> </w:t>
            </w:r>
            <w:r w:rsidRPr="00121F36">
              <w:t xml:space="preserve">as an HR </w:t>
            </w:r>
            <w:r w:rsidR="00216257">
              <w:t>Administrator</w:t>
            </w:r>
            <w:r w:rsidRPr="00121F36">
              <w:t>.</w:t>
            </w:r>
          </w:p>
        </w:tc>
        <w:tc>
          <w:tcPr>
            <w:tcW w:w="5310" w:type="dxa"/>
            <w:tcBorders>
              <w:top w:val="single" w:sz="8" w:space="0" w:color="999999"/>
              <w:left w:val="single" w:sz="8" w:space="0" w:color="999999"/>
              <w:bottom w:val="single" w:sz="8" w:space="0" w:color="999999"/>
              <w:right w:val="single" w:sz="8" w:space="0" w:color="999999"/>
            </w:tcBorders>
            <w:hideMark/>
          </w:tcPr>
          <w:p w14:paraId="18149798" w14:textId="77777777" w:rsidR="00A54C77" w:rsidRPr="00121F36" w:rsidRDefault="00A54C77" w:rsidP="00A02777">
            <w:r w:rsidRPr="00121F36">
              <w:t xml:space="preserve">The </w:t>
            </w:r>
            <w:r w:rsidRPr="00121F36">
              <w:rPr>
                <w:rStyle w:val="SAPScreenElement"/>
              </w:rPr>
              <w:t xml:space="preserve">Home </w:t>
            </w:r>
            <w:r w:rsidRPr="00121F36">
              <w:t>page is displayed.</w:t>
            </w:r>
          </w:p>
        </w:tc>
        <w:tc>
          <w:tcPr>
            <w:tcW w:w="1170" w:type="dxa"/>
            <w:tcBorders>
              <w:top w:val="single" w:sz="8" w:space="0" w:color="999999"/>
              <w:left w:val="single" w:sz="8" w:space="0" w:color="999999"/>
              <w:bottom w:val="single" w:sz="8" w:space="0" w:color="999999"/>
              <w:right w:val="single" w:sz="8" w:space="0" w:color="999999"/>
            </w:tcBorders>
          </w:tcPr>
          <w:p w14:paraId="69087277" w14:textId="77777777" w:rsidR="00A54C77" w:rsidRPr="00121F36" w:rsidRDefault="00A54C77" w:rsidP="00A02777"/>
        </w:tc>
      </w:tr>
      <w:tr w:rsidR="00A54C77" w:rsidRPr="00121F36" w14:paraId="455E5F84"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481115A5" w14:textId="77777777" w:rsidR="00A54C77" w:rsidRPr="00121F36" w:rsidRDefault="00A54C77" w:rsidP="00A02777">
            <w:r w:rsidRPr="00121F36">
              <w:t>2</w:t>
            </w:r>
          </w:p>
        </w:tc>
        <w:tc>
          <w:tcPr>
            <w:tcW w:w="2340" w:type="dxa"/>
            <w:tcBorders>
              <w:top w:val="single" w:sz="8" w:space="0" w:color="999999"/>
              <w:left w:val="single" w:sz="8" w:space="0" w:color="999999"/>
              <w:bottom w:val="single" w:sz="8" w:space="0" w:color="999999"/>
              <w:right w:val="single" w:sz="8" w:space="0" w:color="999999"/>
            </w:tcBorders>
            <w:hideMark/>
          </w:tcPr>
          <w:p w14:paraId="527845F0" w14:textId="77777777" w:rsidR="00A54C77" w:rsidRPr="00121F36" w:rsidRDefault="00A54C77" w:rsidP="00A02777">
            <w:pPr>
              <w:rPr>
                <w:rStyle w:val="SAPEmphasis"/>
              </w:rPr>
            </w:pPr>
            <w:r w:rsidRPr="00121F36">
              <w:rPr>
                <w:rStyle w:val="SAPEmphasis"/>
              </w:rPr>
              <w:t>Go to Company Info</w:t>
            </w:r>
          </w:p>
        </w:tc>
        <w:tc>
          <w:tcPr>
            <w:tcW w:w="4770" w:type="dxa"/>
            <w:tcBorders>
              <w:top w:val="single" w:sz="8" w:space="0" w:color="999999"/>
              <w:left w:val="single" w:sz="8" w:space="0" w:color="999999"/>
              <w:bottom w:val="single" w:sz="8" w:space="0" w:color="999999"/>
              <w:right w:val="single" w:sz="8" w:space="0" w:color="999999"/>
            </w:tcBorders>
            <w:hideMark/>
          </w:tcPr>
          <w:p w14:paraId="6B1FF0B6" w14:textId="17B174E4" w:rsidR="00A54C77" w:rsidRPr="00121F36" w:rsidRDefault="00A54C77" w:rsidP="00A02777">
            <w:r w:rsidRPr="00121F36">
              <w:t xml:space="preserve">From the </w:t>
            </w:r>
            <w:r w:rsidRPr="00121F36">
              <w:rPr>
                <w:rStyle w:val="SAPScreenElement"/>
              </w:rPr>
              <w:t xml:space="preserve">Home </w:t>
            </w:r>
            <w:r w:rsidRPr="00121F36">
              <w:t>drop-down</w:t>
            </w:r>
            <w:r>
              <w:t>,</w:t>
            </w:r>
            <w:r w:rsidRPr="00121F36">
              <w:t xml:space="preserve"> select </w:t>
            </w:r>
            <w:r w:rsidRPr="00121F36">
              <w:rPr>
                <w:rStyle w:val="SAPScreenElement"/>
              </w:rPr>
              <w:t>Company Info</w:t>
            </w:r>
            <w:r w:rsidRPr="00121F36">
              <w:t>.</w:t>
            </w:r>
          </w:p>
        </w:tc>
        <w:tc>
          <w:tcPr>
            <w:tcW w:w="5310" w:type="dxa"/>
            <w:tcBorders>
              <w:top w:val="single" w:sz="8" w:space="0" w:color="999999"/>
              <w:left w:val="single" w:sz="8" w:space="0" w:color="999999"/>
              <w:bottom w:val="single" w:sz="8" w:space="0" w:color="999999"/>
              <w:right w:val="single" w:sz="8" w:space="0" w:color="999999"/>
            </w:tcBorders>
          </w:tcPr>
          <w:p w14:paraId="2FDE4217" w14:textId="77777777" w:rsidR="00A54C77" w:rsidRPr="00121F36" w:rsidRDefault="00A54C77" w:rsidP="00A02777">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7C9A4538" w14:textId="77777777" w:rsidR="00A54C77" w:rsidRPr="00121F36" w:rsidRDefault="00A54C77" w:rsidP="00A02777"/>
        </w:tc>
      </w:tr>
      <w:tr w:rsidR="00785FBE" w:rsidRPr="00121F36" w14:paraId="55AEB327" w14:textId="77777777" w:rsidTr="00682FD8">
        <w:trPr>
          <w:trHeight w:val="357"/>
        </w:trPr>
        <w:tc>
          <w:tcPr>
            <w:tcW w:w="692" w:type="dxa"/>
            <w:tcBorders>
              <w:top w:val="single" w:sz="8" w:space="0" w:color="999999"/>
              <w:left w:val="single" w:sz="8" w:space="0" w:color="999999"/>
              <w:right w:val="single" w:sz="8" w:space="0" w:color="999999"/>
            </w:tcBorders>
          </w:tcPr>
          <w:p w14:paraId="508333A1" w14:textId="0D9CC16E" w:rsidR="00785FBE" w:rsidRPr="00121F36" w:rsidRDefault="00785FBE" w:rsidP="0086358B">
            <w:r w:rsidRPr="00121F36">
              <w:t>3</w:t>
            </w:r>
          </w:p>
        </w:tc>
        <w:tc>
          <w:tcPr>
            <w:tcW w:w="2340" w:type="dxa"/>
            <w:tcBorders>
              <w:top w:val="single" w:sz="8" w:space="0" w:color="999999"/>
              <w:left w:val="single" w:sz="8" w:space="0" w:color="999999"/>
              <w:right w:val="single" w:sz="8" w:space="0" w:color="999999"/>
            </w:tcBorders>
          </w:tcPr>
          <w:p w14:paraId="546077CF" w14:textId="77777777" w:rsidR="00785FBE" w:rsidRPr="00121F36" w:rsidRDefault="00785FBE" w:rsidP="0086358B">
            <w:pPr>
              <w:rPr>
                <w:rStyle w:val="SAPEmphasis"/>
              </w:rPr>
            </w:pPr>
            <w:r w:rsidRPr="00121F36">
              <w:rPr>
                <w:rStyle w:val="SAPEmphasis"/>
              </w:rPr>
              <w:t>Search Position</w:t>
            </w:r>
          </w:p>
        </w:tc>
        <w:tc>
          <w:tcPr>
            <w:tcW w:w="4770" w:type="dxa"/>
            <w:tcBorders>
              <w:top w:val="single" w:sz="8" w:space="0" w:color="999999"/>
              <w:left w:val="single" w:sz="8" w:space="0" w:color="999999"/>
              <w:right w:val="single" w:sz="8" w:space="0" w:color="999999"/>
            </w:tcBorders>
          </w:tcPr>
          <w:p w14:paraId="199DE031" w14:textId="77777777" w:rsidR="00785FBE" w:rsidRPr="0064065D" w:rsidRDefault="00785FBE" w:rsidP="007524F6">
            <w:r w:rsidRPr="0064065D">
              <w:t xml:space="preserve">Go to the </w:t>
            </w:r>
            <w:r w:rsidRPr="0064065D">
              <w:rPr>
                <w:rStyle w:val="SAPScreenElement"/>
              </w:rPr>
              <w:t>Position Org Chart</w:t>
            </w:r>
            <w:r w:rsidRPr="0064065D">
              <w:t xml:space="preserve"> tab.</w:t>
            </w:r>
          </w:p>
          <w:p w14:paraId="7B7C8B39" w14:textId="00508039" w:rsidR="001A4F95" w:rsidRDefault="001A4F95" w:rsidP="001A4F95">
            <w:r>
              <w:t xml:space="preserve">In the </w:t>
            </w:r>
            <w:r w:rsidRPr="00DE0627">
              <w:rPr>
                <w:rStyle w:val="SAPScreenElement"/>
              </w:rPr>
              <w:t>Search By</w:t>
            </w:r>
            <w:r>
              <w:t xml:space="preserve"> field, select value</w:t>
            </w:r>
            <w:r w:rsidRPr="00DE0627">
              <w:rPr>
                <w:rStyle w:val="SAPUserEntry"/>
              </w:rPr>
              <w:t xml:space="preserve"> Positions </w:t>
            </w:r>
            <w:r>
              <w:t xml:space="preserve">from the drop-down. </w:t>
            </w:r>
          </w:p>
          <w:p w14:paraId="73F61406" w14:textId="252D21E1" w:rsidR="001A4F95" w:rsidRDefault="001A4F95" w:rsidP="001A4F95">
            <w:r>
              <w:t xml:space="preserve">In the </w:t>
            </w:r>
            <w:r w:rsidRPr="00DE0627">
              <w:rPr>
                <w:rStyle w:val="SAPScreenElement"/>
              </w:rPr>
              <w:t>Search</w:t>
            </w:r>
            <w:r>
              <w:t xml:space="preserve"> field, select </w:t>
            </w:r>
            <w:r w:rsidR="008E55BE">
              <w:t xml:space="preserve">from the drop-down </w:t>
            </w:r>
            <w:r>
              <w:t>the position</w:t>
            </w:r>
            <w:r w:rsidR="008E55BE">
              <w:t xml:space="preserve"> you want to view</w:t>
            </w:r>
            <w:r>
              <w:t xml:space="preserve">. </w:t>
            </w:r>
          </w:p>
          <w:p w14:paraId="41DBD86A" w14:textId="27C55235" w:rsidR="00785FBE" w:rsidRPr="006747C9" w:rsidRDefault="0064065D" w:rsidP="001A4F95">
            <w:r>
              <w:t xml:space="preserve">Click on the calendar icon </w:t>
            </w:r>
            <w:r>
              <w:rPr>
                <w:noProof/>
              </w:rPr>
              <w:drawing>
                <wp:inline distT="0" distB="0" distL="0" distR="0" wp14:anchorId="57EF844F" wp14:editId="1AB3A85D">
                  <wp:extent cx="62865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 cy="228600"/>
                          </a:xfrm>
                          <a:prstGeom prst="rect">
                            <a:avLst/>
                          </a:prstGeom>
                        </pic:spPr>
                      </pic:pic>
                    </a:graphicData>
                  </a:graphic>
                </wp:inline>
              </w:drawing>
            </w:r>
            <w:r>
              <w:t xml:space="preserve"> located in the top right corner of the screen and select an appropriate date from the calendar help.</w:t>
            </w:r>
          </w:p>
        </w:tc>
        <w:tc>
          <w:tcPr>
            <w:tcW w:w="5310" w:type="dxa"/>
            <w:tcBorders>
              <w:top w:val="single" w:sz="8" w:space="0" w:color="999999"/>
              <w:left w:val="single" w:sz="8" w:space="0" w:color="999999"/>
              <w:right w:val="single" w:sz="8" w:space="0" w:color="999999"/>
            </w:tcBorders>
          </w:tcPr>
          <w:p w14:paraId="7B138FAB" w14:textId="4E86EE9B" w:rsidR="00785FBE" w:rsidRDefault="00785FBE" w:rsidP="00A54C77">
            <w:pPr>
              <w:pStyle w:val="ListBullet"/>
              <w:numPr>
                <w:ilvl w:val="0"/>
                <w:numId w:val="0"/>
              </w:numPr>
            </w:pPr>
            <w:r w:rsidRPr="00121F36">
              <w:t xml:space="preserve">The position hierarchy starting from the selected position and containing one level below, if existing, is displayed. For each </w:t>
            </w:r>
            <w:r w:rsidR="00EE66D1" w:rsidRPr="00121F36">
              <w:t>position,</w:t>
            </w:r>
            <w:r w:rsidRPr="00121F36">
              <w:t xml:space="preserve"> visible in the org chart</w:t>
            </w:r>
            <w:r w:rsidR="00EE66D1">
              <w:t>,</w:t>
            </w:r>
            <w:r w:rsidRPr="00121F36">
              <w:t xml:space="preserve"> following details are shown:</w:t>
            </w:r>
          </w:p>
          <w:p w14:paraId="6EFCEC0F" w14:textId="387B81F1" w:rsidR="00785FBE" w:rsidRPr="00121F36" w:rsidRDefault="00785FBE" w:rsidP="0086358B">
            <w:pPr>
              <w:pStyle w:val="ListBullet"/>
            </w:pPr>
            <w:r w:rsidRPr="00121F36">
              <w:t>(Position) Code</w:t>
            </w:r>
          </w:p>
          <w:p w14:paraId="77F8F9ED" w14:textId="77777777" w:rsidR="00785FBE" w:rsidRDefault="00785FBE" w:rsidP="0086358B">
            <w:pPr>
              <w:pStyle w:val="ListBullet"/>
            </w:pPr>
            <w:r w:rsidRPr="00121F36">
              <w:t>(Position) Title</w:t>
            </w:r>
          </w:p>
          <w:p w14:paraId="42B431F5" w14:textId="36AC35B6" w:rsidR="008E454C" w:rsidRDefault="00785FBE" w:rsidP="0086358B">
            <w:pPr>
              <w:pStyle w:val="ListBullet"/>
            </w:pPr>
            <w:r>
              <w:t>Job Title</w:t>
            </w:r>
          </w:p>
          <w:p w14:paraId="2EF178A9" w14:textId="77777777" w:rsidR="008E454C" w:rsidRPr="008C6834" w:rsidRDefault="008E454C" w:rsidP="008E454C">
            <w:pPr>
              <w:pStyle w:val="ListBullet"/>
            </w:pPr>
            <w:r w:rsidRPr="008C6834">
              <w:t>Details about the organization to which the position belongs to</w:t>
            </w:r>
          </w:p>
          <w:p w14:paraId="7661EA95" w14:textId="42AD979A" w:rsidR="00785FBE" w:rsidRDefault="00785FBE" w:rsidP="0086358B">
            <w:pPr>
              <w:pStyle w:val="ListBullet"/>
            </w:pPr>
            <w:r w:rsidRPr="00121F36">
              <w:t xml:space="preserve">Number of </w:t>
            </w:r>
            <w:r>
              <w:t xml:space="preserve">current / target </w:t>
            </w:r>
            <w:r w:rsidRPr="00121F36">
              <w:t>FTEs</w:t>
            </w:r>
          </w:p>
          <w:p w14:paraId="39192855" w14:textId="77A079BD" w:rsidR="00785FBE" w:rsidRPr="00121F36" w:rsidRDefault="00785FBE" w:rsidP="0086358B">
            <w:pPr>
              <w:pStyle w:val="ListBullet"/>
            </w:pPr>
            <w:r w:rsidRPr="00121F36">
              <w:t>Current incumbent, if existing</w:t>
            </w:r>
          </w:p>
          <w:p w14:paraId="060D0398" w14:textId="54231F65" w:rsidR="00785FBE" w:rsidRPr="008C6834" w:rsidRDefault="00785FBE" w:rsidP="008C6834">
            <w:pPr>
              <w:ind w:left="57"/>
              <w:rPr>
                <w:rFonts w:asciiTheme="minorHAnsi" w:eastAsiaTheme="minorHAnsi" w:hAnsiTheme="minorHAnsi"/>
                <w:sz w:val="22"/>
                <w:szCs w:val="22"/>
              </w:rPr>
            </w:pPr>
            <w:r w:rsidRPr="00785FBE">
              <w:t>For the lower-level positions (if existing) the number of subordinated positions, and/or subordinated matrix positions, if any, is displayed.</w:t>
            </w:r>
          </w:p>
        </w:tc>
        <w:tc>
          <w:tcPr>
            <w:tcW w:w="1170" w:type="dxa"/>
            <w:tcBorders>
              <w:top w:val="single" w:sz="8" w:space="0" w:color="999999"/>
              <w:left w:val="single" w:sz="8" w:space="0" w:color="999999"/>
              <w:bottom w:val="single" w:sz="8" w:space="0" w:color="999999"/>
              <w:right w:val="single" w:sz="8" w:space="0" w:color="999999"/>
            </w:tcBorders>
          </w:tcPr>
          <w:p w14:paraId="3C4F9FB5" w14:textId="77777777" w:rsidR="00785FBE" w:rsidRPr="00121F36" w:rsidRDefault="00785FBE" w:rsidP="0086358B"/>
        </w:tc>
      </w:tr>
      <w:tr w:rsidR="00A54C77" w:rsidRPr="00121F36" w14:paraId="6E07DB74"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2A1BB530" w14:textId="36151AE3" w:rsidR="00A54C77" w:rsidRPr="00121F36" w:rsidRDefault="00A54C77" w:rsidP="0086358B">
            <w:r w:rsidRPr="00121F36">
              <w:t>4</w:t>
            </w:r>
          </w:p>
        </w:tc>
        <w:tc>
          <w:tcPr>
            <w:tcW w:w="2340" w:type="dxa"/>
            <w:tcBorders>
              <w:top w:val="single" w:sz="8" w:space="0" w:color="999999"/>
              <w:left w:val="single" w:sz="8" w:space="0" w:color="999999"/>
              <w:bottom w:val="single" w:sz="8" w:space="0" w:color="999999"/>
              <w:right w:val="single" w:sz="8" w:space="0" w:color="999999"/>
            </w:tcBorders>
          </w:tcPr>
          <w:p w14:paraId="0402B9FF" w14:textId="77777777" w:rsidR="00A54C77" w:rsidRPr="0061060F" w:rsidRDefault="00A54C77" w:rsidP="0086358B">
            <w:pPr>
              <w:rPr>
                <w:rStyle w:val="SAPEmphasis"/>
              </w:rPr>
            </w:pPr>
            <w:r w:rsidRPr="0061060F">
              <w:rPr>
                <w:rStyle w:val="SAPEmphasis"/>
              </w:rPr>
              <w:t>View Subordinated Positions of Lower-Level Position (Optional)</w:t>
            </w:r>
          </w:p>
        </w:tc>
        <w:tc>
          <w:tcPr>
            <w:tcW w:w="4770" w:type="dxa"/>
            <w:tcBorders>
              <w:top w:val="single" w:sz="8" w:space="0" w:color="999999"/>
              <w:left w:val="single" w:sz="8" w:space="0" w:color="999999"/>
              <w:bottom w:val="single" w:sz="8" w:space="0" w:color="999999"/>
              <w:right w:val="single" w:sz="8" w:space="0" w:color="999999"/>
            </w:tcBorders>
          </w:tcPr>
          <w:p w14:paraId="77A63104" w14:textId="5F28D186" w:rsidR="00A54C77" w:rsidRPr="0061060F" w:rsidRDefault="00A54C77" w:rsidP="00531785">
            <w:r w:rsidRPr="0061060F">
              <w:t xml:space="preserve">In case a lower-level position has subordinated positions, you can view these by selecting </w:t>
            </w:r>
            <w:r w:rsidRPr="0061060F">
              <w:rPr>
                <w:rStyle w:val="SAPScreenElement"/>
              </w:rPr>
              <w:t>&lt;#&gt; Position Below</w:t>
            </w:r>
            <w:r w:rsidRPr="0061060F">
              <w:t xml:space="preserve">. </w:t>
            </w:r>
          </w:p>
        </w:tc>
        <w:tc>
          <w:tcPr>
            <w:tcW w:w="5310" w:type="dxa"/>
            <w:tcBorders>
              <w:top w:val="single" w:sz="8" w:space="0" w:color="999999"/>
              <w:left w:val="single" w:sz="8" w:space="0" w:color="999999"/>
              <w:bottom w:val="single" w:sz="8" w:space="0" w:color="999999"/>
              <w:right w:val="single" w:sz="8" w:space="0" w:color="999999"/>
            </w:tcBorders>
          </w:tcPr>
          <w:p w14:paraId="279B3F97" w14:textId="77777777" w:rsidR="00A54C77" w:rsidRPr="0061060F" w:rsidRDefault="00A54C77" w:rsidP="0086358B">
            <w:r w:rsidRPr="0061060F">
              <w:t>The positions become visible below the parent position.</w:t>
            </w:r>
          </w:p>
        </w:tc>
        <w:tc>
          <w:tcPr>
            <w:tcW w:w="1170" w:type="dxa"/>
            <w:tcBorders>
              <w:top w:val="single" w:sz="8" w:space="0" w:color="999999"/>
              <w:left w:val="single" w:sz="8" w:space="0" w:color="999999"/>
              <w:bottom w:val="single" w:sz="8" w:space="0" w:color="999999"/>
              <w:right w:val="single" w:sz="8" w:space="0" w:color="999999"/>
            </w:tcBorders>
          </w:tcPr>
          <w:p w14:paraId="09E33F81" w14:textId="77777777" w:rsidR="00A54C77" w:rsidRPr="00121F36" w:rsidRDefault="00A54C77" w:rsidP="0086358B"/>
        </w:tc>
      </w:tr>
      <w:tr w:rsidR="008E454C" w:rsidRPr="00121F36" w14:paraId="765DB182" w14:textId="77777777" w:rsidTr="00682FD8">
        <w:trPr>
          <w:trHeight w:val="357"/>
        </w:trPr>
        <w:tc>
          <w:tcPr>
            <w:tcW w:w="692" w:type="dxa"/>
            <w:vMerge w:val="restart"/>
            <w:tcBorders>
              <w:top w:val="single" w:sz="8" w:space="0" w:color="999999"/>
              <w:left w:val="single" w:sz="8" w:space="0" w:color="999999"/>
              <w:right w:val="single" w:sz="8" w:space="0" w:color="999999"/>
            </w:tcBorders>
          </w:tcPr>
          <w:p w14:paraId="3E7AD5B2" w14:textId="51B53E59" w:rsidR="008E454C" w:rsidRPr="00121F36" w:rsidRDefault="008E454C" w:rsidP="0086358B">
            <w:r w:rsidRPr="00121F36">
              <w:t>5</w:t>
            </w:r>
          </w:p>
        </w:tc>
        <w:tc>
          <w:tcPr>
            <w:tcW w:w="2340" w:type="dxa"/>
            <w:vMerge w:val="restart"/>
            <w:tcBorders>
              <w:top w:val="single" w:sz="8" w:space="0" w:color="999999"/>
              <w:left w:val="single" w:sz="8" w:space="0" w:color="999999"/>
              <w:right w:val="single" w:sz="8" w:space="0" w:color="999999"/>
            </w:tcBorders>
          </w:tcPr>
          <w:p w14:paraId="0964DE84" w14:textId="1777FD32" w:rsidR="008E454C" w:rsidRPr="00121F36" w:rsidRDefault="008E454C" w:rsidP="0086358B">
            <w:pPr>
              <w:rPr>
                <w:rStyle w:val="SAPEmphasis"/>
              </w:rPr>
            </w:pPr>
            <w:r w:rsidRPr="00121F36">
              <w:rPr>
                <w:rStyle w:val="SAPEmphasis"/>
              </w:rPr>
              <w:t xml:space="preserve">View </w:t>
            </w:r>
            <w:r>
              <w:rPr>
                <w:rStyle w:val="SAPEmphasis"/>
              </w:rPr>
              <w:t xml:space="preserve">High-Level </w:t>
            </w:r>
            <w:r w:rsidRPr="00121F36">
              <w:rPr>
                <w:rStyle w:val="SAPEmphasis"/>
              </w:rPr>
              <w:t>Position Data</w:t>
            </w:r>
          </w:p>
        </w:tc>
        <w:tc>
          <w:tcPr>
            <w:tcW w:w="4770" w:type="dxa"/>
            <w:tcBorders>
              <w:top w:val="single" w:sz="8" w:space="0" w:color="999999"/>
              <w:left w:val="single" w:sz="8" w:space="0" w:color="999999"/>
              <w:bottom w:val="single" w:sz="8" w:space="0" w:color="999999"/>
              <w:right w:val="single" w:sz="8" w:space="0" w:color="999999"/>
            </w:tcBorders>
          </w:tcPr>
          <w:p w14:paraId="7DB9210D" w14:textId="4C36EB83" w:rsidR="00C501A6" w:rsidRPr="00121F36" w:rsidRDefault="008E454C" w:rsidP="00D86F50">
            <w:r w:rsidRPr="00121F36">
              <w:t xml:space="preserve">To view data of a position, </w:t>
            </w:r>
            <w:r w:rsidR="00C501A6">
              <w:t>click in</w:t>
            </w:r>
            <w:r w:rsidR="00C501A6" w:rsidRPr="00121F36">
              <w:t xml:space="preserve"> </w:t>
            </w:r>
            <w:r w:rsidRPr="00121F36">
              <w:t>the position org chart on that position.</w:t>
            </w:r>
          </w:p>
        </w:tc>
        <w:tc>
          <w:tcPr>
            <w:tcW w:w="5310" w:type="dxa"/>
            <w:tcBorders>
              <w:top w:val="single" w:sz="8" w:space="0" w:color="999999"/>
              <w:left w:val="single" w:sz="8" w:space="0" w:color="999999"/>
              <w:bottom w:val="single" w:sz="8" w:space="0" w:color="999999"/>
              <w:right w:val="single" w:sz="8" w:space="0" w:color="999999"/>
            </w:tcBorders>
          </w:tcPr>
          <w:p w14:paraId="1218219C" w14:textId="45ACBC58" w:rsidR="008E454C" w:rsidRPr="00121F36" w:rsidRDefault="008E454C" w:rsidP="0086358B">
            <w:r w:rsidRPr="008E454C">
              <w:t>A side panel containing detailed and calculated information about the position and related objects shows up.</w:t>
            </w:r>
          </w:p>
        </w:tc>
        <w:tc>
          <w:tcPr>
            <w:tcW w:w="1170" w:type="dxa"/>
            <w:tcBorders>
              <w:top w:val="single" w:sz="8" w:space="0" w:color="999999"/>
              <w:left w:val="single" w:sz="8" w:space="0" w:color="999999"/>
              <w:bottom w:val="single" w:sz="8" w:space="0" w:color="999999"/>
              <w:right w:val="single" w:sz="8" w:space="0" w:color="999999"/>
            </w:tcBorders>
          </w:tcPr>
          <w:p w14:paraId="42CE108C" w14:textId="77777777" w:rsidR="008E454C" w:rsidRPr="00121F36" w:rsidRDefault="008E454C" w:rsidP="0086358B"/>
        </w:tc>
      </w:tr>
      <w:tr w:rsidR="008E454C" w:rsidRPr="00121F36" w14:paraId="23279A1A" w14:textId="77777777" w:rsidTr="00682FD8">
        <w:trPr>
          <w:trHeight w:val="357"/>
        </w:trPr>
        <w:tc>
          <w:tcPr>
            <w:tcW w:w="692" w:type="dxa"/>
            <w:vMerge/>
            <w:tcBorders>
              <w:left w:val="single" w:sz="8" w:space="0" w:color="999999"/>
              <w:right w:val="single" w:sz="8" w:space="0" w:color="999999"/>
            </w:tcBorders>
          </w:tcPr>
          <w:p w14:paraId="5738407F" w14:textId="77777777" w:rsidR="008E454C" w:rsidRPr="00121F36" w:rsidRDefault="008E454C" w:rsidP="008E454C"/>
        </w:tc>
        <w:tc>
          <w:tcPr>
            <w:tcW w:w="2340" w:type="dxa"/>
            <w:vMerge/>
            <w:tcBorders>
              <w:left w:val="single" w:sz="8" w:space="0" w:color="999999"/>
              <w:right w:val="single" w:sz="8" w:space="0" w:color="999999"/>
            </w:tcBorders>
          </w:tcPr>
          <w:p w14:paraId="240F22E0" w14:textId="77777777" w:rsidR="008E454C" w:rsidRPr="00121F36" w:rsidRDefault="008E454C" w:rsidP="008E454C">
            <w:pPr>
              <w:rPr>
                <w:rStyle w:val="SAPEmphasis"/>
              </w:rPr>
            </w:pPr>
          </w:p>
        </w:tc>
        <w:tc>
          <w:tcPr>
            <w:tcW w:w="4770" w:type="dxa"/>
            <w:tcBorders>
              <w:top w:val="single" w:sz="8" w:space="0" w:color="999999"/>
              <w:left w:val="single" w:sz="8" w:space="0" w:color="999999"/>
              <w:bottom w:val="single" w:sz="8" w:space="0" w:color="999999"/>
              <w:right w:val="single" w:sz="8" w:space="0" w:color="999999"/>
            </w:tcBorders>
          </w:tcPr>
          <w:p w14:paraId="73B9C3F0" w14:textId="195EE8FA" w:rsidR="008E454C" w:rsidRPr="008E454C" w:rsidRDefault="00C013CA" w:rsidP="0024284D">
            <w:r>
              <w:t>Choose</w:t>
            </w:r>
            <w:r w:rsidR="008E454C" w:rsidRPr="008E454C">
              <w:t xml:space="preserve"> </w:t>
            </w:r>
            <w:r w:rsidR="008E454C" w:rsidRPr="008E454C">
              <w:rPr>
                <w:rStyle w:val="SAPScreenElement"/>
              </w:rPr>
              <w:t>Position Details</w:t>
            </w:r>
            <w:r w:rsidR="008E454C" w:rsidRPr="008E454C">
              <w:t>.</w:t>
            </w:r>
          </w:p>
        </w:tc>
        <w:tc>
          <w:tcPr>
            <w:tcW w:w="5310" w:type="dxa"/>
            <w:tcBorders>
              <w:top w:val="single" w:sz="8" w:space="0" w:color="999999"/>
              <w:left w:val="single" w:sz="8" w:space="0" w:color="999999"/>
              <w:bottom w:val="single" w:sz="8" w:space="0" w:color="999999"/>
              <w:right w:val="single" w:sz="8" w:space="0" w:color="999999"/>
            </w:tcBorders>
          </w:tcPr>
          <w:p w14:paraId="389EC2DA" w14:textId="46482CBD" w:rsidR="008E454C" w:rsidRPr="008E454C" w:rsidDel="008E454C" w:rsidRDefault="008E454C" w:rsidP="008E454C">
            <w:r w:rsidRPr="008E454C">
              <w:t>The menu is expanded and organizational details are shown.</w:t>
            </w:r>
          </w:p>
        </w:tc>
        <w:tc>
          <w:tcPr>
            <w:tcW w:w="1170" w:type="dxa"/>
            <w:tcBorders>
              <w:top w:val="single" w:sz="8" w:space="0" w:color="999999"/>
              <w:left w:val="single" w:sz="8" w:space="0" w:color="999999"/>
              <w:bottom w:val="single" w:sz="8" w:space="0" w:color="999999"/>
              <w:right w:val="single" w:sz="8" w:space="0" w:color="999999"/>
            </w:tcBorders>
          </w:tcPr>
          <w:p w14:paraId="3DA5F7FE" w14:textId="77777777" w:rsidR="008E454C" w:rsidRPr="00121F36" w:rsidRDefault="008E454C" w:rsidP="008E454C"/>
        </w:tc>
      </w:tr>
      <w:tr w:rsidR="008E454C" w:rsidRPr="00121F36" w14:paraId="57AFCEF8" w14:textId="77777777" w:rsidTr="00682FD8">
        <w:trPr>
          <w:trHeight w:val="357"/>
        </w:trPr>
        <w:tc>
          <w:tcPr>
            <w:tcW w:w="692" w:type="dxa"/>
            <w:vMerge/>
            <w:tcBorders>
              <w:left w:val="single" w:sz="8" w:space="0" w:color="999999"/>
              <w:right w:val="single" w:sz="8" w:space="0" w:color="999999"/>
            </w:tcBorders>
          </w:tcPr>
          <w:p w14:paraId="5F2C1949" w14:textId="77777777" w:rsidR="008E454C" w:rsidRPr="00121F36" w:rsidRDefault="008E454C" w:rsidP="008E454C"/>
        </w:tc>
        <w:tc>
          <w:tcPr>
            <w:tcW w:w="2340" w:type="dxa"/>
            <w:vMerge/>
            <w:tcBorders>
              <w:left w:val="single" w:sz="8" w:space="0" w:color="999999"/>
              <w:right w:val="single" w:sz="8" w:space="0" w:color="999999"/>
            </w:tcBorders>
          </w:tcPr>
          <w:p w14:paraId="39D2F7C9" w14:textId="77777777" w:rsidR="008E454C" w:rsidRPr="00121F36" w:rsidRDefault="008E454C" w:rsidP="008E454C">
            <w:pPr>
              <w:rPr>
                <w:rStyle w:val="SAPEmphasis"/>
              </w:rPr>
            </w:pPr>
          </w:p>
        </w:tc>
        <w:tc>
          <w:tcPr>
            <w:tcW w:w="4770" w:type="dxa"/>
            <w:tcBorders>
              <w:top w:val="single" w:sz="8" w:space="0" w:color="999999"/>
              <w:left w:val="single" w:sz="8" w:space="0" w:color="999999"/>
              <w:bottom w:val="single" w:sz="8" w:space="0" w:color="999999"/>
              <w:right w:val="single" w:sz="8" w:space="0" w:color="999999"/>
            </w:tcBorders>
          </w:tcPr>
          <w:p w14:paraId="6D78B3EE" w14:textId="691C7CB5" w:rsidR="008E454C" w:rsidRPr="008E454C" w:rsidRDefault="00C013CA" w:rsidP="0024284D">
            <w:r>
              <w:t>Choose</w:t>
            </w:r>
            <w:r w:rsidR="008E454C" w:rsidRPr="008E454C">
              <w:t xml:space="preserve"> </w:t>
            </w:r>
            <w:r w:rsidR="008E454C" w:rsidRPr="008E454C">
              <w:rPr>
                <w:rStyle w:val="SAPScreenElement"/>
              </w:rPr>
              <w:t>Position History</w:t>
            </w:r>
            <w:r w:rsidR="008E454C" w:rsidRPr="008E454C">
              <w:t>.</w:t>
            </w:r>
          </w:p>
        </w:tc>
        <w:tc>
          <w:tcPr>
            <w:tcW w:w="5310" w:type="dxa"/>
            <w:tcBorders>
              <w:top w:val="single" w:sz="8" w:space="0" w:color="999999"/>
              <w:left w:val="single" w:sz="8" w:space="0" w:color="999999"/>
              <w:bottom w:val="single" w:sz="8" w:space="0" w:color="999999"/>
              <w:right w:val="single" w:sz="8" w:space="0" w:color="999999"/>
            </w:tcBorders>
          </w:tcPr>
          <w:p w14:paraId="4A9BB077" w14:textId="6241D6F8" w:rsidR="008E454C" w:rsidRPr="008E454C" w:rsidDel="008E454C" w:rsidRDefault="008E454C" w:rsidP="008E454C">
            <w:r w:rsidRPr="008E454C">
              <w:t>The menu is expanded and administrative details are shown.</w:t>
            </w:r>
          </w:p>
        </w:tc>
        <w:tc>
          <w:tcPr>
            <w:tcW w:w="1170" w:type="dxa"/>
            <w:tcBorders>
              <w:top w:val="single" w:sz="8" w:space="0" w:color="999999"/>
              <w:left w:val="single" w:sz="8" w:space="0" w:color="999999"/>
              <w:bottom w:val="single" w:sz="8" w:space="0" w:color="999999"/>
              <w:right w:val="single" w:sz="8" w:space="0" w:color="999999"/>
            </w:tcBorders>
          </w:tcPr>
          <w:p w14:paraId="51CD9A93" w14:textId="77777777" w:rsidR="008E454C" w:rsidRPr="00121F36" w:rsidRDefault="008E454C" w:rsidP="008E454C"/>
        </w:tc>
      </w:tr>
      <w:tr w:rsidR="008E454C" w:rsidRPr="00121F36" w14:paraId="0059B461" w14:textId="77777777" w:rsidTr="00682FD8">
        <w:trPr>
          <w:trHeight w:val="357"/>
        </w:trPr>
        <w:tc>
          <w:tcPr>
            <w:tcW w:w="692" w:type="dxa"/>
            <w:vMerge/>
            <w:tcBorders>
              <w:left w:val="single" w:sz="8" w:space="0" w:color="999999"/>
              <w:bottom w:val="single" w:sz="8" w:space="0" w:color="999999"/>
              <w:right w:val="single" w:sz="8" w:space="0" w:color="999999"/>
            </w:tcBorders>
          </w:tcPr>
          <w:p w14:paraId="3D72AA7B" w14:textId="77777777" w:rsidR="008E454C" w:rsidRPr="00121F36" w:rsidRDefault="008E454C" w:rsidP="008E454C"/>
        </w:tc>
        <w:tc>
          <w:tcPr>
            <w:tcW w:w="2340" w:type="dxa"/>
            <w:vMerge/>
            <w:tcBorders>
              <w:left w:val="single" w:sz="8" w:space="0" w:color="999999"/>
              <w:bottom w:val="single" w:sz="8" w:space="0" w:color="999999"/>
              <w:right w:val="single" w:sz="8" w:space="0" w:color="999999"/>
            </w:tcBorders>
          </w:tcPr>
          <w:p w14:paraId="730313BC" w14:textId="77777777" w:rsidR="008E454C" w:rsidRPr="00121F36" w:rsidRDefault="008E454C" w:rsidP="008E454C">
            <w:pPr>
              <w:rPr>
                <w:rStyle w:val="SAPEmphasis"/>
              </w:rPr>
            </w:pPr>
          </w:p>
        </w:tc>
        <w:tc>
          <w:tcPr>
            <w:tcW w:w="4770" w:type="dxa"/>
            <w:tcBorders>
              <w:top w:val="single" w:sz="8" w:space="0" w:color="999999"/>
              <w:left w:val="single" w:sz="8" w:space="0" w:color="999999"/>
              <w:bottom w:val="single" w:sz="8" w:space="0" w:color="999999"/>
              <w:right w:val="single" w:sz="8" w:space="0" w:color="999999"/>
            </w:tcBorders>
          </w:tcPr>
          <w:p w14:paraId="5784B111" w14:textId="04E92D4F" w:rsidR="008E454C" w:rsidRPr="008E454C" w:rsidRDefault="00C013CA" w:rsidP="008E454C">
            <w:r>
              <w:t>Choose</w:t>
            </w:r>
            <w:r w:rsidR="008E454C" w:rsidRPr="008E454C">
              <w:t xml:space="preserve"> </w:t>
            </w:r>
            <w:r w:rsidR="008E454C" w:rsidRPr="008E454C">
              <w:rPr>
                <w:rStyle w:val="SAPScreenElement"/>
              </w:rPr>
              <w:t>Position Hierarchy Details</w:t>
            </w:r>
            <w:r w:rsidR="008E454C" w:rsidRPr="008E454C">
              <w:t>.</w:t>
            </w:r>
          </w:p>
          <w:p w14:paraId="1889C347" w14:textId="51F8575F" w:rsidR="008E454C" w:rsidRPr="008E454C" w:rsidRDefault="00D9194C" w:rsidP="00D9194C">
            <w:pPr>
              <w:pStyle w:val="SAPNoteHeading"/>
              <w:ind w:left="206"/>
            </w:pPr>
            <w:r w:rsidRPr="00121F36">
              <w:rPr>
                <w:noProof/>
              </w:rPr>
              <w:drawing>
                <wp:inline distT="0" distB="0" distL="0" distR="0" wp14:anchorId="03762DDB" wp14:editId="67C9DFC1">
                  <wp:extent cx="228600" cy="22860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E454C" w:rsidRPr="008E454C">
              <w:t xml:space="preserve"> Caution </w:t>
            </w:r>
          </w:p>
          <w:p w14:paraId="58191871" w14:textId="7815360F" w:rsidR="008E454C" w:rsidRPr="008E454C" w:rsidRDefault="008E454C" w:rsidP="00D9194C">
            <w:pPr>
              <w:ind w:left="206"/>
            </w:pPr>
            <w:r w:rsidRPr="008E454C">
              <w:t>This option is available in the side panel only if the position has other positions directly below.</w:t>
            </w:r>
          </w:p>
        </w:tc>
        <w:tc>
          <w:tcPr>
            <w:tcW w:w="5310" w:type="dxa"/>
            <w:tcBorders>
              <w:top w:val="single" w:sz="8" w:space="0" w:color="999999"/>
              <w:left w:val="single" w:sz="8" w:space="0" w:color="999999"/>
              <w:bottom w:val="single" w:sz="8" w:space="0" w:color="999999"/>
              <w:right w:val="single" w:sz="8" w:space="0" w:color="999999"/>
            </w:tcBorders>
          </w:tcPr>
          <w:p w14:paraId="55CB9EB6" w14:textId="60C7D149" w:rsidR="008E454C" w:rsidRPr="008E454C" w:rsidDel="008E454C" w:rsidRDefault="008E454C" w:rsidP="008E454C">
            <w:r w:rsidRPr="008E454C">
              <w:t>The menu is expanded and administrative details to the lower-level positions of the selected position are shown.</w:t>
            </w:r>
          </w:p>
        </w:tc>
        <w:tc>
          <w:tcPr>
            <w:tcW w:w="1170" w:type="dxa"/>
            <w:tcBorders>
              <w:top w:val="single" w:sz="8" w:space="0" w:color="999999"/>
              <w:left w:val="single" w:sz="8" w:space="0" w:color="999999"/>
              <w:bottom w:val="single" w:sz="8" w:space="0" w:color="999999"/>
              <w:right w:val="single" w:sz="8" w:space="0" w:color="999999"/>
            </w:tcBorders>
          </w:tcPr>
          <w:p w14:paraId="7F948906" w14:textId="77777777" w:rsidR="008E454C" w:rsidRPr="00121F36" w:rsidRDefault="008E454C" w:rsidP="008E454C"/>
        </w:tc>
      </w:tr>
      <w:tr w:rsidR="00A54C77" w:rsidRPr="00121F36" w14:paraId="5357221B"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12468075" w14:textId="0EC2603A" w:rsidR="00A54C77" w:rsidRPr="00121F36" w:rsidRDefault="008E454C" w:rsidP="0086358B">
            <w:r>
              <w:lastRenderedPageBreak/>
              <w:t>6</w:t>
            </w:r>
          </w:p>
        </w:tc>
        <w:tc>
          <w:tcPr>
            <w:tcW w:w="2340" w:type="dxa"/>
            <w:tcBorders>
              <w:top w:val="single" w:sz="8" w:space="0" w:color="999999"/>
              <w:left w:val="single" w:sz="8" w:space="0" w:color="999999"/>
              <w:bottom w:val="single" w:sz="8" w:space="0" w:color="999999"/>
              <w:right w:val="single" w:sz="8" w:space="0" w:color="999999"/>
            </w:tcBorders>
          </w:tcPr>
          <w:p w14:paraId="35BAB430" w14:textId="0C04B8D2" w:rsidR="00A54C77" w:rsidRPr="00121F36" w:rsidRDefault="00A54C77" w:rsidP="0086358B">
            <w:pPr>
              <w:rPr>
                <w:rStyle w:val="SAPEmphasis"/>
              </w:rPr>
            </w:pPr>
            <w:r w:rsidRPr="00121F36">
              <w:rPr>
                <w:rStyle w:val="SAPEmphasis"/>
              </w:rPr>
              <w:t>View Current Incumbent</w:t>
            </w:r>
            <w:r w:rsidR="00EC7451">
              <w:rPr>
                <w:rStyle w:val="SAPEmphasis"/>
              </w:rPr>
              <w:t xml:space="preserve"> (Optional)</w:t>
            </w:r>
          </w:p>
        </w:tc>
        <w:tc>
          <w:tcPr>
            <w:tcW w:w="4770" w:type="dxa"/>
            <w:tcBorders>
              <w:top w:val="single" w:sz="8" w:space="0" w:color="999999"/>
              <w:left w:val="single" w:sz="8" w:space="0" w:color="999999"/>
              <w:bottom w:val="single" w:sz="8" w:space="0" w:color="999999"/>
              <w:right w:val="single" w:sz="8" w:space="0" w:color="999999"/>
            </w:tcBorders>
          </w:tcPr>
          <w:p w14:paraId="5AE88694" w14:textId="308D9502" w:rsidR="00A54C77" w:rsidRDefault="00A54C77" w:rsidP="00FA3ED0">
            <w:r w:rsidRPr="00121F36">
              <w:t xml:space="preserve">To view the current holder of a position, </w:t>
            </w:r>
            <w:r w:rsidR="00C013CA">
              <w:t>choose</w:t>
            </w:r>
            <w:r w:rsidR="00A542FF">
              <w:t xml:space="preserve"> in</w:t>
            </w:r>
            <w:r w:rsidRPr="00121F36">
              <w:t xml:space="preserve"> the </w:t>
            </w:r>
            <w:r w:rsidR="008E454C">
              <w:t>side panel</w:t>
            </w:r>
            <w:r w:rsidRPr="00121F36">
              <w:t xml:space="preserve"> o</w:t>
            </w:r>
            <w:r w:rsidR="008E454C">
              <w:t>f</w:t>
            </w:r>
            <w:r w:rsidRPr="00121F36">
              <w:t xml:space="preserve"> that position </w:t>
            </w:r>
            <w:r w:rsidRPr="00121F36">
              <w:rPr>
                <w:rStyle w:val="SAPScreenElement"/>
              </w:rPr>
              <w:t>Incumbent</w:t>
            </w:r>
            <w:r w:rsidR="0024284D">
              <w:rPr>
                <w:rStyle w:val="SAPScreenElement"/>
              </w:rPr>
              <w:t xml:space="preserve"> Detail</w:t>
            </w:r>
            <w:r w:rsidRPr="00121F36">
              <w:rPr>
                <w:rStyle w:val="SAPScreenElement"/>
              </w:rPr>
              <w:t>s</w:t>
            </w:r>
            <w:r w:rsidRPr="00121F36">
              <w:t>.</w:t>
            </w:r>
          </w:p>
          <w:p w14:paraId="50BEC6DB" w14:textId="77777777" w:rsidR="00A54C77" w:rsidRPr="00121F36" w:rsidRDefault="00A54C77" w:rsidP="00D767F8">
            <w:pPr>
              <w:pStyle w:val="SAPNoteHeading"/>
              <w:ind w:left="206"/>
            </w:pPr>
            <w:r w:rsidRPr="00121F36">
              <w:rPr>
                <w:noProof/>
              </w:rPr>
              <w:drawing>
                <wp:inline distT="0" distB="0" distL="0" distR="0" wp14:anchorId="41DFA383" wp14:editId="3B90BE45">
                  <wp:extent cx="228600" cy="228600"/>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569F6B4E" w14:textId="585F0B15" w:rsidR="00A54C77" w:rsidRPr="00121F36" w:rsidRDefault="00A54C77" w:rsidP="0024284D">
            <w:pPr>
              <w:ind w:left="206"/>
            </w:pPr>
            <w:r w:rsidRPr="00121F36">
              <w:t xml:space="preserve">This option is available in the </w:t>
            </w:r>
            <w:r w:rsidR="0024284D">
              <w:t>side panel</w:t>
            </w:r>
            <w:r w:rsidRPr="00121F36">
              <w:t xml:space="preserve"> only if the position has currently at least one incumbent.</w:t>
            </w:r>
          </w:p>
        </w:tc>
        <w:tc>
          <w:tcPr>
            <w:tcW w:w="5310" w:type="dxa"/>
            <w:tcBorders>
              <w:top w:val="single" w:sz="8" w:space="0" w:color="999999"/>
              <w:left w:val="single" w:sz="8" w:space="0" w:color="999999"/>
              <w:bottom w:val="single" w:sz="8" w:space="0" w:color="999999"/>
              <w:right w:val="single" w:sz="8" w:space="0" w:color="999999"/>
            </w:tcBorders>
          </w:tcPr>
          <w:p w14:paraId="228F6A6B" w14:textId="0FD17487" w:rsidR="00A54C77" w:rsidRPr="00121F36" w:rsidRDefault="0024284D" w:rsidP="0024284D">
            <w:r w:rsidRPr="0024284D">
              <w:t>The menu is expanded and administrative details of the incumbent are shown</w:t>
            </w:r>
            <w:r w:rsidR="00A54C77" w:rsidRPr="0024284D">
              <w:t>.</w:t>
            </w:r>
            <w:r w:rsidR="00A54C77" w:rsidRPr="00121F36">
              <w:t xml:space="preserve"> </w:t>
            </w:r>
          </w:p>
        </w:tc>
        <w:tc>
          <w:tcPr>
            <w:tcW w:w="1170" w:type="dxa"/>
            <w:tcBorders>
              <w:top w:val="single" w:sz="8" w:space="0" w:color="999999"/>
              <w:left w:val="single" w:sz="8" w:space="0" w:color="999999"/>
              <w:bottom w:val="single" w:sz="8" w:space="0" w:color="999999"/>
              <w:right w:val="single" w:sz="8" w:space="0" w:color="999999"/>
            </w:tcBorders>
          </w:tcPr>
          <w:p w14:paraId="72F2453D" w14:textId="77777777" w:rsidR="00A54C77" w:rsidRPr="00121F36" w:rsidRDefault="00A54C77" w:rsidP="0086358B"/>
        </w:tc>
      </w:tr>
      <w:tr w:rsidR="0024284D" w:rsidRPr="00121F36" w14:paraId="413B6FD1"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2EFAD8DC" w14:textId="03BC4DE2" w:rsidR="0024284D" w:rsidRDefault="0024284D" w:rsidP="0024284D">
            <w:r>
              <w:t>7</w:t>
            </w:r>
          </w:p>
        </w:tc>
        <w:tc>
          <w:tcPr>
            <w:tcW w:w="2340" w:type="dxa"/>
            <w:tcBorders>
              <w:top w:val="single" w:sz="8" w:space="0" w:color="999999"/>
              <w:left w:val="single" w:sz="8" w:space="0" w:color="999999"/>
              <w:bottom w:val="single" w:sz="8" w:space="0" w:color="999999"/>
              <w:right w:val="single" w:sz="8" w:space="0" w:color="999999"/>
            </w:tcBorders>
          </w:tcPr>
          <w:p w14:paraId="685E32E8" w14:textId="6A04858E" w:rsidR="0024284D" w:rsidRPr="00121F36" w:rsidRDefault="0024284D" w:rsidP="0024284D">
            <w:pPr>
              <w:rPr>
                <w:rStyle w:val="SAPEmphasis"/>
              </w:rPr>
            </w:pPr>
            <w:r>
              <w:rPr>
                <w:rStyle w:val="SAPEmphasis"/>
              </w:rPr>
              <w:t xml:space="preserve">View </w:t>
            </w:r>
            <w:r w:rsidRPr="008C6834">
              <w:rPr>
                <w:rStyle w:val="SAPEmphasis"/>
              </w:rPr>
              <w:t>Detailed</w:t>
            </w:r>
            <w:r>
              <w:rPr>
                <w:rStyle w:val="SAPEmphasis"/>
              </w:rPr>
              <w:t xml:space="preserve"> Position Data</w:t>
            </w:r>
          </w:p>
        </w:tc>
        <w:tc>
          <w:tcPr>
            <w:tcW w:w="4770" w:type="dxa"/>
            <w:tcBorders>
              <w:top w:val="single" w:sz="8" w:space="0" w:color="999999"/>
              <w:left w:val="single" w:sz="8" w:space="0" w:color="999999"/>
              <w:bottom w:val="single" w:sz="8" w:space="0" w:color="999999"/>
              <w:right w:val="single" w:sz="8" w:space="0" w:color="999999"/>
            </w:tcBorders>
          </w:tcPr>
          <w:p w14:paraId="0D4BBECC" w14:textId="77777777" w:rsidR="0024284D" w:rsidRDefault="0024284D" w:rsidP="0024284D">
            <w:pPr>
              <w:rPr>
                <w:rFonts w:asciiTheme="minorHAnsi" w:eastAsiaTheme="minorHAnsi" w:hAnsiTheme="minorHAnsi"/>
                <w:sz w:val="22"/>
                <w:szCs w:val="22"/>
              </w:rPr>
            </w:pPr>
            <w:r>
              <w:t xml:space="preserve">To view the detailed information of a position, click in the side panel on the </w:t>
            </w:r>
            <w:r>
              <w:rPr>
                <w:rStyle w:val="SAPScreenElement"/>
              </w:rPr>
              <w:t xml:space="preserve">Show Position </w:t>
            </w:r>
            <w:r w:rsidR="009173C6">
              <w:rPr>
                <w:noProof/>
              </w:rPr>
              <w:pict w14:anchorId="73DD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visibility:visible;mso-wrap-style:square">
                  <v:imagedata r:id="rId15" o:title=""/>
                </v:shape>
              </w:pict>
            </w:r>
            <w:r>
              <w:t>icon.</w:t>
            </w:r>
          </w:p>
          <w:p w14:paraId="21CE39D5" w14:textId="77777777" w:rsidR="0024284D" w:rsidRPr="00121F36" w:rsidRDefault="0024284D" w:rsidP="003D7640">
            <w:pPr>
              <w:ind w:left="162"/>
              <w:rPr>
                <w:rFonts w:ascii="BentonSans Regular" w:hAnsi="BentonSans Regular"/>
                <w:color w:val="666666"/>
                <w:sz w:val="22"/>
              </w:rPr>
            </w:pPr>
            <w:r w:rsidRPr="00121F36">
              <w:rPr>
                <w:noProof/>
              </w:rPr>
              <w:drawing>
                <wp:inline distT="0" distB="0" distL="0" distR="0" wp14:anchorId="7F8D549A" wp14:editId="6BF388EF">
                  <wp:extent cx="228600" cy="228600"/>
                  <wp:effectExtent l="0" t="0" r="0"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00D3D6F6" w14:textId="3F1965C4" w:rsidR="0024284D" w:rsidRPr="00121F36" w:rsidRDefault="0024284D" w:rsidP="003D7640">
            <w:pPr>
              <w:ind w:left="162"/>
            </w:pPr>
            <w:r>
              <w:t>This icon is located below the</w:t>
            </w:r>
            <w:r>
              <w:rPr>
                <w:rStyle w:val="SAPScreenElement"/>
              </w:rPr>
              <w:t xml:space="preserve"> &lt;position title (code)&gt;</w:t>
            </w:r>
            <w:r>
              <w:t>,</w:t>
            </w:r>
            <w:r>
              <w:rPr>
                <w:rStyle w:val="SAPScreenElement"/>
              </w:rPr>
              <w:t xml:space="preserve"> </w:t>
            </w:r>
            <w:r>
              <w:t>next to</w:t>
            </w:r>
            <w:r>
              <w:rPr>
                <w:rStyle w:val="SAPScreenElement"/>
              </w:rPr>
              <w:t xml:space="preserve"> as of &lt;selected date&gt;.</w:t>
            </w:r>
          </w:p>
        </w:tc>
        <w:tc>
          <w:tcPr>
            <w:tcW w:w="5310" w:type="dxa"/>
            <w:tcBorders>
              <w:top w:val="single" w:sz="8" w:space="0" w:color="999999"/>
              <w:left w:val="single" w:sz="8" w:space="0" w:color="999999"/>
              <w:bottom w:val="single" w:sz="8" w:space="0" w:color="999999"/>
              <w:right w:val="single" w:sz="8" w:space="0" w:color="999999"/>
            </w:tcBorders>
          </w:tcPr>
          <w:p w14:paraId="59EA4553" w14:textId="54C2C03D" w:rsidR="0024284D" w:rsidRPr="00121F36" w:rsidRDefault="0024284D" w:rsidP="0024284D">
            <w:r>
              <w:t xml:space="preserve">The </w:t>
            </w:r>
            <w:r>
              <w:rPr>
                <w:rStyle w:val="SAPScreenElement"/>
              </w:rPr>
              <w:t>Position: &lt;position title (code)&gt;</w:t>
            </w:r>
            <w:r>
              <w:t xml:space="preserve"> window shows up containing the position details.</w:t>
            </w:r>
          </w:p>
        </w:tc>
        <w:tc>
          <w:tcPr>
            <w:tcW w:w="1170" w:type="dxa"/>
            <w:tcBorders>
              <w:top w:val="single" w:sz="8" w:space="0" w:color="999999"/>
              <w:left w:val="single" w:sz="8" w:space="0" w:color="999999"/>
              <w:bottom w:val="single" w:sz="8" w:space="0" w:color="999999"/>
              <w:right w:val="single" w:sz="8" w:space="0" w:color="999999"/>
            </w:tcBorders>
          </w:tcPr>
          <w:p w14:paraId="0B727692" w14:textId="77777777" w:rsidR="0024284D" w:rsidRPr="00121F36" w:rsidRDefault="0024284D" w:rsidP="0024284D"/>
        </w:tc>
      </w:tr>
      <w:tr w:rsidR="00A54C77" w:rsidRPr="00121F36" w14:paraId="487C281B"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50C443D8" w14:textId="08E3050E" w:rsidR="00A54C77" w:rsidRPr="00121F36" w:rsidRDefault="00A54C77" w:rsidP="0086358B">
            <w:r w:rsidRPr="00121F36">
              <w:t>8</w:t>
            </w:r>
          </w:p>
        </w:tc>
        <w:tc>
          <w:tcPr>
            <w:tcW w:w="2340" w:type="dxa"/>
            <w:tcBorders>
              <w:top w:val="single" w:sz="8" w:space="0" w:color="999999"/>
              <w:left w:val="single" w:sz="8" w:space="0" w:color="999999"/>
              <w:bottom w:val="single" w:sz="8" w:space="0" w:color="999999"/>
              <w:right w:val="single" w:sz="8" w:space="0" w:color="999999"/>
            </w:tcBorders>
          </w:tcPr>
          <w:p w14:paraId="146B8DBD" w14:textId="5BCFF4DC" w:rsidR="00A54C77" w:rsidRPr="00121F36" w:rsidRDefault="00A54C77" w:rsidP="0086358B">
            <w:pPr>
              <w:rPr>
                <w:rStyle w:val="SAPEmphasis"/>
              </w:rPr>
            </w:pPr>
            <w:r w:rsidRPr="00121F36">
              <w:rPr>
                <w:rStyle w:val="SAPEmphasis"/>
              </w:rPr>
              <w:t>Close Window</w:t>
            </w:r>
          </w:p>
        </w:tc>
        <w:tc>
          <w:tcPr>
            <w:tcW w:w="4770" w:type="dxa"/>
            <w:tcBorders>
              <w:top w:val="single" w:sz="8" w:space="0" w:color="999999"/>
              <w:left w:val="single" w:sz="8" w:space="0" w:color="999999"/>
              <w:bottom w:val="single" w:sz="8" w:space="0" w:color="999999"/>
              <w:right w:val="single" w:sz="8" w:space="0" w:color="999999"/>
            </w:tcBorders>
          </w:tcPr>
          <w:p w14:paraId="7D293E15" w14:textId="69755428" w:rsidR="00A54C77" w:rsidRPr="00121F36" w:rsidRDefault="00A54C77">
            <w:r w:rsidRPr="00121F36">
              <w:t>When done</w:t>
            </w:r>
            <w:r w:rsidR="007254EF">
              <w:t xml:space="preserve"> with viewing the details</w:t>
            </w:r>
            <w:r w:rsidRPr="00121F36">
              <w:t xml:space="preserve">, choose </w:t>
            </w:r>
            <w:r w:rsidR="007254EF" w:rsidRPr="00DE0627">
              <w:rPr>
                <w:rStyle w:val="SAPScreenElement"/>
              </w:rPr>
              <w:t>X (Cancel)</w:t>
            </w:r>
            <w:r w:rsidRPr="00121F36">
              <w:t>.</w:t>
            </w:r>
          </w:p>
        </w:tc>
        <w:tc>
          <w:tcPr>
            <w:tcW w:w="5310" w:type="dxa"/>
            <w:tcBorders>
              <w:top w:val="single" w:sz="8" w:space="0" w:color="999999"/>
              <w:left w:val="single" w:sz="8" w:space="0" w:color="999999"/>
              <w:bottom w:val="single" w:sz="8" w:space="0" w:color="999999"/>
              <w:right w:val="single" w:sz="8" w:space="0" w:color="999999"/>
            </w:tcBorders>
          </w:tcPr>
          <w:p w14:paraId="51172BE2" w14:textId="77777777" w:rsidR="00A54C77" w:rsidRPr="00121F36" w:rsidRDefault="00A54C77" w:rsidP="0086358B"/>
        </w:tc>
        <w:tc>
          <w:tcPr>
            <w:tcW w:w="1170" w:type="dxa"/>
            <w:tcBorders>
              <w:top w:val="single" w:sz="8" w:space="0" w:color="999999"/>
              <w:left w:val="single" w:sz="8" w:space="0" w:color="999999"/>
              <w:bottom w:val="single" w:sz="8" w:space="0" w:color="999999"/>
              <w:right w:val="single" w:sz="8" w:space="0" w:color="999999"/>
            </w:tcBorders>
          </w:tcPr>
          <w:p w14:paraId="00FB6C73" w14:textId="77777777" w:rsidR="00A54C77" w:rsidRPr="00121F36" w:rsidRDefault="00A54C77" w:rsidP="0086358B"/>
        </w:tc>
      </w:tr>
      <w:tr w:rsidR="00A54C77" w:rsidRPr="00121F36" w14:paraId="78113A6E"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5E1B73B7" w14:textId="084594E0" w:rsidR="00A54C77" w:rsidRPr="00121F36" w:rsidRDefault="00A54C77" w:rsidP="0086358B">
            <w:r w:rsidRPr="00121F36">
              <w:t>9</w:t>
            </w:r>
          </w:p>
        </w:tc>
        <w:tc>
          <w:tcPr>
            <w:tcW w:w="2340" w:type="dxa"/>
            <w:tcBorders>
              <w:top w:val="single" w:sz="8" w:space="0" w:color="999999"/>
              <w:left w:val="single" w:sz="8" w:space="0" w:color="999999"/>
              <w:bottom w:val="single" w:sz="8" w:space="0" w:color="999999"/>
              <w:right w:val="single" w:sz="8" w:space="0" w:color="999999"/>
            </w:tcBorders>
          </w:tcPr>
          <w:p w14:paraId="5E332BF7" w14:textId="77777777" w:rsidR="00A54C77" w:rsidRPr="00121F36" w:rsidRDefault="00A54C77" w:rsidP="0086358B">
            <w:pPr>
              <w:rPr>
                <w:rStyle w:val="SAPEmphasis"/>
              </w:rPr>
            </w:pPr>
            <w:r w:rsidRPr="00121F36">
              <w:rPr>
                <w:rStyle w:val="SAPEmphasis"/>
              </w:rPr>
              <w:t>Select History of Incumbents</w:t>
            </w:r>
          </w:p>
        </w:tc>
        <w:tc>
          <w:tcPr>
            <w:tcW w:w="4770" w:type="dxa"/>
            <w:tcBorders>
              <w:top w:val="single" w:sz="8" w:space="0" w:color="999999"/>
              <w:left w:val="single" w:sz="8" w:space="0" w:color="999999"/>
              <w:bottom w:val="single" w:sz="8" w:space="0" w:color="999999"/>
              <w:right w:val="single" w:sz="8" w:space="0" w:color="999999"/>
            </w:tcBorders>
          </w:tcPr>
          <w:p w14:paraId="6C2A7F90" w14:textId="562EDEDE" w:rsidR="00A54C77" w:rsidRPr="00121F36" w:rsidRDefault="00A54C77">
            <w:r w:rsidRPr="00121F36">
              <w:t xml:space="preserve">To view the history of position holders, click in the </w:t>
            </w:r>
            <w:r w:rsidR="0024284D">
              <w:t>side panel</w:t>
            </w:r>
            <w:r w:rsidRPr="00121F36">
              <w:t xml:space="preserve"> </w:t>
            </w:r>
            <w:r w:rsidR="0024284D">
              <w:t>of the</w:t>
            </w:r>
            <w:r w:rsidRPr="00121F36">
              <w:t xml:space="preserve"> </w:t>
            </w:r>
            <w:r w:rsidRPr="0024284D">
              <w:t xml:space="preserve">position </w:t>
            </w:r>
            <w:r w:rsidR="0024284D" w:rsidRPr="008C6834">
              <w:t xml:space="preserve">on the </w:t>
            </w:r>
            <w:r w:rsidR="0024284D" w:rsidRPr="008C6834">
              <w:rPr>
                <w:rStyle w:val="SAPScreenElement"/>
              </w:rPr>
              <w:t>Show Menu</w:t>
            </w:r>
            <w:r w:rsidR="0024284D" w:rsidRPr="008C6834">
              <w:t xml:space="preserve"> </w:t>
            </w:r>
            <w:r w:rsidR="0024284D" w:rsidRPr="008F16C9">
              <w:rPr>
                <w:noProof/>
              </w:rPr>
              <w:drawing>
                <wp:inline distT="0" distB="0" distL="0" distR="0" wp14:anchorId="76D5794E" wp14:editId="1BE123D5">
                  <wp:extent cx="225425" cy="21399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0024284D" w:rsidRPr="008C6834">
              <w:t xml:space="preserve"> icon, </w:t>
            </w:r>
            <w:r w:rsidRPr="0024284D">
              <w:t>and</w:t>
            </w:r>
            <w:r w:rsidRPr="00121F36">
              <w:t xml:space="preserve"> in the upcoming small callout choose </w:t>
            </w:r>
            <w:r w:rsidRPr="00121F36">
              <w:rPr>
                <w:rStyle w:val="SAPScreenElement"/>
              </w:rPr>
              <w:t>Show Incumbent History</w:t>
            </w:r>
            <w:r w:rsidRPr="00121F36">
              <w:t>.</w:t>
            </w:r>
          </w:p>
        </w:tc>
        <w:tc>
          <w:tcPr>
            <w:tcW w:w="5310" w:type="dxa"/>
            <w:tcBorders>
              <w:top w:val="single" w:sz="8" w:space="0" w:color="999999"/>
              <w:left w:val="single" w:sz="8" w:space="0" w:color="999999"/>
              <w:bottom w:val="single" w:sz="8" w:space="0" w:color="999999"/>
              <w:right w:val="single" w:sz="8" w:space="0" w:color="999999"/>
            </w:tcBorders>
          </w:tcPr>
          <w:p w14:paraId="2716B149" w14:textId="77777777" w:rsidR="00A54C77" w:rsidRPr="00121F36" w:rsidRDefault="00A54C77" w:rsidP="009573F8">
            <w:r w:rsidRPr="00121F36">
              <w:t xml:space="preserve">The </w:t>
            </w:r>
            <w:r w:rsidRPr="00121F36">
              <w:rPr>
                <w:rStyle w:val="SAPScreenElement"/>
              </w:rPr>
              <w:t>Incumbent History</w:t>
            </w:r>
            <w:r w:rsidRPr="00121F36">
              <w:t xml:space="preserve"> dialog box shows up containing the incumbents of the position in the last year.</w:t>
            </w:r>
          </w:p>
        </w:tc>
        <w:tc>
          <w:tcPr>
            <w:tcW w:w="1170" w:type="dxa"/>
            <w:tcBorders>
              <w:top w:val="single" w:sz="8" w:space="0" w:color="999999"/>
              <w:left w:val="single" w:sz="8" w:space="0" w:color="999999"/>
              <w:bottom w:val="single" w:sz="8" w:space="0" w:color="999999"/>
              <w:right w:val="single" w:sz="8" w:space="0" w:color="999999"/>
            </w:tcBorders>
          </w:tcPr>
          <w:p w14:paraId="2C9C024E" w14:textId="77777777" w:rsidR="00A54C77" w:rsidRPr="00121F36" w:rsidRDefault="00A54C77" w:rsidP="0086358B"/>
        </w:tc>
      </w:tr>
      <w:tr w:rsidR="00A54C77" w:rsidRPr="00121F36" w14:paraId="34EED818"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47FB94D5" w14:textId="706CFDFC" w:rsidR="00A54C77" w:rsidRPr="00121F36" w:rsidRDefault="00A54C77" w:rsidP="0086358B">
            <w:r w:rsidRPr="00121F36">
              <w:t>10</w:t>
            </w:r>
          </w:p>
        </w:tc>
        <w:tc>
          <w:tcPr>
            <w:tcW w:w="2340" w:type="dxa"/>
            <w:tcBorders>
              <w:top w:val="single" w:sz="8" w:space="0" w:color="999999"/>
              <w:left w:val="single" w:sz="8" w:space="0" w:color="999999"/>
              <w:bottom w:val="single" w:sz="8" w:space="0" w:color="999999"/>
              <w:right w:val="single" w:sz="8" w:space="0" w:color="999999"/>
            </w:tcBorders>
          </w:tcPr>
          <w:p w14:paraId="1989876C" w14:textId="77777777" w:rsidR="00A54C77" w:rsidRPr="00121F36" w:rsidRDefault="00A54C77" w:rsidP="0086358B">
            <w:pPr>
              <w:rPr>
                <w:rStyle w:val="SAPEmphasis"/>
              </w:rPr>
            </w:pPr>
            <w:r w:rsidRPr="00121F36">
              <w:rPr>
                <w:rStyle w:val="SAPEmphasis"/>
              </w:rPr>
              <w:t>View History of Position Holders</w:t>
            </w:r>
          </w:p>
        </w:tc>
        <w:tc>
          <w:tcPr>
            <w:tcW w:w="4770" w:type="dxa"/>
            <w:tcBorders>
              <w:top w:val="single" w:sz="8" w:space="0" w:color="999999"/>
              <w:left w:val="single" w:sz="8" w:space="0" w:color="999999"/>
              <w:bottom w:val="single" w:sz="8" w:space="0" w:color="999999"/>
              <w:right w:val="single" w:sz="8" w:space="0" w:color="999999"/>
            </w:tcBorders>
          </w:tcPr>
          <w:p w14:paraId="4C1CFE1E" w14:textId="77777777" w:rsidR="00A54C77" w:rsidRPr="00121F36" w:rsidRDefault="00A54C77" w:rsidP="0086358B">
            <w:r w:rsidRPr="00121F36">
              <w:t xml:space="preserve">In the </w:t>
            </w:r>
            <w:r w:rsidRPr="00121F36">
              <w:rPr>
                <w:rStyle w:val="SAPScreenElement"/>
              </w:rPr>
              <w:t>From</w:t>
            </w:r>
            <w:r w:rsidRPr="00121F36">
              <w:t xml:space="preserve"> and </w:t>
            </w:r>
            <w:r w:rsidRPr="00121F36">
              <w:rPr>
                <w:rStyle w:val="SAPScreenElement"/>
              </w:rPr>
              <w:t>To</w:t>
            </w:r>
            <w:r w:rsidRPr="00121F36">
              <w:t xml:space="preserve"> fields select appropriate dates from the calendar help.</w:t>
            </w:r>
          </w:p>
        </w:tc>
        <w:tc>
          <w:tcPr>
            <w:tcW w:w="5310" w:type="dxa"/>
            <w:tcBorders>
              <w:top w:val="single" w:sz="8" w:space="0" w:color="999999"/>
              <w:left w:val="single" w:sz="8" w:space="0" w:color="999999"/>
              <w:bottom w:val="single" w:sz="8" w:space="0" w:color="999999"/>
              <w:right w:val="single" w:sz="8" w:space="0" w:color="999999"/>
            </w:tcBorders>
          </w:tcPr>
          <w:p w14:paraId="331124D4" w14:textId="77777777" w:rsidR="00A54C77" w:rsidRPr="00121F36" w:rsidRDefault="00A54C77" w:rsidP="0086358B">
            <w:r w:rsidRPr="00121F36">
              <w:t xml:space="preserve">Details of the employee occupying the position during the selected period are shown. If there was no incumbent during the selected period, an appropriate message is shown in the </w:t>
            </w:r>
            <w:r w:rsidRPr="00121F36">
              <w:rPr>
                <w:rStyle w:val="SAPScreenElement"/>
              </w:rPr>
              <w:t>Incumbent History</w:t>
            </w:r>
            <w:r w:rsidRPr="00121F36">
              <w:t xml:space="preserve"> dialog box.</w:t>
            </w:r>
          </w:p>
        </w:tc>
        <w:tc>
          <w:tcPr>
            <w:tcW w:w="1170" w:type="dxa"/>
            <w:tcBorders>
              <w:top w:val="single" w:sz="8" w:space="0" w:color="999999"/>
              <w:left w:val="single" w:sz="8" w:space="0" w:color="999999"/>
              <w:bottom w:val="single" w:sz="8" w:space="0" w:color="999999"/>
              <w:right w:val="single" w:sz="8" w:space="0" w:color="999999"/>
            </w:tcBorders>
          </w:tcPr>
          <w:p w14:paraId="33BEAC90" w14:textId="77777777" w:rsidR="00A54C77" w:rsidRPr="00121F36" w:rsidRDefault="00A54C77" w:rsidP="0086358B"/>
        </w:tc>
      </w:tr>
      <w:tr w:rsidR="00A54C77" w:rsidRPr="00121F36" w14:paraId="17D5F158" w14:textId="77777777" w:rsidTr="00682FD8">
        <w:trPr>
          <w:trHeight w:val="357"/>
        </w:trPr>
        <w:tc>
          <w:tcPr>
            <w:tcW w:w="692" w:type="dxa"/>
            <w:tcBorders>
              <w:top w:val="single" w:sz="8" w:space="0" w:color="999999"/>
              <w:left w:val="single" w:sz="8" w:space="0" w:color="999999"/>
              <w:bottom w:val="single" w:sz="8" w:space="0" w:color="999999"/>
              <w:right w:val="single" w:sz="8" w:space="0" w:color="999999"/>
            </w:tcBorders>
          </w:tcPr>
          <w:p w14:paraId="49E4EB02" w14:textId="2058979F" w:rsidR="00A54C77" w:rsidRPr="00121F36" w:rsidRDefault="00A54C77" w:rsidP="0086358B">
            <w:r w:rsidRPr="00121F36">
              <w:t>11</w:t>
            </w:r>
          </w:p>
        </w:tc>
        <w:tc>
          <w:tcPr>
            <w:tcW w:w="2340" w:type="dxa"/>
            <w:tcBorders>
              <w:top w:val="single" w:sz="8" w:space="0" w:color="999999"/>
              <w:left w:val="single" w:sz="8" w:space="0" w:color="999999"/>
              <w:bottom w:val="single" w:sz="8" w:space="0" w:color="999999"/>
              <w:right w:val="single" w:sz="8" w:space="0" w:color="999999"/>
            </w:tcBorders>
          </w:tcPr>
          <w:p w14:paraId="6E1880D8" w14:textId="3BFAEA94" w:rsidR="00A54C77" w:rsidRPr="00121F36" w:rsidRDefault="00A54C77" w:rsidP="003E0124">
            <w:pPr>
              <w:rPr>
                <w:rStyle w:val="SAPEmphasis"/>
              </w:rPr>
            </w:pPr>
            <w:r w:rsidRPr="00121F36">
              <w:rPr>
                <w:rStyle w:val="SAPEmphasis"/>
              </w:rPr>
              <w:t>Close Dialog Box</w:t>
            </w:r>
          </w:p>
        </w:tc>
        <w:tc>
          <w:tcPr>
            <w:tcW w:w="4770" w:type="dxa"/>
            <w:tcBorders>
              <w:top w:val="single" w:sz="8" w:space="0" w:color="999999"/>
              <w:left w:val="single" w:sz="8" w:space="0" w:color="999999"/>
              <w:bottom w:val="single" w:sz="8" w:space="0" w:color="999999"/>
              <w:right w:val="single" w:sz="8" w:space="0" w:color="999999"/>
            </w:tcBorders>
          </w:tcPr>
          <w:p w14:paraId="3D13C57F" w14:textId="77777777" w:rsidR="00A54C77" w:rsidRPr="00121F36" w:rsidRDefault="00A54C77" w:rsidP="0086358B">
            <w:r w:rsidRPr="00121F36">
              <w:t xml:space="preserve">When done, choose the </w:t>
            </w:r>
            <w:r w:rsidRPr="00121F36">
              <w:rPr>
                <w:rStyle w:val="SAPScreenElement"/>
              </w:rPr>
              <w:t>Close</w:t>
            </w:r>
            <w:r w:rsidRPr="00121F36">
              <w:t xml:space="preserve"> button.</w:t>
            </w:r>
          </w:p>
        </w:tc>
        <w:tc>
          <w:tcPr>
            <w:tcW w:w="5310" w:type="dxa"/>
            <w:tcBorders>
              <w:top w:val="single" w:sz="8" w:space="0" w:color="999999"/>
              <w:left w:val="single" w:sz="8" w:space="0" w:color="999999"/>
              <w:bottom w:val="single" w:sz="8" w:space="0" w:color="999999"/>
              <w:right w:val="single" w:sz="8" w:space="0" w:color="999999"/>
            </w:tcBorders>
          </w:tcPr>
          <w:p w14:paraId="37BF4288" w14:textId="77777777" w:rsidR="00A54C77" w:rsidRPr="00121F36" w:rsidRDefault="00A54C77" w:rsidP="0086358B"/>
        </w:tc>
        <w:tc>
          <w:tcPr>
            <w:tcW w:w="1170" w:type="dxa"/>
            <w:tcBorders>
              <w:top w:val="single" w:sz="8" w:space="0" w:color="999999"/>
              <w:left w:val="single" w:sz="8" w:space="0" w:color="999999"/>
              <w:bottom w:val="single" w:sz="8" w:space="0" w:color="999999"/>
              <w:right w:val="single" w:sz="8" w:space="0" w:color="999999"/>
            </w:tcBorders>
          </w:tcPr>
          <w:p w14:paraId="3F681AB9" w14:textId="77777777" w:rsidR="00A54C77" w:rsidRPr="00121F36" w:rsidRDefault="00A54C77" w:rsidP="0086358B"/>
        </w:tc>
      </w:tr>
    </w:tbl>
    <w:p w14:paraId="0598710C" w14:textId="77777777" w:rsidR="007846AA" w:rsidRDefault="007846AA" w:rsidP="00683A92">
      <w:pPr>
        <w:pStyle w:val="Heading2"/>
        <w:ind w:left="576" w:hanging="576"/>
      </w:pPr>
      <w:bookmarkStart w:id="367" w:name="_Toc507750660"/>
      <w:r w:rsidRPr="00121F36">
        <w:t>Position Creation</w:t>
      </w:r>
      <w:r w:rsidR="004D121B" w:rsidRPr="00121F36">
        <w:t xml:space="preserve"> (Sub</w:t>
      </w:r>
      <w:r w:rsidR="001C354C" w:rsidRPr="00121F36">
        <w:t>-P</w:t>
      </w:r>
      <w:r w:rsidR="004D121B" w:rsidRPr="00121F36">
        <w:t>rocess)</w:t>
      </w:r>
      <w:bookmarkEnd w:id="367"/>
    </w:p>
    <w:p w14:paraId="7C7D9B88" w14:textId="77777777" w:rsidR="008F4FC0" w:rsidRPr="00C61233" w:rsidRDefault="008F4FC0" w:rsidP="008F4FC0">
      <w:pPr>
        <w:pStyle w:val="SAPNoteHeading"/>
        <w:ind w:left="0"/>
      </w:pPr>
      <w:r w:rsidRPr="00C61233">
        <w:rPr>
          <w:noProof/>
        </w:rPr>
        <w:drawing>
          <wp:inline distT="0" distB="0" distL="0" distR="0" wp14:anchorId="0AB5170B" wp14:editId="6041A9AE">
            <wp:extent cx="228600" cy="228600"/>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10E90E28" w14:textId="5DA09E8A" w:rsidR="008F4FC0" w:rsidRPr="007A0039" w:rsidRDefault="008F4FC0" w:rsidP="00D64A47">
      <w:r>
        <w:t xml:space="preserve">For ease of consumption of the documentation within this chapter, it is recommended to check in parallel the process flow sketched in the appropriate process diagram </w:t>
      </w:r>
      <w:r w:rsidRPr="00D64A47">
        <w:rPr>
          <w:rStyle w:val="SAPEmphasis"/>
        </w:rPr>
        <w:t>FK1_</w:t>
      </w:r>
      <w:r w:rsidR="0055181F" w:rsidRPr="00D64A47">
        <w:rPr>
          <w:rStyle w:val="SAPEmphasis"/>
        </w:rPr>
        <w:t>SFHCM</w:t>
      </w:r>
      <w:r w:rsidR="0055181F">
        <w:rPr>
          <w:rStyle w:val="SAPEmphasis"/>
        </w:rPr>
        <w:t>1</w:t>
      </w:r>
      <w:ins w:id="368" w:author="Author" w:date="2018-01-29T15:04:00Z">
        <w:r w:rsidR="00191484">
          <w:rPr>
            <w:rStyle w:val="SAPEmphasis"/>
          </w:rPr>
          <w:t>802</w:t>
        </w:r>
      </w:ins>
      <w:del w:id="369" w:author="Author" w:date="2018-01-29T15:04:00Z">
        <w:r w:rsidR="0055181F" w:rsidDel="00191484">
          <w:rPr>
            <w:rStyle w:val="SAPEmphasis"/>
          </w:rPr>
          <w:delText>711</w:delText>
        </w:r>
      </w:del>
      <w:r w:rsidRPr="00D64A47">
        <w:rPr>
          <w:rStyle w:val="SAPEmphasis"/>
        </w:rPr>
        <w:t>_Process_Overview_EN_</w:t>
      </w:r>
      <w:r w:rsidR="00F160F0">
        <w:rPr>
          <w:rStyle w:val="SAPEmphasis"/>
        </w:rPr>
        <w:t>XX</w:t>
      </w:r>
      <w:r w:rsidRPr="00D64A47">
        <w:rPr>
          <w:rStyle w:val="SAPEmphasis"/>
        </w:rPr>
        <w:t>.pptx</w:t>
      </w:r>
      <w:r>
        <w:t>.</w:t>
      </w:r>
    </w:p>
    <w:p w14:paraId="17955025" w14:textId="2F62D9A7" w:rsidR="00683A92" w:rsidRPr="00121F36" w:rsidRDefault="003B5E9B" w:rsidP="007846AA">
      <w:pPr>
        <w:pStyle w:val="Heading3"/>
      </w:pPr>
      <w:bookmarkStart w:id="370" w:name="_Toc436214181"/>
      <w:bookmarkStart w:id="371" w:name="_Toc437285486"/>
      <w:bookmarkStart w:id="372" w:name="_Toc460254622"/>
      <w:bookmarkStart w:id="373" w:name="_Toc460317379"/>
      <w:bookmarkStart w:id="374" w:name="_Toc460333866"/>
      <w:bookmarkStart w:id="375" w:name="_Toc460406799"/>
      <w:bookmarkStart w:id="376" w:name="_Toc460761568"/>
      <w:bookmarkStart w:id="377" w:name="_Toc460762124"/>
      <w:bookmarkStart w:id="378" w:name="_Toc460762228"/>
      <w:bookmarkStart w:id="379" w:name="_Toc460780039"/>
      <w:bookmarkStart w:id="380" w:name="_Toc460780144"/>
      <w:bookmarkStart w:id="381" w:name="_Toc460790009"/>
      <w:bookmarkStart w:id="382" w:name="_Toc460790114"/>
      <w:bookmarkStart w:id="383" w:name="_Toc460790221"/>
      <w:bookmarkStart w:id="384" w:name="_Toc460790327"/>
      <w:bookmarkStart w:id="385" w:name="_Toc460903185"/>
      <w:bookmarkStart w:id="386" w:name="_Toc461688037"/>
      <w:bookmarkStart w:id="387" w:name="_Toc461897954"/>
      <w:bookmarkStart w:id="388" w:name="_Toc462201745"/>
      <w:bookmarkStart w:id="389" w:name="_Toc462201874"/>
      <w:bookmarkStart w:id="390" w:name="_Toc462323973"/>
      <w:bookmarkStart w:id="391" w:name="_Toc462811834"/>
      <w:bookmarkStart w:id="392" w:name="_Toc460254627"/>
      <w:bookmarkStart w:id="393" w:name="_Toc460317384"/>
      <w:bookmarkStart w:id="394" w:name="_Toc460333871"/>
      <w:bookmarkStart w:id="395" w:name="_Toc460406804"/>
      <w:bookmarkStart w:id="396" w:name="_Toc460761573"/>
      <w:bookmarkStart w:id="397" w:name="_Toc460762129"/>
      <w:bookmarkStart w:id="398" w:name="_Toc460762233"/>
      <w:bookmarkStart w:id="399" w:name="_Toc460780044"/>
      <w:bookmarkStart w:id="400" w:name="_Toc460780149"/>
      <w:bookmarkStart w:id="401" w:name="_Toc460790014"/>
      <w:bookmarkStart w:id="402" w:name="_Toc460790119"/>
      <w:bookmarkStart w:id="403" w:name="_Toc460790226"/>
      <w:bookmarkStart w:id="404" w:name="_Toc460790332"/>
      <w:bookmarkStart w:id="405" w:name="_Toc460903190"/>
      <w:bookmarkStart w:id="406" w:name="_Toc461688042"/>
      <w:bookmarkStart w:id="407" w:name="_Toc461897959"/>
      <w:bookmarkStart w:id="408" w:name="_Toc462201750"/>
      <w:bookmarkStart w:id="409" w:name="_Toc462201879"/>
      <w:bookmarkStart w:id="410" w:name="_Toc462323978"/>
      <w:bookmarkStart w:id="411" w:name="_Toc462811839"/>
      <w:bookmarkStart w:id="412" w:name="_Toc507750661"/>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lastRenderedPageBreak/>
        <w:t xml:space="preserve">Requesting </w:t>
      </w:r>
      <w:r w:rsidR="00683A92" w:rsidRPr="00121F36">
        <w:t>Position</w:t>
      </w:r>
      <w:r>
        <w:t xml:space="preserve"> Creation</w:t>
      </w:r>
      <w:bookmarkEnd w:id="412"/>
    </w:p>
    <w:p w14:paraId="563067A4" w14:textId="77777777" w:rsidR="00683A92" w:rsidRPr="00121F36" w:rsidRDefault="00683A92" w:rsidP="00683A92">
      <w:pPr>
        <w:pStyle w:val="SAPKeyblockTitle"/>
      </w:pPr>
      <w:r w:rsidRPr="00121F36">
        <w:t>Test Administration</w:t>
      </w:r>
    </w:p>
    <w:p w14:paraId="1A04F45E" w14:textId="6F7F6353" w:rsidR="00683A92" w:rsidRPr="00121F36" w:rsidRDefault="00683A92" w:rsidP="00683A92">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83A92" w:rsidRPr="00121F36" w14:paraId="3175E780"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4B1F824E" w14:textId="77777777" w:rsidR="00683A92" w:rsidRPr="00121F36" w:rsidRDefault="00683A92" w:rsidP="00A02777">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2D6C11B" w14:textId="77777777" w:rsidR="00683A92" w:rsidRPr="00121F36" w:rsidRDefault="00683A92" w:rsidP="00A02777">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3BAE952" w14:textId="77777777" w:rsidR="00683A92" w:rsidRPr="00121F36" w:rsidRDefault="00683A92" w:rsidP="00A02777">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495D7B0" w14:textId="05126749" w:rsidR="00683A92" w:rsidRPr="00121F36" w:rsidRDefault="00FD050F">
            <w:r>
              <w:t>&lt;</w:t>
            </w:r>
            <w:r w:rsidR="00947983">
              <w:t>name</w:t>
            </w:r>
            <w:r>
              <w:t>&gt;</w:t>
            </w:r>
          </w:p>
        </w:tc>
        <w:tc>
          <w:tcPr>
            <w:tcW w:w="2402" w:type="dxa"/>
            <w:tcBorders>
              <w:top w:val="single" w:sz="8" w:space="0" w:color="999999"/>
              <w:left w:val="single" w:sz="8" w:space="0" w:color="999999"/>
              <w:bottom w:val="single" w:sz="8" w:space="0" w:color="999999"/>
              <w:right w:val="single" w:sz="8" w:space="0" w:color="999999"/>
            </w:tcBorders>
            <w:hideMark/>
          </w:tcPr>
          <w:p w14:paraId="4380602A" w14:textId="77777777" w:rsidR="00683A92" w:rsidRPr="00121F36" w:rsidRDefault="00683A92" w:rsidP="00A02777">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EF6144F" w14:textId="56CC7015" w:rsidR="00683A92" w:rsidRPr="00121F36" w:rsidRDefault="0086714C" w:rsidP="00A02777">
            <w:r>
              <w:t>&lt;date&gt;</w:t>
            </w:r>
          </w:p>
        </w:tc>
      </w:tr>
      <w:tr w:rsidR="00683A92" w:rsidRPr="00121F36" w14:paraId="3C664F04"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133EFA4F" w14:textId="77777777" w:rsidR="00683A92" w:rsidRPr="00121F36" w:rsidRDefault="00683A92" w:rsidP="00A02777">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215763F" w14:textId="708AE1D2" w:rsidR="00683A92" w:rsidRPr="00121F36" w:rsidRDefault="003B5E9B" w:rsidP="00A02777">
            <w:r>
              <w:t>Line</w:t>
            </w:r>
            <w:r w:rsidRPr="00121F36">
              <w:t xml:space="preserve"> </w:t>
            </w:r>
            <w:r w:rsidR="00683A92" w:rsidRPr="00121F36">
              <w:t>Manager</w:t>
            </w:r>
          </w:p>
        </w:tc>
      </w:tr>
      <w:tr w:rsidR="00683A92" w:rsidRPr="00121F36" w14:paraId="47A57D21" w14:textId="77777777" w:rsidTr="00A02777">
        <w:tc>
          <w:tcPr>
            <w:tcW w:w="2280" w:type="dxa"/>
            <w:tcBorders>
              <w:top w:val="single" w:sz="8" w:space="0" w:color="999999"/>
              <w:left w:val="single" w:sz="8" w:space="0" w:color="999999"/>
              <w:bottom w:val="single" w:sz="8" w:space="0" w:color="999999"/>
              <w:right w:val="single" w:sz="8" w:space="0" w:color="999999"/>
            </w:tcBorders>
            <w:hideMark/>
          </w:tcPr>
          <w:p w14:paraId="3BF2174F" w14:textId="77777777" w:rsidR="00683A92" w:rsidRPr="00121F36" w:rsidRDefault="00683A92" w:rsidP="00A02777">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174F6C8" w14:textId="77777777" w:rsidR="00683A92" w:rsidRPr="00121F36" w:rsidRDefault="00683A92" w:rsidP="00A02777">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F2C42A2" w14:textId="77777777" w:rsidR="00683A92" w:rsidRPr="00121F36" w:rsidRDefault="00683A92" w:rsidP="00A02777">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004EA83" w14:textId="3F4309F0" w:rsidR="00683A92" w:rsidRPr="00121F36" w:rsidRDefault="00EB3674" w:rsidP="00A02777">
            <w:r>
              <w:t>&lt;duration&gt;</w:t>
            </w:r>
          </w:p>
        </w:tc>
      </w:tr>
    </w:tbl>
    <w:p w14:paraId="32BE3727" w14:textId="77777777" w:rsidR="00683A92" w:rsidRPr="00121F36" w:rsidRDefault="00683A92" w:rsidP="00683A92">
      <w:pPr>
        <w:pStyle w:val="SAPKeyblockTitle"/>
      </w:pPr>
      <w:r w:rsidRPr="00121F36">
        <w:t>Purpose</w:t>
      </w:r>
    </w:p>
    <w:p w14:paraId="465696AE" w14:textId="7A755BB8" w:rsidR="0050741C" w:rsidRPr="00121F36" w:rsidRDefault="00C2082C" w:rsidP="00683A92">
      <w:r>
        <w:t>Once the need for additional headcount within an organizational unit arises, the Line Manager</w:t>
      </w:r>
      <w:r w:rsidR="007927C6">
        <w:t xml:space="preserve"> (called </w:t>
      </w:r>
      <w:r w:rsidR="007927C6" w:rsidRPr="00D64A47">
        <w:rPr>
          <w:rStyle w:val="SAPScreenElement"/>
          <w:color w:val="auto"/>
        </w:rPr>
        <w:t>Supervisor</w:t>
      </w:r>
      <w:r w:rsidR="007927C6">
        <w:t xml:space="preserve"> in the </w:t>
      </w:r>
      <w:r w:rsidR="00C623F0" w:rsidRPr="00203C91">
        <w:rPr>
          <w:rStyle w:val="SAPTextReference"/>
        </w:rPr>
        <w:t>Employee Central</w:t>
      </w:r>
      <w:r w:rsidR="00C623F0" w:rsidRPr="00121F36" w:rsidDel="00C623F0">
        <w:t xml:space="preserve"> </w:t>
      </w:r>
      <w:r w:rsidR="007927C6">
        <w:t>system)</w:t>
      </w:r>
      <w:r>
        <w:t xml:space="preserve"> of that organizational unit requests the creation of a new position within his or her area of responsibility.</w:t>
      </w:r>
      <w:r w:rsidR="00FF508D">
        <w:t xml:space="preserve"> </w:t>
      </w:r>
      <w:r>
        <w:t>To do so, the line manager</w:t>
      </w:r>
      <w:r w:rsidR="0050741C" w:rsidRPr="00121F36">
        <w:t xml:space="preserve"> uses the </w:t>
      </w:r>
      <w:r w:rsidR="0050741C" w:rsidRPr="00121F36">
        <w:rPr>
          <w:rStyle w:val="SAPScreenElement"/>
          <w:color w:val="auto"/>
        </w:rPr>
        <w:t>Position Organization Chart</w:t>
      </w:r>
      <w:r w:rsidR="009C1021" w:rsidRPr="00121F36">
        <w:t>, with which</w:t>
      </w:r>
      <w:r w:rsidR="0050741C" w:rsidRPr="00121F36">
        <w:t xml:space="preserve"> </w:t>
      </w:r>
      <w:r w:rsidR="00F54AD4" w:rsidRPr="00121F36">
        <w:t xml:space="preserve">the position </w:t>
      </w:r>
      <w:r w:rsidR="009C1021" w:rsidRPr="00121F36">
        <w:t xml:space="preserve">can </w:t>
      </w:r>
      <w:r w:rsidR="00F54AD4" w:rsidRPr="00121F36">
        <w:t xml:space="preserve">very easily </w:t>
      </w:r>
      <w:r w:rsidR="009C1021" w:rsidRPr="00121F36">
        <w:t xml:space="preserve">be placed </w:t>
      </w:r>
      <w:r w:rsidR="00F54AD4" w:rsidRPr="00121F36">
        <w:t xml:space="preserve">into </w:t>
      </w:r>
      <w:r w:rsidR="009C1021" w:rsidRPr="00121F36">
        <w:t xml:space="preserve">the existing position hierarchy. </w:t>
      </w:r>
      <w:r w:rsidR="00335954">
        <w:t xml:space="preserve">Upon submitting the details </w:t>
      </w:r>
      <w:r w:rsidR="00D64A47">
        <w:t>o</w:t>
      </w:r>
      <w:r w:rsidR="00335954">
        <w:t>f the</w:t>
      </w:r>
      <w:r w:rsidR="00DD6322">
        <w:t xml:space="preserve"> new position</w:t>
      </w:r>
      <w:r w:rsidR="00335954">
        <w:t>,</w:t>
      </w:r>
      <w:r w:rsidR="00DD6322">
        <w:t xml:space="preserve"> a workflow item</w:t>
      </w:r>
      <w:r w:rsidR="00335954">
        <w:t xml:space="preserve"> is triggered</w:t>
      </w:r>
      <w:r w:rsidR="00DD6322">
        <w:t xml:space="preserve">, which needs to be approved by a member of each of the </w:t>
      </w:r>
      <w:r w:rsidR="00DD6322" w:rsidRPr="00D64A47">
        <w:rPr>
          <w:rStyle w:val="SAPScreenElement"/>
          <w:color w:val="auto"/>
        </w:rPr>
        <w:t>Headcount Approver</w:t>
      </w:r>
      <w:r w:rsidR="00DD6322" w:rsidRPr="00164638">
        <w:t xml:space="preserve"> </w:t>
      </w:r>
      <w:r w:rsidR="00DD6322">
        <w:t xml:space="preserve">and </w:t>
      </w:r>
      <w:r w:rsidR="00DD6322" w:rsidRPr="00D64A47">
        <w:rPr>
          <w:rStyle w:val="SAPScreenElement"/>
          <w:color w:val="auto"/>
        </w:rPr>
        <w:t>HR Administrator</w:t>
      </w:r>
      <w:r w:rsidR="00DD6322" w:rsidRPr="00164638">
        <w:t xml:space="preserve"> </w:t>
      </w:r>
      <w:r w:rsidR="008E006B">
        <w:t>dynamic</w:t>
      </w:r>
      <w:r w:rsidR="008E006B" w:rsidRPr="00C61233">
        <w:t xml:space="preserve"> </w:t>
      </w:r>
      <w:r w:rsidR="00DD6322">
        <w:t>groups.</w:t>
      </w:r>
    </w:p>
    <w:p w14:paraId="02DF5DF1" w14:textId="5DAD5D36" w:rsidR="005218FA" w:rsidRPr="00121F36" w:rsidRDefault="005218FA" w:rsidP="00683A92">
      <w:r w:rsidRPr="00121F36">
        <w:t xml:space="preserve">The </w:t>
      </w:r>
      <w:r w:rsidR="00B54D56">
        <w:t>Line</w:t>
      </w:r>
      <w:r w:rsidR="00B54D56" w:rsidRPr="00121F36">
        <w:t xml:space="preserve"> </w:t>
      </w:r>
      <w:r w:rsidRPr="00121F36">
        <w:t>Manager has following options:</w:t>
      </w:r>
    </w:p>
    <w:p w14:paraId="4E239A07" w14:textId="75FB21A4" w:rsidR="005218FA" w:rsidRPr="00121F36" w:rsidRDefault="00683A92" w:rsidP="00683A92">
      <w:r w:rsidRPr="00121F36">
        <w:t xml:space="preserve">1) </w:t>
      </w:r>
      <w:r w:rsidR="00121F36">
        <w:t>C</w:t>
      </w:r>
      <w:r w:rsidR="005218FA" w:rsidRPr="00121F36">
        <w:t>reat</w:t>
      </w:r>
      <w:r w:rsidR="00121F36">
        <w:t>ing</w:t>
      </w:r>
      <w:r w:rsidR="005218FA" w:rsidRPr="00121F36">
        <w:t xml:space="preserve"> a </w:t>
      </w:r>
      <w:r w:rsidRPr="00121F36">
        <w:t>lower-level position</w:t>
      </w:r>
      <w:r w:rsidR="005218FA" w:rsidRPr="00121F36">
        <w:t xml:space="preserve"> to an existing position</w:t>
      </w:r>
      <w:r w:rsidR="005505FA">
        <w:t xml:space="preserve"> (test steps # 4 to #</w:t>
      </w:r>
      <w:r w:rsidR="003D7640">
        <w:t xml:space="preserve"> </w:t>
      </w:r>
      <w:r w:rsidR="005505FA">
        <w:t xml:space="preserve">10 in the </w:t>
      </w:r>
      <w:r w:rsidR="005505FA" w:rsidRPr="002B30E9">
        <w:rPr>
          <w:rStyle w:val="SAPTextReference"/>
        </w:rPr>
        <w:t>Procedure</w:t>
      </w:r>
      <w:r w:rsidR="005505FA">
        <w:t xml:space="preserve"> table below)</w:t>
      </w:r>
      <w:r w:rsidR="005218FA" w:rsidRPr="00121F36">
        <w:t>,</w:t>
      </w:r>
    </w:p>
    <w:p w14:paraId="46D8D038" w14:textId="741FD6A6" w:rsidR="00683A92" w:rsidRPr="00121F36" w:rsidRDefault="00683A92" w:rsidP="00683A92">
      <w:r w:rsidRPr="00121F36">
        <w:t xml:space="preserve">2) </w:t>
      </w:r>
      <w:r w:rsidR="00121F36">
        <w:t>C</w:t>
      </w:r>
      <w:r w:rsidR="005218FA" w:rsidRPr="00121F36">
        <w:t>reat</w:t>
      </w:r>
      <w:r w:rsidR="00121F36">
        <w:t>ing</w:t>
      </w:r>
      <w:r w:rsidR="005218FA" w:rsidRPr="00121F36">
        <w:t xml:space="preserve"> a </w:t>
      </w:r>
      <w:r w:rsidRPr="00121F36">
        <w:t>peer position</w:t>
      </w:r>
      <w:r w:rsidR="005218FA" w:rsidRPr="00121F36">
        <w:t xml:space="preserve"> to an existing position</w:t>
      </w:r>
      <w:r w:rsidR="005505FA">
        <w:t xml:space="preserve"> (test steps # 11 to </w:t>
      </w:r>
      <w:r w:rsidR="005505FA" w:rsidRPr="002504BC">
        <w:t>#</w:t>
      </w:r>
      <w:r w:rsidR="002504BC">
        <w:t xml:space="preserve"> 17</w:t>
      </w:r>
      <w:r w:rsidR="005505FA">
        <w:t xml:space="preserve"> in the </w:t>
      </w:r>
      <w:r w:rsidR="005505FA" w:rsidRPr="002B30E9">
        <w:rPr>
          <w:rStyle w:val="SAPTextReference"/>
        </w:rPr>
        <w:t>Procedure</w:t>
      </w:r>
      <w:r w:rsidR="005505FA">
        <w:t xml:space="preserve"> table below)</w:t>
      </w:r>
      <w:r w:rsidRPr="00121F36">
        <w:t>.</w:t>
      </w:r>
    </w:p>
    <w:p w14:paraId="06B8BE60" w14:textId="743A3490" w:rsidR="007578BA" w:rsidRDefault="005218FA" w:rsidP="00683A92">
      <w:r w:rsidRPr="00121F36">
        <w:t>In the following, we describe both possibilities.</w:t>
      </w:r>
      <w:r w:rsidR="00B57744">
        <w:t xml:space="preserve"> Of course, </w:t>
      </w:r>
      <w:r w:rsidR="00D93A2E">
        <w:t xml:space="preserve">based on your specific business case, </w:t>
      </w:r>
      <w:r w:rsidR="00B57744">
        <w:t xml:space="preserve">you can decide </w:t>
      </w:r>
      <w:r w:rsidR="00D93A2E">
        <w:t>to consider only one of these options.</w:t>
      </w:r>
    </w:p>
    <w:p w14:paraId="46FDC8F4" w14:textId="6CEB019A" w:rsidR="00B5360F" w:rsidRPr="00121F36" w:rsidRDefault="00B5360F" w:rsidP="00B5360F">
      <w:pPr>
        <w:pStyle w:val="SAPKeyblockTitle"/>
      </w:pPr>
      <w:r w:rsidRPr="00121F36">
        <w:t>Prerequisites</w:t>
      </w:r>
    </w:p>
    <w:p w14:paraId="32C22954" w14:textId="734D934E" w:rsidR="008452A9" w:rsidRDefault="007A0039" w:rsidP="00B5360F">
      <w:r>
        <w:t>P</w:t>
      </w:r>
      <w:r w:rsidR="00B5360F" w:rsidRPr="007A0039">
        <w:t>osition</w:t>
      </w:r>
      <w:r>
        <w:t>s</w:t>
      </w:r>
      <w:r w:rsidR="00B5360F" w:rsidRPr="007A0039">
        <w:t xml:space="preserve"> ha</w:t>
      </w:r>
      <w:r>
        <w:t>ve</w:t>
      </w:r>
      <w:r w:rsidR="00B5360F" w:rsidRPr="007A0039">
        <w:t xml:space="preserve"> already been created</w:t>
      </w:r>
      <w:r>
        <w:t xml:space="preserve"> as described in</w:t>
      </w:r>
      <w:r w:rsidR="00097173" w:rsidRPr="00121F36">
        <w:t xml:space="preserve"> subchapter </w:t>
      </w:r>
      <w:r w:rsidR="00097173" w:rsidRPr="002B30E9">
        <w:rPr>
          <w:rStyle w:val="SAPTextReference"/>
        </w:rPr>
        <w:t>Creating First Position in the Instance</w:t>
      </w:r>
      <w:r w:rsidR="00097173" w:rsidRPr="00121F36">
        <w:t xml:space="preserve"> of chapter </w:t>
      </w:r>
      <w:r w:rsidR="00097173" w:rsidRPr="002B30E9">
        <w:rPr>
          <w:rStyle w:val="SAPTextReference"/>
        </w:rPr>
        <w:t>Preliminary Steps</w:t>
      </w:r>
      <w:r w:rsidR="00B5360F" w:rsidRPr="00121F36">
        <w:t>.</w:t>
      </w:r>
      <w:r w:rsidR="003B5E9B">
        <w:t xml:space="preserve"> </w:t>
      </w:r>
    </w:p>
    <w:p w14:paraId="1113090B" w14:textId="06305D2F" w:rsidR="00B5360F" w:rsidRPr="00121F36" w:rsidRDefault="008452A9" w:rsidP="00B5360F">
      <w:r w:rsidRPr="007A0039">
        <w:t>The line manager must be assigned to a position</w:t>
      </w:r>
      <w:r w:rsidR="00666E01" w:rsidRPr="007A0039">
        <w:t xml:space="preserve">. The line manager must have at least one direct report to be able to access the </w:t>
      </w:r>
      <w:r w:rsidR="00666E01" w:rsidRPr="007A0039">
        <w:rPr>
          <w:rStyle w:val="SAPScreenElement"/>
          <w:color w:val="auto"/>
        </w:rPr>
        <w:t>Position Organization Chart</w:t>
      </w:r>
      <w:r w:rsidRPr="007A0039">
        <w:t>.</w:t>
      </w:r>
    </w:p>
    <w:p w14:paraId="224E9AA7" w14:textId="77777777" w:rsidR="00683A92" w:rsidRPr="00121F36" w:rsidRDefault="00683A92" w:rsidP="00683A92">
      <w:pPr>
        <w:pStyle w:val="SAPKeyblockTitle"/>
      </w:pPr>
      <w:r w:rsidRPr="00121F36">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153"/>
        <w:gridCol w:w="2070"/>
        <w:gridCol w:w="3150"/>
        <w:gridCol w:w="2880"/>
        <w:gridCol w:w="3150"/>
        <w:gridCol w:w="1174"/>
      </w:tblGrid>
      <w:tr w:rsidR="00683A92" w:rsidRPr="00121F36" w14:paraId="42629634" w14:textId="77777777" w:rsidTr="00682FD8">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3C8FC03A" w14:textId="77777777" w:rsidR="00683A92" w:rsidRPr="00121F36" w:rsidRDefault="00683A92" w:rsidP="00A02777">
            <w:pPr>
              <w:pStyle w:val="SAPTableHeader"/>
            </w:pPr>
            <w:r w:rsidRPr="00121F36">
              <w:t>Test Step #</w:t>
            </w:r>
          </w:p>
        </w:tc>
        <w:tc>
          <w:tcPr>
            <w:tcW w:w="1153" w:type="dxa"/>
            <w:tcBorders>
              <w:top w:val="single" w:sz="8" w:space="0" w:color="999999"/>
              <w:left w:val="single" w:sz="8" w:space="0" w:color="999999"/>
              <w:bottom w:val="single" w:sz="8" w:space="0" w:color="999999"/>
              <w:right w:val="single" w:sz="8" w:space="0" w:color="999999"/>
            </w:tcBorders>
            <w:shd w:val="clear" w:color="auto" w:fill="999999"/>
            <w:hideMark/>
          </w:tcPr>
          <w:p w14:paraId="71CE3674" w14:textId="77777777" w:rsidR="00683A92" w:rsidRPr="00121F36" w:rsidRDefault="00683A92" w:rsidP="00A02777">
            <w:pPr>
              <w:pStyle w:val="SAPTableHeader"/>
            </w:pPr>
            <w:r w:rsidRPr="00121F36">
              <w:t>Test Step Name</w:t>
            </w:r>
          </w:p>
        </w:tc>
        <w:tc>
          <w:tcPr>
            <w:tcW w:w="2070" w:type="dxa"/>
            <w:tcBorders>
              <w:top w:val="single" w:sz="8" w:space="0" w:color="999999"/>
              <w:left w:val="single" w:sz="8" w:space="0" w:color="999999"/>
              <w:bottom w:val="single" w:sz="8" w:space="0" w:color="999999"/>
              <w:right w:val="single" w:sz="8" w:space="0" w:color="999999"/>
            </w:tcBorders>
            <w:shd w:val="clear" w:color="auto" w:fill="999999"/>
            <w:hideMark/>
          </w:tcPr>
          <w:p w14:paraId="0F0BE1A0" w14:textId="77777777" w:rsidR="00683A92" w:rsidRPr="00121F36" w:rsidRDefault="00683A92" w:rsidP="00A02777">
            <w:pPr>
              <w:pStyle w:val="SAPTableHeader"/>
            </w:pPr>
            <w:r w:rsidRPr="00121F36">
              <w:t>Instruction</w:t>
            </w:r>
          </w:p>
        </w:tc>
        <w:tc>
          <w:tcPr>
            <w:tcW w:w="3150" w:type="dxa"/>
            <w:tcBorders>
              <w:top w:val="single" w:sz="8" w:space="0" w:color="999999"/>
              <w:left w:val="single" w:sz="8" w:space="0" w:color="999999"/>
              <w:bottom w:val="single" w:sz="8" w:space="0" w:color="999999"/>
              <w:right w:val="single" w:sz="8" w:space="0" w:color="999999"/>
            </w:tcBorders>
            <w:shd w:val="clear" w:color="auto" w:fill="999999"/>
            <w:hideMark/>
          </w:tcPr>
          <w:p w14:paraId="55DB76BD" w14:textId="77777777" w:rsidR="00683A92" w:rsidRPr="00121F36" w:rsidRDefault="00683A92" w:rsidP="00A02777">
            <w:pPr>
              <w:pStyle w:val="SAPTableHeader"/>
            </w:pPr>
            <w:r w:rsidRPr="00121F36">
              <w:t>User Entries:</w:t>
            </w:r>
            <w:r w:rsidRPr="00121F36">
              <w:br/>
              <w:t>Field Name: User Action and Value</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5F6712AA" w14:textId="77777777" w:rsidR="00683A92" w:rsidRPr="00121F36" w:rsidRDefault="00683A92" w:rsidP="00A02777">
            <w:pPr>
              <w:pStyle w:val="SAPTableHeader"/>
            </w:pPr>
            <w:r w:rsidRPr="00121F36">
              <w:t>Additional Information</w:t>
            </w:r>
          </w:p>
        </w:tc>
        <w:tc>
          <w:tcPr>
            <w:tcW w:w="3150" w:type="dxa"/>
            <w:tcBorders>
              <w:top w:val="single" w:sz="8" w:space="0" w:color="999999"/>
              <w:left w:val="single" w:sz="8" w:space="0" w:color="999999"/>
              <w:bottom w:val="single" w:sz="8" w:space="0" w:color="999999"/>
              <w:right w:val="single" w:sz="8" w:space="0" w:color="999999"/>
            </w:tcBorders>
            <w:shd w:val="clear" w:color="auto" w:fill="999999"/>
            <w:hideMark/>
          </w:tcPr>
          <w:p w14:paraId="1043F414" w14:textId="77777777" w:rsidR="00683A92" w:rsidRPr="00121F36" w:rsidRDefault="00683A92" w:rsidP="00A02777">
            <w:pPr>
              <w:pStyle w:val="SAPTableHeader"/>
            </w:pPr>
            <w:r w:rsidRPr="00121F36">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19F76175" w14:textId="77777777" w:rsidR="00683A92" w:rsidRPr="00121F36" w:rsidRDefault="00683A92" w:rsidP="00A02777">
            <w:pPr>
              <w:pStyle w:val="SAPTableHeader"/>
            </w:pPr>
            <w:r w:rsidRPr="00121F36">
              <w:t>Pass / Fail / Comment</w:t>
            </w:r>
          </w:p>
        </w:tc>
      </w:tr>
      <w:tr w:rsidR="00683A92" w:rsidRPr="00121F36" w14:paraId="55D5B76F" w14:textId="77777777" w:rsidTr="00682FD8">
        <w:trPr>
          <w:trHeight w:val="576"/>
        </w:trPr>
        <w:tc>
          <w:tcPr>
            <w:tcW w:w="709" w:type="dxa"/>
            <w:tcBorders>
              <w:top w:val="single" w:sz="8" w:space="0" w:color="999999"/>
              <w:left w:val="single" w:sz="8" w:space="0" w:color="999999"/>
              <w:bottom w:val="single" w:sz="8" w:space="0" w:color="999999"/>
              <w:right w:val="single" w:sz="8" w:space="0" w:color="999999"/>
            </w:tcBorders>
            <w:hideMark/>
          </w:tcPr>
          <w:p w14:paraId="5B29146B" w14:textId="77777777" w:rsidR="00683A92" w:rsidRPr="00121F36" w:rsidRDefault="00683A92" w:rsidP="00A02777">
            <w:r w:rsidRPr="00121F36">
              <w:t>1</w:t>
            </w:r>
          </w:p>
        </w:tc>
        <w:tc>
          <w:tcPr>
            <w:tcW w:w="1153" w:type="dxa"/>
            <w:tcBorders>
              <w:top w:val="single" w:sz="8" w:space="0" w:color="999999"/>
              <w:left w:val="single" w:sz="8" w:space="0" w:color="999999"/>
              <w:bottom w:val="single" w:sz="8" w:space="0" w:color="999999"/>
              <w:right w:val="single" w:sz="8" w:space="0" w:color="999999"/>
            </w:tcBorders>
            <w:hideMark/>
          </w:tcPr>
          <w:p w14:paraId="52012A4E" w14:textId="77777777" w:rsidR="00683A92" w:rsidRPr="00121F36" w:rsidRDefault="00683A92" w:rsidP="00A02777">
            <w:r w:rsidRPr="00121F36">
              <w:rPr>
                <w:rStyle w:val="SAPEmphasis"/>
              </w:rPr>
              <w:t>Log on</w:t>
            </w:r>
          </w:p>
        </w:tc>
        <w:tc>
          <w:tcPr>
            <w:tcW w:w="2070" w:type="dxa"/>
            <w:tcBorders>
              <w:top w:val="single" w:sz="8" w:space="0" w:color="999999"/>
              <w:left w:val="single" w:sz="8" w:space="0" w:color="999999"/>
              <w:bottom w:val="single" w:sz="8" w:space="0" w:color="999999"/>
              <w:right w:val="single" w:sz="8" w:space="0" w:color="999999"/>
            </w:tcBorders>
            <w:hideMark/>
          </w:tcPr>
          <w:p w14:paraId="11C0DF96" w14:textId="034C947D" w:rsidR="00683A92" w:rsidRPr="00121F36" w:rsidRDefault="00683A92" w:rsidP="00882A4E">
            <w:r w:rsidRPr="00121F36">
              <w:t xml:space="preserve">Log on to </w:t>
            </w:r>
            <w:r w:rsidR="00C623F0" w:rsidRPr="00203C91">
              <w:rPr>
                <w:rStyle w:val="SAPTextReference"/>
              </w:rPr>
              <w:t>Employee Central</w:t>
            </w:r>
            <w:r w:rsidR="00C623F0" w:rsidRPr="00121F36" w:rsidDel="00C623F0">
              <w:t xml:space="preserve"> </w:t>
            </w:r>
            <w:r w:rsidRPr="00121F36">
              <w:t xml:space="preserve">as a </w:t>
            </w:r>
            <w:r w:rsidR="00B54D56">
              <w:t>Line</w:t>
            </w:r>
            <w:r w:rsidR="00B54D56" w:rsidRPr="00121F36">
              <w:t xml:space="preserve"> </w:t>
            </w:r>
            <w:r w:rsidR="00B54D56">
              <w:t>M</w:t>
            </w:r>
            <w:r w:rsidRPr="00121F36">
              <w:t>anager.</w:t>
            </w:r>
          </w:p>
        </w:tc>
        <w:tc>
          <w:tcPr>
            <w:tcW w:w="3150" w:type="dxa"/>
            <w:tcBorders>
              <w:top w:val="single" w:sz="8" w:space="0" w:color="999999"/>
              <w:left w:val="single" w:sz="8" w:space="0" w:color="999999"/>
              <w:bottom w:val="single" w:sz="8" w:space="0" w:color="999999"/>
              <w:right w:val="single" w:sz="8" w:space="0" w:color="999999"/>
            </w:tcBorders>
          </w:tcPr>
          <w:p w14:paraId="2F4E2A87" w14:textId="77777777" w:rsidR="00683A92" w:rsidRPr="00121F36" w:rsidRDefault="00683A92" w:rsidP="00A02777"/>
        </w:tc>
        <w:tc>
          <w:tcPr>
            <w:tcW w:w="2880" w:type="dxa"/>
            <w:tcBorders>
              <w:top w:val="single" w:sz="8" w:space="0" w:color="999999"/>
              <w:left w:val="single" w:sz="8" w:space="0" w:color="999999"/>
              <w:bottom w:val="single" w:sz="8" w:space="0" w:color="999999"/>
              <w:right w:val="single" w:sz="8" w:space="0" w:color="999999"/>
            </w:tcBorders>
          </w:tcPr>
          <w:p w14:paraId="64C236E3" w14:textId="77777777" w:rsidR="00683A92" w:rsidRPr="00121F36" w:rsidRDefault="00683A92" w:rsidP="00A02777"/>
        </w:tc>
        <w:tc>
          <w:tcPr>
            <w:tcW w:w="3150" w:type="dxa"/>
            <w:tcBorders>
              <w:top w:val="single" w:sz="8" w:space="0" w:color="999999"/>
              <w:left w:val="single" w:sz="8" w:space="0" w:color="999999"/>
              <w:bottom w:val="single" w:sz="8" w:space="0" w:color="999999"/>
              <w:right w:val="single" w:sz="8" w:space="0" w:color="999999"/>
            </w:tcBorders>
            <w:hideMark/>
          </w:tcPr>
          <w:p w14:paraId="09C08500" w14:textId="77777777" w:rsidR="00683A92" w:rsidRPr="00121F36" w:rsidRDefault="00683A92" w:rsidP="00A02777">
            <w:r w:rsidRPr="00121F36">
              <w:t xml:space="preserve">The </w:t>
            </w:r>
            <w:r w:rsidRPr="00121F36">
              <w:rPr>
                <w:rStyle w:val="SAPScreenElement"/>
              </w:rPr>
              <w:t xml:space="preserve">Home </w:t>
            </w:r>
            <w:r w:rsidRPr="00121F36">
              <w:t>page is displayed.</w:t>
            </w:r>
          </w:p>
        </w:tc>
        <w:tc>
          <w:tcPr>
            <w:tcW w:w="1174" w:type="dxa"/>
            <w:tcBorders>
              <w:top w:val="single" w:sz="8" w:space="0" w:color="999999"/>
              <w:left w:val="single" w:sz="8" w:space="0" w:color="999999"/>
              <w:bottom w:val="single" w:sz="8" w:space="0" w:color="999999"/>
              <w:right w:val="single" w:sz="8" w:space="0" w:color="999999"/>
            </w:tcBorders>
          </w:tcPr>
          <w:p w14:paraId="39BAFF02" w14:textId="77777777" w:rsidR="00683A92" w:rsidRPr="00121F36" w:rsidRDefault="00683A92" w:rsidP="00A02777"/>
        </w:tc>
      </w:tr>
      <w:tr w:rsidR="00683A92" w:rsidRPr="00121F36" w14:paraId="06FA32D4"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hideMark/>
          </w:tcPr>
          <w:p w14:paraId="02EAF0A6" w14:textId="77777777" w:rsidR="00683A92" w:rsidRPr="00121F36" w:rsidRDefault="00683A92" w:rsidP="00A02777">
            <w:r w:rsidRPr="00121F36">
              <w:t>2</w:t>
            </w:r>
          </w:p>
        </w:tc>
        <w:tc>
          <w:tcPr>
            <w:tcW w:w="1153" w:type="dxa"/>
            <w:tcBorders>
              <w:top w:val="single" w:sz="8" w:space="0" w:color="999999"/>
              <w:left w:val="single" w:sz="8" w:space="0" w:color="999999"/>
              <w:bottom w:val="single" w:sz="8" w:space="0" w:color="999999"/>
              <w:right w:val="single" w:sz="8" w:space="0" w:color="999999"/>
            </w:tcBorders>
            <w:hideMark/>
          </w:tcPr>
          <w:p w14:paraId="0A1EC32F" w14:textId="77777777" w:rsidR="00683A92" w:rsidRPr="00121F36" w:rsidRDefault="00683A92" w:rsidP="00A02777">
            <w:pPr>
              <w:rPr>
                <w:rStyle w:val="SAPEmphasis"/>
              </w:rPr>
            </w:pPr>
            <w:r w:rsidRPr="00121F36">
              <w:rPr>
                <w:rStyle w:val="SAPEmphasis"/>
              </w:rPr>
              <w:t>Go to Company Info</w:t>
            </w:r>
          </w:p>
        </w:tc>
        <w:tc>
          <w:tcPr>
            <w:tcW w:w="2070" w:type="dxa"/>
            <w:tcBorders>
              <w:top w:val="single" w:sz="8" w:space="0" w:color="999999"/>
              <w:left w:val="single" w:sz="8" w:space="0" w:color="999999"/>
              <w:bottom w:val="single" w:sz="8" w:space="0" w:color="999999"/>
              <w:right w:val="single" w:sz="8" w:space="0" w:color="999999"/>
            </w:tcBorders>
            <w:hideMark/>
          </w:tcPr>
          <w:p w14:paraId="5932A25D" w14:textId="1D89DBF5" w:rsidR="00683A92" w:rsidRPr="00121F36" w:rsidRDefault="00683A92" w:rsidP="00A02777">
            <w:r w:rsidRPr="00121F36">
              <w:t xml:space="preserve">From the </w:t>
            </w:r>
            <w:r w:rsidRPr="00121F36">
              <w:rPr>
                <w:rStyle w:val="SAPScreenElement"/>
              </w:rPr>
              <w:t xml:space="preserve">Home </w:t>
            </w:r>
            <w:r w:rsidR="001C65DC" w:rsidRPr="00121F36">
              <w:t>drop-down,</w:t>
            </w:r>
            <w:r w:rsidRPr="00121F36">
              <w:t xml:space="preserve"> select </w:t>
            </w:r>
            <w:r w:rsidRPr="00121F36">
              <w:rPr>
                <w:rStyle w:val="SAPScreenElement"/>
              </w:rPr>
              <w:t>Company Info</w:t>
            </w:r>
            <w:r w:rsidRPr="00121F36">
              <w:t>.</w:t>
            </w:r>
          </w:p>
        </w:tc>
        <w:tc>
          <w:tcPr>
            <w:tcW w:w="3150" w:type="dxa"/>
            <w:tcBorders>
              <w:top w:val="single" w:sz="8" w:space="0" w:color="999999"/>
              <w:left w:val="single" w:sz="8" w:space="0" w:color="999999"/>
              <w:bottom w:val="single" w:sz="8" w:space="0" w:color="999999"/>
              <w:right w:val="single" w:sz="8" w:space="0" w:color="999999"/>
            </w:tcBorders>
          </w:tcPr>
          <w:p w14:paraId="068BB4C7" w14:textId="77777777" w:rsidR="00683A92" w:rsidRPr="00121F36" w:rsidRDefault="00683A92" w:rsidP="00A02777"/>
        </w:tc>
        <w:tc>
          <w:tcPr>
            <w:tcW w:w="2880" w:type="dxa"/>
            <w:tcBorders>
              <w:top w:val="single" w:sz="8" w:space="0" w:color="999999"/>
              <w:left w:val="single" w:sz="8" w:space="0" w:color="999999"/>
              <w:bottom w:val="single" w:sz="8" w:space="0" w:color="999999"/>
              <w:right w:val="single" w:sz="8" w:space="0" w:color="999999"/>
            </w:tcBorders>
          </w:tcPr>
          <w:p w14:paraId="38A2E92C" w14:textId="77777777" w:rsidR="00683A92" w:rsidRPr="00121F36" w:rsidRDefault="00683A92" w:rsidP="00A02777"/>
        </w:tc>
        <w:tc>
          <w:tcPr>
            <w:tcW w:w="3150" w:type="dxa"/>
            <w:tcBorders>
              <w:top w:val="single" w:sz="8" w:space="0" w:color="999999"/>
              <w:left w:val="single" w:sz="8" w:space="0" w:color="999999"/>
              <w:bottom w:val="single" w:sz="8" w:space="0" w:color="999999"/>
              <w:right w:val="single" w:sz="8" w:space="0" w:color="999999"/>
            </w:tcBorders>
          </w:tcPr>
          <w:p w14:paraId="5CD7FD45" w14:textId="2891D6CE" w:rsidR="00683A92" w:rsidRPr="00121F36" w:rsidRDefault="00683A92" w:rsidP="001A216C">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r w:rsidR="00B75461">
              <w:t xml:space="preserve"> The directly subordinated employee</w:t>
            </w:r>
            <w:r w:rsidR="00733F63">
              <w:t>(</w:t>
            </w:r>
            <w:r w:rsidR="00B75461">
              <w:t>s</w:t>
            </w:r>
            <w:r w:rsidR="00733F63">
              <w:t>)</w:t>
            </w:r>
            <w:r w:rsidR="00B75461">
              <w:t xml:space="preserve"> are also shown.</w:t>
            </w:r>
          </w:p>
        </w:tc>
        <w:tc>
          <w:tcPr>
            <w:tcW w:w="1174" w:type="dxa"/>
            <w:tcBorders>
              <w:top w:val="single" w:sz="8" w:space="0" w:color="999999"/>
              <w:left w:val="single" w:sz="8" w:space="0" w:color="999999"/>
              <w:bottom w:val="single" w:sz="8" w:space="0" w:color="999999"/>
              <w:right w:val="single" w:sz="8" w:space="0" w:color="999999"/>
            </w:tcBorders>
          </w:tcPr>
          <w:p w14:paraId="651C3A6C" w14:textId="77777777" w:rsidR="00683A92" w:rsidRPr="00121F36" w:rsidRDefault="00683A92" w:rsidP="00A02777"/>
        </w:tc>
      </w:tr>
      <w:tr w:rsidR="0097506C" w:rsidRPr="00121F36" w14:paraId="62029C79" w14:textId="77777777" w:rsidTr="00682FD8">
        <w:trPr>
          <w:trHeight w:val="357"/>
        </w:trPr>
        <w:tc>
          <w:tcPr>
            <w:tcW w:w="709" w:type="dxa"/>
            <w:tcBorders>
              <w:top w:val="single" w:sz="8" w:space="0" w:color="999999"/>
              <w:left w:val="single" w:sz="8" w:space="0" w:color="999999"/>
              <w:right w:val="single" w:sz="8" w:space="0" w:color="999999"/>
            </w:tcBorders>
          </w:tcPr>
          <w:p w14:paraId="477CB094" w14:textId="4D26AD42" w:rsidR="0097506C" w:rsidRPr="00C804C5" w:rsidRDefault="0097506C" w:rsidP="00A02777">
            <w:r w:rsidRPr="00C804C5">
              <w:t>3</w:t>
            </w:r>
          </w:p>
        </w:tc>
        <w:tc>
          <w:tcPr>
            <w:tcW w:w="1153" w:type="dxa"/>
            <w:tcBorders>
              <w:top w:val="single" w:sz="8" w:space="0" w:color="999999"/>
              <w:left w:val="single" w:sz="8" w:space="0" w:color="999999"/>
              <w:right w:val="single" w:sz="8" w:space="0" w:color="999999"/>
            </w:tcBorders>
          </w:tcPr>
          <w:p w14:paraId="158EF523" w14:textId="7DEA7519" w:rsidR="0097506C" w:rsidRPr="00C804C5" w:rsidRDefault="008C2A6C" w:rsidP="00B5753B">
            <w:pPr>
              <w:rPr>
                <w:rStyle w:val="SAPEmphasis"/>
              </w:rPr>
            </w:pPr>
            <w:r>
              <w:rPr>
                <w:rStyle w:val="SAPEmphasis"/>
              </w:rPr>
              <w:t>Go to Position Org Chart</w:t>
            </w:r>
          </w:p>
        </w:tc>
        <w:tc>
          <w:tcPr>
            <w:tcW w:w="2070" w:type="dxa"/>
            <w:tcBorders>
              <w:top w:val="single" w:sz="8" w:space="0" w:color="999999"/>
              <w:left w:val="single" w:sz="8" w:space="0" w:color="999999"/>
              <w:right w:val="single" w:sz="8" w:space="0" w:color="999999"/>
            </w:tcBorders>
          </w:tcPr>
          <w:p w14:paraId="1B1458AA" w14:textId="4CC81607" w:rsidR="0097506C" w:rsidRDefault="0097506C" w:rsidP="00C804C5">
            <w:r w:rsidRPr="00C804C5">
              <w:t xml:space="preserve">Go to the </w:t>
            </w:r>
            <w:r w:rsidRPr="00C804C5">
              <w:rPr>
                <w:rStyle w:val="SAPScreenElement"/>
              </w:rPr>
              <w:t>Position Org Chart</w:t>
            </w:r>
            <w:r w:rsidRPr="00C804C5">
              <w:t xml:space="preserve"> tab</w:t>
            </w:r>
            <w:r>
              <w:t>.</w:t>
            </w:r>
            <w:r w:rsidRPr="00C804C5">
              <w:t xml:space="preserve"> </w:t>
            </w:r>
          </w:p>
          <w:p w14:paraId="285EEB40" w14:textId="69F34343" w:rsidR="0097506C" w:rsidRPr="00C804C5" w:rsidRDefault="0097506C" w:rsidP="00C804C5"/>
        </w:tc>
        <w:tc>
          <w:tcPr>
            <w:tcW w:w="3150" w:type="dxa"/>
            <w:tcBorders>
              <w:top w:val="single" w:sz="8" w:space="0" w:color="999999"/>
              <w:left w:val="single" w:sz="8" w:space="0" w:color="999999"/>
              <w:bottom w:val="single" w:sz="8" w:space="0" w:color="999999"/>
              <w:right w:val="single" w:sz="8" w:space="0" w:color="999999"/>
            </w:tcBorders>
          </w:tcPr>
          <w:p w14:paraId="21B86397" w14:textId="52F03D45" w:rsidR="0097506C" w:rsidRPr="00C804C5" w:rsidRDefault="0097506C" w:rsidP="00A02777"/>
        </w:tc>
        <w:tc>
          <w:tcPr>
            <w:tcW w:w="2880" w:type="dxa"/>
            <w:tcBorders>
              <w:top w:val="single" w:sz="8" w:space="0" w:color="999999"/>
              <w:left w:val="single" w:sz="8" w:space="0" w:color="999999"/>
              <w:bottom w:val="single" w:sz="8" w:space="0" w:color="999999"/>
              <w:right w:val="single" w:sz="8" w:space="0" w:color="999999"/>
            </w:tcBorders>
          </w:tcPr>
          <w:p w14:paraId="39D16149" w14:textId="77777777" w:rsidR="0097506C" w:rsidRPr="00C804C5" w:rsidRDefault="0097506C" w:rsidP="00A02777"/>
        </w:tc>
        <w:tc>
          <w:tcPr>
            <w:tcW w:w="3150" w:type="dxa"/>
            <w:tcBorders>
              <w:top w:val="single" w:sz="8" w:space="0" w:color="999999"/>
              <w:left w:val="single" w:sz="8" w:space="0" w:color="999999"/>
              <w:right w:val="single" w:sz="8" w:space="0" w:color="999999"/>
            </w:tcBorders>
          </w:tcPr>
          <w:p w14:paraId="308E07A9" w14:textId="1205821D" w:rsidR="0097506C" w:rsidRPr="00C804C5" w:rsidRDefault="0097506C" w:rsidP="00A02777">
            <w:pPr>
              <w:rPr>
                <w:rFonts w:ascii="Calibri" w:eastAsia="Calibri" w:hAnsi="Calibri"/>
                <w:sz w:val="22"/>
                <w:szCs w:val="22"/>
              </w:rPr>
            </w:pPr>
            <w:r w:rsidRPr="00C804C5">
              <w:t xml:space="preserve">The position hierarchy </w:t>
            </w:r>
            <w:r>
              <w:t xml:space="preserve">as of today </w:t>
            </w:r>
            <w:r w:rsidRPr="00C804C5">
              <w:t xml:space="preserve">starting </w:t>
            </w:r>
            <w:r>
              <w:t>with your</w:t>
            </w:r>
            <w:r w:rsidRPr="00C804C5">
              <w:t xml:space="preserve"> position and containing one level below is displayed. For each position</w:t>
            </w:r>
            <w:r w:rsidR="00EE66D1">
              <w:t>,</w:t>
            </w:r>
            <w:r w:rsidRPr="00C804C5">
              <w:t xml:space="preserve"> visible in the org chart</w:t>
            </w:r>
            <w:r w:rsidR="00EE66D1">
              <w:t>,</w:t>
            </w:r>
            <w:r w:rsidRPr="00C804C5">
              <w:t xml:space="preserve"> following details are shown: </w:t>
            </w:r>
          </w:p>
          <w:p w14:paraId="53C8A593" w14:textId="522FB018" w:rsidR="0097506C" w:rsidRPr="00C804C5" w:rsidRDefault="0097506C" w:rsidP="00BB16D3">
            <w:pPr>
              <w:pStyle w:val="ListBullet"/>
            </w:pPr>
            <w:r w:rsidRPr="00C804C5">
              <w:t>(Position) Code</w:t>
            </w:r>
          </w:p>
          <w:p w14:paraId="5384E7AC" w14:textId="0A837777" w:rsidR="0097506C" w:rsidRPr="00C804C5" w:rsidRDefault="0097506C" w:rsidP="00BB16D3">
            <w:pPr>
              <w:pStyle w:val="ListBullet"/>
            </w:pPr>
            <w:r w:rsidRPr="00C804C5">
              <w:t>(Position) Title</w:t>
            </w:r>
          </w:p>
          <w:p w14:paraId="2CB88136" w14:textId="192EE9A6" w:rsidR="0097506C" w:rsidRPr="00C804C5" w:rsidRDefault="0097506C" w:rsidP="00BB16D3">
            <w:pPr>
              <w:pStyle w:val="ListBullet"/>
            </w:pPr>
            <w:r w:rsidRPr="00C804C5">
              <w:t>Job Title</w:t>
            </w:r>
          </w:p>
          <w:p w14:paraId="20C81BE9" w14:textId="77777777" w:rsidR="0097506C" w:rsidRPr="00BB16D3" w:rsidRDefault="0097506C" w:rsidP="00BB16D3">
            <w:pPr>
              <w:pStyle w:val="ListBullet"/>
            </w:pPr>
            <w:r w:rsidRPr="00BB16D3">
              <w:t>Details about the organization to which the position belongs to</w:t>
            </w:r>
          </w:p>
          <w:p w14:paraId="3D41B249" w14:textId="173800B5" w:rsidR="0097506C" w:rsidRPr="00C804C5" w:rsidRDefault="0097506C" w:rsidP="00BB16D3">
            <w:pPr>
              <w:pStyle w:val="ListBullet"/>
            </w:pPr>
            <w:r w:rsidRPr="00C804C5">
              <w:t xml:space="preserve">Number of </w:t>
            </w:r>
            <w:r>
              <w:t>current / t</w:t>
            </w:r>
            <w:r w:rsidRPr="00C804C5">
              <w:t>arget FTEs</w:t>
            </w:r>
          </w:p>
          <w:p w14:paraId="1C6160CE" w14:textId="59F27533" w:rsidR="0097506C" w:rsidRPr="00C804C5" w:rsidRDefault="0097506C" w:rsidP="00BB16D3">
            <w:pPr>
              <w:pStyle w:val="ListBullet"/>
            </w:pPr>
            <w:r w:rsidRPr="00C804C5">
              <w:t>Current incumbent, if existing</w:t>
            </w:r>
          </w:p>
          <w:p w14:paraId="5ECB80D9" w14:textId="4CDDF9B0" w:rsidR="0097506C" w:rsidRPr="00C804C5" w:rsidRDefault="0097506C" w:rsidP="00FE33B9">
            <w:pPr>
              <w:pStyle w:val="ListBullet"/>
              <w:numPr>
                <w:ilvl w:val="0"/>
                <w:numId w:val="0"/>
              </w:numPr>
              <w:ind w:left="57"/>
            </w:pPr>
            <w:r w:rsidRPr="00C804C5">
              <w:t xml:space="preserve">For the lower-level </w:t>
            </w:r>
            <w:r w:rsidR="00D64A47" w:rsidRPr="00C804C5">
              <w:t>positions</w:t>
            </w:r>
            <w:r w:rsidR="00D64A47">
              <w:t>,</w:t>
            </w:r>
            <w:r w:rsidR="00D64A47" w:rsidRPr="00C804C5">
              <w:t xml:space="preserve"> the</w:t>
            </w:r>
            <w:r w:rsidRPr="00C804C5">
              <w:t xml:space="preserve"> number of subordinated positions, if any, is displayed.</w:t>
            </w:r>
          </w:p>
        </w:tc>
        <w:tc>
          <w:tcPr>
            <w:tcW w:w="1174" w:type="dxa"/>
            <w:tcBorders>
              <w:top w:val="single" w:sz="8" w:space="0" w:color="999999"/>
              <w:left w:val="single" w:sz="8" w:space="0" w:color="999999"/>
              <w:bottom w:val="single" w:sz="8" w:space="0" w:color="999999"/>
              <w:right w:val="single" w:sz="8" w:space="0" w:color="999999"/>
            </w:tcBorders>
          </w:tcPr>
          <w:p w14:paraId="401ADFA5" w14:textId="77777777" w:rsidR="0097506C" w:rsidRPr="00121F36" w:rsidRDefault="0097506C" w:rsidP="00A02777"/>
        </w:tc>
      </w:tr>
      <w:tr w:rsidR="00683A92" w:rsidRPr="00121F36" w14:paraId="052433EF"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2FDE76F8" w14:textId="5A5094C1" w:rsidR="00683A92" w:rsidRPr="00121F36" w:rsidRDefault="00C804C5" w:rsidP="00A02777">
            <w:r>
              <w:t>4</w:t>
            </w:r>
          </w:p>
        </w:tc>
        <w:tc>
          <w:tcPr>
            <w:tcW w:w="1153" w:type="dxa"/>
            <w:tcBorders>
              <w:top w:val="single" w:sz="8" w:space="0" w:color="999999"/>
              <w:left w:val="single" w:sz="8" w:space="0" w:color="999999"/>
              <w:bottom w:val="single" w:sz="8" w:space="0" w:color="999999"/>
              <w:right w:val="single" w:sz="8" w:space="0" w:color="999999"/>
            </w:tcBorders>
          </w:tcPr>
          <w:p w14:paraId="0486D460" w14:textId="77777777" w:rsidR="00683A92" w:rsidRPr="00121F36" w:rsidRDefault="00683A92" w:rsidP="00A02777">
            <w:pPr>
              <w:rPr>
                <w:rStyle w:val="SAPEmphasis"/>
              </w:rPr>
            </w:pPr>
            <w:r w:rsidRPr="00121F36">
              <w:rPr>
                <w:rStyle w:val="SAPEmphasis"/>
              </w:rPr>
              <w:t>Create Lower-Level Position</w:t>
            </w:r>
          </w:p>
        </w:tc>
        <w:tc>
          <w:tcPr>
            <w:tcW w:w="2070" w:type="dxa"/>
            <w:tcBorders>
              <w:top w:val="single" w:sz="8" w:space="0" w:color="999999"/>
              <w:left w:val="single" w:sz="8" w:space="0" w:color="999999"/>
              <w:bottom w:val="single" w:sz="8" w:space="0" w:color="999999"/>
              <w:right w:val="single" w:sz="8" w:space="0" w:color="999999"/>
            </w:tcBorders>
          </w:tcPr>
          <w:p w14:paraId="3D118651" w14:textId="30015354" w:rsidR="00683A92" w:rsidRPr="00121F36" w:rsidRDefault="008125F5" w:rsidP="0042082E">
            <w:r>
              <w:t xml:space="preserve">Click </w:t>
            </w:r>
            <w:r w:rsidR="00683A92" w:rsidRPr="00121F36">
              <w:t xml:space="preserve">a position. In the upcoming </w:t>
            </w:r>
            <w:r w:rsidR="00BB16D3">
              <w:t xml:space="preserve">side </w:t>
            </w:r>
            <w:r w:rsidR="00E13999">
              <w:t>panel,</w:t>
            </w:r>
            <w:r w:rsidR="00BB16D3">
              <w:t xml:space="preserve"> next </w:t>
            </w:r>
            <w:r w:rsidR="00BB16D3" w:rsidRPr="00121F36">
              <w:t>to the position</w:t>
            </w:r>
            <w:r w:rsidR="00BB16D3">
              <w:t xml:space="preserve"> </w:t>
            </w:r>
            <w:r w:rsidR="00C013CA">
              <w:t>choose</w:t>
            </w:r>
            <w:r w:rsidR="00BB16D3">
              <w:t xml:space="preserve"> </w:t>
            </w:r>
            <w:r w:rsidR="00BB16D3" w:rsidRPr="00BB16D3">
              <w:t xml:space="preserve">the </w:t>
            </w:r>
            <w:r w:rsidR="00BB16D3" w:rsidRPr="00BB16D3">
              <w:rPr>
                <w:rStyle w:val="SAPScreenElement"/>
              </w:rPr>
              <w:t>Show Menu</w:t>
            </w:r>
            <w:r w:rsidR="00BB16D3" w:rsidRPr="00BB16D3">
              <w:t xml:space="preserve"> </w:t>
            </w:r>
            <w:r w:rsidR="00BB16D3" w:rsidRPr="00BB16D3">
              <w:rPr>
                <w:noProof/>
              </w:rPr>
              <w:drawing>
                <wp:inline distT="0" distB="0" distL="0" distR="0" wp14:anchorId="4CC07BF2" wp14:editId="4D6510AD">
                  <wp:extent cx="225425" cy="21399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00BB16D3" w:rsidRPr="00BB16D3">
              <w:t xml:space="preserve"> icon</w:t>
            </w:r>
            <w:r w:rsidR="00BB16D3">
              <w:t xml:space="preserve">, and in the upcoming </w:t>
            </w:r>
            <w:r w:rsidR="00683A92" w:rsidRPr="00121F36">
              <w:t xml:space="preserve">small </w:t>
            </w:r>
            <w:r w:rsidR="00683A92" w:rsidRPr="00121F36">
              <w:lastRenderedPageBreak/>
              <w:t xml:space="preserve">callout choose </w:t>
            </w:r>
            <w:r w:rsidR="00683A92" w:rsidRPr="00121F36">
              <w:rPr>
                <w:rStyle w:val="SAPScreenElement"/>
              </w:rPr>
              <w:t>Add Lower-Level Position</w:t>
            </w:r>
            <w:r w:rsidR="00683A92" w:rsidRPr="00121F36">
              <w:t>.</w:t>
            </w:r>
          </w:p>
        </w:tc>
        <w:tc>
          <w:tcPr>
            <w:tcW w:w="3150" w:type="dxa"/>
            <w:tcBorders>
              <w:top w:val="single" w:sz="8" w:space="0" w:color="999999"/>
              <w:left w:val="single" w:sz="8" w:space="0" w:color="999999"/>
              <w:bottom w:val="single" w:sz="8" w:space="0" w:color="999999"/>
              <w:right w:val="single" w:sz="8" w:space="0" w:color="999999"/>
            </w:tcBorders>
          </w:tcPr>
          <w:p w14:paraId="645AA891" w14:textId="77777777" w:rsidR="00683A92" w:rsidRPr="00121F36" w:rsidRDefault="00683A92" w:rsidP="00A02777"/>
        </w:tc>
        <w:tc>
          <w:tcPr>
            <w:tcW w:w="2880" w:type="dxa"/>
            <w:tcBorders>
              <w:top w:val="single" w:sz="8" w:space="0" w:color="999999"/>
              <w:left w:val="single" w:sz="8" w:space="0" w:color="999999"/>
              <w:bottom w:val="single" w:sz="8" w:space="0" w:color="999999"/>
              <w:right w:val="single" w:sz="8" w:space="0" w:color="999999"/>
            </w:tcBorders>
          </w:tcPr>
          <w:p w14:paraId="0501A609" w14:textId="3F2B6199" w:rsidR="00683A92" w:rsidRPr="00121F36" w:rsidRDefault="00B75461" w:rsidP="00A02777">
            <w:r>
              <w:t xml:space="preserve">The position to be chosen as template for creating a new </w:t>
            </w:r>
            <w:r w:rsidR="00FF0EFA">
              <w:t xml:space="preserve">lower-level </w:t>
            </w:r>
            <w:r>
              <w:t>position can be your own position or any other position below your position.</w:t>
            </w:r>
          </w:p>
        </w:tc>
        <w:tc>
          <w:tcPr>
            <w:tcW w:w="3150" w:type="dxa"/>
            <w:tcBorders>
              <w:top w:val="single" w:sz="8" w:space="0" w:color="999999"/>
              <w:left w:val="single" w:sz="8" w:space="0" w:color="999999"/>
              <w:bottom w:val="single" w:sz="8" w:space="0" w:color="999999"/>
              <w:right w:val="single" w:sz="8" w:space="0" w:color="999999"/>
            </w:tcBorders>
          </w:tcPr>
          <w:p w14:paraId="2B4B5534" w14:textId="77777777" w:rsidR="00683A92" w:rsidRPr="00121F36" w:rsidRDefault="00683A92" w:rsidP="00A02777">
            <w:r w:rsidRPr="00121F36">
              <w:t xml:space="preserve">The </w:t>
            </w:r>
            <w:r w:rsidRPr="00121F36">
              <w:rPr>
                <w:rStyle w:val="SAPScreenElement"/>
              </w:rPr>
              <w:t>Position</w:t>
            </w:r>
            <w:r w:rsidRPr="00121F36">
              <w:t xml:space="preserve"> dialog box opens having several fields pre-populated with the details of the chosen position. The </w:t>
            </w:r>
            <w:r w:rsidRPr="00121F36">
              <w:rPr>
                <w:rStyle w:val="SAPScreenElement"/>
              </w:rPr>
              <w:t>Higher-Level Position</w:t>
            </w:r>
            <w:r w:rsidRPr="00121F36">
              <w:t xml:space="preserve"> field is filled with the position you selected and is read-only.</w:t>
            </w:r>
          </w:p>
        </w:tc>
        <w:tc>
          <w:tcPr>
            <w:tcW w:w="1174" w:type="dxa"/>
            <w:tcBorders>
              <w:top w:val="single" w:sz="8" w:space="0" w:color="999999"/>
              <w:left w:val="single" w:sz="8" w:space="0" w:color="999999"/>
              <w:bottom w:val="single" w:sz="8" w:space="0" w:color="999999"/>
              <w:right w:val="single" w:sz="8" w:space="0" w:color="999999"/>
            </w:tcBorders>
          </w:tcPr>
          <w:p w14:paraId="04106CA2" w14:textId="77777777" w:rsidR="00683A92" w:rsidRPr="00121F36" w:rsidRDefault="00683A92" w:rsidP="00A02777"/>
        </w:tc>
      </w:tr>
      <w:tr w:rsidR="00A12872" w:rsidRPr="00121F36" w14:paraId="53B056DB" w14:textId="77777777" w:rsidTr="00682FD8">
        <w:trPr>
          <w:trHeight w:val="357"/>
        </w:trPr>
        <w:tc>
          <w:tcPr>
            <w:tcW w:w="709" w:type="dxa"/>
            <w:vMerge w:val="restart"/>
            <w:tcBorders>
              <w:top w:val="single" w:sz="8" w:space="0" w:color="999999"/>
              <w:left w:val="single" w:sz="8" w:space="0" w:color="999999"/>
              <w:right w:val="single" w:sz="8" w:space="0" w:color="999999"/>
            </w:tcBorders>
          </w:tcPr>
          <w:p w14:paraId="58E90A53" w14:textId="6067848E" w:rsidR="00A12872" w:rsidRPr="00121F36" w:rsidRDefault="00A12872" w:rsidP="00A02777">
            <w:r w:rsidRPr="00121F36">
              <w:t>5</w:t>
            </w:r>
          </w:p>
        </w:tc>
        <w:tc>
          <w:tcPr>
            <w:tcW w:w="1153" w:type="dxa"/>
            <w:vMerge w:val="restart"/>
            <w:tcBorders>
              <w:top w:val="single" w:sz="8" w:space="0" w:color="999999"/>
              <w:left w:val="single" w:sz="8" w:space="0" w:color="999999"/>
              <w:right w:val="single" w:sz="8" w:space="0" w:color="999999"/>
            </w:tcBorders>
          </w:tcPr>
          <w:p w14:paraId="7F3DFC52" w14:textId="77777777" w:rsidR="00A12872" w:rsidRPr="00121F36" w:rsidRDefault="00A12872" w:rsidP="00A02777">
            <w:pPr>
              <w:rPr>
                <w:rStyle w:val="SAPEmphasis"/>
              </w:rPr>
            </w:pPr>
            <w:r w:rsidRPr="00121F36">
              <w:rPr>
                <w:rStyle w:val="SAPEmphasis"/>
              </w:rPr>
              <w:t>Fill-in Position Fields</w:t>
            </w:r>
          </w:p>
        </w:tc>
        <w:tc>
          <w:tcPr>
            <w:tcW w:w="2070" w:type="dxa"/>
            <w:vMerge w:val="restart"/>
            <w:tcBorders>
              <w:top w:val="single" w:sz="8" w:space="0" w:color="999999"/>
              <w:left w:val="single" w:sz="8" w:space="0" w:color="999999"/>
              <w:right w:val="single" w:sz="8" w:space="0" w:color="999999"/>
            </w:tcBorders>
          </w:tcPr>
          <w:p w14:paraId="0805E4C2" w14:textId="0A0F9761" w:rsidR="00A12872" w:rsidRPr="00121F36" w:rsidRDefault="00A12872" w:rsidP="00A02777">
            <w:r w:rsidRPr="00121F36">
              <w:t>Fill in the details of the new position you want to create:</w:t>
            </w:r>
          </w:p>
          <w:p w14:paraId="65258977" w14:textId="77777777" w:rsidR="00A12872" w:rsidRPr="00121F36" w:rsidRDefault="00A12872" w:rsidP="008F5994">
            <w:pPr>
              <w:pStyle w:val="SAPNoteHeading"/>
              <w:ind w:left="0"/>
            </w:pPr>
            <w:r w:rsidRPr="00121F36">
              <w:rPr>
                <w:noProof/>
              </w:rPr>
              <w:drawing>
                <wp:inline distT="0" distB="0" distL="0" distR="0" wp14:anchorId="70330D59" wp14:editId="7193FF1F">
                  <wp:extent cx="228600" cy="2286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5F8C9181" w14:textId="53759B8A" w:rsidR="00A12872" w:rsidRPr="00121F36" w:rsidRDefault="00A12872" w:rsidP="00E13999">
            <w:r w:rsidRPr="00121F36">
              <w:t xml:space="preserve">If you set fields </w:t>
            </w:r>
            <w:r w:rsidRPr="00121F36">
              <w:rPr>
                <w:rStyle w:val="SAPScreenElement"/>
              </w:rPr>
              <w:t>Subject to Position Control</w:t>
            </w:r>
            <w:r w:rsidRPr="00121F36">
              <w:t xml:space="preserve"> to</w:t>
            </w:r>
            <w:r w:rsidRPr="00D64A47">
              <w:rPr>
                <w:rStyle w:val="SAPUserEntry"/>
              </w:rPr>
              <w:t xml:space="preserve"> </w:t>
            </w:r>
            <w:r w:rsidRPr="00121F36">
              <w:rPr>
                <w:rStyle w:val="SAPUserEntry"/>
              </w:rPr>
              <w:t>Yes</w:t>
            </w:r>
            <w:r w:rsidRPr="00121F36">
              <w:t xml:space="preserve">, </w:t>
            </w:r>
            <w:r w:rsidRPr="00121F36">
              <w:rPr>
                <w:rStyle w:val="SAPScreenElement"/>
              </w:rPr>
              <w:t>Type</w:t>
            </w:r>
            <w:r w:rsidRPr="00121F36">
              <w:t xml:space="preserve"> to</w:t>
            </w:r>
            <w:r w:rsidRPr="00D64A47">
              <w:rPr>
                <w:rStyle w:val="SAPUserEntry"/>
              </w:rPr>
              <w:t xml:space="preserve"> </w:t>
            </w:r>
            <w:r w:rsidRPr="00121F36">
              <w:rPr>
                <w:rStyle w:val="SAPUserEntry"/>
              </w:rPr>
              <w:t>SP</w:t>
            </w:r>
            <w:r w:rsidRPr="00D64A47">
              <w:rPr>
                <w:rStyle w:val="SAPUserEntry"/>
              </w:rPr>
              <w:t xml:space="preserve"> </w:t>
            </w:r>
            <w:r w:rsidRPr="00121F36">
              <w:t xml:space="preserve">and </w:t>
            </w:r>
            <w:r w:rsidRPr="00121F36">
              <w:rPr>
                <w:rStyle w:val="SAPScreenElement"/>
              </w:rPr>
              <w:t>Mass Position</w:t>
            </w:r>
            <w:r w:rsidRPr="00121F36">
              <w:t xml:space="preserve"> to</w:t>
            </w:r>
            <w:r w:rsidRPr="00D64A47">
              <w:rPr>
                <w:rStyle w:val="SAPUserEntry"/>
              </w:rPr>
              <w:t xml:space="preserve"> </w:t>
            </w:r>
            <w:r w:rsidRPr="00121F36">
              <w:rPr>
                <w:rStyle w:val="SAPUserEntry"/>
              </w:rPr>
              <w:t>Yes</w:t>
            </w:r>
            <w:r w:rsidRPr="00121F36">
              <w:t xml:space="preserve">, make sure to maintain an appropriate value for </w:t>
            </w:r>
            <w:r w:rsidRPr="00121F36">
              <w:rPr>
                <w:rStyle w:val="SAPScreenElement"/>
              </w:rPr>
              <w:t>FTE</w:t>
            </w:r>
            <w:r w:rsidRPr="00121F36">
              <w:t xml:space="preserve"> in order to be able to hire several employees on that position.</w:t>
            </w:r>
            <w:r w:rsidR="00E13999">
              <w:t xml:space="preserve"> </w:t>
            </w:r>
            <w:r w:rsidRPr="00121F36">
              <w:t>Refer also to the additional information maintained for the mentioned fields.</w:t>
            </w:r>
          </w:p>
        </w:tc>
        <w:tc>
          <w:tcPr>
            <w:tcW w:w="3150" w:type="dxa"/>
            <w:tcBorders>
              <w:top w:val="single" w:sz="8" w:space="0" w:color="999999"/>
              <w:left w:val="single" w:sz="8" w:space="0" w:color="999999"/>
              <w:bottom w:val="single" w:sz="8" w:space="0" w:color="999999"/>
              <w:right w:val="single" w:sz="8" w:space="0" w:color="999999"/>
            </w:tcBorders>
          </w:tcPr>
          <w:p w14:paraId="2EB6F0D5" w14:textId="77777777" w:rsidR="00A12872" w:rsidRPr="00121F36" w:rsidRDefault="00A12872" w:rsidP="00A02777">
            <w:r w:rsidRPr="00121F36">
              <w:rPr>
                <w:rStyle w:val="SAPScreenElement"/>
              </w:rPr>
              <w:t>Title</w:t>
            </w:r>
            <w:r w:rsidRPr="00121F36">
              <w:t>: enter as appropriate</w:t>
            </w:r>
          </w:p>
        </w:tc>
        <w:tc>
          <w:tcPr>
            <w:tcW w:w="2880" w:type="dxa"/>
            <w:tcBorders>
              <w:top w:val="single" w:sz="8" w:space="0" w:color="999999"/>
              <w:left w:val="single" w:sz="8" w:space="0" w:color="999999"/>
              <w:bottom w:val="single" w:sz="8" w:space="0" w:color="999999"/>
              <w:right w:val="single" w:sz="8" w:space="0" w:color="999999"/>
            </w:tcBorders>
          </w:tcPr>
          <w:p w14:paraId="3B41F598" w14:textId="77777777" w:rsidR="00A12872" w:rsidRPr="00121F36" w:rsidRDefault="00A12872" w:rsidP="00A02777"/>
        </w:tc>
        <w:tc>
          <w:tcPr>
            <w:tcW w:w="3150" w:type="dxa"/>
            <w:vMerge w:val="restart"/>
            <w:tcBorders>
              <w:top w:val="single" w:sz="8" w:space="0" w:color="999999"/>
              <w:left w:val="single" w:sz="8" w:space="0" w:color="999999"/>
              <w:right w:val="single" w:sz="8" w:space="0" w:color="999999"/>
            </w:tcBorders>
          </w:tcPr>
          <w:p w14:paraId="6C77965E" w14:textId="77777777" w:rsidR="00A12872" w:rsidRPr="00121F36" w:rsidRDefault="00A12872" w:rsidP="00A02777"/>
        </w:tc>
        <w:tc>
          <w:tcPr>
            <w:tcW w:w="1174" w:type="dxa"/>
            <w:tcBorders>
              <w:top w:val="single" w:sz="8" w:space="0" w:color="999999"/>
              <w:left w:val="single" w:sz="8" w:space="0" w:color="999999"/>
              <w:bottom w:val="single" w:sz="8" w:space="0" w:color="999999"/>
              <w:right w:val="single" w:sz="8" w:space="0" w:color="999999"/>
            </w:tcBorders>
          </w:tcPr>
          <w:p w14:paraId="42D07F4C" w14:textId="77777777" w:rsidR="00A12872" w:rsidRPr="00121F36" w:rsidRDefault="00A12872" w:rsidP="00A02777"/>
        </w:tc>
      </w:tr>
      <w:tr w:rsidR="00A12872" w:rsidRPr="00121F36" w14:paraId="471D5CA6" w14:textId="77777777" w:rsidTr="00682FD8">
        <w:trPr>
          <w:trHeight w:val="357"/>
        </w:trPr>
        <w:tc>
          <w:tcPr>
            <w:tcW w:w="709" w:type="dxa"/>
            <w:vMerge/>
            <w:tcBorders>
              <w:left w:val="single" w:sz="8" w:space="0" w:color="999999"/>
              <w:right w:val="single" w:sz="8" w:space="0" w:color="999999"/>
            </w:tcBorders>
          </w:tcPr>
          <w:p w14:paraId="2F00FE01" w14:textId="77777777" w:rsidR="00A12872" w:rsidRPr="00121F36" w:rsidRDefault="00A12872" w:rsidP="00A02777"/>
        </w:tc>
        <w:tc>
          <w:tcPr>
            <w:tcW w:w="1153" w:type="dxa"/>
            <w:vMerge/>
            <w:tcBorders>
              <w:left w:val="single" w:sz="8" w:space="0" w:color="999999"/>
              <w:right w:val="single" w:sz="8" w:space="0" w:color="999999"/>
            </w:tcBorders>
          </w:tcPr>
          <w:p w14:paraId="541D3C29" w14:textId="77777777" w:rsidR="00A12872" w:rsidRPr="00121F36" w:rsidRDefault="00A12872" w:rsidP="00A02777">
            <w:pPr>
              <w:rPr>
                <w:rStyle w:val="SAPEmphasis"/>
              </w:rPr>
            </w:pPr>
          </w:p>
        </w:tc>
        <w:tc>
          <w:tcPr>
            <w:tcW w:w="2070" w:type="dxa"/>
            <w:vMerge/>
            <w:tcBorders>
              <w:left w:val="single" w:sz="8" w:space="0" w:color="999999"/>
              <w:right w:val="single" w:sz="8" w:space="0" w:color="999999"/>
            </w:tcBorders>
          </w:tcPr>
          <w:p w14:paraId="0099DBE5" w14:textId="77777777" w:rsidR="00A12872" w:rsidRPr="00121F36" w:rsidRDefault="00A12872" w:rsidP="00A02777"/>
        </w:tc>
        <w:tc>
          <w:tcPr>
            <w:tcW w:w="3150" w:type="dxa"/>
            <w:tcBorders>
              <w:top w:val="single" w:sz="8" w:space="0" w:color="999999"/>
              <w:left w:val="single" w:sz="8" w:space="0" w:color="999999"/>
              <w:bottom w:val="single" w:sz="8" w:space="0" w:color="999999"/>
              <w:right w:val="single" w:sz="8" w:space="0" w:color="999999"/>
            </w:tcBorders>
          </w:tcPr>
          <w:p w14:paraId="2995A25B" w14:textId="77777777" w:rsidR="00A12872" w:rsidRPr="00121F36" w:rsidRDefault="00A12872" w:rsidP="00ED1075">
            <w:pPr>
              <w:rPr>
                <w:rStyle w:val="SAPScreenElement"/>
              </w:rPr>
            </w:pPr>
            <w:r w:rsidRPr="00121F36">
              <w:rPr>
                <w:rStyle w:val="SAPScreenElement"/>
              </w:rPr>
              <w:t>Status:</w:t>
            </w:r>
            <w:r w:rsidRPr="00121F36">
              <w:t xml:space="preserve"> defaults to</w:t>
            </w:r>
            <w:r w:rsidRPr="00D64A47">
              <w:rPr>
                <w:rStyle w:val="SAPUserEntry"/>
              </w:rPr>
              <w:t xml:space="preserve"> </w:t>
            </w:r>
            <w:r w:rsidRPr="00121F36">
              <w:rPr>
                <w:rStyle w:val="SAPUserEntry"/>
                <w:b w:val="0"/>
                <w:color w:val="auto"/>
              </w:rPr>
              <w:t>Active</w:t>
            </w:r>
            <w:r w:rsidRPr="00121F36">
              <w:t>; leave as is</w:t>
            </w:r>
          </w:p>
        </w:tc>
        <w:tc>
          <w:tcPr>
            <w:tcW w:w="2880" w:type="dxa"/>
            <w:tcBorders>
              <w:top w:val="single" w:sz="8" w:space="0" w:color="999999"/>
              <w:left w:val="single" w:sz="8" w:space="0" w:color="999999"/>
              <w:bottom w:val="single" w:sz="8" w:space="0" w:color="999999"/>
              <w:right w:val="single" w:sz="8" w:space="0" w:color="999999"/>
            </w:tcBorders>
          </w:tcPr>
          <w:p w14:paraId="6C823F72" w14:textId="77777777" w:rsidR="00A12872" w:rsidRPr="00121F36" w:rsidRDefault="00A12872" w:rsidP="00A02777"/>
        </w:tc>
        <w:tc>
          <w:tcPr>
            <w:tcW w:w="3150" w:type="dxa"/>
            <w:vMerge/>
            <w:tcBorders>
              <w:left w:val="single" w:sz="8" w:space="0" w:color="999999"/>
              <w:right w:val="single" w:sz="8" w:space="0" w:color="999999"/>
            </w:tcBorders>
          </w:tcPr>
          <w:p w14:paraId="5BC8DB35" w14:textId="77777777" w:rsidR="00A12872" w:rsidRPr="00121F36" w:rsidRDefault="00A12872" w:rsidP="00A02777"/>
        </w:tc>
        <w:tc>
          <w:tcPr>
            <w:tcW w:w="1174" w:type="dxa"/>
            <w:tcBorders>
              <w:top w:val="single" w:sz="8" w:space="0" w:color="999999"/>
              <w:left w:val="single" w:sz="8" w:space="0" w:color="999999"/>
              <w:bottom w:val="single" w:sz="8" w:space="0" w:color="999999"/>
              <w:right w:val="single" w:sz="8" w:space="0" w:color="999999"/>
            </w:tcBorders>
          </w:tcPr>
          <w:p w14:paraId="438E59F1" w14:textId="77777777" w:rsidR="00A12872" w:rsidRPr="00121F36" w:rsidRDefault="00A12872" w:rsidP="00A02777"/>
        </w:tc>
      </w:tr>
      <w:tr w:rsidR="00A12872" w:rsidRPr="00121F36" w14:paraId="316EF972" w14:textId="77777777" w:rsidTr="00682FD8">
        <w:trPr>
          <w:trHeight w:val="357"/>
        </w:trPr>
        <w:tc>
          <w:tcPr>
            <w:tcW w:w="709" w:type="dxa"/>
            <w:vMerge/>
            <w:tcBorders>
              <w:left w:val="single" w:sz="8" w:space="0" w:color="999999"/>
              <w:right w:val="single" w:sz="8" w:space="0" w:color="999999"/>
            </w:tcBorders>
          </w:tcPr>
          <w:p w14:paraId="4C782DF0" w14:textId="77777777" w:rsidR="00A12872" w:rsidRPr="00121F36" w:rsidRDefault="00A12872" w:rsidP="00A02777"/>
        </w:tc>
        <w:tc>
          <w:tcPr>
            <w:tcW w:w="1153" w:type="dxa"/>
            <w:vMerge/>
            <w:tcBorders>
              <w:left w:val="single" w:sz="8" w:space="0" w:color="999999"/>
              <w:right w:val="single" w:sz="8" w:space="0" w:color="999999"/>
            </w:tcBorders>
          </w:tcPr>
          <w:p w14:paraId="39871DAA" w14:textId="77777777" w:rsidR="00A12872" w:rsidRPr="00121F36" w:rsidRDefault="00A12872" w:rsidP="00A02777">
            <w:pPr>
              <w:rPr>
                <w:rStyle w:val="SAPEmphasis"/>
              </w:rPr>
            </w:pPr>
          </w:p>
        </w:tc>
        <w:tc>
          <w:tcPr>
            <w:tcW w:w="2070" w:type="dxa"/>
            <w:vMerge/>
            <w:tcBorders>
              <w:left w:val="single" w:sz="8" w:space="0" w:color="999999"/>
              <w:right w:val="single" w:sz="8" w:space="0" w:color="999999"/>
            </w:tcBorders>
          </w:tcPr>
          <w:p w14:paraId="0F89D58F" w14:textId="77777777" w:rsidR="00A12872" w:rsidRPr="00121F36" w:rsidRDefault="00A12872" w:rsidP="00A02777"/>
        </w:tc>
        <w:tc>
          <w:tcPr>
            <w:tcW w:w="3150" w:type="dxa"/>
            <w:tcBorders>
              <w:top w:val="single" w:sz="8" w:space="0" w:color="999999"/>
              <w:left w:val="single" w:sz="8" w:space="0" w:color="999999"/>
              <w:bottom w:val="single" w:sz="8" w:space="0" w:color="999999"/>
              <w:right w:val="single" w:sz="8" w:space="0" w:color="999999"/>
            </w:tcBorders>
          </w:tcPr>
          <w:p w14:paraId="35D27769" w14:textId="77777777" w:rsidR="00A12872" w:rsidRPr="00121F36" w:rsidRDefault="00A12872" w:rsidP="00937B52">
            <w:r w:rsidRPr="00121F36">
              <w:rPr>
                <w:rStyle w:val="SAPScreenElement"/>
              </w:rPr>
              <w:t>Start Date</w:t>
            </w:r>
            <w:r w:rsidRPr="00121F36">
              <w:t>: enter as appropriate using calendar help</w:t>
            </w:r>
          </w:p>
        </w:tc>
        <w:tc>
          <w:tcPr>
            <w:tcW w:w="2880" w:type="dxa"/>
            <w:tcBorders>
              <w:top w:val="single" w:sz="8" w:space="0" w:color="999999"/>
              <w:left w:val="single" w:sz="8" w:space="0" w:color="999999"/>
              <w:bottom w:val="single" w:sz="8" w:space="0" w:color="999999"/>
              <w:right w:val="single" w:sz="8" w:space="0" w:color="999999"/>
            </w:tcBorders>
          </w:tcPr>
          <w:p w14:paraId="663BD447" w14:textId="6FAD049A" w:rsidR="00A12872" w:rsidRPr="00121F36" w:rsidRDefault="00A12872" w:rsidP="00B75461">
            <w:r>
              <w:t>Today’s date is defaulted.</w:t>
            </w:r>
          </w:p>
        </w:tc>
        <w:tc>
          <w:tcPr>
            <w:tcW w:w="3150" w:type="dxa"/>
            <w:vMerge/>
            <w:tcBorders>
              <w:left w:val="single" w:sz="8" w:space="0" w:color="999999"/>
              <w:right w:val="single" w:sz="8" w:space="0" w:color="999999"/>
            </w:tcBorders>
          </w:tcPr>
          <w:p w14:paraId="204B9F88" w14:textId="77777777" w:rsidR="00A12872" w:rsidRPr="00121F36" w:rsidRDefault="00A12872" w:rsidP="00A02777"/>
        </w:tc>
        <w:tc>
          <w:tcPr>
            <w:tcW w:w="1174" w:type="dxa"/>
            <w:tcBorders>
              <w:top w:val="single" w:sz="8" w:space="0" w:color="999999"/>
              <w:left w:val="single" w:sz="8" w:space="0" w:color="999999"/>
              <w:bottom w:val="single" w:sz="8" w:space="0" w:color="999999"/>
              <w:right w:val="single" w:sz="8" w:space="0" w:color="999999"/>
            </w:tcBorders>
          </w:tcPr>
          <w:p w14:paraId="1033E1ED" w14:textId="77777777" w:rsidR="00A12872" w:rsidRPr="00121F36" w:rsidRDefault="00A12872" w:rsidP="00A02777"/>
        </w:tc>
      </w:tr>
      <w:tr w:rsidR="00A12872" w:rsidRPr="00121F36" w14:paraId="15265FA0" w14:textId="77777777" w:rsidTr="00682FD8">
        <w:trPr>
          <w:trHeight w:val="357"/>
        </w:trPr>
        <w:tc>
          <w:tcPr>
            <w:tcW w:w="709" w:type="dxa"/>
            <w:vMerge/>
            <w:tcBorders>
              <w:left w:val="single" w:sz="8" w:space="0" w:color="999999"/>
              <w:right w:val="single" w:sz="8" w:space="0" w:color="999999"/>
            </w:tcBorders>
          </w:tcPr>
          <w:p w14:paraId="096454AC" w14:textId="77777777" w:rsidR="00A12872" w:rsidRPr="00121F36" w:rsidRDefault="00A12872" w:rsidP="00C119CE"/>
        </w:tc>
        <w:tc>
          <w:tcPr>
            <w:tcW w:w="1153" w:type="dxa"/>
            <w:vMerge/>
            <w:tcBorders>
              <w:left w:val="single" w:sz="8" w:space="0" w:color="999999"/>
              <w:right w:val="single" w:sz="8" w:space="0" w:color="999999"/>
            </w:tcBorders>
          </w:tcPr>
          <w:p w14:paraId="6910FE2F"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4BF437A7"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7307CEB1" w14:textId="77777777" w:rsidR="00A12872" w:rsidRPr="00121F36" w:rsidRDefault="00A12872" w:rsidP="00937B52">
            <w:pPr>
              <w:rPr>
                <w:rStyle w:val="SAPScreenElement"/>
              </w:rPr>
            </w:pPr>
            <w:r w:rsidRPr="00121F36">
              <w:rPr>
                <w:rStyle w:val="SAPScreenElement"/>
              </w:rPr>
              <w:t>To Be Hired:</w:t>
            </w:r>
            <w:r w:rsidRPr="00121F36">
              <w:t xml:space="preserve"> defaults to</w:t>
            </w:r>
            <w:r w:rsidRPr="00D64A47">
              <w:rPr>
                <w:rStyle w:val="SAPUserEntry"/>
              </w:rPr>
              <w:t xml:space="preserve"> </w:t>
            </w:r>
            <w:r w:rsidRPr="00121F36">
              <w:rPr>
                <w:rStyle w:val="SAPUserEntry"/>
                <w:b w:val="0"/>
                <w:color w:val="auto"/>
              </w:rPr>
              <w:t>Yes</w:t>
            </w:r>
            <w:r w:rsidRPr="00121F36">
              <w:t>; leave as is</w:t>
            </w:r>
          </w:p>
        </w:tc>
        <w:tc>
          <w:tcPr>
            <w:tcW w:w="2880" w:type="dxa"/>
            <w:tcBorders>
              <w:top w:val="single" w:sz="8" w:space="0" w:color="999999"/>
              <w:left w:val="single" w:sz="8" w:space="0" w:color="999999"/>
              <w:bottom w:val="single" w:sz="8" w:space="0" w:color="999999"/>
              <w:right w:val="single" w:sz="8" w:space="0" w:color="999999"/>
            </w:tcBorders>
          </w:tcPr>
          <w:p w14:paraId="0D915204" w14:textId="77777777" w:rsidR="00A12872" w:rsidRPr="00121F36" w:rsidRDefault="00A12872" w:rsidP="00C119CE"/>
        </w:tc>
        <w:tc>
          <w:tcPr>
            <w:tcW w:w="3150" w:type="dxa"/>
            <w:vMerge/>
            <w:tcBorders>
              <w:left w:val="single" w:sz="8" w:space="0" w:color="999999"/>
              <w:right w:val="single" w:sz="8" w:space="0" w:color="999999"/>
            </w:tcBorders>
          </w:tcPr>
          <w:p w14:paraId="1B0424B8"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09016257" w14:textId="77777777" w:rsidR="00A12872" w:rsidRPr="00121F36" w:rsidRDefault="00A12872" w:rsidP="00C119CE"/>
        </w:tc>
      </w:tr>
      <w:tr w:rsidR="00A12872" w:rsidRPr="00121F36" w14:paraId="40B3E708" w14:textId="77777777" w:rsidTr="00682FD8">
        <w:trPr>
          <w:trHeight w:val="357"/>
        </w:trPr>
        <w:tc>
          <w:tcPr>
            <w:tcW w:w="709" w:type="dxa"/>
            <w:vMerge/>
            <w:tcBorders>
              <w:left w:val="single" w:sz="8" w:space="0" w:color="999999"/>
              <w:right w:val="single" w:sz="8" w:space="0" w:color="999999"/>
            </w:tcBorders>
          </w:tcPr>
          <w:p w14:paraId="6F904C73" w14:textId="77777777" w:rsidR="00A12872" w:rsidRPr="00121F36" w:rsidRDefault="00A12872" w:rsidP="00C119CE"/>
        </w:tc>
        <w:tc>
          <w:tcPr>
            <w:tcW w:w="1153" w:type="dxa"/>
            <w:vMerge/>
            <w:tcBorders>
              <w:left w:val="single" w:sz="8" w:space="0" w:color="999999"/>
              <w:right w:val="single" w:sz="8" w:space="0" w:color="999999"/>
            </w:tcBorders>
          </w:tcPr>
          <w:p w14:paraId="0DD1BCA2"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423E5936"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6CF13598" w14:textId="7DBAFDBF" w:rsidR="00A12872" w:rsidRPr="00121F36" w:rsidRDefault="00A12872" w:rsidP="00ED1075">
            <w:pPr>
              <w:rPr>
                <w:rStyle w:val="SAPScreenElement"/>
              </w:rPr>
            </w:pPr>
            <w:r w:rsidRPr="00121F36">
              <w:rPr>
                <w:rStyle w:val="SAPScreenElement"/>
              </w:rPr>
              <w:t>FTE:</w:t>
            </w:r>
            <w:r w:rsidRPr="00340992">
              <w:t xml:space="preserve"> </w:t>
            </w:r>
            <w:r w:rsidRPr="00121F36">
              <w:rPr>
                <w:rStyle w:val="SAPUserEntry"/>
              </w:rPr>
              <w:t>1</w:t>
            </w:r>
            <w:r w:rsidRPr="00121F36">
              <w:t xml:space="preserve"> is defaulted; adapt if appropriate</w:t>
            </w:r>
          </w:p>
        </w:tc>
        <w:tc>
          <w:tcPr>
            <w:tcW w:w="2880" w:type="dxa"/>
            <w:tcBorders>
              <w:top w:val="single" w:sz="8" w:space="0" w:color="999999"/>
              <w:left w:val="single" w:sz="8" w:space="0" w:color="999999"/>
              <w:bottom w:val="single" w:sz="8" w:space="0" w:color="999999"/>
              <w:right w:val="single" w:sz="8" w:space="0" w:color="999999"/>
            </w:tcBorders>
          </w:tcPr>
          <w:p w14:paraId="7CA20545" w14:textId="77777777" w:rsidR="00A12872" w:rsidRPr="00121F36" w:rsidRDefault="00A12872" w:rsidP="00C119CE"/>
        </w:tc>
        <w:tc>
          <w:tcPr>
            <w:tcW w:w="3150" w:type="dxa"/>
            <w:vMerge/>
            <w:tcBorders>
              <w:left w:val="single" w:sz="8" w:space="0" w:color="999999"/>
              <w:right w:val="single" w:sz="8" w:space="0" w:color="999999"/>
            </w:tcBorders>
          </w:tcPr>
          <w:p w14:paraId="6EB12E69"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1E4E6636" w14:textId="77777777" w:rsidR="00A12872" w:rsidRPr="00121F36" w:rsidRDefault="00A12872" w:rsidP="00C119CE"/>
        </w:tc>
      </w:tr>
      <w:tr w:rsidR="00A12872" w:rsidRPr="00121F36" w14:paraId="0E4B78E6" w14:textId="77777777" w:rsidTr="00682FD8">
        <w:trPr>
          <w:trHeight w:val="357"/>
        </w:trPr>
        <w:tc>
          <w:tcPr>
            <w:tcW w:w="709" w:type="dxa"/>
            <w:vMerge/>
            <w:tcBorders>
              <w:left w:val="single" w:sz="8" w:space="0" w:color="999999"/>
              <w:right w:val="single" w:sz="8" w:space="0" w:color="999999"/>
            </w:tcBorders>
          </w:tcPr>
          <w:p w14:paraId="7C2F438E" w14:textId="77777777" w:rsidR="00A12872" w:rsidRPr="00121F36" w:rsidRDefault="00A12872" w:rsidP="00C119CE"/>
        </w:tc>
        <w:tc>
          <w:tcPr>
            <w:tcW w:w="1153" w:type="dxa"/>
            <w:vMerge/>
            <w:tcBorders>
              <w:left w:val="single" w:sz="8" w:space="0" w:color="999999"/>
              <w:right w:val="single" w:sz="8" w:space="0" w:color="999999"/>
            </w:tcBorders>
          </w:tcPr>
          <w:p w14:paraId="3C3F94E6"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6E400E33"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2A6DA1C8" w14:textId="226E144F" w:rsidR="00A12872" w:rsidRPr="00121F36" w:rsidDel="00D10E1C" w:rsidRDefault="00A12872">
            <w:pPr>
              <w:rPr>
                <w:rStyle w:val="SAPScreenElement"/>
                <w:rFonts w:ascii="BentonSans Book" w:hAnsi="BentonSans Book"/>
                <w:color w:val="auto"/>
              </w:rPr>
            </w:pPr>
            <w:r w:rsidRPr="00121F36">
              <w:rPr>
                <w:rStyle w:val="SAPScreenElement"/>
              </w:rPr>
              <w:t>Type:</w:t>
            </w:r>
            <w:r w:rsidRPr="00121F36">
              <w:t xml:space="preserve"> select from drop-down</w:t>
            </w:r>
            <w:r w:rsidRPr="00D64A47">
              <w:rPr>
                <w:rStyle w:val="SAPUserEntry"/>
                <w:color w:val="auto"/>
              </w:rPr>
              <w:t xml:space="preserve"> </w:t>
            </w:r>
            <w:r>
              <w:rPr>
                <w:rStyle w:val="SAPUserEntry"/>
              </w:rPr>
              <w:t>R</w:t>
            </w:r>
            <w:r w:rsidRPr="00121F36">
              <w:rPr>
                <w:rStyle w:val="SAPUserEntry"/>
              </w:rPr>
              <w:t>P</w:t>
            </w:r>
            <w:r w:rsidRPr="00D64A47">
              <w:rPr>
                <w:rStyle w:val="SAPUserEntry"/>
                <w:color w:val="auto"/>
              </w:rPr>
              <w:t xml:space="preserve"> </w:t>
            </w:r>
            <w:r>
              <w:t>in case of a</w:t>
            </w:r>
            <w:r w:rsidRPr="00D64A47">
              <w:rPr>
                <w:rStyle w:val="SAPUserEntry"/>
                <w:color w:val="auto"/>
              </w:rPr>
              <w:t xml:space="preserve"> </w:t>
            </w:r>
            <w:r>
              <w:rPr>
                <w:rStyle w:val="SAPUserEntry"/>
                <w:b w:val="0"/>
                <w:color w:val="auto"/>
              </w:rPr>
              <w:t>Regular</w:t>
            </w:r>
            <w:r w:rsidRPr="00121F36">
              <w:rPr>
                <w:rStyle w:val="SAPUserEntry"/>
                <w:b w:val="0"/>
                <w:color w:val="auto"/>
              </w:rPr>
              <w:t xml:space="preserve"> Position</w:t>
            </w:r>
            <w:r>
              <w:t xml:space="preserve">, </w:t>
            </w:r>
            <w:r w:rsidRPr="00121F36">
              <w:t>o</w:t>
            </w:r>
            <w:r>
              <w:t>r</w:t>
            </w:r>
            <w:r w:rsidRPr="00D64A47">
              <w:rPr>
                <w:rStyle w:val="SAPUserEntry"/>
                <w:color w:val="auto"/>
              </w:rPr>
              <w:t xml:space="preserve"> </w:t>
            </w:r>
            <w:r w:rsidRPr="00121F36">
              <w:rPr>
                <w:rStyle w:val="SAPUserEntry"/>
              </w:rPr>
              <w:t>SP</w:t>
            </w:r>
            <w:r w:rsidRPr="00DE0627">
              <w:rPr>
                <w:rStyle w:val="SAPUserEntry"/>
              </w:rPr>
              <w:t xml:space="preserve"> </w:t>
            </w:r>
            <w:r w:rsidRPr="00121F36">
              <w:t>(meaning</w:t>
            </w:r>
            <w:r w:rsidRPr="00D64A47">
              <w:rPr>
                <w:rStyle w:val="SAPUserEntry"/>
                <w:color w:val="auto"/>
              </w:rPr>
              <w:t xml:space="preserve"> </w:t>
            </w:r>
            <w:r w:rsidRPr="00121F36">
              <w:rPr>
                <w:rStyle w:val="SAPUserEntry"/>
                <w:b w:val="0"/>
                <w:color w:val="auto"/>
              </w:rPr>
              <w:t>Shared Position</w:t>
            </w:r>
            <w:r w:rsidRPr="00121F36">
              <w:t>) in case multiple incumbents are allowed</w:t>
            </w:r>
          </w:p>
        </w:tc>
        <w:tc>
          <w:tcPr>
            <w:tcW w:w="2880" w:type="dxa"/>
            <w:tcBorders>
              <w:top w:val="single" w:sz="8" w:space="0" w:color="999999"/>
              <w:left w:val="single" w:sz="8" w:space="0" w:color="999999"/>
              <w:bottom w:val="single" w:sz="8" w:space="0" w:color="999999"/>
              <w:right w:val="single" w:sz="8" w:space="0" w:color="999999"/>
            </w:tcBorders>
          </w:tcPr>
          <w:p w14:paraId="4AE434D2" w14:textId="52187598" w:rsidR="00A12872" w:rsidRPr="00121F36" w:rsidRDefault="00A12872" w:rsidP="00C119CE"/>
        </w:tc>
        <w:tc>
          <w:tcPr>
            <w:tcW w:w="3150" w:type="dxa"/>
            <w:vMerge/>
            <w:tcBorders>
              <w:left w:val="single" w:sz="8" w:space="0" w:color="999999"/>
              <w:right w:val="single" w:sz="8" w:space="0" w:color="999999"/>
            </w:tcBorders>
          </w:tcPr>
          <w:p w14:paraId="2FCB3ADA"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229D7984" w14:textId="77777777" w:rsidR="00A12872" w:rsidRPr="00121F36" w:rsidRDefault="00A12872" w:rsidP="00C119CE"/>
        </w:tc>
      </w:tr>
      <w:tr w:rsidR="00A12872" w:rsidRPr="00121F36" w14:paraId="5F5D0F7D" w14:textId="77777777" w:rsidTr="00682FD8">
        <w:trPr>
          <w:trHeight w:val="357"/>
        </w:trPr>
        <w:tc>
          <w:tcPr>
            <w:tcW w:w="709" w:type="dxa"/>
            <w:vMerge/>
            <w:tcBorders>
              <w:left w:val="single" w:sz="8" w:space="0" w:color="999999"/>
              <w:right w:val="single" w:sz="8" w:space="0" w:color="999999"/>
            </w:tcBorders>
          </w:tcPr>
          <w:p w14:paraId="1F8C4492" w14:textId="77777777" w:rsidR="00A12872" w:rsidRPr="00121F36" w:rsidRDefault="00A12872" w:rsidP="00C119CE"/>
        </w:tc>
        <w:tc>
          <w:tcPr>
            <w:tcW w:w="1153" w:type="dxa"/>
            <w:vMerge/>
            <w:tcBorders>
              <w:left w:val="single" w:sz="8" w:space="0" w:color="999999"/>
              <w:right w:val="single" w:sz="8" w:space="0" w:color="999999"/>
            </w:tcBorders>
          </w:tcPr>
          <w:p w14:paraId="632F60F1"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2BA6D777"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3AA4C8DF" w14:textId="485CF1FB" w:rsidR="00A12872" w:rsidRPr="00121F36" w:rsidRDefault="00A12872" w:rsidP="00FA3ED0">
            <w:pPr>
              <w:rPr>
                <w:rStyle w:val="SAPScreenElement"/>
              </w:rPr>
            </w:pPr>
            <w:r w:rsidRPr="00121F36">
              <w:rPr>
                <w:rStyle w:val="SAPScreenElement"/>
              </w:rPr>
              <w:t xml:space="preserve">Subject to Position Control: </w:t>
            </w:r>
            <w:r>
              <w:t>s</w:t>
            </w:r>
            <w:r w:rsidRPr="001062BE">
              <w:t>elect</w:t>
            </w:r>
            <w:r>
              <w:t xml:space="preserve"> for example</w:t>
            </w:r>
            <w:r>
              <w:rPr>
                <w:rStyle w:val="SAPUserEntry"/>
              </w:rPr>
              <w:t xml:space="preserve"> </w:t>
            </w:r>
            <w:r w:rsidRPr="00121F36">
              <w:rPr>
                <w:rStyle w:val="SAPUserEntry"/>
              </w:rPr>
              <w:t>Yes</w:t>
            </w:r>
            <w:r w:rsidRPr="00D64A47">
              <w:rPr>
                <w:rStyle w:val="SAPUserEntry"/>
              </w:rPr>
              <w:t xml:space="preserve"> </w:t>
            </w:r>
            <w:r w:rsidRPr="00121F36">
              <w:t>from drop-down</w:t>
            </w:r>
          </w:p>
        </w:tc>
        <w:tc>
          <w:tcPr>
            <w:tcW w:w="2880" w:type="dxa"/>
            <w:tcBorders>
              <w:top w:val="single" w:sz="8" w:space="0" w:color="999999"/>
              <w:left w:val="single" w:sz="8" w:space="0" w:color="999999"/>
              <w:bottom w:val="single" w:sz="8" w:space="0" w:color="999999"/>
              <w:right w:val="single" w:sz="8" w:space="0" w:color="999999"/>
            </w:tcBorders>
          </w:tcPr>
          <w:p w14:paraId="5EBAE847" w14:textId="725F064F" w:rsidR="00A12872" w:rsidRPr="00121F36" w:rsidRDefault="00A12872" w:rsidP="002504BC">
            <w:r w:rsidRPr="00121F36">
              <w:t>If set to</w:t>
            </w:r>
            <w:r w:rsidRPr="00D64A47">
              <w:rPr>
                <w:rStyle w:val="SAPUserEntry"/>
                <w:color w:val="auto"/>
              </w:rPr>
              <w:t xml:space="preserve"> </w:t>
            </w:r>
            <w:r w:rsidRPr="00121F36">
              <w:rPr>
                <w:rStyle w:val="SAPUserEntry"/>
              </w:rPr>
              <w:t>Yes</w:t>
            </w:r>
            <w:r w:rsidRPr="00121F36">
              <w:t xml:space="preserve">, the </w:t>
            </w:r>
            <w:r w:rsidRPr="00121F36">
              <w:rPr>
                <w:rStyle w:val="SAPScreenElement"/>
              </w:rPr>
              <w:t>FTE</w:t>
            </w:r>
            <w:r w:rsidRPr="00121F36">
              <w:t xml:space="preserve"> value on a position will be checked. In case as result of a hiring/rehiring action the number of incumbents is exceeding the </w:t>
            </w:r>
            <w:r w:rsidRPr="00121F36">
              <w:rPr>
                <w:rStyle w:val="SAPScreenElement"/>
              </w:rPr>
              <w:t>FTE</w:t>
            </w:r>
            <w:r w:rsidRPr="00121F36">
              <w:t xml:space="preserve"> value, the hiring/rehiring on this position will be denied.</w:t>
            </w:r>
          </w:p>
        </w:tc>
        <w:tc>
          <w:tcPr>
            <w:tcW w:w="3150" w:type="dxa"/>
            <w:vMerge/>
            <w:tcBorders>
              <w:left w:val="single" w:sz="8" w:space="0" w:color="999999"/>
              <w:right w:val="single" w:sz="8" w:space="0" w:color="999999"/>
            </w:tcBorders>
          </w:tcPr>
          <w:p w14:paraId="436DE0C2"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69543AB5" w14:textId="77777777" w:rsidR="00A12872" w:rsidRPr="00121F36" w:rsidRDefault="00A12872" w:rsidP="00C119CE"/>
        </w:tc>
      </w:tr>
      <w:tr w:rsidR="00A12872" w:rsidRPr="00121F36" w14:paraId="575044A5" w14:textId="77777777" w:rsidTr="00682FD8">
        <w:trPr>
          <w:trHeight w:val="357"/>
        </w:trPr>
        <w:tc>
          <w:tcPr>
            <w:tcW w:w="709" w:type="dxa"/>
            <w:vMerge/>
            <w:tcBorders>
              <w:left w:val="single" w:sz="8" w:space="0" w:color="999999"/>
              <w:right w:val="single" w:sz="8" w:space="0" w:color="999999"/>
            </w:tcBorders>
          </w:tcPr>
          <w:p w14:paraId="5122A700" w14:textId="77777777" w:rsidR="00A12872" w:rsidRPr="00121F36" w:rsidRDefault="00A12872" w:rsidP="00C119CE"/>
        </w:tc>
        <w:tc>
          <w:tcPr>
            <w:tcW w:w="1153" w:type="dxa"/>
            <w:vMerge/>
            <w:tcBorders>
              <w:left w:val="single" w:sz="8" w:space="0" w:color="999999"/>
              <w:right w:val="single" w:sz="8" w:space="0" w:color="999999"/>
            </w:tcBorders>
          </w:tcPr>
          <w:p w14:paraId="396D7E3F"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38910929"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2F192E4E" w14:textId="77777777" w:rsidR="00A12872" w:rsidRPr="00121F36" w:rsidRDefault="00A12872" w:rsidP="00ED1075">
            <w:r w:rsidRPr="00121F36">
              <w:rPr>
                <w:rStyle w:val="SAPScreenElement"/>
              </w:rPr>
              <w:t>Mass Position:</w:t>
            </w:r>
            <w:r w:rsidRPr="00121F36">
              <w:t xml:space="preserve"> only in case multiple incumbents are allowed select</w:t>
            </w:r>
            <w:r w:rsidRPr="00D64A47">
              <w:rPr>
                <w:rStyle w:val="SAPUserEntry"/>
                <w:color w:val="auto"/>
              </w:rPr>
              <w:t xml:space="preserve"> </w:t>
            </w:r>
            <w:r w:rsidRPr="00121F36">
              <w:rPr>
                <w:rStyle w:val="SAPUserEntry"/>
              </w:rPr>
              <w:t>Yes</w:t>
            </w:r>
            <w:r w:rsidRPr="00121F36">
              <w:t xml:space="preserve"> from drop-down; else leave</w:t>
            </w:r>
            <w:r w:rsidRPr="00D64A47">
              <w:rPr>
                <w:rStyle w:val="SAPUserEntry"/>
                <w:color w:val="auto"/>
              </w:rPr>
              <w:t xml:space="preserve"> </w:t>
            </w:r>
            <w:r w:rsidRPr="00121F36">
              <w:rPr>
                <w:rStyle w:val="SAPUserEntry"/>
              </w:rPr>
              <w:t>No</w:t>
            </w:r>
          </w:p>
        </w:tc>
        <w:tc>
          <w:tcPr>
            <w:tcW w:w="2880" w:type="dxa"/>
            <w:tcBorders>
              <w:top w:val="single" w:sz="8" w:space="0" w:color="999999"/>
              <w:left w:val="single" w:sz="8" w:space="0" w:color="999999"/>
              <w:bottom w:val="single" w:sz="8" w:space="0" w:color="999999"/>
              <w:right w:val="single" w:sz="8" w:space="0" w:color="999999"/>
            </w:tcBorders>
          </w:tcPr>
          <w:p w14:paraId="741239F4" w14:textId="77777777" w:rsidR="00A12872" w:rsidRPr="00121F36" w:rsidRDefault="00A12872" w:rsidP="00E71CC6">
            <w:pPr>
              <w:pStyle w:val="SAPNoteHeading"/>
              <w:ind w:left="0"/>
            </w:pPr>
            <w:r w:rsidRPr="00121F36">
              <w:rPr>
                <w:noProof/>
              </w:rPr>
              <w:drawing>
                <wp:inline distT="0" distB="0" distL="0" distR="0" wp14:anchorId="55AF48C3" wp14:editId="40874E76">
                  <wp:extent cx="228600" cy="2286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0C7CD5F5" w14:textId="77777777" w:rsidR="002718FC" w:rsidRDefault="00A12872" w:rsidP="00E71CC6">
            <w:pPr>
              <w:rPr>
                <w:ins w:id="413" w:author="Author" w:date="2018-02-16T18:17:00Z"/>
              </w:rPr>
            </w:pPr>
            <w:r w:rsidRPr="00121F36">
              <w:t>If you select</w:t>
            </w:r>
            <w:r w:rsidRPr="00D64A47">
              <w:rPr>
                <w:rStyle w:val="SAPUserEntry"/>
                <w:color w:val="auto"/>
              </w:rPr>
              <w:t xml:space="preserve"> </w:t>
            </w:r>
            <w:r w:rsidRPr="00121F36">
              <w:rPr>
                <w:rStyle w:val="SAPUserEntry"/>
              </w:rPr>
              <w:t>Yes</w:t>
            </w:r>
            <w:r w:rsidRPr="00121F36">
              <w:t>, then you must enter value</w:t>
            </w:r>
            <w:r w:rsidRPr="00D64A47">
              <w:rPr>
                <w:rStyle w:val="SAPUserEntry"/>
                <w:color w:val="auto"/>
              </w:rPr>
              <w:t xml:space="preserve"> </w:t>
            </w:r>
            <w:r w:rsidRPr="00121F36">
              <w:rPr>
                <w:rStyle w:val="SAPUserEntry"/>
              </w:rPr>
              <w:t>SP</w:t>
            </w:r>
            <w:r w:rsidRPr="00D64A47">
              <w:rPr>
                <w:rStyle w:val="SAPUserEntry"/>
                <w:color w:val="auto"/>
              </w:rPr>
              <w:t xml:space="preserve"> </w:t>
            </w:r>
            <w:r w:rsidRPr="00121F36">
              <w:t xml:space="preserve">in </w:t>
            </w:r>
            <w:r w:rsidRPr="00121F36">
              <w:rPr>
                <w:rStyle w:val="SAPScreenElement"/>
              </w:rPr>
              <w:t>Type</w:t>
            </w:r>
            <w:r w:rsidRPr="00121F36">
              <w:t xml:space="preserve"> field, otherwise the system does not react correctly when for one of the incumbents of a shared position a position reclassification or position transfer is required. </w:t>
            </w:r>
          </w:p>
          <w:p w14:paraId="065001DF" w14:textId="77777777" w:rsidR="002718FC" w:rsidRPr="00121F36" w:rsidRDefault="002718FC">
            <w:pPr>
              <w:rPr>
                <w:ins w:id="414" w:author="Author" w:date="2018-02-16T18:18:00Z"/>
                <w:rFonts w:ascii="BentonSans Regular" w:hAnsi="BentonSans Regular"/>
                <w:color w:val="666666"/>
                <w:sz w:val="22"/>
              </w:rPr>
              <w:pPrChange w:id="415" w:author="Author" w:date="2018-02-16T18:18:00Z">
                <w:pPr>
                  <w:ind w:left="162"/>
                </w:pPr>
              </w:pPrChange>
            </w:pPr>
            <w:ins w:id="416" w:author="Author" w:date="2018-02-16T18:18:00Z">
              <w:r w:rsidRPr="00121F36">
                <w:rPr>
                  <w:noProof/>
                </w:rPr>
                <w:lastRenderedPageBreak/>
                <w:drawing>
                  <wp:inline distT="0" distB="0" distL="0" distR="0" wp14:anchorId="1A0D0320" wp14:editId="003D9FEC">
                    <wp:extent cx="228600" cy="228600"/>
                    <wp:effectExtent l="0" t="0" r="0" b="0"/>
                    <wp:docPr id="4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ins>
          </w:p>
          <w:p w14:paraId="7A463AC0" w14:textId="2AD6B950" w:rsidR="00A12872" w:rsidRPr="00121F36" w:rsidRDefault="002718FC" w:rsidP="002718FC">
            <w:ins w:id="417" w:author="Author" w:date="2018-02-16T18:18:00Z">
              <w:r>
                <w:t xml:space="preserve">In case the </w:t>
              </w:r>
              <w:r w:rsidRPr="002718FC">
                <w:rPr>
                  <w:rStyle w:val="SAPEmphasis"/>
                  <w:rPrChange w:id="418" w:author="Author" w:date="2018-02-16T18:19:00Z">
                    <w:rPr/>
                  </w:rPrChange>
                </w:rPr>
                <w:t>Core</w:t>
              </w:r>
              <w:r>
                <w:t xml:space="preserve"> content has been deployed with </w:t>
              </w:r>
            </w:ins>
            <w:ins w:id="419" w:author="Author" w:date="2018-02-16T18:19:00Z">
              <w:r>
                <w:t xml:space="preserve">the </w:t>
              </w:r>
            </w:ins>
            <w:ins w:id="420" w:author="Author" w:date="2018-02-16T18:18:00Z">
              <w:r>
                <w:t xml:space="preserve">SAP Best Practices, </w:t>
              </w:r>
              <w:del w:id="421" w:author="Author" w:date="2018-03-06T06:57:00Z">
                <w:r w:rsidDel="009173C6">
                  <w:delText xml:space="preserve">then </w:delText>
                </w:r>
              </w:del>
            </w:ins>
            <w:ins w:id="422" w:author="Author" w:date="2018-02-16T18:20:00Z">
              <w:r>
                <w:t>you can refer</w:t>
              </w:r>
            </w:ins>
            <w:ins w:id="423" w:author="Author" w:date="2018-02-16T18:18:00Z">
              <w:r>
                <w:t xml:space="preserve"> </w:t>
              </w:r>
            </w:ins>
            <w:commentRangeStart w:id="424"/>
            <w:del w:id="425" w:author="Author" w:date="2018-02-16T18:20:00Z">
              <w:r w:rsidR="00A12872" w:rsidRPr="00121F36" w:rsidDel="002718FC">
                <w:delText>F</w:delText>
              </w:r>
            </w:del>
            <w:ins w:id="426" w:author="Author" w:date="2018-02-16T18:20:00Z">
              <w:r>
                <w:t>f</w:t>
              </w:r>
            </w:ins>
            <w:r w:rsidR="00A12872" w:rsidRPr="00121F36">
              <w:t>or details on position reclassification or position transfer</w:t>
            </w:r>
            <w:del w:id="427" w:author="Author" w:date="2018-02-16T18:20:00Z">
              <w:r w:rsidR="00A12872" w:rsidRPr="00121F36" w:rsidDel="002718FC">
                <w:delText>, refer</w:delText>
              </w:r>
            </w:del>
            <w:r w:rsidR="00A12872" w:rsidRPr="00121F36">
              <w:t xml:space="preserve"> to test script of scope item </w:t>
            </w:r>
            <w:r w:rsidR="00A12872" w:rsidRPr="002718FC">
              <w:rPr>
                <w:rStyle w:val="SAPScreenElement"/>
                <w:color w:val="auto"/>
                <w:rPrChange w:id="428" w:author="Author" w:date="2018-02-16T18:20:00Z">
                  <w:rPr>
                    <w:rStyle w:val="SAPEmphasis"/>
                  </w:rPr>
                </w:rPrChange>
              </w:rPr>
              <w:t>FJ1</w:t>
            </w:r>
            <w:r w:rsidR="00A12872" w:rsidRPr="00121F36">
              <w:t>.</w:t>
            </w:r>
            <w:commentRangeEnd w:id="424"/>
            <w:r w:rsidR="00E55445">
              <w:rPr>
                <w:rStyle w:val="CommentReference"/>
              </w:rPr>
              <w:commentReference w:id="424"/>
            </w:r>
          </w:p>
        </w:tc>
        <w:tc>
          <w:tcPr>
            <w:tcW w:w="3150" w:type="dxa"/>
            <w:vMerge/>
            <w:tcBorders>
              <w:left w:val="single" w:sz="8" w:space="0" w:color="999999"/>
              <w:right w:val="single" w:sz="8" w:space="0" w:color="999999"/>
            </w:tcBorders>
          </w:tcPr>
          <w:p w14:paraId="7348D45A"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4C078398" w14:textId="77777777" w:rsidR="00A12872" w:rsidRPr="00121F36" w:rsidRDefault="00A12872" w:rsidP="00C119CE"/>
        </w:tc>
      </w:tr>
      <w:tr w:rsidR="00A12872" w:rsidRPr="00121F36" w14:paraId="2E854FAD" w14:textId="77777777" w:rsidTr="00682FD8">
        <w:trPr>
          <w:trHeight w:val="357"/>
        </w:trPr>
        <w:tc>
          <w:tcPr>
            <w:tcW w:w="709" w:type="dxa"/>
            <w:vMerge/>
            <w:tcBorders>
              <w:left w:val="single" w:sz="8" w:space="0" w:color="999999"/>
              <w:right w:val="single" w:sz="8" w:space="0" w:color="999999"/>
            </w:tcBorders>
          </w:tcPr>
          <w:p w14:paraId="3D665365" w14:textId="77777777" w:rsidR="00A12872" w:rsidRPr="00121F36" w:rsidRDefault="00A12872" w:rsidP="00C119CE"/>
        </w:tc>
        <w:tc>
          <w:tcPr>
            <w:tcW w:w="1153" w:type="dxa"/>
            <w:vMerge/>
            <w:tcBorders>
              <w:left w:val="single" w:sz="8" w:space="0" w:color="999999"/>
              <w:right w:val="single" w:sz="8" w:space="0" w:color="999999"/>
            </w:tcBorders>
          </w:tcPr>
          <w:p w14:paraId="199A2149"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48FBADF5"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7A4D71EF" w14:textId="77777777" w:rsidR="00A12872" w:rsidRPr="00121F36" w:rsidRDefault="00A12872" w:rsidP="00937B52">
            <w:r w:rsidRPr="00121F36">
              <w:rPr>
                <w:rStyle w:val="SAPScreenElement"/>
              </w:rPr>
              <w:t>Job Code:</w:t>
            </w:r>
            <w:r w:rsidRPr="00121F36" w:rsidDel="00F71E31">
              <w:t xml:space="preserve"> </w:t>
            </w:r>
            <w:r w:rsidRPr="00121F36">
              <w:t xml:space="preserve">select from drop-down </w:t>
            </w:r>
          </w:p>
        </w:tc>
        <w:tc>
          <w:tcPr>
            <w:tcW w:w="2880" w:type="dxa"/>
            <w:tcBorders>
              <w:top w:val="single" w:sz="8" w:space="0" w:color="999999"/>
              <w:left w:val="single" w:sz="8" w:space="0" w:color="999999"/>
              <w:bottom w:val="single" w:sz="8" w:space="0" w:color="999999"/>
              <w:right w:val="single" w:sz="8" w:space="0" w:color="999999"/>
            </w:tcBorders>
          </w:tcPr>
          <w:p w14:paraId="0818C72D" w14:textId="77777777" w:rsidR="00A12872" w:rsidRPr="00121F36" w:rsidRDefault="00A12872" w:rsidP="00C119CE">
            <w:r w:rsidRPr="00121F36">
              <w:t xml:space="preserve">Following fields will be auto-populated from the value you have chosen: </w:t>
            </w:r>
            <w:r w:rsidRPr="00121F36">
              <w:rPr>
                <w:rStyle w:val="SAPScreenElement"/>
              </w:rPr>
              <w:t>Job Title</w:t>
            </w:r>
            <w:r w:rsidRPr="00121F36">
              <w:t xml:space="preserve">, </w:t>
            </w:r>
            <w:r w:rsidRPr="00121F36">
              <w:rPr>
                <w:rStyle w:val="SAPScreenElement"/>
              </w:rPr>
              <w:t>Job Level</w:t>
            </w:r>
            <w:r w:rsidRPr="00121F36">
              <w:t xml:space="preserve">, </w:t>
            </w:r>
            <w:r w:rsidRPr="00121F36">
              <w:rPr>
                <w:rStyle w:val="SAPScreenElement"/>
              </w:rPr>
              <w:t>Regular/Temporary</w:t>
            </w:r>
            <w:r w:rsidRPr="00121F36">
              <w:t xml:space="preserve">, and </w:t>
            </w:r>
            <w:r w:rsidRPr="00121F36">
              <w:rPr>
                <w:rStyle w:val="SAPScreenElement"/>
              </w:rPr>
              <w:t>Pay Grade</w:t>
            </w:r>
            <w:r w:rsidRPr="00121F36">
              <w:t>; adapt if needed, else leave as is</w:t>
            </w:r>
          </w:p>
        </w:tc>
        <w:tc>
          <w:tcPr>
            <w:tcW w:w="3150" w:type="dxa"/>
            <w:vMerge/>
            <w:tcBorders>
              <w:left w:val="single" w:sz="8" w:space="0" w:color="999999"/>
              <w:right w:val="single" w:sz="8" w:space="0" w:color="999999"/>
            </w:tcBorders>
          </w:tcPr>
          <w:p w14:paraId="399DCBCF"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75A0A275" w14:textId="77777777" w:rsidR="00A12872" w:rsidRPr="00121F36" w:rsidRDefault="00A12872" w:rsidP="00C119CE"/>
        </w:tc>
      </w:tr>
      <w:tr w:rsidR="00A12872" w:rsidRPr="00121F36" w14:paraId="3FFA5FD5" w14:textId="77777777" w:rsidTr="00682FD8">
        <w:trPr>
          <w:trHeight w:val="357"/>
        </w:trPr>
        <w:tc>
          <w:tcPr>
            <w:tcW w:w="709" w:type="dxa"/>
            <w:vMerge/>
            <w:tcBorders>
              <w:left w:val="single" w:sz="8" w:space="0" w:color="999999"/>
              <w:right w:val="single" w:sz="8" w:space="0" w:color="999999"/>
            </w:tcBorders>
          </w:tcPr>
          <w:p w14:paraId="7C9749DA" w14:textId="77777777" w:rsidR="00A12872" w:rsidRPr="00121F36" w:rsidRDefault="00A12872" w:rsidP="00C119CE"/>
        </w:tc>
        <w:tc>
          <w:tcPr>
            <w:tcW w:w="1153" w:type="dxa"/>
            <w:vMerge/>
            <w:tcBorders>
              <w:left w:val="single" w:sz="8" w:space="0" w:color="999999"/>
              <w:right w:val="single" w:sz="8" w:space="0" w:color="999999"/>
            </w:tcBorders>
          </w:tcPr>
          <w:p w14:paraId="52F92C6D"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3C2A31BB"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39C2AE7F" w14:textId="2588CAF7" w:rsidR="00892128" w:rsidRPr="0061060F" w:rsidRDefault="00A12872">
            <w:pPr>
              <w:rPr>
                <w:rStyle w:val="SAPScreenElement"/>
              </w:rPr>
            </w:pPr>
            <w:r>
              <w:rPr>
                <w:rStyle w:val="SAPScreenElement"/>
              </w:rPr>
              <w:t>Country:</w:t>
            </w:r>
            <w:r w:rsidRPr="00121F36">
              <w:t xml:space="preserve"> select from drop-down</w:t>
            </w:r>
            <w:r w:rsidR="00892128">
              <w:t xml:space="preserve"> the same value as selected in activity # 3</w:t>
            </w:r>
            <w:r>
              <w:t xml:space="preserve"> </w:t>
            </w:r>
            <w:r w:rsidR="00892128">
              <w:t>of preliminary step</w:t>
            </w:r>
            <w:r w:rsidR="00892128" w:rsidRPr="00121F36">
              <w:t xml:space="preserve"> </w:t>
            </w:r>
            <w:r w:rsidR="00892128" w:rsidRPr="002B30E9">
              <w:rPr>
                <w:rStyle w:val="SAPTextReference"/>
              </w:rPr>
              <w:t>Creating First Position in the Instance</w:t>
            </w:r>
          </w:p>
        </w:tc>
        <w:tc>
          <w:tcPr>
            <w:tcW w:w="2880" w:type="dxa"/>
            <w:tcBorders>
              <w:top w:val="single" w:sz="8" w:space="0" w:color="999999"/>
              <w:left w:val="single" w:sz="8" w:space="0" w:color="999999"/>
              <w:bottom w:val="single" w:sz="8" w:space="0" w:color="999999"/>
              <w:right w:val="single" w:sz="8" w:space="0" w:color="999999"/>
            </w:tcBorders>
          </w:tcPr>
          <w:p w14:paraId="7CAD16A0" w14:textId="671234AD" w:rsidR="00A12872" w:rsidRPr="00121F36" w:rsidRDefault="00A12872" w:rsidP="00C119CE">
            <w:r>
              <w:t>This is a custom field and it is the customer’s choice to set it up or not. If set up, this field is used for filtering the value list of employee class based on the country chosen.</w:t>
            </w:r>
          </w:p>
        </w:tc>
        <w:tc>
          <w:tcPr>
            <w:tcW w:w="3150" w:type="dxa"/>
            <w:vMerge/>
            <w:tcBorders>
              <w:left w:val="single" w:sz="8" w:space="0" w:color="999999"/>
              <w:right w:val="single" w:sz="8" w:space="0" w:color="999999"/>
            </w:tcBorders>
          </w:tcPr>
          <w:p w14:paraId="1749E5D3"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09028022" w14:textId="77777777" w:rsidR="00A12872" w:rsidRPr="00121F36" w:rsidRDefault="00A12872" w:rsidP="00C119CE"/>
        </w:tc>
      </w:tr>
      <w:tr w:rsidR="00A12872" w:rsidRPr="00121F36" w14:paraId="5539048F" w14:textId="77777777" w:rsidTr="00682FD8">
        <w:trPr>
          <w:trHeight w:val="357"/>
        </w:trPr>
        <w:tc>
          <w:tcPr>
            <w:tcW w:w="709" w:type="dxa"/>
            <w:vMerge/>
            <w:tcBorders>
              <w:left w:val="single" w:sz="8" w:space="0" w:color="999999"/>
              <w:right w:val="single" w:sz="8" w:space="0" w:color="999999"/>
            </w:tcBorders>
          </w:tcPr>
          <w:p w14:paraId="4F3B8F42" w14:textId="77777777" w:rsidR="00A12872" w:rsidRPr="00121F36" w:rsidRDefault="00A12872" w:rsidP="00C119CE"/>
        </w:tc>
        <w:tc>
          <w:tcPr>
            <w:tcW w:w="1153" w:type="dxa"/>
            <w:vMerge/>
            <w:tcBorders>
              <w:left w:val="single" w:sz="8" w:space="0" w:color="999999"/>
              <w:right w:val="single" w:sz="8" w:space="0" w:color="999999"/>
            </w:tcBorders>
          </w:tcPr>
          <w:p w14:paraId="3AF3A521"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3012A7C6"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56BB2707" w14:textId="5701D1BF" w:rsidR="00A12872" w:rsidRPr="00121F36" w:rsidRDefault="00A12872" w:rsidP="00937B52">
            <w:r w:rsidRPr="001C65DC">
              <w:rPr>
                <w:rStyle w:val="SAPScreenElement"/>
              </w:rPr>
              <w:t>Employee Class</w:t>
            </w:r>
            <w:r>
              <w:t xml:space="preserve">: </w:t>
            </w:r>
            <w:r w:rsidRPr="00121F36">
              <w:t>select from drop-down</w:t>
            </w:r>
          </w:p>
        </w:tc>
        <w:tc>
          <w:tcPr>
            <w:tcW w:w="2880" w:type="dxa"/>
            <w:tcBorders>
              <w:top w:val="single" w:sz="8" w:space="0" w:color="999999"/>
              <w:left w:val="single" w:sz="8" w:space="0" w:color="999999"/>
              <w:bottom w:val="single" w:sz="8" w:space="0" w:color="999999"/>
              <w:right w:val="single" w:sz="8" w:space="0" w:color="999999"/>
            </w:tcBorders>
          </w:tcPr>
          <w:p w14:paraId="5C1E9325" w14:textId="1DD972D0" w:rsidR="00465230" w:rsidRDefault="00465230">
            <w:r w:rsidRPr="007F1BB0">
              <w:t xml:space="preserve">In case </w:t>
            </w:r>
            <w:r>
              <w:rPr>
                <w:rStyle w:val="SAPEmphasis"/>
              </w:rPr>
              <w:t>Apprentice</w:t>
            </w:r>
            <w:r w:rsidRPr="0023554D">
              <w:rPr>
                <w:rStyle w:val="SAPEmphasis"/>
              </w:rPr>
              <w:t xml:space="preserve"> Management </w:t>
            </w:r>
            <w:r>
              <w:t xml:space="preserve">has been </w:t>
            </w:r>
            <w:r w:rsidR="00E64F7B">
              <w:t>implemented</w:t>
            </w:r>
            <w:r>
              <w:t xml:space="preserve"> in the instance</w:t>
            </w:r>
            <w:r w:rsidRPr="007F1BB0">
              <w:t xml:space="preserve"> </w:t>
            </w:r>
            <w:r>
              <w:t>and you want to create a position for apprentices, select</w:t>
            </w:r>
            <w:r w:rsidR="00892128">
              <w:t xml:space="preserve"> the </w:t>
            </w:r>
            <w:r w:rsidR="0021665A">
              <w:t>appropriate employee class as defined in the selected country for apprentices</w:t>
            </w:r>
            <w:r w:rsidR="0021665A">
              <w:rPr>
                <w:rStyle w:val="SAPUserEntry"/>
              </w:rPr>
              <w:t>.</w:t>
            </w:r>
          </w:p>
          <w:p w14:paraId="64D5180C" w14:textId="6FD7D442" w:rsidR="00A12872" w:rsidRPr="00121F36" w:rsidRDefault="00A12872">
            <w:r>
              <w:t xml:space="preserve">In case </w:t>
            </w:r>
            <w:r w:rsidRPr="0023554D">
              <w:rPr>
                <w:rStyle w:val="SAPEmphasis"/>
              </w:rPr>
              <w:t xml:space="preserve">Contingent Workforce Management </w:t>
            </w:r>
            <w:r>
              <w:t xml:space="preserve">has been </w:t>
            </w:r>
            <w:r w:rsidR="00E64F7B">
              <w:t xml:space="preserve">implemented </w:t>
            </w:r>
            <w:r>
              <w:t xml:space="preserve">in the instance and you want to create a position for contingent workers, select </w:t>
            </w:r>
            <w:r w:rsidR="00892128">
              <w:t xml:space="preserve">the appropriate </w:t>
            </w:r>
            <w:r w:rsidR="0021665A">
              <w:t xml:space="preserve">employee </w:t>
            </w:r>
            <w:r w:rsidR="0021665A">
              <w:lastRenderedPageBreak/>
              <w:t xml:space="preserve">class as </w:t>
            </w:r>
            <w:r w:rsidR="0021665A" w:rsidRPr="00C41CC2">
              <w:t xml:space="preserve">defined </w:t>
            </w:r>
            <w:r w:rsidR="0021665A">
              <w:t>in</w:t>
            </w:r>
            <w:r w:rsidR="0021665A" w:rsidRPr="00C41CC2">
              <w:t xml:space="preserve"> the selected country</w:t>
            </w:r>
            <w:r w:rsidR="0021665A">
              <w:t xml:space="preserve"> for contingent workers</w:t>
            </w:r>
            <w:r w:rsidRPr="00C41CC2">
              <w:t>.</w:t>
            </w:r>
          </w:p>
        </w:tc>
        <w:tc>
          <w:tcPr>
            <w:tcW w:w="3150" w:type="dxa"/>
            <w:vMerge/>
            <w:tcBorders>
              <w:left w:val="single" w:sz="8" w:space="0" w:color="999999"/>
              <w:right w:val="single" w:sz="8" w:space="0" w:color="999999"/>
            </w:tcBorders>
          </w:tcPr>
          <w:p w14:paraId="5E0882C3"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078D5D18" w14:textId="77777777" w:rsidR="00A12872" w:rsidRPr="00121F36" w:rsidRDefault="00A12872" w:rsidP="00C119CE"/>
        </w:tc>
      </w:tr>
      <w:tr w:rsidR="00A12872" w:rsidRPr="00121F36" w14:paraId="7890720B" w14:textId="77777777" w:rsidTr="00682FD8">
        <w:trPr>
          <w:trHeight w:val="357"/>
        </w:trPr>
        <w:tc>
          <w:tcPr>
            <w:tcW w:w="709" w:type="dxa"/>
            <w:vMerge/>
            <w:tcBorders>
              <w:left w:val="single" w:sz="8" w:space="0" w:color="999999"/>
              <w:right w:val="single" w:sz="8" w:space="0" w:color="999999"/>
            </w:tcBorders>
          </w:tcPr>
          <w:p w14:paraId="26FE9054" w14:textId="77777777" w:rsidR="00A12872" w:rsidRPr="00121F36" w:rsidRDefault="00A12872" w:rsidP="00C119CE"/>
        </w:tc>
        <w:tc>
          <w:tcPr>
            <w:tcW w:w="1153" w:type="dxa"/>
            <w:vMerge/>
            <w:tcBorders>
              <w:left w:val="single" w:sz="8" w:space="0" w:color="999999"/>
              <w:right w:val="single" w:sz="8" w:space="0" w:color="999999"/>
            </w:tcBorders>
          </w:tcPr>
          <w:p w14:paraId="0EF3A994"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34BD5C0C"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5F81048F" w14:textId="17F2C832" w:rsidR="00A12872" w:rsidRPr="0061060F" w:rsidRDefault="00A12872" w:rsidP="0061060F">
            <w:pPr>
              <w:rPr>
                <w:rStyle w:val="SAPScreenElement"/>
              </w:rPr>
            </w:pPr>
            <w:r w:rsidRPr="00EA605E">
              <w:rPr>
                <w:rStyle w:val="SAPScreenElement"/>
              </w:rPr>
              <w:t>Employ</w:t>
            </w:r>
            <w:r>
              <w:rPr>
                <w:rStyle w:val="SAPScreenElement"/>
              </w:rPr>
              <w:t>m</w:t>
            </w:r>
            <w:r w:rsidRPr="00EA605E">
              <w:rPr>
                <w:rStyle w:val="SAPScreenElement"/>
              </w:rPr>
              <w:t>e</w:t>
            </w:r>
            <w:r>
              <w:rPr>
                <w:rStyle w:val="SAPScreenElement"/>
              </w:rPr>
              <w:t>nt</w:t>
            </w:r>
            <w:r w:rsidRPr="00EA605E">
              <w:rPr>
                <w:rStyle w:val="SAPScreenElement"/>
              </w:rPr>
              <w:t xml:space="preserve"> </w:t>
            </w:r>
            <w:r>
              <w:rPr>
                <w:rStyle w:val="SAPScreenElement"/>
              </w:rPr>
              <w:t>Type</w:t>
            </w:r>
            <w:r>
              <w:t xml:space="preserve">: </w:t>
            </w:r>
            <w:r w:rsidRPr="00121F36">
              <w:t>select from drop-down</w:t>
            </w:r>
          </w:p>
        </w:tc>
        <w:tc>
          <w:tcPr>
            <w:tcW w:w="2880" w:type="dxa"/>
            <w:tcBorders>
              <w:top w:val="single" w:sz="8" w:space="0" w:color="999999"/>
              <w:left w:val="single" w:sz="8" w:space="0" w:color="999999"/>
              <w:bottom w:val="single" w:sz="8" w:space="0" w:color="999999"/>
              <w:right w:val="single" w:sz="8" w:space="0" w:color="999999"/>
            </w:tcBorders>
          </w:tcPr>
          <w:p w14:paraId="7398D7BC" w14:textId="3B1AE7A0" w:rsidR="00A12872" w:rsidRPr="00121F36" w:rsidRDefault="00A12872">
            <w:r>
              <w:t>This is a custom field and it is the customer’s choice to set it up or not. If set up, then available values are restricted based on the employee class chosen.</w:t>
            </w:r>
          </w:p>
        </w:tc>
        <w:tc>
          <w:tcPr>
            <w:tcW w:w="3150" w:type="dxa"/>
            <w:vMerge/>
            <w:tcBorders>
              <w:left w:val="single" w:sz="8" w:space="0" w:color="999999"/>
              <w:right w:val="single" w:sz="8" w:space="0" w:color="999999"/>
            </w:tcBorders>
          </w:tcPr>
          <w:p w14:paraId="499935D1"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15B269C5" w14:textId="77777777" w:rsidR="00A12872" w:rsidRPr="00121F36" w:rsidRDefault="00A12872" w:rsidP="00C119CE"/>
        </w:tc>
      </w:tr>
      <w:tr w:rsidR="00A12872" w:rsidRPr="00121F36" w14:paraId="1C9FDCF0" w14:textId="77777777" w:rsidTr="00682FD8">
        <w:trPr>
          <w:trHeight w:val="357"/>
        </w:trPr>
        <w:tc>
          <w:tcPr>
            <w:tcW w:w="709" w:type="dxa"/>
            <w:vMerge/>
            <w:tcBorders>
              <w:left w:val="single" w:sz="8" w:space="0" w:color="999999"/>
              <w:right w:val="single" w:sz="8" w:space="0" w:color="999999"/>
            </w:tcBorders>
          </w:tcPr>
          <w:p w14:paraId="4B4E6C59" w14:textId="77777777" w:rsidR="00A12872" w:rsidRPr="00121F36" w:rsidRDefault="00A12872" w:rsidP="00C119CE"/>
        </w:tc>
        <w:tc>
          <w:tcPr>
            <w:tcW w:w="1153" w:type="dxa"/>
            <w:vMerge/>
            <w:tcBorders>
              <w:left w:val="single" w:sz="8" w:space="0" w:color="999999"/>
              <w:right w:val="single" w:sz="8" w:space="0" w:color="999999"/>
            </w:tcBorders>
          </w:tcPr>
          <w:p w14:paraId="1A9F7DA2" w14:textId="77777777" w:rsidR="00A12872" w:rsidRPr="00121F36" w:rsidRDefault="00A12872" w:rsidP="00C119CE">
            <w:pPr>
              <w:rPr>
                <w:rStyle w:val="SAPEmphasis"/>
              </w:rPr>
            </w:pPr>
          </w:p>
        </w:tc>
        <w:tc>
          <w:tcPr>
            <w:tcW w:w="2070" w:type="dxa"/>
            <w:vMerge/>
            <w:tcBorders>
              <w:left w:val="single" w:sz="8" w:space="0" w:color="999999"/>
              <w:right w:val="single" w:sz="8" w:space="0" w:color="999999"/>
            </w:tcBorders>
          </w:tcPr>
          <w:p w14:paraId="73A36785"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5EC757F2" w14:textId="77777777" w:rsidR="00A12872" w:rsidRPr="00121F36" w:rsidDel="00F71E31" w:rsidRDefault="00A12872" w:rsidP="00937B52">
            <w:r w:rsidRPr="00121F36">
              <w:t xml:space="preserve">The values of fields </w:t>
            </w:r>
            <w:r w:rsidRPr="00121F36">
              <w:rPr>
                <w:rStyle w:val="SAPScreenElement"/>
              </w:rPr>
              <w:t>Company</w:t>
            </w:r>
            <w:r w:rsidRPr="00121F36">
              <w:t xml:space="preserve">, </w:t>
            </w:r>
            <w:r w:rsidRPr="00121F36">
              <w:rPr>
                <w:rStyle w:val="SAPScreenElement"/>
              </w:rPr>
              <w:t>Business Unit</w:t>
            </w:r>
            <w:r w:rsidRPr="00121F36">
              <w:t xml:space="preserve">, </w:t>
            </w:r>
            <w:r w:rsidRPr="00121F36">
              <w:rPr>
                <w:rStyle w:val="SAPScreenElement"/>
              </w:rPr>
              <w:t>Division</w:t>
            </w:r>
            <w:r w:rsidRPr="00121F36">
              <w:t xml:space="preserve">, </w:t>
            </w:r>
            <w:r w:rsidRPr="00121F36">
              <w:rPr>
                <w:rStyle w:val="SAPScreenElement"/>
              </w:rPr>
              <w:t>Department</w:t>
            </w:r>
            <w:r w:rsidRPr="00121F36">
              <w:t xml:space="preserve">, </w:t>
            </w:r>
            <w:r w:rsidRPr="00121F36">
              <w:rPr>
                <w:rStyle w:val="SAPScreenElement"/>
              </w:rPr>
              <w:t>Location</w:t>
            </w:r>
            <w:r w:rsidRPr="00121F36">
              <w:t xml:space="preserve">, and </w:t>
            </w:r>
            <w:r w:rsidRPr="00121F36">
              <w:rPr>
                <w:rStyle w:val="SAPScreenElement"/>
              </w:rPr>
              <w:t>Cost Center</w:t>
            </w:r>
            <w:r w:rsidRPr="00121F36">
              <w:t xml:space="preserve"> are pre-populated with the details of the position acting as template for the new position you are creating. Adapt values in these fields as per the requirements.</w:t>
            </w:r>
          </w:p>
        </w:tc>
        <w:tc>
          <w:tcPr>
            <w:tcW w:w="2880" w:type="dxa"/>
            <w:tcBorders>
              <w:top w:val="single" w:sz="8" w:space="0" w:color="999999"/>
              <w:left w:val="single" w:sz="8" w:space="0" w:color="999999"/>
              <w:bottom w:val="single" w:sz="8" w:space="0" w:color="999999"/>
              <w:right w:val="single" w:sz="8" w:space="0" w:color="999999"/>
            </w:tcBorders>
          </w:tcPr>
          <w:p w14:paraId="2085B7DB" w14:textId="15AB5495" w:rsidR="00A12872" w:rsidRPr="00121F36" w:rsidRDefault="00A12872" w:rsidP="00C119CE">
            <w:r>
              <w:t>Make sure that the values fit to the country selected!</w:t>
            </w:r>
          </w:p>
        </w:tc>
        <w:tc>
          <w:tcPr>
            <w:tcW w:w="3150" w:type="dxa"/>
            <w:vMerge/>
            <w:tcBorders>
              <w:left w:val="single" w:sz="8" w:space="0" w:color="999999"/>
              <w:right w:val="single" w:sz="8" w:space="0" w:color="999999"/>
            </w:tcBorders>
          </w:tcPr>
          <w:p w14:paraId="44EB1756"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09EB22BA" w14:textId="77777777" w:rsidR="00A12872" w:rsidRPr="00121F36" w:rsidRDefault="00A12872" w:rsidP="00C119CE"/>
        </w:tc>
      </w:tr>
      <w:tr w:rsidR="00A12872" w:rsidRPr="00121F36" w14:paraId="44673D98" w14:textId="77777777" w:rsidTr="00682FD8">
        <w:trPr>
          <w:trHeight w:val="357"/>
        </w:trPr>
        <w:tc>
          <w:tcPr>
            <w:tcW w:w="709" w:type="dxa"/>
            <w:vMerge/>
            <w:tcBorders>
              <w:left w:val="single" w:sz="8" w:space="0" w:color="999999"/>
              <w:right w:val="single" w:sz="8" w:space="0" w:color="999999"/>
            </w:tcBorders>
          </w:tcPr>
          <w:p w14:paraId="1390C818" w14:textId="77777777" w:rsidR="00A12872" w:rsidRPr="00121F36" w:rsidRDefault="00A12872" w:rsidP="00C119CE"/>
        </w:tc>
        <w:tc>
          <w:tcPr>
            <w:tcW w:w="1153" w:type="dxa"/>
            <w:vMerge/>
            <w:tcBorders>
              <w:left w:val="single" w:sz="8" w:space="0" w:color="999999"/>
              <w:right w:val="single" w:sz="8" w:space="0" w:color="999999"/>
            </w:tcBorders>
          </w:tcPr>
          <w:p w14:paraId="345905CE" w14:textId="77777777" w:rsidR="00A12872" w:rsidRPr="00121F36" w:rsidRDefault="00A12872" w:rsidP="00C119CE">
            <w:pPr>
              <w:rPr>
                <w:rStyle w:val="SAPEmphasis"/>
              </w:rPr>
            </w:pPr>
          </w:p>
        </w:tc>
        <w:tc>
          <w:tcPr>
            <w:tcW w:w="2070" w:type="dxa"/>
            <w:vMerge/>
            <w:tcBorders>
              <w:left w:val="single" w:sz="8" w:space="0" w:color="999999"/>
              <w:bottom w:val="single" w:sz="8" w:space="0" w:color="999999"/>
              <w:right w:val="single" w:sz="8" w:space="0" w:color="999999"/>
            </w:tcBorders>
          </w:tcPr>
          <w:p w14:paraId="56407571"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01E66671" w14:textId="6A434B3B" w:rsidR="00A12872" w:rsidRPr="00121F36" w:rsidRDefault="00A12872" w:rsidP="00937B52">
            <w:r w:rsidRPr="00340992">
              <w:rPr>
                <w:rStyle w:val="SAPScreenElement"/>
              </w:rPr>
              <w:t>Standard Weekly Hours</w:t>
            </w:r>
            <w:r>
              <w:t>: enter as appropriate, for example</w:t>
            </w:r>
            <w:r w:rsidRPr="00D64A47">
              <w:rPr>
                <w:rStyle w:val="SAPUserEntry"/>
                <w:color w:val="auto"/>
              </w:rPr>
              <w:t xml:space="preserve"> </w:t>
            </w:r>
            <w:r w:rsidRPr="008828BA">
              <w:rPr>
                <w:rStyle w:val="SAPUserEntry"/>
              </w:rPr>
              <w:t>40</w:t>
            </w:r>
          </w:p>
        </w:tc>
        <w:tc>
          <w:tcPr>
            <w:tcW w:w="2880" w:type="dxa"/>
            <w:tcBorders>
              <w:top w:val="single" w:sz="8" w:space="0" w:color="999999"/>
              <w:left w:val="single" w:sz="8" w:space="0" w:color="999999"/>
              <w:bottom w:val="single" w:sz="8" w:space="0" w:color="999999"/>
              <w:right w:val="single" w:sz="8" w:space="0" w:color="999999"/>
            </w:tcBorders>
          </w:tcPr>
          <w:p w14:paraId="7EF4B039" w14:textId="77777777" w:rsidR="00A12872" w:rsidRPr="00121F36" w:rsidRDefault="00A12872" w:rsidP="00C119CE"/>
        </w:tc>
        <w:tc>
          <w:tcPr>
            <w:tcW w:w="3150" w:type="dxa"/>
            <w:vMerge/>
            <w:tcBorders>
              <w:left w:val="single" w:sz="8" w:space="0" w:color="999999"/>
              <w:right w:val="single" w:sz="8" w:space="0" w:color="999999"/>
            </w:tcBorders>
          </w:tcPr>
          <w:p w14:paraId="0C197D3D"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48E64163" w14:textId="77777777" w:rsidR="00A12872" w:rsidRPr="00121F36" w:rsidRDefault="00A12872" w:rsidP="00C119CE"/>
        </w:tc>
      </w:tr>
      <w:tr w:rsidR="00A12872" w:rsidRPr="00121F36" w14:paraId="0438F6E0" w14:textId="77777777" w:rsidTr="00682FD8">
        <w:trPr>
          <w:trHeight w:val="357"/>
        </w:trPr>
        <w:tc>
          <w:tcPr>
            <w:tcW w:w="709" w:type="dxa"/>
            <w:vMerge/>
            <w:tcBorders>
              <w:left w:val="single" w:sz="8" w:space="0" w:color="999999"/>
              <w:right w:val="single" w:sz="8" w:space="0" w:color="999999"/>
            </w:tcBorders>
          </w:tcPr>
          <w:p w14:paraId="3BEBB2D6" w14:textId="77777777" w:rsidR="00A12872" w:rsidRPr="00121F36" w:rsidRDefault="00A12872" w:rsidP="00C119CE"/>
        </w:tc>
        <w:tc>
          <w:tcPr>
            <w:tcW w:w="1153" w:type="dxa"/>
            <w:vMerge/>
            <w:tcBorders>
              <w:left w:val="single" w:sz="8" w:space="0" w:color="999999"/>
              <w:right w:val="single" w:sz="8" w:space="0" w:color="999999"/>
            </w:tcBorders>
          </w:tcPr>
          <w:p w14:paraId="5C3898CD" w14:textId="77777777" w:rsidR="00A12872" w:rsidRPr="00121F36" w:rsidRDefault="00A12872" w:rsidP="00C119CE">
            <w:pPr>
              <w:rPr>
                <w:rStyle w:val="SAPEmphasis"/>
              </w:rPr>
            </w:pPr>
          </w:p>
        </w:tc>
        <w:tc>
          <w:tcPr>
            <w:tcW w:w="2070" w:type="dxa"/>
            <w:vMerge w:val="restart"/>
            <w:tcBorders>
              <w:top w:val="single" w:sz="8" w:space="0" w:color="999999"/>
              <w:left w:val="single" w:sz="8" w:space="0" w:color="999999"/>
              <w:right w:val="single" w:sz="8" w:space="0" w:color="999999"/>
            </w:tcBorders>
          </w:tcPr>
          <w:p w14:paraId="024AE13E" w14:textId="004208DA" w:rsidR="00A12872" w:rsidRPr="00121F36" w:rsidRDefault="00A12872" w:rsidP="000773A7">
            <w:r w:rsidRPr="00121F36">
              <w:t xml:space="preserve">If appropriate, make following entries in the </w:t>
            </w:r>
            <w:r w:rsidRPr="00121F36">
              <w:rPr>
                <w:rStyle w:val="SAPScreenElement"/>
              </w:rPr>
              <w:t>Matrix</w:t>
            </w:r>
            <w:r w:rsidRPr="00121F36">
              <w:t xml:space="preserve"> </w:t>
            </w:r>
            <w:r w:rsidRPr="00121F36">
              <w:rPr>
                <w:rStyle w:val="SAPScreenElement"/>
              </w:rPr>
              <w:t>Relationship</w:t>
            </w:r>
            <w:r w:rsidRPr="00121F36">
              <w:t xml:space="preserve"> section:</w:t>
            </w:r>
          </w:p>
        </w:tc>
        <w:tc>
          <w:tcPr>
            <w:tcW w:w="3150" w:type="dxa"/>
            <w:tcBorders>
              <w:top w:val="single" w:sz="8" w:space="0" w:color="999999"/>
              <w:left w:val="single" w:sz="8" w:space="0" w:color="999999"/>
              <w:bottom w:val="single" w:sz="8" w:space="0" w:color="999999"/>
              <w:right w:val="single" w:sz="8" w:space="0" w:color="999999"/>
            </w:tcBorders>
          </w:tcPr>
          <w:p w14:paraId="0DAFC92A" w14:textId="1532EAC1" w:rsidR="00A12872" w:rsidRPr="00340992" w:rsidRDefault="00A12872" w:rsidP="00C119CE">
            <w:pPr>
              <w:rPr>
                <w:rFonts w:ascii="Calibri" w:hAnsi="Calibri"/>
                <w:lang w:val="fr-CH"/>
              </w:rPr>
            </w:pPr>
            <w:r w:rsidRPr="00340992">
              <w:rPr>
                <w:rStyle w:val="SAPScreenElement"/>
                <w:lang w:val="fr-CH"/>
              </w:rPr>
              <w:t>Type:</w:t>
            </w:r>
            <w:r>
              <w:rPr>
                <w:rStyle w:val="SAPScreenElement"/>
                <w:lang w:val="fr-CH"/>
              </w:rPr>
              <w:t xml:space="preserve"> </w:t>
            </w:r>
            <w:r w:rsidRPr="00121F36">
              <w:t>select</w:t>
            </w:r>
            <w:r w:rsidRPr="00340992">
              <w:rPr>
                <w:rStyle w:val="Heading1Char"/>
                <w:lang w:val="fr-CH"/>
              </w:rPr>
              <w:t xml:space="preserve"> </w:t>
            </w:r>
            <w:r w:rsidRPr="00340992">
              <w:rPr>
                <w:rStyle w:val="SAPUserEntry"/>
                <w:lang w:val="fr-CH"/>
              </w:rPr>
              <w:t>Matrix Manager</w:t>
            </w:r>
            <w:r w:rsidRPr="00340992">
              <w:rPr>
                <w:b/>
                <w:lang w:val="fr-CH"/>
              </w:rPr>
              <w:t xml:space="preserve"> </w:t>
            </w:r>
            <w:r w:rsidRPr="00340992">
              <w:rPr>
                <w:rStyle w:val="SAPUserEntry"/>
                <w:lang w:val="fr-CH"/>
              </w:rPr>
              <w:t>(matrix manager)</w:t>
            </w:r>
            <w:r w:rsidRPr="00121F36">
              <w:t xml:space="preserve"> from drop-down</w:t>
            </w:r>
          </w:p>
        </w:tc>
        <w:tc>
          <w:tcPr>
            <w:tcW w:w="2880" w:type="dxa"/>
            <w:tcBorders>
              <w:top w:val="single" w:sz="8" w:space="0" w:color="999999"/>
              <w:left w:val="single" w:sz="8" w:space="0" w:color="999999"/>
              <w:bottom w:val="single" w:sz="8" w:space="0" w:color="999999"/>
              <w:right w:val="single" w:sz="8" w:space="0" w:color="999999"/>
            </w:tcBorders>
          </w:tcPr>
          <w:p w14:paraId="2BC5083C" w14:textId="77777777" w:rsidR="00A12872" w:rsidRPr="00121F36" w:rsidRDefault="00A12872" w:rsidP="00C119CE">
            <w:pPr>
              <w:rPr>
                <w:rFonts w:eastAsia="Calibri"/>
                <w:sz w:val="22"/>
                <w:szCs w:val="22"/>
              </w:rPr>
            </w:pPr>
            <w:r w:rsidRPr="00121F36">
              <w:t>Type of matrix relationship</w:t>
            </w:r>
          </w:p>
        </w:tc>
        <w:tc>
          <w:tcPr>
            <w:tcW w:w="3150" w:type="dxa"/>
            <w:vMerge/>
            <w:tcBorders>
              <w:left w:val="single" w:sz="8" w:space="0" w:color="999999"/>
              <w:right w:val="single" w:sz="8" w:space="0" w:color="999999"/>
            </w:tcBorders>
          </w:tcPr>
          <w:p w14:paraId="40D9A436"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787D9138" w14:textId="77777777" w:rsidR="00A12872" w:rsidRPr="00121F36" w:rsidRDefault="00A12872" w:rsidP="00C119CE"/>
        </w:tc>
      </w:tr>
      <w:tr w:rsidR="00A12872" w:rsidRPr="00121F36" w14:paraId="228F7FB9" w14:textId="77777777" w:rsidTr="00682FD8">
        <w:trPr>
          <w:trHeight w:val="357"/>
        </w:trPr>
        <w:tc>
          <w:tcPr>
            <w:tcW w:w="709" w:type="dxa"/>
            <w:vMerge/>
            <w:tcBorders>
              <w:left w:val="single" w:sz="8" w:space="0" w:color="999999"/>
              <w:bottom w:val="single" w:sz="8" w:space="0" w:color="999999"/>
              <w:right w:val="single" w:sz="8" w:space="0" w:color="999999"/>
            </w:tcBorders>
          </w:tcPr>
          <w:p w14:paraId="1863A7A6" w14:textId="77777777" w:rsidR="00A12872" w:rsidRPr="00121F36" w:rsidRDefault="00A12872" w:rsidP="00C119CE"/>
        </w:tc>
        <w:tc>
          <w:tcPr>
            <w:tcW w:w="1153" w:type="dxa"/>
            <w:vMerge/>
            <w:tcBorders>
              <w:left w:val="single" w:sz="8" w:space="0" w:color="999999"/>
              <w:bottom w:val="single" w:sz="8" w:space="0" w:color="999999"/>
              <w:right w:val="single" w:sz="8" w:space="0" w:color="999999"/>
            </w:tcBorders>
          </w:tcPr>
          <w:p w14:paraId="42234E97" w14:textId="77777777" w:rsidR="00A12872" w:rsidRPr="00121F36" w:rsidRDefault="00A12872" w:rsidP="00C119CE">
            <w:pPr>
              <w:rPr>
                <w:rStyle w:val="SAPEmphasis"/>
              </w:rPr>
            </w:pPr>
          </w:p>
        </w:tc>
        <w:tc>
          <w:tcPr>
            <w:tcW w:w="2070" w:type="dxa"/>
            <w:vMerge/>
            <w:tcBorders>
              <w:left w:val="single" w:sz="8" w:space="0" w:color="999999"/>
              <w:bottom w:val="single" w:sz="8" w:space="0" w:color="999999"/>
              <w:right w:val="single" w:sz="8" w:space="0" w:color="999999"/>
            </w:tcBorders>
          </w:tcPr>
          <w:p w14:paraId="5F8AD50A" w14:textId="77777777" w:rsidR="00A12872" w:rsidRPr="00121F36" w:rsidRDefault="00A12872" w:rsidP="00C119CE"/>
        </w:tc>
        <w:tc>
          <w:tcPr>
            <w:tcW w:w="3150" w:type="dxa"/>
            <w:tcBorders>
              <w:top w:val="single" w:sz="8" w:space="0" w:color="999999"/>
              <w:left w:val="single" w:sz="8" w:space="0" w:color="999999"/>
              <w:bottom w:val="single" w:sz="8" w:space="0" w:color="999999"/>
              <w:right w:val="single" w:sz="8" w:space="0" w:color="999999"/>
            </w:tcBorders>
          </w:tcPr>
          <w:p w14:paraId="6C1BC6D5" w14:textId="77777777" w:rsidR="00A12872" w:rsidRPr="00121F36" w:rsidRDefault="00A12872" w:rsidP="00C119CE">
            <w:pPr>
              <w:rPr>
                <w:rStyle w:val="SAPScreenElement"/>
              </w:rPr>
            </w:pPr>
            <w:r w:rsidRPr="00121F36">
              <w:rPr>
                <w:rStyle w:val="SAPScreenElement"/>
              </w:rPr>
              <w:t xml:space="preserve">Related Position: </w:t>
            </w:r>
            <w:r w:rsidRPr="00121F36">
              <w:t>select from drop-down</w:t>
            </w:r>
          </w:p>
        </w:tc>
        <w:tc>
          <w:tcPr>
            <w:tcW w:w="2880" w:type="dxa"/>
            <w:tcBorders>
              <w:top w:val="single" w:sz="8" w:space="0" w:color="999999"/>
              <w:left w:val="single" w:sz="8" w:space="0" w:color="999999"/>
              <w:bottom w:val="single" w:sz="8" w:space="0" w:color="999999"/>
              <w:right w:val="single" w:sz="8" w:space="0" w:color="999999"/>
            </w:tcBorders>
          </w:tcPr>
          <w:p w14:paraId="00A7D04B" w14:textId="77777777" w:rsidR="00A12872" w:rsidRPr="00121F36" w:rsidRDefault="00A12872" w:rsidP="00C119CE">
            <w:r w:rsidRPr="00121F36">
              <w:t>The position to which the created position has the specific job relation type</w:t>
            </w:r>
            <w:r w:rsidRPr="00D64A47">
              <w:rPr>
                <w:rStyle w:val="SAPUserEntry"/>
                <w:color w:val="auto"/>
              </w:rPr>
              <w:t xml:space="preserve"> </w:t>
            </w:r>
            <w:r w:rsidRPr="00121F36">
              <w:rPr>
                <w:rStyle w:val="SAPUserEntry"/>
                <w:b w:val="0"/>
                <w:color w:val="auto"/>
              </w:rPr>
              <w:t>Matrix Manager</w:t>
            </w:r>
            <w:r w:rsidRPr="00121F36">
              <w:t>.</w:t>
            </w:r>
          </w:p>
        </w:tc>
        <w:tc>
          <w:tcPr>
            <w:tcW w:w="3150" w:type="dxa"/>
            <w:vMerge/>
            <w:tcBorders>
              <w:left w:val="single" w:sz="8" w:space="0" w:color="999999"/>
              <w:bottom w:val="single" w:sz="8" w:space="0" w:color="999999"/>
              <w:right w:val="single" w:sz="8" w:space="0" w:color="999999"/>
            </w:tcBorders>
          </w:tcPr>
          <w:p w14:paraId="40EE8AEA" w14:textId="77777777" w:rsidR="00A12872" w:rsidRPr="00121F36" w:rsidRDefault="00A12872" w:rsidP="00C119CE"/>
        </w:tc>
        <w:tc>
          <w:tcPr>
            <w:tcW w:w="1174" w:type="dxa"/>
            <w:tcBorders>
              <w:top w:val="single" w:sz="8" w:space="0" w:color="999999"/>
              <w:left w:val="single" w:sz="8" w:space="0" w:color="999999"/>
              <w:bottom w:val="single" w:sz="8" w:space="0" w:color="999999"/>
              <w:right w:val="single" w:sz="8" w:space="0" w:color="999999"/>
            </w:tcBorders>
          </w:tcPr>
          <w:p w14:paraId="1A53F94B" w14:textId="77777777" w:rsidR="00A12872" w:rsidRPr="00121F36" w:rsidRDefault="00A12872" w:rsidP="00C119CE"/>
        </w:tc>
      </w:tr>
      <w:tr w:rsidR="00C119CE" w:rsidRPr="00121F36" w14:paraId="2B76512E"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7623AF00" w14:textId="7E55309F" w:rsidR="00C119CE" w:rsidRPr="00121F36" w:rsidRDefault="00C119CE" w:rsidP="00C119CE">
            <w:r w:rsidRPr="00121F36">
              <w:t>6</w:t>
            </w:r>
          </w:p>
        </w:tc>
        <w:tc>
          <w:tcPr>
            <w:tcW w:w="1153" w:type="dxa"/>
            <w:tcBorders>
              <w:top w:val="single" w:sz="8" w:space="0" w:color="999999"/>
              <w:left w:val="single" w:sz="8" w:space="0" w:color="999999"/>
              <w:bottom w:val="single" w:sz="8" w:space="0" w:color="999999"/>
              <w:right w:val="single" w:sz="8" w:space="0" w:color="999999"/>
            </w:tcBorders>
          </w:tcPr>
          <w:p w14:paraId="51FD8830" w14:textId="77777777" w:rsidR="00C119CE" w:rsidRPr="00121F36" w:rsidRDefault="00C119CE" w:rsidP="00C119CE">
            <w:pPr>
              <w:rPr>
                <w:rStyle w:val="SAPEmphasis"/>
                <w:rFonts w:eastAsia="Calibri"/>
                <w:sz w:val="22"/>
                <w:szCs w:val="22"/>
              </w:rPr>
            </w:pPr>
            <w:r w:rsidRPr="00121F36">
              <w:rPr>
                <w:rStyle w:val="SAPEmphasis"/>
              </w:rPr>
              <w:t>Save Data</w:t>
            </w:r>
          </w:p>
        </w:tc>
        <w:tc>
          <w:tcPr>
            <w:tcW w:w="2070" w:type="dxa"/>
            <w:tcBorders>
              <w:top w:val="single" w:sz="8" w:space="0" w:color="999999"/>
              <w:left w:val="single" w:sz="8" w:space="0" w:color="999999"/>
              <w:bottom w:val="single" w:sz="8" w:space="0" w:color="999999"/>
              <w:right w:val="single" w:sz="8" w:space="0" w:color="999999"/>
            </w:tcBorders>
          </w:tcPr>
          <w:p w14:paraId="065E7694" w14:textId="11563FD8" w:rsidR="00C119CE" w:rsidRPr="00121F36" w:rsidRDefault="00C119CE" w:rsidP="00C119CE">
            <w:r w:rsidRPr="00121F36">
              <w:t xml:space="preserve">Choose the </w:t>
            </w:r>
            <w:r w:rsidRPr="00121F36">
              <w:rPr>
                <w:rStyle w:val="SAPScreenElement"/>
              </w:rPr>
              <w:t>Save</w:t>
            </w:r>
            <w:r w:rsidRPr="00121F36">
              <w:t xml:space="preserve"> button.</w:t>
            </w:r>
          </w:p>
          <w:p w14:paraId="70F7B6C6" w14:textId="77777777" w:rsidR="00C119CE" w:rsidRPr="00121F36" w:rsidRDefault="00C119CE" w:rsidP="00C119CE"/>
        </w:tc>
        <w:tc>
          <w:tcPr>
            <w:tcW w:w="3150" w:type="dxa"/>
            <w:tcBorders>
              <w:top w:val="single" w:sz="8" w:space="0" w:color="999999"/>
              <w:left w:val="single" w:sz="8" w:space="0" w:color="999999"/>
              <w:bottom w:val="single" w:sz="8" w:space="0" w:color="999999"/>
              <w:right w:val="single" w:sz="8" w:space="0" w:color="999999"/>
            </w:tcBorders>
          </w:tcPr>
          <w:p w14:paraId="6A2BADCF" w14:textId="77777777" w:rsidR="00C119CE" w:rsidRPr="00121F36" w:rsidRDefault="00C119CE" w:rsidP="00C119CE">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28B7BCFC" w14:textId="77777777" w:rsidR="00C119CE" w:rsidRPr="00121F36" w:rsidRDefault="00C119CE" w:rsidP="00C119CE"/>
        </w:tc>
        <w:tc>
          <w:tcPr>
            <w:tcW w:w="3150" w:type="dxa"/>
            <w:tcBorders>
              <w:top w:val="single" w:sz="8" w:space="0" w:color="999999"/>
              <w:left w:val="single" w:sz="8" w:space="0" w:color="999999"/>
              <w:bottom w:val="single" w:sz="8" w:space="0" w:color="999999"/>
              <w:right w:val="single" w:sz="8" w:space="0" w:color="999999"/>
            </w:tcBorders>
          </w:tcPr>
          <w:p w14:paraId="48DBF58E" w14:textId="40B56FB5" w:rsidR="00B57744" w:rsidRDefault="00B57744" w:rsidP="00933D5A">
            <w:r>
              <w:t xml:space="preserve">The </w:t>
            </w:r>
            <w:r>
              <w:rPr>
                <w:rStyle w:val="SAPScreenElement"/>
              </w:rPr>
              <w:t>Please confirm your request</w:t>
            </w:r>
            <w:r w:rsidRPr="00C61233">
              <w:t xml:space="preserve"> dialog box </w:t>
            </w:r>
            <w:r>
              <w:t>displays</w:t>
            </w:r>
            <w:r w:rsidRPr="00C61233">
              <w:t xml:space="preserve"> on the screen.</w:t>
            </w:r>
          </w:p>
          <w:p w14:paraId="2BD9E0C5" w14:textId="1AEBB726" w:rsidR="00C119CE" w:rsidRPr="00121F36" w:rsidRDefault="00C119CE" w:rsidP="00933D5A"/>
        </w:tc>
        <w:tc>
          <w:tcPr>
            <w:tcW w:w="1174" w:type="dxa"/>
            <w:tcBorders>
              <w:top w:val="single" w:sz="8" w:space="0" w:color="999999"/>
              <w:left w:val="single" w:sz="8" w:space="0" w:color="999999"/>
              <w:bottom w:val="single" w:sz="8" w:space="0" w:color="999999"/>
              <w:right w:val="single" w:sz="8" w:space="0" w:color="999999"/>
            </w:tcBorders>
          </w:tcPr>
          <w:p w14:paraId="6090BB82" w14:textId="77777777" w:rsidR="00C119CE" w:rsidRPr="00121F36" w:rsidRDefault="00C119CE" w:rsidP="00C119CE"/>
        </w:tc>
      </w:tr>
      <w:tr w:rsidR="00B57744" w:rsidRPr="00121F36" w14:paraId="026DC99B"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26CB5A58" w14:textId="549753B8" w:rsidR="00B57744" w:rsidRPr="00121F36" w:rsidRDefault="00B57744" w:rsidP="00B57744">
            <w:r>
              <w:t>7</w:t>
            </w:r>
          </w:p>
        </w:tc>
        <w:tc>
          <w:tcPr>
            <w:tcW w:w="1153" w:type="dxa"/>
            <w:tcBorders>
              <w:top w:val="single" w:sz="8" w:space="0" w:color="999999"/>
              <w:left w:val="single" w:sz="8" w:space="0" w:color="999999"/>
              <w:bottom w:val="single" w:sz="8" w:space="0" w:color="999999"/>
              <w:right w:val="single" w:sz="8" w:space="0" w:color="999999"/>
            </w:tcBorders>
          </w:tcPr>
          <w:p w14:paraId="6255AF5E" w14:textId="4E8941EA" w:rsidR="00B57744" w:rsidRPr="00121F36" w:rsidRDefault="00B57744" w:rsidP="00B57744">
            <w:pPr>
              <w:rPr>
                <w:rStyle w:val="SAPEmphasis"/>
              </w:rPr>
            </w:pPr>
            <w:r w:rsidRPr="00C61233">
              <w:rPr>
                <w:rStyle w:val="SAPEmphasis"/>
              </w:rPr>
              <w:t>Enter Comment to Request</w:t>
            </w:r>
          </w:p>
        </w:tc>
        <w:tc>
          <w:tcPr>
            <w:tcW w:w="2070" w:type="dxa"/>
            <w:tcBorders>
              <w:top w:val="single" w:sz="8" w:space="0" w:color="999999"/>
              <w:left w:val="single" w:sz="8" w:space="0" w:color="999999"/>
              <w:bottom w:val="single" w:sz="8" w:space="0" w:color="999999"/>
              <w:right w:val="single" w:sz="8" w:space="0" w:color="999999"/>
            </w:tcBorders>
          </w:tcPr>
          <w:p w14:paraId="0C359B58" w14:textId="02B28C32" w:rsidR="00B57744" w:rsidRPr="00121F36" w:rsidRDefault="00B57744" w:rsidP="00B57744">
            <w:r w:rsidRPr="00C61233">
              <w:t xml:space="preserve">In the dialog box, </w:t>
            </w:r>
            <w:r w:rsidRPr="00C61233">
              <w:rPr>
                <w:rFonts w:cs="Arial"/>
                <w:bCs/>
              </w:rPr>
              <w:t>enter an appropriate comment to your request.</w:t>
            </w:r>
          </w:p>
        </w:tc>
        <w:tc>
          <w:tcPr>
            <w:tcW w:w="3150" w:type="dxa"/>
            <w:tcBorders>
              <w:top w:val="single" w:sz="8" w:space="0" w:color="999999"/>
              <w:left w:val="single" w:sz="8" w:space="0" w:color="999999"/>
              <w:bottom w:val="single" w:sz="8" w:space="0" w:color="999999"/>
              <w:right w:val="single" w:sz="8" w:space="0" w:color="999999"/>
            </w:tcBorders>
          </w:tcPr>
          <w:p w14:paraId="7F952B8C" w14:textId="77777777" w:rsidR="00B57744" w:rsidRPr="00121F36" w:rsidRDefault="00B57744" w:rsidP="00B57744">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18B49CFD" w14:textId="77777777" w:rsidR="00B57744" w:rsidRPr="00121F36" w:rsidRDefault="00B57744" w:rsidP="00B57744"/>
        </w:tc>
        <w:tc>
          <w:tcPr>
            <w:tcW w:w="3150" w:type="dxa"/>
            <w:tcBorders>
              <w:top w:val="single" w:sz="8" w:space="0" w:color="999999"/>
              <w:left w:val="single" w:sz="8" w:space="0" w:color="999999"/>
              <w:bottom w:val="single" w:sz="8" w:space="0" w:color="999999"/>
              <w:right w:val="single" w:sz="8" w:space="0" w:color="999999"/>
            </w:tcBorders>
          </w:tcPr>
          <w:p w14:paraId="63F74497" w14:textId="77777777" w:rsidR="00B57744" w:rsidRPr="00121F36" w:rsidRDefault="00B57744" w:rsidP="00B57744"/>
        </w:tc>
        <w:tc>
          <w:tcPr>
            <w:tcW w:w="1174" w:type="dxa"/>
            <w:tcBorders>
              <w:top w:val="single" w:sz="8" w:space="0" w:color="999999"/>
              <w:left w:val="single" w:sz="8" w:space="0" w:color="999999"/>
              <w:bottom w:val="single" w:sz="8" w:space="0" w:color="999999"/>
              <w:right w:val="single" w:sz="8" w:space="0" w:color="999999"/>
            </w:tcBorders>
          </w:tcPr>
          <w:p w14:paraId="200F34EA" w14:textId="77777777" w:rsidR="00B57744" w:rsidRPr="00121F36" w:rsidRDefault="00B57744" w:rsidP="00B57744"/>
        </w:tc>
      </w:tr>
      <w:tr w:rsidR="00B57744" w:rsidRPr="00121F36" w14:paraId="0508D4BC"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04D040EB" w14:textId="0A570258" w:rsidR="00B57744" w:rsidRPr="00121F36" w:rsidRDefault="00B57744" w:rsidP="00B57744">
            <w:r>
              <w:lastRenderedPageBreak/>
              <w:t>8</w:t>
            </w:r>
          </w:p>
        </w:tc>
        <w:tc>
          <w:tcPr>
            <w:tcW w:w="1153" w:type="dxa"/>
            <w:tcBorders>
              <w:top w:val="single" w:sz="8" w:space="0" w:color="999999"/>
              <w:left w:val="single" w:sz="8" w:space="0" w:color="999999"/>
              <w:bottom w:val="single" w:sz="8" w:space="0" w:color="999999"/>
              <w:right w:val="single" w:sz="8" w:space="0" w:color="999999"/>
            </w:tcBorders>
          </w:tcPr>
          <w:p w14:paraId="445727B3" w14:textId="3C721A21" w:rsidR="00B57744" w:rsidRPr="00121F36" w:rsidRDefault="00B57744" w:rsidP="00B57744">
            <w:pPr>
              <w:rPr>
                <w:rStyle w:val="SAPEmphasis"/>
              </w:rPr>
            </w:pPr>
            <w:r>
              <w:rPr>
                <w:rStyle w:val="SAPEmphasis"/>
              </w:rPr>
              <w:t>Check Approvers</w:t>
            </w:r>
          </w:p>
        </w:tc>
        <w:tc>
          <w:tcPr>
            <w:tcW w:w="2070" w:type="dxa"/>
            <w:tcBorders>
              <w:top w:val="single" w:sz="8" w:space="0" w:color="999999"/>
              <w:left w:val="single" w:sz="8" w:space="0" w:color="999999"/>
              <w:bottom w:val="single" w:sz="8" w:space="0" w:color="999999"/>
              <w:right w:val="single" w:sz="8" w:space="0" w:color="999999"/>
            </w:tcBorders>
          </w:tcPr>
          <w:p w14:paraId="5E9ADDEF" w14:textId="6FC2C3F4" w:rsidR="00B57744" w:rsidRPr="00121F36" w:rsidRDefault="00B57744" w:rsidP="00B57744">
            <w:r w:rsidRPr="00C61233">
              <w:t xml:space="preserve">In the dialog box, </w:t>
            </w:r>
            <w:r w:rsidRPr="00C61233">
              <w:rPr>
                <w:rFonts w:cs="Arial"/>
                <w:bCs/>
              </w:rPr>
              <w:t xml:space="preserve">select the </w:t>
            </w:r>
            <w:r w:rsidRPr="00C61233">
              <w:rPr>
                <w:rStyle w:val="SAPScreenElement"/>
              </w:rPr>
              <w:t>View Workflow Participants</w:t>
            </w:r>
            <w:r>
              <w:rPr>
                <w:rFonts w:cs="Arial"/>
                <w:bCs/>
              </w:rPr>
              <w:t xml:space="preserve"> link to verify the approver</w:t>
            </w:r>
            <w:r w:rsidRPr="00C61233">
              <w:rPr>
                <w:rFonts w:cs="Arial"/>
                <w:bCs/>
              </w:rPr>
              <w:t>s of the request.</w:t>
            </w:r>
          </w:p>
        </w:tc>
        <w:tc>
          <w:tcPr>
            <w:tcW w:w="3150" w:type="dxa"/>
            <w:tcBorders>
              <w:top w:val="single" w:sz="8" w:space="0" w:color="999999"/>
              <w:left w:val="single" w:sz="8" w:space="0" w:color="999999"/>
              <w:bottom w:val="single" w:sz="8" w:space="0" w:color="999999"/>
              <w:right w:val="single" w:sz="8" w:space="0" w:color="999999"/>
            </w:tcBorders>
          </w:tcPr>
          <w:p w14:paraId="764106D8" w14:textId="1DD13A52" w:rsidR="00B57744" w:rsidRPr="00121F36" w:rsidRDefault="00B57744" w:rsidP="00B57744">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37B07153" w14:textId="1026C461" w:rsidR="00212B58" w:rsidRPr="00121F36" w:rsidRDefault="00212B58" w:rsidP="00D93A2E"/>
        </w:tc>
        <w:tc>
          <w:tcPr>
            <w:tcW w:w="3150" w:type="dxa"/>
            <w:tcBorders>
              <w:top w:val="single" w:sz="8" w:space="0" w:color="999999"/>
              <w:left w:val="single" w:sz="8" w:space="0" w:color="999999"/>
              <w:bottom w:val="single" w:sz="8" w:space="0" w:color="999999"/>
              <w:right w:val="single" w:sz="8" w:space="0" w:color="999999"/>
            </w:tcBorders>
          </w:tcPr>
          <w:p w14:paraId="06F84384" w14:textId="2117094B" w:rsidR="00B57744" w:rsidRPr="00121F36" w:rsidRDefault="002504BC">
            <w:r>
              <w:t xml:space="preserve">The </w:t>
            </w:r>
            <w:r w:rsidR="00CB294B" w:rsidRPr="00D64A47">
              <w:rPr>
                <w:rStyle w:val="SAPScreenElement"/>
                <w:color w:val="auto"/>
              </w:rPr>
              <w:t>H</w:t>
            </w:r>
            <w:r w:rsidRPr="00D64A47">
              <w:rPr>
                <w:rStyle w:val="SAPScreenElement"/>
                <w:color w:val="auto"/>
              </w:rPr>
              <w:t xml:space="preserve">eadcount </w:t>
            </w:r>
            <w:r w:rsidR="00CB294B" w:rsidRPr="00D64A47">
              <w:rPr>
                <w:rStyle w:val="SAPScreenElement"/>
                <w:color w:val="auto"/>
              </w:rPr>
              <w:t>A</w:t>
            </w:r>
            <w:r w:rsidRPr="00D64A47">
              <w:rPr>
                <w:rStyle w:val="SAPScreenElement"/>
                <w:color w:val="auto"/>
              </w:rPr>
              <w:t>pprover</w:t>
            </w:r>
            <w:r w:rsidRPr="00164638">
              <w:t xml:space="preserve"> </w:t>
            </w:r>
            <w:r w:rsidR="008E006B">
              <w:t>dynamic</w:t>
            </w:r>
            <w:r w:rsidR="008E006B" w:rsidRPr="00C61233">
              <w:t xml:space="preserve"> </w:t>
            </w:r>
            <w:r>
              <w:t xml:space="preserve">group and the </w:t>
            </w:r>
            <w:r w:rsidRPr="00D64A47">
              <w:rPr>
                <w:rStyle w:val="SAPScreenElement"/>
                <w:color w:val="auto"/>
              </w:rPr>
              <w:t xml:space="preserve">HR </w:t>
            </w:r>
            <w:r w:rsidR="00CB294B" w:rsidRPr="00D64A47">
              <w:rPr>
                <w:rStyle w:val="SAPScreenElement"/>
                <w:color w:val="auto"/>
              </w:rPr>
              <w:t>A</w:t>
            </w:r>
            <w:r w:rsidRPr="00D64A47">
              <w:rPr>
                <w:rStyle w:val="SAPScreenElement"/>
                <w:color w:val="auto"/>
              </w:rPr>
              <w:t>dministrator</w:t>
            </w:r>
            <w:r>
              <w:t xml:space="preserve"> </w:t>
            </w:r>
            <w:r w:rsidR="008E006B">
              <w:t>dynamic</w:t>
            </w:r>
            <w:r w:rsidR="008E006B" w:rsidRPr="00C61233">
              <w:t xml:space="preserve"> </w:t>
            </w:r>
            <w:r>
              <w:t>group are shown as approvers.</w:t>
            </w:r>
          </w:p>
        </w:tc>
        <w:tc>
          <w:tcPr>
            <w:tcW w:w="1174" w:type="dxa"/>
            <w:tcBorders>
              <w:top w:val="single" w:sz="8" w:space="0" w:color="999999"/>
              <w:left w:val="single" w:sz="8" w:space="0" w:color="999999"/>
              <w:bottom w:val="single" w:sz="8" w:space="0" w:color="999999"/>
              <w:right w:val="single" w:sz="8" w:space="0" w:color="999999"/>
            </w:tcBorders>
          </w:tcPr>
          <w:p w14:paraId="7D42C191" w14:textId="77777777" w:rsidR="00B57744" w:rsidRPr="00121F36" w:rsidRDefault="00B57744" w:rsidP="00B57744"/>
        </w:tc>
      </w:tr>
      <w:tr w:rsidR="00D93A2E" w:rsidRPr="00121F36" w14:paraId="3F2F7CCF"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2DEDEA72" w14:textId="488251EA" w:rsidR="00D93A2E" w:rsidRDefault="00D93A2E" w:rsidP="00D93A2E">
            <w:r>
              <w:t>9</w:t>
            </w:r>
          </w:p>
        </w:tc>
        <w:tc>
          <w:tcPr>
            <w:tcW w:w="1153" w:type="dxa"/>
            <w:tcBorders>
              <w:top w:val="single" w:sz="8" w:space="0" w:color="999999"/>
              <w:left w:val="single" w:sz="8" w:space="0" w:color="999999"/>
              <w:bottom w:val="single" w:sz="8" w:space="0" w:color="999999"/>
              <w:right w:val="single" w:sz="8" w:space="0" w:color="999999"/>
            </w:tcBorders>
          </w:tcPr>
          <w:p w14:paraId="1B47DC80" w14:textId="176B5580" w:rsidR="00D93A2E" w:rsidRDefault="00D93A2E" w:rsidP="00D93A2E">
            <w:pPr>
              <w:rPr>
                <w:rStyle w:val="SAPEmphasis"/>
              </w:rPr>
            </w:pPr>
            <w:r w:rsidRPr="00C61233">
              <w:rPr>
                <w:rStyle w:val="SAPEmphasis"/>
              </w:rPr>
              <w:t>Confirm Workflow</w:t>
            </w:r>
          </w:p>
        </w:tc>
        <w:tc>
          <w:tcPr>
            <w:tcW w:w="2070" w:type="dxa"/>
            <w:tcBorders>
              <w:top w:val="single" w:sz="8" w:space="0" w:color="999999"/>
              <w:left w:val="single" w:sz="8" w:space="0" w:color="999999"/>
              <w:bottom w:val="single" w:sz="8" w:space="0" w:color="999999"/>
              <w:right w:val="single" w:sz="8" w:space="0" w:color="999999"/>
            </w:tcBorders>
          </w:tcPr>
          <w:p w14:paraId="2EE2E01C" w14:textId="0BBBC2FB" w:rsidR="00D93A2E" w:rsidRPr="00C61233" w:rsidRDefault="00D93A2E" w:rsidP="00D93A2E">
            <w:r w:rsidRPr="00C61233">
              <w:rPr>
                <w:rFonts w:cs="Arial"/>
                <w:bCs/>
              </w:rPr>
              <w:t xml:space="preserve">Select the </w:t>
            </w:r>
            <w:r w:rsidRPr="00C61233">
              <w:rPr>
                <w:rStyle w:val="SAPScreenElement"/>
              </w:rPr>
              <w:t>Confirm</w:t>
            </w:r>
            <w:r w:rsidRPr="00C61233">
              <w:rPr>
                <w:rFonts w:cs="Arial"/>
                <w:bCs/>
              </w:rPr>
              <w:t xml:space="preserve"> button.</w:t>
            </w:r>
          </w:p>
        </w:tc>
        <w:tc>
          <w:tcPr>
            <w:tcW w:w="3150" w:type="dxa"/>
            <w:tcBorders>
              <w:top w:val="single" w:sz="8" w:space="0" w:color="999999"/>
              <w:left w:val="single" w:sz="8" w:space="0" w:color="999999"/>
              <w:bottom w:val="single" w:sz="8" w:space="0" w:color="999999"/>
              <w:right w:val="single" w:sz="8" w:space="0" w:color="999999"/>
            </w:tcBorders>
          </w:tcPr>
          <w:p w14:paraId="50BC6232" w14:textId="77777777" w:rsidR="00D93A2E" w:rsidRPr="00121F36" w:rsidRDefault="00D93A2E" w:rsidP="00D93A2E">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660FF1B4" w14:textId="6523AACE" w:rsidR="00D93A2E" w:rsidRPr="00C61233"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252CDF40" w14:textId="641944DA" w:rsidR="00D93A2E" w:rsidRDefault="00D93A2E" w:rsidP="00D93A2E">
            <w:pPr>
              <w:pStyle w:val="NoteParagraph"/>
              <w:ind w:left="0"/>
            </w:pPr>
            <w:r w:rsidRPr="00121F36">
              <w:t xml:space="preserve">The </w:t>
            </w:r>
            <w:r w:rsidRPr="00121F36">
              <w:rPr>
                <w:rStyle w:val="SAPScreenElement"/>
              </w:rPr>
              <w:t>Code</w:t>
            </w:r>
            <w:r w:rsidRPr="00121F36">
              <w:t xml:space="preserve"> </w:t>
            </w:r>
            <w:r>
              <w:t xml:space="preserve">of the new position has </w:t>
            </w:r>
            <w:r w:rsidRPr="00121F36">
              <w:t>been generated automatically.</w:t>
            </w:r>
          </w:p>
          <w:p w14:paraId="0CB8628E" w14:textId="7EA1B7A2" w:rsidR="00D93A2E" w:rsidRPr="00121F36" w:rsidRDefault="00D93A2E" w:rsidP="00D64A47">
            <w:pPr>
              <w:pStyle w:val="NoteParagraph"/>
              <w:ind w:left="0"/>
            </w:pPr>
            <w:r w:rsidRPr="00C61233">
              <w:t>The message</w:t>
            </w:r>
            <w:r w:rsidRPr="001B78D6">
              <w:rPr>
                <w:rStyle w:val="SAPUserEntry"/>
                <w:color w:val="auto"/>
              </w:rPr>
              <w:t xml:space="preserve"> This is non-actionable</w:t>
            </w:r>
            <w:r w:rsidRPr="001B78D6">
              <w:rPr>
                <w:b/>
              </w:rPr>
              <w:t xml:space="preserve"> </w:t>
            </w:r>
            <w:r w:rsidRPr="001B78D6">
              <w:rPr>
                <w:rStyle w:val="SAPUserEntry"/>
                <w:color w:val="auto"/>
              </w:rPr>
              <w:t>(to be approved)</w:t>
            </w:r>
            <w:r w:rsidRPr="001B78D6">
              <w:rPr>
                <w:b/>
              </w:rPr>
              <w:t xml:space="preserve"> </w:t>
            </w:r>
            <w:r w:rsidRPr="001B78D6">
              <w:rPr>
                <w:rStyle w:val="SAPUserEntry"/>
                <w:color w:val="auto"/>
              </w:rPr>
              <w:t xml:space="preserve">record </w:t>
            </w:r>
            <w:r w:rsidRPr="00C61233">
              <w:t xml:space="preserve">is displayed </w:t>
            </w:r>
            <w:r>
              <w:t xml:space="preserve">in the </w:t>
            </w:r>
            <w:r w:rsidRPr="00D93A2E">
              <w:rPr>
                <w:rStyle w:val="SAPScreenElement"/>
              </w:rPr>
              <w:t>Position:</w:t>
            </w:r>
            <w:r>
              <w:t xml:space="preserve"> </w:t>
            </w:r>
            <w:r w:rsidRPr="00121F36">
              <w:rPr>
                <w:rStyle w:val="SAPScreenElement"/>
              </w:rPr>
              <w:t>&lt;position title (code)&gt;</w:t>
            </w:r>
            <w:r w:rsidRPr="00C61233">
              <w:t xml:space="preserve"> dialog box</w:t>
            </w:r>
            <w:r>
              <w:t xml:space="preserve">. </w:t>
            </w:r>
            <w:r w:rsidRPr="00C61233">
              <w:t>The workflow has been sent to the next processor</w:t>
            </w:r>
            <w:r w:rsidR="00623631">
              <w:t xml:space="preserve">, namely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Pr="00C61233">
              <w:t>.</w:t>
            </w:r>
          </w:p>
        </w:tc>
        <w:tc>
          <w:tcPr>
            <w:tcW w:w="1174" w:type="dxa"/>
            <w:tcBorders>
              <w:top w:val="single" w:sz="8" w:space="0" w:color="999999"/>
              <w:left w:val="single" w:sz="8" w:space="0" w:color="999999"/>
              <w:bottom w:val="single" w:sz="8" w:space="0" w:color="999999"/>
              <w:right w:val="single" w:sz="8" w:space="0" w:color="999999"/>
            </w:tcBorders>
          </w:tcPr>
          <w:p w14:paraId="18A9A519" w14:textId="77777777" w:rsidR="00D93A2E" w:rsidRPr="00121F36" w:rsidRDefault="00D93A2E" w:rsidP="00D93A2E"/>
        </w:tc>
      </w:tr>
      <w:tr w:rsidR="00D93A2E" w:rsidRPr="00121F36" w14:paraId="16BE99EC"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474720FD" w14:textId="41BF4DFC" w:rsidR="00D93A2E" w:rsidRPr="00121F36" w:rsidRDefault="005505FA" w:rsidP="00D93A2E">
            <w:r>
              <w:t>10</w:t>
            </w:r>
          </w:p>
        </w:tc>
        <w:tc>
          <w:tcPr>
            <w:tcW w:w="1153" w:type="dxa"/>
            <w:tcBorders>
              <w:top w:val="single" w:sz="8" w:space="0" w:color="999999"/>
              <w:left w:val="single" w:sz="8" w:space="0" w:color="999999"/>
              <w:bottom w:val="single" w:sz="8" w:space="0" w:color="999999"/>
              <w:right w:val="single" w:sz="8" w:space="0" w:color="999999"/>
            </w:tcBorders>
          </w:tcPr>
          <w:p w14:paraId="0EC96D6B" w14:textId="413CE689" w:rsidR="00D93A2E" w:rsidRPr="00121F36" w:rsidRDefault="00D93A2E" w:rsidP="00D93A2E">
            <w:pPr>
              <w:rPr>
                <w:rStyle w:val="SAPEmphasis"/>
              </w:rPr>
            </w:pPr>
            <w:r>
              <w:rPr>
                <w:rStyle w:val="SAPEmphasis"/>
              </w:rPr>
              <w:t>Go Back to Position Org Chart</w:t>
            </w:r>
          </w:p>
        </w:tc>
        <w:tc>
          <w:tcPr>
            <w:tcW w:w="2070" w:type="dxa"/>
            <w:tcBorders>
              <w:top w:val="single" w:sz="8" w:space="0" w:color="999999"/>
              <w:left w:val="single" w:sz="8" w:space="0" w:color="999999"/>
              <w:bottom w:val="single" w:sz="8" w:space="0" w:color="999999"/>
              <w:right w:val="single" w:sz="8" w:space="0" w:color="999999"/>
            </w:tcBorders>
          </w:tcPr>
          <w:p w14:paraId="60775DBD" w14:textId="135AB25D" w:rsidR="00D93A2E" w:rsidRPr="00121F36" w:rsidRDefault="00D93A2E" w:rsidP="00D93A2E">
            <w:r w:rsidRPr="00121F36">
              <w:t xml:space="preserve">Choose </w:t>
            </w:r>
            <w:r w:rsidRPr="00121F36">
              <w:rPr>
                <w:rStyle w:val="SAPScreenElement"/>
              </w:rPr>
              <w:t>X (Cancel)</w:t>
            </w:r>
            <w:r w:rsidRPr="00121F36">
              <w:t xml:space="preserve"> to close the dialog box.</w:t>
            </w:r>
          </w:p>
        </w:tc>
        <w:tc>
          <w:tcPr>
            <w:tcW w:w="3150" w:type="dxa"/>
            <w:tcBorders>
              <w:top w:val="single" w:sz="8" w:space="0" w:color="999999"/>
              <w:left w:val="single" w:sz="8" w:space="0" w:color="999999"/>
              <w:bottom w:val="single" w:sz="8" w:space="0" w:color="999999"/>
              <w:right w:val="single" w:sz="8" w:space="0" w:color="999999"/>
            </w:tcBorders>
          </w:tcPr>
          <w:p w14:paraId="5E53FA85" w14:textId="77777777" w:rsidR="00D93A2E" w:rsidRPr="00121F36" w:rsidRDefault="00D93A2E" w:rsidP="00D93A2E"/>
        </w:tc>
        <w:tc>
          <w:tcPr>
            <w:tcW w:w="2880" w:type="dxa"/>
            <w:tcBorders>
              <w:top w:val="single" w:sz="8" w:space="0" w:color="999999"/>
              <w:left w:val="single" w:sz="8" w:space="0" w:color="999999"/>
              <w:bottom w:val="single" w:sz="8" w:space="0" w:color="999999"/>
              <w:right w:val="single" w:sz="8" w:space="0" w:color="999999"/>
            </w:tcBorders>
          </w:tcPr>
          <w:p w14:paraId="56BE9882"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8ED850C" w14:textId="09220C49" w:rsidR="00D93A2E" w:rsidRPr="00121F36" w:rsidRDefault="00D93A2E" w:rsidP="005505FA">
            <w:r>
              <w:t xml:space="preserve">You return to the </w:t>
            </w:r>
            <w:r w:rsidRPr="00121F36">
              <w:rPr>
                <w:rStyle w:val="SAPScreenElement"/>
              </w:rPr>
              <w:t>Position Org Chart</w:t>
            </w:r>
            <w:r w:rsidRPr="00121F36">
              <w:t xml:space="preserve"> </w:t>
            </w:r>
            <w:r>
              <w:t>screen</w:t>
            </w:r>
            <w:r w:rsidR="00623631">
              <w:t xml:space="preserve">. Note that the new position requested by you is not yet visible in the </w:t>
            </w:r>
            <w:r w:rsidR="00623631" w:rsidRPr="00121F36">
              <w:rPr>
                <w:rStyle w:val="SAPScreenElement"/>
              </w:rPr>
              <w:t>Position Org Chart</w:t>
            </w:r>
            <w:r w:rsidR="00623631">
              <w:t>.</w:t>
            </w:r>
          </w:p>
        </w:tc>
        <w:tc>
          <w:tcPr>
            <w:tcW w:w="1174" w:type="dxa"/>
            <w:tcBorders>
              <w:top w:val="single" w:sz="8" w:space="0" w:color="999999"/>
              <w:left w:val="single" w:sz="8" w:space="0" w:color="999999"/>
              <w:bottom w:val="single" w:sz="8" w:space="0" w:color="999999"/>
              <w:right w:val="single" w:sz="8" w:space="0" w:color="999999"/>
            </w:tcBorders>
          </w:tcPr>
          <w:p w14:paraId="7B1604AF" w14:textId="77777777" w:rsidR="00D93A2E" w:rsidRPr="00121F36" w:rsidRDefault="00D93A2E" w:rsidP="00D93A2E"/>
        </w:tc>
      </w:tr>
      <w:tr w:rsidR="00D93A2E" w:rsidRPr="00121F36" w14:paraId="6D4401BC"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75151B36" w14:textId="631F8F91" w:rsidR="00D93A2E" w:rsidRPr="00121F36" w:rsidRDefault="002504BC" w:rsidP="00D93A2E">
            <w:r>
              <w:t>11</w:t>
            </w:r>
          </w:p>
        </w:tc>
        <w:tc>
          <w:tcPr>
            <w:tcW w:w="1153" w:type="dxa"/>
            <w:tcBorders>
              <w:top w:val="single" w:sz="8" w:space="0" w:color="999999"/>
              <w:left w:val="single" w:sz="8" w:space="0" w:color="999999"/>
              <w:bottom w:val="single" w:sz="8" w:space="0" w:color="999999"/>
              <w:right w:val="single" w:sz="8" w:space="0" w:color="999999"/>
            </w:tcBorders>
          </w:tcPr>
          <w:p w14:paraId="45C1EE16" w14:textId="77777777" w:rsidR="00D93A2E" w:rsidRPr="00121F36" w:rsidRDefault="00D93A2E" w:rsidP="00D93A2E">
            <w:pPr>
              <w:rPr>
                <w:rStyle w:val="SAPEmphasis"/>
              </w:rPr>
            </w:pPr>
            <w:r w:rsidRPr="00121F36">
              <w:rPr>
                <w:rStyle w:val="SAPEmphasis"/>
              </w:rPr>
              <w:t>Create Peer Position</w:t>
            </w:r>
          </w:p>
        </w:tc>
        <w:tc>
          <w:tcPr>
            <w:tcW w:w="2070" w:type="dxa"/>
            <w:tcBorders>
              <w:top w:val="single" w:sz="8" w:space="0" w:color="999999"/>
              <w:left w:val="single" w:sz="8" w:space="0" w:color="999999"/>
              <w:bottom w:val="single" w:sz="8" w:space="0" w:color="999999"/>
              <w:right w:val="single" w:sz="8" w:space="0" w:color="999999"/>
            </w:tcBorders>
          </w:tcPr>
          <w:p w14:paraId="3BD7AB6B" w14:textId="487EA683" w:rsidR="00D93A2E" w:rsidRPr="00121F36" w:rsidRDefault="008125F5" w:rsidP="0042082E">
            <w:r>
              <w:t>Click on the</w:t>
            </w:r>
            <w:r w:rsidR="00D93A2E" w:rsidRPr="00121F36">
              <w:t xml:space="preserve"> position</w:t>
            </w:r>
            <w:r w:rsidR="00D93A2E">
              <w:t xml:space="preserve">, which you want to use as template for creating another position. </w:t>
            </w:r>
            <w:r w:rsidR="00D93A2E" w:rsidRPr="00121F36">
              <w:t xml:space="preserve">In the upcoming </w:t>
            </w:r>
            <w:r w:rsidR="00D93A2E" w:rsidRPr="0024284D">
              <w:t xml:space="preserve">side </w:t>
            </w:r>
            <w:r w:rsidR="00E13999" w:rsidRPr="0024284D">
              <w:t>panel,</w:t>
            </w:r>
            <w:r w:rsidR="00D93A2E">
              <w:t xml:space="preserve"> next to the position choose</w:t>
            </w:r>
            <w:r w:rsidR="00D93A2E" w:rsidRPr="00340992">
              <w:t xml:space="preserve"> the </w:t>
            </w:r>
            <w:r w:rsidR="00D93A2E" w:rsidRPr="00340992">
              <w:rPr>
                <w:rStyle w:val="SAPScreenElement"/>
              </w:rPr>
              <w:t>Show Menu</w:t>
            </w:r>
            <w:r w:rsidR="00D93A2E" w:rsidRPr="00340992">
              <w:t xml:space="preserve"> </w:t>
            </w:r>
            <w:r w:rsidR="00D93A2E" w:rsidRPr="008E454C">
              <w:rPr>
                <w:noProof/>
              </w:rPr>
              <w:drawing>
                <wp:inline distT="0" distB="0" distL="0" distR="0" wp14:anchorId="5472223A" wp14:editId="42E410D2">
                  <wp:extent cx="225425" cy="21399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00D93A2E" w:rsidRPr="00340992">
              <w:t xml:space="preserve"> icon, and in the upcoming small callout </w:t>
            </w:r>
            <w:r w:rsidR="00D93A2E" w:rsidRPr="008E454C">
              <w:t xml:space="preserve">choose </w:t>
            </w:r>
            <w:r w:rsidR="00D93A2E" w:rsidRPr="00BB16D3">
              <w:rPr>
                <w:rStyle w:val="SAPScreenElement"/>
              </w:rPr>
              <w:t>Add</w:t>
            </w:r>
            <w:r w:rsidR="00D93A2E" w:rsidRPr="00121F36">
              <w:rPr>
                <w:rStyle w:val="SAPScreenElement"/>
              </w:rPr>
              <w:t xml:space="preserve"> Peer Position</w:t>
            </w:r>
            <w:r w:rsidR="00D93A2E" w:rsidRPr="00121F36">
              <w:t>.</w:t>
            </w:r>
          </w:p>
        </w:tc>
        <w:tc>
          <w:tcPr>
            <w:tcW w:w="3150" w:type="dxa"/>
            <w:tcBorders>
              <w:top w:val="single" w:sz="8" w:space="0" w:color="999999"/>
              <w:left w:val="single" w:sz="8" w:space="0" w:color="999999"/>
              <w:bottom w:val="single" w:sz="8" w:space="0" w:color="999999"/>
              <w:right w:val="single" w:sz="8" w:space="0" w:color="999999"/>
            </w:tcBorders>
          </w:tcPr>
          <w:p w14:paraId="5BD7F126" w14:textId="77777777" w:rsidR="00D93A2E" w:rsidRPr="00121F36" w:rsidRDefault="00D93A2E" w:rsidP="00D93A2E"/>
        </w:tc>
        <w:tc>
          <w:tcPr>
            <w:tcW w:w="2880" w:type="dxa"/>
            <w:tcBorders>
              <w:top w:val="single" w:sz="8" w:space="0" w:color="999999"/>
              <w:left w:val="single" w:sz="8" w:space="0" w:color="999999"/>
              <w:bottom w:val="single" w:sz="8" w:space="0" w:color="999999"/>
              <w:right w:val="single" w:sz="8" w:space="0" w:color="999999"/>
            </w:tcBorders>
          </w:tcPr>
          <w:p w14:paraId="7E206387" w14:textId="74320D0B" w:rsidR="00FF0EFA" w:rsidRDefault="00FF0EFA" w:rsidP="00D93A2E">
            <w:r>
              <w:t>The position to be chosen as template for creating a new peer position can be any position below your position.</w:t>
            </w:r>
          </w:p>
          <w:p w14:paraId="064B3160" w14:textId="71FDFA0A"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0DB1D8F0" w14:textId="77777777" w:rsidR="00D93A2E" w:rsidRPr="00121F36" w:rsidRDefault="00D93A2E" w:rsidP="00D93A2E">
            <w:r w:rsidRPr="00121F36">
              <w:t xml:space="preserve">The </w:t>
            </w:r>
            <w:r w:rsidRPr="00121F36">
              <w:rPr>
                <w:rStyle w:val="SAPScreenElement"/>
              </w:rPr>
              <w:t>Position</w:t>
            </w:r>
            <w:r w:rsidRPr="00121F36">
              <w:t xml:space="preserve"> dialog box opens having several fields pre-populated with the details of the chosen position. The </w:t>
            </w:r>
            <w:r w:rsidRPr="00121F36">
              <w:rPr>
                <w:rStyle w:val="SAPScreenElement"/>
              </w:rPr>
              <w:t>Higher-Level Position</w:t>
            </w:r>
            <w:r w:rsidRPr="00121F36">
              <w:t xml:space="preserve"> field is filled with the higher-level position of the selected position and is read-only.</w:t>
            </w:r>
          </w:p>
        </w:tc>
        <w:tc>
          <w:tcPr>
            <w:tcW w:w="1174" w:type="dxa"/>
            <w:tcBorders>
              <w:top w:val="single" w:sz="8" w:space="0" w:color="999999"/>
              <w:left w:val="single" w:sz="8" w:space="0" w:color="999999"/>
              <w:bottom w:val="single" w:sz="8" w:space="0" w:color="999999"/>
              <w:right w:val="single" w:sz="8" w:space="0" w:color="999999"/>
            </w:tcBorders>
          </w:tcPr>
          <w:p w14:paraId="7ADC3757" w14:textId="77777777" w:rsidR="00D93A2E" w:rsidRPr="00121F36" w:rsidRDefault="00D93A2E" w:rsidP="00D93A2E"/>
        </w:tc>
      </w:tr>
      <w:tr w:rsidR="00D93A2E" w:rsidRPr="00121F36" w14:paraId="2B4D58F6" w14:textId="77777777" w:rsidTr="00682FD8">
        <w:trPr>
          <w:trHeight w:val="357"/>
        </w:trPr>
        <w:tc>
          <w:tcPr>
            <w:tcW w:w="709" w:type="dxa"/>
            <w:vMerge w:val="restart"/>
            <w:tcBorders>
              <w:top w:val="single" w:sz="8" w:space="0" w:color="999999"/>
              <w:left w:val="single" w:sz="8" w:space="0" w:color="999999"/>
              <w:right w:val="single" w:sz="8" w:space="0" w:color="999999"/>
            </w:tcBorders>
          </w:tcPr>
          <w:p w14:paraId="65037052" w14:textId="376E43C0" w:rsidR="00D93A2E" w:rsidRPr="00121F36" w:rsidRDefault="002504BC" w:rsidP="00D93A2E">
            <w:r>
              <w:t>12</w:t>
            </w:r>
          </w:p>
        </w:tc>
        <w:tc>
          <w:tcPr>
            <w:tcW w:w="1153" w:type="dxa"/>
            <w:vMerge w:val="restart"/>
            <w:tcBorders>
              <w:top w:val="single" w:sz="8" w:space="0" w:color="999999"/>
              <w:left w:val="single" w:sz="8" w:space="0" w:color="999999"/>
              <w:right w:val="single" w:sz="8" w:space="0" w:color="999999"/>
            </w:tcBorders>
          </w:tcPr>
          <w:p w14:paraId="4FF8F0B3" w14:textId="77777777" w:rsidR="00D93A2E" w:rsidRPr="00121F36" w:rsidRDefault="00D93A2E" w:rsidP="00D93A2E">
            <w:pPr>
              <w:rPr>
                <w:rStyle w:val="SAPEmphasis"/>
              </w:rPr>
            </w:pPr>
            <w:r w:rsidRPr="00121F36">
              <w:rPr>
                <w:rStyle w:val="SAPEmphasis"/>
              </w:rPr>
              <w:t>Fill-in Position Fields</w:t>
            </w:r>
          </w:p>
        </w:tc>
        <w:tc>
          <w:tcPr>
            <w:tcW w:w="2070" w:type="dxa"/>
            <w:vMerge w:val="restart"/>
            <w:tcBorders>
              <w:top w:val="single" w:sz="8" w:space="0" w:color="999999"/>
              <w:left w:val="single" w:sz="8" w:space="0" w:color="999999"/>
              <w:right w:val="single" w:sz="8" w:space="0" w:color="999999"/>
            </w:tcBorders>
          </w:tcPr>
          <w:p w14:paraId="1C36E6FC" w14:textId="77777777" w:rsidR="00D93A2E" w:rsidRPr="00121F36" w:rsidRDefault="00D93A2E" w:rsidP="00D93A2E">
            <w:r w:rsidRPr="00121F36">
              <w:t>Fill in the details of the new position you want to create at the same level with the position you have chosen:</w:t>
            </w:r>
          </w:p>
          <w:p w14:paraId="014810DE" w14:textId="77777777" w:rsidR="00D93A2E" w:rsidRPr="00121F36" w:rsidRDefault="00D93A2E" w:rsidP="00D93A2E"/>
          <w:p w14:paraId="44BBB46B" w14:textId="77777777" w:rsidR="00D93A2E" w:rsidRPr="00121F36" w:rsidRDefault="00D93A2E" w:rsidP="00D93A2E">
            <w:pPr>
              <w:pStyle w:val="SAPNoteHeading"/>
              <w:ind w:left="0"/>
            </w:pPr>
            <w:r w:rsidRPr="00121F36">
              <w:rPr>
                <w:noProof/>
              </w:rPr>
              <w:drawing>
                <wp:inline distT="0" distB="0" distL="0" distR="0" wp14:anchorId="21D9D4BE" wp14:editId="3CC348A0">
                  <wp:extent cx="228600" cy="2286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158D9039" w14:textId="2BBD50D2" w:rsidR="00D93A2E" w:rsidRPr="00121F36" w:rsidRDefault="00D93A2E" w:rsidP="00E13999">
            <w:r w:rsidRPr="00121F36">
              <w:t xml:space="preserve">If you set fields </w:t>
            </w:r>
            <w:r w:rsidRPr="00121F36">
              <w:rPr>
                <w:rStyle w:val="SAPScreenElement"/>
              </w:rPr>
              <w:t>Subject to Position Control</w:t>
            </w:r>
            <w:r w:rsidRPr="00121F36">
              <w:t xml:space="preserve"> to</w:t>
            </w:r>
            <w:r w:rsidRPr="00D64A47">
              <w:rPr>
                <w:rStyle w:val="SAPUserEntry"/>
              </w:rPr>
              <w:t xml:space="preserve"> </w:t>
            </w:r>
            <w:r w:rsidRPr="00121F36">
              <w:rPr>
                <w:rStyle w:val="SAPUserEntry"/>
              </w:rPr>
              <w:t>Yes</w:t>
            </w:r>
            <w:r w:rsidRPr="00121F36">
              <w:t xml:space="preserve">, </w:t>
            </w:r>
            <w:r w:rsidRPr="00121F36">
              <w:rPr>
                <w:rStyle w:val="SAPScreenElement"/>
              </w:rPr>
              <w:t>Type</w:t>
            </w:r>
            <w:r w:rsidRPr="00121F36">
              <w:t xml:space="preserve"> to</w:t>
            </w:r>
            <w:r w:rsidRPr="00D64A47">
              <w:rPr>
                <w:rStyle w:val="SAPUserEntry"/>
              </w:rPr>
              <w:t xml:space="preserve"> </w:t>
            </w:r>
            <w:r w:rsidRPr="00121F36">
              <w:rPr>
                <w:rStyle w:val="SAPUserEntry"/>
              </w:rPr>
              <w:t>SP</w:t>
            </w:r>
            <w:r w:rsidRPr="00D64A47">
              <w:rPr>
                <w:rStyle w:val="SAPUserEntry"/>
              </w:rPr>
              <w:t xml:space="preserve"> </w:t>
            </w:r>
            <w:r w:rsidRPr="00121F36">
              <w:t xml:space="preserve">and </w:t>
            </w:r>
            <w:r w:rsidRPr="00121F36">
              <w:rPr>
                <w:rStyle w:val="SAPScreenElement"/>
              </w:rPr>
              <w:t>Mass Position</w:t>
            </w:r>
            <w:r w:rsidRPr="00121F36">
              <w:t xml:space="preserve"> to</w:t>
            </w:r>
            <w:r w:rsidRPr="00D64A47">
              <w:rPr>
                <w:rStyle w:val="SAPUserEntry"/>
              </w:rPr>
              <w:t xml:space="preserve"> </w:t>
            </w:r>
            <w:r w:rsidRPr="00121F36">
              <w:rPr>
                <w:rStyle w:val="SAPUserEntry"/>
              </w:rPr>
              <w:t>Yes</w:t>
            </w:r>
            <w:r w:rsidRPr="00121F36">
              <w:t xml:space="preserve">, make sure to maintain an appropriate value for </w:t>
            </w:r>
            <w:r w:rsidRPr="00121F36">
              <w:rPr>
                <w:rStyle w:val="SAPScreenElement"/>
              </w:rPr>
              <w:t>FTE</w:t>
            </w:r>
            <w:r w:rsidRPr="00121F36">
              <w:t xml:space="preserve"> in order to be able to hire several employees on that position.</w:t>
            </w:r>
            <w:r w:rsidR="00E13999">
              <w:t xml:space="preserve"> </w:t>
            </w:r>
            <w:r w:rsidRPr="00121F36">
              <w:t>Refer also to the additional information maintained for the mentioned fields.</w:t>
            </w:r>
          </w:p>
        </w:tc>
        <w:tc>
          <w:tcPr>
            <w:tcW w:w="3150" w:type="dxa"/>
            <w:tcBorders>
              <w:top w:val="single" w:sz="8" w:space="0" w:color="999999"/>
              <w:left w:val="single" w:sz="8" w:space="0" w:color="999999"/>
              <w:bottom w:val="single" w:sz="8" w:space="0" w:color="999999"/>
              <w:right w:val="single" w:sz="8" w:space="0" w:color="999999"/>
            </w:tcBorders>
          </w:tcPr>
          <w:p w14:paraId="72E28B2F" w14:textId="77777777" w:rsidR="00D93A2E" w:rsidRPr="00121F36" w:rsidRDefault="00D93A2E" w:rsidP="00D93A2E">
            <w:r w:rsidRPr="00121F36">
              <w:rPr>
                <w:rStyle w:val="SAPScreenElement"/>
              </w:rPr>
              <w:t>Title</w:t>
            </w:r>
            <w:r w:rsidRPr="00121F36">
              <w:t>: enter as appropriate</w:t>
            </w:r>
          </w:p>
        </w:tc>
        <w:tc>
          <w:tcPr>
            <w:tcW w:w="2880" w:type="dxa"/>
            <w:tcBorders>
              <w:top w:val="single" w:sz="8" w:space="0" w:color="999999"/>
              <w:left w:val="single" w:sz="8" w:space="0" w:color="999999"/>
              <w:bottom w:val="single" w:sz="8" w:space="0" w:color="999999"/>
              <w:right w:val="single" w:sz="8" w:space="0" w:color="999999"/>
            </w:tcBorders>
          </w:tcPr>
          <w:p w14:paraId="780277EA" w14:textId="77777777" w:rsidR="00D93A2E" w:rsidRPr="00121F36" w:rsidRDefault="00D93A2E" w:rsidP="00D93A2E"/>
        </w:tc>
        <w:tc>
          <w:tcPr>
            <w:tcW w:w="3150" w:type="dxa"/>
            <w:vMerge w:val="restart"/>
            <w:tcBorders>
              <w:top w:val="single" w:sz="8" w:space="0" w:color="999999"/>
              <w:left w:val="single" w:sz="8" w:space="0" w:color="999999"/>
              <w:right w:val="single" w:sz="8" w:space="0" w:color="999999"/>
            </w:tcBorders>
          </w:tcPr>
          <w:p w14:paraId="11BF574D"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7484F239" w14:textId="77777777" w:rsidR="00D93A2E" w:rsidRPr="00121F36" w:rsidRDefault="00D93A2E" w:rsidP="00D93A2E"/>
        </w:tc>
      </w:tr>
      <w:tr w:rsidR="00D93A2E" w:rsidRPr="00121F36" w14:paraId="6571D441" w14:textId="77777777" w:rsidTr="00682FD8">
        <w:trPr>
          <w:trHeight w:val="357"/>
        </w:trPr>
        <w:tc>
          <w:tcPr>
            <w:tcW w:w="709" w:type="dxa"/>
            <w:vMerge/>
            <w:tcBorders>
              <w:left w:val="single" w:sz="8" w:space="0" w:color="999999"/>
              <w:right w:val="single" w:sz="8" w:space="0" w:color="999999"/>
            </w:tcBorders>
          </w:tcPr>
          <w:p w14:paraId="515AB0B4" w14:textId="77777777" w:rsidR="00D93A2E" w:rsidRPr="00121F36" w:rsidRDefault="00D93A2E" w:rsidP="00D93A2E"/>
        </w:tc>
        <w:tc>
          <w:tcPr>
            <w:tcW w:w="1153" w:type="dxa"/>
            <w:vMerge/>
            <w:tcBorders>
              <w:left w:val="single" w:sz="8" w:space="0" w:color="999999"/>
              <w:right w:val="single" w:sz="8" w:space="0" w:color="999999"/>
            </w:tcBorders>
          </w:tcPr>
          <w:p w14:paraId="1F39D357"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086D844E"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C7953B0" w14:textId="77777777" w:rsidR="00D93A2E" w:rsidRPr="00121F36" w:rsidRDefault="00D93A2E" w:rsidP="00D93A2E">
            <w:r w:rsidRPr="00121F36">
              <w:rPr>
                <w:rStyle w:val="SAPScreenElement"/>
              </w:rPr>
              <w:t>Status:</w:t>
            </w:r>
            <w:r w:rsidRPr="00121F36">
              <w:t xml:space="preserve"> defaults to</w:t>
            </w:r>
            <w:r w:rsidRPr="00D64A47">
              <w:rPr>
                <w:rStyle w:val="SAPUserEntry"/>
              </w:rPr>
              <w:t xml:space="preserve"> </w:t>
            </w:r>
            <w:r w:rsidRPr="00340992">
              <w:rPr>
                <w:rStyle w:val="SAPUserEntry"/>
              </w:rPr>
              <w:t>Active</w:t>
            </w:r>
            <w:r w:rsidRPr="00121F36">
              <w:t>; leave as is</w:t>
            </w:r>
            <w:r w:rsidRPr="00121F36" w:rsidDel="00937B52">
              <w:rPr>
                <w:rStyle w:val="SAPScreenElement"/>
              </w:rPr>
              <w:t xml:space="preserve"> </w:t>
            </w:r>
          </w:p>
        </w:tc>
        <w:tc>
          <w:tcPr>
            <w:tcW w:w="2880" w:type="dxa"/>
            <w:tcBorders>
              <w:top w:val="single" w:sz="8" w:space="0" w:color="999999"/>
              <w:left w:val="single" w:sz="8" w:space="0" w:color="999999"/>
              <w:bottom w:val="single" w:sz="8" w:space="0" w:color="999999"/>
              <w:right w:val="single" w:sz="8" w:space="0" w:color="999999"/>
            </w:tcBorders>
          </w:tcPr>
          <w:p w14:paraId="058C7F5A" w14:textId="77777777" w:rsidR="00D93A2E" w:rsidRPr="00121F36" w:rsidRDefault="00D93A2E" w:rsidP="00D93A2E"/>
        </w:tc>
        <w:tc>
          <w:tcPr>
            <w:tcW w:w="3150" w:type="dxa"/>
            <w:vMerge/>
            <w:tcBorders>
              <w:left w:val="single" w:sz="8" w:space="0" w:color="999999"/>
              <w:right w:val="single" w:sz="8" w:space="0" w:color="999999"/>
            </w:tcBorders>
          </w:tcPr>
          <w:p w14:paraId="79FE4F46"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2C341762" w14:textId="77777777" w:rsidR="00D93A2E" w:rsidRPr="00121F36" w:rsidRDefault="00D93A2E" w:rsidP="00D93A2E"/>
        </w:tc>
      </w:tr>
      <w:tr w:rsidR="00D93A2E" w:rsidRPr="00121F36" w14:paraId="5F51E328" w14:textId="77777777" w:rsidTr="00682FD8">
        <w:trPr>
          <w:trHeight w:val="357"/>
        </w:trPr>
        <w:tc>
          <w:tcPr>
            <w:tcW w:w="709" w:type="dxa"/>
            <w:vMerge/>
            <w:tcBorders>
              <w:left w:val="single" w:sz="8" w:space="0" w:color="999999"/>
              <w:right w:val="single" w:sz="8" w:space="0" w:color="999999"/>
            </w:tcBorders>
          </w:tcPr>
          <w:p w14:paraId="5AE8B0A8" w14:textId="77777777" w:rsidR="00D93A2E" w:rsidRPr="00121F36" w:rsidRDefault="00D93A2E" w:rsidP="00D93A2E"/>
        </w:tc>
        <w:tc>
          <w:tcPr>
            <w:tcW w:w="1153" w:type="dxa"/>
            <w:vMerge/>
            <w:tcBorders>
              <w:left w:val="single" w:sz="8" w:space="0" w:color="999999"/>
              <w:right w:val="single" w:sz="8" w:space="0" w:color="999999"/>
            </w:tcBorders>
          </w:tcPr>
          <w:p w14:paraId="2BCDFE37"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189E4E03"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0C238E41" w14:textId="77777777" w:rsidR="00D93A2E" w:rsidRPr="00121F36" w:rsidRDefault="00D93A2E" w:rsidP="00D93A2E">
            <w:pPr>
              <w:rPr>
                <w:rStyle w:val="SAPScreenElement"/>
              </w:rPr>
            </w:pPr>
            <w:r w:rsidRPr="00121F36">
              <w:rPr>
                <w:rStyle w:val="SAPScreenElement"/>
              </w:rPr>
              <w:t>Start Date</w:t>
            </w:r>
            <w:r w:rsidRPr="00121F36">
              <w:t>: enter as appropriate using calendar help</w:t>
            </w:r>
          </w:p>
        </w:tc>
        <w:tc>
          <w:tcPr>
            <w:tcW w:w="2880" w:type="dxa"/>
            <w:tcBorders>
              <w:top w:val="single" w:sz="8" w:space="0" w:color="999999"/>
              <w:left w:val="single" w:sz="8" w:space="0" w:color="999999"/>
              <w:bottom w:val="single" w:sz="8" w:space="0" w:color="999999"/>
              <w:right w:val="single" w:sz="8" w:space="0" w:color="999999"/>
            </w:tcBorders>
          </w:tcPr>
          <w:p w14:paraId="4B14F9D4" w14:textId="1C29E8CE" w:rsidR="00D93A2E" w:rsidRPr="00121F36" w:rsidRDefault="002504BC" w:rsidP="00D93A2E">
            <w:r>
              <w:t>Today’s date is defaulted.</w:t>
            </w:r>
          </w:p>
        </w:tc>
        <w:tc>
          <w:tcPr>
            <w:tcW w:w="3150" w:type="dxa"/>
            <w:vMerge/>
            <w:tcBorders>
              <w:left w:val="single" w:sz="8" w:space="0" w:color="999999"/>
              <w:right w:val="single" w:sz="8" w:space="0" w:color="999999"/>
            </w:tcBorders>
          </w:tcPr>
          <w:p w14:paraId="7EC105EA"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4E0CE249" w14:textId="77777777" w:rsidR="00D93A2E" w:rsidRPr="00121F36" w:rsidRDefault="00D93A2E" w:rsidP="00D93A2E"/>
        </w:tc>
      </w:tr>
      <w:tr w:rsidR="00D93A2E" w:rsidRPr="00121F36" w14:paraId="30361087" w14:textId="77777777" w:rsidTr="00682FD8">
        <w:trPr>
          <w:trHeight w:val="357"/>
        </w:trPr>
        <w:tc>
          <w:tcPr>
            <w:tcW w:w="709" w:type="dxa"/>
            <w:vMerge/>
            <w:tcBorders>
              <w:left w:val="single" w:sz="8" w:space="0" w:color="999999"/>
              <w:right w:val="single" w:sz="8" w:space="0" w:color="999999"/>
            </w:tcBorders>
          </w:tcPr>
          <w:p w14:paraId="63847129" w14:textId="77777777" w:rsidR="00D93A2E" w:rsidRPr="00121F36" w:rsidRDefault="00D93A2E" w:rsidP="00D93A2E"/>
        </w:tc>
        <w:tc>
          <w:tcPr>
            <w:tcW w:w="1153" w:type="dxa"/>
            <w:vMerge/>
            <w:tcBorders>
              <w:left w:val="single" w:sz="8" w:space="0" w:color="999999"/>
              <w:right w:val="single" w:sz="8" w:space="0" w:color="999999"/>
            </w:tcBorders>
          </w:tcPr>
          <w:p w14:paraId="6AF626DB"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003D8E28"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54834BE7" w14:textId="77777777" w:rsidR="00D93A2E" w:rsidRPr="00121F36" w:rsidRDefault="00D93A2E" w:rsidP="00D93A2E">
            <w:pPr>
              <w:rPr>
                <w:rStyle w:val="SAPScreenElement"/>
              </w:rPr>
            </w:pPr>
            <w:r w:rsidRPr="00121F36">
              <w:rPr>
                <w:rStyle w:val="SAPScreenElement"/>
              </w:rPr>
              <w:t>To Be Hired:</w:t>
            </w:r>
            <w:r w:rsidRPr="00121F36">
              <w:t xml:space="preserve"> defaults to</w:t>
            </w:r>
            <w:r w:rsidRPr="00D64A47">
              <w:rPr>
                <w:rStyle w:val="SAPUserEntry"/>
              </w:rPr>
              <w:t xml:space="preserve"> </w:t>
            </w:r>
            <w:r w:rsidRPr="00340992">
              <w:rPr>
                <w:rStyle w:val="SAPUserEntry"/>
              </w:rPr>
              <w:t>Yes</w:t>
            </w:r>
            <w:r w:rsidRPr="00121F36">
              <w:t>; leave as is</w:t>
            </w:r>
          </w:p>
        </w:tc>
        <w:tc>
          <w:tcPr>
            <w:tcW w:w="2880" w:type="dxa"/>
            <w:tcBorders>
              <w:top w:val="single" w:sz="8" w:space="0" w:color="999999"/>
              <w:left w:val="single" w:sz="8" w:space="0" w:color="999999"/>
              <w:bottom w:val="single" w:sz="8" w:space="0" w:color="999999"/>
              <w:right w:val="single" w:sz="8" w:space="0" w:color="999999"/>
            </w:tcBorders>
          </w:tcPr>
          <w:p w14:paraId="4C03BFAD" w14:textId="77777777" w:rsidR="00D93A2E" w:rsidRPr="00121F36" w:rsidRDefault="00D93A2E" w:rsidP="00D93A2E"/>
        </w:tc>
        <w:tc>
          <w:tcPr>
            <w:tcW w:w="3150" w:type="dxa"/>
            <w:vMerge/>
            <w:tcBorders>
              <w:left w:val="single" w:sz="8" w:space="0" w:color="999999"/>
              <w:right w:val="single" w:sz="8" w:space="0" w:color="999999"/>
            </w:tcBorders>
          </w:tcPr>
          <w:p w14:paraId="46DD2125"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2C4D655B" w14:textId="77777777" w:rsidR="00D93A2E" w:rsidRPr="00121F36" w:rsidRDefault="00D93A2E" w:rsidP="00D93A2E"/>
        </w:tc>
      </w:tr>
      <w:tr w:rsidR="00D93A2E" w:rsidRPr="00121F36" w14:paraId="0CCBABE9" w14:textId="77777777" w:rsidTr="00682FD8">
        <w:trPr>
          <w:trHeight w:val="357"/>
        </w:trPr>
        <w:tc>
          <w:tcPr>
            <w:tcW w:w="709" w:type="dxa"/>
            <w:vMerge/>
            <w:tcBorders>
              <w:left w:val="single" w:sz="8" w:space="0" w:color="999999"/>
              <w:right w:val="single" w:sz="8" w:space="0" w:color="999999"/>
            </w:tcBorders>
          </w:tcPr>
          <w:p w14:paraId="4FCDA0DA" w14:textId="77777777" w:rsidR="00D93A2E" w:rsidRPr="00121F36" w:rsidRDefault="00D93A2E" w:rsidP="00D93A2E"/>
        </w:tc>
        <w:tc>
          <w:tcPr>
            <w:tcW w:w="1153" w:type="dxa"/>
            <w:vMerge/>
            <w:tcBorders>
              <w:left w:val="single" w:sz="8" w:space="0" w:color="999999"/>
              <w:right w:val="single" w:sz="8" w:space="0" w:color="999999"/>
            </w:tcBorders>
          </w:tcPr>
          <w:p w14:paraId="1EA0AACE"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14C571FC"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75B29F85" w14:textId="48E45D67" w:rsidR="00D93A2E" w:rsidRPr="00121F36" w:rsidRDefault="00D93A2E" w:rsidP="00D93A2E">
            <w:pPr>
              <w:rPr>
                <w:rStyle w:val="SAPScreenElement"/>
              </w:rPr>
            </w:pPr>
            <w:r w:rsidRPr="00121F36">
              <w:rPr>
                <w:rStyle w:val="SAPScreenElement"/>
              </w:rPr>
              <w:t>FTE:</w:t>
            </w:r>
            <w:r w:rsidRPr="00340992">
              <w:t xml:space="preserve"> </w:t>
            </w:r>
            <w:r w:rsidRPr="00121F36">
              <w:rPr>
                <w:rStyle w:val="SAPUserEntry"/>
              </w:rPr>
              <w:t>1</w:t>
            </w:r>
            <w:r w:rsidRPr="00D64A47">
              <w:rPr>
                <w:rStyle w:val="SAPUserEntry"/>
              </w:rPr>
              <w:t xml:space="preserve"> </w:t>
            </w:r>
            <w:r w:rsidRPr="00121F36">
              <w:t>is defaulted; adapt if appropriate</w:t>
            </w:r>
          </w:p>
        </w:tc>
        <w:tc>
          <w:tcPr>
            <w:tcW w:w="2880" w:type="dxa"/>
            <w:tcBorders>
              <w:top w:val="single" w:sz="8" w:space="0" w:color="999999"/>
              <w:left w:val="single" w:sz="8" w:space="0" w:color="999999"/>
              <w:bottom w:val="single" w:sz="8" w:space="0" w:color="999999"/>
              <w:right w:val="single" w:sz="8" w:space="0" w:color="999999"/>
            </w:tcBorders>
          </w:tcPr>
          <w:p w14:paraId="609E9C63" w14:textId="77777777" w:rsidR="00D93A2E" w:rsidRPr="00121F36" w:rsidRDefault="00D93A2E" w:rsidP="00D93A2E"/>
        </w:tc>
        <w:tc>
          <w:tcPr>
            <w:tcW w:w="3150" w:type="dxa"/>
            <w:vMerge/>
            <w:tcBorders>
              <w:left w:val="single" w:sz="8" w:space="0" w:color="999999"/>
              <w:right w:val="single" w:sz="8" w:space="0" w:color="999999"/>
            </w:tcBorders>
          </w:tcPr>
          <w:p w14:paraId="3FE27189"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6D2A5A00" w14:textId="77777777" w:rsidR="00D93A2E" w:rsidRPr="00121F36" w:rsidRDefault="00D93A2E" w:rsidP="00D93A2E"/>
        </w:tc>
      </w:tr>
      <w:tr w:rsidR="00D93A2E" w:rsidRPr="00121F36" w14:paraId="778DD152" w14:textId="77777777" w:rsidTr="00682FD8">
        <w:trPr>
          <w:trHeight w:val="357"/>
        </w:trPr>
        <w:tc>
          <w:tcPr>
            <w:tcW w:w="709" w:type="dxa"/>
            <w:vMerge/>
            <w:tcBorders>
              <w:left w:val="single" w:sz="8" w:space="0" w:color="999999"/>
              <w:right w:val="single" w:sz="8" w:space="0" w:color="999999"/>
            </w:tcBorders>
          </w:tcPr>
          <w:p w14:paraId="2524D4ED" w14:textId="77777777" w:rsidR="00D93A2E" w:rsidRPr="00121F36" w:rsidRDefault="00D93A2E" w:rsidP="00D93A2E"/>
        </w:tc>
        <w:tc>
          <w:tcPr>
            <w:tcW w:w="1153" w:type="dxa"/>
            <w:vMerge/>
            <w:tcBorders>
              <w:left w:val="single" w:sz="8" w:space="0" w:color="999999"/>
              <w:right w:val="single" w:sz="8" w:space="0" w:color="999999"/>
            </w:tcBorders>
          </w:tcPr>
          <w:p w14:paraId="11093F53"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2ACF019C"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27D88D3" w14:textId="133CFF89" w:rsidR="00D93A2E" w:rsidRPr="00121F36" w:rsidRDefault="00D93A2E" w:rsidP="00D93A2E">
            <w:pPr>
              <w:rPr>
                <w:rStyle w:val="SAPScreenElement"/>
              </w:rPr>
            </w:pPr>
            <w:r w:rsidRPr="00121F36">
              <w:rPr>
                <w:rStyle w:val="SAPScreenElement"/>
              </w:rPr>
              <w:t>Type:</w:t>
            </w:r>
            <w:r w:rsidRPr="00121F36">
              <w:t xml:space="preserve"> </w:t>
            </w:r>
            <w:r w:rsidR="00E1726A" w:rsidRPr="00121F36">
              <w:t>select from drop-down</w:t>
            </w:r>
            <w:r w:rsidR="00E1726A" w:rsidRPr="004B28B0">
              <w:rPr>
                <w:rStyle w:val="SAPUserEntry"/>
              </w:rPr>
              <w:t xml:space="preserve"> </w:t>
            </w:r>
            <w:r w:rsidR="00E1726A">
              <w:rPr>
                <w:rStyle w:val="SAPUserEntry"/>
              </w:rPr>
              <w:t>R</w:t>
            </w:r>
            <w:r w:rsidR="00E1726A" w:rsidRPr="00121F36">
              <w:rPr>
                <w:rStyle w:val="SAPUserEntry"/>
              </w:rPr>
              <w:t>P</w:t>
            </w:r>
            <w:r w:rsidR="00E1726A" w:rsidRPr="004B28B0">
              <w:rPr>
                <w:rStyle w:val="SAPUserEntry"/>
              </w:rPr>
              <w:t xml:space="preserve"> </w:t>
            </w:r>
            <w:r w:rsidR="00E1726A">
              <w:t>in case of a</w:t>
            </w:r>
            <w:r w:rsidR="00E1726A" w:rsidRPr="00D64A47">
              <w:rPr>
                <w:rStyle w:val="SAPUserEntry"/>
              </w:rPr>
              <w:t xml:space="preserve"> </w:t>
            </w:r>
            <w:r w:rsidR="00E1726A">
              <w:rPr>
                <w:rStyle w:val="SAPUserEntry"/>
                <w:b w:val="0"/>
                <w:color w:val="auto"/>
              </w:rPr>
              <w:t>Regular</w:t>
            </w:r>
            <w:r w:rsidR="00E1726A" w:rsidRPr="00121F36">
              <w:rPr>
                <w:rStyle w:val="SAPUserEntry"/>
                <w:b w:val="0"/>
                <w:color w:val="auto"/>
              </w:rPr>
              <w:t xml:space="preserve"> Position</w:t>
            </w:r>
            <w:r w:rsidR="00E1726A">
              <w:t xml:space="preserve">, </w:t>
            </w:r>
            <w:r w:rsidR="00E1726A" w:rsidRPr="00121F36">
              <w:t>o</w:t>
            </w:r>
            <w:r w:rsidR="00E1726A">
              <w:t>r</w:t>
            </w:r>
            <w:r w:rsidR="00E1726A" w:rsidRPr="004B28B0">
              <w:rPr>
                <w:rStyle w:val="SAPUserEntry"/>
              </w:rPr>
              <w:t xml:space="preserve"> </w:t>
            </w:r>
            <w:r w:rsidR="00E1726A" w:rsidRPr="00121F36">
              <w:rPr>
                <w:rStyle w:val="SAPUserEntry"/>
              </w:rPr>
              <w:t>SP</w:t>
            </w:r>
            <w:r w:rsidR="00E1726A" w:rsidRPr="00121F36">
              <w:t xml:space="preserve"> (meaning</w:t>
            </w:r>
            <w:r w:rsidR="00E1726A" w:rsidRPr="00D64A47">
              <w:rPr>
                <w:rStyle w:val="SAPUserEntry"/>
              </w:rPr>
              <w:t xml:space="preserve"> </w:t>
            </w:r>
            <w:r w:rsidR="00E1726A" w:rsidRPr="00121F36">
              <w:rPr>
                <w:rStyle w:val="SAPUserEntry"/>
                <w:b w:val="0"/>
                <w:color w:val="auto"/>
              </w:rPr>
              <w:t>Shared Position</w:t>
            </w:r>
            <w:r w:rsidR="00E1726A" w:rsidRPr="00121F36">
              <w:t>) in case multiple incumbents are allowed</w:t>
            </w:r>
          </w:p>
        </w:tc>
        <w:tc>
          <w:tcPr>
            <w:tcW w:w="2880" w:type="dxa"/>
            <w:tcBorders>
              <w:top w:val="single" w:sz="8" w:space="0" w:color="999999"/>
              <w:left w:val="single" w:sz="8" w:space="0" w:color="999999"/>
              <w:bottom w:val="single" w:sz="8" w:space="0" w:color="999999"/>
              <w:right w:val="single" w:sz="8" w:space="0" w:color="999999"/>
            </w:tcBorders>
          </w:tcPr>
          <w:p w14:paraId="04F6E79D" w14:textId="2623EFC8" w:rsidR="00D93A2E" w:rsidRPr="00121F36" w:rsidRDefault="00D93A2E" w:rsidP="00D93A2E"/>
        </w:tc>
        <w:tc>
          <w:tcPr>
            <w:tcW w:w="3150" w:type="dxa"/>
            <w:vMerge/>
            <w:tcBorders>
              <w:left w:val="single" w:sz="8" w:space="0" w:color="999999"/>
              <w:right w:val="single" w:sz="8" w:space="0" w:color="999999"/>
            </w:tcBorders>
          </w:tcPr>
          <w:p w14:paraId="0F20272A"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5F8B216A" w14:textId="77777777" w:rsidR="00D93A2E" w:rsidRPr="00121F36" w:rsidRDefault="00D93A2E" w:rsidP="00D93A2E"/>
        </w:tc>
      </w:tr>
      <w:tr w:rsidR="00D93A2E" w:rsidRPr="00121F36" w14:paraId="048D5540" w14:textId="77777777" w:rsidTr="00682FD8">
        <w:trPr>
          <w:trHeight w:val="357"/>
        </w:trPr>
        <w:tc>
          <w:tcPr>
            <w:tcW w:w="709" w:type="dxa"/>
            <w:vMerge/>
            <w:tcBorders>
              <w:left w:val="single" w:sz="8" w:space="0" w:color="999999"/>
              <w:right w:val="single" w:sz="8" w:space="0" w:color="999999"/>
            </w:tcBorders>
          </w:tcPr>
          <w:p w14:paraId="6E71767A" w14:textId="77777777" w:rsidR="00D93A2E" w:rsidRPr="00121F36" w:rsidRDefault="00D93A2E" w:rsidP="00D93A2E"/>
        </w:tc>
        <w:tc>
          <w:tcPr>
            <w:tcW w:w="1153" w:type="dxa"/>
            <w:vMerge/>
            <w:tcBorders>
              <w:left w:val="single" w:sz="8" w:space="0" w:color="999999"/>
              <w:right w:val="single" w:sz="8" w:space="0" w:color="999999"/>
            </w:tcBorders>
          </w:tcPr>
          <w:p w14:paraId="11DB1BD0"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1DC6A6D9"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8FB93B8" w14:textId="5B48BF7B" w:rsidR="00D93A2E" w:rsidRPr="00121F36" w:rsidDel="005D08E7" w:rsidRDefault="00D93A2E" w:rsidP="00D93A2E">
            <w:pPr>
              <w:rPr>
                <w:rStyle w:val="SAPScreenElement"/>
              </w:rPr>
            </w:pPr>
            <w:r w:rsidRPr="00121F36">
              <w:rPr>
                <w:rStyle w:val="SAPScreenElement"/>
              </w:rPr>
              <w:t xml:space="preserve">Subject to Position Control: </w:t>
            </w:r>
            <w:r>
              <w:t>s</w:t>
            </w:r>
            <w:r w:rsidRPr="001062BE">
              <w:t>elect</w:t>
            </w:r>
            <w:r>
              <w:t xml:space="preserve"> for example</w:t>
            </w:r>
            <w:r>
              <w:rPr>
                <w:rStyle w:val="SAPUserEntry"/>
              </w:rPr>
              <w:t xml:space="preserve"> </w:t>
            </w:r>
            <w:r w:rsidRPr="00121F36">
              <w:rPr>
                <w:rStyle w:val="SAPUserEntry"/>
              </w:rPr>
              <w:t>Yes</w:t>
            </w:r>
            <w:r w:rsidRPr="004B28B0">
              <w:rPr>
                <w:rStyle w:val="SAPUserEntry"/>
              </w:rPr>
              <w:t xml:space="preserve"> </w:t>
            </w:r>
            <w:r w:rsidRPr="00121F36">
              <w:t>from drop-down</w:t>
            </w:r>
          </w:p>
        </w:tc>
        <w:tc>
          <w:tcPr>
            <w:tcW w:w="2880" w:type="dxa"/>
            <w:tcBorders>
              <w:top w:val="single" w:sz="8" w:space="0" w:color="999999"/>
              <w:left w:val="single" w:sz="8" w:space="0" w:color="999999"/>
              <w:bottom w:val="single" w:sz="8" w:space="0" w:color="999999"/>
              <w:right w:val="single" w:sz="8" w:space="0" w:color="999999"/>
            </w:tcBorders>
          </w:tcPr>
          <w:p w14:paraId="165EDF39" w14:textId="382E4FC8" w:rsidR="00D93A2E" w:rsidRPr="00121F36" w:rsidRDefault="00D93A2E" w:rsidP="00D93A2E">
            <w:r w:rsidRPr="00121F36">
              <w:t>If set to</w:t>
            </w:r>
            <w:r w:rsidRPr="004B28B0">
              <w:rPr>
                <w:rStyle w:val="SAPUserEntry"/>
              </w:rPr>
              <w:t xml:space="preserve"> </w:t>
            </w:r>
            <w:r w:rsidRPr="00121F36">
              <w:rPr>
                <w:rStyle w:val="SAPUserEntry"/>
              </w:rPr>
              <w:t>Yes</w:t>
            </w:r>
            <w:r w:rsidRPr="00121F36">
              <w:t xml:space="preserve">, the </w:t>
            </w:r>
            <w:r w:rsidRPr="00121F36">
              <w:rPr>
                <w:rStyle w:val="SAPScreenElement"/>
              </w:rPr>
              <w:t>FTE</w:t>
            </w:r>
            <w:r w:rsidRPr="00121F36">
              <w:t xml:space="preserve"> value on a position will be checked. In case as result of a hiring/rehiring action the number of incumbents is exceeding the </w:t>
            </w:r>
            <w:r w:rsidRPr="00121F36">
              <w:rPr>
                <w:rStyle w:val="SAPScreenElement"/>
              </w:rPr>
              <w:t>FTE</w:t>
            </w:r>
            <w:r w:rsidRPr="00121F36">
              <w:t xml:space="preserve"> value, the hiring/rehiring on this position will be denied.</w:t>
            </w:r>
          </w:p>
        </w:tc>
        <w:tc>
          <w:tcPr>
            <w:tcW w:w="3150" w:type="dxa"/>
            <w:vMerge/>
            <w:tcBorders>
              <w:left w:val="single" w:sz="8" w:space="0" w:color="999999"/>
              <w:right w:val="single" w:sz="8" w:space="0" w:color="999999"/>
            </w:tcBorders>
          </w:tcPr>
          <w:p w14:paraId="50A65E54"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197DA771" w14:textId="77777777" w:rsidR="00D93A2E" w:rsidRPr="00121F36" w:rsidRDefault="00D93A2E" w:rsidP="00D93A2E"/>
        </w:tc>
      </w:tr>
      <w:tr w:rsidR="00D93A2E" w:rsidRPr="00121F36" w14:paraId="353456A8" w14:textId="77777777" w:rsidTr="00682FD8">
        <w:trPr>
          <w:trHeight w:val="357"/>
        </w:trPr>
        <w:tc>
          <w:tcPr>
            <w:tcW w:w="709" w:type="dxa"/>
            <w:vMerge/>
            <w:tcBorders>
              <w:left w:val="single" w:sz="8" w:space="0" w:color="999999"/>
              <w:right w:val="single" w:sz="8" w:space="0" w:color="999999"/>
            </w:tcBorders>
          </w:tcPr>
          <w:p w14:paraId="3D0C1865" w14:textId="77777777" w:rsidR="00D93A2E" w:rsidRPr="00121F36" w:rsidRDefault="00D93A2E" w:rsidP="00D93A2E"/>
        </w:tc>
        <w:tc>
          <w:tcPr>
            <w:tcW w:w="1153" w:type="dxa"/>
            <w:vMerge/>
            <w:tcBorders>
              <w:left w:val="single" w:sz="8" w:space="0" w:color="999999"/>
              <w:right w:val="single" w:sz="8" w:space="0" w:color="999999"/>
            </w:tcBorders>
          </w:tcPr>
          <w:p w14:paraId="1410B19C"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5F7A7C1F"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78F891EB" w14:textId="63B77682" w:rsidR="00D93A2E" w:rsidRPr="00121F36" w:rsidRDefault="00D93A2E" w:rsidP="00D93A2E">
            <w:r w:rsidRPr="00121F36">
              <w:rPr>
                <w:rStyle w:val="SAPScreenElement"/>
              </w:rPr>
              <w:t>Mass Position:</w:t>
            </w:r>
            <w:r w:rsidRPr="00121F36">
              <w:t xml:space="preserve"> only in case multiple incumbents are allowed select</w:t>
            </w:r>
            <w:r w:rsidRPr="004B28B0">
              <w:rPr>
                <w:rStyle w:val="SAPUserEntry"/>
              </w:rPr>
              <w:t xml:space="preserve"> </w:t>
            </w:r>
            <w:r w:rsidRPr="00121F36">
              <w:rPr>
                <w:rStyle w:val="SAPUserEntry"/>
              </w:rPr>
              <w:t>Yes</w:t>
            </w:r>
            <w:r w:rsidRPr="00121F36">
              <w:t xml:space="preserve"> from drop-down; else leave</w:t>
            </w:r>
            <w:r w:rsidRPr="004B28B0">
              <w:rPr>
                <w:rStyle w:val="SAPUserEntry"/>
              </w:rPr>
              <w:t xml:space="preserve"> </w:t>
            </w:r>
            <w:r w:rsidRPr="00121F36">
              <w:rPr>
                <w:rStyle w:val="SAPUserEntry"/>
              </w:rPr>
              <w:t>No</w:t>
            </w:r>
            <w:r w:rsidRPr="00121F36">
              <w:rPr>
                <w:b/>
              </w:rPr>
              <w:t xml:space="preserve"> </w:t>
            </w:r>
          </w:p>
        </w:tc>
        <w:tc>
          <w:tcPr>
            <w:tcW w:w="2880" w:type="dxa"/>
            <w:tcBorders>
              <w:top w:val="single" w:sz="8" w:space="0" w:color="999999"/>
              <w:left w:val="single" w:sz="8" w:space="0" w:color="999999"/>
              <w:bottom w:val="single" w:sz="8" w:space="0" w:color="999999"/>
              <w:right w:val="single" w:sz="8" w:space="0" w:color="999999"/>
            </w:tcBorders>
          </w:tcPr>
          <w:p w14:paraId="7302CA59" w14:textId="77777777" w:rsidR="00D93A2E" w:rsidRPr="00121F36" w:rsidRDefault="00D93A2E" w:rsidP="00D93A2E">
            <w:pPr>
              <w:pStyle w:val="SAPNoteHeading"/>
              <w:ind w:left="0"/>
            </w:pPr>
            <w:r w:rsidRPr="00121F36">
              <w:rPr>
                <w:noProof/>
              </w:rPr>
              <w:drawing>
                <wp:inline distT="0" distB="0" distL="0" distR="0" wp14:anchorId="2AC60688" wp14:editId="09F5522C">
                  <wp:extent cx="2286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32A3A881" w14:textId="77777777" w:rsidR="002718FC" w:rsidRDefault="00D93A2E" w:rsidP="00D93A2E">
            <w:pPr>
              <w:rPr>
                <w:ins w:id="429" w:author="Author" w:date="2018-02-16T18:20:00Z"/>
              </w:rPr>
            </w:pPr>
            <w:r w:rsidRPr="00121F36">
              <w:t>If you select</w:t>
            </w:r>
            <w:r w:rsidRPr="004B28B0">
              <w:rPr>
                <w:rStyle w:val="SAPUserEntry"/>
              </w:rPr>
              <w:t xml:space="preserve"> </w:t>
            </w:r>
            <w:r w:rsidRPr="00121F36">
              <w:rPr>
                <w:rStyle w:val="SAPUserEntry"/>
              </w:rPr>
              <w:t>Yes</w:t>
            </w:r>
            <w:r w:rsidRPr="00121F36">
              <w:t>, then you must enter value</w:t>
            </w:r>
            <w:r w:rsidRPr="004B28B0">
              <w:rPr>
                <w:rStyle w:val="SAPUserEntry"/>
              </w:rPr>
              <w:t xml:space="preserve"> </w:t>
            </w:r>
            <w:r w:rsidRPr="00121F36">
              <w:rPr>
                <w:rStyle w:val="SAPUserEntry"/>
              </w:rPr>
              <w:t>SP</w:t>
            </w:r>
            <w:r w:rsidRPr="004B28B0">
              <w:rPr>
                <w:rStyle w:val="SAPUserEntry"/>
              </w:rPr>
              <w:t xml:space="preserve"> </w:t>
            </w:r>
            <w:r w:rsidRPr="00121F36">
              <w:t xml:space="preserve">in </w:t>
            </w:r>
            <w:r w:rsidRPr="00121F36">
              <w:rPr>
                <w:rStyle w:val="SAPScreenElement"/>
              </w:rPr>
              <w:t>Type</w:t>
            </w:r>
            <w:r w:rsidRPr="00121F36">
              <w:t xml:space="preserve"> field, otherwise the system does not react correctly when for one of the incumbents of a shared position a position reclassification or position transfer is required. </w:t>
            </w:r>
          </w:p>
          <w:p w14:paraId="4AB1CEFB" w14:textId="77777777" w:rsidR="002718FC" w:rsidRPr="00121F36" w:rsidRDefault="002718FC" w:rsidP="002718FC">
            <w:pPr>
              <w:rPr>
                <w:ins w:id="430" w:author="Author" w:date="2018-02-16T18:20:00Z"/>
                <w:rFonts w:ascii="BentonSans Regular" w:hAnsi="BentonSans Regular"/>
                <w:color w:val="666666"/>
                <w:sz w:val="22"/>
              </w:rPr>
            </w:pPr>
            <w:ins w:id="431" w:author="Author" w:date="2018-02-16T18:20:00Z">
              <w:r w:rsidRPr="00121F36">
                <w:rPr>
                  <w:noProof/>
                </w:rPr>
                <w:drawing>
                  <wp:inline distT="0" distB="0" distL="0" distR="0" wp14:anchorId="19448AC2" wp14:editId="758BFE47">
                    <wp:extent cx="228600" cy="228600"/>
                    <wp:effectExtent l="0" t="0" r="0" b="0"/>
                    <wp:docPr id="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ins>
          </w:p>
          <w:p w14:paraId="4D199A6A" w14:textId="73BB12AA" w:rsidR="00D93A2E" w:rsidRPr="00121F36" w:rsidRDefault="002718FC" w:rsidP="00D93A2E">
            <w:ins w:id="432" w:author="Author" w:date="2018-02-16T18:20:00Z">
              <w:r>
                <w:t xml:space="preserve">In case the </w:t>
              </w:r>
              <w:r w:rsidRPr="00CA265D">
                <w:rPr>
                  <w:rStyle w:val="SAPEmphasis"/>
                </w:rPr>
                <w:t>Core</w:t>
              </w:r>
              <w:r>
                <w:t xml:space="preserve"> content has been deployed with the SAP </w:t>
              </w:r>
              <w:r>
                <w:lastRenderedPageBreak/>
                <w:t xml:space="preserve">Best Practices, </w:t>
              </w:r>
              <w:del w:id="433" w:author="Author" w:date="2018-03-06T06:57:00Z">
                <w:r w:rsidDel="009173C6">
                  <w:delText xml:space="preserve">then </w:delText>
                </w:r>
              </w:del>
              <w:r>
                <w:t xml:space="preserve">you can refer </w:t>
              </w:r>
              <w:commentRangeStart w:id="434"/>
              <w:r>
                <w:t>f</w:t>
              </w:r>
              <w:r w:rsidRPr="00121F36">
                <w:t xml:space="preserve">or details on position reclassification or position transfer to test script of scope item </w:t>
              </w:r>
              <w:r w:rsidRPr="00CA265D">
                <w:rPr>
                  <w:rStyle w:val="SAPScreenElement"/>
                  <w:color w:val="auto"/>
                </w:rPr>
                <w:t>FJ1</w:t>
              </w:r>
              <w:r w:rsidRPr="00121F36">
                <w:t>.</w:t>
              </w:r>
              <w:commentRangeEnd w:id="434"/>
              <w:r>
                <w:rPr>
                  <w:rStyle w:val="CommentReference"/>
                </w:rPr>
                <w:commentReference w:id="434"/>
              </w:r>
            </w:ins>
            <w:commentRangeStart w:id="435"/>
            <w:del w:id="436" w:author="Author" w:date="2018-02-16T18:21:00Z">
              <w:r w:rsidR="00D93A2E" w:rsidRPr="00121F36" w:rsidDel="002718FC">
                <w:delText xml:space="preserve">For details on position reclassification or position transfer, refer to test script of scope item </w:delText>
              </w:r>
              <w:r w:rsidR="00D93A2E" w:rsidRPr="00121F36" w:rsidDel="002718FC">
                <w:rPr>
                  <w:rStyle w:val="SAPEmphasis"/>
                </w:rPr>
                <w:delText>FJ1</w:delText>
              </w:r>
              <w:r w:rsidR="00D93A2E" w:rsidRPr="00121F36" w:rsidDel="002718FC">
                <w:delText>.</w:delText>
              </w:r>
              <w:commentRangeEnd w:id="435"/>
              <w:r w:rsidR="00E55445" w:rsidDel="002718FC">
                <w:rPr>
                  <w:rStyle w:val="CommentReference"/>
                </w:rPr>
                <w:commentReference w:id="435"/>
              </w:r>
            </w:del>
          </w:p>
        </w:tc>
        <w:tc>
          <w:tcPr>
            <w:tcW w:w="3150" w:type="dxa"/>
            <w:vMerge/>
            <w:tcBorders>
              <w:left w:val="single" w:sz="8" w:space="0" w:color="999999"/>
              <w:right w:val="single" w:sz="8" w:space="0" w:color="999999"/>
            </w:tcBorders>
          </w:tcPr>
          <w:p w14:paraId="6A45A581"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0CEB2D45" w14:textId="77777777" w:rsidR="00D93A2E" w:rsidRPr="00121F36" w:rsidRDefault="00D93A2E" w:rsidP="00D93A2E"/>
        </w:tc>
      </w:tr>
      <w:tr w:rsidR="00D93A2E" w:rsidRPr="00121F36" w14:paraId="06701567" w14:textId="77777777" w:rsidTr="00682FD8">
        <w:trPr>
          <w:trHeight w:val="357"/>
        </w:trPr>
        <w:tc>
          <w:tcPr>
            <w:tcW w:w="709" w:type="dxa"/>
            <w:vMerge/>
            <w:tcBorders>
              <w:left w:val="single" w:sz="8" w:space="0" w:color="999999"/>
              <w:right w:val="single" w:sz="8" w:space="0" w:color="999999"/>
            </w:tcBorders>
          </w:tcPr>
          <w:p w14:paraId="33ED336A" w14:textId="77777777" w:rsidR="00D93A2E" w:rsidRPr="00121F36" w:rsidRDefault="00D93A2E" w:rsidP="00D93A2E"/>
        </w:tc>
        <w:tc>
          <w:tcPr>
            <w:tcW w:w="1153" w:type="dxa"/>
            <w:vMerge/>
            <w:tcBorders>
              <w:left w:val="single" w:sz="8" w:space="0" w:color="999999"/>
              <w:right w:val="single" w:sz="8" w:space="0" w:color="999999"/>
            </w:tcBorders>
          </w:tcPr>
          <w:p w14:paraId="2DDA2ED1"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2642E271"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EF5CCB5" w14:textId="77777777" w:rsidR="00D93A2E" w:rsidRPr="00121F36" w:rsidRDefault="00D93A2E" w:rsidP="00D93A2E">
            <w:r w:rsidRPr="00121F36">
              <w:rPr>
                <w:rStyle w:val="SAPScreenElement"/>
              </w:rPr>
              <w:t>Job Code:</w:t>
            </w:r>
            <w:r w:rsidRPr="00121F36" w:rsidDel="00F71E31">
              <w:t xml:space="preserve"> </w:t>
            </w:r>
            <w:r w:rsidRPr="00121F36">
              <w:t xml:space="preserve">select from drop-down </w:t>
            </w:r>
          </w:p>
        </w:tc>
        <w:tc>
          <w:tcPr>
            <w:tcW w:w="2880" w:type="dxa"/>
            <w:tcBorders>
              <w:top w:val="single" w:sz="8" w:space="0" w:color="999999"/>
              <w:left w:val="single" w:sz="8" w:space="0" w:color="999999"/>
              <w:bottom w:val="single" w:sz="8" w:space="0" w:color="999999"/>
              <w:right w:val="single" w:sz="8" w:space="0" w:color="999999"/>
            </w:tcBorders>
          </w:tcPr>
          <w:p w14:paraId="66BB3CC7" w14:textId="77777777" w:rsidR="00D93A2E" w:rsidRPr="00121F36" w:rsidRDefault="00D93A2E" w:rsidP="00D93A2E">
            <w:r w:rsidRPr="00121F36">
              <w:t xml:space="preserve">Following fields will be auto-populated from the value you have chosen: </w:t>
            </w:r>
            <w:r w:rsidRPr="00121F36">
              <w:rPr>
                <w:rStyle w:val="SAPScreenElement"/>
              </w:rPr>
              <w:t>Job Title</w:t>
            </w:r>
            <w:r w:rsidRPr="00121F36">
              <w:t xml:space="preserve">, </w:t>
            </w:r>
            <w:r w:rsidRPr="00121F36">
              <w:rPr>
                <w:rStyle w:val="SAPScreenElement"/>
              </w:rPr>
              <w:t>Job Level</w:t>
            </w:r>
            <w:r w:rsidRPr="00121F36">
              <w:t xml:space="preserve">, </w:t>
            </w:r>
            <w:r w:rsidRPr="00121F36">
              <w:rPr>
                <w:rStyle w:val="SAPScreenElement"/>
              </w:rPr>
              <w:t>Regular/Temporary</w:t>
            </w:r>
            <w:r w:rsidRPr="00121F36">
              <w:t xml:space="preserve">, and </w:t>
            </w:r>
            <w:r w:rsidRPr="00121F36">
              <w:rPr>
                <w:rStyle w:val="SAPScreenElement"/>
              </w:rPr>
              <w:t>Pay Grade</w:t>
            </w:r>
            <w:r w:rsidRPr="00121F36">
              <w:t>; adapt if needed, else leave as is</w:t>
            </w:r>
          </w:p>
        </w:tc>
        <w:tc>
          <w:tcPr>
            <w:tcW w:w="3150" w:type="dxa"/>
            <w:vMerge/>
            <w:tcBorders>
              <w:left w:val="single" w:sz="8" w:space="0" w:color="999999"/>
              <w:right w:val="single" w:sz="8" w:space="0" w:color="999999"/>
            </w:tcBorders>
          </w:tcPr>
          <w:p w14:paraId="38179667"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7BF1CDC6" w14:textId="77777777" w:rsidR="00D93A2E" w:rsidRPr="00121F36" w:rsidRDefault="00D93A2E" w:rsidP="00D93A2E"/>
        </w:tc>
      </w:tr>
      <w:tr w:rsidR="00D93A2E" w:rsidRPr="00121F36" w14:paraId="25EA27DF" w14:textId="77777777" w:rsidTr="00682FD8">
        <w:trPr>
          <w:trHeight w:val="357"/>
        </w:trPr>
        <w:tc>
          <w:tcPr>
            <w:tcW w:w="709" w:type="dxa"/>
            <w:vMerge/>
            <w:tcBorders>
              <w:left w:val="single" w:sz="8" w:space="0" w:color="999999"/>
              <w:right w:val="single" w:sz="8" w:space="0" w:color="999999"/>
            </w:tcBorders>
          </w:tcPr>
          <w:p w14:paraId="017BC2A7" w14:textId="77777777" w:rsidR="00D93A2E" w:rsidRPr="00121F36" w:rsidRDefault="00D93A2E" w:rsidP="00D93A2E"/>
        </w:tc>
        <w:tc>
          <w:tcPr>
            <w:tcW w:w="1153" w:type="dxa"/>
            <w:vMerge/>
            <w:tcBorders>
              <w:left w:val="single" w:sz="8" w:space="0" w:color="999999"/>
              <w:right w:val="single" w:sz="8" w:space="0" w:color="999999"/>
            </w:tcBorders>
          </w:tcPr>
          <w:p w14:paraId="03E738A5"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5874B95B"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10F7ABDD" w14:textId="67E4EA3D" w:rsidR="00D93A2E" w:rsidRPr="008828BA" w:rsidRDefault="00D93A2E" w:rsidP="00D93A2E">
            <w:pPr>
              <w:rPr>
                <w:rStyle w:val="SAPScreenElement"/>
              </w:rPr>
            </w:pPr>
            <w:r>
              <w:rPr>
                <w:rStyle w:val="SAPScreenElement"/>
              </w:rPr>
              <w:t>Country:</w:t>
            </w:r>
            <w:r>
              <w:t xml:space="preserve"> select from drop-down, </w:t>
            </w:r>
            <w:r w:rsidR="007F5019">
              <w:t xml:space="preserve">the same value as selected in activity # 3 of preliminary step </w:t>
            </w:r>
            <w:r w:rsidR="007F5019">
              <w:rPr>
                <w:rStyle w:val="SAPTextReference"/>
              </w:rPr>
              <w:t>Creating First Position in the Instance</w:t>
            </w:r>
          </w:p>
        </w:tc>
        <w:tc>
          <w:tcPr>
            <w:tcW w:w="2880" w:type="dxa"/>
            <w:tcBorders>
              <w:top w:val="single" w:sz="8" w:space="0" w:color="999999"/>
              <w:left w:val="single" w:sz="8" w:space="0" w:color="999999"/>
              <w:bottom w:val="single" w:sz="8" w:space="0" w:color="999999"/>
              <w:right w:val="single" w:sz="8" w:space="0" w:color="999999"/>
            </w:tcBorders>
          </w:tcPr>
          <w:p w14:paraId="088902AC" w14:textId="2D72A9E4" w:rsidR="00D93A2E" w:rsidRPr="00121F36" w:rsidRDefault="00D93A2E" w:rsidP="00D93A2E">
            <w:r>
              <w:t>This is a custom field and it is the customer’s choice to set it up or not. If set up, this field is used for filtering the value list of employee class based on the country chosen.</w:t>
            </w:r>
          </w:p>
        </w:tc>
        <w:tc>
          <w:tcPr>
            <w:tcW w:w="3150" w:type="dxa"/>
            <w:vMerge/>
            <w:tcBorders>
              <w:left w:val="single" w:sz="8" w:space="0" w:color="999999"/>
              <w:right w:val="single" w:sz="8" w:space="0" w:color="999999"/>
            </w:tcBorders>
          </w:tcPr>
          <w:p w14:paraId="0B383B9B"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075368DA" w14:textId="77777777" w:rsidR="00D93A2E" w:rsidRPr="00121F36" w:rsidRDefault="00D93A2E" w:rsidP="00D93A2E"/>
        </w:tc>
      </w:tr>
      <w:tr w:rsidR="00D93A2E" w:rsidRPr="00121F36" w14:paraId="4F09F142" w14:textId="77777777" w:rsidTr="00682FD8">
        <w:trPr>
          <w:trHeight w:val="357"/>
        </w:trPr>
        <w:tc>
          <w:tcPr>
            <w:tcW w:w="709" w:type="dxa"/>
            <w:vMerge/>
            <w:tcBorders>
              <w:left w:val="single" w:sz="8" w:space="0" w:color="999999"/>
              <w:right w:val="single" w:sz="8" w:space="0" w:color="999999"/>
            </w:tcBorders>
          </w:tcPr>
          <w:p w14:paraId="617244EB" w14:textId="77777777" w:rsidR="00D93A2E" w:rsidRPr="00121F36" w:rsidRDefault="00D93A2E" w:rsidP="00D93A2E"/>
        </w:tc>
        <w:tc>
          <w:tcPr>
            <w:tcW w:w="1153" w:type="dxa"/>
            <w:vMerge/>
            <w:tcBorders>
              <w:left w:val="single" w:sz="8" w:space="0" w:color="999999"/>
              <w:right w:val="single" w:sz="8" w:space="0" w:color="999999"/>
            </w:tcBorders>
          </w:tcPr>
          <w:p w14:paraId="77CAE786"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3E20FF0F"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12E5B433" w14:textId="731ABA1E" w:rsidR="00D93A2E" w:rsidRPr="00121F36" w:rsidRDefault="00D93A2E" w:rsidP="00D93A2E">
            <w:r w:rsidRPr="008828BA">
              <w:rPr>
                <w:rStyle w:val="SAPScreenElement"/>
              </w:rPr>
              <w:t>Employee Class</w:t>
            </w:r>
            <w:r>
              <w:t xml:space="preserve">: </w:t>
            </w:r>
            <w:r w:rsidRPr="00121F36">
              <w:t>select from drop-down</w:t>
            </w:r>
          </w:p>
        </w:tc>
        <w:tc>
          <w:tcPr>
            <w:tcW w:w="2880" w:type="dxa"/>
            <w:tcBorders>
              <w:top w:val="single" w:sz="8" w:space="0" w:color="999999"/>
              <w:left w:val="single" w:sz="8" w:space="0" w:color="999999"/>
              <w:bottom w:val="single" w:sz="8" w:space="0" w:color="999999"/>
              <w:right w:val="single" w:sz="8" w:space="0" w:color="999999"/>
            </w:tcBorders>
          </w:tcPr>
          <w:p w14:paraId="556CC9CC" w14:textId="224A2E22" w:rsidR="0021665A" w:rsidRDefault="0021665A" w:rsidP="0021665A">
            <w:r w:rsidRPr="007F1BB0">
              <w:t xml:space="preserve">In case </w:t>
            </w:r>
            <w:r>
              <w:rPr>
                <w:rStyle w:val="SAPEmphasis"/>
              </w:rPr>
              <w:t>Apprentice</w:t>
            </w:r>
            <w:r w:rsidRPr="0023554D">
              <w:rPr>
                <w:rStyle w:val="SAPEmphasis"/>
              </w:rPr>
              <w:t xml:space="preserve"> Management </w:t>
            </w:r>
            <w:r>
              <w:t xml:space="preserve">has been </w:t>
            </w:r>
            <w:r w:rsidR="00E64F7B">
              <w:t xml:space="preserve">implemented </w:t>
            </w:r>
            <w:r>
              <w:t>in the instance</w:t>
            </w:r>
            <w:r w:rsidRPr="007F1BB0">
              <w:t xml:space="preserve"> </w:t>
            </w:r>
            <w:r>
              <w:t>and you want to create a position for apprentices, select the appropriate employee class as defined in the selected country for apprentices</w:t>
            </w:r>
            <w:ins w:id="437" w:author="Author" w:date="2018-02-14T13:44:00Z">
              <w:r w:rsidR="00BB0CF6">
                <w:t>.</w:t>
              </w:r>
            </w:ins>
            <w:del w:id="438" w:author="Author" w:date="2018-02-14T13:44:00Z">
              <w:r w:rsidDel="00BB0CF6">
                <w:rPr>
                  <w:rStyle w:val="SAPUserEntry"/>
                </w:rPr>
                <w:delText>.</w:delText>
              </w:r>
            </w:del>
          </w:p>
          <w:p w14:paraId="113EC286" w14:textId="221064DE" w:rsidR="007F5019" w:rsidRPr="00121F36" w:rsidRDefault="0021665A" w:rsidP="00D93A2E">
            <w:r>
              <w:t xml:space="preserve">In case </w:t>
            </w:r>
            <w:r w:rsidRPr="0023554D">
              <w:rPr>
                <w:rStyle w:val="SAPEmphasis"/>
              </w:rPr>
              <w:t xml:space="preserve">Contingent Workforce Management </w:t>
            </w:r>
            <w:r>
              <w:t xml:space="preserve">has been </w:t>
            </w:r>
            <w:r w:rsidR="00E64F7B">
              <w:t xml:space="preserve">implemented </w:t>
            </w:r>
            <w:r>
              <w:t xml:space="preserve">in the instance and you want to create a position for contingent workers, select the appropriate employee class as </w:t>
            </w:r>
            <w:r w:rsidRPr="00C41CC2">
              <w:t xml:space="preserve">defined </w:t>
            </w:r>
            <w:r>
              <w:t>in</w:t>
            </w:r>
            <w:r w:rsidRPr="00C41CC2">
              <w:t xml:space="preserve"> the selected country</w:t>
            </w:r>
            <w:r>
              <w:t xml:space="preserve"> for contingent workers</w:t>
            </w:r>
            <w:r w:rsidRPr="00C41CC2">
              <w:t>.</w:t>
            </w:r>
          </w:p>
        </w:tc>
        <w:tc>
          <w:tcPr>
            <w:tcW w:w="3150" w:type="dxa"/>
            <w:vMerge/>
            <w:tcBorders>
              <w:left w:val="single" w:sz="8" w:space="0" w:color="999999"/>
              <w:right w:val="single" w:sz="8" w:space="0" w:color="999999"/>
            </w:tcBorders>
          </w:tcPr>
          <w:p w14:paraId="2FB958C9"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748FE325" w14:textId="77777777" w:rsidR="00D93A2E" w:rsidRPr="00121F36" w:rsidRDefault="00D93A2E" w:rsidP="00D93A2E"/>
        </w:tc>
      </w:tr>
      <w:tr w:rsidR="00D93A2E" w:rsidRPr="00121F36" w14:paraId="79A3397F" w14:textId="77777777" w:rsidTr="00682FD8">
        <w:trPr>
          <w:trHeight w:val="357"/>
        </w:trPr>
        <w:tc>
          <w:tcPr>
            <w:tcW w:w="709" w:type="dxa"/>
            <w:vMerge/>
            <w:tcBorders>
              <w:left w:val="single" w:sz="8" w:space="0" w:color="999999"/>
              <w:right w:val="single" w:sz="8" w:space="0" w:color="999999"/>
            </w:tcBorders>
          </w:tcPr>
          <w:p w14:paraId="45ACF7B7" w14:textId="77777777" w:rsidR="00D93A2E" w:rsidRPr="00121F36" w:rsidRDefault="00D93A2E" w:rsidP="00D93A2E"/>
        </w:tc>
        <w:tc>
          <w:tcPr>
            <w:tcW w:w="1153" w:type="dxa"/>
            <w:vMerge/>
            <w:tcBorders>
              <w:left w:val="single" w:sz="8" w:space="0" w:color="999999"/>
              <w:right w:val="single" w:sz="8" w:space="0" w:color="999999"/>
            </w:tcBorders>
          </w:tcPr>
          <w:p w14:paraId="17A7F9AE"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222245A7"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17D6EF69" w14:textId="7A12600B" w:rsidR="00D93A2E" w:rsidRPr="00121F36" w:rsidRDefault="00D93A2E" w:rsidP="00D93A2E">
            <w:r>
              <w:rPr>
                <w:rStyle w:val="SAPScreenElement"/>
              </w:rPr>
              <w:t>Employment Type</w:t>
            </w:r>
            <w:r>
              <w:t>: select from drop-down</w:t>
            </w:r>
          </w:p>
        </w:tc>
        <w:tc>
          <w:tcPr>
            <w:tcW w:w="2880" w:type="dxa"/>
            <w:tcBorders>
              <w:top w:val="single" w:sz="8" w:space="0" w:color="999999"/>
              <w:left w:val="single" w:sz="8" w:space="0" w:color="999999"/>
              <w:bottom w:val="single" w:sz="8" w:space="0" w:color="999999"/>
              <w:right w:val="single" w:sz="8" w:space="0" w:color="999999"/>
            </w:tcBorders>
          </w:tcPr>
          <w:p w14:paraId="2BAB5D85" w14:textId="111C6688" w:rsidR="00D93A2E" w:rsidRPr="00121F36" w:rsidRDefault="00D93A2E" w:rsidP="00D93A2E">
            <w:r>
              <w:t xml:space="preserve">This is a custom field and it is the customer’s choice to set it up or not. If set up, then </w:t>
            </w:r>
            <w:r>
              <w:lastRenderedPageBreak/>
              <w:t>available values are restricted based on the employee class chosen.</w:t>
            </w:r>
          </w:p>
        </w:tc>
        <w:tc>
          <w:tcPr>
            <w:tcW w:w="3150" w:type="dxa"/>
            <w:vMerge/>
            <w:tcBorders>
              <w:left w:val="single" w:sz="8" w:space="0" w:color="999999"/>
              <w:right w:val="single" w:sz="8" w:space="0" w:color="999999"/>
            </w:tcBorders>
          </w:tcPr>
          <w:p w14:paraId="682F9101"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03DABD77" w14:textId="77777777" w:rsidR="00D93A2E" w:rsidRPr="00121F36" w:rsidRDefault="00D93A2E" w:rsidP="00D93A2E"/>
        </w:tc>
      </w:tr>
      <w:tr w:rsidR="00D93A2E" w:rsidRPr="00121F36" w14:paraId="43E9AC2D" w14:textId="77777777" w:rsidTr="00682FD8">
        <w:trPr>
          <w:trHeight w:val="357"/>
        </w:trPr>
        <w:tc>
          <w:tcPr>
            <w:tcW w:w="709" w:type="dxa"/>
            <w:vMerge/>
            <w:tcBorders>
              <w:left w:val="single" w:sz="8" w:space="0" w:color="999999"/>
              <w:right w:val="single" w:sz="8" w:space="0" w:color="999999"/>
            </w:tcBorders>
          </w:tcPr>
          <w:p w14:paraId="14F1B642" w14:textId="77777777" w:rsidR="00D93A2E" w:rsidRPr="00121F36" w:rsidRDefault="00D93A2E" w:rsidP="00D93A2E"/>
        </w:tc>
        <w:tc>
          <w:tcPr>
            <w:tcW w:w="1153" w:type="dxa"/>
            <w:vMerge/>
            <w:tcBorders>
              <w:left w:val="single" w:sz="8" w:space="0" w:color="999999"/>
              <w:right w:val="single" w:sz="8" w:space="0" w:color="999999"/>
            </w:tcBorders>
          </w:tcPr>
          <w:p w14:paraId="17E9D167" w14:textId="77777777" w:rsidR="00D93A2E" w:rsidRPr="00121F36" w:rsidRDefault="00D93A2E" w:rsidP="00D93A2E">
            <w:pPr>
              <w:rPr>
                <w:rStyle w:val="SAPEmphasis"/>
              </w:rPr>
            </w:pPr>
          </w:p>
        </w:tc>
        <w:tc>
          <w:tcPr>
            <w:tcW w:w="2070" w:type="dxa"/>
            <w:vMerge/>
            <w:tcBorders>
              <w:left w:val="single" w:sz="8" w:space="0" w:color="999999"/>
              <w:right w:val="single" w:sz="8" w:space="0" w:color="999999"/>
            </w:tcBorders>
          </w:tcPr>
          <w:p w14:paraId="00132494"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796EF22B" w14:textId="77777777" w:rsidR="00D93A2E" w:rsidRPr="00121F36" w:rsidRDefault="00D93A2E" w:rsidP="00D93A2E">
            <w:r w:rsidRPr="00121F36">
              <w:t xml:space="preserve">The values of fields </w:t>
            </w:r>
            <w:r w:rsidRPr="00121F36">
              <w:rPr>
                <w:rStyle w:val="SAPScreenElement"/>
              </w:rPr>
              <w:t>Company</w:t>
            </w:r>
            <w:r w:rsidRPr="00121F36">
              <w:t xml:space="preserve">, </w:t>
            </w:r>
            <w:r w:rsidRPr="00121F36">
              <w:rPr>
                <w:rStyle w:val="SAPScreenElement"/>
              </w:rPr>
              <w:t>Business Unit</w:t>
            </w:r>
            <w:r w:rsidRPr="00121F36">
              <w:t xml:space="preserve">, </w:t>
            </w:r>
            <w:r w:rsidRPr="00121F36">
              <w:rPr>
                <w:rStyle w:val="SAPScreenElement"/>
              </w:rPr>
              <w:t>Division</w:t>
            </w:r>
            <w:r w:rsidRPr="00121F36">
              <w:t xml:space="preserve">, </w:t>
            </w:r>
            <w:r w:rsidRPr="00121F36">
              <w:rPr>
                <w:rStyle w:val="SAPScreenElement"/>
              </w:rPr>
              <w:t>Department</w:t>
            </w:r>
            <w:r w:rsidRPr="00121F36">
              <w:t xml:space="preserve">, </w:t>
            </w:r>
            <w:r w:rsidRPr="00121F36">
              <w:rPr>
                <w:rStyle w:val="SAPScreenElement"/>
              </w:rPr>
              <w:t>Location</w:t>
            </w:r>
            <w:r w:rsidRPr="00121F36">
              <w:t xml:space="preserve">, and </w:t>
            </w:r>
            <w:r w:rsidRPr="00121F36">
              <w:rPr>
                <w:rStyle w:val="SAPScreenElement"/>
              </w:rPr>
              <w:t>Cost Center</w:t>
            </w:r>
            <w:r w:rsidRPr="00121F36">
              <w:t xml:space="preserve"> are pre-populated with the details of the position acting as template for the new position you are creating. Adapt values in these fields as per the requirements.</w:t>
            </w:r>
          </w:p>
        </w:tc>
        <w:tc>
          <w:tcPr>
            <w:tcW w:w="2880" w:type="dxa"/>
            <w:tcBorders>
              <w:top w:val="single" w:sz="8" w:space="0" w:color="999999"/>
              <w:left w:val="single" w:sz="8" w:space="0" w:color="999999"/>
              <w:bottom w:val="single" w:sz="8" w:space="0" w:color="999999"/>
              <w:right w:val="single" w:sz="8" w:space="0" w:color="999999"/>
            </w:tcBorders>
          </w:tcPr>
          <w:p w14:paraId="304D4280" w14:textId="3C3BAFA0" w:rsidR="00D93A2E" w:rsidRPr="00121F36" w:rsidRDefault="00D93A2E" w:rsidP="00D93A2E">
            <w:r>
              <w:t>Make sure that the values fit to the country selected!</w:t>
            </w:r>
          </w:p>
        </w:tc>
        <w:tc>
          <w:tcPr>
            <w:tcW w:w="3150" w:type="dxa"/>
            <w:vMerge/>
            <w:tcBorders>
              <w:left w:val="single" w:sz="8" w:space="0" w:color="999999"/>
              <w:right w:val="single" w:sz="8" w:space="0" w:color="999999"/>
            </w:tcBorders>
          </w:tcPr>
          <w:p w14:paraId="1EFCF8C0"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69DFA5D4" w14:textId="77777777" w:rsidR="00D93A2E" w:rsidRPr="00121F36" w:rsidRDefault="00D93A2E" w:rsidP="00D93A2E"/>
        </w:tc>
      </w:tr>
      <w:tr w:rsidR="00D93A2E" w:rsidRPr="00121F36" w14:paraId="6FAAD422" w14:textId="77777777" w:rsidTr="00682FD8">
        <w:trPr>
          <w:trHeight w:val="357"/>
        </w:trPr>
        <w:tc>
          <w:tcPr>
            <w:tcW w:w="709" w:type="dxa"/>
            <w:vMerge/>
            <w:tcBorders>
              <w:left w:val="single" w:sz="8" w:space="0" w:color="999999"/>
              <w:right w:val="single" w:sz="8" w:space="0" w:color="999999"/>
            </w:tcBorders>
          </w:tcPr>
          <w:p w14:paraId="7A29FEDE" w14:textId="77777777" w:rsidR="00D93A2E" w:rsidRPr="00121F36" w:rsidRDefault="00D93A2E" w:rsidP="00D93A2E"/>
        </w:tc>
        <w:tc>
          <w:tcPr>
            <w:tcW w:w="1153" w:type="dxa"/>
            <w:vMerge/>
            <w:tcBorders>
              <w:left w:val="single" w:sz="8" w:space="0" w:color="999999"/>
              <w:right w:val="single" w:sz="8" w:space="0" w:color="999999"/>
            </w:tcBorders>
          </w:tcPr>
          <w:p w14:paraId="38237845" w14:textId="77777777" w:rsidR="00D93A2E" w:rsidRPr="00121F36" w:rsidRDefault="00D93A2E" w:rsidP="00D93A2E">
            <w:pPr>
              <w:rPr>
                <w:rStyle w:val="SAPEmphasis"/>
              </w:rPr>
            </w:pPr>
          </w:p>
        </w:tc>
        <w:tc>
          <w:tcPr>
            <w:tcW w:w="2070" w:type="dxa"/>
            <w:vMerge/>
            <w:tcBorders>
              <w:left w:val="single" w:sz="8" w:space="0" w:color="999999"/>
              <w:bottom w:val="single" w:sz="8" w:space="0" w:color="999999"/>
              <w:right w:val="single" w:sz="8" w:space="0" w:color="999999"/>
            </w:tcBorders>
          </w:tcPr>
          <w:p w14:paraId="43C9BF04"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2DB1CF07" w14:textId="506CBA3E" w:rsidR="00D93A2E" w:rsidRPr="00121F36" w:rsidRDefault="00D93A2E" w:rsidP="00D93A2E">
            <w:r w:rsidRPr="00340992">
              <w:rPr>
                <w:rStyle w:val="SAPScreenElement"/>
              </w:rPr>
              <w:t>Standard Weekly Hours</w:t>
            </w:r>
            <w:r>
              <w:t>: enter as appropriate, for example</w:t>
            </w:r>
            <w:r w:rsidRPr="004B28B0">
              <w:rPr>
                <w:rStyle w:val="SAPUserEntry"/>
              </w:rPr>
              <w:t xml:space="preserve"> </w:t>
            </w:r>
            <w:r w:rsidRPr="008828BA">
              <w:rPr>
                <w:rStyle w:val="SAPUserEntry"/>
              </w:rPr>
              <w:t>40</w:t>
            </w:r>
          </w:p>
        </w:tc>
        <w:tc>
          <w:tcPr>
            <w:tcW w:w="2880" w:type="dxa"/>
            <w:tcBorders>
              <w:top w:val="single" w:sz="8" w:space="0" w:color="999999"/>
              <w:left w:val="single" w:sz="8" w:space="0" w:color="999999"/>
              <w:bottom w:val="single" w:sz="8" w:space="0" w:color="999999"/>
              <w:right w:val="single" w:sz="8" w:space="0" w:color="999999"/>
            </w:tcBorders>
          </w:tcPr>
          <w:p w14:paraId="195FF977" w14:textId="77777777" w:rsidR="00D93A2E" w:rsidRPr="00121F36" w:rsidRDefault="00D93A2E" w:rsidP="00D93A2E"/>
        </w:tc>
        <w:tc>
          <w:tcPr>
            <w:tcW w:w="3150" w:type="dxa"/>
            <w:vMerge/>
            <w:tcBorders>
              <w:left w:val="single" w:sz="8" w:space="0" w:color="999999"/>
              <w:right w:val="single" w:sz="8" w:space="0" w:color="999999"/>
            </w:tcBorders>
          </w:tcPr>
          <w:p w14:paraId="11F20D5F"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0DF79F66" w14:textId="77777777" w:rsidR="00D93A2E" w:rsidRPr="00121F36" w:rsidRDefault="00D93A2E" w:rsidP="00D93A2E"/>
        </w:tc>
      </w:tr>
      <w:tr w:rsidR="00D93A2E" w:rsidRPr="00121F36" w14:paraId="7F0397A3" w14:textId="77777777" w:rsidTr="00682FD8">
        <w:trPr>
          <w:trHeight w:val="357"/>
        </w:trPr>
        <w:tc>
          <w:tcPr>
            <w:tcW w:w="709" w:type="dxa"/>
            <w:vMerge/>
            <w:tcBorders>
              <w:left w:val="single" w:sz="8" w:space="0" w:color="999999"/>
              <w:right w:val="single" w:sz="8" w:space="0" w:color="999999"/>
            </w:tcBorders>
          </w:tcPr>
          <w:p w14:paraId="767F2558" w14:textId="77777777" w:rsidR="00D93A2E" w:rsidRPr="00121F36" w:rsidRDefault="00D93A2E" w:rsidP="00D93A2E"/>
        </w:tc>
        <w:tc>
          <w:tcPr>
            <w:tcW w:w="1153" w:type="dxa"/>
            <w:vMerge/>
            <w:tcBorders>
              <w:left w:val="single" w:sz="8" w:space="0" w:color="999999"/>
              <w:right w:val="single" w:sz="8" w:space="0" w:color="999999"/>
            </w:tcBorders>
          </w:tcPr>
          <w:p w14:paraId="06C8897F" w14:textId="77777777" w:rsidR="00D93A2E" w:rsidRPr="00121F36" w:rsidRDefault="00D93A2E" w:rsidP="00D93A2E">
            <w:pPr>
              <w:rPr>
                <w:rStyle w:val="SAPEmphasis"/>
              </w:rPr>
            </w:pPr>
          </w:p>
        </w:tc>
        <w:tc>
          <w:tcPr>
            <w:tcW w:w="2070" w:type="dxa"/>
            <w:vMerge w:val="restart"/>
            <w:tcBorders>
              <w:top w:val="single" w:sz="8" w:space="0" w:color="999999"/>
              <w:left w:val="single" w:sz="8" w:space="0" w:color="999999"/>
              <w:right w:val="single" w:sz="8" w:space="0" w:color="999999"/>
            </w:tcBorders>
          </w:tcPr>
          <w:p w14:paraId="564F8F99" w14:textId="1B38B8CB" w:rsidR="00D93A2E" w:rsidRPr="00121F36" w:rsidRDefault="00D93A2E" w:rsidP="00D93A2E">
            <w:r w:rsidRPr="00121F36">
              <w:t xml:space="preserve">If appropriate, make following entries in the </w:t>
            </w:r>
            <w:r w:rsidRPr="00121F36">
              <w:rPr>
                <w:rStyle w:val="SAPScreenElement"/>
              </w:rPr>
              <w:t>Matrix</w:t>
            </w:r>
            <w:r w:rsidRPr="00121F36">
              <w:t xml:space="preserve"> </w:t>
            </w:r>
            <w:r w:rsidRPr="00121F36">
              <w:rPr>
                <w:rStyle w:val="SAPScreenElement"/>
              </w:rPr>
              <w:t>Relationship</w:t>
            </w:r>
            <w:r w:rsidRPr="00121F36">
              <w:t xml:space="preserve"> section:</w:t>
            </w:r>
          </w:p>
        </w:tc>
        <w:tc>
          <w:tcPr>
            <w:tcW w:w="3150" w:type="dxa"/>
            <w:tcBorders>
              <w:top w:val="single" w:sz="8" w:space="0" w:color="999999"/>
              <w:left w:val="single" w:sz="8" w:space="0" w:color="999999"/>
              <w:bottom w:val="single" w:sz="8" w:space="0" w:color="999999"/>
              <w:right w:val="single" w:sz="8" w:space="0" w:color="999999"/>
            </w:tcBorders>
          </w:tcPr>
          <w:p w14:paraId="4544BED8" w14:textId="77777777" w:rsidR="00D93A2E" w:rsidRPr="00340992" w:rsidRDefault="00D93A2E" w:rsidP="00D93A2E">
            <w:pPr>
              <w:rPr>
                <w:rFonts w:ascii="Calibri" w:hAnsi="Calibri"/>
                <w:lang w:val="fr-CH"/>
              </w:rPr>
            </w:pPr>
            <w:r w:rsidRPr="00340992">
              <w:rPr>
                <w:rStyle w:val="SAPScreenElement"/>
                <w:lang w:val="fr-CH"/>
              </w:rPr>
              <w:t>Type:</w:t>
            </w:r>
            <w:r w:rsidRPr="00340992">
              <w:rPr>
                <w:rStyle w:val="Heading1Char"/>
                <w:lang w:val="fr-CH"/>
              </w:rPr>
              <w:t xml:space="preserve"> </w:t>
            </w:r>
            <w:r w:rsidRPr="00340992">
              <w:rPr>
                <w:rStyle w:val="SAPUserEntry"/>
                <w:lang w:val="fr-CH"/>
              </w:rPr>
              <w:t>Matrix Manager</w:t>
            </w:r>
            <w:r w:rsidRPr="00340992">
              <w:rPr>
                <w:b/>
                <w:lang w:val="fr-CH"/>
              </w:rPr>
              <w:t xml:space="preserve"> </w:t>
            </w:r>
            <w:r w:rsidRPr="00340992">
              <w:rPr>
                <w:rStyle w:val="SAPUserEntry"/>
                <w:lang w:val="fr-CH"/>
              </w:rPr>
              <w:t>(matrix manager)</w:t>
            </w:r>
          </w:p>
        </w:tc>
        <w:tc>
          <w:tcPr>
            <w:tcW w:w="2880" w:type="dxa"/>
            <w:tcBorders>
              <w:top w:val="single" w:sz="8" w:space="0" w:color="999999"/>
              <w:left w:val="single" w:sz="8" w:space="0" w:color="999999"/>
              <w:bottom w:val="single" w:sz="8" w:space="0" w:color="999999"/>
              <w:right w:val="single" w:sz="8" w:space="0" w:color="999999"/>
            </w:tcBorders>
          </w:tcPr>
          <w:p w14:paraId="795A2B46" w14:textId="77777777" w:rsidR="00D93A2E" w:rsidRPr="00121F36" w:rsidRDefault="00D93A2E" w:rsidP="00D93A2E">
            <w:r w:rsidRPr="00121F36">
              <w:t>Type of matrix relationship</w:t>
            </w:r>
          </w:p>
        </w:tc>
        <w:tc>
          <w:tcPr>
            <w:tcW w:w="3150" w:type="dxa"/>
            <w:vMerge/>
            <w:tcBorders>
              <w:left w:val="single" w:sz="8" w:space="0" w:color="999999"/>
              <w:right w:val="single" w:sz="8" w:space="0" w:color="999999"/>
            </w:tcBorders>
          </w:tcPr>
          <w:p w14:paraId="133B0F39"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5BC3BBAC" w14:textId="77777777" w:rsidR="00D93A2E" w:rsidRPr="00121F36" w:rsidRDefault="00D93A2E" w:rsidP="00D93A2E"/>
        </w:tc>
      </w:tr>
      <w:tr w:rsidR="00D93A2E" w:rsidRPr="00121F36" w14:paraId="18FD0711" w14:textId="77777777" w:rsidTr="00682FD8">
        <w:trPr>
          <w:trHeight w:val="357"/>
        </w:trPr>
        <w:tc>
          <w:tcPr>
            <w:tcW w:w="709" w:type="dxa"/>
            <w:vMerge/>
            <w:tcBorders>
              <w:left w:val="single" w:sz="8" w:space="0" w:color="999999"/>
              <w:bottom w:val="single" w:sz="8" w:space="0" w:color="999999"/>
              <w:right w:val="single" w:sz="8" w:space="0" w:color="999999"/>
            </w:tcBorders>
          </w:tcPr>
          <w:p w14:paraId="47DD4678" w14:textId="77777777" w:rsidR="00D93A2E" w:rsidRPr="00121F36" w:rsidRDefault="00D93A2E" w:rsidP="00D93A2E"/>
        </w:tc>
        <w:tc>
          <w:tcPr>
            <w:tcW w:w="1153" w:type="dxa"/>
            <w:vMerge/>
            <w:tcBorders>
              <w:left w:val="single" w:sz="8" w:space="0" w:color="999999"/>
              <w:bottom w:val="single" w:sz="8" w:space="0" w:color="999999"/>
              <w:right w:val="single" w:sz="8" w:space="0" w:color="999999"/>
            </w:tcBorders>
          </w:tcPr>
          <w:p w14:paraId="0EE545FC" w14:textId="77777777" w:rsidR="00D93A2E" w:rsidRPr="00121F36" w:rsidRDefault="00D93A2E" w:rsidP="00D93A2E">
            <w:pPr>
              <w:rPr>
                <w:rStyle w:val="SAPEmphasis"/>
              </w:rPr>
            </w:pPr>
          </w:p>
        </w:tc>
        <w:tc>
          <w:tcPr>
            <w:tcW w:w="2070" w:type="dxa"/>
            <w:vMerge/>
            <w:tcBorders>
              <w:left w:val="single" w:sz="8" w:space="0" w:color="999999"/>
              <w:bottom w:val="single" w:sz="8" w:space="0" w:color="999999"/>
              <w:right w:val="single" w:sz="8" w:space="0" w:color="999999"/>
            </w:tcBorders>
          </w:tcPr>
          <w:p w14:paraId="0CBA869A"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6ACA824E" w14:textId="68167E07" w:rsidR="00D93A2E" w:rsidRPr="00121F36" w:rsidRDefault="00D93A2E" w:rsidP="00D93A2E">
            <w:pPr>
              <w:rPr>
                <w:rFonts w:ascii="Calibri" w:hAnsi="Calibri"/>
              </w:rPr>
            </w:pPr>
            <w:r w:rsidRPr="00121F36">
              <w:rPr>
                <w:rStyle w:val="SAPScreenElement"/>
              </w:rPr>
              <w:t xml:space="preserve">Related Position: </w:t>
            </w:r>
            <w:r w:rsidRPr="00121F36">
              <w:t>select from drop-down</w:t>
            </w:r>
          </w:p>
        </w:tc>
        <w:tc>
          <w:tcPr>
            <w:tcW w:w="2880" w:type="dxa"/>
            <w:tcBorders>
              <w:top w:val="single" w:sz="8" w:space="0" w:color="999999"/>
              <w:left w:val="single" w:sz="8" w:space="0" w:color="999999"/>
              <w:bottom w:val="single" w:sz="8" w:space="0" w:color="999999"/>
              <w:right w:val="single" w:sz="8" w:space="0" w:color="999999"/>
            </w:tcBorders>
          </w:tcPr>
          <w:p w14:paraId="75F5EBA9" w14:textId="6BB723D2" w:rsidR="00D93A2E" w:rsidRPr="00121F36" w:rsidRDefault="00D93A2E" w:rsidP="00D93A2E">
            <w:r w:rsidRPr="00121F36">
              <w:t>The position to which the created position has the specific job relation type</w:t>
            </w:r>
            <w:r w:rsidRPr="004B28B0">
              <w:rPr>
                <w:rStyle w:val="SAPUserEntry"/>
              </w:rPr>
              <w:t xml:space="preserve"> </w:t>
            </w:r>
            <w:r w:rsidRPr="00121F36">
              <w:rPr>
                <w:rStyle w:val="SAPUserEntry"/>
                <w:b w:val="0"/>
                <w:color w:val="auto"/>
              </w:rPr>
              <w:t>Matrix Manager</w:t>
            </w:r>
            <w:r w:rsidRPr="00121F36">
              <w:t>.</w:t>
            </w:r>
          </w:p>
        </w:tc>
        <w:tc>
          <w:tcPr>
            <w:tcW w:w="3150" w:type="dxa"/>
            <w:vMerge/>
            <w:tcBorders>
              <w:left w:val="single" w:sz="8" w:space="0" w:color="999999"/>
              <w:bottom w:val="single" w:sz="8" w:space="0" w:color="999999"/>
              <w:right w:val="single" w:sz="8" w:space="0" w:color="999999"/>
            </w:tcBorders>
          </w:tcPr>
          <w:p w14:paraId="765EA003" w14:textId="77777777" w:rsidR="00D93A2E" w:rsidRPr="00121F36" w:rsidRDefault="00D93A2E" w:rsidP="00D93A2E"/>
        </w:tc>
        <w:tc>
          <w:tcPr>
            <w:tcW w:w="1174" w:type="dxa"/>
            <w:tcBorders>
              <w:top w:val="single" w:sz="8" w:space="0" w:color="999999"/>
              <w:left w:val="single" w:sz="8" w:space="0" w:color="999999"/>
              <w:bottom w:val="single" w:sz="8" w:space="0" w:color="999999"/>
              <w:right w:val="single" w:sz="8" w:space="0" w:color="999999"/>
            </w:tcBorders>
          </w:tcPr>
          <w:p w14:paraId="272D8967" w14:textId="77777777" w:rsidR="00D93A2E" w:rsidRPr="00121F36" w:rsidRDefault="00D93A2E" w:rsidP="00D93A2E"/>
        </w:tc>
      </w:tr>
      <w:tr w:rsidR="00D93A2E" w:rsidRPr="00121F36" w14:paraId="36A76DAB"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3E04D810" w14:textId="3F122170" w:rsidR="00D93A2E" w:rsidRPr="00121F36" w:rsidRDefault="00D93A2E" w:rsidP="00D93A2E">
            <w:r>
              <w:t>1</w:t>
            </w:r>
            <w:r w:rsidR="002504BC">
              <w:t>3</w:t>
            </w:r>
          </w:p>
        </w:tc>
        <w:tc>
          <w:tcPr>
            <w:tcW w:w="1153" w:type="dxa"/>
            <w:tcBorders>
              <w:top w:val="single" w:sz="8" w:space="0" w:color="999999"/>
              <w:left w:val="single" w:sz="8" w:space="0" w:color="999999"/>
              <w:bottom w:val="single" w:sz="8" w:space="0" w:color="999999"/>
              <w:right w:val="single" w:sz="8" w:space="0" w:color="999999"/>
            </w:tcBorders>
          </w:tcPr>
          <w:p w14:paraId="5AE1C330" w14:textId="77777777" w:rsidR="00D93A2E" w:rsidRPr="00121F36" w:rsidRDefault="00D93A2E" w:rsidP="00D93A2E">
            <w:pPr>
              <w:rPr>
                <w:rStyle w:val="SAPEmphasis"/>
                <w:rFonts w:eastAsia="Calibri"/>
                <w:sz w:val="22"/>
                <w:szCs w:val="22"/>
              </w:rPr>
            </w:pPr>
            <w:r w:rsidRPr="00121F36">
              <w:rPr>
                <w:rStyle w:val="SAPEmphasis"/>
              </w:rPr>
              <w:t>Save Data</w:t>
            </w:r>
          </w:p>
        </w:tc>
        <w:tc>
          <w:tcPr>
            <w:tcW w:w="2070" w:type="dxa"/>
            <w:tcBorders>
              <w:top w:val="single" w:sz="8" w:space="0" w:color="999999"/>
              <w:left w:val="single" w:sz="8" w:space="0" w:color="999999"/>
              <w:bottom w:val="single" w:sz="8" w:space="0" w:color="999999"/>
              <w:right w:val="single" w:sz="8" w:space="0" w:color="999999"/>
            </w:tcBorders>
          </w:tcPr>
          <w:p w14:paraId="2209FF6D" w14:textId="3599908B" w:rsidR="00D93A2E" w:rsidRPr="00121F36" w:rsidRDefault="00D93A2E" w:rsidP="00D93A2E">
            <w:r w:rsidRPr="00121F36">
              <w:t xml:space="preserve">Choose the </w:t>
            </w:r>
            <w:r w:rsidRPr="00121F36">
              <w:rPr>
                <w:rStyle w:val="SAPScreenElement"/>
              </w:rPr>
              <w:t>Save</w:t>
            </w:r>
            <w:r w:rsidRPr="00121F36">
              <w:t xml:space="preserve"> button. </w:t>
            </w:r>
          </w:p>
          <w:p w14:paraId="7498BD27"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229D8917" w14:textId="77777777" w:rsidR="00D93A2E" w:rsidRPr="00121F36" w:rsidRDefault="00D93A2E" w:rsidP="00D93A2E">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10A0FE04"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0B3D9DF2" w14:textId="237528B0" w:rsidR="00D93A2E" w:rsidRPr="00121F36" w:rsidRDefault="002504BC" w:rsidP="002504BC">
            <w:r>
              <w:t xml:space="preserve">The </w:t>
            </w:r>
            <w:r>
              <w:rPr>
                <w:rStyle w:val="SAPScreenElement"/>
              </w:rPr>
              <w:t>Please confirm your request</w:t>
            </w:r>
            <w:r>
              <w:t xml:space="preserve"> dialog box displays on the screen.</w:t>
            </w:r>
          </w:p>
        </w:tc>
        <w:tc>
          <w:tcPr>
            <w:tcW w:w="1174" w:type="dxa"/>
            <w:tcBorders>
              <w:top w:val="single" w:sz="8" w:space="0" w:color="999999"/>
              <w:left w:val="single" w:sz="8" w:space="0" w:color="999999"/>
              <w:bottom w:val="single" w:sz="8" w:space="0" w:color="999999"/>
              <w:right w:val="single" w:sz="8" w:space="0" w:color="999999"/>
            </w:tcBorders>
          </w:tcPr>
          <w:p w14:paraId="55E1131F" w14:textId="77777777" w:rsidR="00D93A2E" w:rsidRPr="00121F36" w:rsidRDefault="00D93A2E" w:rsidP="00D93A2E"/>
        </w:tc>
      </w:tr>
      <w:tr w:rsidR="002504BC" w:rsidRPr="00121F36" w14:paraId="2002CB16"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237531EF" w14:textId="32B0E5E8" w:rsidR="002504BC" w:rsidRDefault="002504BC" w:rsidP="002504BC">
            <w:r>
              <w:t>14</w:t>
            </w:r>
          </w:p>
        </w:tc>
        <w:tc>
          <w:tcPr>
            <w:tcW w:w="1153" w:type="dxa"/>
            <w:tcBorders>
              <w:top w:val="single" w:sz="8" w:space="0" w:color="999999"/>
              <w:left w:val="single" w:sz="8" w:space="0" w:color="999999"/>
              <w:bottom w:val="single" w:sz="8" w:space="0" w:color="999999"/>
              <w:right w:val="single" w:sz="8" w:space="0" w:color="999999"/>
            </w:tcBorders>
          </w:tcPr>
          <w:p w14:paraId="6209526C" w14:textId="362C42D4" w:rsidR="002504BC" w:rsidRPr="00121F36" w:rsidRDefault="002504BC" w:rsidP="002504BC">
            <w:pPr>
              <w:rPr>
                <w:rStyle w:val="SAPEmphasis"/>
              </w:rPr>
            </w:pPr>
            <w:r>
              <w:rPr>
                <w:rStyle w:val="SAPEmphasis"/>
              </w:rPr>
              <w:t>Enter Comment to Request</w:t>
            </w:r>
          </w:p>
        </w:tc>
        <w:tc>
          <w:tcPr>
            <w:tcW w:w="2070" w:type="dxa"/>
            <w:tcBorders>
              <w:top w:val="single" w:sz="8" w:space="0" w:color="999999"/>
              <w:left w:val="single" w:sz="8" w:space="0" w:color="999999"/>
              <w:bottom w:val="single" w:sz="8" w:space="0" w:color="999999"/>
              <w:right w:val="single" w:sz="8" w:space="0" w:color="999999"/>
            </w:tcBorders>
          </w:tcPr>
          <w:p w14:paraId="1AABE6B5" w14:textId="5B0C836D" w:rsidR="002504BC" w:rsidRPr="00121F36" w:rsidRDefault="002504BC" w:rsidP="002504BC">
            <w:r>
              <w:t xml:space="preserve">In the dialog box, </w:t>
            </w:r>
            <w:r>
              <w:rPr>
                <w:rFonts w:cs="Arial"/>
                <w:bCs/>
              </w:rPr>
              <w:t>enter an appropriate comment to your request.</w:t>
            </w:r>
          </w:p>
        </w:tc>
        <w:tc>
          <w:tcPr>
            <w:tcW w:w="3150" w:type="dxa"/>
            <w:tcBorders>
              <w:top w:val="single" w:sz="8" w:space="0" w:color="999999"/>
              <w:left w:val="single" w:sz="8" w:space="0" w:color="999999"/>
              <w:bottom w:val="single" w:sz="8" w:space="0" w:color="999999"/>
              <w:right w:val="single" w:sz="8" w:space="0" w:color="999999"/>
            </w:tcBorders>
          </w:tcPr>
          <w:p w14:paraId="4FBE6FB1" w14:textId="77777777" w:rsidR="002504BC" w:rsidRPr="00121F36" w:rsidRDefault="002504BC" w:rsidP="002504BC">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57CFAD25" w14:textId="77777777" w:rsidR="002504BC" w:rsidRPr="00121F36" w:rsidRDefault="002504BC" w:rsidP="002504BC"/>
        </w:tc>
        <w:tc>
          <w:tcPr>
            <w:tcW w:w="3150" w:type="dxa"/>
            <w:tcBorders>
              <w:top w:val="single" w:sz="8" w:space="0" w:color="999999"/>
              <w:left w:val="single" w:sz="8" w:space="0" w:color="999999"/>
              <w:bottom w:val="single" w:sz="8" w:space="0" w:color="999999"/>
              <w:right w:val="single" w:sz="8" w:space="0" w:color="999999"/>
            </w:tcBorders>
          </w:tcPr>
          <w:p w14:paraId="55324818" w14:textId="77777777" w:rsidR="002504BC" w:rsidRDefault="002504BC" w:rsidP="002504BC"/>
        </w:tc>
        <w:tc>
          <w:tcPr>
            <w:tcW w:w="1174" w:type="dxa"/>
            <w:tcBorders>
              <w:top w:val="single" w:sz="8" w:space="0" w:color="999999"/>
              <w:left w:val="single" w:sz="8" w:space="0" w:color="999999"/>
              <w:bottom w:val="single" w:sz="8" w:space="0" w:color="999999"/>
              <w:right w:val="single" w:sz="8" w:space="0" w:color="999999"/>
            </w:tcBorders>
          </w:tcPr>
          <w:p w14:paraId="0504B0E4" w14:textId="77777777" w:rsidR="002504BC" w:rsidRPr="00121F36" w:rsidRDefault="002504BC" w:rsidP="002504BC"/>
        </w:tc>
      </w:tr>
      <w:tr w:rsidR="002504BC" w:rsidRPr="00121F36" w14:paraId="3C8F9B3E"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2902CCFD" w14:textId="4770C022" w:rsidR="002504BC" w:rsidRDefault="002504BC" w:rsidP="002504BC">
            <w:r>
              <w:t>15</w:t>
            </w:r>
          </w:p>
        </w:tc>
        <w:tc>
          <w:tcPr>
            <w:tcW w:w="1153" w:type="dxa"/>
            <w:tcBorders>
              <w:top w:val="single" w:sz="8" w:space="0" w:color="999999"/>
              <w:left w:val="single" w:sz="8" w:space="0" w:color="999999"/>
              <w:bottom w:val="single" w:sz="8" w:space="0" w:color="999999"/>
              <w:right w:val="single" w:sz="8" w:space="0" w:color="999999"/>
            </w:tcBorders>
          </w:tcPr>
          <w:p w14:paraId="6B7ED662" w14:textId="0A1AC039" w:rsidR="002504BC" w:rsidRPr="00121F36" w:rsidRDefault="002504BC" w:rsidP="002504BC">
            <w:pPr>
              <w:rPr>
                <w:rStyle w:val="SAPEmphasis"/>
              </w:rPr>
            </w:pPr>
            <w:r>
              <w:rPr>
                <w:rStyle w:val="SAPEmphasis"/>
              </w:rPr>
              <w:t>Check Approvers</w:t>
            </w:r>
          </w:p>
        </w:tc>
        <w:tc>
          <w:tcPr>
            <w:tcW w:w="2070" w:type="dxa"/>
            <w:tcBorders>
              <w:top w:val="single" w:sz="8" w:space="0" w:color="999999"/>
              <w:left w:val="single" w:sz="8" w:space="0" w:color="999999"/>
              <w:bottom w:val="single" w:sz="8" w:space="0" w:color="999999"/>
              <w:right w:val="single" w:sz="8" w:space="0" w:color="999999"/>
            </w:tcBorders>
          </w:tcPr>
          <w:p w14:paraId="7BF36196" w14:textId="3F4CF318" w:rsidR="002504BC" w:rsidRPr="00121F36" w:rsidRDefault="002504BC" w:rsidP="002504BC">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3150" w:type="dxa"/>
            <w:tcBorders>
              <w:top w:val="single" w:sz="8" w:space="0" w:color="999999"/>
              <w:left w:val="single" w:sz="8" w:space="0" w:color="999999"/>
              <w:bottom w:val="single" w:sz="8" w:space="0" w:color="999999"/>
              <w:right w:val="single" w:sz="8" w:space="0" w:color="999999"/>
            </w:tcBorders>
          </w:tcPr>
          <w:p w14:paraId="42F3BE97" w14:textId="77777777" w:rsidR="002504BC" w:rsidRPr="00121F36" w:rsidRDefault="002504BC" w:rsidP="002504BC">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1BE36D84" w14:textId="5DF58179" w:rsidR="002504BC" w:rsidRPr="00121F36" w:rsidRDefault="002504BC" w:rsidP="002504BC"/>
        </w:tc>
        <w:tc>
          <w:tcPr>
            <w:tcW w:w="3150" w:type="dxa"/>
            <w:tcBorders>
              <w:top w:val="single" w:sz="8" w:space="0" w:color="999999"/>
              <w:left w:val="single" w:sz="8" w:space="0" w:color="999999"/>
              <w:bottom w:val="single" w:sz="8" w:space="0" w:color="999999"/>
              <w:right w:val="single" w:sz="8" w:space="0" w:color="999999"/>
            </w:tcBorders>
          </w:tcPr>
          <w:p w14:paraId="7EED1F71" w14:textId="6605D3EF" w:rsidR="002504BC" w:rsidRDefault="00CB294B" w:rsidP="002504BC">
            <w:r>
              <w:t xml:space="preserve">The </w:t>
            </w:r>
            <w:r w:rsidRPr="002F1D7F">
              <w:rPr>
                <w:rStyle w:val="SAPScreenElement"/>
                <w:color w:val="auto"/>
              </w:rPr>
              <w:t>Headcount Approver</w:t>
            </w:r>
            <w:r w:rsidRPr="002F1D7F">
              <w:t xml:space="preserve"> </w:t>
            </w:r>
            <w:r w:rsidR="008E006B">
              <w:t>dynamic</w:t>
            </w:r>
            <w:r w:rsidR="008E006B" w:rsidRPr="00C61233">
              <w:t xml:space="preserve"> </w:t>
            </w:r>
            <w:r>
              <w:t xml:space="preserve">group and the </w:t>
            </w:r>
            <w:r w:rsidRPr="002F1D7F">
              <w:rPr>
                <w:rStyle w:val="SAPScreenElement"/>
                <w:color w:val="auto"/>
              </w:rPr>
              <w:t>HR Administrator</w:t>
            </w:r>
            <w:r>
              <w:t xml:space="preserve"> </w:t>
            </w:r>
            <w:r w:rsidR="008E006B">
              <w:t>dynamic</w:t>
            </w:r>
            <w:r w:rsidR="008E006B" w:rsidRPr="00C61233">
              <w:t xml:space="preserve"> </w:t>
            </w:r>
            <w:r>
              <w:t>group are shown as approvers.</w:t>
            </w:r>
          </w:p>
        </w:tc>
        <w:tc>
          <w:tcPr>
            <w:tcW w:w="1174" w:type="dxa"/>
            <w:tcBorders>
              <w:top w:val="single" w:sz="8" w:space="0" w:color="999999"/>
              <w:left w:val="single" w:sz="8" w:space="0" w:color="999999"/>
              <w:bottom w:val="single" w:sz="8" w:space="0" w:color="999999"/>
              <w:right w:val="single" w:sz="8" w:space="0" w:color="999999"/>
            </w:tcBorders>
          </w:tcPr>
          <w:p w14:paraId="69DC1E9F" w14:textId="77777777" w:rsidR="002504BC" w:rsidRPr="00121F36" w:rsidRDefault="002504BC" w:rsidP="002504BC"/>
        </w:tc>
      </w:tr>
      <w:tr w:rsidR="002504BC" w:rsidRPr="00121F36" w14:paraId="4144535C"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3399D473" w14:textId="4B87C3CC" w:rsidR="002504BC" w:rsidRDefault="002504BC" w:rsidP="002504BC">
            <w:r>
              <w:lastRenderedPageBreak/>
              <w:t>16</w:t>
            </w:r>
          </w:p>
        </w:tc>
        <w:tc>
          <w:tcPr>
            <w:tcW w:w="1153" w:type="dxa"/>
            <w:tcBorders>
              <w:top w:val="single" w:sz="8" w:space="0" w:color="999999"/>
              <w:left w:val="single" w:sz="8" w:space="0" w:color="999999"/>
              <w:bottom w:val="single" w:sz="8" w:space="0" w:color="999999"/>
              <w:right w:val="single" w:sz="8" w:space="0" w:color="999999"/>
            </w:tcBorders>
          </w:tcPr>
          <w:p w14:paraId="2F780F47" w14:textId="2F7AF093" w:rsidR="002504BC" w:rsidRDefault="002504BC" w:rsidP="002504BC">
            <w:pPr>
              <w:rPr>
                <w:rStyle w:val="SAPEmphasis"/>
              </w:rPr>
            </w:pPr>
            <w:r>
              <w:rPr>
                <w:rStyle w:val="SAPEmphasis"/>
              </w:rPr>
              <w:t>Confirm Workflow</w:t>
            </w:r>
          </w:p>
        </w:tc>
        <w:tc>
          <w:tcPr>
            <w:tcW w:w="2070" w:type="dxa"/>
            <w:tcBorders>
              <w:top w:val="single" w:sz="8" w:space="0" w:color="999999"/>
              <w:left w:val="single" w:sz="8" w:space="0" w:color="999999"/>
              <w:bottom w:val="single" w:sz="8" w:space="0" w:color="999999"/>
              <w:right w:val="single" w:sz="8" w:space="0" w:color="999999"/>
            </w:tcBorders>
          </w:tcPr>
          <w:p w14:paraId="2BEEE5EB" w14:textId="1A6C0A93" w:rsidR="002504BC" w:rsidRPr="00121F36" w:rsidRDefault="002504BC" w:rsidP="002504BC">
            <w:r>
              <w:rPr>
                <w:rFonts w:cs="Arial"/>
                <w:bCs/>
              </w:rPr>
              <w:t xml:space="preserve">Select the </w:t>
            </w:r>
            <w:r>
              <w:rPr>
                <w:rStyle w:val="SAPScreenElement"/>
              </w:rPr>
              <w:t>Confirm</w:t>
            </w:r>
            <w:r>
              <w:rPr>
                <w:rFonts w:cs="Arial"/>
                <w:bCs/>
              </w:rPr>
              <w:t xml:space="preserve"> button.</w:t>
            </w:r>
          </w:p>
        </w:tc>
        <w:tc>
          <w:tcPr>
            <w:tcW w:w="3150" w:type="dxa"/>
            <w:tcBorders>
              <w:top w:val="single" w:sz="8" w:space="0" w:color="999999"/>
              <w:left w:val="single" w:sz="8" w:space="0" w:color="999999"/>
              <w:bottom w:val="single" w:sz="8" w:space="0" w:color="999999"/>
              <w:right w:val="single" w:sz="8" w:space="0" w:color="999999"/>
            </w:tcBorders>
          </w:tcPr>
          <w:p w14:paraId="06F73B05" w14:textId="77777777" w:rsidR="002504BC" w:rsidRPr="00121F36" w:rsidRDefault="002504BC" w:rsidP="002504BC">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559FEFB4" w14:textId="77777777" w:rsidR="002504BC" w:rsidRPr="00121F36" w:rsidRDefault="002504BC" w:rsidP="002504BC"/>
        </w:tc>
        <w:tc>
          <w:tcPr>
            <w:tcW w:w="3150" w:type="dxa"/>
            <w:tcBorders>
              <w:top w:val="single" w:sz="8" w:space="0" w:color="999999"/>
              <w:left w:val="single" w:sz="8" w:space="0" w:color="999999"/>
              <w:bottom w:val="single" w:sz="8" w:space="0" w:color="999999"/>
              <w:right w:val="single" w:sz="8" w:space="0" w:color="999999"/>
            </w:tcBorders>
          </w:tcPr>
          <w:p w14:paraId="3DDE74B5" w14:textId="77777777" w:rsidR="002504BC" w:rsidRDefault="002504BC" w:rsidP="002504BC">
            <w:pPr>
              <w:pStyle w:val="NoteParagraph"/>
              <w:ind w:left="0"/>
            </w:pPr>
            <w:r>
              <w:t xml:space="preserve">The </w:t>
            </w:r>
            <w:r>
              <w:rPr>
                <w:rStyle w:val="SAPScreenElement"/>
              </w:rPr>
              <w:t>Code</w:t>
            </w:r>
            <w:r>
              <w:t xml:space="preserve"> of the new position has been generated automatically.</w:t>
            </w:r>
          </w:p>
          <w:p w14:paraId="73BBB1C4" w14:textId="02CA4C3B" w:rsidR="002504BC" w:rsidRPr="00121F36" w:rsidRDefault="002504BC" w:rsidP="002504BC">
            <w:r>
              <w:t>The message</w:t>
            </w:r>
            <w:r w:rsidRPr="009B00DE">
              <w:rPr>
                <w:rStyle w:val="SAPUserEntry"/>
                <w:color w:val="auto"/>
              </w:rPr>
              <w:t xml:space="preserve"> This is non-actionable</w:t>
            </w:r>
            <w:r w:rsidRPr="009B00DE">
              <w:rPr>
                <w:b/>
              </w:rPr>
              <w:t xml:space="preserve"> </w:t>
            </w:r>
            <w:r w:rsidRPr="009B00DE">
              <w:rPr>
                <w:rStyle w:val="SAPUserEntry"/>
                <w:color w:val="auto"/>
              </w:rPr>
              <w:t>(to be approved)</w:t>
            </w:r>
            <w:r w:rsidRPr="009B00DE">
              <w:rPr>
                <w:b/>
              </w:rPr>
              <w:t xml:space="preserve"> </w:t>
            </w:r>
            <w:r w:rsidRPr="009B00DE">
              <w:rPr>
                <w:rStyle w:val="SAPUserEntry"/>
                <w:color w:val="auto"/>
              </w:rPr>
              <w:t xml:space="preserve">record </w:t>
            </w:r>
            <w:r>
              <w:t xml:space="preserve">is displayed in the </w:t>
            </w:r>
            <w:r>
              <w:rPr>
                <w:rStyle w:val="SAPScreenElement"/>
              </w:rPr>
              <w:t>Position:</w:t>
            </w:r>
            <w:r>
              <w:t xml:space="preserve"> </w:t>
            </w:r>
            <w:r>
              <w:rPr>
                <w:rStyle w:val="SAPScreenElement"/>
              </w:rPr>
              <w:t>&lt;position title (code)&gt;</w:t>
            </w:r>
            <w:r>
              <w:t xml:space="preserve"> dialog box. The workflow has been sent to the next processor, namely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t>.</w:t>
            </w:r>
          </w:p>
        </w:tc>
        <w:tc>
          <w:tcPr>
            <w:tcW w:w="1174" w:type="dxa"/>
            <w:tcBorders>
              <w:top w:val="single" w:sz="8" w:space="0" w:color="999999"/>
              <w:left w:val="single" w:sz="8" w:space="0" w:color="999999"/>
              <w:bottom w:val="single" w:sz="8" w:space="0" w:color="999999"/>
              <w:right w:val="single" w:sz="8" w:space="0" w:color="999999"/>
            </w:tcBorders>
          </w:tcPr>
          <w:p w14:paraId="029FA331" w14:textId="77777777" w:rsidR="002504BC" w:rsidRPr="00121F36" w:rsidRDefault="002504BC" w:rsidP="002504BC"/>
        </w:tc>
      </w:tr>
      <w:tr w:rsidR="00D93A2E" w:rsidRPr="00121F36" w14:paraId="6DC70DFB" w14:textId="77777777" w:rsidTr="00682FD8">
        <w:trPr>
          <w:trHeight w:val="357"/>
        </w:trPr>
        <w:tc>
          <w:tcPr>
            <w:tcW w:w="709" w:type="dxa"/>
            <w:tcBorders>
              <w:top w:val="single" w:sz="8" w:space="0" w:color="999999"/>
              <w:left w:val="single" w:sz="8" w:space="0" w:color="999999"/>
              <w:bottom w:val="single" w:sz="8" w:space="0" w:color="999999"/>
              <w:right w:val="single" w:sz="8" w:space="0" w:color="999999"/>
            </w:tcBorders>
          </w:tcPr>
          <w:p w14:paraId="74769D2E" w14:textId="4769A52F" w:rsidR="00D93A2E" w:rsidRPr="00121F36" w:rsidRDefault="00D93A2E" w:rsidP="00D93A2E">
            <w:r>
              <w:t>1</w:t>
            </w:r>
            <w:r w:rsidR="002504BC">
              <w:t>7</w:t>
            </w:r>
          </w:p>
        </w:tc>
        <w:tc>
          <w:tcPr>
            <w:tcW w:w="1153" w:type="dxa"/>
            <w:tcBorders>
              <w:top w:val="single" w:sz="8" w:space="0" w:color="999999"/>
              <w:left w:val="single" w:sz="8" w:space="0" w:color="999999"/>
              <w:bottom w:val="single" w:sz="8" w:space="0" w:color="999999"/>
              <w:right w:val="single" w:sz="8" w:space="0" w:color="999999"/>
            </w:tcBorders>
          </w:tcPr>
          <w:p w14:paraId="0578E1C7" w14:textId="4B6E0419" w:rsidR="00D93A2E" w:rsidRPr="00121F36" w:rsidRDefault="00D93A2E" w:rsidP="00D93A2E">
            <w:pPr>
              <w:rPr>
                <w:rStyle w:val="SAPEmphasis"/>
              </w:rPr>
            </w:pPr>
            <w:r>
              <w:rPr>
                <w:rStyle w:val="SAPEmphasis"/>
              </w:rPr>
              <w:t>Go Back to Position Org Chart</w:t>
            </w:r>
          </w:p>
        </w:tc>
        <w:tc>
          <w:tcPr>
            <w:tcW w:w="2070" w:type="dxa"/>
            <w:tcBorders>
              <w:top w:val="single" w:sz="8" w:space="0" w:color="999999"/>
              <w:left w:val="single" w:sz="8" w:space="0" w:color="999999"/>
              <w:bottom w:val="single" w:sz="8" w:space="0" w:color="999999"/>
              <w:right w:val="single" w:sz="8" w:space="0" w:color="999999"/>
            </w:tcBorders>
          </w:tcPr>
          <w:p w14:paraId="097A50B6" w14:textId="7502DA38" w:rsidR="00D93A2E" w:rsidRPr="00121F36" w:rsidRDefault="00D93A2E" w:rsidP="00D93A2E">
            <w:r w:rsidRPr="00121F36">
              <w:t xml:space="preserve">Choose </w:t>
            </w:r>
            <w:r w:rsidRPr="00121F36">
              <w:rPr>
                <w:rStyle w:val="SAPScreenElement"/>
              </w:rPr>
              <w:t>X (Cancel)</w:t>
            </w:r>
            <w:r w:rsidRPr="00121F36">
              <w:t xml:space="preserve"> to close the dialog box.</w:t>
            </w:r>
          </w:p>
        </w:tc>
        <w:tc>
          <w:tcPr>
            <w:tcW w:w="3150" w:type="dxa"/>
            <w:tcBorders>
              <w:top w:val="single" w:sz="8" w:space="0" w:color="999999"/>
              <w:left w:val="single" w:sz="8" w:space="0" w:color="999999"/>
              <w:bottom w:val="single" w:sz="8" w:space="0" w:color="999999"/>
              <w:right w:val="single" w:sz="8" w:space="0" w:color="999999"/>
            </w:tcBorders>
          </w:tcPr>
          <w:p w14:paraId="3476F92F" w14:textId="77777777" w:rsidR="00D93A2E" w:rsidRPr="00121F36" w:rsidRDefault="00D93A2E" w:rsidP="00D93A2E">
            <w:pPr>
              <w:rPr>
                <w:rFonts w:ascii="Calibri" w:hAnsi="Calibri"/>
              </w:rPr>
            </w:pPr>
          </w:p>
        </w:tc>
        <w:tc>
          <w:tcPr>
            <w:tcW w:w="2880" w:type="dxa"/>
            <w:tcBorders>
              <w:top w:val="single" w:sz="8" w:space="0" w:color="999999"/>
              <w:left w:val="single" w:sz="8" w:space="0" w:color="999999"/>
              <w:bottom w:val="single" w:sz="8" w:space="0" w:color="999999"/>
              <w:right w:val="single" w:sz="8" w:space="0" w:color="999999"/>
            </w:tcBorders>
          </w:tcPr>
          <w:p w14:paraId="53425A36" w14:textId="77777777" w:rsidR="00D93A2E" w:rsidRPr="00121F36" w:rsidRDefault="00D93A2E" w:rsidP="00D93A2E"/>
        </w:tc>
        <w:tc>
          <w:tcPr>
            <w:tcW w:w="3150" w:type="dxa"/>
            <w:tcBorders>
              <w:top w:val="single" w:sz="8" w:space="0" w:color="999999"/>
              <w:left w:val="single" w:sz="8" w:space="0" w:color="999999"/>
              <w:bottom w:val="single" w:sz="8" w:space="0" w:color="999999"/>
              <w:right w:val="single" w:sz="8" w:space="0" w:color="999999"/>
            </w:tcBorders>
          </w:tcPr>
          <w:p w14:paraId="338BB72A" w14:textId="6050494C" w:rsidR="00D93A2E" w:rsidRPr="00121F36" w:rsidRDefault="00D93A2E" w:rsidP="002504BC">
            <w:r>
              <w:t xml:space="preserve">You return to the </w:t>
            </w:r>
            <w:r>
              <w:rPr>
                <w:rStyle w:val="SAPScreenElement"/>
              </w:rPr>
              <w:t>Position Organization Chart</w:t>
            </w:r>
            <w:r>
              <w:t xml:space="preserve"> screen</w:t>
            </w:r>
            <w:r w:rsidR="002504BC">
              <w:t xml:space="preserve">. Note that the new position requested by you is not yet visible in the </w:t>
            </w:r>
            <w:r w:rsidR="002504BC">
              <w:rPr>
                <w:rStyle w:val="SAPScreenElement"/>
              </w:rPr>
              <w:t>Position Org Chart</w:t>
            </w:r>
            <w:r>
              <w:t>.</w:t>
            </w:r>
          </w:p>
        </w:tc>
        <w:tc>
          <w:tcPr>
            <w:tcW w:w="1174" w:type="dxa"/>
            <w:tcBorders>
              <w:top w:val="single" w:sz="8" w:space="0" w:color="999999"/>
              <w:left w:val="single" w:sz="8" w:space="0" w:color="999999"/>
              <w:bottom w:val="single" w:sz="8" w:space="0" w:color="999999"/>
              <w:right w:val="single" w:sz="8" w:space="0" w:color="999999"/>
            </w:tcBorders>
          </w:tcPr>
          <w:p w14:paraId="11FE8F2B" w14:textId="77777777" w:rsidR="00D93A2E" w:rsidRPr="00121F36" w:rsidRDefault="00D93A2E" w:rsidP="00D93A2E"/>
        </w:tc>
      </w:tr>
    </w:tbl>
    <w:p w14:paraId="4DF16D52" w14:textId="5BB5E23D" w:rsidR="00623631" w:rsidRPr="00121F36" w:rsidRDefault="00623631" w:rsidP="004B28B0">
      <w:pPr>
        <w:pStyle w:val="Heading4"/>
      </w:pPr>
      <w:bookmarkStart w:id="439" w:name="_Toc507750662"/>
      <w:bookmarkStart w:id="440" w:name="_Toc433388070"/>
      <w:bookmarkStart w:id="441" w:name="_Toc433388295"/>
      <w:bookmarkStart w:id="442" w:name="_Toc433388339"/>
      <w:bookmarkStart w:id="443" w:name="_Toc433701548"/>
      <w:bookmarkStart w:id="444" w:name="_Toc433701690"/>
      <w:bookmarkStart w:id="445" w:name="_Toc433796678"/>
      <w:bookmarkStart w:id="446" w:name="_Toc433797578"/>
      <w:bookmarkStart w:id="447" w:name="_Toc434317834"/>
      <w:bookmarkStart w:id="448" w:name="_Toc434317890"/>
      <w:bookmarkStart w:id="449" w:name="_Toc434327781"/>
      <w:bookmarkStart w:id="450" w:name="_Toc434331774"/>
      <w:bookmarkStart w:id="451" w:name="_Toc434424379"/>
      <w:bookmarkStart w:id="452" w:name="_Toc434487518"/>
      <w:bookmarkStart w:id="453" w:name="_Toc434487922"/>
      <w:bookmarkStart w:id="454" w:name="_Toc434489375"/>
      <w:bookmarkStart w:id="455" w:name="_Toc434496586"/>
      <w:r w:rsidRPr="00121F36">
        <w:t>Receiving Position Creation Request</w:t>
      </w:r>
      <w:r>
        <w:t xml:space="preserve"> Notification</w:t>
      </w:r>
      <w:bookmarkEnd w:id="439"/>
    </w:p>
    <w:p w14:paraId="41FBB8E2" w14:textId="77777777" w:rsidR="00623631" w:rsidRPr="00121F36" w:rsidRDefault="00623631" w:rsidP="00623631">
      <w:pPr>
        <w:pStyle w:val="SAPKeyblockTitle"/>
      </w:pPr>
      <w:r w:rsidRPr="00121F36">
        <w:t>Purpose</w:t>
      </w:r>
    </w:p>
    <w:p w14:paraId="70F084A0" w14:textId="1CCEC5C3" w:rsidR="00623631" w:rsidRPr="00121F36" w:rsidRDefault="008452A9" w:rsidP="00623631">
      <w:r>
        <w:t>It is assumed that email is configured and the email addresses of all employees are maintained in the system. Under this assumption, t</w:t>
      </w:r>
      <w:r w:rsidR="00623631" w:rsidRPr="00121F36">
        <w:t xml:space="preserve">he </w:t>
      </w:r>
      <w:r w:rsidR="001F7D65">
        <w:t xml:space="preserve">members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1F7D65">
        <w:t xml:space="preserve"> </w:t>
      </w:r>
      <w:r w:rsidR="00623631" w:rsidRPr="00121F36">
        <w:t>ha</w:t>
      </w:r>
      <w:r w:rsidR="001F7D65">
        <w:t>ve</w:t>
      </w:r>
      <w:r w:rsidR="00623631" w:rsidRPr="00121F36">
        <w:t xml:space="preserve"> received </w:t>
      </w:r>
      <w:r w:rsidR="00CD142F">
        <w:t xml:space="preserve">an email notification informing </w:t>
      </w:r>
      <w:r w:rsidR="001F7D65">
        <w:t>them</w:t>
      </w:r>
      <w:r w:rsidR="00CD142F">
        <w:t xml:space="preserve"> that the Line Manager has submitted a position creation request.</w:t>
      </w:r>
    </w:p>
    <w:p w14:paraId="0872524D" w14:textId="43858974" w:rsidR="00CD142F" w:rsidRDefault="00CD142F" w:rsidP="00CD142F">
      <w:r w:rsidRPr="00C61233">
        <w:t>This is an automated step, and no manual execution is required.</w:t>
      </w:r>
    </w:p>
    <w:p w14:paraId="68A852DE" w14:textId="2AE994B0" w:rsidR="0097506C" w:rsidRDefault="0097506C" w:rsidP="00623631">
      <w:pPr>
        <w:pStyle w:val="Heading3"/>
      </w:pPr>
      <w:bookmarkStart w:id="456" w:name="_Toc461688045"/>
      <w:bookmarkStart w:id="457" w:name="_Toc461897962"/>
      <w:bookmarkStart w:id="458" w:name="_Toc462201753"/>
      <w:bookmarkStart w:id="459" w:name="_Toc462201882"/>
      <w:bookmarkStart w:id="460" w:name="_Toc462323981"/>
      <w:bookmarkStart w:id="461" w:name="_Toc462811842"/>
      <w:bookmarkStart w:id="462" w:name="_Toc461688046"/>
      <w:bookmarkStart w:id="463" w:name="_Toc461897963"/>
      <w:bookmarkStart w:id="464" w:name="_Toc462201754"/>
      <w:bookmarkStart w:id="465" w:name="_Toc462201883"/>
      <w:bookmarkStart w:id="466" w:name="_Toc462323982"/>
      <w:bookmarkStart w:id="467" w:name="_Toc462811843"/>
      <w:bookmarkStart w:id="468" w:name="_Toc507750663"/>
      <w:bookmarkEnd w:id="456"/>
      <w:bookmarkEnd w:id="457"/>
      <w:bookmarkEnd w:id="458"/>
      <w:bookmarkEnd w:id="459"/>
      <w:bookmarkEnd w:id="460"/>
      <w:bookmarkEnd w:id="461"/>
      <w:bookmarkEnd w:id="462"/>
      <w:bookmarkEnd w:id="463"/>
      <w:bookmarkEnd w:id="464"/>
      <w:bookmarkEnd w:id="465"/>
      <w:bookmarkEnd w:id="466"/>
      <w:bookmarkEnd w:id="467"/>
      <w:r>
        <w:t>Check</w:t>
      </w:r>
      <w:r w:rsidR="006A6717">
        <w:t>ing</w:t>
      </w:r>
      <w:r>
        <w:t xml:space="preserve"> </w:t>
      </w:r>
      <w:r w:rsidR="00431971">
        <w:t>Attributes</w:t>
      </w:r>
      <w:r w:rsidR="0042677B">
        <w:t xml:space="preserve"> of Requested Position</w:t>
      </w:r>
      <w:bookmarkEnd w:id="468"/>
    </w:p>
    <w:p w14:paraId="5C2EBA88" w14:textId="77777777" w:rsidR="00431971" w:rsidRPr="00C61233" w:rsidRDefault="00431971" w:rsidP="00431971">
      <w:pPr>
        <w:pStyle w:val="SAPKeyblockTitle"/>
      </w:pPr>
      <w:r w:rsidRPr="00C61233">
        <w:t>Test Administration</w:t>
      </w:r>
    </w:p>
    <w:p w14:paraId="07B6DBEF" w14:textId="77777777" w:rsidR="00431971" w:rsidRPr="00C61233" w:rsidRDefault="00431971" w:rsidP="00431971">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31971" w:rsidRPr="00C61233" w14:paraId="020C4366"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0D202237" w14:textId="77777777" w:rsidR="00431971" w:rsidRPr="00C61233" w:rsidRDefault="00431971" w:rsidP="002B28C3">
            <w:pPr>
              <w:rPr>
                <w:rStyle w:val="SAPEmphasis"/>
              </w:rPr>
            </w:pPr>
            <w:r w:rsidRPr="00C61233">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4CD48E9" w14:textId="77777777" w:rsidR="00431971" w:rsidRPr="00C61233" w:rsidRDefault="00431971" w:rsidP="002B28C3">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272DD92" w14:textId="77777777" w:rsidR="00431971" w:rsidRPr="00C61233" w:rsidRDefault="00431971" w:rsidP="002B28C3">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BAB1C75" w14:textId="77777777" w:rsidR="00431971" w:rsidRPr="00C61233" w:rsidRDefault="00431971" w:rsidP="002B28C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E6F7611" w14:textId="77777777" w:rsidR="00431971" w:rsidRPr="00C61233" w:rsidRDefault="00431971" w:rsidP="002B28C3">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511418C" w14:textId="13648998" w:rsidR="00431971" w:rsidRPr="00C61233" w:rsidRDefault="0086714C" w:rsidP="002B28C3">
            <w:r>
              <w:t>&lt;date&gt;</w:t>
            </w:r>
          </w:p>
        </w:tc>
      </w:tr>
      <w:tr w:rsidR="00431971" w:rsidRPr="00C61233" w14:paraId="3D8EC5CA"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2B8241A0" w14:textId="77777777" w:rsidR="00431971" w:rsidRPr="00C61233" w:rsidRDefault="00431971" w:rsidP="002B28C3">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F1C58FD" w14:textId="2959D681" w:rsidR="00431971" w:rsidRPr="00C61233" w:rsidRDefault="00431971" w:rsidP="002B28C3">
            <w:r>
              <w:t xml:space="preserve">Member of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p>
        </w:tc>
      </w:tr>
      <w:tr w:rsidR="00431971" w:rsidRPr="00C61233" w14:paraId="6E67CB37"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2946B518" w14:textId="77777777" w:rsidR="00431971" w:rsidRPr="00C61233" w:rsidRDefault="00431971" w:rsidP="002B28C3">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89E23FA" w14:textId="77777777" w:rsidR="00431971" w:rsidRPr="00C61233" w:rsidRDefault="00431971" w:rsidP="002B28C3">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5D6E186" w14:textId="77777777" w:rsidR="00431971" w:rsidRPr="00C61233" w:rsidRDefault="00431971" w:rsidP="002B28C3">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F9691E5" w14:textId="140A1F66" w:rsidR="00431971" w:rsidRPr="00C61233" w:rsidRDefault="00EB3674" w:rsidP="002B28C3">
            <w:r>
              <w:t>&lt;duration&gt;</w:t>
            </w:r>
          </w:p>
        </w:tc>
      </w:tr>
    </w:tbl>
    <w:p w14:paraId="1EEBF2B2" w14:textId="77777777" w:rsidR="00431971" w:rsidRPr="00C61233" w:rsidRDefault="00431971" w:rsidP="00431971">
      <w:pPr>
        <w:pStyle w:val="SAPKeyblockTitle"/>
      </w:pPr>
      <w:r w:rsidRPr="00C61233">
        <w:t>Purpose</w:t>
      </w:r>
    </w:p>
    <w:p w14:paraId="5737BC7B" w14:textId="47225B49" w:rsidR="00431971" w:rsidRDefault="00006F45" w:rsidP="00431971">
      <w:r>
        <w:t xml:space="preserve">One of the members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t>picks up the workflow item containing the position creation request submitted by the line manager</w:t>
      </w:r>
      <w:r w:rsidR="00431971">
        <w:t xml:space="preserve">. </w:t>
      </w:r>
      <w:r w:rsidR="003C419D">
        <w:t>Before checking if the new position is budgeted for, the</w:t>
      </w:r>
      <w:r w:rsidR="00A85EA3">
        <w:t xml:space="preserve"> member of the</w:t>
      </w:r>
      <w:r w:rsidR="003C419D">
        <w:t xml:space="preserv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rsidR="003C419D">
        <w:t xml:space="preserve">needs to check the attributes of the </w:t>
      </w:r>
      <w:r w:rsidR="0042677B">
        <w:t>requested</w:t>
      </w:r>
      <w:r w:rsidR="003C419D">
        <w:t xml:space="preserve"> position</w:t>
      </w:r>
      <w:r w:rsidR="00431971">
        <w:t>.</w:t>
      </w:r>
    </w:p>
    <w:p w14:paraId="50DD7305" w14:textId="77777777" w:rsidR="00431971" w:rsidRPr="00C61233" w:rsidRDefault="00431971" w:rsidP="00431971">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461"/>
        <w:gridCol w:w="5400"/>
        <w:gridCol w:w="5310"/>
        <w:gridCol w:w="1263"/>
      </w:tblGrid>
      <w:tr w:rsidR="00431971" w:rsidRPr="00C61233" w14:paraId="1D1AEFDE" w14:textId="77777777" w:rsidTr="002B3705">
        <w:trPr>
          <w:trHeight w:val="576"/>
          <w:tblHeader/>
        </w:trPr>
        <w:tc>
          <w:tcPr>
            <w:tcW w:w="851" w:type="dxa"/>
            <w:shd w:val="solid" w:color="999999" w:fill="FFFFFF"/>
            <w:hideMark/>
          </w:tcPr>
          <w:p w14:paraId="5A92739C" w14:textId="77777777" w:rsidR="00431971" w:rsidRPr="00C61233" w:rsidRDefault="00431971"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461" w:type="dxa"/>
            <w:shd w:val="solid" w:color="999999" w:fill="FFFFFF"/>
            <w:hideMark/>
          </w:tcPr>
          <w:p w14:paraId="3F6A1DFC" w14:textId="77777777" w:rsidR="00431971" w:rsidRPr="00C61233" w:rsidRDefault="00431971"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400" w:type="dxa"/>
            <w:shd w:val="solid" w:color="999999" w:fill="FFFFFF"/>
            <w:hideMark/>
          </w:tcPr>
          <w:p w14:paraId="650D1F1E" w14:textId="77777777" w:rsidR="00431971" w:rsidRPr="00C61233" w:rsidRDefault="00431971"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310" w:type="dxa"/>
            <w:shd w:val="solid" w:color="999999" w:fill="FFFFFF"/>
            <w:hideMark/>
          </w:tcPr>
          <w:p w14:paraId="436FA22E" w14:textId="77777777" w:rsidR="00431971" w:rsidRPr="00C61233" w:rsidRDefault="00431971"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2CADA836" w14:textId="77777777" w:rsidR="00431971" w:rsidRPr="00C61233" w:rsidRDefault="00431971"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431971" w:rsidRPr="00C61233" w14:paraId="399040C6" w14:textId="77777777" w:rsidTr="002B3705">
        <w:trPr>
          <w:trHeight w:val="288"/>
        </w:trPr>
        <w:tc>
          <w:tcPr>
            <w:tcW w:w="851" w:type="dxa"/>
            <w:hideMark/>
          </w:tcPr>
          <w:p w14:paraId="2D70DFBB" w14:textId="77777777" w:rsidR="00431971" w:rsidRPr="00C61233" w:rsidRDefault="00431971" w:rsidP="002B28C3">
            <w:r w:rsidRPr="00C61233">
              <w:t>1</w:t>
            </w:r>
          </w:p>
        </w:tc>
        <w:tc>
          <w:tcPr>
            <w:tcW w:w="1461" w:type="dxa"/>
            <w:hideMark/>
          </w:tcPr>
          <w:p w14:paraId="5E43D8BB" w14:textId="77777777" w:rsidR="00431971" w:rsidRPr="00C61233" w:rsidRDefault="00431971" w:rsidP="002B28C3">
            <w:pPr>
              <w:rPr>
                <w:rStyle w:val="SAPEmphasis"/>
              </w:rPr>
            </w:pPr>
            <w:r w:rsidRPr="00C61233">
              <w:rPr>
                <w:rStyle w:val="SAPEmphasis"/>
              </w:rPr>
              <w:t>Log on</w:t>
            </w:r>
          </w:p>
        </w:tc>
        <w:tc>
          <w:tcPr>
            <w:tcW w:w="5400" w:type="dxa"/>
            <w:hideMark/>
          </w:tcPr>
          <w:p w14:paraId="6BDE68EE" w14:textId="2BE92F97" w:rsidR="00431971" w:rsidRPr="00C61233" w:rsidRDefault="00431971" w:rsidP="002B28C3">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rsidR="00006F45">
              <w:t xml:space="preserve">a 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Pr="00C61233">
              <w:t>.</w:t>
            </w:r>
          </w:p>
        </w:tc>
        <w:tc>
          <w:tcPr>
            <w:tcW w:w="5310" w:type="dxa"/>
            <w:hideMark/>
          </w:tcPr>
          <w:p w14:paraId="4E6C5AFC" w14:textId="77777777" w:rsidR="00431971" w:rsidRPr="00C61233" w:rsidRDefault="00431971" w:rsidP="002B28C3">
            <w:r w:rsidRPr="00C61233">
              <w:t xml:space="preserve">The </w:t>
            </w:r>
            <w:r w:rsidRPr="00C61233">
              <w:rPr>
                <w:rStyle w:val="SAPScreenElement"/>
              </w:rPr>
              <w:t xml:space="preserve">Home </w:t>
            </w:r>
            <w:r w:rsidRPr="00C61233">
              <w:t>page is displayed.</w:t>
            </w:r>
          </w:p>
        </w:tc>
        <w:tc>
          <w:tcPr>
            <w:tcW w:w="1263" w:type="dxa"/>
          </w:tcPr>
          <w:p w14:paraId="2DEB5E5F" w14:textId="77777777" w:rsidR="00431971" w:rsidRPr="00C61233" w:rsidRDefault="00431971" w:rsidP="002B28C3">
            <w:pPr>
              <w:rPr>
                <w:rFonts w:cs="Arial"/>
                <w:bCs/>
              </w:rPr>
            </w:pPr>
          </w:p>
        </w:tc>
      </w:tr>
      <w:tr w:rsidR="006257B7" w:rsidRPr="00C61233" w14:paraId="7F02F921" w14:textId="77777777" w:rsidTr="002B3705">
        <w:trPr>
          <w:trHeight w:val="288"/>
        </w:trPr>
        <w:tc>
          <w:tcPr>
            <w:tcW w:w="851" w:type="dxa"/>
          </w:tcPr>
          <w:p w14:paraId="002DE8F3" w14:textId="54934125" w:rsidR="006257B7" w:rsidRPr="00C61233" w:rsidRDefault="006257B7" w:rsidP="006257B7">
            <w:r>
              <w:t>2</w:t>
            </w:r>
          </w:p>
        </w:tc>
        <w:tc>
          <w:tcPr>
            <w:tcW w:w="1461" w:type="dxa"/>
          </w:tcPr>
          <w:p w14:paraId="7C4E6141" w14:textId="30370B0C" w:rsidR="006257B7" w:rsidRPr="00C61233" w:rsidRDefault="006257B7" w:rsidP="006257B7">
            <w:pPr>
              <w:rPr>
                <w:rStyle w:val="SAPEmphasis"/>
              </w:rPr>
            </w:pPr>
            <w:r>
              <w:rPr>
                <w:rStyle w:val="SAPEmphasis"/>
              </w:rPr>
              <w:t>Access Requests Tile</w:t>
            </w:r>
          </w:p>
        </w:tc>
        <w:tc>
          <w:tcPr>
            <w:tcW w:w="5400" w:type="dxa"/>
          </w:tcPr>
          <w:p w14:paraId="65F5F68B" w14:textId="4AAFA6B2" w:rsidR="006257B7" w:rsidRPr="00C61233" w:rsidRDefault="006257B7" w:rsidP="006257B7">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5310" w:type="dxa"/>
          </w:tcPr>
          <w:p w14:paraId="28002B5B" w14:textId="4F9AE49D" w:rsidR="006257B7" w:rsidRPr="00C61233" w:rsidRDefault="006257B7" w:rsidP="006257B7">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 level details are given, which depend on the request type.</w:t>
            </w:r>
            <w:r>
              <w:rPr>
                <w:rFonts w:cs="Arial"/>
                <w:bCs/>
              </w:rPr>
              <w:t xml:space="preserve"> </w:t>
            </w:r>
          </w:p>
        </w:tc>
        <w:tc>
          <w:tcPr>
            <w:tcW w:w="1263" w:type="dxa"/>
          </w:tcPr>
          <w:p w14:paraId="298C1B60" w14:textId="77777777" w:rsidR="006257B7" w:rsidRPr="00C61233" w:rsidRDefault="006257B7" w:rsidP="006257B7">
            <w:pPr>
              <w:rPr>
                <w:rFonts w:cs="Arial"/>
                <w:bCs/>
              </w:rPr>
            </w:pPr>
          </w:p>
        </w:tc>
      </w:tr>
      <w:tr w:rsidR="006257B7" w:rsidRPr="00C61233" w14:paraId="046EB0D0" w14:textId="77777777" w:rsidTr="002B3705">
        <w:trPr>
          <w:trHeight w:val="357"/>
        </w:trPr>
        <w:tc>
          <w:tcPr>
            <w:tcW w:w="851" w:type="dxa"/>
            <w:hideMark/>
          </w:tcPr>
          <w:p w14:paraId="6E11B2BC" w14:textId="69D563CA" w:rsidR="006257B7" w:rsidRPr="00C61233" w:rsidRDefault="00913C8D" w:rsidP="006257B7">
            <w:r>
              <w:t>3</w:t>
            </w:r>
          </w:p>
        </w:tc>
        <w:tc>
          <w:tcPr>
            <w:tcW w:w="1461" w:type="dxa"/>
            <w:hideMark/>
          </w:tcPr>
          <w:p w14:paraId="3802C916" w14:textId="77777777" w:rsidR="006257B7" w:rsidRPr="00C61233" w:rsidRDefault="006257B7" w:rsidP="006257B7">
            <w:pPr>
              <w:rPr>
                <w:rStyle w:val="SAPEmphasis"/>
              </w:rPr>
            </w:pPr>
            <w:r w:rsidRPr="00C61233">
              <w:rPr>
                <w:rStyle w:val="SAPEmphasis"/>
              </w:rPr>
              <w:t xml:space="preserve">Select </w:t>
            </w:r>
            <w:r>
              <w:rPr>
                <w:rStyle w:val="SAPEmphasis"/>
              </w:rPr>
              <w:t>Creation</w:t>
            </w:r>
            <w:r w:rsidRPr="00C61233">
              <w:rPr>
                <w:rStyle w:val="SAPEmphasis"/>
              </w:rPr>
              <w:t xml:space="preserve"> Request</w:t>
            </w:r>
          </w:p>
        </w:tc>
        <w:tc>
          <w:tcPr>
            <w:tcW w:w="5400" w:type="dxa"/>
            <w:hideMark/>
          </w:tcPr>
          <w:p w14:paraId="0EB2DDD1" w14:textId="5822D434" w:rsidR="00913C8D" w:rsidRPr="00187C87" w:rsidRDefault="00187C87" w:rsidP="00913C8D">
            <w:r>
              <w:t xml:space="preserve">In the </w:t>
            </w:r>
            <w:r>
              <w:rPr>
                <w:rStyle w:val="SAPScreenElement"/>
              </w:rPr>
              <w:t>Approve Requests</w:t>
            </w:r>
            <w:r w:rsidRPr="00A9515A">
              <w:t xml:space="preserve"> </w:t>
            </w:r>
            <w:r>
              <w:rPr>
                <w:rFonts w:cs="Arial"/>
                <w:bCs/>
              </w:rPr>
              <w:t>dialog box,</w:t>
            </w:r>
            <w:r>
              <w:t xml:space="preserve"> c</w:t>
            </w:r>
            <w:r w:rsidR="004D579C">
              <w:t>lick</w:t>
            </w:r>
            <w:r w:rsidR="00913C8D" w:rsidRPr="00C61233">
              <w:t xml:space="preserve"> on the </w:t>
            </w:r>
            <w:r w:rsidR="00043D8E">
              <w:rPr>
                <w:rStyle w:val="SAPScreenElement"/>
              </w:rPr>
              <w:t>Create Position</w:t>
            </w:r>
            <w:r w:rsidR="00913C8D" w:rsidRPr="00C61233">
              <w:rPr>
                <w:rStyle w:val="SAPScreenElement"/>
              </w:rPr>
              <w:t xml:space="preserve"> </w:t>
            </w:r>
            <w:r w:rsidR="00913C8D" w:rsidRPr="00C61233">
              <w:t>link</w:t>
            </w:r>
            <w:r w:rsidR="004D579C">
              <w:t xml:space="preserve"> next to</w:t>
            </w:r>
            <w:r w:rsidR="004D579C" w:rsidRPr="009B00DE">
              <w:rPr>
                <w:rStyle w:val="SAPUserEntry"/>
                <w:color w:val="auto"/>
              </w:rPr>
              <w:t xml:space="preserve"> Name:</w:t>
            </w:r>
            <w:r w:rsidR="004D579C" w:rsidRPr="00457362">
              <w:t xml:space="preserve"> </w:t>
            </w:r>
            <w:r w:rsidR="004D579C" w:rsidRPr="009B00DE">
              <w:rPr>
                <w:rStyle w:val="SAPUserEntry"/>
                <w:color w:val="auto"/>
              </w:rPr>
              <w:t xml:space="preserve">&lt;position </w:t>
            </w:r>
            <w:r w:rsidR="004D579C" w:rsidRPr="00457362">
              <w:rPr>
                <w:rStyle w:val="SAPUserEntry"/>
                <w:color w:val="auto"/>
              </w:rPr>
              <w:t>title&gt;</w:t>
            </w:r>
            <w:r w:rsidR="004D579C" w:rsidRPr="00187C87">
              <w:t>.</w:t>
            </w:r>
          </w:p>
          <w:p w14:paraId="7EF4440F" w14:textId="77777777" w:rsidR="00913C8D" w:rsidRPr="00187C87" w:rsidRDefault="00913C8D" w:rsidP="009B00DE">
            <w:pPr>
              <w:pStyle w:val="SAPNoteHeading"/>
              <w:ind w:left="255"/>
            </w:pPr>
            <w:r w:rsidRPr="00187C87">
              <w:rPr>
                <w:noProof/>
              </w:rPr>
              <w:drawing>
                <wp:inline distT="0" distB="0" distL="0" distR="0" wp14:anchorId="716C11D5" wp14:editId="59F4FFB4">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C87">
              <w:t> Note</w:t>
            </w:r>
          </w:p>
          <w:p w14:paraId="22F357CF" w14:textId="29EC7BF7" w:rsidR="002B3705" w:rsidRPr="002B3705" w:rsidRDefault="00913C8D" w:rsidP="002B3705">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rsidR="00E168CA">
              <w:t>S</w:t>
            </w:r>
            <w:r w:rsidR="00E168CA" w:rsidRPr="0064693D">
              <w:t xml:space="preserve">elect the </w:t>
            </w:r>
            <w:r w:rsidR="00E168CA" w:rsidRPr="0064693D">
              <w:rPr>
                <w:rStyle w:val="SAPScreenElement"/>
              </w:rPr>
              <w:t>Filter</w:t>
            </w:r>
            <w:r w:rsidR="00E168CA">
              <w:rPr>
                <w:rStyle w:val="SAPScreenElement"/>
              </w:rPr>
              <w:t xml:space="preserve"> </w:t>
            </w:r>
            <w:r w:rsidR="00E168CA" w:rsidRPr="0064693D">
              <w:t xml:space="preserve"> </w:t>
            </w:r>
            <w:r w:rsidR="00E168CA" w:rsidRPr="0064693D">
              <w:rPr>
                <w:noProof/>
              </w:rPr>
              <w:drawing>
                <wp:inline distT="0" distB="0" distL="0" distR="0" wp14:anchorId="7E77617B" wp14:editId="44E3A00C">
                  <wp:extent cx="333375" cy="27622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00E168CA" w:rsidRPr="0064693D">
              <w:t xml:space="preserve"> icon</w:t>
            </w:r>
            <w:r w:rsidR="00E168CA">
              <w:t xml:space="preserve"> to search for the request you need to </w:t>
            </w:r>
            <w:r w:rsidR="00277DF6">
              <w:t>process</w:t>
            </w:r>
            <w:r w:rsidR="00E168CA" w:rsidRPr="0064693D">
              <w:t>.</w:t>
            </w:r>
            <w:r w:rsidR="00E168CA">
              <w:t xml:space="preserve"> In the filter criteria fields, which show up, make entries as appropriate. For example, enter for</w:t>
            </w:r>
            <w:r w:rsidR="00845BE3">
              <w:t xml:space="preserve"> </w:t>
            </w:r>
            <w:r w:rsidR="00845BE3" w:rsidRPr="00B8209A">
              <w:t>field</w:t>
            </w:r>
            <w:r w:rsidR="00E168CA" w:rsidRPr="00B8209A">
              <w:t xml:space="preserve"> </w:t>
            </w:r>
            <w:r w:rsidR="00E168CA" w:rsidRPr="00B8209A">
              <w:rPr>
                <w:rStyle w:val="SAPScreenElement"/>
              </w:rPr>
              <w:t>Request Type</w:t>
            </w:r>
            <w:r w:rsidR="00E168CA" w:rsidRPr="00B8209A">
              <w:t xml:space="preserve"> value</w:t>
            </w:r>
            <w:r w:rsidR="00E168CA" w:rsidRPr="00B8209A">
              <w:rPr>
                <w:rStyle w:val="SAPUserEntry"/>
              </w:rPr>
              <w:t xml:space="preserve"> Change Generic Object Actions</w:t>
            </w:r>
            <w:r w:rsidR="00BD05D3" w:rsidRPr="009B00DE">
              <w:rPr>
                <w:rFonts w:cs="Arial"/>
                <w:bCs/>
              </w:rPr>
              <w:t>,</w:t>
            </w:r>
            <w:r w:rsidR="00BD05D3" w:rsidRPr="009B00DE">
              <w:t xml:space="preserve"> for</w:t>
            </w:r>
            <w:r w:rsidR="00845BE3" w:rsidRPr="009B00DE">
              <w:t xml:space="preserve"> field</w:t>
            </w:r>
            <w:r w:rsidR="00BD05D3" w:rsidRPr="009B00DE">
              <w:t xml:space="preserve"> </w:t>
            </w:r>
            <w:r w:rsidR="00BD05D3" w:rsidRPr="009B00DE">
              <w:rPr>
                <w:rStyle w:val="SAPScreenElement"/>
              </w:rPr>
              <w:t>Object</w:t>
            </w:r>
            <w:r w:rsidR="00BD05D3" w:rsidRPr="009B00DE">
              <w:t xml:space="preserve"> value</w:t>
            </w:r>
            <w:r w:rsidR="00BD05D3" w:rsidRPr="009B00DE">
              <w:rPr>
                <w:rStyle w:val="SAPUserEntry"/>
                <w:b w:val="0"/>
              </w:rPr>
              <w:t xml:space="preserve"> </w:t>
            </w:r>
            <w:r w:rsidR="00BD05D3" w:rsidRPr="009B00DE">
              <w:rPr>
                <w:rStyle w:val="SAPUserEntry"/>
              </w:rPr>
              <w:t>Position</w:t>
            </w:r>
            <w:r w:rsidR="00BD05D3" w:rsidRPr="009B00DE">
              <w:rPr>
                <w:rFonts w:cs="Arial"/>
                <w:bCs/>
              </w:rPr>
              <w:t>,</w:t>
            </w:r>
            <w:r w:rsidR="00BD05D3" w:rsidRPr="009B00DE">
              <w:t xml:space="preserve"> </w:t>
            </w:r>
            <w:r w:rsidR="00E168CA" w:rsidRPr="00B8209A">
              <w:t xml:space="preserve">and in </w:t>
            </w:r>
            <w:r w:rsidR="00845BE3" w:rsidRPr="00B8209A">
              <w:t xml:space="preserve">field </w:t>
            </w:r>
            <w:r w:rsidR="00E168CA" w:rsidRPr="0064693D">
              <w:rPr>
                <w:rStyle w:val="SAPScreenElement"/>
              </w:rPr>
              <w:t>Request</w:t>
            </w:r>
            <w:r w:rsidR="00E168CA">
              <w:rPr>
                <w:rStyle w:val="SAPScreenElement"/>
              </w:rPr>
              <w:t>ed By</w:t>
            </w:r>
            <w:r w:rsidR="00E168CA">
              <w:t xml:space="preserve"> the name of the line manager who requested the position creation. Then choose </w:t>
            </w:r>
            <w:r w:rsidR="00E168CA">
              <w:lastRenderedPageBreak/>
              <w:t xml:space="preserve">the </w:t>
            </w:r>
            <w:r w:rsidR="00E168CA" w:rsidRPr="0064693D">
              <w:rPr>
                <w:rStyle w:val="SAPScreenElement"/>
              </w:rPr>
              <w:t>Go</w:t>
            </w:r>
            <w:r w:rsidR="00E168CA" w:rsidRPr="0064693D">
              <w:t xml:space="preserve"> button</w:t>
            </w:r>
            <w:r w:rsidR="00E168CA">
              <w:t>.</w:t>
            </w:r>
            <w:r w:rsidR="002B3705">
              <w:t xml:space="preserve"> In case you obtain several results for your search, you have the option to sort the requests, for example based on the date you received them, in order to ensure their timely completion. Select the </w:t>
            </w:r>
            <w:r w:rsidR="002B3705">
              <w:rPr>
                <w:rStyle w:val="SAPScreenElement"/>
              </w:rPr>
              <w:t>Sort</w:t>
            </w:r>
            <w:r w:rsidR="002B3705">
              <w:t xml:space="preserve"> </w:t>
            </w:r>
            <w:r w:rsidR="002B3705">
              <w:rPr>
                <w:noProof/>
              </w:rPr>
              <w:drawing>
                <wp:inline distT="0" distB="0" distL="0" distR="0" wp14:anchorId="517A21EF" wp14:editId="2CECDBD0">
                  <wp:extent cx="332740" cy="260985"/>
                  <wp:effectExtent l="0" t="0" r="0" b="5715"/>
                  <wp:docPr id="66" name="Picture 66"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2B3705">
              <w:t xml:space="preserve"> icon and in the menu, that expands, check the appropriate radio-buttons and choose </w:t>
            </w:r>
            <w:r w:rsidR="002B3705">
              <w:rPr>
                <w:rStyle w:val="SAPScreenElement"/>
              </w:rPr>
              <w:t>Apply.</w:t>
            </w:r>
            <w:r w:rsidR="00E168CA">
              <w:t xml:space="preserve"> In the result list, </w:t>
            </w:r>
            <w:r w:rsidRPr="00191D0F">
              <w:t xml:space="preserve">click on the appropriate </w:t>
            </w:r>
            <w:r w:rsidR="00043D8E" w:rsidRPr="00191D0F">
              <w:rPr>
                <w:rStyle w:val="SAPScreenElement"/>
              </w:rPr>
              <w:t xml:space="preserve">Create Position </w:t>
            </w:r>
            <w:r w:rsidRPr="00191D0F">
              <w:t>link</w:t>
            </w:r>
            <w:r w:rsidR="00187C87" w:rsidRPr="00191D0F">
              <w:t>, located next to the appropriate</w:t>
            </w:r>
            <w:r w:rsidR="00187C87" w:rsidRPr="00457362">
              <w:rPr>
                <w:rStyle w:val="SAPUserEntry"/>
                <w:color w:val="auto"/>
              </w:rPr>
              <w:t xml:space="preserve"> Name:</w:t>
            </w:r>
            <w:r w:rsidR="00187C87" w:rsidRPr="00187C87">
              <w:t xml:space="preserve"> </w:t>
            </w:r>
            <w:r w:rsidR="00187C87" w:rsidRPr="00457362">
              <w:rPr>
                <w:rStyle w:val="SAPUserEntry"/>
                <w:color w:val="auto"/>
              </w:rPr>
              <w:t>&lt;position title&gt;</w:t>
            </w:r>
            <w:r w:rsidRPr="00187C87">
              <w:t>.</w:t>
            </w:r>
            <w:r w:rsidR="00187C87">
              <w:t xml:space="preserve"> </w:t>
            </w:r>
          </w:p>
        </w:tc>
        <w:tc>
          <w:tcPr>
            <w:tcW w:w="5310" w:type="dxa"/>
            <w:hideMark/>
          </w:tcPr>
          <w:p w14:paraId="6C7C5625" w14:textId="50CCBEA1" w:rsidR="006257B7" w:rsidRPr="00C61233" w:rsidRDefault="006257B7" w:rsidP="006257B7">
            <w:pPr>
              <w:spacing w:after="0"/>
              <w:rPr>
                <w:rFonts w:cs="Arial"/>
                <w:bCs/>
              </w:rPr>
            </w:pPr>
            <w:r w:rsidRPr="00C61233">
              <w:rPr>
                <w:rFonts w:cs="Arial"/>
                <w:bCs/>
              </w:rPr>
              <w:lastRenderedPageBreak/>
              <w:t xml:space="preserve">The </w:t>
            </w:r>
            <w:r w:rsidRPr="00C61233">
              <w:rPr>
                <w:rStyle w:val="SAPScreenElement"/>
              </w:rPr>
              <w:t>Employee Files</w:t>
            </w:r>
            <w:r>
              <w:rPr>
                <w:rStyle w:val="SAPScreenElement"/>
              </w:rPr>
              <w:t xml:space="preserve"> &gt; Workflow Details</w:t>
            </w:r>
            <w:r w:rsidRPr="00C61233">
              <w:rPr>
                <w:rFonts w:cs="Arial"/>
                <w:bCs/>
              </w:rPr>
              <w:t xml:space="preserve"> screen is displayed containing details to the </w:t>
            </w:r>
            <w:r>
              <w:rPr>
                <w:rFonts w:cs="Arial"/>
                <w:bCs/>
              </w:rPr>
              <w:t>creation</w:t>
            </w:r>
            <w:r w:rsidRPr="00C61233">
              <w:rPr>
                <w:rFonts w:cs="Arial"/>
                <w:bCs/>
              </w:rPr>
              <w:t xml:space="preserve"> request. The screen is divided in several sections:</w:t>
            </w:r>
          </w:p>
          <w:p w14:paraId="7901C140" w14:textId="77777777" w:rsidR="006257B7" w:rsidRPr="00C61233" w:rsidRDefault="006257B7" w:rsidP="006257B7">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535F9F2C" w14:textId="77777777" w:rsidR="006257B7" w:rsidRPr="00C61233" w:rsidRDefault="006257B7" w:rsidP="006257B7">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that should be created</w:t>
            </w:r>
            <w:r w:rsidRPr="00C61233">
              <w:rPr>
                <w:rFonts w:cs="Arial"/>
                <w:bCs/>
              </w:rPr>
              <w:t>.</w:t>
            </w:r>
          </w:p>
          <w:p w14:paraId="166A3C9E" w14:textId="45A3CB95" w:rsidR="006257B7" w:rsidRPr="00C61233" w:rsidRDefault="006257B7" w:rsidP="006257B7">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section</w:t>
            </w:r>
            <w:r>
              <w:rPr>
                <w:rFonts w:cs="Arial"/>
                <w:bCs/>
              </w:rPr>
              <w:t>, remarks can be posted</w:t>
            </w:r>
            <w:r w:rsidRPr="00C61233">
              <w:rPr>
                <w:rFonts w:cs="Arial"/>
                <w:bCs/>
              </w:rPr>
              <w:t>.</w:t>
            </w:r>
          </w:p>
          <w:p w14:paraId="04A446E1" w14:textId="77777777" w:rsidR="006257B7" w:rsidRPr="00C61233" w:rsidRDefault="006257B7" w:rsidP="00457362">
            <w:pPr>
              <w:numPr>
                <w:ilvl w:val="0"/>
                <w:numId w:val="56"/>
              </w:numPr>
              <w:spacing w:line="240" w:lineRule="auto"/>
              <w:ind w:left="176" w:hanging="176"/>
            </w:pPr>
            <w:r w:rsidRPr="00C61233">
              <w:rPr>
                <w:rFonts w:cs="Arial"/>
                <w:bCs/>
              </w:rPr>
              <w:t xml:space="preserve">On the right part of the screen a short profile of the </w:t>
            </w:r>
            <w:r>
              <w:rPr>
                <w:rFonts w:cs="Arial"/>
                <w:bCs/>
              </w:rPr>
              <w:t>line manager who requests the position creation</w:t>
            </w:r>
            <w:r w:rsidRPr="00C61233">
              <w:rPr>
                <w:rFonts w:cs="Arial"/>
                <w:bCs/>
              </w:rPr>
              <w:t xml:space="preserve"> is given, as well as administrative details to the request initiation.</w:t>
            </w:r>
          </w:p>
        </w:tc>
        <w:tc>
          <w:tcPr>
            <w:tcW w:w="1263" w:type="dxa"/>
          </w:tcPr>
          <w:p w14:paraId="2D3FD22C" w14:textId="77777777" w:rsidR="006257B7" w:rsidRPr="00C61233" w:rsidRDefault="006257B7" w:rsidP="006257B7">
            <w:pPr>
              <w:rPr>
                <w:rFonts w:cs="Arial"/>
                <w:bCs/>
              </w:rPr>
            </w:pPr>
          </w:p>
        </w:tc>
      </w:tr>
      <w:tr w:rsidR="006257B7" w:rsidRPr="00C61233" w14:paraId="20AB455C" w14:textId="77777777" w:rsidTr="002B3705">
        <w:trPr>
          <w:trHeight w:val="357"/>
        </w:trPr>
        <w:tc>
          <w:tcPr>
            <w:tcW w:w="851" w:type="dxa"/>
            <w:hideMark/>
          </w:tcPr>
          <w:p w14:paraId="2581D256" w14:textId="231D5E8E" w:rsidR="006257B7" w:rsidRPr="00C61233" w:rsidRDefault="00043D8E" w:rsidP="006257B7">
            <w:r>
              <w:t>4</w:t>
            </w:r>
          </w:p>
        </w:tc>
        <w:tc>
          <w:tcPr>
            <w:tcW w:w="1461" w:type="dxa"/>
            <w:hideMark/>
          </w:tcPr>
          <w:p w14:paraId="006EFE9E" w14:textId="136864D7" w:rsidR="006257B7" w:rsidRPr="00C61233" w:rsidRDefault="006257B7" w:rsidP="006257B7">
            <w:pPr>
              <w:rPr>
                <w:rStyle w:val="SAPEmphasis"/>
              </w:rPr>
            </w:pPr>
            <w:r w:rsidRPr="00C61233">
              <w:rPr>
                <w:rStyle w:val="SAPEmphasis"/>
              </w:rPr>
              <w:t xml:space="preserve">Review </w:t>
            </w:r>
            <w:r>
              <w:rPr>
                <w:rStyle w:val="SAPEmphasis"/>
              </w:rPr>
              <w:t>New Position Details</w:t>
            </w:r>
          </w:p>
        </w:tc>
        <w:tc>
          <w:tcPr>
            <w:tcW w:w="5400" w:type="dxa"/>
            <w:hideMark/>
          </w:tcPr>
          <w:p w14:paraId="3D2AB0EA" w14:textId="33B8B165" w:rsidR="006257B7" w:rsidRPr="00C61233" w:rsidRDefault="006257B7" w:rsidP="006257B7">
            <w:pPr>
              <w:pStyle w:val="List"/>
              <w:ind w:left="0" w:firstLine="0"/>
            </w:pPr>
            <w:r w:rsidRPr="00C61233">
              <w:t xml:space="preserve">Review in the </w:t>
            </w:r>
            <w:r>
              <w:rPr>
                <w:rStyle w:val="SAPScreenElement"/>
              </w:rPr>
              <w:t>Position</w:t>
            </w:r>
            <w:r w:rsidRPr="00C61233">
              <w:t xml:space="preserve"> section the </w:t>
            </w:r>
            <w:r>
              <w:t>attributes of the new position requested by the line manager</w:t>
            </w:r>
            <w:r w:rsidRPr="00C61233">
              <w:t>.</w:t>
            </w:r>
          </w:p>
        </w:tc>
        <w:tc>
          <w:tcPr>
            <w:tcW w:w="5310" w:type="dxa"/>
          </w:tcPr>
          <w:p w14:paraId="29D1DFB8" w14:textId="7121CA87" w:rsidR="006257B7" w:rsidRPr="00C61233" w:rsidRDefault="006257B7" w:rsidP="006257B7">
            <w:pPr>
              <w:rPr>
                <w:rFonts w:cs="Arial"/>
                <w:bCs/>
              </w:rPr>
            </w:pPr>
            <w:r>
              <w:rPr>
                <w:rFonts w:cs="Arial"/>
                <w:bCs/>
              </w:rPr>
              <w:t>After having checked the attributes the new position should have, you can verify if there is any budget allocated for a new position, in particular the one you just have checked.</w:t>
            </w:r>
          </w:p>
        </w:tc>
        <w:tc>
          <w:tcPr>
            <w:tcW w:w="1263" w:type="dxa"/>
          </w:tcPr>
          <w:p w14:paraId="73806B8F" w14:textId="77777777" w:rsidR="006257B7" w:rsidRPr="00C61233" w:rsidRDefault="006257B7" w:rsidP="006257B7">
            <w:pPr>
              <w:rPr>
                <w:rFonts w:cs="Arial"/>
                <w:bCs/>
              </w:rPr>
            </w:pPr>
          </w:p>
        </w:tc>
      </w:tr>
    </w:tbl>
    <w:p w14:paraId="7F3ADB58" w14:textId="6EA5DD7B" w:rsidR="00623631" w:rsidRPr="00121F36" w:rsidRDefault="00623631" w:rsidP="00623631">
      <w:pPr>
        <w:pStyle w:val="Heading3"/>
      </w:pPr>
      <w:bookmarkStart w:id="469" w:name="_Toc507750664"/>
      <w:r w:rsidRPr="00623631">
        <w:t>Check</w:t>
      </w:r>
      <w:r>
        <w:t>ing</w:t>
      </w:r>
      <w:r w:rsidRPr="00623631">
        <w:t xml:space="preserve"> Budget Availability for </w:t>
      </w:r>
      <w:r w:rsidR="00CB0AF2">
        <w:t>Requested</w:t>
      </w:r>
      <w:r w:rsidRPr="00623631">
        <w:t xml:space="preserve"> Position</w:t>
      </w:r>
      <w:r w:rsidRPr="00121F36">
        <w:t xml:space="preserve"> (process step outside software)</w:t>
      </w:r>
      <w:bookmarkEnd w:id="469"/>
    </w:p>
    <w:p w14:paraId="0FFDC23F" w14:textId="77777777" w:rsidR="00623631" w:rsidRPr="00121F36" w:rsidRDefault="00623631" w:rsidP="00623631">
      <w:pPr>
        <w:pStyle w:val="SAPKeyblockTitle"/>
      </w:pPr>
      <w:r w:rsidRPr="00121F36">
        <w:t>Purpose</w:t>
      </w:r>
    </w:p>
    <w:p w14:paraId="5A92376A" w14:textId="1BB87FCF" w:rsidR="00623631" w:rsidRDefault="00623631" w:rsidP="00623631">
      <w:r w:rsidRPr="00121F36">
        <w:t xml:space="preserve">After having received the </w:t>
      </w:r>
      <w:r w:rsidR="0049408D">
        <w:t>position creation request</w:t>
      </w:r>
      <w:r w:rsidR="005E2BD2">
        <w:t xml:space="preserve"> and checked the attributes the new position should have</w:t>
      </w:r>
      <w:r w:rsidR="0049408D">
        <w:t>, the</w:t>
      </w:r>
      <w:r w:rsidR="00A85EA3">
        <w:t xml:space="preserve"> member of the</w:t>
      </w:r>
      <w:r w:rsidR="0049408D">
        <w:t xml:space="preserv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49408D">
        <w:t>, before processing this request, needs to check if there is enough budget planned for a new position.</w:t>
      </w:r>
      <w:r w:rsidR="00447F91">
        <w:t xml:space="preserve"> </w:t>
      </w:r>
    </w:p>
    <w:p w14:paraId="6D9457A9" w14:textId="15E8DAE9" w:rsidR="00447F91" w:rsidRPr="00121F36" w:rsidRDefault="00447F91" w:rsidP="00447F91">
      <w:pPr>
        <w:pStyle w:val="SAPKeyblockTitle"/>
      </w:pPr>
      <w:r>
        <w:t>Result</w:t>
      </w:r>
    </w:p>
    <w:p w14:paraId="1E407D7C" w14:textId="7659B3CC" w:rsidR="00447F91" w:rsidRDefault="006773C8" w:rsidP="00623631">
      <w:r>
        <w:t>Depending on the outcome of the analysis, the</w:t>
      </w:r>
      <w:r w:rsidR="00A85EA3">
        <w:t xml:space="preserve"> member of the</w:t>
      </w:r>
      <w:r>
        <w:t xml:space="preserv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t xml:space="preserve">will either approve the position creation request or reject the position creation request. </w:t>
      </w:r>
    </w:p>
    <w:p w14:paraId="0FF9AD12" w14:textId="73D8CB74" w:rsidR="00ED5B58" w:rsidRDefault="00ED5B58" w:rsidP="00AF4B64">
      <w:pPr>
        <w:pStyle w:val="Heading3"/>
      </w:pPr>
      <w:bookmarkStart w:id="470" w:name="_Toc507750665"/>
      <w:bookmarkStart w:id="471" w:name="_Toc455136180"/>
      <w:r>
        <w:lastRenderedPageBreak/>
        <w:t>Pr</w:t>
      </w:r>
      <w:r w:rsidR="00BA0AF0">
        <w:t>o</w:t>
      </w:r>
      <w:r>
        <w:t>cessing Position Creation Request</w:t>
      </w:r>
      <w:bookmarkEnd w:id="470"/>
    </w:p>
    <w:p w14:paraId="0E2C99F2" w14:textId="601A9B86" w:rsidR="007009C0" w:rsidRDefault="007009C0" w:rsidP="007009C0">
      <w:pPr>
        <w:pStyle w:val="SAPKeyblockTitle"/>
      </w:pPr>
      <w:r w:rsidRPr="00121F36">
        <w:t>Purpose</w:t>
      </w:r>
    </w:p>
    <w:p w14:paraId="119A5643" w14:textId="532EAD13" w:rsidR="0022368F" w:rsidRDefault="007009C0" w:rsidP="007009C0">
      <w:r>
        <w:t xml:space="preserve">After having checked if the new position is budgeted for,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t xml:space="preserve">processes the position creation request submitted by the line manager. </w:t>
      </w:r>
    </w:p>
    <w:p w14:paraId="349B4AB4" w14:textId="47E8FC4B" w:rsidR="0022368F" w:rsidRDefault="0022368F" w:rsidP="007009C0">
      <w:r>
        <w:t>In case enough budget for the new position is available, the</w:t>
      </w:r>
      <w:r w:rsidRPr="0022368F">
        <w:t xml:space="preserv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rsidR="007009C0">
        <w:t xml:space="preserve">approves </w:t>
      </w:r>
      <w:r>
        <w:t xml:space="preserve">the request. In this case, the form progresses to the </w:t>
      </w:r>
      <w:r w:rsidR="00CB294B" w:rsidRPr="002F1D7F">
        <w:rPr>
          <w:rStyle w:val="SAPScreenElement"/>
          <w:color w:val="auto"/>
        </w:rPr>
        <w:t>HR Administrator</w:t>
      </w:r>
      <w:r w:rsidR="00CB294B">
        <w:t xml:space="preserve"> </w:t>
      </w:r>
      <w:r w:rsidR="008E006B">
        <w:t>dynamic</w:t>
      </w:r>
      <w:r w:rsidR="008E006B" w:rsidRPr="00C61233">
        <w:t xml:space="preserve"> </w:t>
      </w:r>
      <w:r>
        <w:rPr>
          <w:lang w:eastAsia="zh-CN"/>
        </w:rPr>
        <w:t xml:space="preserve">group </w:t>
      </w:r>
      <w:r>
        <w:t>for further processing,</w:t>
      </w:r>
    </w:p>
    <w:p w14:paraId="71152B4B" w14:textId="093CD991" w:rsidR="007009C0" w:rsidRDefault="0022368F" w:rsidP="007009C0">
      <w:r>
        <w:t xml:space="preserve">In case the new position has not been budgeted for,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rsidR="007009C0">
        <w:t xml:space="preserve">rejects </w:t>
      </w:r>
      <w:r>
        <w:t>the request</w:t>
      </w:r>
      <w:r w:rsidR="007009C0">
        <w:t>.</w:t>
      </w:r>
      <w:r w:rsidR="00A17663">
        <w:t xml:space="preserve"> </w:t>
      </w:r>
      <w:r>
        <w:t>I</w:t>
      </w:r>
      <w:r w:rsidR="00A17663">
        <w:t>n</w:t>
      </w:r>
      <w:r>
        <w:t xml:space="preserve"> this</w:t>
      </w:r>
      <w:r w:rsidR="00A17663">
        <w:t xml:space="preserve"> case, the form is sent back to the line manager and will be withdrawn by the same.</w:t>
      </w:r>
    </w:p>
    <w:p w14:paraId="2140C77F" w14:textId="5F02070B" w:rsidR="007009C0" w:rsidRPr="007009C0" w:rsidRDefault="007009C0" w:rsidP="007009C0">
      <w:r>
        <w:t>In the following, these two options are described in detail.</w:t>
      </w:r>
      <w:r w:rsidR="00587CB8">
        <w:t xml:space="preserve"> You need to execute only one of them.</w:t>
      </w:r>
    </w:p>
    <w:p w14:paraId="7550A905" w14:textId="4CF34913" w:rsidR="00AF4B64" w:rsidRPr="00C61233" w:rsidRDefault="00794B2D" w:rsidP="00BA0AF0">
      <w:pPr>
        <w:pStyle w:val="Heading4"/>
      </w:pPr>
      <w:bookmarkStart w:id="472" w:name="_Toc507750666"/>
      <w:r>
        <w:t xml:space="preserve">Option 1: </w:t>
      </w:r>
      <w:r w:rsidR="00AF4B64" w:rsidRPr="00C61233">
        <w:t xml:space="preserve">Approving </w:t>
      </w:r>
      <w:r w:rsidR="00AF4B64">
        <w:t>Position Creation</w:t>
      </w:r>
      <w:r w:rsidR="00AF4B64" w:rsidRPr="00C61233">
        <w:t xml:space="preserve"> </w:t>
      </w:r>
      <w:r w:rsidR="00AF4B64">
        <w:t>Request</w:t>
      </w:r>
      <w:bookmarkEnd w:id="471"/>
      <w:bookmarkEnd w:id="472"/>
    </w:p>
    <w:p w14:paraId="32712851" w14:textId="77777777" w:rsidR="00AF4B64" w:rsidRPr="00C61233" w:rsidRDefault="00AF4B64" w:rsidP="00AF4B64">
      <w:pPr>
        <w:pStyle w:val="SAPKeyblockTitle"/>
      </w:pPr>
      <w:r w:rsidRPr="00C61233">
        <w:t>Test Administration</w:t>
      </w:r>
    </w:p>
    <w:p w14:paraId="3A247CE0" w14:textId="77777777" w:rsidR="00AF4B64" w:rsidRPr="00C61233" w:rsidRDefault="00AF4B64" w:rsidP="00AF4B64">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F4B64" w:rsidRPr="00C61233" w14:paraId="13337099"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24D761DD" w14:textId="77777777" w:rsidR="00AF4B64" w:rsidRPr="00C61233" w:rsidRDefault="00AF4B64" w:rsidP="0080657D">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D20F82" w14:textId="77777777" w:rsidR="00AF4B64" w:rsidRPr="00C61233" w:rsidRDefault="00AF4B64" w:rsidP="0080657D">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6A9DF39" w14:textId="77777777" w:rsidR="00AF4B64" w:rsidRPr="00C61233" w:rsidRDefault="00AF4B64" w:rsidP="0080657D">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DE53DE4" w14:textId="77777777" w:rsidR="00AF4B64" w:rsidRPr="00C61233" w:rsidRDefault="00AF4B64" w:rsidP="0080657D">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E83FF70" w14:textId="77777777" w:rsidR="00AF4B64" w:rsidRPr="00C61233" w:rsidRDefault="00AF4B64" w:rsidP="0080657D">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8EB3A97" w14:textId="6A78AB13" w:rsidR="00AF4B64" w:rsidRPr="00C61233" w:rsidRDefault="0086714C" w:rsidP="0080657D">
            <w:r>
              <w:t>&lt;date&gt;</w:t>
            </w:r>
          </w:p>
        </w:tc>
      </w:tr>
      <w:tr w:rsidR="00AF4B64" w:rsidRPr="00C61233" w14:paraId="76068F09"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37736AD5" w14:textId="77777777" w:rsidR="00AF4B64" w:rsidRPr="00C61233" w:rsidRDefault="00AF4B64" w:rsidP="0080657D">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1D651A2" w14:textId="19C1E25B" w:rsidR="00AF4B64" w:rsidRPr="00C61233" w:rsidRDefault="008029BF" w:rsidP="00BA0AF0">
            <w:r>
              <w:t xml:space="preserve">Member of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p>
        </w:tc>
      </w:tr>
      <w:tr w:rsidR="00AF4B64" w:rsidRPr="00C61233" w14:paraId="36403C13"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74AA4EA4" w14:textId="77777777" w:rsidR="00AF4B64" w:rsidRPr="00C61233" w:rsidRDefault="00AF4B64" w:rsidP="0080657D">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497EBE1" w14:textId="77777777" w:rsidR="00AF4B64" w:rsidRPr="00C61233" w:rsidRDefault="00AF4B64" w:rsidP="0080657D">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340EBC9" w14:textId="77777777" w:rsidR="00AF4B64" w:rsidRPr="00C61233" w:rsidRDefault="00AF4B64" w:rsidP="0080657D">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CA237B7" w14:textId="08DCA4AA" w:rsidR="00AF4B64" w:rsidRPr="00C61233" w:rsidRDefault="00EB3674" w:rsidP="0080657D">
            <w:r>
              <w:t>&lt;duration&gt;</w:t>
            </w:r>
          </w:p>
        </w:tc>
      </w:tr>
    </w:tbl>
    <w:p w14:paraId="594D8183" w14:textId="77777777" w:rsidR="00AF4B64" w:rsidRPr="00C61233" w:rsidRDefault="00AF4B64" w:rsidP="00AF4B64">
      <w:pPr>
        <w:pStyle w:val="SAPKeyblockTitle"/>
      </w:pPr>
      <w:r w:rsidRPr="00C61233">
        <w:t>Purpose</w:t>
      </w:r>
    </w:p>
    <w:p w14:paraId="07DCFD36" w14:textId="28B788EC" w:rsidR="001A5155" w:rsidRDefault="001A5155" w:rsidP="00AF4B64">
      <w:r>
        <w:t xml:space="preserve">In case the new position is budgeted for,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t xml:space="preserve">approves the position creation request. </w:t>
      </w:r>
    </w:p>
    <w:p w14:paraId="4D197E71" w14:textId="77777777" w:rsidR="00AF4B64" w:rsidRPr="00C61233" w:rsidRDefault="00AF4B64" w:rsidP="00AF4B64">
      <w:pPr>
        <w:pStyle w:val="SAPKeyblockTitle"/>
      </w:pPr>
      <w:r w:rsidRPr="00C61233">
        <w:lastRenderedPageBreak/>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5760"/>
        <w:gridCol w:w="5310"/>
        <w:gridCol w:w="1263"/>
      </w:tblGrid>
      <w:tr w:rsidR="00AF4B64" w:rsidRPr="00C61233" w14:paraId="104C5F8E" w14:textId="77777777" w:rsidTr="007A5087">
        <w:trPr>
          <w:trHeight w:val="576"/>
          <w:tblHeader/>
        </w:trPr>
        <w:tc>
          <w:tcPr>
            <w:tcW w:w="851" w:type="dxa"/>
            <w:shd w:val="solid" w:color="999999" w:fill="FFFFFF"/>
            <w:hideMark/>
          </w:tcPr>
          <w:p w14:paraId="66148E83" w14:textId="77777777" w:rsidR="00AF4B64" w:rsidRPr="00C61233" w:rsidRDefault="00AF4B64"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01" w:type="dxa"/>
            <w:shd w:val="solid" w:color="999999" w:fill="FFFFFF"/>
            <w:hideMark/>
          </w:tcPr>
          <w:p w14:paraId="3DAC3326" w14:textId="77777777" w:rsidR="00AF4B64" w:rsidRPr="00C61233" w:rsidRDefault="00AF4B64"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760" w:type="dxa"/>
            <w:shd w:val="solid" w:color="999999" w:fill="FFFFFF"/>
            <w:hideMark/>
          </w:tcPr>
          <w:p w14:paraId="12330070" w14:textId="77777777" w:rsidR="00AF4B64" w:rsidRPr="00C61233" w:rsidRDefault="00AF4B64"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310" w:type="dxa"/>
            <w:shd w:val="solid" w:color="999999" w:fill="FFFFFF"/>
            <w:hideMark/>
          </w:tcPr>
          <w:p w14:paraId="49A4950A" w14:textId="77777777" w:rsidR="00AF4B64" w:rsidRPr="00C61233" w:rsidRDefault="00AF4B64"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49F67DFE" w14:textId="77777777" w:rsidR="00AF4B64" w:rsidRPr="00C61233" w:rsidRDefault="00AF4B64"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AF4B64" w:rsidRPr="00C61233" w14:paraId="60544FB7" w14:textId="77777777" w:rsidTr="007A5087">
        <w:trPr>
          <w:trHeight w:val="288"/>
        </w:trPr>
        <w:tc>
          <w:tcPr>
            <w:tcW w:w="851" w:type="dxa"/>
            <w:hideMark/>
          </w:tcPr>
          <w:p w14:paraId="5CFA7BBD" w14:textId="77777777" w:rsidR="00AF4B64" w:rsidRPr="00C61233" w:rsidRDefault="00AF4B64" w:rsidP="0080657D">
            <w:r w:rsidRPr="00C61233">
              <w:t>1</w:t>
            </w:r>
          </w:p>
        </w:tc>
        <w:tc>
          <w:tcPr>
            <w:tcW w:w="1101" w:type="dxa"/>
            <w:hideMark/>
          </w:tcPr>
          <w:p w14:paraId="1069E17F" w14:textId="77777777" w:rsidR="00AF4B64" w:rsidRPr="00C61233" w:rsidRDefault="00AF4B64" w:rsidP="0080657D">
            <w:pPr>
              <w:rPr>
                <w:rStyle w:val="SAPEmphasis"/>
              </w:rPr>
            </w:pPr>
            <w:r w:rsidRPr="00C61233">
              <w:rPr>
                <w:rStyle w:val="SAPEmphasis"/>
              </w:rPr>
              <w:t>Log on</w:t>
            </w:r>
          </w:p>
        </w:tc>
        <w:tc>
          <w:tcPr>
            <w:tcW w:w="5760" w:type="dxa"/>
            <w:hideMark/>
          </w:tcPr>
          <w:p w14:paraId="48FC84D3" w14:textId="01DC5366" w:rsidR="00AF4B64" w:rsidRPr="00C61233" w:rsidRDefault="00AF4B64">
            <w:r w:rsidRPr="00C61233">
              <w:t xml:space="preserve">Log on to </w:t>
            </w:r>
            <w:r w:rsidR="00C623F0" w:rsidRPr="00203C91">
              <w:rPr>
                <w:rStyle w:val="SAPTextReference"/>
              </w:rPr>
              <w:t>Employee Central</w:t>
            </w:r>
            <w:r w:rsidR="00C623F0" w:rsidRPr="00121F36" w:rsidDel="00C623F0">
              <w:t xml:space="preserve"> </w:t>
            </w:r>
            <w:r w:rsidRPr="00C61233">
              <w:t>as</w:t>
            </w:r>
            <w:r w:rsidR="00006F45">
              <w:t xml:space="preserve"> a 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Pr="00C61233">
              <w:t>.</w:t>
            </w:r>
          </w:p>
        </w:tc>
        <w:tc>
          <w:tcPr>
            <w:tcW w:w="5310" w:type="dxa"/>
            <w:hideMark/>
          </w:tcPr>
          <w:p w14:paraId="1A807BA1" w14:textId="77777777" w:rsidR="00AF4B64" w:rsidRPr="00C61233" w:rsidRDefault="00AF4B64" w:rsidP="0080657D">
            <w:r w:rsidRPr="00C61233">
              <w:t xml:space="preserve">The </w:t>
            </w:r>
            <w:r w:rsidRPr="00C61233">
              <w:rPr>
                <w:rStyle w:val="SAPScreenElement"/>
              </w:rPr>
              <w:t xml:space="preserve">Home </w:t>
            </w:r>
            <w:r w:rsidRPr="00C61233">
              <w:t>page is displayed.</w:t>
            </w:r>
          </w:p>
        </w:tc>
        <w:tc>
          <w:tcPr>
            <w:tcW w:w="1263" w:type="dxa"/>
          </w:tcPr>
          <w:p w14:paraId="4E139552" w14:textId="77777777" w:rsidR="00AF4B64" w:rsidRPr="00C61233" w:rsidRDefault="00AF4B64" w:rsidP="0080657D">
            <w:pPr>
              <w:rPr>
                <w:rFonts w:cs="Arial"/>
                <w:bCs/>
              </w:rPr>
            </w:pPr>
          </w:p>
        </w:tc>
      </w:tr>
      <w:tr w:rsidR="00043D8E" w:rsidRPr="00C61233" w14:paraId="49638292" w14:textId="77777777" w:rsidTr="007A5087">
        <w:trPr>
          <w:trHeight w:val="357"/>
        </w:trPr>
        <w:tc>
          <w:tcPr>
            <w:tcW w:w="851" w:type="dxa"/>
          </w:tcPr>
          <w:p w14:paraId="768365AC" w14:textId="5F49E384" w:rsidR="00043D8E" w:rsidRPr="00C61233" w:rsidRDefault="00043D8E" w:rsidP="00043D8E">
            <w:r>
              <w:t>2</w:t>
            </w:r>
          </w:p>
        </w:tc>
        <w:tc>
          <w:tcPr>
            <w:tcW w:w="1101" w:type="dxa"/>
          </w:tcPr>
          <w:p w14:paraId="29E06E8C" w14:textId="30AA3B2F" w:rsidR="00043D8E" w:rsidRPr="00C61233" w:rsidRDefault="00043D8E" w:rsidP="00043D8E">
            <w:pPr>
              <w:rPr>
                <w:rStyle w:val="SAPEmphasis"/>
              </w:rPr>
            </w:pPr>
            <w:r>
              <w:rPr>
                <w:rStyle w:val="SAPEmphasis"/>
              </w:rPr>
              <w:t>Access Requests Tile</w:t>
            </w:r>
          </w:p>
        </w:tc>
        <w:tc>
          <w:tcPr>
            <w:tcW w:w="5760" w:type="dxa"/>
          </w:tcPr>
          <w:p w14:paraId="21FDBC77" w14:textId="0DAD5A10" w:rsidR="00043D8E" w:rsidRPr="00C61233" w:rsidRDefault="00043D8E" w:rsidP="00043D8E">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5310" w:type="dxa"/>
          </w:tcPr>
          <w:p w14:paraId="1E33DF46" w14:textId="4E64BF13" w:rsidR="00043D8E" w:rsidRPr="00C61233" w:rsidRDefault="00043D8E" w:rsidP="00043D8E">
            <w:pPr>
              <w:spacing w:after="0"/>
              <w:rPr>
                <w:rFonts w:cs="Arial"/>
                <w:bCs/>
              </w:rPr>
            </w:pPr>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 level details are given, which depend on the request type.</w:t>
            </w:r>
            <w:r>
              <w:rPr>
                <w:rFonts w:cs="Arial"/>
                <w:bCs/>
              </w:rPr>
              <w:t xml:space="preserve"> </w:t>
            </w:r>
          </w:p>
        </w:tc>
        <w:tc>
          <w:tcPr>
            <w:tcW w:w="1263" w:type="dxa"/>
          </w:tcPr>
          <w:p w14:paraId="47094331" w14:textId="77777777" w:rsidR="00043D8E" w:rsidRPr="00C61233" w:rsidRDefault="00043D8E" w:rsidP="00043D8E">
            <w:pPr>
              <w:rPr>
                <w:rFonts w:cs="Arial"/>
                <w:bCs/>
              </w:rPr>
            </w:pPr>
          </w:p>
        </w:tc>
      </w:tr>
      <w:tr w:rsidR="00043D8E" w:rsidRPr="00C61233" w14:paraId="69E16784" w14:textId="77777777" w:rsidTr="007A5087">
        <w:trPr>
          <w:trHeight w:val="357"/>
        </w:trPr>
        <w:tc>
          <w:tcPr>
            <w:tcW w:w="851" w:type="dxa"/>
            <w:hideMark/>
          </w:tcPr>
          <w:p w14:paraId="1D831306" w14:textId="7FD3D624" w:rsidR="00043D8E" w:rsidRPr="00C61233" w:rsidRDefault="00043D8E" w:rsidP="00043D8E">
            <w:r>
              <w:t>3</w:t>
            </w:r>
          </w:p>
        </w:tc>
        <w:tc>
          <w:tcPr>
            <w:tcW w:w="1101" w:type="dxa"/>
            <w:hideMark/>
          </w:tcPr>
          <w:p w14:paraId="487D841A" w14:textId="7C368FFA" w:rsidR="00043D8E" w:rsidRPr="00C61233" w:rsidRDefault="00043D8E" w:rsidP="00043D8E">
            <w:pPr>
              <w:rPr>
                <w:rStyle w:val="SAPEmphasis"/>
              </w:rPr>
            </w:pPr>
            <w:r w:rsidRPr="00C61233">
              <w:rPr>
                <w:rStyle w:val="SAPEmphasis"/>
              </w:rPr>
              <w:t xml:space="preserve">Select </w:t>
            </w:r>
            <w:r>
              <w:rPr>
                <w:rStyle w:val="SAPEmphasis"/>
              </w:rPr>
              <w:t>Creation</w:t>
            </w:r>
            <w:r w:rsidRPr="00C61233">
              <w:rPr>
                <w:rStyle w:val="SAPEmphasis"/>
              </w:rPr>
              <w:t xml:space="preserve"> Request</w:t>
            </w:r>
          </w:p>
        </w:tc>
        <w:tc>
          <w:tcPr>
            <w:tcW w:w="5760" w:type="dxa"/>
            <w:hideMark/>
          </w:tcPr>
          <w:p w14:paraId="179DE991" w14:textId="678F9C88" w:rsidR="00043D8E" w:rsidRDefault="00043D8E" w:rsidP="00043D8E">
            <w:r>
              <w:t xml:space="preserve">In the </w:t>
            </w:r>
            <w:r>
              <w:rPr>
                <w:rStyle w:val="SAPScreenElement"/>
              </w:rPr>
              <w:t>Approve Requests</w:t>
            </w:r>
            <w:r w:rsidRPr="00A9515A">
              <w:t xml:space="preserve"> </w:t>
            </w:r>
            <w:r>
              <w:rPr>
                <w:rFonts w:cs="Arial"/>
                <w:bCs/>
              </w:rPr>
              <w:t>dialog box,</w:t>
            </w:r>
            <w:r>
              <w:t xml:space="preserve"> c</w:t>
            </w:r>
            <w:r w:rsidRPr="00C61233">
              <w:t xml:space="preserve">lick on the </w:t>
            </w:r>
            <w:r>
              <w:rPr>
                <w:rStyle w:val="SAPScreenElement"/>
              </w:rPr>
              <w:t>Create Position</w:t>
            </w:r>
            <w:r w:rsidRPr="00C61233">
              <w:rPr>
                <w:rStyle w:val="SAPScreenElement"/>
              </w:rPr>
              <w:t xml:space="preserve"> </w:t>
            </w:r>
            <w:r w:rsidRPr="00C61233">
              <w:t>link</w:t>
            </w:r>
            <w:r w:rsidR="00187C87">
              <w:t xml:space="preserve"> next to</w:t>
            </w:r>
            <w:r w:rsidR="00187C87" w:rsidRPr="009B00DE">
              <w:rPr>
                <w:rStyle w:val="SAPUserEntry"/>
                <w:color w:val="auto"/>
              </w:rPr>
              <w:t xml:space="preserve"> Name:</w:t>
            </w:r>
            <w:r w:rsidR="00187C87" w:rsidRPr="00A3520E">
              <w:t xml:space="preserve"> </w:t>
            </w:r>
            <w:r w:rsidR="00187C87" w:rsidRPr="009B00DE">
              <w:rPr>
                <w:rStyle w:val="SAPUserEntry"/>
                <w:color w:val="auto"/>
              </w:rPr>
              <w:t xml:space="preserve">&lt;position </w:t>
            </w:r>
            <w:r w:rsidR="00187C87" w:rsidRPr="00A3520E">
              <w:rPr>
                <w:rStyle w:val="SAPUserEntry"/>
                <w:color w:val="auto"/>
              </w:rPr>
              <w:t>title&gt;</w:t>
            </w:r>
            <w:r w:rsidRPr="00C61233">
              <w:t>.</w:t>
            </w:r>
          </w:p>
          <w:p w14:paraId="20162B35" w14:textId="77777777" w:rsidR="00043D8E" w:rsidRPr="00C61233" w:rsidRDefault="00043D8E" w:rsidP="009B00DE">
            <w:pPr>
              <w:pStyle w:val="SAPNoteHeading"/>
              <w:ind w:left="255"/>
            </w:pPr>
            <w:r w:rsidRPr="00C61233">
              <w:rPr>
                <w:noProof/>
              </w:rPr>
              <w:drawing>
                <wp:inline distT="0" distB="0" distL="0" distR="0" wp14:anchorId="26B12866" wp14:editId="7567A472">
                  <wp:extent cx="228600" cy="228600"/>
                  <wp:effectExtent l="0" t="0" r="0" b="0"/>
                  <wp:docPr id="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1241B8C2" w14:textId="6C12CBEA" w:rsidR="00D557C1" w:rsidRPr="00C61233" w:rsidRDefault="00D557C1" w:rsidP="009B00DE">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t>Filter</w:t>
            </w:r>
            <w:r>
              <w:rPr>
                <w:rStyle w:val="SAPScreenElement"/>
              </w:rPr>
              <w:t xml:space="preserve"> </w:t>
            </w:r>
            <w:r w:rsidRPr="0064693D">
              <w:t xml:space="preserve"> </w:t>
            </w:r>
            <w:r w:rsidRPr="0064693D">
              <w:rPr>
                <w:noProof/>
              </w:rPr>
              <w:drawing>
                <wp:inline distT="0" distB="0" distL="0" distR="0" wp14:anchorId="7DD4B718" wp14:editId="64811FC2">
                  <wp:extent cx="333375" cy="27622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For example, enter </w:t>
            </w:r>
            <w:r w:rsidRPr="00B8209A">
              <w:t>for</w:t>
            </w:r>
            <w:r w:rsidR="00845BE3" w:rsidRPr="00B8209A">
              <w:t xml:space="preserve"> field</w:t>
            </w:r>
            <w:r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9B00DE">
              <w:rPr>
                <w:rFonts w:cs="Arial"/>
                <w:bCs/>
              </w:rPr>
              <w:t>,</w:t>
            </w:r>
            <w:r w:rsidR="00BD05D3" w:rsidRPr="009B00DE">
              <w:rPr>
                <w:b/>
              </w:rPr>
              <w:t xml:space="preserve"> </w:t>
            </w:r>
            <w:r w:rsidR="00BD05D3" w:rsidRPr="009B00DE">
              <w:t>for</w:t>
            </w:r>
            <w:r w:rsidR="00845BE3" w:rsidRPr="00B8209A">
              <w:t xml:space="preserve"> field</w:t>
            </w:r>
            <w:r w:rsidR="00BD05D3" w:rsidRPr="009B00DE">
              <w:t xml:space="preserve"> </w:t>
            </w:r>
            <w:r w:rsidR="00BD05D3" w:rsidRPr="009B00DE">
              <w:rPr>
                <w:rStyle w:val="SAPScreenElement"/>
              </w:rPr>
              <w:t>Object</w:t>
            </w:r>
            <w:r w:rsidR="00BD05D3" w:rsidRPr="009B00DE">
              <w:t xml:space="preserve"> value</w:t>
            </w:r>
            <w:r w:rsidR="00BD05D3" w:rsidRPr="009B00DE">
              <w:rPr>
                <w:rStyle w:val="SAPUserEntry"/>
                <w:b w:val="0"/>
              </w:rPr>
              <w:t xml:space="preserve"> </w:t>
            </w:r>
            <w:r w:rsidR="00BD05D3" w:rsidRPr="009B00DE">
              <w:rPr>
                <w:rStyle w:val="SAPUserEntry"/>
              </w:rPr>
              <w:t>Position</w:t>
            </w:r>
            <w:r w:rsidR="00BD05D3" w:rsidRPr="009B00DE">
              <w:rPr>
                <w:rFonts w:cs="Arial"/>
                <w:bCs/>
              </w:rPr>
              <w:t>,</w:t>
            </w:r>
            <w:r w:rsidR="00BD05D3" w:rsidRPr="00B8209A">
              <w:t xml:space="preserve"> </w:t>
            </w:r>
            <w:r w:rsidRPr="00B8209A">
              <w:t>and in</w:t>
            </w:r>
            <w:r w:rsidR="00845BE3" w:rsidRPr="00B8209A">
              <w:t xml:space="preserve"> field</w:t>
            </w:r>
            <w:r w:rsidRPr="00B8209A">
              <w:t xml:space="preserve"> </w:t>
            </w:r>
            <w:r w:rsidRPr="00B8209A">
              <w:rPr>
                <w:rStyle w:val="SAPScreenElement"/>
              </w:rPr>
              <w:t>Requested</w:t>
            </w:r>
            <w:r>
              <w:rPr>
                <w:rStyle w:val="SAPScreenElement"/>
              </w:rPr>
              <w:t xml:space="preserve"> By</w:t>
            </w:r>
            <w:r>
              <w:t xml:space="preserve"> the name of the line manager who requested the position creation. Then choose the </w:t>
            </w:r>
            <w:r w:rsidRPr="0064693D">
              <w:rPr>
                <w:rStyle w:val="SAPScreenElement"/>
              </w:rPr>
              <w:t>Go</w:t>
            </w:r>
            <w:r w:rsidRPr="0064693D">
              <w:t xml:space="preserve"> button</w:t>
            </w:r>
            <w:r>
              <w:t>.</w:t>
            </w:r>
            <w:r w:rsidR="002B3705">
              <w:t xml:space="preserve"> In case you obtain several results for your search, you have the option to sort the requests, for example based on the date you received them, in order to ensure their timely completion. Select the </w:t>
            </w:r>
            <w:r w:rsidR="002B3705">
              <w:rPr>
                <w:rStyle w:val="SAPScreenElement"/>
              </w:rPr>
              <w:t>Sort</w:t>
            </w:r>
            <w:r w:rsidR="002B3705">
              <w:t xml:space="preserve"> </w:t>
            </w:r>
            <w:r w:rsidR="002B3705">
              <w:rPr>
                <w:noProof/>
              </w:rPr>
              <w:drawing>
                <wp:inline distT="0" distB="0" distL="0" distR="0" wp14:anchorId="6986DA68" wp14:editId="1763E2C0">
                  <wp:extent cx="332740" cy="260985"/>
                  <wp:effectExtent l="0" t="0" r="0" b="5715"/>
                  <wp:docPr id="75" name="Picture 75"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2B3705">
              <w:t xml:space="preserve"> icon and in the menu, that expands, check the appropriate radio-buttons and choose </w:t>
            </w:r>
            <w:r w:rsidR="002B3705">
              <w:rPr>
                <w:rStyle w:val="SAPScreenElement"/>
              </w:rPr>
              <w:t>Apply.</w:t>
            </w:r>
            <w:r>
              <w:t xml:space="preserve"> In the result list, </w:t>
            </w:r>
            <w:r w:rsidRPr="00191D0F">
              <w:t xml:space="preserve">click on the appropriate </w:t>
            </w:r>
            <w:r w:rsidRPr="00191D0F">
              <w:rPr>
                <w:rStyle w:val="SAPScreenElement"/>
              </w:rPr>
              <w:t xml:space="preserve">Create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5310" w:type="dxa"/>
            <w:hideMark/>
          </w:tcPr>
          <w:p w14:paraId="7E599FBF" w14:textId="7DDCC1C4" w:rsidR="00043D8E" w:rsidRPr="00C61233" w:rsidRDefault="00043D8E" w:rsidP="00043D8E">
            <w:pPr>
              <w:spacing w:after="0"/>
              <w:rPr>
                <w:rFonts w:cs="Arial"/>
                <w:bCs/>
              </w:rPr>
            </w:pPr>
            <w:r w:rsidRPr="00C61233">
              <w:rPr>
                <w:rFonts w:cs="Arial"/>
                <w:bCs/>
              </w:rPr>
              <w:t xml:space="preserve">The </w:t>
            </w:r>
            <w:r w:rsidRPr="00C61233">
              <w:rPr>
                <w:rStyle w:val="SAPScreenElement"/>
              </w:rPr>
              <w:t>Employee Files</w:t>
            </w:r>
            <w:r>
              <w:rPr>
                <w:rStyle w:val="SAPScreenElement"/>
              </w:rPr>
              <w:t xml:space="preserve"> &gt; Workflow Details</w:t>
            </w:r>
            <w:r w:rsidRPr="00C61233">
              <w:rPr>
                <w:rFonts w:cs="Arial"/>
                <w:bCs/>
              </w:rPr>
              <w:t xml:space="preserve"> screen is displayed containing details to the </w:t>
            </w:r>
            <w:r>
              <w:rPr>
                <w:rFonts w:cs="Arial"/>
                <w:bCs/>
              </w:rPr>
              <w:t xml:space="preserve">creation </w:t>
            </w:r>
            <w:r w:rsidRPr="00C61233">
              <w:rPr>
                <w:rFonts w:cs="Arial"/>
                <w:bCs/>
              </w:rPr>
              <w:t>request. The screen is divided in several sections:</w:t>
            </w:r>
          </w:p>
          <w:p w14:paraId="4F526835" w14:textId="77777777" w:rsidR="00043D8E" w:rsidRPr="00C61233" w:rsidRDefault="00043D8E" w:rsidP="00043D8E">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2774A2FB" w14:textId="6C0E4357" w:rsidR="00043D8E" w:rsidRPr="00C61233" w:rsidRDefault="00043D8E" w:rsidP="00043D8E">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that should be created</w:t>
            </w:r>
            <w:r w:rsidRPr="00C61233">
              <w:rPr>
                <w:rFonts w:cs="Arial"/>
                <w:bCs/>
              </w:rPr>
              <w:t>.</w:t>
            </w:r>
          </w:p>
          <w:p w14:paraId="409D35F9" w14:textId="2A5C1112" w:rsidR="00043D8E" w:rsidRPr="00C61233" w:rsidRDefault="00043D8E" w:rsidP="00043D8E">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 xml:space="preserve">section, you can post your remarks to the </w:t>
            </w:r>
            <w:r>
              <w:rPr>
                <w:rFonts w:cs="Arial"/>
                <w:bCs/>
              </w:rPr>
              <w:t>creation</w:t>
            </w:r>
            <w:r w:rsidRPr="00C61233">
              <w:rPr>
                <w:rFonts w:cs="Arial"/>
                <w:bCs/>
              </w:rPr>
              <w:t xml:space="preserve"> request.</w:t>
            </w:r>
          </w:p>
          <w:p w14:paraId="6A2C7389" w14:textId="296DF51D" w:rsidR="00043D8E" w:rsidRPr="00C61233" w:rsidRDefault="00043D8E" w:rsidP="00043D8E">
            <w:pPr>
              <w:numPr>
                <w:ilvl w:val="0"/>
                <w:numId w:val="56"/>
              </w:numPr>
              <w:spacing w:before="0" w:line="240" w:lineRule="auto"/>
              <w:ind w:left="176" w:hanging="176"/>
            </w:pPr>
            <w:r w:rsidRPr="00C61233">
              <w:rPr>
                <w:rFonts w:cs="Arial"/>
                <w:bCs/>
              </w:rPr>
              <w:t xml:space="preserve">On the right part of the screen a short profile of the </w:t>
            </w:r>
            <w:r>
              <w:rPr>
                <w:rFonts w:cs="Arial"/>
                <w:bCs/>
              </w:rPr>
              <w:t>line manager who requests the position creation</w:t>
            </w:r>
            <w:r w:rsidRPr="00C61233">
              <w:rPr>
                <w:rFonts w:cs="Arial"/>
                <w:bCs/>
              </w:rPr>
              <w:t xml:space="preserve"> is given, as well as administrative details to the request initiation.</w:t>
            </w:r>
          </w:p>
        </w:tc>
        <w:tc>
          <w:tcPr>
            <w:tcW w:w="1263" w:type="dxa"/>
          </w:tcPr>
          <w:p w14:paraId="4659460E" w14:textId="77777777" w:rsidR="00043D8E" w:rsidRPr="00C61233" w:rsidRDefault="00043D8E" w:rsidP="00043D8E">
            <w:pPr>
              <w:rPr>
                <w:rFonts w:cs="Arial"/>
                <w:bCs/>
              </w:rPr>
            </w:pPr>
          </w:p>
        </w:tc>
      </w:tr>
      <w:tr w:rsidR="00043D8E" w:rsidRPr="00C61233" w14:paraId="625619CB" w14:textId="77777777" w:rsidTr="007A5087">
        <w:trPr>
          <w:trHeight w:val="357"/>
        </w:trPr>
        <w:tc>
          <w:tcPr>
            <w:tcW w:w="851" w:type="dxa"/>
            <w:hideMark/>
          </w:tcPr>
          <w:p w14:paraId="4F39B514" w14:textId="514CAD3C" w:rsidR="00043D8E" w:rsidRPr="00C61233" w:rsidRDefault="00043D8E" w:rsidP="00043D8E">
            <w:r>
              <w:t>4</w:t>
            </w:r>
          </w:p>
        </w:tc>
        <w:tc>
          <w:tcPr>
            <w:tcW w:w="1101" w:type="dxa"/>
            <w:hideMark/>
          </w:tcPr>
          <w:p w14:paraId="73E4AFAE" w14:textId="77777777" w:rsidR="00043D8E" w:rsidRPr="00C61233" w:rsidRDefault="00043D8E" w:rsidP="00043D8E">
            <w:pPr>
              <w:rPr>
                <w:rStyle w:val="SAPEmphasis"/>
              </w:rPr>
            </w:pPr>
            <w:r w:rsidRPr="00C61233">
              <w:rPr>
                <w:rStyle w:val="SAPEmphasis"/>
              </w:rPr>
              <w:t>Approve Request</w:t>
            </w:r>
          </w:p>
        </w:tc>
        <w:tc>
          <w:tcPr>
            <w:tcW w:w="5760" w:type="dxa"/>
            <w:hideMark/>
          </w:tcPr>
          <w:p w14:paraId="2734AA3D" w14:textId="6FD78BC1" w:rsidR="00043D8E" w:rsidRPr="00C61233" w:rsidRDefault="00043D8E" w:rsidP="00043D8E">
            <w:r>
              <w:t>C</w:t>
            </w:r>
            <w:r w:rsidRPr="00C61233">
              <w:t xml:space="preserve">hoose the </w:t>
            </w:r>
            <w:r w:rsidRPr="00C61233">
              <w:rPr>
                <w:rStyle w:val="SAPScreenElement"/>
              </w:rPr>
              <w:t>Approve</w:t>
            </w:r>
            <w:r w:rsidRPr="00C61233">
              <w:rPr>
                <w:i/>
                <w:lang w:eastAsia="zh-CN"/>
              </w:rPr>
              <w:t xml:space="preserve"> </w:t>
            </w:r>
            <w:r w:rsidRPr="00C61233">
              <w:rPr>
                <w:lang w:eastAsia="zh-CN"/>
              </w:rPr>
              <w:t>button</w:t>
            </w:r>
            <w:r w:rsidRPr="00C61233">
              <w:t xml:space="preserve"> to approve the </w:t>
            </w:r>
            <w:r>
              <w:t xml:space="preserve">position creation </w:t>
            </w:r>
            <w:r w:rsidRPr="00C61233">
              <w:t xml:space="preserve">request. </w:t>
            </w:r>
          </w:p>
        </w:tc>
        <w:tc>
          <w:tcPr>
            <w:tcW w:w="5310" w:type="dxa"/>
            <w:hideMark/>
          </w:tcPr>
          <w:p w14:paraId="6B665D38" w14:textId="0DBDF5A7" w:rsidR="00043D8E" w:rsidRDefault="00043D8E" w:rsidP="00043D8E">
            <w:pPr>
              <w:rPr>
                <w:lang w:eastAsia="zh-CN"/>
              </w:rPr>
            </w:pPr>
            <w:r w:rsidRPr="00C61233">
              <w:t>The system generates a message about the successful approval of the workflow</w:t>
            </w:r>
            <w:r>
              <w:t xml:space="preserve"> request</w:t>
            </w:r>
            <w:r w:rsidRPr="00C61233">
              <w:rPr>
                <w:lang w:eastAsia="zh-CN"/>
              </w:rPr>
              <w:t xml:space="preserve">. The </w:t>
            </w:r>
            <w:r w:rsidRPr="00C61233">
              <w:t xml:space="preserve">workflow has been sent to the next processor. </w:t>
            </w:r>
            <w:r w:rsidRPr="00C61233">
              <w:rPr>
                <w:lang w:eastAsia="zh-CN"/>
              </w:rPr>
              <w:t xml:space="preserve">You are directed </w:t>
            </w:r>
            <w:r w:rsidRPr="00107DCC">
              <w:rPr>
                <w:lang w:eastAsia="zh-CN"/>
              </w:rPr>
              <w:t xml:space="preserve">back to your </w:t>
            </w:r>
            <w:r w:rsidRPr="00107DCC">
              <w:rPr>
                <w:rStyle w:val="SAPScreenElement"/>
              </w:rPr>
              <w:t xml:space="preserve">Home </w:t>
            </w:r>
            <w:r w:rsidRPr="00107DCC">
              <w:rPr>
                <w:lang w:eastAsia="zh-CN"/>
              </w:rPr>
              <w:t>page.</w:t>
            </w:r>
          </w:p>
          <w:p w14:paraId="2190BEBE" w14:textId="77777777" w:rsidR="00043D8E" w:rsidRPr="00C61233" w:rsidRDefault="00043D8E" w:rsidP="009B00DE">
            <w:pPr>
              <w:pStyle w:val="SAPNoteHeading"/>
              <w:ind w:left="255"/>
            </w:pPr>
            <w:r w:rsidRPr="00C61233">
              <w:rPr>
                <w:noProof/>
              </w:rPr>
              <w:lastRenderedPageBreak/>
              <w:drawing>
                <wp:inline distT="0" distB="0" distL="0" distR="0" wp14:anchorId="122000CA" wp14:editId="70CB1062">
                  <wp:extent cx="228600" cy="228600"/>
                  <wp:effectExtent l="0" t="0" r="0" b="0"/>
                  <wp:docPr id="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149B84CA" w14:textId="48F24A7A" w:rsidR="00043D8E" w:rsidRDefault="00043D8E" w:rsidP="009B00DE">
            <w:pPr>
              <w:ind w:left="255"/>
              <w:rPr>
                <w:lang w:eastAsia="zh-CN"/>
              </w:rPr>
            </w:pPr>
            <w:r w:rsidRPr="00492A6A">
              <w:t>In case you have approved the request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A3520E">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5F71485E" w14:textId="77777777" w:rsidR="00043D8E" w:rsidRPr="00107DCC" w:rsidRDefault="00043D8E" w:rsidP="00043D8E">
            <w:pPr>
              <w:rPr>
                <w:lang w:eastAsia="zh-CN"/>
              </w:rPr>
            </w:pPr>
          </w:p>
          <w:p w14:paraId="2A739BBC" w14:textId="2D6DFF30" w:rsidR="00043D8E" w:rsidRPr="00C61233" w:rsidRDefault="00043D8E" w:rsidP="00043D8E">
            <w:pPr>
              <w:rPr>
                <w:rFonts w:cs="Arial"/>
                <w:bCs/>
                <w:lang w:eastAsia="zh-CN"/>
              </w:rPr>
            </w:pPr>
            <w:r w:rsidRPr="00107DCC">
              <w:rPr>
                <w:rFonts w:cs="Arial"/>
                <w:bCs/>
                <w:lang w:eastAsia="zh-CN"/>
              </w:rPr>
              <w:t xml:space="preserve">Continue in the process execution with </w:t>
            </w:r>
            <w:r w:rsidR="00AF3293">
              <w:rPr>
                <w:rFonts w:cs="Arial"/>
                <w:bCs/>
                <w:lang w:eastAsia="zh-CN"/>
              </w:rPr>
              <w:t>process step</w:t>
            </w:r>
            <w:r w:rsidR="00AF3293" w:rsidRPr="00107DCC">
              <w:rPr>
                <w:rFonts w:cs="Arial"/>
                <w:bCs/>
                <w:lang w:eastAsia="zh-CN"/>
              </w:rPr>
              <w:t xml:space="preserve"> </w:t>
            </w:r>
            <w:r w:rsidRPr="002B30E9">
              <w:rPr>
                <w:rStyle w:val="SAPTextReference"/>
              </w:rPr>
              <w:t>4.2.5 Processing Approved Position Creation Request</w:t>
            </w:r>
            <w:r w:rsidRPr="00107DCC">
              <w:rPr>
                <w:rFonts w:cs="Arial"/>
                <w:bCs/>
                <w:lang w:eastAsia="zh-CN"/>
              </w:rPr>
              <w:t>.</w:t>
            </w:r>
          </w:p>
        </w:tc>
        <w:tc>
          <w:tcPr>
            <w:tcW w:w="1263" w:type="dxa"/>
          </w:tcPr>
          <w:p w14:paraId="302A5044" w14:textId="77777777" w:rsidR="00043D8E" w:rsidRPr="00C61233" w:rsidRDefault="00043D8E" w:rsidP="00043D8E">
            <w:pPr>
              <w:rPr>
                <w:rFonts w:cs="Arial"/>
                <w:bCs/>
              </w:rPr>
            </w:pPr>
          </w:p>
        </w:tc>
      </w:tr>
    </w:tbl>
    <w:p w14:paraId="00095817" w14:textId="77777777" w:rsidR="0012746D" w:rsidRPr="00C61233" w:rsidRDefault="0012746D" w:rsidP="00BA0AF0">
      <w:pPr>
        <w:ind w:left="630"/>
        <w:rPr>
          <w:rFonts w:ascii="Calibri" w:eastAsia="Times New Roman" w:hAnsi="Calibri"/>
          <w:sz w:val="22"/>
          <w:szCs w:val="22"/>
        </w:rPr>
      </w:pPr>
      <w:r w:rsidRPr="00C61233">
        <w:rPr>
          <w:noProof/>
        </w:rPr>
        <w:drawing>
          <wp:inline distT="0" distB="0" distL="0" distR="0" wp14:anchorId="68F63BA6" wp14:editId="495B3407">
            <wp:extent cx="228600" cy="22860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w:t>
      </w:r>
      <w:r w:rsidRPr="00C61233">
        <w:rPr>
          <w:rFonts w:ascii="BentonSans Regular" w:hAnsi="BentonSans Regular"/>
          <w:color w:val="666666"/>
          <w:sz w:val="22"/>
        </w:rPr>
        <w:t>Note</w:t>
      </w:r>
    </w:p>
    <w:p w14:paraId="3736CCDB" w14:textId="676E4147" w:rsidR="007439AB" w:rsidRDefault="0012746D" w:rsidP="00BA0AF0">
      <w:pPr>
        <w:ind w:left="630"/>
      </w:pPr>
      <w:r w:rsidRPr="00C61233">
        <w:t xml:space="preserve">In case email is configured and the email address of the </w:t>
      </w:r>
      <w:r w:rsidR="008029BF" w:rsidRPr="00C61233">
        <w:t xml:space="preserve">members of the </w:t>
      </w:r>
      <w:r w:rsidR="008029BF">
        <w:rPr>
          <w:rStyle w:val="SAPScreenElement"/>
          <w:color w:val="auto"/>
        </w:rPr>
        <w:t xml:space="preserve">HR Administrator </w:t>
      </w:r>
      <w:r w:rsidR="008E006B">
        <w:t>dynamic</w:t>
      </w:r>
      <w:r w:rsidR="008E006B" w:rsidRPr="00C61233">
        <w:t xml:space="preserve"> </w:t>
      </w:r>
      <w:r w:rsidR="008029BF">
        <w:t>group</w:t>
      </w:r>
      <w:r w:rsidR="008029BF" w:rsidRPr="00C61233">
        <w:t xml:space="preserve"> are </w:t>
      </w:r>
      <w:r w:rsidRPr="00C61233">
        <w:t xml:space="preserve">maintained in the system, </w:t>
      </w:r>
      <w:r w:rsidR="008029BF">
        <w:t>they</w:t>
      </w:r>
      <w:r w:rsidRPr="00C61233">
        <w:t xml:space="preserve"> receive</w:t>
      </w:r>
      <w:r>
        <w:t xml:space="preserve"> </w:t>
      </w:r>
      <w:r w:rsidRPr="00C61233">
        <w:t>automatic email</w:t>
      </w:r>
      <w:r w:rsidR="008029BF">
        <w:t>s</w:t>
      </w:r>
      <w:r w:rsidRPr="00C61233">
        <w:t xml:space="preserve"> about the workflow item needing </w:t>
      </w:r>
      <w:r w:rsidR="008029BF">
        <w:t>their</w:t>
      </w:r>
      <w:r w:rsidRPr="00C61233">
        <w:t xml:space="preserve"> attention.</w:t>
      </w:r>
      <w:r w:rsidR="007439AB">
        <w:t xml:space="preserve"> </w:t>
      </w:r>
    </w:p>
    <w:p w14:paraId="097F9F27" w14:textId="0BCB40D9" w:rsidR="0012746D" w:rsidRPr="0012746D" w:rsidRDefault="007439AB" w:rsidP="00BA0AF0">
      <w:pPr>
        <w:ind w:left="630"/>
      </w:pPr>
      <w:r>
        <w:t xml:space="preserve">In addition, the requesting line manager receives an email notification, too. He or she can access the system via the link provided in this email to check </w:t>
      </w:r>
      <w:r w:rsidRPr="00C61233">
        <w:rPr>
          <w:rFonts w:cs="Arial"/>
          <w:bCs/>
        </w:rPr>
        <w:t xml:space="preserve">details to the </w:t>
      </w:r>
      <w:r>
        <w:rPr>
          <w:rFonts w:cs="Arial"/>
          <w:bCs/>
        </w:rPr>
        <w:t>workflow activities so far</w:t>
      </w:r>
      <w:r w:rsidRPr="00C61233">
        <w:rPr>
          <w:rFonts w:cs="Arial"/>
          <w:bCs/>
        </w:rPr>
        <w:t>.</w:t>
      </w:r>
    </w:p>
    <w:p w14:paraId="6661559E" w14:textId="01025D9E" w:rsidR="0080657D" w:rsidRPr="00C61233" w:rsidRDefault="00794B2D" w:rsidP="00BA0AF0">
      <w:pPr>
        <w:pStyle w:val="Heading4"/>
      </w:pPr>
      <w:bookmarkStart w:id="473" w:name="_Toc507750667"/>
      <w:r>
        <w:t>Opti</w:t>
      </w:r>
      <w:r w:rsidR="00BA0AF0">
        <w:t>o</w:t>
      </w:r>
      <w:r>
        <w:t xml:space="preserve">n 2: </w:t>
      </w:r>
      <w:r w:rsidR="0080657D">
        <w:t>Rejecting</w:t>
      </w:r>
      <w:r w:rsidR="0080657D" w:rsidRPr="00C61233">
        <w:t xml:space="preserve"> </w:t>
      </w:r>
      <w:r w:rsidR="0080657D">
        <w:t>Position Creation</w:t>
      </w:r>
      <w:r w:rsidR="0080657D" w:rsidRPr="00C61233">
        <w:t xml:space="preserve"> </w:t>
      </w:r>
      <w:r w:rsidR="0080657D">
        <w:t>Request</w:t>
      </w:r>
      <w:bookmarkEnd w:id="473"/>
    </w:p>
    <w:p w14:paraId="3F1E8622" w14:textId="77777777" w:rsidR="0080657D" w:rsidRPr="00C61233" w:rsidRDefault="0080657D" w:rsidP="0080657D">
      <w:pPr>
        <w:pStyle w:val="SAPKeyblockTitle"/>
      </w:pPr>
      <w:r w:rsidRPr="00C61233">
        <w:t>Test Administration</w:t>
      </w:r>
    </w:p>
    <w:p w14:paraId="110CAA3C" w14:textId="77777777" w:rsidR="0080657D" w:rsidRPr="00C61233" w:rsidRDefault="0080657D" w:rsidP="0080657D">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0657D" w:rsidRPr="00C61233" w14:paraId="611CF41F"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2DEB7825" w14:textId="77777777" w:rsidR="0080657D" w:rsidRPr="00C61233" w:rsidRDefault="0080657D" w:rsidP="0080657D">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D6CEDB2" w14:textId="77777777" w:rsidR="0080657D" w:rsidRPr="00C61233" w:rsidRDefault="0080657D" w:rsidP="0080657D">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6E79FBB" w14:textId="77777777" w:rsidR="0080657D" w:rsidRPr="00C61233" w:rsidRDefault="0080657D" w:rsidP="0080657D">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EE78926" w14:textId="77777777" w:rsidR="0080657D" w:rsidRPr="00C61233" w:rsidRDefault="0080657D" w:rsidP="0080657D">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38543D5" w14:textId="77777777" w:rsidR="0080657D" w:rsidRPr="00C61233" w:rsidRDefault="0080657D" w:rsidP="0080657D">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A8811BA" w14:textId="7AE399DC" w:rsidR="0080657D" w:rsidRPr="00C61233" w:rsidRDefault="0086714C" w:rsidP="0080657D">
            <w:r>
              <w:t>&lt;date&gt;</w:t>
            </w:r>
          </w:p>
        </w:tc>
      </w:tr>
      <w:tr w:rsidR="0080657D" w:rsidRPr="00C61233" w14:paraId="7FD818C1"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2ECE2427" w14:textId="77777777" w:rsidR="0080657D" w:rsidRPr="00C61233" w:rsidRDefault="0080657D" w:rsidP="0080657D">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54DAC4F" w14:textId="38C48190" w:rsidR="0080657D" w:rsidRPr="00C61233" w:rsidRDefault="00006F45">
            <w:r>
              <w:t xml:space="preserve">Member of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p>
        </w:tc>
      </w:tr>
      <w:tr w:rsidR="0080657D" w:rsidRPr="00C61233" w14:paraId="262229F2"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203A9DF3" w14:textId="77777777" w:rsidR="0080657D" w:rsidRPr="00C61233" w:rsidRDefault="0080657D" w:rsidP="0080657D">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CA343F" w14:textId="77777777" w:rsidR="0080657D" w:rsidRPr="00C61233" w:rsidRDefault="0080657D" w:rsidP="0080657D">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F42F481" w14:textId="77777777" w:rsidR="0080657D" w:rsidRPr="00C61233" w:rsidRDefault="0080657D" w:rsidP="0080657D">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6AAEBBA" w14:textId="6EC46638" w:rsidR="0080657D" w:rsidRPr="00C61233" w:rsidRDefault="00EB3674" w:rsidP="0080657D">
            <w:r>
              <w:t>&lt;duration&gt;</w:t>
            </w:r>
          </w:p>
        </w:tc>
      </w:tr>
    </w:tbl>
    <w:p w14:paraId="07AFE78F" w14:textId="77777777" w:rsidR="0080657D" w:rsidRPr="00C61233" w:rsidRDefault="0080657D" w:rsidP="0080657D">
      <w:pPr>
        <w:pStyle w:val="SAPKeyblockTitle"/>
      </w:pPr>
      <w:r w:rsidRPr="00C61233">
        <w:lastRenderedPageBreak/>
        <w:t>Purpose</w:t>
      </w:r>
    </w:p>
    <w:p w14:paraId="3BB97C07" w14:textId="74E54611" w:rsidR="00006F45" w:rsidRPr="00C61233" w:rsidRDefault="00006F45" w:rsidP="0080657D">
      <w:r>
        <w:t xml:space="preserve">In case there is no budget available for a new position,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g</w:t>
      </w:r>
      <w:r w:rsidR="00A85EA3" w:rsidRPr="00C61233">
        <w:t>roup</w:t>
      </w:r>
      <w:r w:rsidR="00A85EA3">
        <w:t xml:space="preserve"> </w:t>
      </w:r>
      <w:r>
        <w:t>rejects the position creation request.</w:t>
      </w:r>
    </w:p>
    <w:p w14:paraId="22A157C5" w14:textId="77777777" w:rsidR="0080657D" w:rsidRPr="00C61233" w:rsidRDefault="0080657D" w:rsidP="0080657D">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4770"/>
        <w:gridCol w:w="6300"/>
        <w:gridCol w:w="1263"/>
      </w:tblGrid>
      <w:tr w:rsidR="0080657D" w:rsidRPr="00C61233" w14:paraId="00FAFA83" w14:textId="77777777" w:rsidTr="00B4100B">
        <w:trPr>
          <w:trHeight w:val="576"/>
          <w:tblHeader/>
        </w:trPr>
        <w:tc>
          <w:tcPr>
            <w:tcW w:w="851" w:type="dxa"/>
            <w:shd w:val="solid" w:color="999999" w:fill="FFFFFF"/>
            <w:hideMark/>
          </w:tcPr>
          <w:p w14:paraId="22B0E953" w14:textId="77777777" w:rsidR="0080657D" w:rsidRPr="00C61233" w:rsidRDefault="0080657D"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01" w:type="dxa"/>
            <w:shd w:val="solid" w:color="999999" w:fill="FFFFFF"/>
            <w:hideMark/>
          </w:tcPr>
          <w:p w14:paraId="77F3D6F0" w14:textId="77777777" w:rsidR="0080657D" w:rsidRPr="00C61233" w:rsidRDefault="0080657D"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4770" w:type="dxa"/>
            <w:shd w:val="solid" w:color="999999" w:fill="FFFFFF"/>
            <w:hideMark/>
          </w:tcPr>
          <w:p w14:paraId="6089A175" w14:textId="77777777" w:rsidR="0080657D" w:rsidRPr="00C61233" w:rsidRDefault="0080657D"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6300" w:type="dxa"/>
            <w:shd w:val="solid" w:color="999999" w:fill="FFFFFF"/>
            <w:hideMark/>
          </w:tcPr>
          <w:p w14:paraId="1B03F17A" w14:textId="77777777" w:rsidR="0080657D" w:rsidRPr="00C61233" w:rsidRDefault="0080657D"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0153A559" w14:textId="77777777" w:rsidR="0080657D" w:rsidRPr="00C61233" w:rsidRDefault="0080657D"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80657D" w:rsidRPr="00C61233" w14:paraId="4BE8D2D6" w14:textId="77777777" w:rsidTr="00B4100B">
        <w:trPr>
          <w:trHeight w:val="288"/>
        </w:trPr>
        <w:tc>
          <w:tcPr>
            <w:tcW w:w="851" w:type="dxa"/>
            <w:hideMark/>
          </w:tcPr>
          <w:p w14:paraId="37692964" w14:textId="77777777" w:rsidR="0080657D" w:rsidRPr="00C61233" w:rsidRDefault="0080657D" w:rsidP="0080657D">
            <w:r w:rsidRPr="00C61233">
              <w:t>1</w:t>
            </w:r>
          </w:p>
        </w:tc>
        <w:tc>
          <w:tcPr>
            <w:tcW w:w="1101" w:type="dxa"/>
            <w:hideMark/>
          </w:tcPr>
          <w:p w14:paraId="5865B056" w14:textId="77777777" w:rsidR="0080657D" w:rsidRPr="00C61233" w:rsidRDefault="0080657D" w:rsidP="0080657D">
            <w:pPr>
              <w:rPr>
                <w:rStyle w:val="SAPEmphasis"/>
              </w:rPr>
            </w:pPr>
            <w:r w:rsidRPr="00C61233">
              <w:rPr>
                <w:rStyle w:val="SAPEmphasis"/>
              </w:rPr>
              <w:t>Log on</w:t>
            </w:r>
          </w:p>
        </w:tc>
        <w:tc>
          <w:tcPr>
            <w:tcW w:w="4770" w:type="dxa"/>
            <w:hideMark/>
          </w:tcPr>
          <w:p w14:paraId="502ABE04" w14:textId="49A6FFBA" w:rsidR="0080657D" w:rsidRPr="00C61233" w:rsidRDefault="0080657D" w:rsidP="0080657D">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rsidR="00006F45">
              <w:t xml:space="preserve">a 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803E75">
              <w:t>group</w:t>
            </w:r>
            <w:r w:rsidRPr="00C61233">
              <w:t>.</w:t>
            </w:r>
          </w:p>
        </w:tc>
        <w:tc>
          <w:tcPr>
            <w:tcW w:w="6300" w:type="dxa"/>
            <w:hideMark/>
          </w:tcPr>
          <w:p w14:paraId="12C87314" w14:textId="77777777" w:rsidR="0080657D" w:rsidRPr="00C61233" w:rsidRDefault="0080657D" w:rsidP="0080657D">
            <w:r w:rsidRPr="00C61233">
              <w:t xml:space="preserve">The </w:t>
            </w:r>
            <w:r w:rsidRPr="00C61233">
              <w:rPr>
                <w:rStyle w:val="SAPScreenElement"/>
              </w:rPr>
              <w:t xml:space="preserve">Home </w:t>
            </w:r>
            <w:r w:rsidRPr="00C61233">
              <w:t>page is displayed.</w:t>
            </w:r>
          </w:p>
        </w:tc>
        <w:tc>
          <w:tcPr>
            <w:tcW w:w="1263" w:type="dxa"/>
          </w:tcPr>
          <w:p w14:paraId="2EF36EA7" w14:textId="77777777" w:rsidR="0080657D" w:rsidRPr="00C61233" w:rsidRDefault="0080657D" w:rsidP="0080657D">
            <w:pPr>
              <w:rPr>
                <w:rFonts w:cs="Arial"/>
                <w:bCs/>
              </w:rPr>
            </w:pPr>
          </w:p>
        </w:tc>
      </w:tr>
      <w:tr w:rsidR="00043D8E" w:rsidRPr="00C61233" w14:paraId="4D05C306" w14:textId="77777777" w:rsidTr="00B4100B">
        <w:trPr>
          <w:trHeight w:val="288"/>
        </w:trPr>
        <w:tc>
          <w:tcPr>
            <w:tcW w:w="851" w:type="dxa"/>
          </w:tcPr>
          <w:p w14:paraId="0FA660FB" w14:textId="418EBB8F" w:rsidR="00043D8E" w:rsidRPr="00C61233" w:rsidRDefault="00043D8E" w:rsidP="00043D8E">
            <w:r>
              <w:t>2</w:t>
            </w:r>
          </w:p>
        </w:tc>
        <w:tc>
          <w:tcPr>
            <w:tcW w:w="1101" w:type="dxa"/>
          </w:tcPr>
          <w:p w14:paraId="7CE32FC2" w14:textId="1BBE330B" w:rsidR="00043D8E" w:rsidRPr="00C61233" w:rsidRDefault="00043D8E" w:rsidP="00043D8E">
            <w:pPr>
              <w:rPr>
                <w:rStyle w:val="SAPEmphasis"/>
              </w:rPr>
            </w:pPr>
            <w:r>
              <w:rPr>
                <w:rStyle w:val="SAPEmphasis"/>
              </w:rPr>
              <w:t>Access Requests Tile</w:t>
            </w:r>
          </w:p>
        </w:tc>
        <w:tc>
          <w:tcPr>
            <w:tcW w:w="4770" w:type="dxa"/>
          </w:tcPr>
          <w:p w14:paraId="32AC169F" w14:textId="6AB8FB85" w:rsidR="00043D8E" w:rsidRPr="00C61233" w:rsidRDefault="00043D8E" w:rsidP="00043D8E">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6300" w:type="dxa"/>
          </w:tcPr>
          <w:p w14:paraId="0EEC9008" w14:textId="559604F1" w:rsidR="00043D8E" w:rsidRPr="00C61233" w:rsidRDefault="00043D8E" w:rsidP="00043D8E">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 level details are given, which depend on the request type.</w:t>
            </w:r>
            <w:r>
              <w:rPr>
                <w:rFonts w:cs="Arial"/>
                <w:bCs/>
              </w:rPr>
              <w:t xml:space="preserve"> </w:t>
            </w:r>
          </w:p>
        </w:tc>
        <w:tc>
          <w:tcPr>
            <w:tcW w:w="1263" w:type="dxa"/>
          </w:tcPr>
          <w:p w14:paraId="245E3436" w14:textId="77777777" w:rsidR="00043D8E" w:rsidRPr="00C61233" w:rsidRDefault="00043D8E" w:rsidP="00043D8E">
            <w:pPr>
              <w:rPr>
                <w:rFonts w:cs="Arial"/>
                <w:bCs/>
              </w:rPr>
            </w:pPr>
          </w:p>
        </w:tc>
      </w:tr>
      <w:tr w:rsidR="00043D8E" w:rsidRPr="00C61233" w14:paraId="65EABE54" w14:textId="77777777" w:rsidTr="00B4100B">
        <w:trPr>
          <w:trHeight w:val="357"/>
        </w:trPr>
        <w:tc>
          <w:tcPr>
            <w:tcW w:w="851" w:type="dxa"/>
            <w:hideMark/>
          </w:tcPr>
          <w:p w14:paraId="3DED313C" w14:textId="6DA6F22B" w:rsidR="00043D8E" w:rsidRPr="00C61233" w:rsidRDefault="009A5247" w:rsidP="00043D8E">
            <w:r>
              <w:t>3</w:t>
            </w:r>
          </w:p>
        </w:tc>
        <w:tc>
          <w:tcPr>
            <w:tcW w:w="1101" w:type="dxa"/>
            <w:hideMark/>
          </w:tcPr>
          <w:p w14:paraId="4F86AE4D" w14:textId="77777777" w:rsidR="00043D8E" w:rsidRPr="00C61233" w:rsidRDefault="00043D8E" w:rsidP="00043D8E">
            <w:pPr>
              <w:rPr>
                <w:rStyle w:val="SAPEmphasis"/>
              </w:rPr>
            </w:pPr>
            <w:r w:rsidRPr="00C61233">
              <w:rPr>
                <w:rStyle w:val="SAPEmphasis"/>
              </w:rPr>
              <w:t xml:space="preserve">Select </w:t>
            </w:r>
            <w:r>
              <w:rPr>
                <w:rStyle w:val="SAPEmphasis"/>
              </w:rPr>
              <w:t>Creation</w:t>
            </w:r>
            <w:r w:rsidRPr="00C61233">
              <w:rPr>
                <w:rStyle w:val="SAPEmphasis"/>
              </w:rPr>
              <w:t xml:space="preserve"> Request</w:t>
            </w:r>
          </w:p>
        </w:tc>
        <w:tc>
          <w:tcPr>
            <w:tcW w:w="4770" w:type="dxa"/>
            <w:hideMark/>
          </w:tcPr>
          <w:p w14:paraId="2B75021F" w14:textId="373BD5C4" w:rsidR="00043D8E" w:rsidRDefault="00043D8E" w:rsidP="00043D8E">
            <w:r>
              <w:t xml:space="preserve">In the </w:t>
            </w:r>
            <w:r>
              <w:rPr>
                <w:rStyle w:val="SAPScreenElement"/>
              </w:rPr>
              <w:t>Approve Requests</w:t>
            </w:r>
            <w:r w:rsidRPr="00A9515A">
              <w:t xml:space="preserve"> </w:t>
            </w:r>
            <w:r>
              <w:rPr>
                <w:rFonts w:cs="Arial"/>
                <w:bCs/>
              </w:rPr>
              <w:t>dialog box,</w:t>
            </w:r>
            <w:r>
              <w:t xml:space="preserve"> c</w:t>
            </w:r>
            <w:r w:rsidRPr="00C61233">
              <w:t xml:space="preserve">lick on the </w:t>
            </w:r>
            <w:r>
              <w:rPr>
                <w:rStyle w:val="SAPScreenElement"/>
              </w:rPr>
              <w:t>Create Position</w:t>
            </w:r>
            <w:r w:rsidRPr="00C61233">
              <w:rPr>
                <w:rStyle w:val="SAPScreenElement"/>
              </w:rPr>
              <w:t xml:space="preserve"> </w:t>
            </w:r>
            <w:r w:rsidRPr="00C61233">
              <w:t>link</w:t>
            </w:r>
            <w:r w:rsidR="00187C87">
              <w:t xml:space="preserve"> next to</w:t>
            </w:r>
            <w:r w:rsidR="00187C87" w:rsidRPr="009B00DE">
              <w:rPr>
                <w:rStyle w:val="SAPUserEntry"/>
                <w:color w:val="auto"/>
              </w:rPr>
              <w:t xml:space="preserve"> Name:</w:t>
            </w:r>
            <w:r w:rsidR="00187C87" w:rsidRPr="00A3520E">
              <w:t xml:space="preserve"> </w:t>
            </w:r>
            <w:r w:rsidR="00187C87" w:rsidRPr="009B00DE">
              <w:rPr>
                <w:rStyle w:val="SAPUserEntry"/>
                <w:color w:val="auto"/>
              </w:rPr>
              <w:t xml:space="preserve">&lt;position </w:t>
            </w:r>
            <w:r w:rsidR="00187C87" w:rsidRPr="00A3520E">
              <w:rPr>
                <w:rStyle w:val="SAPUserEntry"/>
                <w:color w:val="auto"/>
              </w:rPr>
              <w:t>title&gt;</w:t>
            </w:r>
            <w:r w:rsidRPr="00C61233">
              <w:t>.</w:t>
            </w:r>
          </w:p>
          <w:p w14:paraId="42DF32F5" w14:textId="77777777" w:rsidR="00043D8E" w:rsidRPr="00C61233" w:rsidRDefault="00043D8E" w:rsidP="009B00DE">
            <w:pPr>
              <w:pStyle w:val="SAPNoteHeading"/>
              <w:ind w:left="255"/>
            </w:pPr>
            <w:r w:rsidRPr="00C61233">
              <w:rPr>
                <w:noProof/>
              </w:rPr>
              <w:drawing>
                <wp:inline distT="0" distB="0" distL="0" distR="0" wp14:anchorId="6E18A940" wp14:editId="4321F87B">
                  <wp:extent cx="228600" cy="228600"/>
                  <wp:effectExtent l="0" t="0" r="0" b="0"/>
                  <wp:docPr id="2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143B3518" w14:textId="7849CF0C" w:rsidR="00D557C1" w:rsidRPr="00C61233" w:rsidRDefault="00D557C1" w:rsidP="009B00DE">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t>Filter</w:t>
            </w:r>
            <w:r>
              <w:rPr>
                <w:rStyle w:val="SAPScreenElement"/>
              </w:rPr>
              <w:t xml:space="preserve"> </w:t>
            </w:r>
            <w:r w:rsidRPr="0064693D">
              <w:t xml:space="preserve"> </w:t>
            </w:r>
            <w:r w:rsidRPr="0064693D">
              <w:rPr>
                <w:noProof/>
              </w:rPr>
              <w:drawing>
                <wp:inline distT="0" distB="0" distL="0" distR="0" wp14:anchorId="7CA238B0" wp14:editId="7665A1E2">
                  <wp:extent cx="333375" cy="2762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For example, enter for</w:t>
            </w:r>
            <w:r w:rsidR="00845BE3">
              <w:t xml:space="preserve"> </w:t>
            </w:r>
            <w:r w:rsidR="00845BE3" w:rsidRPr="00B8209A">
              <w:t>field</w:t>
            </w:r>
            <w:r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9B00DE">
              <w:rPr>
                <w:rFonts w:cs="Arial"/>
                <w:bCs/>
              </w:rPr>
              <w:t>,</w:t>
            </w:r>
            <w:r w:rsidR="00BD05D3" w:rsidRPr="009B00DE">
              <w:rPr>
                <w:b/>
              </w:rPr>
              <w:t xml:space="preserve"> </w:t>
            </w:r>
            <w:r w:rsidR="00BD05D3" w:rsidRPr="009B00DE">
              <w:t xml:space="preserve">for </w:t>
            </w:r>
            <w:r w:rsidR="00845BE3" w:rsidRPr="009B00DE">
              <w:t>field</w:t>
            </w:r>
            <w:r w:rsidR="00845BE3" w:rsidRPr="00B8209A">
              <w:t xml:space="preserve"> </w:t>
            </w:r>
            <w:r w:rsidR="00BD05D3" w:rsidRPr="009B00DE">
              <w:rPr>
                <w:rStyle w:val="SAPScreenElement"/>
              </w:rPr>
              <w:t>Object</w:t>
            </w:r>
            <w:r w:rsidR="00BD05D3" w:rsidRPr="009B00DE">
              <w:t xml:space="preserve"> value</w:t>
            </w:r>
            <w:r w:rsidR="00BD05D3" w:rsidRPr="009B00DE">
              <w:rPr>
                <w:rStyle w:val="SAPUserEntry"/>
                <w:b w:val="0"/>
              </w:rPr>
              <w:t xml:space="preserve"> </w:t>
            </w:r>
            <w:r w:rsidR="00BD05D3" w:rsidRPr="009B00DE">
              <w:rPr>
                <w:rStyle w:val="SAPUserEntry"/>
              </w:rPr>
              <w:t>Position</w:t>
            </w:r>
            <w:r w:rsidR="00BD05D3" w:rsidRPr="009B00DE">
              <w:rPr>
                <w:rFonts w:cs="Arial"/>
                <w:bCs/>
              </w:rPr>
              <w:t>,</w:t>
            </w:r>
            <w:r w:rsidR="00BD05D3" w:rsidRPr="00B8209A">
              <w:t xml:space="preserve"> </w:t>
            </w:r>
            <w:r w:rsidRPr="00B8209A">
              <w:t xml:space="preserve">and in </w:t>
            </w:r>
            <w:r w:rsidR="00845BE3" w:rsidRPr="009B00DE">
              <w:t>field</w:t>
            </w:r>
            <w:r w:rsidR="00845BE3">
              <w:t xml:space="preserve"> </w:t>
            </w:r>
            <w:r w:rsidRPr="0064693D">
              <w:rPr>
                <w:rStyle w:val="SAPScreenElement"/>
              </w:rPr>
              <w:t>Request</w:t>
            </w:r>
            <w:r>
              <w:rPr>
                <w:rStyle w:val="SAPScreenElement"/>
              </w:rPr>
              <w:t>ed By</w:t>
            </w:r>
            <w:r>
              <w:t xml:space="preserve"> the name of the line manager who requested the position creation. Then choose the </w:t>
            </w:r>
            <w:r w:rsidRPr="0064693D">
              <w:rPr>
                <w:rStyle w:val="SAPScreenElement"/>
              </w:rPr>
              <w:t>Go</w:t>
            </w:r>
            <w:r w:rsidRPr="0064693D">
              <w:t xml:space="preserve"> button</w:t>
            </w:r>
            <w:r>
              <w:t xml:space="preserve">. </w:t>
            </w:r>
            <w:r w:rsidR="002B3705">
              <w:t xml:space="preserve">In case you obtain several results for your search, you have the option to sort the requests, for example based on the date you received them, in order to ensure their timely completion. Select the </w:t>
            </w:r>
            <w:r w:rsidR="002B3705">
              <w:rPr>
                <w:rStyle w:val="SAPScreenElement"/>
              </w:rPr>
              <w:t>Sort</w:t>
            </w:r>
            <w:r w:rsidR="002B3705">
              <w:t xml:space="preserve"> </w:t>
            </w:r>
            <w:r w:rsidR="002B3705">
              <w:rPr>
                <w:noProof/>
              </w:rPr>
              <w:drawing>
                <wp:inline distT="0" distB="0" distL="0" distR="0" wp14:anchorId="0F190E91" wp14:editId="6E4C7F11">
                  <wp:extent cx="332740" cy="260985"/>
                  <wp:effectExtent l="0" t="0" r="0" b="5715"/>
                  <wp:docPr id="81" name="Picture 81"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2B3705">
              <w:t xml:space="preserve"> icon and in the </w:t>
            </w:r>
            <w:r w:rsidR="002B3705">
              <w:lastRenderedPageBreak/>
              <w:t xml:space="preserve">menu, that expands, check the appropriate radio-buttons and choose </w:t>
            </w:r>
            <w:r w:rsidR="002B3705">
              <w:rPr>
                <w:rStyle w:val="SAPScreenElement"/>
              </w:rPr>
              <w:t>Apply.</w:t>
            </w:r>
            <w:r w:rsidR="002B3705">
              <w:t xml:space="preserve"> </w:t>
            </w:r>
            <w:r>
              <w:t xml:space="preserve">In the result list, </w:t>
            </w:r>
            <w:r w:rsidRPr="00191D0F">
              <w:t xml:space="preserve">click on the appropriate </w:t>
            </w:r>
            <w:r w:rsidRPr="00191D0F">
              <w:rPr>
                <w:rStyle w:val="SAPScreenElement"/>
              </w:rPr>
              <w:t xml:space="preserve">Create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6300" w:type="dxa"/>
            <w:hideMark/>
          </w:tcPr>
          <w:p w14:paraId="3E70931D" w14:textId="19026A6D" w:rsidR="00043D8E" w:rsidRPr="00C61233" w:rsidRDefault="00043D8E" w:rsidP="00043D8E">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Pr>
                <w:rStyle w:val="SAPScreenElement"/>
              </w:rPr>
              <w:t>&gt; Workflow Details</w:t>
            </w:r>
            <w:r w:rsidRPr="00C61233">
              <w:rPr>
                <w:rFonts w:cs="Arial"/>
                <w:bCs/>
              </w:rPr>
              <w:t xml:space="preserve"> screen is displayed containing details to the</w:t>
            </w:r>
            <w:r>
              <w:rPr>
                <w:rFonts w:cs="Arial"/>
                <w:bCs/>
              </w:rPr>
              <w:t xml:space="preserve"> creation</w:t>
            </w:r>
            <w:r w:rsidRPr="00C61233">
              <w:rPr>
                <w:rFonts w:cs="Arial"/>
                <w:bCs/>
              </w:rPr>
              <w:t xml:space="preserve"> request. The screen is divided in several sections:</w:t>
            </w:r>
          </w:p>
          <w:p w14:paraId="7FC89E9E" w14:textId="77777777" w:rsidR="00043D8E" w:rsidRPr="00C61233" w:rsidRDefault="00043D8E" w:rsidP="00043D8E">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4E7A007E" w14:textId="77777777" w:rsidR="00043D8E" w:rsidRPr="00C61233" w:rsidRDefault="00043D8E" w:rsidP="00043D8E">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that should be created</w:t>
            </w:r>
            <w:r w:rsidRPr="00C61233">
              <w:rPr>
                <w:rFonts w:cs="Arial"/>
                <w:bCs/>
              </w:rPr>
              <w:t>.</w:t>
            </w:r>
          </w:p>
          <w:p w14:paraId="3971CD99" w14:textId="77777777" w:rsidR="00043D8E" w:rsidRPr="00C61233" w:rsidRDefault="00043D8E" w:rsidP="00043D8E">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 xml:space="preserve">section, you can post your remarks to the </w:t>
            </w:r>
            <w:r>
              <w:rPr>
                <w:rFonts w:cs="Arial"/>
                <w:bCs/>
              </w:rPr>
              <w:t>creation</w:t>
            </w:r>
            <w:r w:rsidRPr="00C61233">
              <w:rPr>
                <w:rFonts w:cs="Arial"/>
                <w:bCs/>
              </w:rPr>
              <w:t xml:space="preserve"> request.</w:t>
            </w:r>
          </w:p>
          <w:p w14:paraId="5DE928AB" w14:textId="77777777" w:rsidR="00043D8E" w:rsidRPr="00C61233" w:rsidRDefault="00043D8E" w:rsidP="00043D8E">
            <w:pPr>
              <w:numPr>
                <w:ilvl w:val="0"/>
                <w:numId w:val="56"/>
              </w:numPr>
              <w:spacing w:before="0" w:after="0" w:line="240" w:lineRule="auto"/>
              <w:ind w:left="176" w:hanging="176"/>
            </w:pPr>
            <w:r w:rsidRPr="00C61233">
              <w:rPr>
                <w:rFonts w:cs="Arial"/>
                <w:bCs/>
              </w:rPr>
              <w:t xml:space="preserve">On the right part of the screen a short profile of the </w:t>
            </w:r>
            <w:r>
              <w:rPr>
                <w:rFonts w:cs="Arial"/>
                <w:bCs/>
              </w:rPr>
              <w:t>line manager who requests the position creation</w:t>
            </w:r>
            <w:r w:rsidRPr="00C61233">
              <w:rPr>
                <w:rFonts w:cs="Arial"/>
                <w:bCs/>
              </w:rPr>
              <w:t xml:space="preserve"> is given, as well as administrative details to the request initiation.</w:t>
            </w:r>
          </w:p>
        </w:tc>
        <w:tc>
          <w:tcPr>
            <w:tcW w:w="1263" w:type="dxa"/>
          </w:tcPr>
          <w:p w14:paraId="54CA09E7" w14:textId="77777777" w:rsidR="00043D8E" w:rsidRPr="00C61233" w:rsidRDefault="00043D8E" w:rsidP="00043D8E">
            <w:pPr>
              <w:rPr>
                <w:rFonts w:cs="Arial"/>
                <w:bCs/>
              </w:rPr>
            </w:pPr>
          </w:p>
        </w:tc>
      </w:tr>
      <w:tr w:rsidR="00043D8E" w:rsidRPr="00C61233" w14:paraId="225E713C" w14:textId="77777777" w:rsidTr="00B4100B">
        <w:trPr>
          <w:trHeight w:val="357"/>
        </w:trPr>
        <w:tc>
          <w:tcPr>
            <w:tcW w:w="851" w:type="dxa"/>
            <w:hideMark/>
          </w:tcPr>
          <w:p w14:paraId="4EFF4563" w14:textId="295F86B1" w:rsidR="00043D8E" w:rsidRPr="00C61233" w:rsidRDefault="009A5247" w:rsidP="00043D8E">
            <w:r>
              <w:t>4</w:t>
            </w:r>
          </w:p>
        </w:tc>
        <w:tc>
          <w:tcPr>
            <w:tcW w:w="1101" w:type="dxa"/>
            <w:hideMark/>
          </w:tcPr>
          <w:p w14:paraId="3215D3C3" w14:textId="1C6255F6" w:rsidR="00043D8E" w:rsidRPr="00C61233" w:rsidRDefault="00043D8E" w:rsidP="00043D8E">
            <w:pPr>
              <w:rPr>
                <w:rStyle w:val="SAPEmphasis"/>
              </w:rPr>
            </w:pPr>
            <w:r>
              <w:rPr>
                <w:rStyle w:val="SAPEmphasis"/>
              </w:rPr>
              <w:t>Reject</w:t>
            </w:r>
            <w:r w:rsidRPr="00C61233">
              <w:rPr>
                <w:rStyle w:val="SAPEmphasis"/>
              </w:rPr>
              <w:t xml:space="preserve"> Request</w:t>
            </w:r>
          </w:p>
        </w:tc>
        <w:tc>
          <w:tcPr>
            <w:tcW w:w="4770" w:type="dxa"/>
            <w:hideMark/>
          </w:tcPr>
          <w:p w14:paraId="0A69AFCB" w14:textId="41CECE0A" w:rsidR="00043D8E" w:rsidRPr="00C61233" w:rsidRDefault="00043D8E" w:rsidP="00043D8E">
            <w:r>
              <w:t>Enter a comment explaining your decision to reject the position creation request, and c</w:t>
            </w:r>
            <w:r w:rsidRPr="00C61233">
              <w:t xml:space="preserve">hoose the </w:t>
            </w:r>
            <w:r>
              <w:rPr>
                <w:rStyle w:val="SAPScreenElement"/>
              </w:rPr>
              <w:t>Send Back</w:t>
            </w:r>
            <w:r w:rsidRPr="00C61233">
              <w:rPr>
                <w:i/>
                <w:lang w:eastAsia="zh-CN"/>
              </w:rPr>
              <w:t xml:space="preserve"> </w:t>
            </w:r>
            <w:r w:rsidRPr="00C61233">
              <w:rPr>
                <w:lang w:eastAsia="zh-CN"/>
              </w:rPr>
              <w:t>button</w:t>
            </w:r>
            <w:r w:rsidRPr="00C61233">
              <w:t xml:space="preserve">. </w:t>
            </w:r>
          </w:p>
        </w:tc>
        <w:tc>
          <w:tcPr>
            <w:tcW w:w="6300" w:type="dxa"/>
            <w:hideMark/>
          </w:tcPr>
          <w:p w14:paraId="1389AAF5" w14:textId="51B4FA3D" w:rsidR="00043D8E" w:rsidRPr="00C61233" w:rsidRDefault="00043D8E" w:rsidP="00043D8E">
            <w:pPr>
              <w:rPr>
                <w:rFonts w:cs="Arial"/>
                <w:bCs/>
              </w:rPr>
            </w:pPr>
            <w:r>
              <w:rPr>
                <w:rFonts w:cs="Arial"/>
                <w:bCs/>
              </w:rPr>
              <w:t xml:space="preserve">The </w:t>
            </w:r>
            <w:r w:rsidRPr="0080657D">
              <w:rPr>
                <w:rStyle w:val="SAPScreenElement"/>
              </w:rPr>
              <w:t>Send Back Request</w:t>
            </w:r>
            <w:r>
              <w:rPr>
                <w:rFonts w:cs="Arial"/>
                <w:bCs/>
              </w:rPr>
              <w:t xml:space="preserve"> dialog box is displayed, informing you that the request will be sent back to the request initiator (line manager in this case) and he or she will be notified.</w:t>
            </w:r>
          </w:p>
        </w:tc>
        <w:tc>
          <w:tcPr>
            <w:tcW w:w="1263" w:type="dxa"/>
          </w:tcPr>
          <w:p w14:paraId="237032ED" w14:textId="77777777" w:rsidR="00043D8E" w:rsidRPr="00C61233" w:rsidRDefault="00043D8E" w:rsidP="00043D8E">
            <w:pPr>
              <w:rPr>
                <w:rFonts w:cs="Arial"/>
                <w:bCs/>
              </w:rPr>
            </w:pPr>
          </w:p>
        </w:tc>
      </w:tr>
      <w:tr w:rsidR="00043D8E" w:rsidRPr="00C61233" w14:paraId="5A32B2BA" w14:textId="77777777" w:rsidTr="00B4100B">
        <w:trPr>
          <w:trHeight w:val="357"/>
        </w:trPr>
        <w:tc>
          <w:tcPr>
            <w:tcW w:w="851" w:type="dxa"/>
          </w:tcPr>
          <w:p w14:paraId="7CA5B213" w14:textId="50BF0C31" w:rsidR="00043D8E" w:rsidRPr="00C61233" w:rsidRDefault="009A5247" w:rsidP="00043D8E">
            <w:r>
              <w:t>5</w:t>
            </w:r>
          </w:p>
        </w:tc>
        <w:tc>
          <w:tcPr>
            <w:tcW w:w="1101" w:type="dxa"/>
          </w:tcPr>
          <w:p w14:paraId="7BAD7BFC" w14:textId="768736EE" w:rsidR="00043D8E" w:rsidRDefault="00043D8E" w:rsidP="00043D8E">
            <w:pPr>
              <w:rPr>
                <w:rStyle w:val="SAPEmphasis"/>
              </w:rPr>
            </w:pPr>
            <w:r>
              <w:rPr>
                <w:rStyle w:val="SAPEmphasis"/>
              </w:rPr>
              <w:t>Confirm your Choice</w:t>
            </w:r>
          </w:p>
        </w:tc>
        <w:tc>
          <w:tcPr>
            <w:tcW w:w="4770" w:type="dxa"/>
          </w:tcPr>
          <w:p w14:paraId="497A60C4" w14:textId="5B2711AE" w:rsidR="00043D8E" w:rsidRDefault="00043D8E" w:rsidP="00043D8E">
            <w:r>
              <w:t>C</w:t>
            </w:r>
            <w:r w:rsidRPr="00C61233">
              <w:t>hoose</w:t>
            </w:r>
            <w:r>
              <w:t xml:space="preserve"> again</w:t>
            </w:r>
            <w:r w:rsidRPr="00C61233">
              <w:t xml:space="preserve"> the </w:t>
            </w:r>
            <w:r>
              <w:rPr>
                <w:rStyle w:val="SAPScreenElement"/>
              </w:rPr>
              <w:t>Send Back</w:t>
            </w:r>
            <w:r w:rsidRPr="00C61233">
              <w:rPr>
                <w:i/>
                <w:lang w:eastAsia="zh-CN"/>
              </w:rPr>
              <w:t xml:space="preserve"> </w:t>
            </w:r>
            <w:r w:rsidRPr="00C61233">
              <w:rPr>
                <w:lang w:eastAsia="zh-CN"/>
              </w:rPr>
              <w:t>button</w:t>
            </w:r>
            <w:r>
              <w:rPr>
                <w:lang w:eastAsia="zh-CN"/>
              </w:rPr>
              <w:t>.</w:t>
            </w:r>
          </w:p>
        </w:tc>
        <w:tc>
          <w:tcPr>
            <w:tcW w:w="6300" w:type="dxa"/>
          </w:tcPr>
          <w:p w14:paraId="788C5A4E" w14:textId="1091BD57" w:rsidR="00043D8E" w:rsidRDefault="00043D8E" w:rsidP="00043D8E">
            <w:pPr>
              <w:rPr>
                <w:lang w:eastAsia="zh-CN"/>
              </w:rPr>
            </w:pPr>
            <w:r w:rsidRPr="00C61233">
              <w:t xml:space="preserve">The system generates a </w:t>
            </w:r>
            <w:r>
              <w:t xml:space="preserve">success </w:t>
            </w:r>
            <w:r w:rsidRPr="00C61233">
              <w:t xml:space="preserve">message </w:t>
            </w:r>
            <w:r>
              <w:t>and</w:t>
            </w:r>
            <w:r w:rsidRPr="00C61233">
              <w:t xml:space="preserve"> </w:t>
            </w:r>
            <w:r>
              <w:t>y</w:t>
            </w:r>
            <w:r w:rsidRPr="00C61233">
              <w:rPr>
                <w:lang w:eastAsia="zh-CN"/>
              </w:rPr>
              <w:t xml:space="preserve">ou are directed back to your </w:t>
            </w:r>
            <w:r w:rsidRPr="00C61233">
              <w:rPr>
                <w:rStyle w:val="SAPScreenElement"/>
              </w:rPr>
              <w:t xml:space="preserve">Home </w:t>
            </w:r>
            <w:r w:rsidRPr="00C61233">
              <w:rPr>
                <w:lang w:eastAsia="zh-CN"/>
              </w:rPr>
              <w:t>page.</w:t>
            </w:r>
            <w:r>
              <w:rPr>
                <w:lang w:eastAsia="zh-CN"/>
              </w:rPr>
              <w:t xml:space="preserve"> The workflow has been sent back to the requesting </w:t>
            </w:r>
            <w:r w:rsidRPr="00E66D37">
              <w:rPr>
                <w:lang w:eastAsia="zh-CN"/>
              </w:rPr>
              <w:t>line manager.</w:t>
            </w:r>
          </w:p>
          <w:p w14:paraId="05F7D9ED" w14:textId="77777777" w:rsidR="009A5247" w:rsidRPr="00C61233" w:rsidRDefault="009A5247" w:rsidP="009B00DE">
            <w:pPr>
              <w:pStyle w:val="SAPNoteHeading"/>
              <w:ind w:left="255"/>
            </w:pPr>
            <w:r w:rsidRPr="00C61233">
              <w:rPr>
                <w:noProof/>
              </w:rPr>
              <w:drawing>
                <wp:inline distT="0" distB="0" distL="0" distR="0" wp14:anchorId="38093945" wp14:editId="54E6E1C9">
                  <wp:extent cx="228600" cy="228600"/>
                  <wp:effectExtent l="0" t="0" r="0" b="0"/>
                  <wp:docPr id="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10701CB0" w14:textId="525B685F" w:rsidR="009A5247" w:rsidRDefault="009A5247" w:rsidP="009B00DE">
            <w:pPr>
              <w:ind w:left="255"/>
              <w:rPr>
                <w:lang w:eastAsia="zh-CN"/>
              </w:rPr>
            </w:pPr>
            <w:r w:rsidRPr="00FD4A6A">
              <w:t>In case you have rejected the request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A3520E">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421975D1" w14:textId="77777777" w:rsidR="009A5247" w:rsidRPr="00E66D37" w:rsidRDefault="009A5247" w:rsidP="00043D8E">
            <w:pPr>
              <w:rPr>
                <w:lang w:eastAsia="zh-CN"/>
              </w:rPr>
            </w:pPr>
          </w:p>
          <w:p w14:paraId="76DF2088" w14:textId="2635CD34" w:rsidR="00043D8E" w:rsidRPr="00C61233" w:rsidRDefault="00043D8E" w:rsidP="00043D8E">
            <w:r w:rsidRPr="00E66D37">
              <w:rPr>
                <w:rFonts w:cs="Arial"/>
                <w:bCs/>
                <w:lang w:eastAsia="zh-CN"/>
              </w:rPr>
              <w:t xml:space="preserve">Continue with process steps </w:t>
            </w:r>
            <w:r w:rsidRPr="002B30E9">
              <w:rPr>
                <w:rStyle w:val="SAPTextReference"/>
              </w:rPr>
              <w:t>4.2.4.2.1 Receiving Position Creation Rejection Notification</w:t>
            </w:r>
            <w:r w:rsidRPr="00E66D37">
              <w:rPr>
                <w:rFonts w:cs="Arial"/>
                <w:bCs/>
                <w:lang w:eastAsia="zh-CN"/>
              </w:rPr>
              <w:t xml:space="preserve"> and </w:t>
            </w:r>
            <w:r w:rsidRPr="002B30E9">
              <w:rPr>
                <w:rStyle w:val="SAPTextReference"/>
              </w:rPr>
              <w:t>4.2.4.3 Withdrawing Position Creation Request</w:t>
            </w:r>
            <w:r w:rsidRPr="00E66D37">
              <w:rPr>
                <w:rFonts w:cs="Arial"/>
                <w:bCs/>
                <w:lang w:eastAsia="zh-CN"/>
              </w:rPr>
              <w:t>.</w:t>
            </w:r>
          </w:p>
        </w:tc>
        <w:tc>
          <w:tcPr>
            <w:tcW w:w="1263" w:type="dxa"/>
          </w:tcPr>
          <w:p w14:paraId="68EFFFBC" w14:textId="77777777" w:rsidR="00043D8E" w:rsidRPr="00C61233" w:rsidRDefault="00043D8E" w:rsidP="00043D8E">
            <w:pPr>
              <w:rPr>
                <w:rFonts w:cs="Arial"/>
                <w:bCs/>
              </w:rPr>
            </w:pPr>
          </w:p>
        </w:tc>
      </w:tr>
    </w:tbl>
    <w:p w14:paraId="02D70651" w14:textId="4F785963" w:rsidR="001450CF" w:rsidRDefault="001450CF" w:rsidP="001450CF">
      <w:pPr>
        <w:pStyle w:val="Heading5"/>
      </w:pPr>
      <w:bookmarkStart w:id="474" w:name="_Toc461897970"/>
      <w:bookmarkStart w:id="475" w:name="_Toc462201761"/>
      <w:bookmarkStart w:id="476" w:name="_Toc462201890"/>
      <w:bookmarkStart w:id="477" w:name="_Toc462323989"/>
      <w:bookmarkStart w:id="478" w:name="_Toc462811850"/>
      <w:bookmarkStart w:id="479" w:name="_Toc461897971"/>
      <w:bookmarkStart w:id="480" w:name="_Toc462201762"/>
      <w:bookmarkStart w:id="481" w:name="_Toc462201891"/>
      <w:bookmarkStart w:id="482" w:name="_Toc462323990"/>
      <w:bookmarkStart w:id="483" w:name="_Toc462811851"/>
      <w:bookmarkStart w:id="484" w:name="_Toc461897972"/>
      <w:bookmarkStart w:id="485" w:name="_Toc462201763"/>
      <w:bookmarkStart w:id="486" w:name="_Toc462201892"/>
      <w:bookmarkStart w:id="487" w:name="_Toc462323991"/>
      <w:bookmarkStart w:id="488" w:name="_Toc462811852"/>
      <w:bookmarkStart w:id="489" w:name="_Toc507750668"/>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t>Optio</w:t>
      </w:r>
      <w:r w:rsidR="00BA0AF0">
        <w:t>n</w:t>
      </w:r>
      <w:r>
        <w:t xml:space="preserve"> 2 (continued): Receiving Position Creation</w:t>
      </w:r>
      <w:r w:rsidRPr="00C61233">
        <w:t xml:space="preserve"> </w:t>
      </w:r>
      <w:r>
        <w:t>Rejection Notification</w:t>
      </w:r>
      <w:bookmarkEnd w:id="489"/>
    </w:p>
    <w:p w14:paraId="0E1A00B5" w14:textId="77777777" w:rsidR="001450CF" w:rsidRPr="00121F36" w:rsidRDefault="001450CF" w:rsidP="001450CF">
      <w:pPr>
        <w:pStyle w:val="SAPKeyblockTitle"/>
        <w:rPr>
          <w:b/>
          <w:u w:val="single"/>
        </w:rPr>
      </w:pPr>
      <w:r w:rsidRPr="00121F36">
        <w:t>Purpose</w:t>
      </w:r>
    </w:p>
    <w:p w14:paraId="1699EAD6" w14:textId="2248D605" w:rsidR="001450CF" w:rsidRDefault="001450CF" w:rsidP="001450CF">
      <w:pPr>
        <w:rPr>
          <w:b/>
          <w:u w:val="single"/>
        </w:rPr>
      </w:pPr>
      <w:r>
        <w:t>In case the</w:t>
      </w:r>
      <w:r w:rsidR="00A85EA3">
        <w:t xml:space="preserve"> member of the</w:t>
      </w:r>
      <w:r>
        <w:t xml:space="preserv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 xml:space="preserve">group </w:t>
      </w:r>
      <w:r>
        <w:t xml:space="preserve">has rejected the position creation request due to missing budget, the Line Manager </w:t>
      </w:r>
      <w:r w:rsidRPr="001A7854">
        <w:t>receive</w:t>
      </w:r>
      <w:r>
        <w:t xml:space="preserve">s an automatic e-mail notifying him or her about the rejection. </w:t>
      </w:r>
    </w:p>
    <w:p w14:paraId="29D2DE5F" w14:textId="77777777" w:rsidR="001450CF" w:rsidRDefault="001450CF" w:rsidP="001450CF">
      <w:r w:rsidRPr="00C61233">
        <w:t>This is an automated step, and no manual execution is required.</w:t>
      </w:r>
    </w:p>
    <w:p w14:paraId="1B51B8B1" w14:textId="001286BA" w:rsidR="0080657D" w:rsidRPr="00C61233" w:rsidRDefault="00794B2D" w:rsidP="00BA0AF0">
      <w:pPr>
        <w:pStyle w:val="Heading4"/>
      </w:pPr>
      <w:bookmarkStart w:id="490" w:name="_Toc507750669"/>
      <w:r>
        <w:lastRenderedPageBreak/>
        <w:t>Opti</w:t>
      </w:r>
      <w:r w:rsidR="00BA0AF0">
        <w:t>o</w:t>
      </w:r>
      <w:r>
        <w:t xml:space="preserve">n 2 (continued): </w:t>
      </w:r>
      <w:r w:rsidR="0080657D">
        <w:t>Withdrawing</w:t>
      </w:r>
      <w:r w:rsidR="0080657D" w:rsidRPr="00C61233">
        <w:t xml:space="preserve"> </w:t>
      </w:r>
      <w:r w:rsidR="0080657D">
        <w:t>Position Creation</w:t>
      </w:r>
      <w:r w:rsidR="0080657D" w:rsidRPr="00C61233">
        <w:t xml:space="preserve"> </w:t>
      </w:r>
      <w:r w:rsidR="0080657D">
        <w:t>Request</w:t>
      </w:r>
      <w:bookmarkEnd w:id="490"/>
    </w:p>
    <w:p w14:paraId="292714B3" w14:textId="77777777" w:rsidR="0080657D" w:rsidRPr="00C61233" w:rsidRDefault="0080657D" w:rsidP="0080657D">
      <w:pPr>
        <w:pStyle w:val="SAPKeyblockTitle"/>
      </w:pPr>
      <w:r w:rsidRPr="00C61233">
        <w:t>Test Administration</w:t>
      </w:r>
    </w:p>
    <w:p w14:paraId="5B51EBEB" w14:textId="77777777" w:rsidR="0080657D" w:rsidRPr="00C61233" w:rsidRDefault="0080657D" w:rsidP="0080657D">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0657D" w:rsidRPr="00C61233" w14:paraId="4A93B410"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70D48EDA" w14:textId="77777777" w:rsidR="0080657D" w:rsidRPr="00C61233" w:rsidRDefault="0080657D" w:rsidP="0080657D">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5794466" w14:textId="77777777" w:rsidR="0080657D" w:rsidRPr="00C61233" w:rsidRDefault="0080657D" w:rsidP="0080657D">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841B2A1" w14:textId="77777777" w:rsidR="0080657D" w:rsidRPr="00C61233" w:rsidRDefault="0080657D" w:rsidP="0080657D">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B6E9F75" w14:textId="77777777" w:rsidR="0080657D" w:rsidRPr="00C61233" w:rsidRDefault="0080657D" w:rsidP="0080657D">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DE82497" w14:textId="77777777" w:rsidR="0080657D" w:rsidRPr="00C61233" w:rsidRDefault="0080657D" w:rsidP="0080657D">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DD0B3EE" w14:textId="0E6B4EF2" w:rsidR="0080657D" w:rsidRPr="00C61233" w:rsidRDefault="0086714C" w:rsidP="0080657D">
            <w:r>
              <w:t>&lt;date&gt;</w:t>
            </w:r>
          </w:p>
        </w:tc>
      </w:tr>
      <w:tr w:rsidR="0080657D" w:rsidRPr="00C61233" w14:paraId="6CCAF44C"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1F6F945E" w14:textId="77777777" w:rsidR="0080657D" w:rsidRPr="00C61233" w:rsidRDefault="0080657D" w:rsidP="0080657D">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69BA9BA" w14:textId="19F4CC14" w:rsidR="0080657D" w:rsidRPr="00C61233" w:rsidRDefault="0080657D" w:rsidP="0080657D">
            <w:r>
              <w:t>Line Manager</w:t>
            </w:r>
          </w:p>
        </w:tc>
      </w:tr>
      <w:tr w:rsidR="0080657D" w:rsidRPr="00C61233" w14:paraId="239B56CB" w14:textId="77777777" w:rsidTr="0080657D">
        <w:tc>
          <w:tcPr>
            <w:tcW w:w="2280" w:type="dxa"/>
            <w:tcBorders>
              <w:top w:val="single" w:sz="8" w:space="0" w:color="999999"/>
              <w:left w:val="single" w:sz="8" w:space="0" w:color="999999"/>
              <w:bottom w:val="single" w:sz="8" w:space="0" w:color="999999"/>
              <w:right w:val="single" w:sz="8" w:space="0" w:color="999999"/>
            </w:tcBorders>
            <w:hideMark/>
          </w:tcPr>
          <w:p w14:paraId="410AFC7F" w14:textId="77777777" w:rsidR="0080657D" w:rsidRPr="00C61233" w:rsidRDefault="0080657D" w:rsidP="0080657D">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D857BC3" w14:textId="77777777" w:rsidR="0080657D" w:rsidRPr="00C61233" w:rsidRDefault="0080657D" w:rsidP="0080657D">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4E9C9B2" w14:textId="77777777" w:rsidR="0080657D" w:rsidRPr="00C61233" w:rsidRDefault="0080657D" w:rsidP="0080657D">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7EB940B" w14:textId="70B1C288" w:rsidR="0080657D" w:rsidRPr="00C61233" w:rsidRDefault="00EB3674" w:rsidP="0080657D">
            <w:r>
              <w:t>&lt;duration&gt;</w:t>
            </w:r>
          </w:p>
        </w:tc>
      </w:tr>
    </w:tbl>
    <w:p w14:paraId="195D79B3" w14:textId="77777777" w:rsidR="0080657D" w:rsidRPr="00C61233" w:rsidRDefault="0080657D" w:rsidP="0080657D">
      <w:pPr>
        <w:pStyle w:val="SAPKeyblockTitle"/>
      </w:pPr>
      <w:r w:rsidRPr="00C61233">
        <w:t>Purpose</w:t>
      </w:r>
    </w:p>
    <w:p w14:paraId="57EA08FA" w14:textId="1F36555F" w:rsidR="00ED5B58" w:rsidRPr="00C61233" w:rsidRDefault="00ED5B58" w:rsidP="0080657D">
      <w:r>
        <w:t xml:space="preserve">In case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 xml:space="preserve">group </w:t>
      </w:r>
      <w:r>
        <w:t>has rejected the position creation request, the Line Manager cancels the request.</w:t>
      </w:r>
    </w:p>
    <w:p w14:paraId="2D16A2C4" w14:textId="77777777" w:rsidR="0080657D" w:rsidRPr="00C61233" w:rsidRDefault="0080657D" w:rsidP="0080657D">
      <w:pPr>
        <w:pStyle w:val="SAPKeyblockTitle"/>
      </w:pPr>
      <w:r w:rsidRPr="00C61233">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276"/>
        <w:gridCol w:w="4865"/>
        <w:gridCol w:w="2070"/>
        <w:gridCol w:w="4050"/>
        <w:gridCol w:w="1260"/>
      </w:tblGrid>
      <w:tr w:rsidR="00451577" w:rsidRPr="00C61233" w14:paraId="5785362A" w14:textId="77777777" w:rsidTr="009B00DE">
        <w:trPr>
          <w:trHeight w:val="576"/>
          <w:tblHeader/>
        </w:trPr>
        <w:tc>
          <w:tcPr>
            <w:tcW w:w="851" w:type="dxa"/>
            <w:shd w:val="solid" w:color="999999" w:fill="FFFFFF"/>
            <w:hideMark/>
          </w:tcPr>
          <w:p w14:paraId="586F0973" w14:textId="77777777" w:rsidR="00451577" w:rsidRPr="00C61233" w:rsidRDefault="00451577"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276" w:type="dxa"/>
            <w:shd w:val="solid" w:color="999999" w:fill="FFFFFF"/>
            <w:hideMark/>
          </w:tcPr>
          <w:p w14:paraId="36CA6F39" w14:textId="77777777" w:rsidR="00451577" w:rsidRPr="00C61233" w:rsidRDefault="00451577"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4865" w:type="dxa"/>
            <w:shd w:val="solid" w:color="999999" w:fill="FFFFFF"/>
            <w:hideMark/>
          </w:tcPr>
          <w:p w14:paraId="0F19AD82" w14:textId="77777777" w:rsidR="00451577" w:rsidRPr="00C61233" w:rsidRDefault="00451577"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2070" w:type="dxa"/>
            <w:shd w:val="solid" w:color="999999" w:fill="FFFFFF"/>
          </w:tcPr>
          <w:p w14:paraId="37112F5E" w14:textId="6DD1EE62" w:rsidR="00451577" w:rsidRPr="00C61233" w:rsidRDefault="00451577" w:rsidP="0080657D">
            <w:pPr>
              <w:pStyle w:val="TableHeading"/>
              <w:spacing w:line="276" w:lineRule="auto"/>
              <w:rPr>
                <w:rFonts w:ascii="BentonSans Bold" w:hAnsi="BentonSans Bold"/>
                <w:bCs/>
                <w:color w:val="FFFFFF"/>
                <w:sz w:val="18"/>
                <w:lang w:val="en-US"/>
              </w:rPr>
            </w:pPr>
            <w:r>
              <w:rPr>
                <w:rFonts w:ascii="BentonSans Bold" w:hAnsi="BentonSans Bold"/>
                <w:bCs/>
                <w:color w:val="FFFFFF"/>
                <w:sz w:val="18"/>
                <w:lang w:val="en-US"/>
              </w:rPr>
              <w:t>Additional Information</w:t>
            </w:r>
          </w:p>
        </w:tc>
        <w:tc>
          <w:tcPr>
            <w:tcW w:w="4050" w:type="dxa"/>
            <w:shd w:val="solid" w:color="999999" w:fill="FFFFFF"/>
            <w:hideMark/>
          </w:tcPr>
          <w:p w14:paraId="672218DC" w14:textId="4794EB3C" w:rsidR="00451577" w:rsidRPr="00C61233" w:rsidRDefault="00451577"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0" w:type="dxa"/>
            <w:shd w:val="solid" w:color="999999" w:fill="FFFFFF"/>
            <w:hideMark/>
          </w:tcPr>
          <w:p w14:paraId="22209873" w14:textId="77777777" w:rsidR="00451577" w:rsidRPr="00C61233" w:rsidRDefault="00451577" w:rsidP="0080657D">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451577" w:rsidRPr="00C61233" w14:paraId="459F0C68" w14:textId="77777777" w:rsidTr="009B00DE">
        <w:trPr>
          <w:trHeight w:val="288"/>
        </w:trPr>
        <w:tc>
          <w:tcPr>
            <w:tcW w:w="851" w:type="dxa"/>
            <w:hideMark/>
          </w:tcPr>
          <w:p w14:paraId="2C7BC08D" w14:textId="77777777" w:rsidR="00451577" w:rsidRPr="00C61233" w:rsidRDefault="00451577" w:rsidP="00451577">
            <w:r w:rsidRPr="00C61233">
              <w:t>1</w:t>
            </w:r>
          </w:p>
        </w:tc>
        <w:tc>
          <w:tcPr>
            <w:tcW w:w="1276" w:type="dxa"/>
            <w:hideMark/>
          </w:tcPr>
          <w:p w14:paraId="2296AC27" w14:textId="77777777" w:rsidR="00451577" w:rsidRPr="00C61233" w:rsidRDefault="00451577" w:rsidP="00451577">
            <w:pPr>
              <w:rPr>
                <w:rStyle w:val="SAPEmphasis"/>
              </w:rPr>
            </w:pPr>
            <w:r w:rsidRPr="00C61233">
              <w:rPr>
                <w:rStyle w:val="SAPEmphasis"/>
              </w:rPr>
              <w:t>Log on</w:t>
            </w:r>
          </w:p>
        </w:tc>
        <w:tc>
          <w:tcPr>
            <w:tcW w:w="4865" w:type="dxa"/>
          </w:tcPr>
          <w:p w14:paraId="15368A44" w14:textId="03CEDDE2" w:rsidR="00451577" w:rsidRDefault="00451577" w:rsidP="00451577">
            <w:r>
              <w:t xml:space="preserve">Go to your e-mail inbox and search the e-mail from the </w:t>
            </w:r>
            <w:r w:rsidR="00A85EA3">
              <w:t xml:space="preserve">member of 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 xml:space="preserve">group </w:t>
            </w:r>
            <w:r>
              <w:t>who has rejected your request.</w:t>
            </w:r>
          </w:p>
          <w:p w14:paraId="68630880" w14:textId="77777777" w:rsidR="00451577" w:rsidRDefault="00451577" w:rsidP="00451577">
            <w:pPr>
              <w:pStyle w:val="SAPNoteHeading"/>
              <w:ind w:left="630"/>
            </w:pPr>
            <w:r w:rsidRPr="00C50C67">
              <w:rPr>
                <w:noProof/>
              </w:rPr>
              <w:drawing>
                <wp:inline distT="0" distB="0" distL="0" distR="0" wp14:anchorId="631800C8" wp14:editId="2AE2F0B1">
                  <wp:extent cx="228600" cy="228600"/>
                  <wp:effectExtent l="0" t="0" r="0" b="0"/>
                  <wp:docPr id="1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3A4A0060" w14:textId="4BF1502D" w:rsidR="00451577" w:rsidRPr="001611E9" w:rsidRDefault="00451577" w:rsidP="00451577">
            <w:pPr>
              <w:pStyle w:val="NoteParagraph"/>
            </w:pPr>
            <w:r>
              <w:t xml:space="preserve">The subject of this email states something like </w:t>
            </w:r>
            <w:r w:rsidR="00BA0AF0" w:rsidRPr="008F3EDB">
              <w:t>”</w:t>
            </w:r>
            <w:r w:rsidRPr="00AC06C1">
              <w:rPr>
                <w:rStyle w:val="SAPUserEntry"/>
                <w:b w:val="0"/>
                <w:color w:val="auto"/>
              </w:rPr>
              <w:t xml:space="preserve">The </w:t>
            </w:r>
            <w:r>
              <w:rPr>
                <w:rStyle w:val="SAPUserEntry"/>
                <w:b w:val="0"/>
                <w:color w:val="auto"/>
              </w:rPr>
              <w:t>Create Position</w:t>
            </w:r>
            <w:r w:rsidRPr="00AC06C1">
              <w:rPr>
                <w:rStyle w:val="SAPUserEntry"/>
                <w:b w:val="0"/>
                <w:color w:val="auto"/>
              </w:rPr>
              <w:t xml:space="preserve"> action for </w:t>
            </w:r>
            <w:r>
              <w:rPr>
                <w:rStyle w:val="SAPUserEntry"/>
                <w:b w:val="0"/>
                <w:color w:val="auto"/>
              </w:rPr>
              <w:t>&lt;position title&gt;</w:t>
            </w:r>
            <w:r w:rsidRPr="00AC06C1">
              <w:rPr>
                <w:rStyle w:val="SAPUserEntry"/>
                <w:b w:val="0"/>
                <w:color w:val="auto"/>
              </w:rPr>
              <w:t xml:space="preserve"> has </w:t>
            </w:r>
            <w:r>
              <w:rPr>
                <w:rStyle w:val="SAPUserEntry"/>
                <w:b w:val="0"/>
                <w:color w:val="auto"/>
              </w:rPr>
              <w:t>been sent back by &lt;headcount approver name&gt;</w:t>
            </w:r>
            <w:r w:rsidRPr="008F3EDB">
              <w:t>.”</w:t>
            </w:r>
          </w:p>
          <w:p w14:paraId="09572039" w14:textId="45CBC457" w:rsidR="00451577" w:rsidRPr="00C61233" w:rsidRDefault="00451577" w:rsidP="00451577">
            <w:r>
              <w:t xml:space="preserve">Open this e-mail and choose the available hyperlink. You are directed to the </w:t>
            </w:r>
            <w:r w:rsidR="00C623F0" w:rsidRPr="00203C91">
              <w:rPr>
                <w:rStyle w:val="SAPTextReference"/>
              </w:rPr>
              <w:t>Employee Central</w:t>
            </w:r>
            <w:r w:rsidR="00C623F0" w:rsidRPr="00121F36" w:rsidDel="00C623F0">
              <w:t xml:space="preserve"> </w:t>
            </w:r>
            <w:r>
              <w:t>login screen, where you need to enter your password (your username is already filled by default).</w:t>
            </w:r>
          </w:p>
        </w:tc>
        <w:tc>
          <w:tcPr>
            <w:tcW w:w="2070" w:type="dxa"/>
          </w:tcPr>
          <w:p w14:paraId="719DAA75" w14:textId="4F6E4428" w:rsidR="009A5247" w:rsidRPr="00112DCD" w:rsidRDefault="00451577" w:rsidP="004D579C">
            <w:pPr>
              <w:rPr>
                <w:lang w:eastAsia="zh-CN"/>
              </w:rPr>
            </w:pPr>
            <w:r>
              <w:t xml:space="preserve">Alternatively, you can log on to </w:t>
            </w:r>
            <w:r w:rsidR="00C623F0" w:rsidRPr="00203C91">
              <w:rPr>
                <w:rStyle w:val="SAPTextReference"/>
              </w:rPr>
              <w:t>Employee Central</w:t>
            </w:r>
            <w:r>
              <w:t>, go o</w:t>
            </w:r>
            <w:r w:rsidRPr="00C61233">
              <w:t xml:space="preserve">n the </w:t>
            </w:r>
            <w:r w:rsidRPr="00C61233">
              <w:rPr>
                <w:rStyle w:val="SAPScreenElement"/>
              </w:rPr>
              <w:t xml:space="preserve">Home </w:t>
            </w:r>
            <w:r w:rsidRPr="00C61233">
              <w:t>page</w:t>
            </w:r>
            <w:r>
              <w:t xml:space="preserve"> to</w:t>
            </w:r>
            <w:r w:rsidRPr="00C61233">
              <w:t xml:space="preserve"> the</w:t>
            </w:r>
            <w:r w:rsidRPr="00C61233">
              <w:rPr>
                <w:i/>
              </w:rPr>
              <w:t xml:space="preserve"> </w:t>
            </w:r>
            <w:r w:rsidRPr="00C61233">
              <w:rPr>
                <w:rStyle w:val="SAPScreenElement"/>
              </w:rPr>
              <w:t>To Do</w:t>
            </w:r>
            <w:r w:rsidRPr="00C61233">
              <w:rPr>
                <w:i/>
                <w:lang w:eastAsia="zh-CN"/>
              </w:rPr>
              <w:t xml:space="preserve"> </w:t>
            </w:r>
            <w:r w:rsidR="009A5247">
              <w:rPr>
                <w:lang w:eastAsia="zh-CN"/>
              </w:rPr>
              <w:t>section</w:t>
            </w:r>
            <w:r w:rsidR="009A5247" w:rsidRPr="006947A0">
              <w:rPr>
                <w:lang w:eastAsia="zh-CN"/>
              </w:rPr>
              <w:t xml:space="preserve"> and click on the </w:t>
            </w:r>
            <w:r w:rsidR="009A5247" w:rsidRPr="006947A0">
              <w:rPr>
                <w:rStyle w:val="SAPScreenElement"/>
              </w:rPr>
              <w:t>Approve Requests</w:t>
            </w:r>
            <w:r w:rsidR="009A5247" w:rsidRPr="006947A0">
              <w:t xml:space="preserve"> tile</w:t>
            </w:r>
            <w:r w:rsidR="009A5247">
              <w:t xml:space="preserve">. In the upcoming </w:t>
            </w:r>
            <w:r w:rsidR="009A5247" w:rsidRPr="006947A0">
              <w:rPr>
                <w:rStyle w:val="SAPScreenElement"/>
              </w:rPr>
              <w:t>Approve Requests</w:t>
            </w:r>
            <w:r w:rsidR="009A5247" w:rsidRPr="006947A0">
              <w:t xml:space="preserve"> </w:t>
            </w:r>
            <w:r w:rsidR="009A5247" w:rsidRPr="006947A0">
              <w:rPr>
                <w:rFonts w:cs="Arial"/>
                <w:bCs/>
              </w:rPr>
              <w:t>dialog box</w:t>
            </w:r>
            <w:r w:rsidR="009A5247">
              <w:rPr>
                <w:rFonts w:cs="Arial"/>
                <w:bCs/>
              </w:rPr>
              <w:t xml:space="preserve">, </w:t>
            </w:r>
            <w:r w:rsidR="009A5247">
              <w:t>c</w:t>
            </w:r>
            <w:r w:rsidR="009A5247" w:rsidRPr="00C61233">
              <w:t xml:space="preserve">lick on the </w:t>
            </w:r>
            <w:r w:rsidR="009A5247">
              <w:rPr>
                <w:rStyle w:val="SAPScreenElement"/>
              </w:rPr>
              <w:t>Create Position</w:t>
            </w:r>
            <w:r w:rsidR="009A5247" w:rsidRPr="00C61233">
              <w:t xml:space="preserve"> link</w:t>
            </w:r>
            <w:r w:rsidR="00187C87">
              <w:t xml:space="preserve"> next to</w:t>
            </w:r>
            <w:r w:rsidR="00187C87" w:rsidRPr="009B00DE">
              <w:rPr>
                <w:rStyle w:val="SAPUserEntry"/>
                <w:color w:val="auto"/>
              </w:rPr>
              <w:t xml:space="preserve"> Name:</w:t>
            </w:r>
            <w:r w:rsidR="00187C87" w:rsidRPr="00A3520E">
              <w:t xml:space="preserve"> </w:t>
            </w:r>
            <w:r w:rsidR="00187C87" w:rsidRPr="009B00DE">
              <w:rPr>
                <w:rStyle w:val="SAPUserEntry"/>
                <w:color w:val="auto"/>
              </w:rPr>
              <w:t xml:space="preserve">&lt;position </w:t>
            </w:r>
            <w:r w:rsidR="00187C87" w:rsidRPr="00A3520E">
              <w:rPr>
                <w:rStyle w:val="SAPUserEntry"/>
                <w:color w:val="auto"/>
              </w:rPr>
              <w:t>title&gt;</w:t>
            </w:r>
            <w:r w:rsidR="009A5247">
              <w:t>.</w:t>
            </w:r>
          </w:p>
        </w:tc>
        <w:tc>
          <w:tcPr>
            <w:tcW w:w="4050" w:type="dxa"/>
          </w:tcPr>
          <w:p w14:paraId="6E7BEC31" w14:textId="642B1775" w:rsidR="00451577" w:rsidRPr="00C61233" w:rsidRDefault="00451577" w:rsidP="00451577">
            <w:r w:rsidRPr="00112DCD">
              <w:t xml:space="preserve">You are directed to the </w:t>
            </w:r>
            <w:r w:rsidRPr="00112DCD">
              <w:rPr>
                <w:rStyle w:val="SAPScreenElement"/>
              </w:rPr>
              <w:t>Employee Files</w:t>
            </w:r>
            <w:r w:rsidR="00F53AA5">
              <w:rPr>
                <w:rStyle w:val="SAPScreenElement"/>
              </w:rPr>
              <w:t xml:space="preserve"> &gt; Workflow Details</w:t>
            </w:r>
            <w:r w:rsidRPr="00112DCD">
              <w:t xml:space="preserve"> page </w:t>
            </w:r>
            <w:r w:rsidRPr="00C61233">
              <w:rPr>
                <w:rFonts w:cs="Arial"/>
                <w:bCs/>
              </w:rPr>
              <w:t>containing details to the request</w:t>
            </w:r>
            <w:r>
              <w:rPr>
                <w:rFonts w:cs="Arial"/>
                <w:bCs/>
              </w:rPr>
              <w:t>.</w:t>
            </w:r>
          </w:p>
        </w:tc>
        <w:tc>
          <w:tcPr>
            <w:tcW w:w="1260" w:type="dxa"/>
          </w:tcPr>
          <w:p w14:paraId="23210A90" w14:textId="77777777" w:rsidR="00451577" w:rsidRPr="00C61233" w:rsidRDefault="00451577" w:rsidP="00451577">
            <w:pPr>
              <w:rPr>
                <w:rFonts w:cs="Arial"/>
                <w:bCs/>
              </w:rPr>
            </w:pPr>
          </w:p>
        </w:tc>
      </w:tr>
      <w:tr w:rsidR="00F8101F" w:rsidRPr="00C61233" w14:paraId="0199D7AB" w14:textId="77777777" w:rsidTr="009B00DE">
        <w:trPr>
          <w:trHeight w:val="357"/>
        </w:trPr>
        <w:tc>
          <w:tcPr>
            <w:tcW w:w="851" w:type="dxa"/>
          </w:tcPr>
          <w:p w14:paraId="1A6BD200" w14:textId="3AD5F07F" w:rsidR="00F8101F" w:rsidRPr="00C61233" w:rsidRDefault="00F8101F" w:rsidP="00F8101F">
            <w:r>
              <w:lastRenderedPageBreak/>
              <w:t>2</w:t>
            </w:r>
          </w:p>
        </w:tc>
        <w:tc>
          <w:tcPr>
            <w:tcW w:w="1276" w:type="dxa"/>
          </w:tcPr>
          <w:p w14:paraId="356403D8" w14:textId="3C780B62" w:rsidR="00F8101F" w:rsidRPr="00C61233" w:rsidRDefault="00F8101F" w:rsidP="00F8101F">
            <w:pPr>
              <w:rPr>
                <w:rStyle w:val="SAPEmphasis"/>
              </w:rPr>
            </w:pPr>
            <w:r>
              <w:rPr>
                <w:rStyle w:val="SAPEmphasis"/>
              </w:rPr>
              <w:t>Withdraw Request</w:t>
            </w:r>
          </w:p>
        </w:tc>
        <w:tc>
          <w:tcPr>
            <w:tcW w:w="4865" w:type="dxa"/>
          </w:tcPr>
          <w:p w14:paraId="58F45800" w14:textId="645980DF" w:rsidR="00F8101F" w:rsidRPr="00C61233" w:rsidRDefault="00F8101F" w:rsidP="00F8101F">
            <w:pPr>
              <w:pStyle w:val="List"/>
              <w:ind w:left="0" w:firstLine="0"/>
            </w:pPr>
            <w:r>
              <w:t xml:space="preserve">To cancel the position creation request, select the </w:t>
            </w:r>
            <w:r w:rsidRPr="00A34D88">
              <w:rPr>
                <w:rStyle w:val="SAPScreenElement"/>
              </w:rPr>
              <w:t>Withdraw</w:t>
            </w:r>
            <w:r>
              <w:t xml:space="preserve"> link at the bottom of the page.</w:t>
            </w:r>
          </w:p>
        </w:tc>
        <w:tc>
          <w:tcPr>
            <w:tcW w:w="2070" w:type="dxa"/>
          </w:tcPr>
          <w:p w14:paraId="1AFE6939" w14:textId="77777777" w:rsidR="00F8101F" w:rsidRPr="00C61233" w:rsidRDefault="00F8101F" w:rsidP="00F8101F">
            <w:pPr>
              <w:rPr>
                <w:rFonts w:cs="Arial"/>
                <w:bCs/>
              </w:rPr>
            </w:pPr>
          </w:p>
        </w:tc>
        <w:tc>
          <w:tcPr>
            <w:tcW w:w="4050" w:type="dxa"/>
          </w:tcPr>
          <w:p w14:paraId="30E0CC5F" w14:textId="4C602668" w:rsidR="00F8101F" w:rsidRPr="00C61233" w:rsidRDefault="00F8101F">
            <w:pPr>
              <w:rPr>
                <w:rFonts w:cs="Arial"/>
                <w:bCs/>
              </w:rPr>
            </w:pPr>
            <w:r>
              <w:rPr>
                <w:rFonts w:cs="Arial"/>
                <w:bCs/>
              </w:rPr>
              <w:t xml:space="preserve">The </w:t>
            </w:r>
            <w:r w:rsidRPr="00F8101F">
              <w:rPr>
                <w:rStyle w:val="SAPScreenElement"/>
              </w:rPr>
              <w:t>WITHDRAW REQUEST</w:t>
            </w:r>
            <w:r>
              <w:rPr>
                <w:rFonts w:cs="Arial"/>
                <w:bCs/>
              </w:rPr>
              <w:t xml:space="preserve"> dialog box is displayed, asking you if you really want to </w:t>
            </w:r>
            <w:r w:rsidR="0021349A">
              <w:rPr>
                <w:rFonts w:cs="Arial"/>
                <w:bCs/>
              </w:rPr>
              <w:t xml:space="preserve">withdraw </w:t>
            </w:r>
            <w:r>
              <w:rPr>
                <w:rFonts w:cs="Arial"/>
                <w:bCs/>
              </w:rPr>
              <w:t>the request.</w:t>
            </w:r>
          </w:p>
        </w:tc>
        <w:tc>
          <w:tcPr>
            <w:tcW w:w="1260" w:type="dxa"/>
          </w:tcPr>
          <w:p w14:paraId="3B0D2038" w14:textId="77777777" w:rsidR="00F8101F" w:rsidRPr="00C61233" w:rsidRDefault="00F8101F" w:rsidP="00F8101F">
            <w:pPr>
              <w:rPr>
                <w:rFonts w:cs="Arial"/>
                <w:bCs/>
              </w:rPr>
            </w:pPr>
          </w:p>
        </w:tc>
      </w:tr>
      <w:tr w:rsidR="00F8101F" w:rsidRPr="00C61233" w14:paraId="5B40F099" w14:textId="77777777" w:rsidTr="009B00DE">
        <w:trPr>
          <w:trHeight w:val="357"/>
        </w:trPr>
        <w:tc>
          <w:tcPr>
            <w:tcW w:w="851" w:type="dxa"/>
          </w:tcPr>
          <w:p w14:paraId="05F36E00" w14:textId="1C06E14C" w:rsidR="00F8101F" w:rsidRPr="00C61233" w:rsidRDefault="00F8101F" w:rsidP="00F8101F">
            <w:r>
              <w:t>3</w:t>
            </w:r>
          </w:p>
        </w:tc>
        <w:tc>
          <w:tcPr>
            <w:tcW w:w="1276" w:type="dxa"/>
          </w:tcPr>
          <w:p w14:paraId="66CFB64A" w14:textId="19209446" w:rsidR="00F8101F" w:rsidRPr="00C61233" w:rsidRDefault="00F8101F" w:rsidP="00F8101F">
            <w:pPr>
              <w:rPr>
                <w:rStyle w:val="SAPEmphasis"/>
              </w:rPr>
            </w:pPr>
            <w:r>
              <w:rPr>
                <w:rStyle w:val="SAPEmphasis"/>
              </w:rPr>
              <w:t>Confirm your Choice</w:t>
            </w:r>
          </w:p>
        </w:tc>
        <w:tc>
          <w:tcPr>
            <w:tcW w:w="4865" w:type="dxa"/>
          </w:tcPr>
          <w:p w14:paraId="49911460" w14:textId="4542D908" w:rsidR="00F8101F" w:rsidRPr="00C61233" w:rsidRDefault="00F8101F" w:rsidP="00F8101F">
            <w:r>
              <w:t>C</w:t>
            </w:r>
            <w:r w:rsidRPr="00C61233">
              <w:t>hoose</w:t>
            </w:r>
            <w:r>
              <w:t xml:space="preserve"> t</w:t>
            </w:r>
            <w:r w:rsidRPr="00C61233">
              <w:t xml:space="preserve">he </w:t>
            </w:r>
            <w:r>
              <w:rPr>
                <w:rStyle w:val="SAPScreenElement"/>
              </w:rPr>
              <w:t>Yes</w:t>
            </w:r>
            <w:r w:rsidRPr="00C61233">
              <w:rPr>
                <w:i/>
                <w:lang w:eastAsia="zh-CN"/>
              </w:rPr>
              <w:t xml:space="preserve"> </w:t>
            </w:r>
            <w:r w:rsidRPr="00C61233">
              <w:rPr>
                <w:lang w:eastAsia="zh-CN"/>
              </w:rPr>
              <w:t>button</w:t>
            </w:r>
            <w:r>
              <w:rPr>
                <w:lang w:eastAsia="zh-CN"/>
              </w:rPr>
              <w:t>.</w:t>
            </w:r>
          </w:p>
        </w:tc>
        <w:tc>
          <w:tcPr>
            <w:tcW w:w="2070" w:type="dxa"/>
          </w:tcPr>
          <w:p w14:paraId="799D41B2" w14:textId="6DEE2618" w:rsidR="00F8101F" w:rsidRPr="00C61233" w:rsidRDefault="00F8101F" w:rsidP="00F8101F">
            <w:pPr>
              <w:rPr>
                <w:rFonts w:cs="Arial"/>
                <w:bCs/>
              </w:rPr>
            </w:pPr>
          </w:p>
        </w:tc>
        <w:tc>
          <w:tcPr>
            <w:tcW w:w="4050" w:type="dxa"/>
          </w:tcPr>
          <w:p w14:paraId="5DC77925" w14:textId="64384640" w:rsidR="00F8101F" w:rsidRPr="00C61233" w:rsidRDefault="00F8101F" w:rsidP="00F8101F">
            <w:pPr>
              <w:rPr>
                <w:rFonts w:cs="Arial"/>
                <w:bCs/>
              </w:rPr>
            </w:pPr>
            <w:r w:rsidRPr="00C61233">
              <w:t xml:space="preserve">The system generates a </w:t>
            </w:r>
            <w:r>
              <w:t xml:space="preserve">success </w:t>
            </w:r>
            <w:r w:rsidRPr="00C61233">
              <w:t xml:space="preserve">message </w:t>
            </w:r>
            <w:r>
              <w:t>and</w:t>
            </w:r>
            <w:r w:rsidRPr="00C61233">
              <w:t xml:space="preserve"> </w:t>
            </w:r>
            <w:r>
              <w:t>y</w:t>
            </w:r>
            <w:r w:rsidRPr="00C61233">
              <w:rPr>
                <w:lang w:eastAsia="zh-CN"/>
              </w:rPr>
              <w:t xml:space="preserve">ou are directed back to your </w:t>
            </w:r>
            <w:r w:rsidRPr="00C61233">
              <w:rPr>
                <w:rStyle w:val="SAPScreenElement"/>
              </w:rPr>
              <w:t xml:space="preserve">Home </w:t>
            </w:r>
            <w:r w:rsidRPr="00C61233">
              <w:rPr>
                <w:lang w:eastAsia="zh-CN"/>
              </w:rPr>
              <w:t>page.</w:t>
            </w:r>
          </w:p>
        </w:tc>
        <w:tc>
          <w:tcPr>
            <w:tcW w:w="1260" w:type="dxa"/>
          </w:tcPr>
          <w:p w14:paraId="487F6B37" w14:textId="77777777" w:rsidR="00F8101F" w:rsidRPr="00C61233" w:rsidRDefault="00F8101F" w:rsidP="00F8101F">
            <w:pPr>
              <w:rPr>
                <w:rFonts w:cs="Arial"/>
                <w:bCs/>
              </w:rPr>
            </w:pPr>
          </w:p>
        </w:tc>
      </w:tr>
    </w:tbl>
    <w:p w14:paraId="20462553" w14:textId="6BEABE7E" w:rsidR="008150A6" w:rsidRPr="00C61233" w:rsidRDefault="008150A6" w:rsidP="008150A6">
      <w:pPr>
        <w:pStyle w:val="SAPKeyblockTitle"/>
      </w:pPr>
      <w:r>
        <w:t>Result</w:t>
      </w:r>
    </w:p>
    <w:p w14:paraId="4DC1338C" w14:textId="2DB7CF8B" w:rsidR="00AD3081" w:rsidRDefault="008150A6" w:rsidP="0080657D">
      <w:r w:rsidRPr="00A6354D">
        <w:t xml:space="preserve">The creation of the new position has been withdrawn. </w:t>
      </w:r>
      <w:r w:rsidR="00451577" w:rsidRPr="00A6354D">
        <w:t>With this</w:t>
      </w:r>
      <w:r w:rsidRPr="00A6354D">
        <w:t>,</w:t>
      </w:r>
      <w:r w:rsidR="00451577" w:rsidRPr="00A6354D">
        <w:t xml:space="preserve"> the process ends.</w:t>
      </w:r>
    </w:p>
    <w:p w14:paraId="2FC6F2A7" w14:textId="22DD8868" w:rsidR="00ED5B58" w:rsidRDefault="00ED5B58" w:rsidP="00AD3081">
      <w:pPr>
        <w:pStyle w:val="Heading3"/>
      </w:pPr>
      <w:bookmarkStart w:id="491" w:name="_Toc507750670"/>
      <w:r>
        <w:t>Proce</w:t>
      </w:r>
      <w:r w:rsidR="008B03BD">
        <w:t>s</w:t>
      </w:r>
      <w:r>
        <w:t>sing Approved Position Creation Request</w:t>
      </w:r>
      <w:bookmarkEnd w:id="491"/>
    </w:p>
    <w:p w14:paraId="0736C011" w14:textId="77777777" w:rsidR="008776E7" w:rsidRDefault="008776E7" w:rsidP="008776E7">
      <w:pPr>
        <w:pStyle w:val="SAPKeyblockTitle"/>
      </w:pPr>
      <w:r w:rsidRPr="00121F36">
        <w:t>Purpose</w:t>
      </w:r>
    </w:p>
    <w:p w14:paraId="12C12A45" w14:textId="1724A7D4" w:rsidR="006507FE" w:rsidRDefault="008776E7" w:rsidP="008776E7">
      <w:r>
        <w:t>After the</w:t>
      </w:r>
      <w:r w:rsidR="00A85EA3">
        <w:t xml:space="preserve"> member of</w:t>
      </w:r>
      <w:r>
        <w:t xml:space="preserve"> </w:t>
      </w:r>
      <w:r w:rsidR="00A85EA3">
        <w:t xml:space="preserve">the </w:t>
      </w:r>
      <w:r w:rsidR="00A85EA3" w:rsidRPr="009F0A83">
        <w:rPr>
          <w:rStyle w:val="SAPScreenElement"/>
          <w:color w:val="auto"/>
        </w:rPr>
        <w:t>Headcount Approver</w:t>
      </w:r>
      <w:r w:rsidR="00A85EA3">
        <w:t xml:space="preserve"> </w:t>
      </w:r>
      <w:r w:rsidR="008E006B">
        <w:t>dynamic</w:t>
      </w:r>
      <w:r w:rsidR="008E006B" w:rsidRPr="00C61233">
        <w:t xml:space="preserve"> </w:t>
      </w:r>
      <w:r w:rsidR="00A85EA3">
        <w:t xml:space="preserve">group </w:t>
      </w:r>
      <w:r>
        <w:t xml:space="preserve">has approved the position creation request submitted by the line manager, the </w:t>
      </w:r>
      <w:r w:rsidR="003629C3">
        <w:t>workflow item</w:t>
      </w:r>
      <w:r>
        <w:t xml:space="preserve"> has</w:t>
      </w:r>
      <w:r w:rsidR="003629C3">
        <w:t xml:space="preserve"> been sent to the </w:t>
      </w:r>
      <w:r w:rsidR="00CB294B" w:rsidRPr="002F1D7F">
        <w:rPr>
          <w:rStyle w:val="SAPScreenElement"/>
          <w:color w:val="auto"/>
        </w:rPr>
        <w:t>HR Administrator</w:t>
      </w:r>
      <w:r w:rsidR="00CB294B">
        <w:t xml:space="preserve"> </w:t>
      </w:r>
      <w:r w:rsidR="008E006B">
        <w:t>dynamic</w:t>
      </w:r>
      <w:r w:rsidR="008E006B" w:rsidRPr="00C61233">
        <w:t xml:space="preserve"> </w:t>
      </w:r>
      <w:r w:rsidR="00CB294B">
        <w:rPr>
          <w:lang w:eastAsia="zh-CN"/>
        </w:rPr>
        <w:t>group</w:t>
      </w:r>
      <w:r w:rsidR="00CB294B" w:rsidDel="00CB294B">
        <w:t xml:space="preserve"> </w:t>
      </w:r>
      <w:r w:rsidR="003629C3">
        <w:t>for further processing</w:t>
      </w:r>
      <w:r>
        <w:t xml:space="preserve">. </w:t>
      </w:r>
      <w:r w:rsidR="00587CB8">
        <w:t xml:space="preserve">One of the members of the </w:t>
      </w:r>
      <w:r w:rsidR="00CB294B" w:rsidRPr="002F1D7F">
        <w:rPr>
          <w:rStyle w:val="SAPScreenElement"/>
          <w:color w:val="auto"/>
        </w:rPr>
        <w:t>HR Administrator</w:t>
      </w:r>
      <w:r w:rsidR="00CB294B">
        <w:t xml:space="preserve"> </w:t>
      </w:r>
      <w:r w:rsidR="008E006B">
        <w:t>dynamic</w:t>
      </w:r>
      <w:r w:rsidR="008E006B" w:rsidRPr="00C61233">
        <w:t xml:space="preserve"> </w:t>
      </w:r>
      <w:r w:rsidR="00CB294B">
        <w:rPr>
          <w:lang w:eastAsia="zh-CN"/>
        </w:rPr>
        <w:t>group</w:t>
      </w:r>
      <w:r w:rsidR="00CB294B" w:rsidDel="00CB294B">
        <w:t xml:space="preserve"> </w:t>
      </w:r>
      <w:r w:rsidR="00587CB8">
        <w:t>picks up the workflow item</w:t>
      </w:r>
      <w:r w:rsidR="006507FE">
        <w:t xml:space="preserve"> and</w:t>
      </w:r>
      <w:r w:rsidR="008B72CA">
        <w:t xml:space="preserve"> check</w:t>
      </w:r>
      <w:r w:rsidR="006507FE">
        <w:t>s</w:t>
      </w:r>
      <w:r w:rsidR="008B72CA">
        <w:t xml:space="preserve"> the position attributes maintained in the request</w:t>
      </w:r>
      <w:r w:rsidR="006507FE">
        <w:t>.</w:t>
      </w:r>
    </w:p>
    <w:p w14:paraId="098003FB" w14:textId="59F86E7A" w:rsidR="006507FE" w:rsidRDefault="006507FE" w:rsidP="008776E7">
      <w:r>
        <w:t xml:space="preserve">In case the </w:t>
      </w:r>
      <w:r>
        <w:rPr>
          <w:rFonts w:cs="Arial"/>
          <w:bCs/>
        </w:rPr>
        <w:t>attributes of</w:t>
      </w:r>
      <w:r w:rsidRPr="00C61233">
        <w:rPr>
          <w:rFonts w:cs="Arial"/>
          <w:bCs/>
        </w:rPr>
        <w:t xml:space="preserve"> the </w:t>
      </w:r>
      <w:r>
        <w:rPr>
          <w:rFonts w:cs="Arial"/>
          <w:bCs/>
        </w:rPr>
        <w:t>new position</w:t>
      </w:r>
      <w:r w:rsidRPr="00C61233">
        <w:rPr>
          <w:rFonts w:cs="Arial"/>
          <w:bCs/>
        </w:rPr>
        <w:t xml:space="preserve"> </w:t>
      </w:r>
      <w:r>
        <w:t>are complete and correct, th</w:t>
      </w:r>
      <w:r w:rsidR="00CB294B">
        <w:t>e member of the</w:t>
      </w:r>
      <w:r>
        <w:t xml:space="preserve"> </w:t>
      </w:r>
      <w:r w:rsidR="00CB294B" w:rsidRPr="002F1D7F">
        <w:rPr>
          <w:rStyle w:val="SAPScreenElement"/>
          <w:color w:val="auto"/>
        </w:rPr>
        <w:t>HR Administrator</w:t>
      </w:r>
      <w:r w:rsidR="00CB294B">
        <w:t xml:space="preserve"> </w:t>
      </w:r>
      <w:r w:rsidR="008E006B">
        <w:t>dynamic</w:t>
      </w:r>
      <w:r w:rsidR="008E006B" w:rsidRPr="00C61233">
        <w:t xml:space="preserve"> </w:t>
      </w:r>
      <w:r w:rsidR="00CB294B">
        <w:rPr>
          <w:lang w:eastAsia="zh-CN"/>
        </w:rPr>
        <w:t>group</w:t>
      </w:r>
      <w:r w:rsidR="00CB294B" w:rsidDel="00CB294B">
        <w:t xml:space="preserve"> </w:t>
      </w:r>
      <w:r>
        <w:t>approves the position creation in the system. In this case,</w:t>
      </w:r>
      <w:r w:rsidRPr="006507FE">
        <w:t xml:space="preserve"> </w:t>
      </w:r>
      <w:r>
        <w:t>the new position becomes effective in the system and can be used for further processes, like hiring an employee on it.</w:t>
      </w:r>
    </w:p>
    <w:p w14:paraId="5A73063E" w14:textId="06CF02F4" w:rsidR="008776E7" w:rsidRDefault="006507FE">
      <w:r>
        <w:t xml:space="preserve">In case the </w:t>
      </w:r>
      <w:r>
        <w:rPr>
          <w:rFonts w:cs="Arial"/>
          <w:bCs/>
        </w:rPr>
        <w:t>attributes of</w:t>
      </w:r>
      <w:r w:rsidRPr="00C61233">
        <w:rPr>
          <w:rFonts w:cs="Arial"/>
          <w:bCs/>
        </w:rPr>
        <w:t xml:space="preserve"> the </w:t>
      </w:r>
      <w:r>
        <w:rPr>
          <w:rFonts w:cs="Arial"/>
          <w:bCs/>
        </w:rPr>
        <w:t>new position</w:t>
      </w:r>
      <w:r w:rsidRPr="00C61233">
        <w:rPr>
          <w:rFonts w:cs="Arial"/>
          <w:bCs/>
        </w:rPr>
        <w:t xml:space="preserve"> </w:t>
      </w:r>
      <w:r>
        <w:t xml:space="preserve">are incomplete or not correct, the </w:t>
      </w:r>
      <w:r w:rsidR="00CB294B">
        <w:t xml:space="preserve">member of the </w:t>
      </w:r>
      <w:r w:rsidR="00CB294B" w:rsidRPr="002F1D7F">
        <w:rPr>
          <w:rStyle w:val="SAPScreenElement"/>
          <w:color w:val="auto"/>
        </w:rPr>
        <w:t>HR Administrator</w:t>
      </w:r>
      <w:r w:rsidR="00CB294B">
        <w:t xml:space="preserve"> </w:t>
      </w:r>
      <w:r w:rsidR="008E006B">
        <w:t>dynamic</w:t>
      </w:r>
      <w:r w:rsidR="008E006B" w:rsidRPr="00C61233">
        <w:t xml:space="preserve"> </w:t>
      </w:r>
      <w:r w:rsidR="00CB294B">
        <w:rPr>
          <w:lang w:eastAsia="zh-CN"/>
        </w:rPr>
        <w:t>group</w:t>
      </w:r>
      <w:r w:rsidR="00CB294B" w:rsidDel="00CB294B">
        <w:t xml:space="preserve"> </w:t>
      </w:r>
      <w:r w:rsidR="003629C3">
        <w:t>sends the form back to the requesting manager</w:t>
      </w:r>
      <w:r w:rsidR="008776E7">
        <w:t xml:space="preserve">. </w:t>
      </w:r>
      <w:r>
        <w:t>H</w:t>
      </w:r>
      <w:r w:rsidR="003629C3">
        <w:t xml:space="preserve">e or she </w:t>
      </w:r>
      <w:r w:rsidR="008B72CA">
        <w:t>needs to</w:t>
      </w:r>
      <w:r w:rsidR="003629C3">
        <w:t xml:space="preserve"> update and resubmit it again for approval by both the </w:t>
      </w:r>
      <w:r w:rsidR="00CB294B" w:rsidRPr="008B03BD">
        <w:rPr>
          <w:rStyle w:val="SAPScreenElement"/>
          <w:color w:val="auto"/>
        </w:rPr>
        <w:t>H</w:t>
      </w:r>
      <w:r w:rsidR="003629C3" w:rsidRPr="008B03BD">
        <w:rPr>
          <w:rStyle w:val="SAPScreenElement"/>
          <w:color w:val="auto"/>
        </w:rPr>
        <w:t xml:space="preserve">eadcount </w:t>
      </w:r>
      <w:r w:rsidR="00CB294B" w:rsidRPr="008B03BD">
        <w:rPr>
          <w:rStyle w:val="SAPScreenElement"/>
          <w:color w:val="auto"/>
        </w:rPr>
        <w:t>A</w:t>
      </w:r>
      <w:r w:rsidR="003629C3" w:rsidRPr="008B03BD">
        <w:rPr>
          <w:rStyle w:val="SAPScreenElement"/>
          <w:color w:val="auto"/>
        </w:rPr>
        <w:t>pprover</w:t>
      </w:r>
      <w:r w:rsidR="003629C3">
        <w:t xml:space="preserve"> and the </w:t>
      </w:r>
      <w:r w:rsidR="00347688" w:rsidRPr="008B03BD">
        <w:rPr>
          <w:rStyle w:val="SAPScreenElement"/>
          <w:color w:val="auto"/>
        </w:rPr>
        <w:t xml:space="preserve">HR </w:t>
      </w:r>
      <w:r w:rsidR="00CB294B" w:rsidRPr="008B03BD">
        <w:rPr>
          <w:rStyle w:val="SAPScreenElement"/>
          <w:color w:val="auto"/>
        </w:rPr>
        <w:t>A</w:t>
      </w:r>
      <w:r w:rsidR="00347688" w:rsidRPr="008B03BD">
        <w:rPr>
          <w:rStyle w:val="SAPScreenElement"/>
          <w:color w:val="auto"/>
        </w:rPr>
        <w:t>dministrator</w:t>
      </w:r>
      <w:r w:rsidR="00CB294B">
        <w:t xml:space="preserve"> </w:t>
      </w:r>
      <w:r w:rsidR="008E006B">
        <w:t>dynamic</w:t>
      </w:r>
      <w:r w:rsidR="008E006B" w:rsidRPr="00C61233">
        <w:t xml:space="preserve"> </w:t>
      </w:r>
      <w:r w:rsidR="00CB294B">
        <w:t>groups</w:t>
      </w:r>
      <w:r w:rsidR="008776E7">
        <w:t>.</w:t>
      </w:r>
    </w:p>
    <w:p w14:paraId="7A9248C3" w14:textId="5AF77B45" w:rsidR="006507FE" w:rsidRPr="008776E7" w:rsidRDefault="008776E7" w:rsidP="008776E7">
      <w:r>
        <w:t>In the following, these two options are described in detail.</w:t>
      </w:r>
      <w:r w:rsidR="00587CB8" w:rsidRPr="00587CB8">
        <w:t xml:space="preserve"> </w:t>
      </w:r>
      <w:r w:rsidR="00587CB8">
        <w:t>You need to execute only one of them.</w:t>
      </w:r>
    </w:p>
    <w:p w14:paraId="6BF53600" w14:textId="68546AA2" w:rsidR="00AD3081" w:rsidRPr="00C61233" w:rsidRDefault="00794B2D" w:rsidP="008B03BD">
      <w:pPr>
        <w:pStyle w:val="Heading4"/>
      </w:pPr>
      <w:bookmarkStart w:id="492" w:name="_Toc507750671"/>
      <w:r>
        <w:t>Opti</w:t>
      </w:r>
      <w:r w:rsidR="008B03BD">
        <w:t>o</w:t>
      </w:r>
      <w:r>
        <w:t xml:space="preserve">n 1: </w:t>
      </w:r>
      <w:r w:rsidR="00AD3081" w:rsidRPr="00C61233">
        <w:t xml:space="preserve">Approving </w:t>
      </w:r>
      <w:r w:rsidR="00AD3081">
        <w:t>Position Creation</w:t>
      </w:r>
      <w:bookmarkEnd w:id="492"/>
    </w:p>
    <w:p w14:paraId="392586D3" w14:textId="77777777" w:rsidR="00AD3081" w:rsidRPr="00C61233" w:rsidRDefault="00AD3081" w:rsidP="00AD3081">
      <w:pPr>
        <w:pStyle w:val="SAPKeyblockTitle"/>
      </w:pPr>
      <w:r w:rsidRPr="00C61233">
        <w:t>Test Administration</w:t>
      </w:r>
    </w:p>
    <w:p w14:paraId="6FB22AFC" w14:textId="77777777" w:rsidR="00AD3081" w:rsidRPr="00C61233" w:rsidRDefault="00AD3081" w:rsidP="00AD3081">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D3081" w:rsidRPr="00C61233" w14:paraId="12E744F2"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2127F9B0" w14:textId="77777777" w:rsidR="00AD3081" w:rsidRPr="00C61233" w:rsidRDefault="00AD3081" w:rsidP="00AD3081">
            <w:pPr>
              <w:rPr>
                <w:rStyle w:val="SAPEmphasis"/>
              </w:rPr>
            </w:pPr>
            <w:r w:rsidRPr="00C61233">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5A29D65" w14:textId="77777777" w:rsidR="00AD3081" w:rsidRPr="00C61233" w:rsidRDefault="00AD3081" w:rsidP="00AD308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A7CF7F9" w14:textId="77777777" w:rsidR="00AD3081" w:rsidRPr="00C61233" w:rsidRDefault="00AD3081" w:rsidP="00AD308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741BB7C" w14:textId="77777777" w:rsidR="00AD3081" w:rsidRPr="00C61233" w:rsidRDefault="00AD3081" w:rsidP="00AD308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FC26E72" w14:textId="77777777" w:rsidR="00AD3081" w:rsidRPr="00C61233" w:rsidRDefault="00AD3081" w:rsidP="00AD308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113E28F" w14:textId="443DCB3A" w:rsidR="00AD3081" w:rsidRPr="00C61233" w:rsidRDefault="0086714C" w:rsidP="00AD3081">
            <w:r>
              <w:t>&lt;date&gt;</w:t>
            </w:r>
          </w:p>
        </w:tc>
      </w:tr>
      <w:tr w:rsidR="00AD3081" w:rsidRPr="00C61233" w14:paraId="14D1567C"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4D4CA5D8" w14:textId="77777777" w:rsidR="00AD3081" w:rsidRPr="00C61233" w:rsidRDefault="00AD3081" w:rsidP="00AD308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0833693" w14:textId="1F86509E" w:rsidR="00AD3081" w:rsidRPr="00C61233" w:rsidRDefault="008029BF">
            <w:r>
              <w:t xml:space="preserve">Member of </w:t>
            </w:r>
            <w:r w:rsidR="00CB294B" w:rsidRPr="002F1D7F">
              <w:rPr>
                <w:rStyle w:val="SAPScreenElement"/>
                <w:color w:val="auto"/>
              </w:rPr>
              <w:t>HR Administrator</w:t>
            </w:r>
            <w:r w:rsidR="00CB294B">
              <w:t xml:space="preserve"> </w:t>
            </w:r>
            <w:r w:rsidR="008E006B">
              <w:t>dynamic</w:t>
            </w:r>
            <w:r w:rsidR="008E006B" w:rsidRPr="00C61233">
              <w:t xml:space="preserve"> </w:t>
            </w:r>
            <w:r w:rsidR="00CB294B">
              <w:rPr>
                <w:lang w:eastAsia="zh-CN"/>
              </w:rPr>
              <w:t>group</w:t>
            </w:r>
          </w:p>
        </w:tc>
      </w:tr>
      <w:tr w:rsidR="00AD3081" w:rsidRPr="00C61233" w14:paraId="5D961C4C"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3DEF858D" w14:textId="77777777" w:rsidR="00AD3081" w:rsidRPr="00C61233" w:rsidRDefault="00AD3081" w:rsidP="00AD3081">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8E33609" w14:textId="77777777" w:rsidR="00AD3081" w:rsidRPr="00C61233" w:rsidRDefault="00AD3081" w:rsidP="00AD3081">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F9CB982" w14:textId="77777777" w:rsidR="00AD3081" w:rsidRPr="00C61233" w:rsidRDefault="00AD3081" w:rsidP="00AD3081">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A857995" w14:textId="6E8A3C2F" w:rsidR="00AD3081" w:rsidRPr="00C61233" w:rsidRDefault="00EB3674" w:rsidP="00AD3081">
            <w:r>
              <w:t>&lt;duration&gt;</w:t>
            </w:r>
          </w:p>
        </w:tc>
      </w:tr>
    </w:tbl>
    <w:p w14:paraId="62C88146" w14:textId="77777777" w:rsidR="00AD3081" w:rsidRPr="00C61233" w:rsidRDefault="00AD3081" w:rsidP="00AD3081">
      <w:pPr>
        <w:pStyle w:val="SAPKeyblockTitle"/>
      </w:pPr>
      <w:r w:rsidRPr="00C61233">
        <w:t>Purpose</w:t>
      </w:r>
    </w:p>
    <w:p w14:paraId="641CC2AE" w14:textId="0D8BB45D" w:rsidR="00374770" w:rsidRPr="00C61233" w:rsidRDefault="00374770" w:rsidP="00374770">
      <w:r w:rsidRPr="00C61233">
        <w:t>After a</w:t>
      </w:r>
      <w:r>
        <w:t xml:space="preserve"> member of the </w:t>
      </w:r>
      <w:r w:rsidR="00164638" w:rsidRPr="008B03BD">
        <w:rPr>
          <w:rStyle w:val="SAPScreenElement"/>
          <w:color w:val="auto"/>
        </w:rPr>
        <w:t>H</w:t>
      </w:r>
      <w:r w:rsidRPr="008B03BD">
        <w:rPr>
          <w:rStyle w:val="SAPScreenElement"/>
          <w:color w:val="auto"/>
        </w:rPr>
        <w:t xml:space="preserve">eadcount </w:t>
      </w:r>
      <w:r w:rsidR="00164638" w:rsidRPr="008B03BD">
        <w:rPr>
          <w:rStyle w:val="SAPScreenElement"/>
          <w:color w:val="auto"/>
        </w:rPr>
        <w:t>A</w:t>
      </w:r>
      <w:r w:rsidRPr="008B03BD">
        <w:rPr>
          <w:rStyle w:val="SAPScreenElement"/>
          <w:color w:val="auto"/>
        </w:rPr>
        <w:t>pprover</w:t>
      </w:r>
      <w:r w:rsidRPr="00C61233">
        <w:t xml:space="preserve"> </w:t>
      </w:r>
      <w:r w:rsidR="008E006B">
        <w:t>dynamic</w:t>
      </w:r>
      <w:r w:rsidR="008E006B" w:rsidRPr="00C61233">
        <w:t xml:space="preserve"> </w:t>
      </w:r>
      <w:r w:rsidR="00164638">
        <w:rPr>
          <w:lang w:eastAsia="zh-CN"/>
        </w:rPr>
        <w:t xml:space="preserve">group </w:t>
      </w:r>
      <w:r w:rsidRPr="00C61233">
        <w:t xml:space="preserve">has approved </w:t>
      </w:r>
      <w:r>
        <w:t>position creation request</w:t>
      </w:r>
      <w:r w:rsidRPr="00C61233">
        <w:t xml:space="preserve">, the </w:t>
      </w:r>
      <w:r>
        <w:t>request needs to</w:t>
      </w:r>
      <w:r w:rsidRPr="00F607F6">
        <w:t xml:space="preserve"> </w:t>
      </w:r>
      <w:r>
        <w:t xml:space="preserve">be </w:t>
      </w:r>
      <w:r w:rsidRPr="00C61233">
        <w:t>approve</w:t>
      </w:r>
      <w:r>
        <w:t xml:space="preserve">d by a member of the </w:t>
      </w:r>
      <w:r w:rsidRPr="008B03BD">
        <w:rPr>
          <w:rStyle w:val="SAPScreenElement"/>
          <w:color w:val="auto"/>
        </w:rPr>
        <w:t xml:space="preserve">HR </w:t>
      </w:r>
      <w:r w:rsidR="00164638" w:rsidRPr="008B03BD">
        <w:rPr>
          <w:rStyle w:val="SAPScreenElement"/>
          <w:color w:val="auto"/>
        </w:rPr>
        <w:t>A</w:t>
      </w:r>
      <w:r w:rsidRPr="008B03BD">
        <w:rPr>
          <w:rStyle w:val="SAPScreenElement"/>
          <w:color w:val="auto"/>
        </w:rPr>
        <w:t>dministrator</w:t>
      </w:r>
      <w:r w:rsidR="00164638">
        <w:t xml:space="preserve"> </w:t>
      </w:r>
      <w:r w:rsidR="008E006B">
        <w:t>dynamic</w:t>
      </w:r>
      <w:r w:rsidR="008E006B" w:rsidRPr="00C61233">
        <w:t xml:space="preserve"> </w:t>
      </w:r>
      <w:r w:rsidR="00164638">
        <w:rPr>
          <w:lang w:eastAsia="zh-CN"/>
        </w:rPr>
        <w:t>group</w:t>
      </w:r>
      <w:r>
        <w:t>, too</w:t>
      </w:r>
      <w:r w:rsidRPr="00C61233">
        <w:t xml:space="preserve">, in order for the </w:t>
      </w:r>
      <w:r>
        <w:t>position</w:t>
      </w:r>
      <w:r w:rsidRPr="00C61233">
        <w:t xml:space="preserve"> to take effect in the system. Until the </w:t>
      </w:r>
      <w:r>
        <w:t>creation request</w:t>
      </w:r>
      <w:r w:rsidRPr="00C61233">
        <w:t xml:space="preserve"> is approved</w:t>
      </w:r>
      <w:r>
        <w:t>,</w:t>
      </w:r>
      <w:r w:rsidRPr="00C61233">
        <w:t xml:space="preserve"> the </w:t>
      </w:r>
      <w:r>
        <w:t>position</w:t>
      </w:r>
      <w:r w:rsidRPr="00C61233">
        <w:t xml:space="preserve"> is pending and </w:t>
      </w:r>
      <w:r>
        <w:t xml:space="preserve">cannot be used for further </w:t>
      </w:r>
      <w:r w:rsidR="00A83EF0">
        <w:t>processes</w:t>
      </w:r>
      <w:r w:rsidRPr="00C61233">
        <w:t>.</w:t>
      </w:r>
    </w:p>
    <w:p w14:paraId="54601755" w14:textId="734CD6DF" w:rsidR="00374770" w:rsidRPr="00C61233" w:rsidRDefault="00374770" w:rsidP="00AD3081">
      <w:r w:rsidRPr="00C61233">
        <w:t xml:space="preserve">In this process step, a member of the </w:t>
      </w:r>
      <w:r>
        <w:rPr>
          <w:rStyle w:val="SAPScreenElement"/>
          <w:color w:val="auto"/>
        </w:rPr>
        <w:t xml:space="preserve">HR Administrator </w:t>
      </w:r>
      <w:r w:rsidR="008E006B">
        <w:t>dynamic</w:t>
      </w:r>
      <w:r w:rsidR="008E006B" w:rsidRPr="00C61233">
        <w:t xml:space="preserve"> </w:t>
      </w:r>
      <w:r w:rsidR="00164638">
        <w:rPr>
          <w:lang w:eastAsia="zh-CN"/>
        </w:rPr>
        <w:t xml:space="preserve">group </w:t>
      </w:r>
      <w:r w:rsidRPr="00C61233">
        <w:t xml:space="preserve">will need to complete the workflow by selecting the </w:t>
      </w:r>
      <w:r>
        <w:t>create</w:t>
      </w:r>
      <w:r w:rsidRPr="00C61233">
        <w:t xml:space="preserve"> request, reviewing the </w:t>
      </w:r>
      <w:r>
        <w:t>position attributes</w:t>
      </w:r>
      <w:r w:rsidRPr="00C61233">
        <w:t xml:space="preserve"> and then lastly approving the request</w:t>
      </w:r>
      <w:r>
        <w:t>.</w:t>
      </w:r>
    </w:p>
    <w:p w14:paraId="3D0DC354" w14:textId="77777777" w:rsidR="00AD3081" w:rsidRPr="00C61233" w:rsidRDefault="00AD3081" w:rsidP="00AD3081">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4860"/>
        <w:gridCol w:w="6210"/>
        <w:gridCol w:w="1263"/>
      </w:tblGrid>
      <w:tr w:rsidR="00AD3081" w:rsidRPr="00C61233" w14:paraId="2CD4D8C0" w14:textId="77777777" w:rsidTr="002B3705">
        <w:trPr>
          <w:trHeight w:val="576"/>
          <w:tblHeader/>
        </w:trPr>
        <w:tc>
          <w:tcPr>
            <w:tcW w:w="851" w:type="dxa"/>
            <w:shd w:val="solid" w:color="999999" w:fill="FFFFFF"/>
            <w:hideMark/>
          </w:tcPr>
          <w:p w14:paraId="540B31ED"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01" w:type="dxa"/>
            <w:shd w:val="solid" w:color="999999" w:fill="FFFFFF"/>
            <w:hideMark/>
          </w:tcPr>
          <w:p w14:paraId="4C8724B8"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4860" w:type="dxa"/>
            <w:shd w:val="solid" w:color="999999" w:fill="FFFFFF"/>
            <w:hideMark/>
          </w:tcPr>
          <w:p w14:paraId="77987597"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6210" w:type="dxa"/>
            <w:shd w:val="solid" w:color="999999" w:fill="FFFFFF"/>
            <w:hideMark/>
          </w:tcPr>
          <w:p w14:paraId="2EE41E63"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006E919D"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AD3081" w:rsidRPr="00C61233" w14:paraId="37EC4098" w14:textId="77777777" w:rsidTr="002B3705">
        <w:trPr>
          <w:trHeight w:val="288"/>
        </w:trPr>
        <w:tc>
          <w:tcPr>
            <w:tcW w:w="851" w:type="dxa"/>
            <w:hideMark/>
          </w:tcPr>
          <w:p w14:paraId="7C8C17BD" w14:textId="77777777" w:rsidR="00AD3081" w:rsidRPr="00C61233" w:rsidRDefault="00AD3081" w:rsidP="00AD3081">
            <w:r w:rsidRPr="00C61233">
              <w:t>1</w:t>
            </w:r>
          </w:p>
        </w:tc>
        <w:tc>
          <w:tcPr>
            <w:tcW w:w="1101" w:type="dxa"/>
            <w:hideMark/>
          </w:tcPr>
          <w:p w14:paraId="257798C6" w14:textId="77777777" w:rsidR="00AD3081" w:rsidRPr="00C61233" w:rsidRDefault="00AD3081" w:rsidP="00AD3081">
            <w:pPr>
              <w:rPr>
                <w:rStyle w:val="SAPEmphasis"/>
              </w:rPr>
            </w:pPr>
            <w:r w:rsidRPr="00C61233">
              <w:rPr>
                <w:rStyle w:val="SAPEmphasis"/>
              </w:rPr>
              <w:t>Log on</w:t>
            </w:r>
          </w:p>
        </w:tc>
        <w:tc>
          <w:tcPr>
            <w:tcW w:w="4860" w:type="dxa"/>
            <w:hideMark/>
          </w:tcPr>
          <w:p w14:paraId="782C9D66" w14:textId="1FAE3D8C" w:rsidR="00AD3081" w:rsidRPr="00C61233" w:rsidRDefault="00AD3081" w:rsidP="00A6354D">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rsidR="00006F45">
              <w:t xml:space="preserve">a member of the </w:t>
            </w:r>
            <w:r w:rsidR="00006F45" w:rsidRPr="008B03BD">
              <w:rPr>
                <w:rStyle w:val="SAPScreenElement"/>
                <w:color w:val="auto"/>
              </w:rPr>
              <w:t>HR Administrator</w:t>
            </w:r>
            <w:r w:rsidR="00006F45">
              <w:t xml:space="preserve"> </w:t>
            </w:r>
            <w:r w:rsidR="008E006B">
              <w:t>dynamic</w:t>
            </w:r>
            <w:r w:rsidR="008E006B" w:rsidRPr="00C61233">
              <w:t xml:space="preserve"> </w:t>
            </w:r>
            <w:r w:rsidR="00006F45">
              <w:t>group</w:t>
            </w:r>
            <w:r w:rsidRPr="00C61233">
              <w:t>.</w:t>
            </w:r>
          </w:p>
        </w:tc>
        <w:tc>
          <w:tcPr>
            <w:tcW w:w="6210" w:type="dxa"/>
            <w:hideMark/>
          </w:tcPr>
          <w:p w14:paraId="629F381B" w14:textId="77777777" w:rsidR="00AD3081" w:rsidRPr="00C61233" w:rsidRDefault="00AD3081" w:rsidP="00AD3081">
            <w:r w:rsidRPr="00C61233">
              <w:t xml:space="preserve">The </w:t>
            </w:r>
            <w:r w:rsidRPr="00C61233">
              <w:rPr>
                <w:rStyle w:val="SAPScreenElement"/>
              </w:rPr>
              <w:t xml:space="preserve">Home </w:t>
            </w:r>
            <w:r w:rsidRPr="00C61233">
              <w:t>page is displayed.</w:t>
            </w:r>
          </w:p>
        </w:tc>
        <w:tc>
          <w:tcPr>
            <w:tcW w:w="1263" w:type="dxa"/>
          </w:tcPr>
          <w:p w14:paraId="11384CF0" w14:textId="77777777" w:rsidR="00AD3081" w:rsidRPr="00C61233" w:rsidRDefault="00AD3081" w:rsidP="00AD3081">
            <w:pPr>
              <w:rPr>
                <w:rFonts w:cs="Arial"/>
                <w:bCs/>
              </w:rPr>
            </w:pPr>
          </w:p>
        </w:tc>
      </w:tr>
      <w:tr w:rsidR="00187C87" w:rsidRPr="00C61233" w14:paraId="481C1CF3" w14:textId="77777777" w:rsidTr="002B3705">
        <w:trPr>
          <w:trHeight w:val="288"/>
        </w:trPr>
        <w:tc>
          <w:tcPr>
            <w:tcW w:w="851" w:type="dxa"/>
          </w:tcPr>
          <w:p w14:paraId="428BD230" w14:textId="590DA226" w:rsidR="00187C87" w:rsidRPr="00C61233" w:rsidRDefault="00187C87" w:rsidP="00187C87">
            <w:r>
              <w:t>2</w:t>
            </w:r>
          </w:p>
        </w:tc>
        <w:tc>
          <w:tcPr>
            <w:tcW w:w="1101" w:type="dxa"/>
          </w:tcPr>
          <w:p w14:paraId="090B51AF" w14:textId="7B1276E0" w:rsidR="00187C87" w:rsidRPr="00C61233" w:rsidRDefault="00187C87" w:rsidP="00187C87">
            <w:pPr>
              <w:rPr>
                <w:rStyle w:val="SAPEmphasis"/>
              </w:rPr>
            </w:pPr>
            <w:r>
              <w:rPr>
                <w:rStyle w:val="SAPEmphasis"/>
              </w:rPr>
              <w:t>Access Requests Tile</w:t>
            </w:r>
          </w:p>
        </w:tc>
        <w:tc>
          <w:tcPr>
            <w:tcW w:w="4860" w:type="dxa"/>
          </w:tcPr>
          <w:p w14:paraId="12495CAD" w14:textId="0E675EDF" w:rsidR="00187C87" w:rsidRPr="00C61233" w:rsidRDefault="00187C87" w:rsidP="00187C87">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6210" w:type="dxa"/>
          </w:tcPr>
          <w:p w14:paraId="237511DF" w14:textId="2EAF4F47" w:rsidR="00187C87" w:rsidRPr="00C61233" w:rsidRDefault="00187C87" w:rsidP="00187C87">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3" w:type="dxa"/>
          </w:tcPr>
          <w:p w14:paraId="5D3B5441" w14:textId="77777777" w:rsidR="00187C87" w:rsidRPr="00C61233" w:rsidRDefault="00187C87" w:rsidP="00187C87">
            <w:pPr>
              <w:rPr>
                <w:rFonts w:cs="Arial"/>
                <w:bCs/>
              </w:rPr>
            </w:pPr>
          </w:p>
        </w:tc>
      </w:tr>
      <w:tr w:rsidR="00AD3081" w:rsidRPr="00C61233" w14:paraId="459E1993" w14:textId="77777777" w:rsidTr="002B3705">
        <w:trPr>
          <w:trHeight w:val="357"/>
        </w:trPr>
        <w:tc>
          <w:tcPr>
            <w:tcW w:w="851" w:type="dxa"/>
            <w:hideMark/>
          </w:tcPr>
          <w:p w14:paraId="7D76E3E7" w14:textId="113B2836" w:rsidR="00AD3081" w:rsidRPr="00C61233" w:rsidRDefault="00187C87" w:rsidP="00AD3081">
            <w:r>
              <w:t>3</w:t>
            </w:r>
          </w:p>
        </w:tc>
        <w:tc>
          <w:tcPr>
            <w:tcW w:w="1101" w:type="dxa"/>
            <w:hideMark/>
          </w:tcPr>
          <w:p w14:paraId="55120935" w14:textId="77777777" w:rsidR="00AD3081" w:rsidRPr="00C61233" w:rsidRDefault="00AD3081" w:rsidP="00AD3081">
            <w:pPr>
              <w:rPr>
                <w:rStyle w:val="SAPEmphasis"/>
              </w:rPr>
            </w:pPr>
            <w:r w:rsidRPr="00C61233">
              <w:rPr>
                <w:rStyle w:val="SAPEmphasis"/>
              </w:rPr>
              <w:t xml:space="preserve">Select </w:t>
            </w:r>
            <w:r>
              <w:rPr>
                <w:rStyle w:val="SAPEmphasis"/>
              </w:rPr>
              <w:t>Creation</w:t>
            </w:r>
            <w:r w:rsidRPr="00C61233">
              <w:rPr>
                <w:rStyle w:val="SAPEmphasis"/>
              </w:rPr>
              <w:t xml:space="preserve"> Request</w:t>
            </w:r>
          </w:p>
        </w:tc>
        <w:tc>
          <w:tcPr>
            <w:tcW w:w="4860" w:type="dxa"/>
            <w:hideMark/>
          </w:tcPr>
          <w:p w14:paraId="3BADBB27" w14:textId="1CC10421" w:rsidR="00187C87" w:rsidRDefault="00187C87" w:rsidP="00187C87">
            <w:pPr>
              <w:rPr>
                <w:rFonts w:eastAsiaTheme="minorHAnsi"/>
                <w:sz w:val="22"/>
                <w:szCs w:val="22"/>
              </w:rPr>
            </w:pPr>
            <w:r>
              <w:t xml:space="preserve">In the </w:t>
            </w:r>
            <w:r>
              <w:rPr>
                <w:rStyle w:val="SAPScreenElement"/>
              </w:rPr>
              <w:t>Approve Requests</w:t>
            </w:r>
            <w:r>
              <w:t xml:space="preserve"> </w:t>
            </w:r>
            <w:r>
              <w:rPr>
                <w:rFonts w:cs="Arial"/>
                <w:bCs/>
              </w:rPr>
              <w:t>dialog box,</w:t>
            </w:r>
            <w:r>
              <w:t xml:space="preserve"> click on the </w:t>
            </w:r>
            <w:r>
              <w:rPr>
                <w:rStyle w:val="SAPScreenElement"/>
              </w:rPr>
              <w:t xml:space="preserve">Create Position </w:t>
            </w:r>
            <w:r>
              <w:t>link next to</w:t>
            </w:r>
            <w:r w:rsidRPr="009B00DE">
              <w:rPr>
                <w:rStyle w:val="SAPUserEntry"/>
              </w:rPr>
              <w:t xml:space="preserve"> </w:t>
            </w:r>
            <w:r w:rsidRPr="009B00DE">
              <w:rPr>
                <w:rStyle w:val="SAPUserEntry"/>
                <w:color w:val="auto"/>
              </w:rPr>
              <w:t>Name:</w:t>
            </w:r>
            <w:r w:rsidRPr="009B00DE">
              <w:t xml:space="preserve"> </w:t>
            </w:r>
            <w:r w:rsidRPr="009B00DE">
              <w:rPr>
                <w:rStyle w:val="SAPUserEntry"/>
                <w:color w:val="auto"/>
              </w:rPr>
              <w:t xml:space="preserve">&lt;position </w:t>
            </w:r>
            <w:r w:rsidRPr="00B4100B">
              <w:rPr>
                <w:rStyle w:val="SAPUserEntry"/>
                <w:color w:val="auto"/>
              </w:rPr>
              <w:t>title&gt;</w:t>
            </w:r>
            <w:r>
              <w:t>.</w:t>
            </w:r>
          </w:p>
          <w:p w14:paraId="12F18A02" w14:textId="7C64F205" w:rsidR="00187C87" w:rsidRDefault="00187C87" w:rsidP="009B00DE">
            <w:pPr>
              <w:pStyle w:val="SAPNoteHeading"/>
              <w:ind w:left="255"/>
            </w:pPr>
            <w:r>
              <w:rPr>
                <w:noProof/>
              </w:rPr>
              <w:drawing>
                <wp:inline distT="0" distB="0" distL="0" distR="0" wp14:anchorId="615958BA" wp14:editId="78053F93">
                  <wp:extent cx="225425" cy="225425"/>
                  <wp:effectExtent l="0" t="0" r="0"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702F0CF7" w14:textId="4C44569A" w:rsidR="00D557C1" w:rsidRPr="00C61233" w:rsidRDefault="00D557C1" w:rsidP="009B00DE">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t>Filter</w:t>
            </w:r>
            <w:r>
              <w:rPr>
                <w:rStyle w:val="SAPScreenElement"/>
              </w:rPr>
              <w:t xml:space="preserve"> </w:t>
            </w:r>
            <w:r w:rsidRPr="0064693D">
              <w:t xml:space="preserve"> </w:t>
            </w:r>
            <w:r w:rsidRPr="0064693D">
              <w:rPr>
                <w:noProof/>
              </w:rPr>
              <w:drawing>
                <wp:inline distT="0" distB="0" distL="0" distR="0" wp14:anchorId="0584FA9F" wp14:editId="598F5DA8">
                  <wp:extent cx="333375" cy="2762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w:t>
            </w:r>
            <w:r>
              <w:lastRenderedPageBreak/>
              <w:t xml:space="preserve">For example, </w:t>
            </w:r>
            <w:r w:rsidRPr="00B8209A">
              <w:t>enter for</w:t>
            </w:r>
            <w:r w:rsidR="00845BE3" w:rsidRPr="009B00DE">
              <w:t xml:space="preserve"> field</w:t>
            </w:r>
            <w:r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9B00DE">
              <w:rPr>
                <w:rFonts w:cs="Arial"/>
                <w:bCs/>
              </w:rPr>
              <w:t>,</w:t>
            </w:r>
            <w:r w:rsidR="00BD05D3" w:rsidRPr="009B00DE">
              <w:rPr>
                <w:b/>
              </w:rPr>
              <w:t xml:space="preserve"> </w:t>
            </w:r>
            <w:r w:rsidR="00BD05D3" w:rsidRPr="009B00DE">
              <w:t xml:space="preserve">for </w:t>
            </w:r>
            <w:r w:rsidR="00BD05D3" w:rsidRPr="009B00DE">
              <w:rPr>
                <w:rStyle w:val="SAPScreenElement"/>
              </w:rPr>
              <w:t>Object</w:t>
            </w:r>
            <w:r w:rsidR="00BD05D3" w:rsidRPr="009B00DE">
              <w:t xml:space="preserve"> value</w:t>
            </w:r>
            <w:r w:rsidR="00BD05D3" w:rsidRPr="009B00DE">
              <w:rPr>
                <w:rStyle w:val="SAPUserEntry"/>
                <w:b w:val="0"/>
              </w:rPr>
              <w:t xml:space="preserve"> </w:t>
            </w:r>
            <w:r w:rsidR="00BD05D3" w:rsidRPr="009B00DE">
              <w:rPr>
                <w:rStyle w:val="SAPUserEntry"/>
              </w:rPr>
              <w:t>Position</w:t>
            </w:r>
            <w:r w:rsidR="00BD05D3" w:rsidRPr="009B00DE">
              <w:rPr>
                <w:rFonts w:cs="Arial"/>
                <w:bCs/>
              </w:rPr>
              <w:t>,</w:t>
            </w:r>
            <w:r w:rsidR="00BD05D3" w:rsidRPr="00B8209A">
              <w:t xml:space="preserve"> </w:t>
            </w:r>
            <w:r w:rsidRPr="00B8209A">
              <w:t>and in</w:t>
            </w:r>
            <w:r w:rsidR="00845BE3" w:rsidRPr="009B00DE">
              <w:t xml:space="preserve"> field</w:t>
            </w:r>
            <w:r w:rsidRPr="00B8209A">
              <w:t xml:space="preserve"> </w:t>
            </w:r>
            <w:r w:rsidRPr="00B8209A">
              <w:rPr>
                <w:rStyle w:val="SAPScreenElement"/>
              </w:rPr>
              <w:t>Requested</w:t>
            </w:r>
            <w:r>
              <w:rPr>
                <w:rStyle w:val="SAPScreenElement"/>
              </w:rPr>
              <w:t xml:space="preserve"> By</w:t>
            </w:r>
            <w:r>
              <w:t xml:space="preserve"> the name of the line manager who requested the position creation. Then choose the </w:t>
            </w:r>
            <w:r w:rsidRPr="0064693D">
              <w:rPr>
                <w:rStyle w:val="SAPScreenElement"/>
              </w:rPr>
              <w:t>Go</w:t>
            </w:r>
            <w:r w:rsidRPr="0064693D">
              <w:t xml:space="preserve"> button</w:t>
            </w:r>
            <w:r>
              <w:t xml:space="preserve">. </w:t>
            </w:r>
            <w:r w:rsidR="002B3705" w:rsidRPr="002B3705">
              <w:t xml:space="preserve">In case there are several requests of this type, you have also the option to sort them, for example based on the date you received them, in order to ensure a timely completion of them. Select the </w:t>
            </w:r>
            <w:r w:rsidR="002B3705" w:rsidRPr="002B3705">
              <w:rPr>
                <w:rStyle w:val="SAPScreenElement"/>
              </w:rPr>
              <w:t>Sort</w:t>
            </w:r>
            <w:r w:rsidR="002B3705" w:rsidRPr="002B3705">
              <w:t xml:space="preserve"> </w:t>
            </w:r>
            <w:r w:rsidR="002B3705" w:rsidRPr="002B3705">
              <w:rPr>
                <w:noProof/>
              </w:rPr>
              <w:drawing>
                <wp:inline distT="0" distB="0" distL="0" distR="0" wp14:anchorId="74BB227E" wp14:editId="4A271FBA">
                  <wp:extent cx="332740" cy="260985"/>
                  <wp:effectExtent l="0" t="0" r="0" b="5715"/>
                  <wp:docPr id="61" name="Picture 61"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2B3705" w:rsidRPr="002B3705">
              <w:t xml:space="preserve"> icon and in the menu, that expands, check the appropriate radio-buttons and choose </w:t>
            </w:r>
            <w:r w:rsidR="002B3705" w:rsidRPr="002B3705">
              <w:rPr>
                <w:rStyle w:val="SAPScreenElement"/>
              </w:rPr>
              <w:t>Apply.</w:t>
            </w:r>
            <w:r w:rsidR="002B3705">
              <w:t xml:space="preserve"> </w:t>
            </w:r>
            <w:r>
              <w:t xml:space="preserve">In the result list, </w:t>
            </w:r>
            <w:r w:rsidRPr="00191D0F">
              <w:t xml:space="preserve">click on the appropriate </w:t>
            </w:r>
            <w:r w:rsidRPr="00191D0F">
              <w:rPr>
                <w:rStyle w:val="SAPScreenElement"/>
              </w:rPr>
              <w:t xml:space="preserve">Create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6210" w:type="dxa"/>
            <w:hideMark/>
          </w:tcPr>
          <w:p w14:paraId="58114256" w14:textId="0CB99292" w:rsidR="00AD3081" w:rsidRPr="00C61233" w:rsidRDefault="00AD3081" w:rsidP="00AD3081">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sidR="00062F20">
              <w:rPr>
                <w:rStyle w:val="SAPScreenElement"/>
              </w:rPr>
              <w:t>&gt; Workflow Details</w:t>
            </w:r>
            <w:r w:rsidR="00062F20" w:rsidRPr="00C61233">
              <w:rPr>
                <w:rFonts w:cs="Arial"/>
                <w:bCs/>
              </w:rPr>
              <w:t xml:space="preserve"> </w:t>
            </w:r>
            <w:r w:rsidRPr="00C61233">
              <w:rPr>
                <w:rFonts w:cs="Arial"/>
                <w:bCs/>
              </w:rPr>
              <w:t xml:space="preserve">screen is displayed containing details to the </w:t>
            </w:r>
            <w:r w:rsidR="003C419D">
              <w:rPr>
                <w:rFonts w:cs="Arial"/>
                <w:bCs/>
              </w:rPr>
              <w:t xml:space="preserve">creation </w:t>
            </w:r>
            <w:r w:rsidRPr="00C61233">
              <w:rPr>
                <w:rFonts w:cs="Arial"/>
                <w:bCs/>
              </w:rPr>
              <w:t>request. The screen is divided in several sections:</w:t>
            </w:r>
          </w:p>
          <w:p w14:paraId="292AB895" w14:textId="77777777" w:rsidR="00AD3081" w:rsidRPr="00C61233" w:rsidRDefault="00AD3081" w:rsidP="00AD3081">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66F7EFB6" w14:textId="77777777" w:rsidR="00AD3081" w:rsidRPr="00C61233" w:rsidRDefault="00AD3081" w:rsidP="00AD3081">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that should be created</w:t>
            </w:r>
            <w:r w:rsidRPr="00C61233">
              <w:rPr>
                <w:rFonts w:cs="Arial"/>
                <w:bCs/>
              </w:rPr>
              <w:t>.</w:t>
            </w:r>
          </w:p>
          <w:p w14:paraId="50B4132D" w14:textId="77777777" w:rsidR="00AD3081" w:rsidRPr="00C61233" w:rsidRDefault="00AD3081" w:rsidP="00AD3081">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 xml:space="preserve">section, you can post your remarks to the </w:t>
            </w:r>
            <w:r>
              <w:rPr>
                <w:rFonts w:cs="Arial"/>
                <w:bCs/>
              </w:rPr>
              <w:t>creation</w:t>
            </w:r>
            <w:r w:rsidRPr="00C61233">
              <w:rPr>
                <w:rFonts w:cs="Arial"/>
                <w:bCs/>
              </w:rPr>
              <w:t xml:space="preserve"> request.</w:t>
            </w:r>
          </w:p>
          <w:p w14:paraId="27507B11" w14:textId="40768A32" w:rsidR="00AD3081" w:rsidRPr="00C61233" w:rsidRDefault="00AD3081" w:rsidP="00AD3081">
            <w:pPr>
              <w:numPr>
                <w:ilvl w:val="0"/>
                <w:numId w:val="56"/>
              </w:numPr>
              <w:spacing w:before="0" w:after="0" w:line="240" w:lineRule="auto"/>
              <w:ind w:left="176" w:hanging="176"/>
            </w:pPr>
            <w:r w:rsidRPr="00C61233">
              <w:rPr>
                <w:rFonts w:cs="Arial"/>
                <w:bCs/>
              </w:rPr>
              <w:t xml:space="preserve">On the right part of the screen a short profile of the </w:t>
            </w:r>
            <w:r>
              <w:rPr>
                <w:rFonts w:cs="Arial"/>
                <w:bCs/>
              </w:rPr>
              <w:t>line manager who requests the position creation</w:t>
            </w:r>
            <w:r w:rsidRPr="00C61233">
              <w:rPr>
                <w:rFonts w:cs="Arial"/>
                <w:bCs/>
              </w:rPr>
              <w:t xml:space="preserve"> is given, as well as administrative details to the </w:t>
            </w:r>
            <w:r w:rsidR="00367969">
              <w:rPr>
                <w:rFonts w:cs="Arial"/>
                <w:bCs/>
              </w:rPr>
              <w:t>workflow activities until now</w:t>
            </w:r>
            <w:r w:rsidR="00367969" w:rsidRPr="00C61233">
              <w:rPr>
                <w:rFonts w:cs="Arial"/>
                <w:bCs/>
              </w:rPr>
              <w:t>.</w:t>
            </w:r>
          </w:p>
        </w:tc>
        <w:tc>
          <w:tcPr>
            <w:tcW w:w="1263" w:type="dxa"/>
          </w:tcPr>
          <w:p w14:paraId="558E0D39" w14:textId="77777777" w:rsidR="00AD3081" w:rsidRPr="00C61233" w:rsidRDefault="00AD3081" w:rsidP="00AD3081">
            <w:pPr>
              <w:rPr>
                <w:rFonts w:cs="Arial"/>
                <w:bCs/>
              </w:rPr>
            </w:pPr>
          </w:p>
        </w:tc>
      </w:tr>
      <w:tr w:rsidR="00AD3081" w:rsidRPr="00C61233" w14:paraId="5EBBA279" w14:textId="77777777" w:rsidTr="002B3705">
        <w:trPr>
          <w:trHeight w:val="357"/>
        </w:trPr>
        <w:tc>
          <w:tcPr>
            <w:tcW w:w="851" w:type="dxa"/>
            <w:hideMark/>
          </w:tcPr>
          <w:p w14:paraId="5D47FC62" w14:textId="3AFB51B2" w:rsidR="00AD3081" w:rsidRPr="00C61233" w:rsidRDefault="00187C87" w:rsidP="00AD3081">
            <w:r>
              <w:t>4</w:t>
            </w:r>
          </w:p>
        </w:tc>
        <w:tc>
          <w:tcPr>
            <w:tcW w:w="1101" w:type="dxa"/>
            <w:hideMark/>
          </w:tcPr>
          <w:p w14:paraId="2DAA2F98" w14:textId="77777777" w:rsidR="00AD3081" w:rsidRPr="00C61233" w:rsidRDefault="00AD3081" w:rsidP="00AD3081">
            <w:pPr>
              <w:rPr>
                <w:rStyle w:val="SAPEmphasis"/>
              </w:rPr>
            </w:pPr>
            <w:r w:rsidRPr="00C61233">
              <w:rPr>
                <w:rStyle w:val="SAPEmphasis"/>
              </w:rPr>
              <w:t xml:space="preserve">Review </w:t>
            </w:r>
            <w:r>
              <w:rPr>
                <w:rStyle w:val="SAPEmphasis"/>
              </w:rPr>
              <w:t>Position Details</w:t>
            </w:r>
          </w:p>
        </w:tc>
        <w:tc>
          <w:tcPr>
            <w:tcW w:w="4860" w:type="dxa"/>
            <w:hideMark/>
          </w:tcPr>
          <w:p w14:paraId="74F09496" w14:textId="4A7FCB4B" w:rsidR="00AD3081" w:rsidRPr="00C61233" w:rsidRDefault="00367969" w:rsidP="00367969">
            <w:pPr>
              <w:pStyle w:val="List"/>
              <w:ind w:left="0" w:firstLine="0"/>
            </w:pPr>
            <w:r>
              <w:t xml:space="preserve">Check </w:t>
            </w:r>
            <w:r w:rsidR="00AD3081" w:rsidRPr="00C61233">
              <w:t xml:space="preserve">in the </w:t>
            </w:r>
            <w:r w:rsidR="00AD3081">
              <w:rPr>
                <w:rStyle w:val="SAPScreenElement"/>
              </w:rPr>
              <w:t>Position</w:t>
            </w:r>
            <w:r w:rsidR="00AD3081" w:rsidRPr="00C61233">
              <w:t xml:space="preserve"> section</w:t>
            </w:r>
            <w:r>
              <w:t xml:space="preserve"> if the attributes of the position are complete and correct</w:t>
            </w:r>
            <w:r w:rsidR="00AD3081" w:rsidRPr="00C61233">
              <w:t>.</w:t>
            </w:r>
          </w:p>
        </w:tc>
        <w:tc>
          <w:tcPr>
            <w:tcW w:w="6210" w:type="dxa"/>
          </w:tcPr>
          <w:p w14:paraId="4C812B70" w14:textId="6729F124" w:rsidR="00AD3081" w:rsidRPr="00C61233" w:rsidRDefault="00367969">
            <w:pPr>
              <w:rPr>
                <w:rFonts w:cs="Arial"/>
                <w:bCs/>
              </w:rPr>
            </w:pPr>
            <w:r w:rsidRPr="00C61233">
              <w:rPr>
                <w:rFonts w:cs="Arial"/>
                <w:bCs/>
              </w:rPr>
              <w:t xml:space="preserve">The </w:t>
            </w:r>
            <w:r>
              <w:rPr>
                <w:rFonts w:cs="Arial"/>
                <w:bCs/>
              </w:rPr>
              <w:t>attributes of</w:t>
            </w:r>
            <w:r w:rsidRPr="00C61233">
              <w:rPr>
                <w:rFonts w:cs="Arial"/>
                <w:bCs/>
              </w:rPr>
              <w:t xml:space="preserve"> the </w:t>
            </w:r>
            <w:r>
              <w:rPr>
                <w:rFonts w:cs="Arial"/>
                <w:bCs/>
              </w:rPr>
              <w:t>new position</w:t>
            </w:r>
            <w:r w:rsidRPr="00C61233">
              <w:rPr>
                <w:rFonts w:cs="Arial"/>
                <w:bCs/>
              </w:rPr>
              <w:t xml:space="preserve"> ha</w:t>
            </w:r>
            <w:r>
              <w:rPr>
                <w:rFonts w:cs="Arial"/>
                <w:bCs/>
              </w:rPr>
              <w:t>ve</w:t>
            </w:r>
            <w:r w:rsidRPr="00C61233">
              <w:rPr>
                <w:rFonts w:cs="Arial"/>
                <w:bCs/>
              </w:rPr>
              <w:t xml:space="preserve"> been reviewed</w:t>
            </w:r>
            <w:r w:rsidR="00AB71D2">
              <w:rPr>
                <w:rFonts w:cs="Arial"/>
                <w:bCs/>
              </w:rPr>
              <w:t>; these</w:t>
            </w:r>
            <w:r w:rsidR="00AB71D2">
              <w:t xml:space="preserve"> are complete and correct.</w:t>
            </w:r>
          </w:p>
        </w:tc>
        <w:tc>
          <w:tcPr>
            <w:tcW w:w="1263" w:type="dxa"/>
          </w:tcPr>
          <w:p w14:paraId="126C45BA" w14:textId="77777777" w:rsidR="00AD3081" w:rsidRPr="00C61233" w:rsidRDefault="00AD3081" w:rsidP="00AD3081">
            <w:pPr>
              <w:rPr>
                <w:rFonts w:cs="Arial"/>
                <w:bCs/>
              </w:rPr>
            </w:pPr>
          </w:p>
        </w:tc>
      </w:tr>
      <w:tr w:rsidR="00AD3081" w:rsidRPr="00C61233" w14:paraId="12F80A2D" w14:textId="77777777" w:rsidTr="002B3705">
        <w:trPr>
          <w:trHeight w:val="357"/>
        </w:trPr>
        <w:tc>
          <w:tcPr>
            <w:tcW w:w="851" w:type="dxa"/>
            <w:hideMark/>
          </w:tcPr>
          <w:p w14:paraId="5F54D4BF" w14:textId="5679F8AC" w:rsidR="00AD3081" w:rsidRPr="00C61233" w:rsidRDefault="00187C87" w:rsidP="00AD3081">
            <w:r>
              <w:t>5</w:t>
            </w:r>
          </w:p>
        </w:tc>
        <w:tc>
          <w:tcPr>
            <w:tcW w:w="1101" w:type="dxa"/>
            <w:hideMark/>
          </w:tcPr>
          <w:p w14:paraId="54728697" w14:textId="77777777" w:rsidR="00AD3081" w:rsidRPr="00C61233" w:rsidRDefault="00AD3081" w:rsidP="00AD3081">
            <w:pPr>
              <w:rPr>
                <w:rStyle w:val="SAPEmphasis"/>
              </w:rPr>
            </w:pPr>
            <w:r w:rsidRPr="00C61233">
              <w:rPr>
                <w:rStyle w:val="SAPEmphasis"/>
              </w:rPr>
              <w:t>Approve Request</w:t>
            </w:r>
          </w:p>
        </w:tc>
        <w:tc>
          <w:tcPr>
            <w:tcW w:w="4860" w:type="dxa"/>
            <w:hideMark/>
          </w:tcPr>
          <w:p w14:paraId="48A23B94" w14:textId="26ECA2D9" w:rsidR="00AD3081" w:rsidRPr="00C61233" w:rsidRDefault="00367969" w:rsidP="00367969">
            <w:r w:rsidRPr="00C61233">
              <w:t xml:space="preserve">If </w:t>
            </w:r>
            <w:r w:rsidRPr="00C61233">
              <w:rPr>
                <w:lang w:eastAsia="zh-CN"/>
              </w:rPr>
              <w:t>everything is fine</w:t>
            </w:r>
            <w:r w:rsidRPr="00C61233">
              <w:t xml:space="preserve">, </w:t>
            </w:r>
            <w:r>
              <w:t>c</w:t>
            </w:r>
            <w:r w:rsidR="00AD3081" w:rsidRPr="00C61233">
              <w:t xml:space="preserve">hoose the </w:t>
            </w:r>
            <w:r w:rsidR="00AD3081" w:rsidRPr="00C61233">
              <w:rPr>
                <w:rStyle w:val="SAPScreenElement"/>
              </w:rPr>
              <w:t>Approve</w:t>
            </w:r>
            <w:r w:rsidR="00AD3081" w:rsidRPr="00C61233">
              <w:rPr>
                <w:i/>
                <w:lang w:eastAsia="zh-CN"/>
              </w:rPr>
              <w:t xml:space="preserve"> </w:t>
            </w:r>
            <w:r w:rsidR="00AD3081" w:rsidRPr="00C61233">
              <w:rPr>
                <w:lang w:eastAsia="zh-CN"/>
              </w:rPr>
              <w:t>button</w:t>
            </w:r>
            <w:r w:rsidR="00AD3081" w:rsidRPr="00C61233">
              <w:t xml:space="preserve"> to approve the </w:t>
            </w:r>
            <w:r w:rsidR="00AD3081">
              <w:t>position creation</w:t>
            </w:r>
            <w:r w:rsidR="00AD3081" w:rsidRPr="00C61233">
              <w:t xml:space="preserve">. </w:t>
            </w:r>
          </w:p>
        </w:tc>
        <w:tc>
          <w:tcPr>
            <w:tcW w:w="6210" w:type="dxa"/>
            <w:hideMark/>
          </w:tcPr>
          <w:p w14:paraId="70730D10" w14:textId="77777777" w:rsidR="00187C87" w:rsidRDefault="00AD3081">
            <w:pPr>
              <w:rPr>
                <w:lang w:eastAsia="zh-CN"/>
              </w:rPr>
            </w:pPr>
            <w:r w:rsidRPr="00C61233">
              <w:t>The system generates a message about the successful approval of the workflow</w:t>
            </w:r>
            <w:r w:rsidR="00673A34">
              <w:t xml:space="preserve"> request</w:t>
            </w:r>
            <w:r w:rsidRPr="00C61233">
              <w:rPr>
                <w:lang w:eastAsia="zh-CN"/>
              </w:rPr>
              <w:t xml:space="preserve">. You are directed back to your </w:t>
            </w:r>
            <w:r w:rsidRPr="00C61233">
              <w:rPr>
                <w:rStyle w:val="SAPScreenElement"/>
              </w:rPr>
              <w:t xml:space="preserve">Home </w:t>
            </w:r>
            <w:r w:rsidRPr="00C61233">
              <w:rPr>
                <w:lang w:eastAsia="zh-CN"/>
              </w:rPr>
              <w:t>page.</w:t>
            </w:r>
            <w:r w:rsidR="00367969">
              <w:rPr>
                <w:lang w:eastAsia="zh-CN"/>
              </w:rPr>
              <w:t xml:space="preserve"> </w:t>
            </w:r>
          </w:p>
          <w:p w14:paraId="794D1445" w14:textId="76EBFC80" w:rsidR="00187C87" w:rsidRDefault="00187C87" w:rsidP="009B00DE">
            <w:pPr>
              <w:pStyle w:val="SAPNoteHeading"/>
              <w:ind w:left="255"/>
            </w:pPr>
            <w:r>
              <w:rPr>
                <w:noProof/>
              </w:rPr>
              <w:drawing>
                <wp:inline distT="0" distB="0" distL="0" distR="0" wp14:anchorId="396881EC" wp14:editId="78C3499D">
                  <wp:extent cx="225425" cy="225425"/>
                  <wp:effectExtent l="0" t="0" r="0" b="317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1D0F9D98" w14:textId="77777777" w:rsidR="00187C87" w:rsidRDefault="00187C87" w:rsidP="009B00DE">
            <w:pPr>
              <w:ind w:left="255"/>
              <w:rPr>
                <w:lang w:eastAsia="zh-CN"/>
              </w:rPr>
            </w:pPr>
            <w:r w:rsidRPr="00FD4A6A">
              <w:t>In case you have approved the request starting from</w:t>
            </w:r>
            <w:r>
              <w:t xml:space="preserve"> the </w:t>
            </w:r>
            <w:r>
              <w:rPr>
                <w:rStyle w:val="SAPScreenElement"/>
              </w:rPr>
              <w:t>My Workflow Requests (#)</w:t>
            </w:r>
            <w:r>
              <w:rPr>
                <w:rFonts w:cs="Arial"/>
                <w:bCs/>
              </w:rPr>
              <w:t xml:space="preserve"> screen (see </w:t>
            </w:r>
            <w:r>
              <w:rPr>
                <w:rFonts w:ascii="BentonSans Regular" w:hAnsi="BentonSans Regular"/>
                <w:color w:val="666666"/>
              </w:rPr>
              <w:t>Note</w:t>
            </w:r>
            <w:r>
              <w:rPr>
                <w:rFonts w:cs="Arial"/>
                <w:bCs/>
              </w:rPr>
              <w:t xml:space="preserve"> in test step # 3), you </w:t>
            </w:r>
            <w:r>
              <w:rPr>
                <w:lang w:eastAsia="zh-CN"/>
              </w:rPr>
              <w:t xml:space="preserve">are directed back to this page; the number of requests you still need to approve has decreased by 1. If appropriate, you can process other requests as per your requirement. Once there is no request left for you to approve, </w:t>
            </w:r>
            <w:r>
              <w:t xml:space="preserve">the </w:t>
            </w:r>
            <w:r>
              <w:rPr>
                <w:rStyle w:val="SAPScreenElement"/>
              </w:rPr>
              <w:t>My Workflow Requests (#)</w:t>
            </w:r>
            <w:r>
              <w:rPr>
                <w:rFonts w:cs="Arial"/>
                <w:bCs/>
              </w:rPr>
              <w:t xml:space="preserve"> screen will have no entry anymore and</w:t>
            </w:r>
            <w:r>
              <w:rPr>
                <w:lang w:eastAsia="zh-CN"/>
              </w:rPr>
              <w:t xml:space="preserve"> the</w:t>
            </w:r>
            <w:r>
              <w:rPr>
                <w:rStyle w:val="SAPScreenElement"/>
              </w:rPr>
              <w:t xml:space="preserve"> Approve Requests</w:t>
            </w:r>
            <w:r>
              <w:t xml:space="preserve"> tile will no longer be visible in the </w:t>
            </w:r>
            <w:r>
              <w:rPr>
                <w:rStyle w:val="SAPScreenElement"/>
              </w:rPr>
              <w:t>To Do</w:t>
            </w:r>
            <w:r>
              <w:rPr>
                <w:i/>
                <w:lang w:eastAsia="zh-CN"/>
              </w:rPr>
              <w:t xml:space="preserve"> </w:t>
            </w:r>
            <w:r>
              <w:rPr>
                <w:lang w:eastAsia="zh-CN"/>
              </w:rPr>
              <w:t xml:space="preserve">section of your </w:t>
            </w:r>
            <w:r>
              <w:rPr>
                <w:rStyle w:val="SAPScreenElement"/>
              </w:rPr>
              <w:t>Home</w:t>
            </w:r>
            <w:r>
              <w:rPr>
                <w:lang w:eastAsia="zh-CN"/>
              </w:rPr>
              <w:t xml:space="preserve"> page.</w:t>
            </w:r>
          </w:p>
          <w:p w14:paraId="7DD1C9FA" w14:textId="77777777" w:rsidR="00187C87" w:rsidRDefault="00187C87">
            <w:pPr>
              <w:rPr>
                <w:lang w:eastAsia="zh-CN"/>
              </w:rPr>
            </w:pPr>
          </w:p>
          <w:p w14:paraId="12D465C0" w14:textId="76B0F5C7" w:rsidR="00187C87" w:rsidRPr="00B4100B" w:rsidRDefault="00367969">
            <w:pPr>
              <w:rPr>
                <w:lang w:eastAsia="zh-CN"/>
              </w:rPr>
            </w:pPr>
            <w:r w:rsidRPr="00C61233">
              <w:rPr>
                <w:lang w:eastAsia="zh-CN"/>
              </w:rPr>
              <w:t xml:space="preserve">The </w:t>
            </w:r>
            <w:r>
              <w:rPr>
                <w:lang w:eastAsia="zh-CN"/>
              </w:rPr>
              <w:t>new position</w:t>
            </w:r>
            <w:r w:rsidRPr="00C61233">
              <w:rPr>
                <w:lang w:eastAsia="zh-CN"/>
              </w:rPr>
              <w:t xml:space="preserve"> becomes effective the date as entered in the system</w:t>
            </w:r>
            <w:r>
              <w:rPr>
                <w:lang w:eastAsia="zh-CN"/>
              </w:rPr>
              <w:t xml:space="preserve"> and can be viewed by the Line Manager in the </w:t>
            </w:r>
            <w:r w:rsidRPr="00121F36">
              <w:rPr>
                <w:rStyle w:val="SAPScreenElement"/>
                <w:color w:val="auto"/>
              </w:rPr>
              <w:t>Position Organization Chart</w:t>
            </w:r>
            <w:r w:rsidRPr="00C61233">
              <w:rPr>
                <w:lang w:eastAsia="zh-CN"/>
              </w:rPr>
              <w:t>.</w:t>
            </w:r>
          </w:p>
        </w:tc>
        <w:tc>
          <w:tcPr>
            <w:tcW w:w="1263" w:type="dxa"/>
          </w:tcPr>
          <w:p w14:paraId="79502713" w14:textId="77777777" w:rsidR="00AD3081" w:rsidRPr="00C61233" w:rsidRDefault="00AD3081" w:rsidP="00AD3081">
            <w:pPr>
              <w:rPr>
                <w:rFonts w:cs="Arial"/>
                <w:bCs/>
              </w:rPr>
            </w:pPr>
          </w:p>
        </w:tc>
      </w:tr>
    </w:tbl>
    <w:p w14:paraId="0C81FEAD" w14:textId="331CCA53" w:rsidR="00F0046A" w:rsidRPr="00121F36" w:rsidRDefault="008E3579" w:rsidP="008B03BD">
      <w:pPr>
        <w:pStyle w:val="Heading5"/>
      </w:pPr>
      <w:bookmarkStart w:id="493" w:name="_Toc460903202"/>
      <w:bookmarkStart w:id="494" w:name="_Toc461688056"/>
      <w:bookmarkStart w:id="495" w:name="_Toc461897977"/>
      <w:bookmarkStart w:id="496" w:name="_Toc462201768"/>
      <w:bookmarkStart w:id="497" w:name="_Toc462201897"/>
      <w:bookmarkStart w:id="498" w:name="_Toc462323996"/>
      <w:bookmarkStart w:id="499" w:name="_Toc462811857"/>
      <w:bookmarkStart w:id="500" w:name="_Toc460903203"/>
      <w:bookmarkStart w:id="501" w:name="_Toc461688057"/>
      <w:bookmarkStart w:id="502" w:name="_Toc461897978"/>
      <w:bookmarkStart w:id="503" w:name="_Toc462201769"/>
      <w:bookmarkStart w:id="504" w:name="_Toc462201898"/>
      <w:bookmarkStart w:id="505" w:name="_Toc462323997"/>
      <w:bookmarkStart w:id="506" w:name="_Toc462811858"/>
      <w:bookmarkStart w:id="507" w:name="_Toc50775067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lastRenderedPageBreak/>
        <w:t xml:space="preserve">Option 1 (continued): </w:t>
      </w:r>
      <w:r w:rsidR="00F0046A">
        <w:t>Sending</w:t>
      </w:r>
      <w:r w:rsidR="00F0046A" w:rsidRPr="00121F36">
        <w:t xml:space="preserve"> Position Creation Completion</w:t>
      </w:r>
      <w:r w:rsidR="00F0046A">
        <w:t xml:space="preserve"> Notification</w:t>
      </w:r>
      <w:bookmarkEnd w:id="507"/>
    </w:p>
    <w:p w14:paraId="7213DB75" w14:textId="77777777" w:rsidR="00F0046A" w:rsidRPr="00121F36" w:rsidRDefault="00F0046A" w:rsidP="00F0046A">
      <w:pPr>
        <w:pStyle w:val="SAPKeyblockTitle"/>
      </w:pPr>
      <w:r w:rsidRPr="00121F36">
        <w:t>Purpose</w:t>
      </w:r>
    </w:p>
    <w:p w14:paraId="23D5F330" w14:textId="04950CCA" w:rsidR="007927C6" w:rsidRDefault="00587CB8" w:rsidP="00F0046A">
      <w:r>
        <w:t>It is assumed that email is configured and the email addresses of all employees are maintained in the system. Under this assumption</w:t>
      </w:r>
      <w:r w:rsidR="00173BAD">
        <w:t>, a</w:t>
      </w:r>
      <w:r w:rsidR="00F0046A" w:rsidRPr="00121F36">
        <w:t xml:space="preserve">fter </w:t>
      </w:r>
      <w:r w:rsidR="008029BF">
        <w:t xml:space="preserve">a member of </w:t>
      </w:r>
      <w:r w:rsidR="00F0046A" w:rsidRPr="00121F36">
        <w:t xml:space="preserve">the </w:t>
      </w:r>
      <w:r w:rsidR="008029BF" w:rsidRPr="008B03BD">
        <w:rPr>
          <w:rStyle w:val="SAPScreenElement"/>
          <w:color w:val="auto"/>
        </w:rPr>
        <w:t>HR Administrator</w:t>
      </w:r>
      <w:r w:rsidR="008029BF" w:rsidRPr="000C0DB9">
        <w:t xml:space="preserve"> </w:t>
      </w:r>
      <w:r w:rsidR="008E006B">
        <w:t>dynamic</w:t>
      </w:r>
      <w:r w:rsidR="008E006B" w:rsidRPr="00C61233">
        <w:t xml:space="preserve"> </w:t>
      </w:r>
      <w:r w:rsidR="008029BF">
        <w:t>group</w:t>
      </w:r>
      <w:r w:rsidR="00173BAD">
        <w:t xml:space="preserve"> has approved the workflow item containing the position creation request</w:t>
      </w:r>
      <w:r w:rsidR="00F0046A" w:rsidRPr="00121F36">
        <w:t xml:space="preserve">, </w:t>
      </w:r>
      <w:r w:rsidR="007927C6">
        <w:t>an email is sent out to the line manager, notifying him or her that the position has become effective in the system</w:t>
      </w:r>
      <w:r w:rsidR="00173BAD">
        <w:t>.</w:t>
      </w:r>
    </w:p>
    <w:p w14:paraId="198AB0F9" w14:textId="77777777" w:rsidR="00F0046A" w:rsidRPr="00121F36" w:rsidRDefault="00F0046A" w:rsidP="00F0046A">
      <w:r w:rsidRPr="00C61233">
        <w:t>This is an automated step, and no manual execution is required.</w:t>
      </w:r>
    </w:p>
    <w:p w14:paraId="78B405C3" w14:textId="4756D10A" w:rsidR="00F0046A" w:rsidRPr="00121F36" w:rsidRDefault="008E3579" w:rsidP="008B03BD">
      <w:pPr>
        <w:pStyle w:val="Heading5"/>
      </w:pPr>
      <w:bookmarkStart w:id="508" w:name="_Toc507750673"/>
      <w:r>
        <w:t>Option</w:t>
      </w:r>
      <w:r w:rsidR="008B03BD">
        <w:t xml:space="preserve"> </w:t>
      </w:r>
      <w:r>
        <w:t xml:space="preserve">1 (continued): </w:t>
      </w:r>
      <w:r w:rsidR="00F0046A" w:rsidRPr="00121F36">
        <w:t xml:space="preserve">Receiving Position Creation Completion </w:t>
      </w:r>
      <w:r w:rsidR="00F0046A">
        <w:t>Notification</w:t>
      </w:r>
      <w:bookmarkEnd w:id="508"/>
    </w:p>
    <w:p w14:paraId="2D4E0AB8" w14:textId="77777777" w:rsidR="00F0046A" w:rsidRPr="00121F36" w:rsidRDefault="00F0046A" w:rsidP="00F0046A">
      <w:pPr>
        <w:pStyle w:val="SAPKeyblockTitle"/>
      </w:pPr>
      <w:r w:rsidRPr="00121F36">
        <w:t>Purpose</w:t>
      </w:r>
    </w:p>
    <w:p w14:paraId="25FDF882" w14:textId="579908B9" w:rsidR="00F0046A" w:rsidRDefault="00F0046A" w:rsidP="00F0046A">
      <w:pPr>
        <w:rPr>
          <w:ins w:id="509" w:author="Author" w:date="2018-02-26T17:03:00Z"/>
        </w:rPr>
      </w:pPr>
      <w:r w:rsidRPr="00121F36">
        <w:t xml:space="preserve">The </w:t>
      </w:r>
      <w:r w:rsidR="00173BAD">
        <w:t>requesting Line Manager</w:t>
      </w:r>
      <w:r w:rsidRPr="00121F36">
        <w:t xml:space="preserve"> has received the notification that </w:t>
      </w:r>
      <w:r w:rsidR="00800C62">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800C62">
        <w:t xml:space="preserve">has approved </w:t>
      </w:r>
      <w:r w:rsidRPr="00121F36">
        <w:t xml:space="preserve">the position </w:t>
      </w:r>
      <w:r w:rsidR="00173BAD">
        <w:t>creation he or she has requested</w:t>
      </w:r>
      <w:r w:rsidRPr="00121F36">
        <w:t xml:space="preserve">. </w:t>
      </w:r>
      <w:r w:rsidR="00DD54EB">
        <w:t xml:space="preserve">He or she can access the system via the link provided in this email to check </w:t>
      </w:r>
      <w:r w:rsidR="00DD54EB" w:rsidRPr="00C61233">
        <w:rPr>
          <w:rFonts w:cs="Arial"/>
          <w:bCs/>
        </w:rPr>
        <w:t xml:space="preserve">details to the </w:t>
      </w:r>
      <w:r w:rsidR="00DD54EB">
        <w:rPr>
          <w:rFonts w:cs="Arial"/>
          <w:bCs/>
        </w:rPr>
        <w:t>workflow activities</w:t>
      </w:r>
      <w:r w:rsidR="00DD54EB" w:rsidRPr="00C61233">
        <w:rPr>
          <w:rFonts w:cs="Arial"/>
          <w:bCs/>
        </w:rPr>
        <w:t>.</w:t>
      </w:r>
      <w:r w:rsidR="00DD54EB">
        <w:rPr>
          <w:rFonts w:cs="Arial"/>
          <w:bCs/>
        </w:rPr>
        <w:t xml:space="preserve"> </w:t>
      </w:r>
      <w:r w:rsidR="00DD54EB">
        <w:t>The position can be viewed in the position org chart and an</w:t>
      </w:r>
      <w:r w:rsidRPr="00121F36">
        <w:t xml:space="preserve"> employee can now be hired on this position.</w:t>
      </w:r>
    </w:p>
    <w:p w14:paraId="17EB9414" w14:textId="77777777" w:rsidR="00C41DEC" w:rsidRDefault="00C41DEC" w:rsidP="00C41DEC">
      <w:pPr>
        <w:rPr>
          <w:moveTo w:id="510" w:author="Author" w:date="2018-02-26T17:03:00Z"/>
        </w:rPr>
      </w:pPr>
      <w:moveToRangeStart w:id="511" w:author="Author" w:date="2018-02-26T17:03:00Z" w:name="move507427957"/>
      <w:moveTo w:id="512" w:author="Author" w:date="2018-02-26T17:03:00Z">
        <w:r w:rsidRPr="00C61233">
          <w:t>This is an automated step, and no manual execution is required.</w:t>
        </w:r>
      </w:moveTo>
    </w:p>
    <w:moveToRangeEnd w:id="511"/>
    <w:p w14:paraId="24F08743" w14:textId="6BD19305" w:rsidR="00C41DEC" w:rsidRPr="00121F36" w:rsidDel="00C41DEC" w:rsidRDefault="00C41DEC" w:rsidP="00F0046A">
      <w:pPr>
        <w:rPr>
          <w:del w:id="513" w:author="Author" w:date="2018-02-26T17:03:00Z"/>
        </w:rPr>
      </w:pPr>
    </w:p>
    <w:p w14:paraId="1B334787" w14:textId="77777777" w:rsidR="00F0046A" w:rsidRPr="00121F36" w:rsidRDefault="00F0046A" w:rsidP="009B00DE">
      <w:pPr>
        <w:pStyle w:val="SAPNoteHeading"/>
        <w:ind w:left="576"/>
      </w:pPr>
      <w:r w:rsidRPr="00121F36">
        <w:rPr>
          <w:noProof/>
        </w:rPr>
        <w:drawing>
          <wp:inline distT="0" distB="0" distL="0" distR="0" wp14:anchorId="500CB4B6" wp14:editId="127D799F">
            <wp:extent cx="228600" cy="228600"/>
            <wp:effectExtent l="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Note</w:t>
      </w:r>
    </w:p>
    <w:p w14:paraId="41E52A2C" w14:textId="172ED6BC" w:rsidR="00C41DEC" w:rsidRDefault="00E55445">
      <w:pPr>
        <w:ind w:left="576"/>
        <w:rPr>
          <w:ins w:id="514" w:author="Author" w:date="2018-03-05T17:13:00Z"/>
        </w:rPr>
        <w:pPrChange w:id="515" w:author="Author" w:date="2018-02-26T17:02:00Z">
          <w:pPr/>
        </w:pPrChange>
      </w:pPr>
      <w:bookmarkStart w:id="516" w:name="OLE_LINK3"/>
      <w:ins w:id="517" w:author="Author" w:date="2018-02-13T15:04:00Z">
        <w:r>
          <w:t xml:space="preserve">In case the </w:t>
        </w:r>
        <w:r>
          <w:rPr>
            <w:rStyle w:val="SAPEmphasis"/>
          </w:rPr>
          <w:t>Core</w:t>
        </w:r>
        <w:r>
          <w:t xml:space="preserve"> content </w:t>
        </w:r>
      </w:ins>
      <w:ins w:id="518" w:author="Author" w:date="2018-03-05T17:13:00Z">
        <w:r w:rsidR="002227FD">
          <w:t xml:space="preserve">in your </w:t>
        </w:r>
        <w:r w:rsidR="002227FD" w:rsidRPr="00AF44E3">
          <w:t>SAP SuccessFactors Employee Central</w:t>
        </w:r>
        <w:r w:rsidR="002227FD">
          <w:rPr>
            <w:rStyle w:val="SAPEmphasis"/>
          </w:rPr>
          <w:t xml:space="preserve"> </w:t>
        </w:r>
        <w:r w:rsidR="002227FD" w:rsidRPr="00D334E4">
          <w:t>instance</w:t>
        </w:r>
        <w:r w:rsidR="002227FD">
          <w:t xml:space="preserve"> </w:t>
        </w:r>
      </w:ins>
      <w:ins w:id="519" w:author="Author" w:date="2018-02-13T15:04:00Z">
        <w:r>
          <w:t xml:space="preserve">has been </w:t>
        </w:r>
      </w:ins>
      <w:ins w:id="520" w:author="Author" w:date="2018-02-13T15:54:00Z">
        <w:r w:rsidR="00473203">
          <w:t xml:space="preserve">deployed with </w:t>
        </w:r>
      </w:ins>
      <w:ins w:id="521" w:author="Author" w:date="2018-02-13T15:04:00Z">
        <w:del w:id="522" w:author="Author" w:date="2018-02-13T15:54:00Z">
          <w:r w:rsidDel="00473203">
            <w:delText xml:space="preserve">implemented from </w:delText>
          </w:r>
        </w:del>
        <w:r>
          <w:t xml:space="preserve">the SAP Best Practices, </w:t>
        </w:r>
      </w:ins>
      <w:del w:id="523" w:author="Author" w:date="2018-02-13T15:04:00Z">
        <w:r w:rsidR="00F0046A" w:rsidRPr="00121F36" w:rsidDel="00E55445">
          <w:delText xml:space="preserve">For details on hiring an employee, </w:delText>
        </w:r>
      </w:del>
      <w:r w:rsidR="00682FD8">
        <w:t xml:space="preserve">you can </w:t>
      </w:r>
      <w:r w:rsidR="00F0046A" w:rsidRPr="00121F36">
        <w:t xml:space="preserve">refer to test script of scope item </w:t>
      </w:r>
      <w:r w:rsidR="00F0046A" w:rsidRPr="00121F36">
        <w:rPr>
          <w:rStyle w:val="SAPScreenElement"/>
          <w:color w:val="auto"/>
        </w:rPr>
        <w:t>Add New Employee / Rehire (FJ0)</w:t>
      </w:r>
      <w:del w:id="524" w:author="Author" w:date="2018-02-13T15:04:00Z">
        <w:r w:rsidR="00F0046A" w:rsidRPr="00121F36" w:rsidDel="00E55445">
          <w:delText>.</w:delText>
        </w:r>
      </w:del>
      <w:ins w:id="525" w:author="Author" w:date="2018-02-13T15:04:00Z">
        <w:r w:rsidRPr="00E55445">
          <w:t xml:space="preserve"> </w:t>
        </w:r>
        <w:r>
          <w:t>f</w:t>
        </w:r>
        <w:r w:rsidRPr="00121F36">
          <w:t>o</w:t>
        </w:r>
        <w:r>
          <w:t>r details on hiring an employee.</w:t>
        </w:r>
      </w:ins>
    </w:p>
    <w:p w14:paraId="2FB1D350" w14:textId="40F45464" w:rsidR="002227FD" w:rsidDel="002227FD" w:rsidRDefault="002227FD">
      <w:pPr>
        <w:ind w:left="576"/>
        <w:rPr>
          <w:ins w:id="526" w:author="Author" w:date="2018-02-26T17:02:00Z"/>
          <w:del w:id="527" w:author="Author" w:date="2018-03-05T17:13:00Z"/>
        </w:rPr>
        <w:pPrChange w:id="528" w:author="Author" w:date="2018-02-26T17:02:00Z">
          <w:pPr/>
        </w:pPrChange>
      </w:pPr>
    </w:p>
    <w:p w14:paraId="0EB445CF" w14:textId="169A8B78" w:rsidR="00C41DEC" w:rsidRDefault="00C41DEC">
      <w:pPr>
        <w:ind w:left="576"/>
        <w:rPr>
          <w:ins w:id="529" w:author="Author" w:date="2018-02-26T17:02:00Z"/>
        </w:rPr>
        <w:pPrChange w:id="530" w:author="Author" w:date="2018-02-26T17:02:00Z">
          <w:pPr/>
        </w:pPrChange>
      </w:pPr>
      <w:ins w:id="531" w:author="Author" w:date="2018-02-26T17:02:00Z">
        <w:r>
          <w:t>In case employees already exist in the</w:t>
        </w:r>
        <w:r w:rsidRPr="00E93142">
          <w:rPr>
            <w:rStyle w:val="SAPEmphasis"/>
          </w:rPr>
          <w:t xml:space="preserve"> </w:t>
        </w:r>
        <w:r w:rsidRPr="002227FD">
          <w:rPr>
            <w:rPrChange w:id="532" w:author="Author" w:date="2018-03-05T17:13:00Z">
              <w:rPr>
                <w:rStyle w:val="SAPEmphasis"/>
              </w:rPr>
            </w:rPrChange>
          </w:rPr>
          <w:t>SAP SuccessFactors Employee Central</w:t>
        </w:r>
        <w:r>
          <w:rPr>
            <w:rStyle w:val="SAPEmphasis"/>
          </w:rPr>
          <w:t xml:space="preserve"> </w:t>
        </w:r>
        <w:r w:rsidRPr="00D334E4">
          <w:t>instance</w:t>
        </w:r>
        <w:r>
          <w:t xml:space="preserve"> at the point in time when </w:t>
        </w:r>
        <w:r w:rsidRPr="00D334E4">
          <w:rPr>
            <w:rStyle w:val="SAPEmphasis"/>
          </w:rPr>
          <w:t>Position Management</w:t>
        </w:r>
        <w:r>
          <w:t xml:space="preserve"> is implemented, these employees can be assigned to the newly created position as appropriate. This is </w:t>
        </w:r>
        <w:r w:rsidRPr="00CB7B5E">
          <w:t xml:space="preserve">sketched </w:t>
        </w:r>
        <w:r>
          <w:t xml:space="preserve">in </w:t>
        </w:r>
        <w:r w:rsidRPr="00CB7B5E">
          <w:t xml:space="preserve">the </w:t>
        </w:r>
        <w:r w:rsidRPr="00CB7B5E">
          <w:rPr>
            <w:rFonts w:ascii="BentonSans Bold" w:hAnsi="BentonSans Bold"/>
            <w:color w:val="666666"/>
          </w:rPr>
          <w:t>Appendix</w:t>
        </w:r>
        <w:r w:rsidRPr="003F5AF8">
          <w:t xml:space="preserve"> of</w:t>
        </w:r>
        <w:r>
          <w:t xml:space="preserve"> this document.</w:t>
        </w:r>
      </w:ins>
    </w:p>
    <w:p w14:paraId="133C71C4" w14:textId="77777777" w:rsidR="00C41DEC" w:rsidRDefault="00C41DEC" w:rsidP="009B00DE">
      <w:pPr>
        <w:ind w:left="576"/>
      </w:pPr>
    </w:p>
    <w:p w14:paraId="0D7FC14D" w14:textId="2EBA74EB" w:rsidR="00F0046A" w:rsidDel="00C41DEC" w:rsidRDefault="00F0046A" w:rsidP="00F0046A">
      <w:pPr>
        <w:rPr>
          <w:moveFrom w:id="533" w:author="Author" w:date="2018-02-26T17:03:00Z"/>
        </w:rPr>
      </w:pPr>
      <w:moveFromRangeStart w:id="534" w:author="Author" w:date="2018-02-26T17:03:00Z" w:name="move507427957"/>
      <w:moveFrom w:id="535" w:author="Author" w:date="2018-02-26T17:03:00Z">
        <w:r w:rsidRPr="00C61233" w:rsidDel="00C41DEC">
          <w:t>This is an automated step, and no manual execution is required.</w:t>
        </w:r>
      </w:moveFrom>
    </w:p>
    <w:moveFromRangeEnd w:id="534"/>
    <w:p w14:paraId="4C82B378" w14:textId="4407E980" w:rsidR="006B0170" w:rsidDel="00C41DEC" w:rsidRDefault="006B0170" w:rsidP="00F0046A">
      <w:pPr>
        <w:rPr>
          <w:del w:id="536" w:author="Author" w:date="2018-02-26T17:03:00Z"/>
        </w:rPr>
      </w:pPr>
    </w:p>
    <w:p w14:paraId="35FED5B2" w14:textId="77777777" w:rsidR="00800C62" w:rsidRPr="00E66D37" w:rsidRDefault="00800C62" w:rsidP="00800C62">
      <w:pPr>
        <w:pStyle w:val="SAPNoteHeading"/>
        <w:ind w:left="0"/>
      </w:pPr>
      <w:r w:rsidRPr="00E66D37">
        <w:rPr>
          <w:noProof/>
        </w:rPr>
        <w:drawing>
          <wp:inline distT="0" distB="0" distL="0" distR="0" wp14:anchorId="45B0FFD5" wp14:editId="3253794E">
            <wp:extent cx="228600" cy="228600"/>
            <wp:effectExtent l="0" t="0" r="0" b="0"/>
            <wp:docPr id="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6D37">
        <w:t> Recommendation</w:t>
      </w:r>
    </w:p>
    <w:p w14:paraId="32373F3E" w14:textId="0DE559C0" w:rsidR="00F0046A" w:rsidRPr="00C61233" w:rsidRDefault="00800C62" w:rsidP="00367969">
      <w:r w:rsidRPr="00E66D37">
        <w:rPr>
          <w:rFonts w:cs="Arial"/>
          <w:bCs/>
          <w:lang w:eastAsia="zh-CN"/>
        </w:rPr>
        <w:t xml:space="preserve">Continue in the process execution with process step </w:t>
      </w:r>
      <w:r w:rsidRPr="002B30E9">
        <w:rPr>
          <w:rStyle w:val="SAPTextReference"/>
        </w:rPr>
        <w:t>4.2.6 Viewing New Position</w:t>
      </w:r>
      <w:r w:rsidRPr="00E66D37">
        <w:rPr>
          <w:rFonts w:cs="Arial"/>
          <w:bCs/>
          <w:lang w:eastAsia="zh-CN"/>
        </w:rPr>
        <w:t>.</w:t>
      </w:r>
    </w:p>
    <w:p w14:paraId="1DB0C16D" w14:textId="7A2940EE" w:rsidR="00AD3081" w:rsidRPr="00C61233" w:rsidRDefault="00794B2D" w:rsidP="008B03BD">
      <w:pPr>
        <w:pStyle w:val="Heading4"/>
      </w:pPr>
      <w:bookmarkStart w:id="537" w:name="_Toc507750674"/>
      <w:bookmarkEnd w:id="516"/>
      <w:r>
        <w:lastRenderedPageBreak/>
        <w:t>Opti</w:t>
      </w:r>
      <w:r w:rsidR="008B03BD">
        <w:t>o</w:t>
      </w:r>
      <w:r>
        <w:t xml:space="preserve">n 2: </w:t>
      </w:r>
      <w:r w:rsidR="00367969">
        <w:t>Requesting Additional Information about</w:t>
      </w:r>
      <w:r w:rsidR="00AD3081" w:rsidRPr="00C61233">
        <w:t xml:space="preserve"> </w:t>
      </w:r>
      <w:r w:rsidR="00367969">
        <w:t>Position</w:t>
      </w:r>
      <w:bookmarkEnd w:id="537"/>
    </w:p>
    <w:p w14:paraId="20F92B65" w14:textId="77777777" w:rsidR="00AD3081" w:rsidRPr="00C61233" w:rsidRDefault="00AD3081" w:rsidP="00AD3081">
      <w:pPr>
        <w:pStyle w:val="SAPKeyblockTitle"/>
      </w:pPr>
      <w:r w:rsidRPr="00C61233">
        <w:t>Test Administration</w:t>
      </w:r>
    </w:p>
    <w:p w14:paraId="12028F65" w14:textId="77777777" w:rsidR="00AD3081" w:rsidRPr="00C61233" w:rsidRDefault="00AD3081" w:rsidP="00AD3081">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D3081" w:rsidRPr="00C61233" w14:paraId="2E3A7A05"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0743D708" w14:textId="77777777" w:rsidR="00AD3081" w:rsidRPr="00C61233" w:rsidRDefault="00AD3081" w:rsidP="00AD308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09D105E" w14:textId="77777777" w:rsidR="00AD3081" w:rsidRPr="00C61233" w:rsidRDefault="00AD3081" w:rsidP="00AD308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489C469" w14:textId="77777777" w:rsidR="00AD3081" w:rsidRPr="00C61233" w:rsidRDefault="00AD3081" w:rsidP="00AD308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440B6F4" w14:textId="77777777" w:rsidR="00AD3081" w:rsidRPr="00C61233" w:rsidRDefault="00AD3081" w:rsidP="00AD308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1B77B11" w14:textId="77777777" w:rsidR="00AD3081" w:rsidRPr="00C61233" w:rsidRDefault="00AD3081" w:rsidP="00AD308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6F91F81" w14:textId="1F7BE514" w:rsidR="00AD3081" w:rsidRPr="00C61233" w:rsidRDefault="0086714C" w:rsidP="00AD3081">
            <w:r>
              <w:t>&lt;date&gt;</w:t>
            </w:r>
          </w:p>
        </w:tc>
      </w:tr>
      <w:tr w:rsidR="00AD3081" w:rsidRPr="00C61233" w14:paraId="7B98DA9F"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1467E9B6" w14:textId="77777777" w:rsidR="00AD3081" w:rsidRPr="00C61233" w:rsidRDefault="00AD3081" w:rsidP="00AD308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17DA110" w14:textId="2AEE512F" w:rsidR="00AD3081" w:rsidRPr="00C61233" w:rsidRDefault="000756A2" w:rsidP="00AD3081">
            <w:r>
              <w:t xml:space="preserve">Member of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p>
        </w:tc>
      </w:tr>
      <w:tr w:rsidR="00AD3081" w:rsidRPr="00C61233" w14:paraId="3E8AB193"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3207F0B0" w14:textId="77777777" w:rsidR="00AD3081" w:rsidRPr="00C61233" w:rsidRDefault="00AD3081" w:rsidP="00AD3081">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5A94B34" w14:textId="77777777" w:rsidR="00AD3081" w:rsidRPr="00C61233" w:rsidRDefault="00AD3081" w:rsidP="00AD3081">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AB6FDBA" w14:textId="77777777" w:rsidR="00AD3081" w:rsidRPr="00C61233" w:rsidRDefault="00AD3081" w:rsidP="00AD3081">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930C1E1" w14:textId="649F80F3" w:rsidR="00AD3081" w:rsidRPr="00C61233" w:rsidRDefault="00EB3674" w:rsidP="00AD3081">
            <w:r>
              <w:t>&lt;duration&gt;</w:t>
            </w:r>
          </w:p>
        </w:tc>
      </w:tr>
    </w:tbl>
    <w:p w14:paraId="69CB3043" w14:textId="77777777" w:rsidR="00AD3081" w:rsidRPr="00C61233" w:rsidRDefault="00AD3081" w:rsidP="00AD3081">
      <w:pPr>
        <w:pStyle w:val="SAPKeyblockTitle"/>
      </w:pPr>
      <w:r w:rsidRPr="00C61233">
        <w:t>Purpose</w:t>
      </w:r>
    </w:p>
    <w:p w14:paraId="49A62FCE" w14:textId="45100167" w:rsidR="00374770" w:rsidRPr="00C61233" w:rsidRDefault="00E001B2" w:rsidP="00AD3081">
      <w:r>
        <w:t>In case the position attributes are not correct or incomplete,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351768">
        <w:t>sends the</w:t>
      </w:r>
      <w:r w:rsidR="00374770">
        <w:t xml:space="preserve"> form back to the line manager</w:t>
      </w:r>
      <w:r w:rsidR="00351768">
        <w:t xml:space="preserve"> and requests him or her to provide the missing information or correct wrong attributes</w:t>
      </w:r>
      <w:r w:rsidR="00374770">
        <w:t>.</w:t>
      </w:r>
    </w:p>
    <w:p w14:paraId="016C084A" w14:textId="77777777" w:rsidR="00AD3081" w:rsidRPr="00C61233" w:rsidRDefault="00AD3081" w:rsidP="00AD3081">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641"/>
        <w:gridCol w:w="5220"/>
        <w:gridCol w:w="5310"/>
        <w:gridCol w:w="1263"/>
      </w:tblGrid>
      <w:tr w:rsidR="00AD3081" w:rsidRPr="00C61233" w14:paraId="3E45EBB5" w14:textId="77777777" w:rsidTr="00B4100B">
        <w:trPr>
          <w:trHeight w:val="576"/>
          <w:tblHeader/>
        </w:trPr>
        <w:tc>
          <w:tcPr>
            <w:tcW w:w="851" w:type="dxa"/>
            <w:shd w:val="solid" w:color="999999" w:fill="FFFFFF"/>
            <w:hideMark/>
          </w:tcPr>
          <w:p w14:paraId="2886B848"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641" w:type="dxa"/>
            <w:shd w:val="solid" w:color="999999" w:fill="FFFFFF"/>
            <w:hideMark/>
          </w:tcPr>
          <w:p w14:paraId="53585AE1"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220" w:type="dxa"/>
            <w:shd w:val="solid" w:color="999999" w:fill="FFFFFF"/>
            <w:hideMark/>
          </w:tcPr>
          <w:p w14:paraId="7FA33BF8"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310" w:type="dxa"/>
            <w:shd w:val="solid" w:color="999999" w:fill="FFFFFF"/>
            <w:hideMark/>
          </w:tcPr>
          <w:p w14:paraId="34409387"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2C687464"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AD3081" w:rsidRPr="00C61233" w14:paraId="0DA34862" w14:textId="77777777" w:rsidTr="00B4100B">
        <w:trPr>
          <w:trHeight w:val="288"/>
        </w:trPr>
        <w:tc>
          <w:tcPr>
            <w:tcW w:w="851" w:type="dxa"/>
            <w:hideMark/>
          </w:tcPr>
          <w:p w14:paraId="1B704E41" w14:textId="77777777" w:rsidR="00AD3081" w:rsidRPr="00C61233" w:rsidRDefault="00AD3081" w:rsidP="00AD3081">
            <w:r w:rsidRPr="00C61233">
              <w:t>1</w:t>
            </w:r>
          </w:p>
        </w:tc>
        <w:tc>
          <w:tcPr>
            <w:tcW w:w="1641" w:type="dxa"/>
            <w:hideMark/>
          </w:tcPr>
          <w:p w14:paraId="3E76E2BD" w14:textId="77777777" w:rsidR="00AD3081" w:rsidRPr="00C61233" w:rsidRDefault="00AD3081" w:rsidP="00AD3081">
            <w:pPr>
              <w:rPr>
                <w:rStyle w:val="SAPEmphasis"/>
              </w:rPr>
            </w:pPr>
            <w:r w:rsidRPr="00C61233">
              <w:rPr>
                <w:rStyle w:val="SAPEmphasis"/>
              </w:rPr>
              <w:t>Log on</w:t>
            </w:r>
          </w:p>
        </w:tc>
        <w:tc>
          <w:tcPr>
            <w:tcW w:w="5220" w:type="dxa"/>
            <w:hideMark/>
          </w:tcPr>
          <w:p w14:paraId="71E53F4E" w14:textId="4F795781" w:rsidR="00AD3081" w:rsidRPr="00C61233" w:rsidRDefault="00AD3081" w:rsidP="008B72CA">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rsidR="00006F45">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sidR="00006F45">
              <w:t>.</w:t>
            </w:r>
          </w:p>
        </w:tc>
        <w:tc>
          <w:tcPr>
            <w:tcW w:w="5310" w:type="dxa"/>
            <w:hideMark/>
          </w:tcPr>
          <w:p w14:paraId="02BA7A97" w14:textId="77777777" w:rsidR="00AD3081" w:rsidRPr="00C61233" w:rsidRDefault="00AD3081" w:rsidP="00AD3081">
            <w:r w:rsidRPr="00C61233">
              <w:t xml:space="preserve">The </w:t>
            </w:r>
            <w:r w:rsidRPr="00C61233">
              <w:rPr>
                <w:rStyle w:val="SAPScreenElement"/>
              </w:rPr>
              <w:t xml:space="preserve">Home </w:t>
            </w:r>
            <w:r w:rsidRPr="00C61233">
              <w:t>page is displayed.</w:t>
            </w:r>
          </w:p>
        </w:tc>
        <w:tc>
          <w:tcPr>
            <w:tcW w:w="1263" w:type="dxa"/>
          </w:tcPr>
          <w:p w14:paraId="46FDB205" w14:textId="77777777" w:rsidR="00AD3081" w:rsidRPr="00C61233" w:rsidRDefault="00AD3081" w:rsidP="00AD3081">
            <w:pPr>
              <w:rPr>
                <w:rFonts w:cs="Arial"/>
                <w:bCs/>
              </w:rPr>
            </w:pPr>
          </w:p>
        </w:tc>
      </w:tr>
      <w:tr w:rsidR="00B355BB" w:rsidRPr="00C61233" w14:paraId="1881F398" w14:textId="77777777" w:rsidTr="00B4100B">
        <w:trPr>
          <w:trHeight w:val="288"/>
        </w:trPr>
        <w:tc>
          <w:tcPr>
            <w:tcW w:w="851" w:type="dxa"/>
          </w:tcPr>
          <w:p w14:paraId="1CD2979E" w14:textId="3B4A691D" w:rsidR="00B355BB" w:rsidRPr="00C61233" w:rsidRDefault="00B355BB" w:rsidP="00B355BB">
            <w:r>
              <w:t>2</w:t>
            </w:r>
          </w:p>
        </w:tc>
        <w:tc>
          <w:tcPr>
            <w:tcW w:w="1641" w:type="dxa"/>
          </w:tcPr>
          <w:p w14:paraId="560F4504" w14:textId="30AF543A" w:rsidR="00B355BB" w:rsidRPr="00C61233" w:rsidRDefault="00B355BB" w:rsidP="00B355BB">
            <w:pPr>
              <w:rPr>
                <w:rStyle w:val="SAPEmphasis"/>
              </w:rPr>
            </w:pPr>
            <w:r>
              <w:rPr>
                <w:rStyle w:val="SAPEmphasis"/>
              </w:rPr>
              <w:t>Access Requests Tile</w:t>
            </w:r>
          </w:p>
        </w:tc>
        <w:tc>
          <w:tcPr>
            <w:tcW w:w="5220" w:type="dxa"/>
          </w:tcPr>
          <w:p w14:paraId="22D78245" w14:textId="513F14FA" w:rsidR="00B355BB" w:rsidRPr="00C61233" w:rsidRDefault="00B355BB" w:rsidP="00B355BB">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5310" w:type="dxa"/>
          </w:tcPr>
          <w:p w14:paraId="40AD6669" w14:textId="7C14A7D6" w:rsidR="00B355BB" w:rsidRPr="00C61233" w:rsidRDefault="00B355BB" w:rsidP="00B355BB">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3" w:type="dxa"/>
          </w:tcPr>
          <w:p w14:paraId="573E9FB6" w14:textId="77777777" w:rsidR="00B355BB" w:rsidRPr="00C61233" w:rsidRDefault="00B355BB" w:rsidP="00B355BB">
            <w:pPr>
              <w:rPr>
                <w:rFonts w:cs="Arial"/>
                <w:bCs/>
              </w:rPr>
            </w:pPr>
          </w:p>
        </w:tc>
      </w:tr>
      <w:tr w:rsidR="00AD3081" w:rsidRPr="00C61233" w14:paraId="2294721B" w14:textId="77777777" w:rsidTr="00B4100B">
        <w:trPr>
          <w:trHeight w:val="357"/>
        </w:trPr>
        <w:tc>
          <w:tcPr>
            <w:tcW w:w="851" w:type="dxa"/>
            <w:hideMark/>
          </w:tcPr>
          <w:p w14:paraId="4C1C848F" w14:textId="1848E3E8" w:rsidR="00AD3081" w:rsidRPr="00C61233" w:rsidRDefault="00B355BB" w:rsidP="00AD3081">
            <w:r>
              <w:t>3</w:t>
            </w:r>
          </w:p>
        </w:tc>
        <w:tc>
          <w:tcPr>
            <w:tcW w:w="1641" w:type="dxa"/>
            <w:hideMark/>
          </w:tcPr>
          <w:p w14:paraId="7D163B2F" w14:textId="77777777" w:rsidR="00AD3081" w:rsidRPr="00C61233" w:rsidRDefault="00AD3081" w:rsidP="00AD3081">
            <w:pPr>
              <w:rPr>
                <w:rStyle w:val="SAPEmphasis"/>
              </w:rPr>
            </w:pPr>
            <w:r w:rsidRPr="00C61233">
              <w:rPr>
                <w:rStyle w:val="SAPEmphasis"/>
              </w:rPr>
              <w:t xml:space="preserve">Select </w:t>
            </w:r>
            <w:r>
              <w:rPr>
                <w:rStyle w:val="SAPEmphasis"/>
              </w:rPr>
              <w:t>Creation</w:t>
            </w:r>
            <w:r w:rsidRPr="00C61233">
              <w:rPr>
                <w:rStyle w:val="SAPEmphasis"/>
              </w:rPr>
              <w:t xml:space="preserve"> Request</w:t>
            </w:r>
          </w:p>
        </w:tc>
        <w:tc>
          <w:tcPr>
            <w:tcW w:w="5220" w:type="dxa"/>
            <w:hideMark/>
          </w:tcPr>
          <w:p w14:paraId="503B0565" w14:textId="0365B1EA" w:rsidR="00B355BB" w:rsidRDefault="00B355BB" w:rsidP="00B355BB">
            <w:pPr>
              <w:rPr>
                <w:rFonts w:eastAsiaTheme="minorHAnsi"/>
                <w:sz w:val="22"/>
                <w:szCs w:val="22"/>
              </w:rPr>
            </w:pPr>
            <w:r>
              <w:t xml:space="preserve">In the </w:t>
            </w:r>
            <w:r>
              <w:rPr>
                <w:rStyle w:val="SAPScreenElement"/>
              </w:rPr>
              <w:t>Approve Requests</w:t>
            </w:r>
            <w:r>
              <w:t xml:space="preserve"> </w:t>
            </w:r>
            <w:r>
              <w:rPr>
                <w:rFonts w:cs="Arial"/>
                <w:bCs/>
              </w:rPr>
              <w:t>dialog box,</w:t>
            </w:r>
            <w:r>
              <w:t xml:space="preserve"> click on the </w:t>
            </w:r>
            <w:r>
              <w:rPr>
                <w:rStyle w:val="SAPScreenElement"/>
              </w:rPr>
              <w:t xml:space="preserve">Create Position </w:t>
            </w:r>
            <w:r>
              <w:t>link next to</w:t>
            </w:r>
            <w:r w:rsidRPr="009B00DE">
              <w:rPr>
                <w:rStyle w:val="SAPUserEntry"/>
              </w:rPr>
              <w:t xml:space="preserve"> </w:t>
            </w:r>
            <w:r w:rsidRPr="009B00DE">
              <w:rPr>
                <w:rStyle w:val="SAPUserEntry"/>
                <w:color w:val="auto"/>
              </w:rPr>
              <w:t>Name:</w:t>
            </w:r>
            <w:r w:rsidRPr="009B00DE">
              <w:t xml:space="preserve"> </w:t>
            </w:r>
            <w:r w:rsidRPr="009B00DE">
              <w:rPr>
                <w:rStyle w:val="SAPUserEntry"/>
                <w:color w:val="auto"/>
              </w:rPr>
              <w:t xml:space="preserve">&lt;position </w:t>
            </w:r>
            <w:r w:rsidRPr="00B4100B">
              <w:rPr>
                <w:rStyle w:val="SAPUserEntry"/>
                <w:color w:val="auto"/>
              </w:rPr>
              <w:t>title&gt;</w:t>
            </w:r>
            <w:r>
              <w:t>.</w:t>
            </w:r>
          </w:p>
          <w:p w14:paraId="034ACBD0" w14:textId="526E8539" w:rsidR="00B355BB" w:rsidRDefault="00B355BB" w:rsidP="009B00DE">
            <w:pPr>
              <w:pStyle w:val="SAPNoteHeading"/>
              <w:ind w:left="255"/>
            </w:pPr>
            <w:r>
              <w:rPr>
                <w:noProof/>
              </w:rPr>
              <w:drawing>
                <wp:inline distT="0" distB="0" distL="0" distR="0" wp14:anchorId="62AE352E" wp14:editId="503D157F">
                  <wp:extent cx="225425" cy="225425"/>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4B7374AA" w14:textId="2861FBE3" w:rsidR="00D557C1" w:rsidRPr="00C61233" w:rsidRDefault="00D557C1" w:rsidP="009B00DE">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lastRenderedPageBreak/>
              <w:t>Filter</w:t>
            </w:r>
            <w:r>
              <w:rPr>
                <w:rStyle w:val="SAPScreenElement"/>
              </w:rPr>
              <w:t xml:space="preserve"> </w:t>
            </w:r>
            <w:r w:rsidRPr="0064693D">
              <w:t xml:space="preserve"> </w:t>
            </w:r>
            <w:r w:rsidRPr="0064693D">
              <w:rPr>
                <w:noProof/>
              </w:rPr>
              <w:drawing>
                <wp:inline distT="0" distB="0" distL="0" distR="0" wp14:anchorId="2C4E5864" wp14:editId="54A1BEF5">
                  <wp:extent cx="333375" cy="27622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For example, enter </w:t>
            </w:r>
            <w:r w:rsidRPr="00B8209A">
              <w:t>for</w:t>
            </w:r>
            <w:r w:rsidR="00845BE3" w:rsidRPr="009B00DE">
              <w:t xml:space="preserve"> field</w:t>
            </w:r>
            <w:r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9B00DE">
              <w:rPr>
                <w:rFonts w:cs="Arial"/>
                <w:bCs/>
              </w:rPr>
              <w:t>,</w:t>
            </w:r>
            <w:r w:rsidR="00BD05D3" w:rsidRPr="009B00DE">
              <w:rPr>
                <w:b/>
              </w:rPr>
              <w:t xml:space="preserve"> </w:t>
            </w:r>
            <w:r w:rsidR="00BD05D3" w:rsidRPr="009B00DE">
              <w:t>for</w:t>
            </w:r>
            <w:r w:rsidR="00845BE3" w:rsidRPr="009B00DE">
              <w:t xml:space="preserve"> field</w:t>
            </w:r>
            <w:r w:rsidR="00BD05D3" w:rsidRPr="009B00DE">
              <w:t xml:space="preserve"> </w:t>
            </w:r>
            <w:r w:rsidR="00BD05D3" w:rsidRPr="009B00DE">
              <w:rPr>
                <w:rStyle w:val="SAPScreenElement"/>
              </w:rPr>
              <w:t>Object</w:t>
            </w:r>
            <w:r w:rsidR="00BD05D3" w:rsidRPr="009B00DE">
              <w:t xml:space="preserve"> value</w:t>
            </w:r>
            <w:r w:rsidR="00BD05D3" w:rsidRPr="009B00DE">
              <w:rPr>
                <w:rStyle w:val="SAPUserEntry"/>
                <w:b w:val="0"/>
              </w:rPr>
              <w:t xml:space="preserve"> </w:t>
            </w:r>
            <w:r w:rsidR="00BD05D3" w:rsidRPr="009B00DE">
              <w:rPr>
                <w:rStyle w:val="SAPUserEntry"/>
              </w:rPr>
              <w:t>Position</w:t>
            </w:r>
            <w:r w:rsidR="00BD05D3" w:rsidRPr="009B00DE">
              <w:rPr>
                <w:rFonts w:cs="Arial"/>
                <w:bCs/>
              </w:rPr>
              <w:t>,</w:t>
            </w:r>
            <w:r w:rsidR="00BD05D3" w:rsidRPr="00B8209A">
              <w:t xml:space="preserve"> </w:t>
            </w:r>
            <w:r w:rsidRPr="00B8209A">
              <w:t>and in</w:t>
            </w:r>
            <w:r w:rsidR="00845BE3" w:rsidRPr="009B00DE">
              <w:t xml:space="preserve"> field</w:t>
            </w:r>
            <w:r w:rsidRPr="00B8209A">
              <w:t xml:space="preserve"> </w:t>
            </w:r>
            <w:r w:rsidRPr="00B8209A">
              <w:rPr>
                <w:rStyle w:val="SAPScreenElement"/>
              </w:rPr>
              <w:t>Requested By</w:t>
            </w:r>
            <w:r w:rsidRPr="00B8209A">
              <w:t xml:space="preserve"> the name of the line manager who</w:t>
            </w:r>
            <w:r>
              <w:t xml:space="preserve"> requested the position creation. Then choose the </w:t>
            </w:r>
            <w:r w:rsidRPr="0064693D">
              <w:rPr>
                <w:rStyle w:val="SAPScreenElement"/>
              </w:rPr>
              <w:t>Go</w:t>
            </w:r>
            <w:r w:rsidRPr="0064693D">
              <w:t xml:space="preserve"> button</w:t>
            </w:r>
            <w:r>
              <w:t xml:space="preserve">. </w:t>
            </w:r>
            <w:r w:rsidR="00030A03">
              <w:t xml:space="preserve">In case you obtain several results for your search, you have the option to sort the requests, for example based on the date you received them, in order to ensure their timely completion. Select the </w:t>
            </w:r>
            <w:r w:rsidR="00030A03">
              <w:rPr>
                <w:rStyle w:val="SAPScreenElement"/>
              </w:rPr>
              <w:t>Sort</w:t>
            </w:r>
            <w:r w:rsidR="00030A03">
              <w:t xml:space="preserve"> </w:t>
            </w:r>
            <w:r w:rsidR="00030A03">
              <w:rPr>
                <w:noProof/>
              </w:rPr>
              <w:drawing>
                <wp:inline distT="0" distB="0" distL="0" distR="0" wp14:anchorId="18F24BDB" wp14:editId="578F8363">
                  <wp:extent cx="332740" cy="260985"/>
                  <wp:effectExtent l="0" t="0" r="0" b="5715"/>
                  <wp:docPr id="83" name="Picture 83"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030A03">
              <w:t xml:space="preserve"> icon and in the menu, that expands, check the appropriate radio-buttons and choose </w:t>
            </w:r>
            <w:r w:rsidR="00030A03">
              <w:rPr>
                <w:rStyle w:val="SAPScreenElement"/>
              </w:rPr>
              <w:t>Apply.</w:t>
            </w:r>
            <w:r w:rsidR="002B3705">
              <w:t xml:space="preserve"> </w:t>
            </w:r>
            <w:r>
              <w:t xml:space="preserve">In the result list, </w:t>
            </w:r>
            <w:r w:rsidRPr="00191D0F">
              <w:t xml:space="preserve">click on the appropriate </w:t>
            </w:r>
            <w:r w:rsidRPr="00191D0F">
              <w:rPr>
                <w:rStyle w:val="SAPScreenElement"/>
              </w:rPr>
              <w:t xml:space="preserve">Create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5310" w:type="dxa"/>
            <w:hideMark/>
          </w:tcPr>
          <w:p w14:paraId="274F7D71" w14:textId="46389CA4" w:rsidR="00AD3081" w:rsidRPr="00C61233" w:rsidRDefault="00AD3081" w:rsidP="00AD3081">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sidR="00062F20">
              <w:rPr>
                <w:rStyle w:val="SAPScreenElement"/>
              </w:rPr>
              <w:t>&gt; Workflow Details</w:t>
            </w:r>
            <w:r w:rsidR="00062F20" w:rsidRPr="00C61233">
              <w:rPr>
                <w:rFonts w:cs="Arial"/>
                <w:bCs/>
              </w:rPr>
              <w:t xml:space="preserve"> </w:t>
            </w:r>
            <w:r w:rsidRPr="00C61233">
              <w:rPr>
                <w:rFonts w:cs="Arial"/>
                <w:bCs/>
              </w:rPr>
              <w:t xml:space="preserve">screen is displayed containing details to the </w:t>
            </w:r>
            <w:r w:rsidR="003C419D">
              <w:rPr>
                <w:rFonts w:cs="Arial"/>
                <w:bCs/>
              </w:rPr>
              <w:t xml:space="preserve">creation </w:t>
            </w:r>
            <w:r w:rsidRPr="00C61233">
              <w:rPr>
                <w:rFonts w:cs="Arial"/>
                <w:bCs/>
              </w:rPr>
              <w:t>request. The screen is divided in several sections:</w:t>
            </w:r>
          </w:p>
          <w:p w14:paraId="2F8C302B" w14:textId="77777777" w:rsidR="00AD3081" w:rsidRPr="00C61233" w:rsidRDefault="00AD3081" w:rsidP="00AD3081">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3020AC7A" w14:textId="77777777" w:rsidR="00AD3081" w:rsidRPr="00C61233" w:rsidRDefault="00AD3081" w:rsidP="00AD3081">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that should be created</w:t>
            </w:r>
            <w:r w:rsidRPr="00C61233">
              <w:rPr>
                <w:rFonts w:cs="Arial"/>
                <w:bCs/>
              </w:rPr>
              <w:t>.</w:t>
            </w:r>
          </w:p>
          <w:p w14:paraId="70858967" w14:textId="77777777" w:rsidR="00AD3081" w:rsidRPr="00C61233" w:rsidRDefault="00AD3081" w:rsidP="00AD3081">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 xml:space="preserve">section, you can post your remarks to the </w:t>
            </w:r>
            <w:r>
              <w:rPr>
                <w:rFonts w:cs="Arial"/>
                <w:bCs/>
              </w:rPr>
              <w:t>creation</w:t>
            </w:r>
            <w:r w:rsidRPr="00C61233">
              <w:rPr>
                <w:rFonts w:cs="Arial"/>
                <w:bCs/>
              </w:rPr>
              <w:t xml:space="preserve"> request.</w:t>
            </w:r>
          </w:p>
          <w:p w14:paraId="4DF52064" w14:textId="7AB5BB00" w:rsidR="00AD3081" w:rsidRPr="00C61233" w:rsidRDefault="00AD3081" w:rsidP="00AD3081">
            <w:pPr>
              <w:numPr>
                <w:ilvl w:val="0"/>
                <w:numId w:val="56"/>
              </w:numPr>
              <w:spacing w:before="0" w:after="0" w:line="240" w:lineRule="auto"/>
              <w:ind w:left="176" w:hanging="176"/>
            </w:pPr>
            <w:r w:rsidRPr="00C61233">
              <w:rPr>
                <w:rFonts w:cs="Arial"/>
                <w:bCs/>
              </w:rPr>
              <w:lastRenderedPageBreak/>
              <w:t xml:space="preserve">On the right part of the screen a short profile of the </w:t>
            </w:r>
            <w:r>
              <w:rPr>
                <w:rFonts w:cs="Arial"/>
                <w:bCs/>
              </w:rPr>
              <w:t>line manager who requests the position creation</w:t>
            </w:r>
            <w:r w:rsidRPr="00C61233">
              <w:rPr>
                <w:rFonts w:cs="Arial"/>
                <w:bCs/>
              </w:rPr>
              <w:t xml:space="preserve"> is given, as well as administrative details to the </w:t>
            </w:r>
            <w:r w:rsidR="00754BBA">
              <w:rPr>
                <w:rFonts w:cs="Arial"/>
                <w:bCs/>
              </w:rPr>
              <w:t>workflow activities until now.</w:t>
            </w:r>
          </w:p>
        </w:tc>
        <w:tc>
          <w:tcPr>
            <w:tcW w:w="1263" w:type="dxa"/>
          </w:tcPr>
          <w:p w14:paraId="4FE86C6D" w14:textId="77777777" w:rsidR="00AD3081" w:rsidRPr="00C61233" w:rsidRDefault="00AD3081" w:rsidP="00AD3081">
            <w:pPr>
              <w:rPr>
                <w:rFonts w:cs="Arial"/>
                <w:bCs/>
              </w:rPr>
            </w:pPr>
          </w:p>
        </w:tc>
      </w:tr>
      <w:tr w:rsidR="00754BBA" w:rsidRPr="00C61233" w14:paraId="7F0353ED" w14:textId="77777777" w:rsidTr="00B4100B">
        <w:trPr>
          <w:trHeight w:val="357"/>
        </w:trPr>
        <w:tc>
          <w:tcPr>
            <w:tcW w:w="851" w:type="dxa"/>
            <w:hideMark/>
          </w:tcPr>
          <w:p w14:paraId="33EA4DDA" w14:textId="6084E485" w:rsidR="00754BBA" w:rsidRPr="00C61233" w:rsidRDefault="00B355BB" w:rsidP="00754BBA">
            <w:r>
              <w:t>4</w:t>
            </w:r>
          </w:p>
        </w:tc>
        <w:tc>
          <w:tcPr>
            <w:tcW w:w="1641" w:type="dxa"/>
            <w:hideMark/>
          </w:tcPr>
          <w:p w14:paraId="3EB96815" w14:textId="77777777" w:rsidR="00754BBA" w:rsidRPr="00C61233" w:rsidRDefault="00754BBA" w:rsidP="00754BBA">
            <w:pPr>
              <w:rPr>
                <w:rStyle w:val="SAPEmphasis"/>
              </w:rPr>
            </w:pPr>
            <w:r w:rsidRPr="00C61233">
              <w:rPr>
                <w:rStyle w:val="SAPEmphasis"/>
              </w:rPr>
              <w:t xml:space="preserve">Review </w:t>
            </w:r>
            <w:r>
              <w:rPr>
                <w:rStyle w:val="SAPEmphasis"/>
              </w:rPr>
              <w:t>Position Details</w:t>
            </w:r>
          </w:p>
        </w:tc>
        <w:tc>
          <w:tcPr>
            <w:tcW w:w="5220" w:type="dxa"/>
            <w:hideMark/>
          </w:tcPr>
          <w:p w14:paraId="69DAB6D5" w14:textId="3CCF2365" w:rsidR="00754BBA" w:rsidRPr="00C61233" w:rsidRDefault="00754BBA" w:rsidP="00754BBA">
            <w:pPr>
              <w:pStyle w:val="List"/>
              <w:ind w:left="0" w:firstLine="0"/>
            </w:pPr>
            <w:r>
              <w:t xml:space="preserve">Check </w:t>
            </w:r>
            <w:r w:rsidRPr="00C61233">
              <w:t xml:space="preserve">in the </w:t>
            </w:r>
            <w:r>
              <w:rPr>
                <w:rStyle w:val="SAPScreenElement"/>
              </w:rPr>
              <w:t>Position</w:t>
            </w:r>
            <w:r w:rsidRPr="00C61233">
              <w:t xml:space="preserve"> section</w:t>
            </w:r>
            <w:r>
              <w:t xml:space="preserve"> if the attributes of the position are complete and correct</w:t>
            </w:r>
            <w:r w:rsidRPr="00C61233">
              <w:t>.</w:t>
            </w:r>
          </w:p>
        </w:tc>
        <w:tc>
          <w:tcPr>
            <w:tcW w:w="5310" w:type="dxa"/>
          </w:tcPr>
          <w:p w14:paraId="06A4F4FB" w14:textId="1B361636" w:rsidR="00754BBA" w:rsidRPr="00C61233" w:rsidRDefault="00754BBA">
            <w:pPr>
              <w:rPr>
                <w:rFonts w:cs="Arial"/>
                <w:bCs/>
              </w:rPr>
            </w:pPr>
            <w:r w:rsidRPr="00C61233">
              <w:rPr>
                <w:rFonts w:cs="Arial"/>
                <w:bCs/>
              </w:rPr>
              <w:t xml:space="preserve">The </w:t>
            </w:r>
            <w:r>
              <w:rPr>
                <w:rFonts w:cs="Arial"/>
                <w:bCs/>
              </w:rPr>
              <w:t>attributes of</w:t>
            </w:r>
            <w:r w:rsidRPr="00C61233">
              <w:rPr>
                <w:rFonts w:cs="Arial"/>
                <w:bCs/>
              </w:rPr>
              <w:t xml:space="preserve"> the </w:t>
            </w:r>
            <w:r>
              <w:rPr>
                <w:rFonts w:cs="Arial"/>
                <w:bCs/>
              </w:rPr>
              <w:t>new position</w:t>
            </w:r>
            <w:r w:rsidRPr="00C61233">
              <w:rPr>
                <w:rFonts w:cs="Arial"/>
                <w:bCs/>
              </w:rPr>
              <w:t xml:space="preserve"> ha</w:t>
            </w:r>
            <w:r>
              <w:rPr>
                <w:rFonts w:cs="Arial"/>
                <w:bCs/>
              </w:rPr>
              <w:t>ve</w:t>
            </w:r>
            <w:r w:rsidRPr="00C61233">
              <w:rPr>
                <w:rFonts w:cs="Arial"/>
                <w:bCs/>
              </w:rPr>
              <w:t xml:space="preserve"> been reviewed</w:t>
            </w:r>
            <w:r w:rsidR="00AB71D2">
              <w:rPr>
                <w:rFonts w:cs="Arial"/>
                <w:bCs/>
              </w:rPr>
              <w:t>; these are</w:t>
            </w:r>
            <w:r w:rsidR="00AB71D2">
              <w:t xml:space="preserve"> incomplete and/or incorrect.</w:t>
            </w:r>
          </w:p>
        </w:tc>
        <w:tc>
          <w:tcPr>
            <w:tcW w:w="1263" w:type="dxa"/>
          </w:tcPr>
          <w:p w14:paraId="0156EE5F" w14:textId="77777777" w:rsidR="00754BBA" w:rsidRPr="00C61233" w:rsidRDefault="00754BBA" w:rsidP="00754BBA">
            <w:pPr>
              <w:rPr>
                <w:rFonts w:cs="Arial"/>
                <w:bCs/>
              </w:rPr>
            </w:pPr>
          </w:p>
        </w:tc>
      </w:tr>
      <w:tr w:rsidR="00AD3081" w:rsidRPr="00C61233" w14:paraId="13500EED" w14:textId="77777777" w:rsidTr="00B4100B">
        <w:trPr>
          <w:trHeight w:val="357"/>
        </w:trPr>
        <w:tc>
          <w:tcPr>
            <w:tcW w:w="851" w:type="dxa"/>
            <w:hideMark/>
          </w:tcPr>
          <w:p w14:paraId="3DB7ABC0" w14:textId="653FB4A8" w:rsidR="00AD3081" w:rsidRPr="00C61233" w:rsidRDefault="00B355BB" w:rsidP="00AD3081">
            <w:r>
              <w:t>5</w:t>
            </w:r>
          </w:p>
        </w:tc>
        <w:tc>
          <w:tcPr>
            <w:tcW w:w="1641" w:type="dxa"/>
            <w:hideMark/>
          </w:tcPr>
          <w:p w14:paraId="4A44C57B" w14:textId="7EB03A68" w:rsidR="00AD3081" w:rsidRPr="00C61233" w:rsidRDefault="00754BBA" w:rsidP="00AD3081">
            <w:pPr>
              <w:rPr>
                <w:rStyle w:val="SAPEmphasis"/>
              </w:rPr>
            </w:pPr>
            <w:r>
              <w:rPr>
                <w:rStyle w:val="SAPEmphasis"/>
              </w:rPr>
              <w:t xml:space="preserve">Send </w:t>
            </w:r>
            <w:r w:rsidR="00495B15">
              <w:rPr>
                <w:rStyle w:val="SAPEmphasis"/>
              </w:rPr>
              <w:t>Request Back</w:t>
            </w:r>
          </w:p>
        </w:tc>
        <w:tc>
          <w:tcPr>
            <w:tcW w:w="5220" w:type="dxa"/>
            <w:hideMark/>
          </w:tcPr>
          <w:p w14:paraId="4B58ECA1" w14:textId="41BCDC46" w:rsidR="00AD3081" w:rsidRPr="00C61233" w:rsidRDefault="00754BBA" w:rsidP="00495B15">
            <w:r>
              <w:t xml:space="preserve">In case information is missing or is incorrect, </w:t>
            </w:r>
            <w:r w:rsidR="00495B15">
              <w:t xml:space="preserve">send the form back to the requesting line manager. </w:t>
            </w:r>
            <w:r w:rsidR="00AD3081">
              <w:t>Enter a</w:t>
            </w:r>
            <w:r w:rsidR="00495B15">
              <w:t>n</w:t>
            </w:r>
            <w:r w:rsidR="00AD3081">
              <w:t xml:space="preserve"> </w:t>
            </w:r>
            <w:r w:rsidR="00495B15">
              <w:t xml:space="preserve">explaining </w:t>
            </w:r>
            <w:r w:rsidR="00AD3081">
              <w:t>comment</w:t>
            </w:r>
            <w:r w:rsidR="00495B15">
              <w:t>, e.g. specify which data is missing,</w:t>
            </w:r>
            <w:r w:rsidR="00AD3081">
              <w:t xml:space="preserve"> and c</w:t>
            </w:r>
            <w:r w:rsidR="00AD3081" w:rsidRPr="00C61233">
              <w:t xml:space="preserve">hoose the </w:t>
            </w:r>
            <w:r w:rsidR="00AD3081">
              <w:rPr>
                <w:rStyle w:val="SAPScreenElement"/>
              </w:rPr>
              <w:t>Send Back</w:t>
            </w:r>
            <w:r w:rsidR="00AD3081" w:rsidRPr="00C61233">
              <w:rPr>
                <w:i/>
                <w:lang w:eastAsia="zh-CN"/>
              </w:rPr>
              <w:t xml:space="preserve"> </w:t>
            </w:r>
            <w:r w:rsidR="00AD3081" w:rsidRPr="00C61233">
              <w:rPr>
                <w:lang w:eastAsia="zh-CN"/>
              </w:rPr>
              <w:t>button</w:t>
            </w:r>
            <w:r w:rsidR="00AD3081" w:rsidRPr="00C61233">
              <w:t xml:space="preserve">. </w:t>
            </w:r>
          </w:p>
        </w:tc>
        <w:tc>
          <w:tcPr>
            <w:tcW w:w="5310" w:type="dxa"/>
            <w:hideMark/>
          </w:tcPr>
          <w:p w14:paraId="2D7ABA60" w14:textId="77777777" w:rsidR="00AD3081" w:rsidRPr="00C61233" w:rsidRDefault="00AD3081" w:rsidP="00AD3081">
            <w:pPr>
              <w:rPr>
                <w:rFonts w:cs="Arial"/>
                <w:bCs/>
              </w:rPr>
            </w:pPr>
            <w:r>
              <w:rPr>
                <w:rFonts w:cs="Arial"/>
                <w:bCs/>
              </w:rPr>
              <w:t xml:space="preserve">The </w:t>
            </w:r>
            <w:r w:rsidRPr="0080657D">
              <w:rPr>
                <w:rStyle w:val="SAPScreenElement"/>
              </w:rPr>
              <w:t>Send Back Request</w:t>
            </w:r>
            <w:r>
              <w:rPr>
                <w:rFonts w:cs="Arial"/>
                <w:bCs/>
              </w:rPr>
              <w:t xml:space="preserve"> dialog box is displayed, informing you that the request will be sent back to the request initiator (line manager in this case) and he or she will be notified.</w:t>
            </w:r>
          </w:p>
        </w:tc>
        <w:tc>
          <w:tcPr>
            <w:tcW w:w="1263" w:type="dxa"/>
          </w:tcPr>
          <w:p w14:paraId="584CBF34" w14:textId="77777777" w:rsidR="00AD3081" w:rsidRPr="00C61233" w:rsidRDefault="00AD3081" w:rsidP="00AD3081">
            <w:pPr>
              <w:rPr>
                <w:rFonts w:cs="Arial"/>
                <w:bCs/>
              </w:rPr>
            </w:pPr>
          </w:p>
        </w:tc>
      </w:tr>
      <w:tr w:rsidR="00AD3081" w:rsidRPr="00C61233" w14:paraId="2CF011AF" w14:textId="77777777" w:rsidTr="00B4100B">
        <w:trPr>
          <w:trHeight w:val="357"/>
        </w:trPr>
        <w:tc>
          <w:tcPr>
            <w:tcW w:w="851" w:type="dxa"/>
          </w:tcPr>
          <w:p w14:paraId="01595632" w14:textId="580271EA" w:rsidR="00AD3081" w:rsidRPr="00C61233" w:rsidRDefault="00B355BB" w:rsidP="00AD3081">
            <w:r>
              <w:t>6</w:t>
            </w:r>
          </w:p>
        </w:tc>
        <w:tc>
          <w:tcPr>
            <w:tcW w:w="1641" w:type="dxa"/>
          </w:tcPr>
          <w:p w14:paraId="5B4C6333" w14:textId="77777777" w:rsidR="00AD3081" w:rsidRDefault="00AD3081" w:rsidP="00AD3081">
            <w:pPr>
              <w:rPr>
                <w:rStyle w:val="SAPEmphasis"/>
              </w:rPr>
            </w:pPr>
            <w:r>
              <w:rPr>
                <w:rStyle w:val="SAPEmphasis"/>
              </w:rPr>
              <w:t>Confirm your Choice</w:t>
            </w:r>
          </w:p>
        </w:tc>
        <w:tc>
          <w:tcPr>
            <w:tcW w:w="5220" w:type="dxa"/>
          </w:tcPr>
          <w:p w14:paraId="1C868DB9" w14:textId="77777777" w:rsidR="00AD3081" w:rsidRDefault="00AD3081" w:rsidP="00AD3081">
            <w:r>
              <w:t>C</w:t>
            </w:r>
            <w:r w:rsidRPr="00C61233">
              <w:t>hoose</w:t>
            </w:r>
            <w:r>
              <w:t xml:space="preserve"> again</w:t>
            </w:r>
            <w:r w:rsidRPr="00C61233">
              <w:t xml:space="preserve"> the </w:t>
            </w:r>
            <w:r>
              <w:rPr>
                <w:rStyle w:val="SAPScreenElement"/>
              </w:rPr>
              <w:t>Send Back</w:t>
            </w:r>
            <w:r w:rsidRPr="00C61233">
              <w:rPr>
                <w:i/>
                <w:lang w:eastAsia="zh-CN"/>
              </w:rPr>
              <w:t xml:space="preserve"> </w:t>
            </w:r>
            <w:r w:rsidRPr="00C61233">
              <w:rPr>
                <w:lang w:eastAsia="zh-CN"/>
              </w:rPr>
              <w:t>button</w:t>
            </w:r>
            <w:r>
              <w:rPr>
                <w:lang w:eastAsia="zh-CN"/>
              </w:rPr>
              <w:t>.</w:t>
            </w:r>
          </w:p>
        </w:tc>
        <w:tc>
          <w:tcPr>
            <w:tcW w:w="5310" w:type="dxa"/>
          </w:tcPr>
          <w:p w14:paraId="215C7F46" w14:textId="322018E3" w:rsidR="00AD3081" w:rsidRDefault="00AD3081" w:rsidP="00AD3081">
            <w:pPr>
              <w:rPr>
                <w:lang w:eastAsia="zh-CN"/>
              </w:rPr>
            </w:pPr>
            <w:r w:rsidRPr="00C61233">
              <w:t xml:space="preserve">The system generates a </w:t>
            </w:r>
            <w:r>
              <w:t xml:space="preserve">success </w:t>
            </w:r>
            <w:r w:rsidRPr="00C61233">
              <w:t xml:space="preserve">message </w:t>
            </w:r>
            <w:r>
              <w:t>and</w:t>
            </w:r>
            <w:r w:rsidRPr="00C61233">
              <w:t xml:space="preserve"> </w:t>
            </w:r>
            <w:r>
              <w:t>y</w:t>
            </w:r>
            <w:r w:rsidRPr="00C61233">
              <w:rPr>
                <w:lang w:eastAsia="zh-CN"/>
              </w:rPr>
              <w:t xml:space="preserve">ou are directed back to your </w:t>
            </w:r>
            <w:r w:rsidRPr="00C61233">
              <w:rPr>
                <w:rStyle w:val="SAPScreenElement"/>
              </w:rPr>
              <w:t xml:space="preserve">Home </w:t>
            </w:r>
            <w:r w:rsidRPr="00C61233">
              <w:rPr>
                <w:lang w:eastAsia="zh-CN"/>
              </w:rPr>
              <w:t>page.</w:t>
            </w:r>
            <w:r w:rsidR="00495B15">
              <w:rPr>
                <w:lang w:eastAsia="zh-CN"/>
              </w:rPr>
              <w:t xml:space="preserve"> The workflow has been sent back to the requesting line manager</w:t>
            </w:r>
            <w:r w:rsidR="001C11D4">
              <w:rPr>
                <w:lang w:eastAsia="zh-CN"/>
              </w:rPr>
              <w:t xml:space="preserve"> for updating it</w:t>
            </w:r>
            <w:r w:rsidR="00495B15">
              <w:rPr>
                <w:lang w:eastAsia="zh-CN"/>
              </w:rPr>
              <w:t>.</w:t>
            </w:r>
          </w:p>
          <w:p w14:paraId="2E9E4628" w14:textId="77777777" w:rsidR="00B355BB" w:rsidRPr="00C61233" w:rsidRDefault="00B355BB" w:rsidP="009B00DE">
            <w:pPr>
              <w:pStyle w:val="SAPNoteHeading"/>
              <w:ind w:left="255"/>
            </w:pPr>
            <w:r w:rsidRPr="00C61233">
              <w:rPr>
                <w:noProof/>
              </w:rPr>
              <w:drawing>
                <wp:inline distT="0" distB="0" distL="0" distR="0" wp14:anchorId="6994EC17" wp14:editId="11320FEA">
                  <wp:extent cx="228600" cy="228600"/>
                  <wp:effectExtent l="0" t="0" r="0" b="0"/>
                  <wp:docPr id="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08F63D28" w14:textId="5C1B957A" w:rsidR="00B355BB" w:rsidRDefault="00B355BB" w:rsidP="009B00DE">
            <w:pPr>
              <w:ind w:left="255"/>
              <w:rPr>
                <w:lang w:eastAsia="zh-CN"/>
              </w:rPr>
            </w:pPr>
            <w:r w:rsidRPr="006B0170">
              <w:t>In case you have sent the request back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A3520E">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771852E3" w14:textId="77777777" w:rsidR="00B355BB" w:rsidRDefault="00B355BB" w:rsidP="00AD3081">
            <w:pPr>
              <w:rPr>
                <w:lang w:eastAsia="zh-CN"/>
              </w:rPr>
            </w:pPr>
          </w:p>
          <w:p w14:paraId="70F7AA40" w14:textId="40525FB2" w:rsidR="001C11D4" w:rsidRPr="00C61233" w:rsidRDefault="001C11D4">
            <w:r w:rsidRPr="00E66D37">
              <w:rPr>
                <w:rFonts w:cs="Arial"/>
                <w:bCs/>
                <w:lang w:eastAsia="zh-CN"/>
              </w:rPr>
              <w:t>Continue with process step</w:t>
            </w:r>
            <w:r w:rsidR="00F232F4" w:rsidRPr="00E66D37">
              <w:rPr>
                <w:rFonts w:cs="Arial"/>
                <w:bCs/>
                <w:lang w:eastAsia="zh-CN"/>
              </w:rPr>
              <w:t xml:space="preserve">s </w:t>
            </w:r>
            <w:r w:rsidR="00F232F4" w:rsidRPr="002B30E9">
              <w:rPr>
                <w:rStyle w:val="SAPTextReference"/>
              </w:rPr>
              <w:t>4.2.5.2.1 Receiving Additional Information Request</w:t>
            </w:r>
            <w:r w:rsidR="00F232F4" w:rsidRPr="00E66D37">
              <w:rPr>
                <w:rFonts w:cs="Arial"/>
                <w:bCs/>
                <w:lang w:eastAsia="zh-CN"/>
              </w:rPr>
              <w:t xml:space="preserve"> and</w:t>
            </w:r>
            <w:r w:rsidRPr="00E66D37">
              <w:rPr>
                <w:rFonts w:cs="Arial"/>
                <w:bCs/>
                <w:lang w:eastAsia="zh-CN"/>
              </w:rPr>
              <w:t xml:space="preserve"> </w:t>
            </w:r>
            <w:r w:rsidRPr="002B30E9">
              <w:rPr>
                <w:rStyle w:val="SAPTextReference"/>
              </w:rPr>
              <w:t>4.2.</w:t>
            </w:r>
            <w:r w:rsidR="00210FCF" w:rsidRPr="002B30E9">
              <w:rPr>
                <w:rStyle w:val="SAPTextReference"/>
              </w:rPr>
              <w:t>5.3</w:t>
            </w:r>
            <w:r w:rsidRPr="002B30E9">
              <w:rPr>
                <w:rStyle w:val="SAPTextReference"/>
              </w:rPr>
              <w:t xml:space="preserve"> Updating Position Creation Request</w:t>
            </w:r>
            <w:r w:rsidRPr="00E66D37">
              <w:rPr>
                <w:rFonts w:cs="Arial"/>
                <w:bCs/>
                <w:lang w:eastAsia="zh-CN"/>
              </w:rPr>
              <w:t xml:space="preserve">. Afterwards, the </w:t>
            </w:r>
            <w:r w:rsidR="002A666E" w:rsidRPr="00E66D37">
              <w:rPr>
                <w:rStyle w:val="SAPScreenElement"/>
                <w:color w:val="auto"/>
              </w:rPr>
              <w:t>H</w:t>
            </w:r>
            <w:r w:rsidRPr="00E66D37">
              <w:rPr>
                <w:rStyle w:val="SAPScreenElement"/>
                <w:color w:val="auto"/>
              </w:rPr>
              <w:t xml:space="preserve">eadcount </w:t>
            </w:r>
            <w:r w:rsidR="002A666E" w:rsidRPr="00E66D37">
              <w:rPr>
                <w:rStyle w:val="SAPScreenElement"/>
                <w:color w:val="auto"/>
              </w:rPr>
              <w:t>A</w:t>
            </w:r>
            <w:r w:rsidRPr="00E66D37">
              <w:rPr>
                <w:rStyle w:val="SAPScreenElement"/>
                <w:color w:val="auto"/>
              </w:rPr>
              <w:t>pprover</w:t>
            </w:r>
            <w:r w:rsidRPr="00E66D37">
              <w:rPr>
                <w:rFonts w:cs="Arial"/>
                <w:bCs/>
                <w:lang w:eastAsia="zh-CN"/>
              </w:rPr>
              <w:t xml:space="preserve"> and </w:t>
            </w:r>
            <w:r w:rsidR="002A666E" w:rsidRPr="00E66D37">
              <w:rPr>
                <w:rStyle w:val="SAPScreenElement"/>
                <w:color w:val="auto"/>
              </w:rPr>
              <w:t>HR Administrator</w:t>
            </w:r>
            <w:r w:rsidR="002A666E" w:rsidRPr="00E66D37">
              <w:t xml:space="preserve"> </w:t>
            </w:r>
            <w:r w:rsidR="008E006B" w:rsidRPr="00E66D37">
              <w:t xml:space="preserve">dynamic </w:t>
            </w:r>
            <w:r w:rsidR="002A666E" w:rsidRPr="00E66D37">
              <w:t xml:space="preserve">groups </w:t>
            </w:r>
            <w:r w:rsidRPr="00E66D37">
              <w:rPr>
                <w:rFonts w:cs="Arial"/>
                <w:bCs/>
                <w:lang w:eastAsia="zh-CN"/>
              </w:rPr>
              <w:t>need to process the request again.</w:t>
            </w:r>
          </w:p>
        </w:tc>
        <w:tc>
          <w:tcPr>
            <w:tcW w:w="1263" w:type="dxa"/>
          </w:tcPr>
          <w:p w14:paraId="684B545B" w14:textId="77777777" w:rsidR="00AD3081" w:rsidRPr="00C61233" w:rsidRDefault="00AD3081" w:rsidP="00AD3081">
            <w:pPr>
              <w:rPr>
                <w:rFonts w:cs="Arial"/>
                <w:bCs/>
              </w:rPr>
            </w:pPr>
          </w:p>
        </w:tc>
      </w:tr>
    </w:tbl>
    <w:p w14:paraId="06D3C68E" w14:textId="08982B5F" w:rsidR="00F232F4" w:rsidRDefault="00F232F4" w:rsidP="00F232F4">
      <w:pPr>
        <w:pStyle w:val="Heading5"/>
      </w:pPr>
      <w:bookmarkStart w:id="538" w:name="_Toc507750675"/>
      <w:r>
        <w:t>Option 2 (continued): Receiving Additional Information Request</w:t>
      </w:r>
      <w:bookmarkEnd w:id="538"/>
    </w:p>
    <w:p w14:paraId="0574E924" w14:textId="77777777" w:rsidR="00F232F4" w:rsidRPr="00121F36" w:rsidRDefault="00F232F4" w:rsidP="00F232F4">
      <w:pPr>
        <w:pStyle w:val="SAPKeyblockTitle"/>
        <w:rPr>
          <w:b/>
          <w:u w:val="single"/>
        </w:rPr>
      </w:pPr>
      <w:r w:rsidRPr="00121F36">
        <w:t>Purpose</w:t>
      </w:r>
    </w:p>
    <w:p w14:paraId="7120BC5A" w14:textId="2DD7F153" w:rsidR="00F232F4" w:rsidRDefault="00F232F4" w:rsidP="00F232F4">
      <w:pPr>
        <w:rPr>
          <w:b/>
          <w:u w:val="single"/>
        </w:rPr>
      </w:pPr>
      <w:r>
        <w:t xml:space="preserve">In case details in the position creation request are missing or are incorrect, the Line Manager </w:t>
      </w:r>
      <w:r w:rsidRPr="001A7854">
        <w:t>receive</w:t>
      </w:r>
      <w:r>
        <w:t>s an automatic e-mail from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with the request</w:t>
      </w:r>
      <w:r w:rsidRPr="001A7854">
        <w:t xml:space="preserve"> </w:t>
      </w:r>
      <w:r>
        <w:t xml:space="preserve">to provide this information. </w:t>
      </w:r>
    </w:p>
    <w:p w14:paraId="0FE6C455" w14:textId="77777777" w:rsidR="00F232F4" w:rsidRDefault="00F232F4" w:rsidP="00F232F4">
      <w:r w:rsidRPr="00C61233">
        <w:t>This is an automated step, and no manual execution is required.</w:t>
      </w:r>
    </w:p>
    <w:p w14:paraId="4D1E0720" w14:textId="73632807" w:rsidR="00AD3081" w:rsidRPr="00C61233" w:rsidRDefault="00794B2D" w:rsidP="003F5ECA">
      <w:pPr>
        <w:pStyle w:val="Heading4"/>
      </w:pPr>
      <w:bookmarkStart w:id="539" w:name="_Toc461897983"/>
      <w:bookmarkStart w:id="540" w:name="_Toc462201774"/>
      <w:bookmarkStart w:id="541" w:name="_Toc462201903"/>
      <w:bookmarkStart w:id="542" w:name="_Toc462324002"/>
      <w:bookmarkStart w:id="543" w:name="_Toc462811863"/>
      <w:bookmarkStart w:id="544" w:name="_Toc507750676"/>
      <w:bookmarkEnd w:id="539"/>
      <w:bookmarkEnd w:id="540"/>
      <w:bookmarkEnd w:id="541"/>
      <w:bookmarkEnd w:id="542"/>
      <w:bookmarkEnd w:id="543"/>
      <w:r>
        <w:t>Opti</w:t>
      </w:r>
      <w:r w:rsidR="003F5ECA">
        <w:t>o</w:t>
      </w:r>
      <w:r>
        <w:t xml:space="preserve">n 2 (continued): </w:t>
      </w:r>
      <w:r w:rsidR="00495B15">
        <w:t>Updating</w:t>
      </w:r>
      <w:r w:rsidR="00AD3081" w:rsidRPr="00C61233">
        <w:t xml:space="preserve"> </w:t>
      </w:r>
      <w:r w:rsidR="00AD3081">
        <w:t>Position Creation</w:t>
      </w:r>
      <w:r w:rsidR="00AD3081" w:rsidRPr="00C61233">
        <w:t xml:space="preserve"> </w:t>
      </w:r>
      <w:r w:rsidR="00AD3081">
        <w:t>Request</w:t>
      </w:r>
      <w:bookmarkEnd w:id="544"/>
    </w:p>
    <w:p w14:paraId="14043CFB" w14:textId="77777777" w:rsidR="00AD3081" w:rsidRPr="00C61233" w:rsidRDefault="00AD3081" w:rsidP="00AD3081">
      <w:pPr>
        <w:pStyle w:val="SAPKeyblockTitle"/>
      </w:pPr>
      <w:r w:rsidRPr="00C61233">
        <w:t>Test Administration</w:t>
      </w:r>
    </w:p>
    <w:p w14:paraId="01A4214F" w14:textId="77777777" w:rsidR="00AD3081" w:rsidRPr="00C61233" w:rsidRDefault="00AD3081" w:rsidP="00AD3081">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D3081" w:rsidRPr="00C61233" w14:paraId="536551A1"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109E890D" w14:textId="77777777" w:rsidR="00AD3081" w:rsidRPr="00C61233" w:rsidRDefault="00AD3081" w:rsidP="00AD308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CFC77CA" w14:textId="77777777" w:rsidR="00AD3081" w:rsidRPr="00C61233" w:rsidRDefault="00AD3081" w:rsidP="00AD308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6C8C4AF9" w14:textId="77777777" w:rsidR="00AD3081" w:rsidRPr="00C61233" w:rsidRDefault="00AD3081" w:rsidP="00AD308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D2518B2" w14:textId="77777777" w:rsidR="00AD3081" w:rsidRPr="00C61233" w:rsidRDefault="00AD3081" w:rsidP="00AD308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3314BFD" w14:textId="77777777" w:rsidR="00AD3081" w:rsidRPr="00C61233" w:rsidRDefault="00AD3081" w:rsidP="00AD308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53D1542" w14:textId="50BFD214" w:rsidR="00AD3081" w:rsidRPr="00C61233" w:rsidRDefault="0086714C" w:rsidP="00AD3081">
            <w:r>
              <w:t>&lt;date&gt;</w:t>
            </w:r>
          </w:p>
        </w:tc>
      </w:tr>
      <w:tr w:rsidR="00AD3081" w:rsidRPr="00C61233" w14:paraId="57073A12"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70F9605B" w14:textId="77777777" w:rsidR="00AD3081" w:rsidRPr="00C61233" w:rsidRDefault="00AD3081" w:rsidP="00AD308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9F27F37" w14:textId="77777777" w:rsidR="00AD3081" w:rsidRPr="00C61233" w:rsidRDefault="00AD3081" w:rsidP="00AD3081">
            <w:r>
              <w:t>Line Manager</w:t>
            </w:r>
          </w:p>
        </w:tc>
      </w:tr>
      <w:tr w:rsidR="00AD3081" w:rsidRPr="00C61233" w14:paraId="36FD045B"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4B4B9D41" w14:textId="77777777" w:rsidR="00AD3081" w:rsidRPr="00C61233" w:rsidRDefault="00AD3081" w:rsidP="00AD3081">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EDCA2DA" w14:textId="77777777" w:rsidR="00AD3081" w:rsidRPr="00C61233" w:rsidRDefault="00AD3081" w:rsidP="00AD3081">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1604FAC" w14:textId="77777777" w:rsidR="00AD3081" w:rsidRPr="00C61233" w:rsidRDefault="00AD3081" w:rsidP="00AD3081">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6DD6874" w14:textId="4A5B4170" w:rsidR="00AD3081" w:rsidRPr="00C61233" w:rsidRDefault="00EB3674" w:rsidP="00AD3081">
            <w:r>
              <w:t>&lt;duration&gt;</w:t>
            </w:r>
          </w:p>
        </w:tc>
      </w:tr>
    </w:tbl>
    <w:p w14:paraId="239CE536" w14:textId="77777777" w:rsidR="00AD3081" w:rsidRPr="00C61233" w:rsidRDefault="00AD3081" w:rsidP="00AD3081">
      <w:pPr>
        <w:pStyle w:val="SAPKeyblockTitle"/>
      </w:pPr>
      <w:r w:rsidRPr="00C61233">
        <w:t>Purpose</w:t>
      </w:r>
    </w:p>
    <w:p w14:paraId="5E9AA9D2" w14:textId="00BE33A8" w:rsidR="00ED5B58" w:rsidRPr="00C61233" w:rsidRDefault="00ED5B58" w:rsidP="00AD3081">
      <w:r>
        <w:t xml:space="preserve">In case the </w:t>
      </w:r>
      <w:r w:rsidR="002A666E">
        <w:t xml:space="preserve">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has sen</w:t>
      </w:r>
      <w:r w:rsidR="00210FCF">
        <w:t>t back</w:t>
      </w:r>
      <w:r>
        <w:t xml:space="preserve"> the position creation request to the Line Manager, requesting additional information, the Line Manager updates the position attributes based on the feedback from the</w:t>
      </w:r>
      <w:r w:rsidR="002A666E">
        <w:t xml:space="preserve">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r w:rsidR="00210FCF">
        <w:t xml:space="preserve"> Then, he or she resubmits the request.</w:t>
      </w:r>
    </w:p>
    <w:p w14:paraId="7782C075" w14:textId="77777777" w:rsidR="00AD3081" w:rsidRPr="00C61233" w:rsidRDefault="00AD3081" w:rsidP="00AD3081">
      <w:pPr>
        <w:pStyle w:val="SAPKeyblockTitle"/>
      </w:pPr>
      <w:r w:rsidRPr="00C61233">
        <w:lastRenderedPageBreak/>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91"/>
        <w:gridCol w:w="4500"/>
        <w:gridCol w:w="1980"/>
        <w:gridCol w:w="4590"/>
        <w:gridCol w:w="1260"/>
      </w:tblGrid>
      <w:tr w:rsidR="00AD3081" w:rsidRPr="00C61233" w14:paraId="4EF9487D" w14:textId="77777777" w:rsidTr="005B58C3">
        <w:trPr>
          <w:trHeight w:val="576"/>
          <w:tblHeader/>
        </w:trPr>
        <w:tc>
          <w:tcPr>
            <w:tcW w:w="851" w:type="dxa"/>
            <w:shd w:val="solid" w:color="999999" w:fill="FFFFFF"/>
            <w:hideMark/>
          </w:tcPr>
          <w:p w14:paraId="6E1E46E8"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91" w:type="dxa"/>
            <w:shd w:val="solid" w:color="999999" w:fill="FFFFFF"/>
            <w:hideMark/>
          </w:tcPr>
          <w:p w14:paraId="1A931C9B"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4500" w:type="dxa"/>
            <w:shd w:val="solid" w:color="999999" w:fill="FFFFFF"/>
            <w:hideMark/>
          </w:tcPr>
          <w:p w14:paraId="18BD368F"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1980" w:type="dxa"/>
            <w:shd w:val="solid" w:color="999999" w:fill="FFFFFF"/>
          </w:tcPr>
          <w:p w14:paraId="2DE2D408" w14:textId="77777777" w:rsidR="00AD3081" w:rsidRPr="00C61233" w:rsidRDefault="00AD3081" w:rsidP="00AD3081">
            <w:pPr>
              <w:pStyle w:val="TableHeading"/>
              <w:spacing w:line="276" w:lineRule="auto"/>
              <w:rPr>
                <w:rFonts w:ascii="BentonSans Bold" w:hAnsi="BentonSans Bold"/>
                <w:bCs/>
                <w:color w:val="FFFFFF"/>
                <w:sz w:val="18"/>
                <w:lang w:val="en-US"/>
              </w:rPr>
            </w:pPr>
            <w:r>
              <w:rPr>
                <w:rFonts w:ascii="BentonSans Bold" w:hAnsi="BentonSans Bold"/>
                <w:bCs/>
                <w:color w:val="FFFFFF"/>
                <w:sz w:val="18"/>
                <w:lang w:val="en-US"/>
              </w:rPr>
              <w:t>Additional Information</w:t>
            </w:r>
          </w:p>
        </w:tc>
        <w:tc>
          <w:tcPr>
            <w:tcW w:w="4590" w:type="dxa"/>
            <w:shd w:val="solid" w:color="999999" w:fill="FFFFFF"/>
            <w:hideMark/>
          </w:tcPr>
          <w:p w14:paraId="71ED06B4"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0" w:type="dxa"/>
            <w:shd w:val="solid" w:color="999999" w:fill="FFFFFF"/>
            <w:hideMark/>
          </w:tcPr>
          <w:p w14:paraId="2D271264" w14:textId="77777777" w:rsidR="00AD3081" w:rsidRPr="00C61233" w:rsidRDefault="00AD3081" w:rsidP="00AD3081">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9A5247" w:rsidRPr="00C61233" w14:paraId="340CDA4F" w14:textId="77777777" w:rsidTr="005B58C3">
        <w:trPr>
          <w:trHeight w:val="288"/>
        </w:trPr>
        <w:tc>
          <w:tcPr>
            <w:tcW w:w="851" w:type="dxa"/>
            <w:hideMark/>
          </w:tcPr>
          <w:p w14:paraId="4C5ECC29" w14:textId="77777777" w:rsidR="009A5247" w:rsidRPr="00C61233" w:rsidRDefault="009A5247" w:rsidP="009A5247">
            <w:r w:rsidRPr="00C61233">
              <w:t>1</w:t>
            </w:r>
          </w:p>
        </w:tc>
        <w:tc>
          <w:tcPr>
            <w:tcW w:w="1191" w:type="dxa"/>
            <w:hideMark/>
          </w:tcPr>
          <w:p w14:paraId="6BCB182F" w14:textId="77777777" w:rsidR="009A5247" w:rsidRPr="00C61233" w:rsidRDefault="009A5247" w:rsidP="009A5247">
            <w:pPr>
              <w:rPr>
                <w:rStyle w:val="SAPEmphasis"/>
              </w:rPr>
            </w:pPr>
            <w:r w:rsidRPr="00C61233">
              <w:rPr>
                <w:rStyle w:val="SAPEmphasis"/>
              </w:rPr>
              <w:t>Log on</w:t>
            </w:r>
          </w:p>
        </w:tc>
        <w:tc>
          <w:tcPr>
            <w:tcW w:w="4500" w:type="dxa"/>
          </w:tcPr>
          <w:p w14:paraId="696BB45D" w14:textId="3A2E051D" w:rsidR="009A5247" w:rsidRDefault="009A5247" w:rsidP="009A5247">
            <w:r>
              <w:t xml:space="preserve">Go to your e-mail inbox and search the e-mail from the member of the </w:t>
            </w:r>
            <w:r w:rsidRPr="002F1D7F">
              <w:rPr>
                <w:rStyle w:val="SAPScreenElement"/>
                <w:color w:val="auto"/>
              </w:rPr>
              <w:t>HR Administrator</w:t>
            </w:r>
            <w:r w:rsidRPr="002F1D7F">
              <w:t xml:space="preserve"> </w:t>
            </w:r>
            <w:r>
              <w:t>dynamic</w:t>
            </w:r>
            <w:r w:rsidRPr="00C61233">
              <w:t xml:space="preserve"> </w:t>
            </w:r>
            <w:r>
              <w:t>group who has requested for more information.</w:t>
            </w:r>
          </w:p>
          <w:p w14:paraId="63F34633" w14:textId="77777777" w:rsidR="009A5247" w:rsidRDefault="009A5247" w:rsidP="009B00DE">
            <w:pPr>
              <w:pStyle w:val="SAPNoteHeading"/>
              <w:ind w:left="630"/>
            </w:pPr>
            <w:r w:rsidRPr="00C50C67">
              <w:rPr>
                <w:noProof/>
              </w:rPr>
              <w:drawing>
                <wp:inline distT="0" distB="0" distL="0" distR="0" wp14:anchorId="312A0A73" wp14:editId="34DFA569">
                  <wp:extent cx="228600" cy="228600"/>
                  <wp:effectExtent l="0" t="0" r="0" b="0"/>
                  <wp:docPr id="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06D8FA62" w14:textId="3BC81803" w:rsidR="009A5247" w:rsidRPr="001611E9" w:rsidRDefault="009A5247" w:rsidP="009B00DE">
            <w:pPr>
              <w:pStyle w:val="NoteParagraph"/>
              <w:ind w:left="630"/>
            </w:pPr>
            <w:r>
              <w:t>The subject of this email states something like “</w:t>
            </w:r>
            <w:r w:rsidRPr="00AC06C1">
              <w:rPr>
                <w:rStyle w:val="SAPUserEntry"/>
                <w:b w:val="0"/>
                <w:color w:val="auto"/>
              </w:rPr>
              <w:t xml:space="preserve">The </w:t>
            </w:r>
            <w:r>
              <w:rPr>
                <w:rStyle w:val="SAPUserEntry"/>
                <w:b w:val="0"/>
                <w:color w:val="auto"/>
              </w:rPr>
              <w:t>Create Position</w:t>
            </w:r>
            <w:r w:rsidRPr="00AC06C1">
              <w:rPr>
                <w:rStyle w:val="SAPUserEntry"/>
                <w:b w:val="0"/>
                <w:color w:val="auto"/>
              </w:rPr>
              <w:t xml:space="preserve"> action for </w:t>
            </w:r>
            <w:r>
              <w:rPr>
                <w:rStyle w:val="SAPUserEntry"/>
                <w:b w:val="0"/>
                <w:color w:val="auto"/>
              </w:rPr>
              <w:t>&lt;position title&gt;</w:t>
            </w:r>
            <w:r w:rsidRPr="00AC06C1">
              <w:rPr>
                <w:rStyle w:val="SAPUserEntry"/>
                <w:b w:val="0"/>
                <w:color w:val="auto"/>
              </w:rPr>
              <w:t xml:space="preserve"> has </w:t>
            </w:r>
            <w:r>
              <w:rPr>
                <w:rStyle w:val="SAPUserEntry"/>
                <w:b w:val="0"/>
                <w:color w:val="auto"/>
              </w:rPr>
              <w:t>been sent back by &lt;HR administrator name&gt;</w:t>
            </w:r>
            <w:r w:rsidRPr="008F3EDB">
              <w:t>.”</w:t>
            </w:r>
          </w:p>
          <w:p w14:paraId="4D0A2BA3" w14:textId="00B4E6AA" w:rsidR="009A5247" w:rsidRPr="00C61233" w:rsidRDefault="009A5247" w:rsidP="009A5247">
            <w:r>
              <w:t xml:space="preserve">Open this e-mail and choose the available hyperlink. You are directed to the </w:t>
            </w:r>
            <w:r w:rsidRPr="00203C91">
              <w:rPr>
                <w:rStyle w:val="SAPTextReference"/>
              </w:rPr>
              <w:t>Employee Central</w:t>
            </w:r>
            <w:r w:rsidRPr="00121F36" w:rsidDel="00C623F0">
              <w:t xml:space="preserve"> </w:t>
            </w:r>
            <w:r>
              <w:t>login screen, where you need to enter your password (your username is already filled by default).</w:t>
            </w:r>
          </w:p>
        </w:tc>
        <w:tc>
          <w:tcPr>
            <w:tcW w:w="1980" w:type="dxa"/>
          </w:tcPr>
          <w:p w14:paraId="134BDF5B" w14:textId="70AFF8E8" w:rsidR="009A5247" w:rsidRPr="00112DCD" w:rsidRDefault="009A5247" w:rsidP="004D579C">
            <w:r>
              <w:t xml:space="preserve">Alternatively, you can log on to </w:t>
            </w:r>
            <w:r w:rsidRPr="00203C91">
              <w:rPr>
                <w:rStyle w:val="SAPTextReference"/>
              </w:rPr>
              <w:t>Employee Central</w:t>
            </w:r>
            <w:r>
              <w:t>, go o</w:t>
            </w:r>
            <w:r w:rsidRPr="00C61233">
              <w:t xml:space="preserve">n the </w:t>
            </w:r>
            <w:r w:rsidRPr="00C61233">
              <w:rPr>
                <w:rStyle w:val="SAPScreenElement"/>
              </w:rPr>
              <w:t xml:space="preserve">Home </w:t>
            </w:r>
            <w:r w:rsidRPr="00C61233">
              <w:t>page</w:t>
            </w:r>
            <w:r>
              <w:t xml:space="preserve"> to</w:t>
            </w:r>
            <w:r w:rsidRPr="00C61233">
              <w:t xml:space="preserve"> the</w:t>
            </w:r>
            <w:r w:rsidRPr="00C61233">
              <w:rPr>
                <w:i/>
              </w:rPr>
              <w:t xml:space="preserve"> </w:t>
            </w:r>
            <w:r w:rsidRPr="00C61233">
              <w:rPr>
                <w:rStyle w:val="SAPScreenElement"/>
              </w:rPr>
              <w:t>To Do</w:t>
            </w:r>
            <w:r w:rsidRPr="00C61233">
              <w:rPr>
                <w:i/>
                <w:lang w:eastAsia="zh-CN"/>
              </w:rPr>
              <w:t xml:space="preserve"> </w:t>
            </w:r>
            <w:r>
              <w:rPr>
                <w:lang w:eastAsia="zh-CN"/>
              </w:rPr>
              <w:t>section</w:t>
            </w:r>
            <w:r w:rsidRPr="006947A0">
              <w:rPr>
                <w:lang w:eastAsia="zh-CN"/>
              </w:rPr>
              <w:t xml:space="preserve"> and click on the </w:t>
            </w:r>
            <w:r w:rsidRPr="006947A0">
              <w:rPr>
                <w:rStyle w:val="SAPScreenElement"/>
              </w:rPr>
              <w:t>Approve Requests</w:t>
            </w:r>
            <w:r w:rsidRPr="006947A0">
              <w:t xml:space="preserve"> tile</w:t>
            </w:r>
            <w:r>
              <w:t xml:space="preserve">. In the upcoming </w:t>
            </w:r>
            <w:r w:rsidRPr="006947A0">
              <w:rPr>
                <w:rStyle w:val="SAPScreenElement"/>
              </w:rPr>
              <w:t>Approve Requests</w:t>
            </w:r>
            <w:r w:rsidRPr="006947A0">
              <w:t xml:space="preserve"> </w:t>
            </w:r>
            <w:r w:rsidRPr="006947A0">
              <w:rPr>
                <w:rFonts w:cs="Arial"/>
                <w:bCs/>
              </w:rPr>
              <w:t>dialog box</w:t>
            </w:r>
            <w:r>
              <w:rPr>
                <w:rFonts w:cs="Arial"/>
                <w:bCs/>
              </w:rPr>
              <w:t xml:space="preserve">, </w:t>
            </w:r>
            <w:r>
              <w:t>c</w:t>
            </w:r>
            <w:r w:rsidRPr="00C61233">
              <w:t xml:space="preserve">lick on the </w:t>
            </w:r>
            <w:r>
              <w:rPr>
                <w:rStyle w:val="SAPScreenElement"/>
              </w:rPr>
              <w:t>Create Position</w:t>
            </w:r>
            <w:r w:rsidRPr="00C61233">
              <w:t xml:space="preserve"> link</w:t>
            </w:r>
            <w:r w:rsidR="00187C87">
              <w:t xml:space="preserve"> next to</w:t>
            </w:r>
            <w:r w:rsidR="00187C87" w:rsidRPr="009B00DE">
              <w:rPr>
                <w:rStyle w:val="SAPUserEntry"/>
                <w:color w:val="auto"/>
              </w:rPr>
              <w:t xml:space="preserve"> Name:</w:t>
            </w:r>
            <w:r w:rsidR="00187C87" w:rsidRPr="00A3520E">
              <w:t xml:space="preserve"> </w:t>
            </w:r>
            <w:r w:rsidR="00187C87" w:rsidRPr="009B00DE">
              <w:rPr>
                <w:rStyle w:val="SAPUserEntry"/>
                <w:color w:val="auto"/>
              </w:rPr>
              <w:t xml:space="preserve">&lt;position </w:t>
            </w:r>
            <w:r w:rsidR="00187C87" w:rsidRPr="00A3520E">
              <w:rPr>
                <w:rStyle w:val="SAPUserEntry"/>
                <w:color w:val="auto"/>
              </w:rPr>
              <w:t>title&gt;</w:t>
            </w:r>
            <w:r>
              <w:t>.</w:t>
            </w:r>
          </w:p>
        </w:tc>
        <w:tc>
          <w:tcPr>
            <w:tcW w:w="4590" w:type="dxa"/>
          </w:tcPr>
          <w:p w14:paraId="60C46B71" w14:textId="38BD4AC8" w:rsidR="009A5247" w:rsidRPr="00C61233" w:rsidRDefault="009A5247" w:rsidP="009A5247">
            <w:r w:rsidRPr="00112DCD">
              <w:t xml:space="preserve">You are directed to the </w:t>
            </w:r>
            <w:r w:rsidRPr="00112DCD">
              <w:rPr>
                <w:rStyle w:val="SAPScreenElement"/>
              </w:rPr>
              <w:t>Employee Files</w:t>
            </w:r>
            <w:r>
              <w:rPr>
                <w:rStyle w:val="SAPScreenElement"/>
              </w:rPr>
              <w:t xml:space="preserve"> &gt; Workflow Details</w:t>
            </w:r>
            <w:r w:rsidRPr="00112DCD">
              <w:t xml:space="preserve"> page </w:t>
            </w:r>
            <w:r w:rsidRPr="00C61233">
              <w:rPr>
                <w:rFonts w:cs="Arial"/>
                <w:bCs/>
              </w:rPr>
              <w:t>containing details to the request</w:t>
            </w:r>
            <w:r>
              <w:rPr>
                <w:rFonts w:cs="Arial"/>
                <w:bCs/>
              </w:rPr>
              <w:t>.</w:t>
            </w:r>
          </w:p>
        </w:tc>
        <w:tc>
          <w:tcPr>
            <w:tcW w:w="1260" w:type="dxa"/>
          </w:tcPr>
          <w:p w14:paraId="6A5AAF88" w14:textId="77777777" w:rsidR="009A5247" w:rsidRPr="00C61233" w:rsidRDefault="009A5247" w:rsidP="009A5247">
            <w:pPr>
              <w:rPr>
                <w:rFonts w:cs="Arial"/>
                <w:bCs/>
              </w:rPr>
            </w:pPr>
          </w:p>
        </w:tc>
      </w:tr>
      <w:tr w:rsidR="009A5247" w:rsidRPr="00C61233" w14:paraId="0B3FF8EF" w14:textId="77777777" w:rsidTr="005B58C3">
        <w:trPr>
          <w:trHeight w:val="357"/>
        </w:trPr>
        <w:tc>
          <w:tcPr>
            <w:tcW w:w="851" w:type="dxa"/>
          </w:tcPr>
          <w:p w14:paraId="6C1FE3BC" w14:textId="77777777" w:rsidR="009A5247" w:rsidRPr="00C61233" w:rsidRDefault="009A5247" w:rsidP="009A5247">
            <w:r>
              <w:t>2</w:t>
            </w:r>
          </w:p>
        </w:tc>
        <w:tc>
          <w:tcPr>
            <w:tcW w:w="1191" w:type="dxa"/>
          </w:tcPr>
          <w:p w14:paraId="1E7097BD" w14:textId="747144FD" w:rsidR="009A5247" w:rsidRPr="00C61233" w:rsidRDefault="009A5247" w:rsidP="009A5247">
            <w:pPr>
              <w:rPr>
                <w:rStyle w:val="SAPEmphasis"/>
              </w:rPr>
            </w:pPr>
            <w:r>
              <w:rPr>
                <w:rStyle w:val="SAPEmphasis"/>
              </w:rPr>
              <w:t>Update Request</w:t>
            </w:r>
          </w:p>
        </w:tc>
        <w:tc>
          <w:tcPr>
            <w:tcW w:w="4500" w:type="dxa"/>
          </w:tcPr>
          <w:p w14:paraId="6079EBA0" w14:textId="0E11C191" w:rsidR="009A5247" w:rsidRPr="00C61233" w:rsidRDefault="009A5247" w:rsidP="009A5247">
            <w:pPr>
              <w:pStyle w:val="List"/>
              <w:ind w:left="0" w:firstLine="0"/>
            </w:pPr>
            <w:r>
              <w:t xml:space="preserve">To add the missing or correct the wrong position attributes, select the </w:t>
            </w:r>
            <w:r>
              <w:rPr>
                <w:rStyle w:val="SAPScreenElement"/>
              </w:rPr>
              <w:t>Update</w:t>
            </w:r>
            <w:r>
              <w:t xml:space="preserve"> link at the bottom of the page.</w:t>
            </w:r>
          </w:p>
        </w:tc>
        <w:tc>
          <w:tcPr>
            <w:tcW w:w="1980" w:type="dxa"/>
          </w:tcPr>
          <w:p w14:paraId="40513B48" w14:textId="77777777" w:rsidR="009A5247" w:rsidRPr="00C61233" w:rsidRDefault="009A5247" w:rsidP="009A5247">
            <w:pPr>
              <w:rPr>
                <w:rFonts w:cs="Arial"/>
                <w:bCs/>
              </w:rPr>
            </w:pPr>
          </w:p>
        </w:tc>
        <w:tc>
          <w:tcPr>
            <w:tcW w:w="4590" w:type="dxa"/>
          </w:tcPr>
          <w:p w14:paraId="075C110D" w14:textId="4EA35420" w:rsidR="009A5247" w:rsidRPr="00C61233" w:rsidRDefault="009A5247" w:rsidP="009A5247">
            <w:pPr>
              <w:rPr>
                <w:rFonts w:cs="Arial"/>
                <w:bCs/>
              </w:rPr>
            </w:pPr>
            <w:r>
              <w:rPr>
                <w:rFonts w:cs="Arial"/>
                <w:bCs/>
              </w:rPr>
              <w:t xml:space="preserve">The fields in the </w:t>
            </w:r>
            <w:r>
              <w:rPr>
                <w:rStyle w:val="SAPScreenElement"/>
              </w:rPr>
              <w:t>Position: &lt;position title (code)&gt;</w:t>
            </w:r>
            <w:r>
              <w:t xml:space="preserve"> </w:t>
            </w:r>
            <w:r>
              <w:rPr>
                <w:rFonts w:cs="Arial"/>
                <w:bCs/>
              </w:rPr>
              <w:t>section of the request become editable.</w:t>
            </w:r>
          </w:p>
        </w:tc>
        <w:tc>
          <w:tcPr>
            <w:tcW w:w="1260" w:type="dxa"/>
          </w:tcPr>
          <w:p w14:paraId="7206D5AB" w14:textId="77777777" w:rsidR="009A5247" w:rsidRPr="00C61233" w:rsidRDefault="009A5247" w:rsidP="009A5247">
            <w:pPr>
              <w:rPr>
                <w:rFonts w:cs="Arial"/>
                <w:bCs/>
              </w:rPr>
            </w:pPr>
          </w:p>
        </w:tc>
      </w:tr>
      <w:tr w:rsidR="009A5247" w:rsidRPr="00C61233" w14:paraId="1F51FEFC" w14:textId="77777777" w:rsidTr="005B58C3">
        <w:trPr>
          <w:trHeight w:val="357"/>
        </w:trPr>
        <w:tc>
          <w:tcPr>
            <w:tcW w:w="851" w:type="dxa"/>
          </w:tcPr>
          <w:p w14:paraId="303DAD63" w14:textId="77777777" w:rsidR="009A5247" w:rsidRPr="00C61233" w:rsidRDefault="009A5247" w:rsidP="009A5247">
            <w:r>
              <w:t>3</w:t>
            </w:r>
          </w:p>
        </w:tc>
        <w:tc>
          <w:tcPr>
            <w:tcW w:w="1191" w:type="dxa"/>
          </w:tcPr>
          <w:p w14:paraId="49316A28" w14:textId="13B7CC49" w:rsidR="009A5247" w:rsidRPr="00C61233" w:rsidRDefault="009A5247" w:rsidP="009A5247">
            <w:pPr>
              <w:rPr>
                <w:rStyle w:val="SAPEmphasis"/>
              </w:rPr>
            </w:pPr>
            <w:r>
              <w:rPr>
                <w:rStyle w:val="SAPEmphasis"/>
              </w:rPr>
              <w:t>Provide Missing Details</w:t>
            </w:r>
          </w:p>
        </w:tc>
        <w:tc>
          <w:tcPr>
            <w:tcW w:w="4500" w:type="dxa"/>
          </w:tcPr>
          <w:p w14:paraId="07C26D68" w14:textId="3F18DA2C" w:rsidR="009A5247" w:rsidRPr="00C61233" w:rsidRDefault="009A5247" w:rsidP="009A5247">
            <w:r>
              <w:t xml:space="preserve">Provide the missing attributes, or correct the wrong ones, as per the comment written by the member of the </w:t>
            </w:r>
            <w:r w:rsidRPr="002F1D7F">
              <w:rPr>
                <w:rStyle w:val="SAPScreenElement"/>
                <w:color w:val="auto"/>
              </w:rPr>
              <w:t>HR Administrator</w:t>
            </w:r>
            <w:r w:rsidRPr="002F1D7F">
              <w:t xml:space="preserve"> </w:t>
            </w:r>
            <w:r>
              <w:t>dynamic</w:t>
            </w:r>
            <w:r w:rsidRPr="00C61233">
              <w:t xml:space="preserve"> </w:t>
            </w:r>
            <w:r>
              <w:t xml:space="preserve">group in his or her </w:t>
            </w:r>
            <w:r w:rsidRPr="00210FCF">
              <w:t>rejection</w:t>
            </w:r>
            <w:r>
              <w:t>.</w:t>
            </w:r>
          </w:p>
        </w:tc>
        <w:tc>
          <w:tcPr>
            <w:tcW w:w="1980" w:type="dxa"/>
          </w:tcPr>
          <w:p w14:paraId="48EBDF56" w14:textId="77777777" w:rsidR="009A5247" w:rsidRPr="00C61233" w:rsidRDefault="009A5247" w:rsidP="009A5247">
            <w:pPr>
              <w:rPr>
                <w:rFonts w:cs="Arial"/>
                <w:bCs/>
              </w:rPr>
            </w:pPr>
          </w:p>
        </w:tc>
        <w:tc>
          <w:tcPr>
            <w:tcW w:w="4590" w:type="dxa"/>
          </w:tcPr>
          <w:p w14:paraId="1BE3B4B2" w14:textId="6248264F" w:rsidR="009A5247" w:rsidRPr="00C61233" w:rsidRDefault="009A5247" w:rsidP="009A5247">
            <w:pPr>
              <w:rPr>
                <w:rFonts w:cs="Arial"/>
                <w:bCs/>
              </w:rPr>
            </w:pPr>
          </w:p>
        </w:tc>
        <w:tc>
          <w:tcPr>
            <w:tcW w:w="1260" w:type="dxa"/>
          </w:tcPr>
          <w:p w14:paraId="0997CAF6" w14:textId="77777777" w:rsidR="009A5247" w:rsidRPr="00C61233" w:rsidRDefault="009A5247" w:rsidP="009A5247">
            <w:pPr>
              <w:rPr>
                <w:rFonts w:cs="Arial"/>
                <w:bCs/>
              </w:rPr>
            </w:pPr>
          </w:p>
        </w:tc>
      </w:tr>
      <w:tr w:rsidR="009A5247" w:rsidRPr="00C61233" w14:paraId="521E1359" w14:textId="77777777" w:rsidTr="005B58C3">
        <w:trPr>
          <w:trHeight w:val="357"/>
        </w:trPr>
        <w:tc>
          <w:tcPr>
            <w:tcW w:w="851" w:type="dxa"/>
          </w:tcPr>
          <w:p w14:paraId="0AE5292F" w14:textId="6E75D69A" w:rsidR="009A5247" w:rsidRDefault="009A5247" w:rsidP="009A5247">
            <w:r>
              <w:t>4</w:t>
            </w:r>
          </w:p>
        </w:tc>
        <w:tc>
          <w:tcPr>
            <w:tcW w:w="1191" w:type="dxa"/>
          </w:tcPr>
          <w:p w14:paraId="1469A14E" w14:textId="39B6BBD2" w:rsidR="009A5247" w:rsidRDefault="009A5247" w:rsidP="009A5247">
            <w:pPr>
              <w:rPr>
                <w:rStyle w:val="SAPEmphasis"/>
              </w:rPr>
            </w:pPr>
            <w:r>
              <w:rPr>
                <w:rStyle w:val="SAPEmphasis"/>
              </w:rPr>
              <w:t>Resubmit Request</w:t>
            </w:r>
          </w:p>
        </w:tc>
        <w:tc>
          <w:tcPr>
            <w:tcW w:w="4500" w:type="dxa"/>
          </w:tcPr>
          <w:p w14:paraId="335DEDC6" w14:textId="32503417" w:rsidR="009A5247" w:rsidRDefault="009A5247" w:rsidP="009A5247">
            <w:r>
              <w:t xml:space="preserve">Choose the </w:t>
            </w:r>
            <w:r w:rsidRPr="00CA3F66">
              <w:rPr>
                <w:rStyle w:val="SAPScreenElement"/>
              </w:rPr>
              <w:t xml:space="preserve">Resubmit </w:t>
            </w:r>
            <w:r>
              <w:t>button.</w:t>
            </w:r>
          </w:p>
        </w:tc>
        <w:tc>
          <w:tcPr>
            <w:tcW w:w="1980" w:type="dxa"/>
          </w:tcPr>
          <w:p w14:paraId="3577A6DD" w14:textId="77777777" w:rsidR="009A5247" w:rsidRPr="00C61233" w:rsidRDefault="009A5247" w:rsidP="009A5247">
            <w:pPr>
              <w:rPr>
                <w:rFonts w:cs="Arial"/>
                <w:bCs/>
              </w:rPr>
            </w:pPr>
          </w:p>
        </w:tc>
        <w:tc>
          <w:tcPr>
            <w:tcW w:w="4590" w:type="dxa"/>
          </w:tcPr>
          <w:p w14:paraId="4A492F45" w14:textId="66D90C61" w:rsidR="009A5247" w:rsidRPr="00C61233" w:rsidRDefault="009A5247" w:rsidP="009A5247">
            <w:pPr>
              <w:rPr>
                <w:rFonts w:cs="Arial"/>
                <w:bCs/>
              </w:rPr>
            </w:pPr>
            <w:r>
              <w:t xml:space="preserve">The </w:t>
            </w:r>
            <w:r>
              <w:rPr>
                <w:rStyle w:val="SAPScreenElement"/>
              </w:rPr>
              <w:t>Please confirm your request</w:t>
            </w:r>
            <w:r>
              <w:t xml:space="preserve"> dialog box displays on the screen.</w:t>
            </w:r>
          </w:p>
        </w:tc>
        <w:tc>
          <w:tcPr>
            <w:tcW w:w="1260" w:type="dxa"/>
          </w:tcPr>
          <w:p w14:paraId="74A752BD" w14:textId="77777777" w:rsidR="009A5247" w:rsidRPr="00C61233" w:rsidRDefault="009A5247" w:rsidP="009A5247">
            <w:pPr>
              <w:rPr>
                <w:rFonts w:cs="Arial"/>
                <w:bCs/>
              </w:rPr>
            </w:pPr>
          </w:p>
        </w:tc>
      </w:tr>
      <w:tr w:rsidR="009A5247" w:rsidRPr="00C61233" w14:paraId="0D1260FF" w14:textId="77777777" w:rsidTr="005B58C3">
        <w:trPr>
          <w:trHeight w:val="357"/>
        </w:trPr>
        <w:tc>
          <w:tcPr>
            <w:tcW w:w="851" w:type="dxa"/>
          </w:tcPr>
          <w:p w14:paraId="2EE82D36" w14:textId="7BE6C84D" w:rsidR="009A5247" w:rsidRDefault="009A5247" w:rsidP="009A5247">
            <w:r>
              <w:t>5</w:t>
            </w:r>
          </w:p>
        </w:tc>
        <w:tc>
          <w:tcPr>
            <w:tcW w:w="1191" w:type="dxa"/>
          </w:tcPr>
          <w:p w14:paraId="1C1B4451" w14:textId="6B69E02D" w:rsidR="009A5247" w:rsidRDefault="009A5247" w:rsidP="009A5247">
            <w:pPr>
              <w:rPr>
                <w:rStyle w:val="SAPEmphasis"/>
              </w:rPr>
            </w:pPr>
            <w:r>
              <w:rPr>
                <w:rStyle w:val="SAPEmphasis"/>
              </w:rPr>
              <w:t>Enter Comment to Request</w:t>
            </w:r>
          </w:p>
        </w:tc>
        <w:tc>
          <w:tcPr>
            <w:tcW w:w="4500" w:type="dxa"/>
          </w:tcPr>
          <w:p w14:paraId="5D1886C7" w14:textId="57CA0320" w:rsidR="009A5247" w:rsidRDefault="009A5247" w:rsidP="009A5247">
            <w:r>
              <w:t xml:space="preserve">In the dialog box, </w:t>
            </w:r>
            <w:r>
              <w:rPr>
                <w:rFonts w:cs="Arial"/>
                <w:bCs/>
              </w:rPr>
              <w:t>enter an appropriate comment to your request.</w:t>
            </w:r>
          </w:p>
        </w:tc>
        <w:tc>
          <w:tcPr>
            <w:tcW w:w="1980" w:type="dxa"/>
          </w:tcPr>
          <w:p w14:paraId="10F778B5" w14:textId="77777777" w:rsidR="009A5247" w:rsidRPr="00C61233" w:rsidRDefault="009A5247" w:rsidP="009A5247">
            <w:pPr>
              <w:rPr>
                <w:rFonts w:cs="Arial"/>
                <w:bCs/>
              </w:rPr>
            </w:pPr>
          </w:p>
        </w:tc>
        <w:tc>
          <w:tcPr>
            <w:tcW w:w="4590" w:type="dxa"/>
          </w:tcPr>
          <w:p w14:paraId="00DE6743" w14:textId="77777777" w:rsidR="009A5247" w:rsidRDefault="009A5247" w:rsidP="009A5247"/>
        </w:tc>
        <w:tc>
          <w:tcPr>
            <w:tcW w:w="1260" w:type="dxa"/>
          </w:tcPr>
          <w:p w14:paraId="6F2C2EF5" w14:textId="77777777" w:rsidR="009A5247" w:rsidRPr="00C61233" w:rsidRDefault="009A5247" w:rsidP="009A5247">
            <w:pPr>
              <w:rPr>
                <w:rFonts w:cs="Arial"/>
                <w:bCs/>
              </w:rPr>
            </w:pPr>
          </w:p>
        </w:tc>
      </w:tr>
      <w:tr w:rsidR="009A5247" w:rsidRPr="00C61233" w14:paraId="0A1F032C" w14:textId="77777777" w:rsidTr="005B58C3">
        <w:trPr>
          <w:trHeight w:val="357"/>
        </w:trPr>
        <w:tc>
          <w:tcPr>
            <w:tcW w:w="851" w:type="dxa"/>
          </w:tcPr>
          <w:p w14:paraId="152EF7B5" w14:textId="18D68B02" w:rsidR="009A5247" w:rsidRDefault="009A5247" w:rsidP="009A5247">
            <w:r>
              <w:t>6</w:t>
            </w:r>
          </w:p>
        </w:tc>
        <w:tc>
          <w:tcPr>
            <w:tcW w:w="1191" w:type="dxa"/>
          </w:tcPr>
          <w:p w14:paraId="45E1AAA1" w14:textId="14127444" w:rsidR="009A5247" w:rsidRDefault="009A5247" w:rsidP="009A5247">
            <w:pPr>
              <w:rPr>
                <w:rStyle w:val="SAPEmphasis"/>
              </w:rPr>
            </w:pPr>
            <w:r>
              <w:rPr>
                <w:rStyle w:val="SAPEmphasis"/>
              </w:rPr>
              <w:t>Check Approvers</w:t>
            </w:r>
          </w:p>
        </w:tc>
        <w:tc>
          <w:tcPr>
            <w:tcW w:w="4500" w:type="dxa"/>
          </w:tcPr>
          <w:p w14:paraId="7D5BAE16" w14:textId="23031F8F" w:rsidR="009A5247" w:rsidRDefault="009A5247" w:rsidP="009A5247">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1980" w:type="dxa"/>
          </w:tcPr>
          <w:p w14:paraId="41328CC2" w14:textId="77777777" w:rsidR="009A5247" w:rsidRPr="00C61233" w:rsidRDefault="009A5247" w:rsidP="009A5247">
            <w:pPr>
              <w:rPr>
                <w:rFonts w:cs="Arial"/>
                <w:bCs/>
              </w:rPr>
            </w:pPr>
          </w:p>
        </w:tc>
        <w:tc>
          <w:tcPr>
            <w:tcW w:w="4590" w:type="dxa"/>
          </w:tcPr>
          <w:p w14:paraId="4B4ED79A" w14:textId="52BE9A1B" w:rsidR="009A5247" w:rsidRDefault="009A5247" w:rsidP="009A5247">
            <w:r>
              <w:t xml:space="preserve">The </w:t>
            </w:r>
            <w:r w:rsidRPr="002F1D7F">
              <w:rPr>
                <w:rStyle w:val="SAPScreenElement"/>
                <w:color w:val="auto"/>
              </w:rPr>
              <w:t>Headcount Approver</w:t>
            </w:r>
            <w:r w:rsidRPr="002F1D7F">
              <w:t xml:space="preserve"> </w:t>
            </w:r>
            <w:r>
              <w:t>dynamic</w:t>
            </w:r>
            <w:r w:rsidRPr="00C61233">
              <w:t xml:space="preserve"> </w:t>
            </w:r>
            <w:r>
              <w:t xml:space="preserve">group and the </w:t>
            </w:r>
            <w:r w:rsidRPr="002F1D7F">
              <w:rPr>
                <w:rStyle w:val="SAPScreenElement"/>
                <w:color w:val="auto"/>
              </w:rPr>
              <w:t>HR Administrator</w:t>
            </w:r>
            <w:r>
              <w:t xml:space="preserve"> dynamic</w:t>
            </w:r>
            <w:r w:rsidRPr="00C61233">
              <w:t xml:space="preserve"> </w:t>
            </w:r>
            <w:r>
              <w:t>group are shown as approvers.</w:t>
            </w:r>
          </w:p>
        </w:tc>
        <w:tc>
          <w:tcPr>
            <w:tcW w:w="1260" w:type="dxa"/>
          </w:tcPr>
          <w:p w14:paraId="2AB202B7" w14:textId="72F97ACF" w:rsidR="009A5247" w:rsidRPr="00C61233" w:rsidRDefault="009A5247" w:rsidP="009A5247">
            <w:pPr>
              <w:rPr>
                <w:rFonts w:cs="Arial"/>
                <w:bCs/>
              </w:rPr>
            </w:pPr>
          </w:p>
        </w:tc>
      </w:tr>
      <w:tr w:rsidR="009A5247" w:rsidRPr="00C61233" w14:paraId="0F3D98A3" w14:textId="77777777" w:rsidTr="005B58C3">
        <w:trPr>
          <w:trHeight w:val="357"/>
        </w:trPr>
        <w:tc>
          <w:tcPr>
            <w:tcW w:w="851" w:type="dxa"/>
          </w:tcPr>
          <w:p w14:paraId="77F482EB" w14:textId="0A00F59E" w:rsidR="009A5247" w:rsidRDefault="009A5247" w:rsidP="009A5247">
            <w:r>
              <w:t>7</w:t>
            </w:r>
          </w:p>
        </w:tc>
        <w:tc>
          <w:tcPr>
            <w:tcW w:w="1191" w:type="dxa"/>
          </w:tcPr>
          <w:p w14:paraId="7A4F6894" w14:textId="38048306" w:rsidR="009A5247" w:rsidRDefault="009A5247" w:rsidP="009A5247">
            <w:pPr>
              <w:rPr>
                <w:rStyle w:val="SAPEmphasis"/>
              </w:rPr>
            </w:pPr>
            <w:r>
              <w:rPr>
                <w:rStyle w:val="SAPEmphasis"/>
              </w:rPr>
              <w:t>Confirm Workflow</w:t>
            </w:r>
          </w:p>
        </w:tc>
        <w:tc>
          <w:tcPr>
            <w:tcW w:w="4500" w:type="dxa"/>
          </w:tcPr>
          <w:p w14:paraId="536BF5AB" w14:textId="5C5CFD16" w:rsidR="009A5247" w:rsidRDefault="009A5247" w:rsidP="009A5247">
            <w:r>
              <w:rPr>
                <w:rFonts w:cs="Arial"/>
                <w:bCs/>
              </w:rPr>
              <w:t xml:space="preserve">Select the </w:t>
            </w:r>
            <w:r>
              <w:rPr>
                <w:rStyle w:val="SAPScreenElement"/>
              </w:rPr>
              <w:t>Confirm</w:t>
            </w:r>
            <w:r>
              <w:rPr>
                <w:rFonts w:cs="Arial"/>
                <w:bCs/>
              </w:rPr>
              <w:t xml:space="preserve"> button.</w:t>
            </w:r>
          </w:p>
        </w:tc>
        <w:tc>
          <w:tcPr>
            <w:tcW w:w="1980" w:type="dxa"/>
          </w:tcPr>
          <w:p w14:paraId="6FBC7D5B" w14:textId="77777777" w:rsidR="009A5247" w:rsidRPr="00C61233" w:rsidRDefault="009A5247" w:rsidP="009A5247">
            <w:pPr>
              <w:rPr>
                <w:rFonts w:cs="Arial"/>
                <w:bCs/>
              </w:rPr>
            </w:pPr>
          </w:p>
        </w:tc>
        <w:tc>
          <w:tcPr>
            <w:tcW w:w="4590" w:type="dxa"/>
          </w:tcPr>
          <w:p w14:paraId="1317AEBA" w14:textId="77777777" w:rsidR="009A5247" w:rsidRPr="00107DCC" w:rsidRDefault="009A5247" w:rsidP="009A5247">
            <w:pPr>
              <w:rPr>
                <w:lang w:eastAsia="zh-CN"/>
              </w:rPr>
            </w:pPr>
            <w:r>
              <w:t xml:space="preserve">The position creation request has been resubmitted. </w:t>
            </w:r>
            <w:r w:rsidRPr="00C61233">
              <w:rPr>
                <w:lang w:eastAsia="zh-CN"/>
              </w:rPr>
              <w:t xml:space="preserve">You are directed </w:t>
            </w:r>
            <w:r w:rsidRPr="00107DCC">
              <w:rPr>
                <w:lang w:eastAsia="zh-CN"/>
              </w:rPr>
              <w:t xml:space="preserve">back to your </w:t>
            </w:r>
            <w:r w:rsidRPr="00107DCC">
              <w:rPr>
                <w:rStyle w:val="SAPScreenElement"/>
              </w:rPr>
              <w:t xml:space="preserve">Home </w:t>
            </w:r>
            <w:r w:rsidRPr="00107DCC">
              <w:rPr>
                <w:lang w:eastAsia="zh-CN"/>
              </w:rPr>
              <w:t>page.</w:t>
            </w:r>
          </w:p>
          <w:p w14:paraId="1269CD8E" w14:textId="5785861A" w:rsidR="009A5247" w:rsidRDefault="009A5247" w:rsidP="009A5247">
            <w:r>
              <w:t xml:space="preserve">A new approval process is triggered, and a member of each of the </w:t>
            </w:r>
            <w:r w:rsidRPr="003F5ECA">
              <w:rPr>
                <w:rStyle w:val="SAPScreenElement"/>
                <w:color w:val="auto"/>
              </w:rPr>
              <w:t>Headcount Approver</w:t>
            </w:r>
            <w:r>
              <w:t xml:space="preserve"> and </w:t>
            </w:r>
            <w:r w:rsidRPr="003F5ECA">
              <w:rPr>
                <w:rStyle w:val="SAPScreenElement"/>
                <w:color w:val="auto"/>
              </w:rPr>
              <w:t xml:space="preserve">HR </w:t>
            </w:r>
            <w:r w:rsidRPr="003F5ECA">
              <w:rPr>
                <w:rStyle w:val="SAPScreenElement"/>
                <w:color w:val="auto"/>
              </w:rPr>
              <w:lastRenderedPageBreak/>
              <w:t>Administrator</w:t>
            </w:r>
            <w:r>
              <w:t xml:space="preserve"> dynamic</w:t>
            </w:r>
            <w:r w:rsidRPr="00C61233">
              <w:t xml:space="preserve"> </w:t>
            </w:r>
            <w:r>
              <w:t>groups needs to approve the request.</w:t>
            </w:r>
          </w:p>
          <w:p w14:paraId="05CE1D8E" w14:textId="77777777" w:rsidR="009A5247" w:rsidRPr="00107DCC" w:rsidRDefault="009A5247" w:rsidP="007A5087">
            <w:pPr>
              <w:pStyle w:val="SAPNoteHeading"/>
              <w:ind w:left="522"/>
            </w:pPr>
            <w:r w:rsidRPr="00107DCC">
              <w:rPr>
                <w:noProof/>
              </w:rPr>
              <w:drawing>
                <wp:inline distT="0" distB="0" distL="0" distR="0" wp14:anchorId="4F508EDA" wp14:editId="608518DC">
                  <wp:extent cx="228600" cy="228600"/>
                  <wp:effectExtent l="0" t="0" r="0" b="0"/>
                  <wp:docPr id="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07DCC">
              <w:t xml:space="preserve"> Note</w:t>
            </w:r>
          </w:p>
          <w:p w14:paraId="2D21FCE7" w14:textId="27741904" w:rsidR="009A5247" w:rsidRPr="00C61233" w:rsidRDefault="009A5247" w:rsidP="007A5087">
            <w:pPr>
              <w:ind w:left="522"/>
            </w:pPr>
            <w:r w:rsidRPr="00107DCC">
              <w:t xml:space="preserve">To follow the new loop in the approval process, </w:t>
            </w:r>
            <w:r w:rsidRPr="00107DCC">
              <w:rPr>
                <w:rFonts w:cs="Arial"/>
                <w:bCs/>
                <w:lang w:eastAsia="zh-CN"/>
              </w:rPr>
              <w:t xml:space="preserve">continue as described in </w:t>
            </w:r>
            <w:r w:rsidR="00AF3293">
              <w:rPr>
                <w:rFonts w:cs="Arial"/>
                <w:bCs/>
                <w:lang w:eastAsia="zh-CN"/>
              </w:rPr>
              <w:t>process step</w:t>
            </w:r>
            <w:r w:rsidR="00AF3293" w:rsidRPr="00107DCC">
              <w:rPr>
                <w:rFonts w:cs="Arial"/>
                <w:bCs/>
                <w:lang w:eastAsia="zh-CN"/>
              </w:rPr>
              <w:t xml:space="preserve"> </w:t>
            </w:r>
            <w:r w:rsidRPr="002B30E9">
              <w:rPr>
                <w:rStyle w:val="SAPTextReference"/>
              </w:rPr>
              <w:t>4.2.4 Processing Position Creation Request</w:t>
            </w:r>
            <w:r w:rsidRPr="00107DCC">
              <w:rPr>
                <w:rFonts w:eastAsia="SimSun"/>
                <w:lang w:eastAsia="zh-CN"/>
              </w:rPr>
              <w:t xml:space="preserve"> and subsequent</w:t>
            </w:r>
            <w:r w:rsidRPr="00107DCC">
              <w:rPr>
                <w:rFonts w:cs="Arial"/>
                <w:bCs/>
                <w:lang w:eastAsia="zh-CN"/>
              </w:rPr>
              <w:t>.</w:t>
            </w:r>
          </w:p>
        </w:tc>
        <w:tc>
          <w:tcPr>
            <w:tcW w:w="1260" w:type="dxa"/>
          </w:tcPr>
          <w:p w14:paraId="0BEFF2AD" w14:textId="77777777" w:rsidR="009A5247" w:rsidRPr="00C61233" w:rsidRDefault="009A5247" w:rsidP="009A5247">
            <w:pPr>
              <w:rPr>
                <w:rFonts w:cs="Arial"/>
                <w:bCs/>
              </w:rPr>
            </w:pPr>
          </w:p>
        </w:tc>
      </w:tr>
    </w:tbl>
    <w:p w14:paraId="64922358" w14:textId="087B44D2" w:rsidR="002E44D6" w:rsidRPr="00C61233" w:rsidRDefault="002E44D6" w:rsidP="002E44D6">
      <w:pPr>
        <w:pStyle w:val="Heading3"/>
        <w:rPr>
          <w:rStyle w:val="SAPEmphasis"/>
          <w:rFonts w:ascii="BentonSans Bold" w:hAnsi="BentonSans Bold"/>
        </w:rPr>
      </w:pPr>
      <w:bookmarkStart w:id="545" w:name="_Toc455136231"/>
      <w:bookmarkStart w:id="546" w:name="_Toc507750677"/>
      <w:r w:rsidRPr="00C61233">
        <w:rPr>
          <w:rStyle w:val="SAPEmphasis"/>
          <w:rFonts w:ascii="BentonSans Bold" w:hAnsi="BentonSans Bold"/>
        </w:rPr>
        <w:t>Viewin</w:t>
      </w:r>
      <w:r w:rsidR="003F5ECA">
        <w:rPr>
          <w:rStyle w:val="SAPEmphasis"/>
          <w:rFonts w:ascii="BentonSans Bold" w:hAnsi="BentonSans Bold"/>
        </w:rPr>
        <w:t>g</w:t>
      </w:r>
      <w:r w:rsidRPr="00C61233">
        <w:rPr>
          <w:rStyle w:val="SAPEmphasis"/>
          <w:rFonts w:ascii="BentonSans Bold" w:hAnsi="BentonSans Bold"/>
        </w:rPr>
        <w:t xml:space="preserve"> </w:t>
      </w:r>
      <w:r>
        <w:rPr>
          <w:rStyle w:val="SAPEmphasis"/>
          <w:rFonts w:ascii="BentonSans Bold" w:hAnsi="BentonSans Bold"/>
        </w:rPr>
        <w:t>New</w:t>
      </w:r>
      <w:r w:rsidRPr="00C61233">
        <w:rPr>
          <w:rStyle w:val="SAPEmphasis"/>
          <w:rFonts w:ascii="BentonSans Bold" w:hAnsi="BentonSans Bold"/>
        </w:rPr>
        <w:t xml:space="preserve"> Position</w:t>
      </w:r>
      <w:bookmarkEnd w:id="545"/>
      <w:bookmarkEnd w:id="546"/>
    </w:p>
    <w:p w14:paraId="5562D57D" w14:textId="77777777" w:rsidR="002E44D6" w:rsidRPr="00C61233" w:rsidRDefault="002E44D6" w:rsidP="002E44D6">
      <w:pPr>
        <w:pStyle w:val="SAPKeyblockTitle"/>
      </w:pPr>
      <w:r w:rsidRPr="00C61233">
        <w:t>Test Administration</w:t>
      </w:r>
    </w:p>
    <w:p w14:paraId="4BA4F32D" w14:textId="77777777" w:rsidR="002E44D6" w:rsidRPr="00C61233" w:rsidRDefault="002E44D6" w:rsidP="002E44D6">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E44D6" w:rsidRPr="00C61233" w14:paraId="50F36ECF"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1211EC3A" w14:textId="77777777" w:rsidR="002E44D6" w:rsidRPr="00C61233" w:rsidRDefault="002E44D6" w:rsidP="00AD308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4A02F9B" w14:textId="77777777" w:rsidR="002E44D6" w:rsidRPr="00C61233" w:rsidRDefault="002E44D6" w:rsidP="00AD308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204F328A" w14:textId="77777777" w:rsidR="002E44D6" w:rsidRPr="00C61233" w:rsidRDefault="002E44D6" w:rsidP="00AD308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9529AD2" w14:textId="77777777" w:rsidR="002E44D6" w:rsidRPr="00C61233" w:rsidRDefault="002E44D6" w:rsidP="00AD308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10A3718" w14:textId="77777777" w:rsidR="002E44D6" w:rsidRPr="00C61233" w:rsidRDefault="002E44D6" w:rsidP="00AD308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FF04E2A" w14:textId="7EE687A7" w:rsidR="002E44D6" w:rsidRPr="00C61233" w:rsidRDefault="0086714C" w:rsidP="00AD3081">
            <w:r>
              <w:t>&lt;date&gt;</w:t>
            </w:r>
          </w:p>
        </w:tc>
      </w:tr>
      <w:tr w:rsidR="002E44D6" w:rsidRPr="00C61233" w14:paraId="27D1C9D6"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25EED4F7" w14:textId="77777777" w:rsidR="002E44D6" w:rsidRPr="00C61233" w:rsidRDefault="002E44D6" w:rsidP="00AD308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66CD26F" w14:textId="7A9F921C" w:rsidR="002E44D6" w:rsidRPr="00C61233" w:rsidRDefault="002E44D6" w:rsidP="00AD3081">
            <w:r>
              <w:t>Line</w:t>
            </w:r>
            <w:r w:rsidRPr="00C61233">
              <w:t xml:space="preserve"> Manager</w:t>
            </w:r>
          </w:p>
        </w:tc>
      </w:tr>
      <w:tr w:rsidR="002E44D6" w:rsidRPr="00C61233" w14:paraId="7E36104D" w14:textId="77777777" w:rsidTr="00AD3081">
        <w:tc>
          <w:tcPr>
            <w:tcW w:w="2280" w:type="dxa"/>
            <w:tcBorders>
              <w:top w:val="single" w:sz="8" w:space="0" w:color="999999"/>
              <w:left w:val="single" w:sz="8" w:space="0" w:color="999999"/>
              <w:bottom w:val="single" w:sz="8" w:space="0" w:color="999999"/>
              <w:right w:val="single" w:sz="8" w:space="0" w:color="999999"/>
            </w:tcBorders>
            <w:hideMark/>
          </w:tcPr>
          <w:p w14:paraId="3638E498" w14:textId="77777777" w:rsidR="002E44D6" w:rsidRPr="00C61233" w:rsidRDefault="002E44D6" w:rsidP="00AD3081">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FA66A7E" w14:textId="77777777" w:rsidR="002E44D6" w:rsidRPr="00C61233" w:rsidRDefault="002E44D6" w:rsidP="00AD3081">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E50445A" w14:textId="77777777" w:rsidR="002E44D6" w:rsidRPr="00C61233" w:rsidRDefault="002E44D6" w:rsidP="00AD3081">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85B3612" w14:textId="3B45633E" w:rsidR="002E44D6" w:rsidRPr="00C61233" w:rsidRDefault="00EB3674" w:rsidP="00AD3081">
            <w:r>
              <w:t>&lt;duration&gt;</w:t>
            </w:r>
          </w:p>
        </w:tc>
      </w:tr>
    </w:tbl>
    <w:p w14:paraId="7B1C49EA" w14:textId="77777777" w:rsidR="002E44D6" w:rsidRPr="00C61233" w:rsidRDefault="002E44D6" w:rsidP="002E44D6">
      <w:pPr>
        <w:pStyle w:val="SAPKeyblockTitle"/>
      </w:pPr>
      <w:r w:rsidRPr="00C61233">
        <w:t>Purpose</w:t>
      </w:r>
    </w:p>
    <w:p w14:paraId="074C7E3D" w14:textId="1EC47901" w:rsidR="002E44D6" w:rsidRPr="00C61233" w:rsidRDefault="002E44D6" w:rsidP="002E44D6">
      <w:r w:rsidRPr="00C61233">
        <w:t xml:space="preserve">The </w:t>
      </w:r>
      <w:r>
        <w:t>Line</w:t>
      </w:r>
      <w:r w:rsidRPr="00C61233">
        <w:t xml:space="preserve"> Manager view</w:t>
      </w:r>
      <w:r>
        <w:t>s</w:t>
      </w:r>
      <w:r w:rsidRPr="00C61233">
        <w:t xml:space="preserve"> if the</w:t>
      </w:r>
      <w:r>
        <w:t xml:space="preserve"> new</w:t>
      </w:r>
      <w:r w:rsidRPr="00C61233">
        <w:t xml:space="preserve"> position ha</w:t>
      </w:r>
      <w:r>
        <w:t>s</w:t>
      </w:r>
      <w:r w:rsidRPr="00C61233">
        <w:t xml:space="preserve"> been </w:t>
      </w:r>
      <w:r>
        <w:t>created as expected</w:t>
      </w:r>
      <w:r w:rsidRPr="00C61233">
        <w:t>.</w:t>
      </w:r>
      <w:r w:rsidR="007B0BDC">
        <w:t xml:space="preserve"> For this, he or she uses the </w:t>
      </w:r>
      <w:r w:rsidR="007B0BDC" w:rsidRPr="00121F36">
        <w:rPr>
          <w:rStyle w:val="SAPScreenElement"/>
          <w:color w:val="auto"/>
        </w:rPr>
        <w:t>Position Organization Chart</w:t>
      </w:r>
      <w:r w:rsidR="007B0BDC">
        <w:t>.</w:t>
      </w:r>
    </w:p>
    <w:p w14:paraId="1C9390C0" w14:textId="77777777" w:rsidR="002E44D6" w:rsidRPr="00C61233" w:rsidRDefault="002E44D6" w:rsidP="002E44D6">
      <w:pPr>
        <w:pStyle w:val="SAPKeyblockTitle"/>
      </w:pPr>
      <w:r w:rsidRPr="00C61233">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620"/>
        <w:gridCol w:w="6030"/>
        <w:gridCol w:w="4500"/>
        <w:gridCol w:w="1288"/>
      </w:tblGrid>
      <w:tr w:rsidR="002E44D6" w:rsidRPr="00C61233" w14:paraId="7E0FC298" w14:textId="77777777" w:rsidTr="009B00DE">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6424DE21" w14:textId="77777777" w:rsidR="002E44D6" w:rsidRPr="00C61233" w:rsidRDefault="002E44D6" w:rsidP="00AD3081">
            <w:pPr>
              <w:pStyle w:val="SAPTableHeader"/>
            </w:pPr>
            <w:r w:rsidRPr="00C61233">
              <w:t>Test Step #</w:t>
            </w:r>
          </w:p>
        </w:tc>
        <w:tc>
          <w:tcPr>
            <w:tcW w:w="1620" w:type="dxa"/>
            <w:tcBorders>
              <w:top w:val="single" w:sz="8" w:space="0" w:color="999999"/>
              <w:left w:val="single" w:sz="8" w:space="0" w:color="999999"/>
              <w:bottom w:val="single" w:sz="8" w:space="0" w:color="999999"/>
              <w:right w:val="single" w:sz="8" w:space="0" w:color="999999"/>
            </w:tcBorders>
            <w:shd w:val="clear" w:color="auto" w:fill="999999"/>
            <w:hideMark/>
          </w:tcPr>
          <w:p w14:paraId="756A83A8" w14:textId="77777777" w:rsidR="002E44D6" w:rsidRPr="00C61233" w:rsidRDefault="002E44D6" w:rsidP="00AD3081">
            <w:pPr>
              <w:pStyle w:val="SAPTableHeader"/>
            </w:pPr>
            <w:r w:rsidRPr="00C61233">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1249C4E9" w14:textId="77777777" w:rsidR="002E44D6" w:rsidRPr="00C61233" w:rsidRDefault="002E44D6" w:rsidP="00AD3081">
            <w:pPr>
              <w:pStyle w:val="SAPTableHeader"/>
            </w:pPr>
            <w:r w:rsidRPr="00C61233">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3313E24E" w14:textId="77777777" w:rsidR="002E44D6" w:rsidRPr="00C61233" w:rsidRDefault="002E44D6" w:rsidP="00AD3081">
            <w:pPr>
              <w:pStyle w:val="SAPTableHeader"/>
            </w:pPr>
            <w:r w:rsidRPr="00C61233">
              <w:t>Expected Result</w:t>
            </w:r>
          </w:p>
        </w:tc>
        <w:tc>
          <w:tcPr>
            <w:tcW w:w="1288" w:type="dxa"/>
            <w:tcBorders>
              <w:top w:val="single" w:sz="8" w:space="0" w:color="999999"/>
              <w:left w:val="single" w:sz="8" w:space="0" w:color="999999"/>
              <w:bottom w:val="single" w:sz="8" w:space="0" w:color="999999"/>
              <w:right w:val="single" w:sz="8" w:space="0" w:color="999999"/>
            </w:tcBorders>
            <w:shd w:val="clear" w:color="auto" w:fill="999999"/>
            <w:hideMark/>
          </w:tcPr>
          <w:p w14:paraId="1CDDA500" w14:textId="77777777" w:rsidR="002E44D6" w:rsidRPr="00C61233" w:rsidRDefault="002E44D6" w:rsidP="00AD3081">
            <w:pPr>
              <w:pStyle w:val="SAPTableHeader"/>
            </w:pPr>
            <w:r w:rsidRPr="00C61233">
              <w:t>Pass / Fail / Comment</w:t>
            </w:r>
          </w:p>
        </w:tc>
      </w:tr>
      <w:tr w:rsidR="002E44D6" w:rsidRPr="00C61233" w14:paraId="22F7D633" w14:textId="77777777" w:rsidTr="009B00DE">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3DA93A01" w14:textId="77777777" w:rsidR="002E44D6" w:rsidRPr="00C61233" w:rsidRDefault="002E44D6" w:rsidP="00AD3081">
            <w:r w:rsidRPr="00C61233">
              <w:t>1</w:t>
            </w:r>
          </w:p>
        </w:tc>
        <w:tc>
          <w:tcPr>
            <w:tcW w:w="1620" w:type="dxa"/>
            <w:tcBorders>
              <w:top w:val="single" w:sz="8" w:space="0" w:color="999999"/>
              <w:left w:val="single" w:sz="8" w:space="0" w:color="999999"/>
              <w:bottom w:val="single" w:sz="8" w:space="0" w:color="999999"/>
              <w:right w:val="single" w:sz="8" w:space="0" w:color="999999"/>
            </w:tcBorders>
            <w:hideMark/>
          </w:tcPr>
          <w:p w14:paraId="20230AB6" w14:textId="77777777" w:rsidR="002E44D6" w:rsidRPr="00C61233" w:rsidRDefault="002E44D6" w:rsidP="00AD3081">
            <w:r w:rsidRPr="00C61233">
              <w:rPr>
                <w:rStyle w:val="SAPEmphasis"/>
              </w:rPr>
              <w:t>Log on</w:t>
            </w:r>
          </w:p>
        </w:tc>
        <w:tc>
          <w:tcPr>
            <w:tcW w:w="6030" w:type="dxa"/>
            <w:tcBorders>
              <w:top w:val="single" w:sz="8" w:space="0" w:color="999999"/>
              <w:left w:val="single" w:sz="8" w:space="0" w:color="999999"/>
              <w:bottom w:val="single" w:sz="8" w:space="0" w:color="999999"/>
              <w:right w:val="single" w:sz="8" w:space="0" w:color="999999"/>
            </w:tcBorders>
            <w:hideMark/>
          </w:tcPr>
          <w:p w14:paraId="7B5EB37E" w14:textId="76D94EB8" w:rsidR="002E44D6" w:rsidRPr="00C61233" w:rsidRDefault="002E44D6" w:rsidP="00D86F50">
            <w:r w:rsidRPr="00C61233">
              <w:t xml:space="preserve">Log on to </w:t>
            </w:r>
            <w:r w:rsidR="00C623F0" w:rsidRPr="00203C91">
              <w:rPr>
                <w:rStyle w:val="SAPTextReference"/>
              </w:rPr>
              <w:t>Employee Central</w:t>
            </w:r>
            <w:r w:rsidR="00C623F0" w:rsidRPr="00121F36" w:rsidDel="00C623F0">
              <w:t xml:space="preserve"> </w:t>
            </w:r>
            <w:r w:rsidRPr="00C61233">
              <w:t xml:space="preserve">as a </w:t>
            </w:r>
            <w:r w:rsidR="00C501A6">
              <w:t>Line</w:t>
            </w:r>
            <w:r w:rsidRPr="00C61233">
              <w:t xml:space="preserve"> </w:t>
            </w:r>
            <w:r w:rsidR="00C501A6">
              <w:t>M</w:t>
            </w:r>
            <w:r w:rsidRPr="00C61233">
              <w:t>anager.</w:t>
            </w:r>
          </w:p>
        </w:tc>
        <w:tc>
          <w:tcPr>
            <w:tcW w:w="4500" w:type="dxa"/>
            <w:tcBorders>
              <w:top w:val="single" w:sz="8" w:space="0" w:color="999999"/>
              <w:left w:val="single" w:sz="8" w:space="0" w:color="999999"/>
              <w:bottom w:val="single" w:sz="8" w:space="0" w:color="999999"/>
              <w:right w:val="single" w:sz="8" w:space="0" w:color="999999"/>
            </w:tcBorders>
            <w:hideMark/>
          </w:tcPr>
          <w:p w14:paraId="7B18DEA2" w14:textId="77777777" w:rsidR="002E44D6" w:rsidRPr="00C61233" w:rsidRDefault="002E44D6" w:rsidP="00AD3081">
            <w:r w:rsidRPr="00C61233">
              <w:t xml:space="preserve">The </w:t>
            </w:r>
            <w:r w:rsidRPr="00C61233">
              <w:rPr>
                <w:rStyle w:val="SAPScreenElement"/>
              </w:rPr>
              <w:t xml:space="preserve">Home </w:t>
            </w:r>
            <w:r w:rsidRPr="00C61233">
              <w:t>page is displayed.</w:t>
            </w:r>
          </w:p>
        </w:tc>
        <w:tc>
          <w:tcPr>
            <w:tcW w:w="1288" w:type="dxa"/>
            <w:tcBorders>
              <w:top w:val="single" w:sz="8" w:space="0" w:color="999999"/>
              <w:left w:val="single" w:sz="8" w:space="0" w:color="999999"/>
              <w:bottom w:val="single" w:sz="8" w:space="0" w:color="999999"/>
              <w:right w:val="single" w:sz="8" w:space="0" w:color="999999"/>
            </w:tcBorders>
          </w:tcPr>
          <w:p w14:paraId="0421E26B" w14:textId="77777777" w:rsidR="002E44D6" w:rsidRPr="00C61233" w:rsidRDefault="002E44D6" w:rsidP="00AD3081"/>
        </w:tc>
      </w:tr>
      <w:tr w:rsidR="002E44D6" w:rsidRPr="00C61233" w14:paraId="4645A680"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18E12644" w14:textId="77777777" w:rsidR="002E44D6" w:rsidRPr="00C61233" w:rsidRDefault="002E44D6" w:rsidP="00AD3081">
            <w:r w:rsidRPr="00C61233">
              <w:lastRenderedPageBreak/>
              <w:t>2</w:t>
            </w:r>
          </w:p>
        </w:tc>
        <w:tc>
          <w:tcPr>
            <w:tcW w:w="1620" w:type="dxa"/>
            <w:tcBorders>
              <w:top w:val="single" w:sz="8" w:space="0" w:color="999999"/>
              <w:left w:val="single" w:sz="8" w:space="0" w:color="999999"/>
              <w:bottom w:val="single" w:sz="8" w:space="0" w:color="999999"/>
              <w:right w:val="single" w:sz="8" w:space="0" w:color="999999"/>
            </w:tcBorders>
            <w:hideMark/>
          </w:tcPr>
          <w:p w14:paraId="1085B9FA" w14:textId="77777777" w:rsidR="002E44D6" w:rsidRPr="00C61233" w:rsidRDefault="002E44D6" w:rsidP="00AD3081">
            <w:pPr>
              <w:rPr>
                <w:rStyle w:val="SAPEmphasis"/>
              </w:rPr>
            </w:pPr>
            <w:r w:rsidRPr="00C61233">
              <w:rPr>
                <w:rStyle w:val="SAPEmphasis"/>
              </w:rPr>
              <w:t>Go to Company Info</w:t>
            </w:r>
          </w:p>
        </w:tc>
        <w:tc>
          <w:tcPr>
            <w:tcW w:w="6030" w:type="dxa"/>
            <w:tcBorders>
              <w:top w:val="single" w:sz="8" w:space="0" w:color="999999"/>
              <w:left w:val="single" w:sz="8" w:space="0" w:color="999999"/>
              <w:bottom w:val="single" w:sz="8" w:space="0" w:color="999999"/>
              <w:right w:val="single" w:sz="8" w:space="0" w:color="999999"/>
            </w:tcBorders>
            <w:hideMark/>
          </w:tcPr>
          <w:p w14:paraId="753C52EE" w14:textId="77777777" w:rsidR="002E44D6" w:rsidRPr="00C61233" w:rsidRDefault="002E44D6" w:rsidP="00AD3081">
            <w:r w:rsidRPr="00C61233">
              <w:t xml:space="preserve">From the </w:t>
            </w:r>
            <w:r w:rsidRPr="00C61233">
              <w:rPr>
                <w:rStyle w:val="SAPScreenElement"/>
              </w:rPr>
              <w:t xml:space="preserve">Home </w:t>
            </w:r>
            <w:r w:rsidRPr="00C61233">
              <w:t xml:space="preserve">drop-down, select </w:t>
            </w:r>
            <w:r w:rsidRPr="00C61233">
              <w:rPr>
                <w:rStyle w:val="SAPScreenElement"/>
              </w:rPr>
              <w:t>Company Info</w:t>
            </w:r>
            <w:r w:rsidRPr="00C61233">
              <w:t>.</w:t>
            </w:r>
          </w:p>
        </w:tc>
        <w:tc>
          <w:tcPr>
            <w:tcW w:w="4500" w:type="dxa"/>
            <w:tcBorders>
              <w:top w:val="single" w:sz="8" w:space="0" w:color="999999"/>
              <w:left w:val="single" w:sz="8" w:space="0" w:color="999999"/>
              <w:bottom w:val="single" w:sz="8" w:space="0" w:color="999999"/>
              <w:right w:val="single" w:sz="8" w:space="0" w:color="999999"/>
            </w:tcBorders>
          </w:tcPr>
          <w:p w14:paraId="26466D9F" w14:textId="77777777" w:rsidR="002E44D6" w:rsidRPr="00C61233" w:rsidRDefault="002E44D6" w:rsidP="00AD3081">
            <w:r w:rsidRPr="00C61233">
              <w:t xml:space="preserve">The </w:t>
            </w:r>
            <w:r w:rsidRPr="00C61233">
              <w:rPr>
                <w:rStyle w:val="SAPScreenElement"/>
              </w:rPr>
              <w:t>Company Info</w:t>
            </w:r>
            <w:r w:rsidRPr="00C61233">
              <w:t xml:space="preserve"> screen is displayed containing by default the </w:t>
            </w:r>
            <w:r w:rsidRPr="00C61233">
              <w:rPr>
                <w:rStyle w:val="SAPScreenElement"/>
              </w:rPr>
              <w:t>Org Chart</w:t>
            </w:r>
            <w:r w:rsidRPr="00C61233">
              <w:t xml:space="preserve"> based on the logged-in user.</w:t>
            </w:r>
          </w:p>
        </w:tc>
        <w:tc>
          <w:tcPr>
            <w:tcW w:w="1288" w:type="dxa"/>
            <w:tcBorders>
              <w:top w:val="single" w:sz="8" w:space="0" w:color="999999"/>
              <w:left w:val="single" w:sz="8" w:space="0" w:color="999999"/>
              <w:bottom w:val="single" w:sz="8" w:space="0" w:color="999999"/>
              <w:right w:val="single" w:sz="8" w:space="0" w:color="999999"/>
            </w:tcBorders>
          </w:tcPr>
          <w:p w14:paraId="76E83BA8" w14:textId="77777777" w:rsidR="002E44D6" w:rsidRPr="00C61233" w:rsidRDefault="002E44D6" w:rsidP="00AD3081"/>
        </w:tc>
      </w:tr>
      <w:tr w:rsidR="002E44D6" w:rsidRPr="00C61233" w14:paraId="56E4465E"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tcPr>
          <w:p w14:paraId="074A6563" w14:textId="75C5C06A" w:rsidR="002E44D6" w:rsidRPr="00C61233" w:rsidRDefault="00E25CAF" w:rsidP="00AD3081">
            <w:r>
              <w:t>3</w:t>
            </w:r>
          </w:p>
        </w:tc>
        <w:tc>
          <w:tcPr>
            <w:tcW w:w="1620" w:type="dxa"/>
            <w:tcBorders>
              <w:top w:val="single" w:sz="8" w:space="0" w:color="999999"/>
              <w:left w:val="single" w:sz="8" w:space="0" w:color="999999"/>
              <w:bottom w:val="single" w:sz="8" w:space="0" w:color="999999"/>
              <w:right w:val="single" w:sz="8" w:space="0" w:color="999999"/>
            </w:tcBorders>
          </w:tcPr>
          <w:p w14:paraId="4C202BE7" w14:textId="0E6C57D9" w:rsidR="002E44D6" w:rsidRPr="00C61233" w:rsidRDefault="002E44D6" w:rsidP="00AD3081">
            <w:pPr>
              <w:rPr>
                <w:rStyle w:val="SAPEmphasis"/>
              </w:rPr>
            </w:pPr>
            <w:r>
              <w:rPr>
                <w:rStyle w:val="SAPEmphasis"/>
              </w:rPr>
              <w:t>Go to Position Org Chart</w:t>
            </w:r>
          </w:p>
        </w:tc>
        <w:tc>
          <w:tcPr>
            <w:tcW w:w="6030" w:type="dxa"/>
            <w:tcBorders>
              <w:top w:val="single" w:sz="8" w:space="0" w:color="999999"/>
              <w:left w:val="single" w:sz="8" w:space="0" w:color="999999"/>
              <w:bottom w:val="single" w:sz="8" w:space="0" w:color="999999"/>
              <w:right w:val="single" w:sz="8" w:space="0" w:color="999999"/>
            </w:tcBorders>
          </w:tcPr>
          <w:p w14:paraId="09412BD1" w14:textId="33867059" w:rsidR="002E44D6" w:rsidRPr="00C61233" w:rsidRDefault="002E44D6" w:rsidP="00AD3081">
            <w:r w:rsidRPr="00C61233">
              <w:t xml:space="preserve">Go to the </w:t>
            </w:r>
            <w:r w:rsidRPr="00C61233">
              <w:rPr>
                <w:rStyle w:val="SAPScreenElement"/>
              </w:rPr>
              <w:t>Position Org Chart</w:t>
            </w:r>
            <w:r w:rsidRPr="00C61233">
              <w:t xml:space="preserve"> tab. </w:t>
            </w:r>
          </w:p>
        </w:tc>
        <w:tc>
          <w:tcPr>
            <w:tcW w:w="4500" w:type="dxa"/>
            <w:tcBorders>
              <w:top w:val="single" w:sz="8" w:space="0" w:color="999999"/>
              <w:left w:val="single" w:sz="8" w:space="0" w:color="999999"/>
              <w:bottom w:val="single" w:sz="8" w:space="0" w:color="999999"/>
              <w:right w:val="single" w:sz="8" w:space="0" w:color="999999"/>
            </w:tcBorders>
          </w:tcPr>
          <w:p w14:paraId="2D6A0576" w14:textId="77777777" w:rsidR="00E25CAF" w:rsidRDefault="00E25CAF" w:rsidP="00AD3081">
            <w:r w:rsidRPr="00C804C5">
              <w:t xml:space="preserve">The position hierarchy </w:t>
            </w:r>
            <w:r>
              <w:t xml:space="preserve">as of today </w:t>
            </w:r>
            <w:r w:rsidRPr="00C804C5">
              <w:t xml:space="preserve">starting </w:t>
            </w:r>
            <w:r>
              <w:t>with your</w:t>
            </w:r>
            <w:r w:rsidRPr="00C804C5">
              <w:t xml:space="preserve"> position and containing one level below is displayed</w:t>
            </w:r>
            <w:r>
              <w:t xml:space="preserve">. </w:t>
            </w:r>
          </w:p>
          <w:p w14:paraId="1AD35A4A" w14:textId="3C12D097" w:rsidR="000756A2" w:rsidRDefault="000756A2" w:rsidP="00AD3081">
            <w:r>
              <w:t>In case the newly created position is more than one level below your position, continue with test step # 4 and subsequent.</w:t>
            </w:r>
          </w:p>
          <w:p w14:paraId="243A9DCF" w14:textId="0CD72902" w:rsidR="00E25CAF" w:rsidRPr="00C61233" w:rsidRDefault="00E25CAF" w:rsidP="00AD3081">
            <w:r>
              <w:t xml:space="preserve">In case the newly created position is one level below your position, continue </w:t>
            </w:r>
            <w:r w:rsidR="000756A2">
              <w:t xml:space="preserve">directly </w:t>
            </w:r>
            <w:r>
              <w:t>with test step # 5.</w:t>
            </w:r>
          </w:p>
        </w:tc>
        <w:tc>
          <w:tcPr>
            <w:tcW w:w="1288" w:type="dxa"/>
            <w:tcBorders>
              <w:top w:val="single" w:sz="8" w:space="0" w:color="999999"/>
              <w:left w:val="single" w:sz="8" w:space="0" w:color="999999"/>
              <w:bottom w:val="single" w:sz="8" w:space="0" w:color="999999"/>
              <w:right w:val="single" w:sz="8" w:space="0" w:color="999999"/>
            </w:tcBorders>
          </w:tcPr>
          <w:p w14:paraId="77C4E078" w14:textId="77777777" w:rsidR="002E44D6" w:rsidRPr="00C61233" w:rsidRDefault="002E44D6" w:rsidP="00AD3081"/>
        </w:tc>
      </w:tr>
      <w:tr w:rsidR="002E44D6" w:rsidRPr="00C61233" w14:paraId="119CC6C2" w14:textId="77777777" w:rsidTr="009B00DE">
        <w:trPr>
          <w:trHeight w:val="357"/>
        </w:trPr>
        <w:tc>
          <w:tcPr>
            <w:tcW w:w="872" w:type="dxa"/>
            <w:tcBorders>
              <w:top w:val="single" w:sz="8" w:space="0" w:color="999999"/>
              <w:left w:val="single" w:sz="8" w:space="0" w:color="999999"/>
              <w:right w:val="single" w:sz="8" w:space="0" w:color="999999"/>
            </w:tcBorders>
          </w:tcPr>
          <w:p w14:paraId="791149BF" w14:textId="75A32CF2" w:rsidR="002E44D6" w:rsidRPr="00C61233" w:rsidRDefault="00E25CAF" w:rsidP="00AD3081">
            <w:r>
              <w:t>4</w:t>
            </w:r>
          </w:p>
        </w:tc>
        <w:tc>
          <w:tcPr>
            <w:tcW w:w="1620" w:type="dxa"/>
            <w:tcBorders>
              <w:top w:val="single" w:sz="8" w:space="0" w:color="999999"/>
              <w:left w:val="single" w:sz="8" w:space="0" w:color="999999"/>
              <w:right w:val="single" w:sz="8" w:space="0" w:color="999999"/>
            </w:tcBorders>
          </w:tcPr>
          <w:p w14:paraId="27472F02" w14:textId="15BE6C02" w:rsidR="002E44D6" w:rsidRPr="00C61233" w:rsidRDefault="002E44D6" w:rsidP="00AD3081">
            <w:pPr>
              <w:rPr>
                <w:rStyle w:val="SAPEmphasis"/>
              </w:rPr>
            </w:pPr>
            <w:r w:rsidRPr="00C61233">
              <w:rPr>
                <w:rStyle w:val="SAPEmphasis"/>
              </w:rPr>
              <w:t>Search Position</w:t>
            </w:r>
            <w:r w:rsidR="000756A2">
              <w:rPr>
                <w:rStyle w:val="SAPEmphasis"/>
              </w:rPr>
              <w:t xml:space="preserve"> (Optional)</w:t>
            </w:r>
          </w:p>
        </w:tc>
        <w:tc>
          <w:tcPr>
            <w:tcW w:w="6030" w:type="dxa"/>
            <w:tcBorders>
              <w:top w:val="single" w:sz="8" w:space="0" w:color="999999"/>
              <w:left w:val="single" w:sz="8" w:space="0" w:color="999999"/>
              <w:right w:val="single" w:sz="8" w:space="0" w:color="999999"/>
            </w:tcBorders>
          </w:tcPr>
          <w:p w14:paraId="12984AAB" w14:textId="40077C97" w:rsidR="007C4306" w:rsidRPr="00C61233" w:rsidRDefault="007C4306">
            <w:r w:rsidRPr="00E97DDB">
              <w:t>In case the newly created position is more than one level below your position,</w:t>
            </w:r>
            <w:r>
              <w:t xml:space="preserve"> select in the </w:t>
            </w:r>
            <w:r>
              <w:rPr>
                <w:rStyle w:val="SAPScreenElement"/>
              </w:rPr>
              <w:t>Search By</w:t>
            </w:r>
            <w:r>
              <w:t xml:space="preserve"> field value</w:t>
            </w:r>
            <w:r>
              <w:rPr>
                <w:rStyle w:val="SAPUserEntry"/>
              </w:rPr>
              <w:t xml:space="preserve"> Positions </w:t>
            </w:r>
            <w:r>
              <w:t xml:space="preserve">from the drop-down. In the </w:t>
            </w:r>
            <w:r>
              <w:rPr>
                <w:rStyle w:val="SAPScreenElement"/>
              </w:rPr>
              <w:t>Search</w:t>
            </w:r>
            <w:r>
              <w:t xml:space="preserve"> field, select </w:t>
            </w:r>
            <w:r w:rsidRPr="000A7871">
              <w:t xml:space="preserve">the </w:t>
            </w:r>
            <w:r w:rsidRPr="00E97DDB">
              <w:t xml:space="preserve">newly created </w:t>
            </w:r>
            <w:r>
              <w:t xml:space="preserve">position from the drop-down. </w:t>
            </w:r>
            <w:r w:rsidR="000A7871">
              <w:br/>
            </w:r>
            <w:r>
              <w:t xml:space="preserve">Click on the calendar icon </w:t>
            </w:r>
            <w:r>
              <w:rPr>
                <w:noProof/>
              </w:rPr>
              <w:drawing>
                <wp:inline distT="0" distB="0" distL="0" distR="0" wp14:anchorId="36676C46" wp14:editId="7A48A5A5">
                  <wp:extent cx="629285" cy="225425"/>
                  <wp:effectExtent l="0" t="0" r="0" b="317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w:t>
            </w:r>
            <w:r w:rsidRPr="000A7871">
              <w:t>and s</w:t>
            </w:r>
            <w:r w:rsidRPr="00E97DDB">
              <w:t>elect from the calendar help the date the position becomes effective, or any date after this date.</w:t>
            </w:r>
          </w:p>
        </w:tc>
        <w:tc>
          <w:tcPr>
            <w:tcW w:w="4500" w:type="dxa"/>
            <w:tcBorders>
              <w:top w:val="single" w:sz="8" w:space="0" w:color="999999"/>
              <w:left w:val="single" w:sz="8" w:space="0" w:color="999999"/>
              <w:right w:val="single" w:sz="8" w:space="0" w:color="999999"/>
            </w:tcBorders>
          </w:tcPr>
          <w:p w14:paraId="77753F69" w14:textId="57BCA082" w:rsidR="002E44D6" w:rsidRPr="00C61233" w:rsidRDefault="00E25CAF" w:rsidP="00E25CAF">
            <w:pPr>
              <w:pStyle w:val="ListBullet"/>
              <w:numPr>
                <w:ilvl w:val="0"/>
                <w:numId w:val="0"/>
              </w:numPr>
            </w:pPr>
            <w:r>
              <w:t>The selected position is displayed. Continue with test step # 5.</w:t>
            </w:r>
          </w:p>
        </w:tc>
        <w:tc>
          <w:tcPr>
            <w:tcW w:w="1288" w:type="dxa"/>
            <w:tcBorders>
              <w:top w:val="single" w:sz="8" w:space="0" w:color="999999"/>
              <w:left w:val="single" w:sz="8" w:space="0" w:color="999999"/>
              <w:bottom w:val="single" w:sz="8" w:space="0" w:color="999999"/>
              <w:right w:val="single" w:sz="8" w:space="0" w:color="999999"/>
            </w:tcBorders>
          </w:tcPr>
          <w:p w14:paraId="680E8F4F" w14:textId="77777777" w:rsidR="002E44D6" w:rsidRPr="00C61233" w:rsidRDefault="002E44D6" w:rsidP="00AD3081"/>
        </w:tc>
      </w:tr>
      <w:tr w:rsidR="00E25CAF" w:rsidRPr="00C61233" w14:paraId="6C56BD19"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tcPr>
          <w:p w14:paraId="4681BA05" w14:textId="46DCA7E6" w:rsidR="00E25CAF" w:rsidRPr="00C61233" w:rsidRDefault="00E25CAF" w:rsidP="00E25CAF">
            <w:r>
              <w:t>5</w:t>
            </w:r>
          </w:p>
        </w:tc>
        <w:tc>
          <w:tcPr>
            <w:tcW w:w="1620" w:type="dxa"/>
            <w:tcBorders>
              <w:top w:val="single" w:sz="8" w:space="0" w:color="999999"/>
              <w:left w:val="single" w:sz="8" w:space="0" w:color="999999"/>
              <w:bottom w:val="single" w:sz="8" w:space="0" w:color="999999"/>
              <w:right w:val="single" w:sz="8" w:space="0" w:color="999999"/>
            </w:tcBorders>
          </w:tcPr>
          <w:p w14:paraId="79CA3ED5" w14:textId="78B74EB5" w:rsidR="00E25CAF" w:rsidRPr="00C61233" w:rsidRDefault="00E25CAF" w:rsidP="00E25CAF">
            <w:pPr>
              <w:rPr>
                <w:rStyle w:val="SAPEmphasis"/>
              </w:rPr>
            </w:pPr>
            <w:r>
              <w:rPr>
                <w:rStyle w:val="SAPEmphasis"/>
              </w:rPr>
              <w:t xml:space="preserve">Go to </w:t>
            </w:r>
            <w:r w:rsidRPr="008C6834">
              <w:rPr>
                <w:rStyle w:val="SAPEmphasis"/>
              </w:rPr>
              <w:t>Detailed</w:t>
            </w:r>
            <w:r>
              <w:rPr>
                <w:rStyle w:val="SAPEmphasis"/>
              </w:rPr>
              <w:t xml:space="preserve"> Position Data</w:t>
            </w:r>
          </w:p>
        </w:tc>
        <w:tc>
          <w:tcPr>
            <w:tcW w:w="6030" w:type="dxa"/>
            <w:tcBorders>
              <w:top w:val="single" w:sz="8" w:space="0" w:color="999999"/>
              <w:left w:val="single" w:sz="8" w:space="0" w:color="999999"/>
              <w:bottom w:val="single" w:sz="8" w:space="0" w:color="999999"/>
              <w:right w:val="single" w:sz="8" w:space="0" w:color="999999"/>
            </w:tcBorders>
          </w:tcPr>
          <w:p w14:paraId="695ADED6" w14:textId="4165C423" w:rsidR="00E25CAF" w:rsidRDefault="00E25CAF" w:rsidP="00E25CAF">
            <w:pPr>
              <w:rPr>
                <w:rFonts w:asciiTheme="minorHAnsi" w:eastAsiaTheme="minorHAnsi" w:hAnsiTheme="minorHAnsi"/>
                <w:sz w:val="22"/>
                <w:szCs w:val="22"/>
              </w:rPr>
            </w:pPr>
            <w:r>
              <w:t xml:space="preserve">Click on the position and in the upcoming side panel click on the </w:t>
            </w:r>
            <w:r>
              <w:rPr>
                <w:rStyle w:val="SAPScreenElement"/>
              </w:rPr>
              <w:t xml:space="preserve">Show Position </w:t>
            </w:r>
            <w:r w:rsidR="009173C6">
              <w:rPr>
                <w:noProof/>
              </w:rPr>
              <w:pict w14:anchorId="3B313213">
                <v:shape id="_x0000_i1026" type="#_x0000_t75" style="width:14.05pt;height:14.05pt;visibility:visible;mso-wrap-style:square">
                  <v:imagedata r:id="rId15" o:title=""/>
                </v:shape>
              </w:pict>
            </w:r>
            <w:r>
              <w:rPr>
                <w:noProof/>
              </w:rPr>
              <w:t xml:space="preserve"> </w:t>
            </w:r>
            <w:r>
              <w:t>icon.</w:t>
            </w:r>
          </w:p>
          <w:p w14:paraId="5E23B313" w14:textId="77777777" w:rsidR="00E25CAF" w:rsidRPr="00121F36" w:rsidRDefault="00E25CAF" w:rsidP="009B00DE">
            <w:pPr>
              <w:ind w:left="253"/>
              <w:rPr>
                <w:rFonts w:ascii="BentonSans Regular" w:hAnsi="BentonSans Regular"/>
                <w:color w:val="666666"/>
                <w:sz w:val="22"/>
              </w:rPr>
            </w:pPr>
            <w:r w:rsidRPr="00121F36">
              <w:rPr>
                <w:noProof/>
              </w:rPr>
              <w:drawing>
                <wp:inline distT="0" distB="0" distL="0" distR="0" wp14:anchorId="165AC0FE" wp14:editId="32AA8626">
                  <wp:extent cx="228600" cy="228600"/>
                  <wp:effectExtent l="0" t="0" r="0" b="0"/>
                  <wp:docPr id="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5ED97C98" w14:textId="1A99B8FF" w:rsidR="00E25CAF" w:rsidRPr="00C61233" w:rsidRDefault="00E25CAF" w:rsidP="009B00DE">
            <w:pPr>
              <w:ind w:left="253"/>
            </w:pPr>
            <w:r>
              <w:t>This icon is located below the</w:t>
            </w:r>
            <w:r>
              <w:rPr>
                <w:rStyle w:val="SAPScreenElement"/>
              </w:rPr>
              <w:t xml:space="preserve"> &lt;position title (code)&gt;</w:t>
            </w:r>
            <w:r>
              <w:t>,</w:t>
            </w:r>
            <w:r>
              <w:rPr>
                <w:rStyle w:val="SAPScreenElement"/>
              </w:rPr>
              <w:t xml:space="preserve"> </w:t>
            </w:r>
            <w:r>
              <w:t>next to</w:t>
            </w:r>
            <w:r>
              <w:rPr>
                <w:rStyle w:val="SAPScreenElement"/>
              </w:rPr>
              <w:t xml:space="preserve"> as of &lt;selected date&gt;.</w:t>
            </w:r>
          </w:p>
        </w:tc>
        <w:tc>
          <w:tcPr>
            <w:tcW w:w="4500" w:type="dxa"/>
            <w:tcBorders>
              <w:top w:val="single" w:sz="8" w:space="0" w:color="999999"/>
              <w:left w:val="single" w:sz="8" w:space="0" w:color="999999"/>
              <w:bottom w:val="single" w:sz="8" w:space="0" w:color="999999"/>
              <w:right w:val="single" w:sz="8" w:space="0" w:color="999999"/>
            </w:tcBorders>
          </w:tcPr>
          <w:p w14:paraId="588DBFF0" w14:textId="52E92A48" w:rsidR="00E25CAF" w:rsidRPr="00C61233" w:rsidRDefault="00E25CAF" w:rsidP="00E25CAF">
            <w:r>
              <w:t xml:space="preserve">The </w:t>
            </w:r>
            <w:r>
              <w:rPr>
                <w:rStyle w:val="SAPScreenElement"/>
              </w:rPr>
              <w:t>Position: &lt;position title (code)&gt;</w:t>
            </w:r>
            <w:r>
              <w:t xml:space="preserve"> window shows up containing the position details.</w:t>
            </w:r>
          </w:p>
        </w:tc>
        <w:tc>
          <w:tcPr>
            <w:tcW w:w="1288" w:type="dxa"/>
            <w:tcBorders>
              <w:top w:val="single" w:sz="8" w:space="0" w:color="999999"/>
              <w:left w:val="single" w:sz="8" w:space="0" w:color="999999"/>
              <w:bottom w:val="single" w:sz="8" w:space="0" w:color="999999"/>
              <w:right w:val="single" w:sz="8" w:space="0" w:color="999999"/>
            </w:tcBorders>
          </w:tcPr>
          <w:p w14:paraId="51094988" w14:textId="77777777" w:rsidR="00E25CAF" w:rsidRPr="00C61233" w:rsidRDefault="00E25CAF" w:rsidP="00E25CAF"/>
        </w:tc>
      </w:tr>
      <w:tr w:rsidR="00E25CAF" w:rsidRPr="00C61233" w14:paraId="697093C3"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tcPr>
          <w:p w14:paraId="0DFAF5A4" w14:textId="7081A144" w:rsidR="00E25CAF" w:rsidRPr="00C61233" w:rsidRDefault="00E25CAF" w:rsidP="00E25CAF">
            <w:r>
              <w:t>6</w:t>
            </w:r>
          </w:p>
        </w:tc>
        <w:tc>
          <w:tcPr>
            <w:tcW w:w="1620" w:type="dxa"/>
            <w:tcBorders>
              <w:top w:val="single" w:sz="8" w:space="0" w:color="999999"/>
              <w:left w:val="single" w:sz="8" w:space="0" w:color="999999"/>
              <w:bottom w:val="single" w:sz="8" w:space="0" w:color="999999"/>
              <w:right w:val="single" w:sz="8" w:space="0" w:color="999999"/>
            </w:tcBorders>
          </w:tcPr>
          <w:p w14:paraId="6FAE4FB2" w14:textId="57A0A080" w:rsidR="00E25CAF" w:rsidRPr="00121F36" w:rsidRDefault="00E25CAF" w:rsidP="00E25CAF">
            <w:pPr>
              <w:rPr>
                <w:rStyle w:val="SAPEmphasis"/>
              </w:rPr>
            </w:pPr>
            <w:r>
              <w:rPr>
                <w:rStyle w:val="SAPEmphasis"/>
              </w:rPr>
              <w:t>Verify Position Attributes</w:t>
            </w:r>
          </w:p>
        </w:tc>
        <w:tc>
          <w:tcPr>
            <w:tcW w:w="6030" w:type="dxa"/>
            <w:tcBorders>
              <w:top w:val="single" w:sz="8" w:space="0" w:color="999999"/>
              <w:left w:val="single" w:sz="8" w:space="0" w:color="999999"/>
              <w:bottom w:val="single" w:sz="8" w:space="0" w:color="999999"/>
              <w:right w:val="single" w:sz="8" w:space="0" w:color="999999"/>
            </w:tcBorders>
          </w:tcPr>
          <w:p w14:paraId="0D344592" w14:textId="483A24E4" w:rsidR="00E25CAF" w:rsidRPr="00121F36" w:rsidRDefault="00E25CAF" w:rsidP="00E25CAF">
            <w:r>
              <w:t>Verify if the position attributes are as expected.</w:t>
            </w:r>
          </w:p>
        </w:tc>
        <w:tc>
          <w:tcPr>
            <w:tcW w:w="4500" w:type="dxa"/>
            <w:tcBorders>
              <w:top w:val="single" w:sz="8" w:space="0" w:color="999999"/>
              <w:left w:val="single" w:sz="8" w:space="0" w:color="999999"/>
              <w:bottom w:val="single" w:sz="8" w:space="0" w:color="999999"/>
              <w:right w:val="single" w:sz="8" w:space="0" w:color="999999"/>
            </w:tcBorders>
          </w:tcPr>
          <w:p w14:paraId="295DA6B7" w14:textId="77777777" w:rsidR="00E25CAF" w:rsidRPr="00C61233" w:rsidRDefault="00E25CAF" w:rsidP="00E25CAF"/>
        </w:tc>
        <w:tc>
          <w:tcPr>
            <w:tcW w:w="1288" w:type="dxa"/>
            <w:tcBorders>
              <w:top w:val="single" w:sz="8" w:space="0" w:color="999999"/>
              <w:left w:val="single" w:sz="8" w:space="0" w:color="999999"/>
              <w:bottom w:val="single" w:sz="8" w:space="0" w:color="999999"/>
              <w:right w:val="single" w:sz="8" w:space="0" w:color="999999"/>
            </w:tcBorders>
          </w:tcPr>
          <w:p w14:paraId="08D1888F" w14:textId="77777777" w:rsidR="00E25CAF" w:rsidRPr="00C61233" w:rsidRDefault="00E25CAF" w:rsidP="00E25CAF"/>
        </w:tc>
      </w:tr>
      <w:tr w:rsidR="00E25CAF" w:rsidRPr="00C61233" w14:paraId="1FD277EA"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tcPr>
          <w:p w14:paraId="56A147FD" w14:textId="0B5ADABA" w:rsidR="00E25CAF" w:rsidRPr="00C61233" w:rsidRDefault="00E25CAF" w:rsidP="00E25CAF">
            <w:r>
              <w:t>7</w:t>
            </w:r>
          </w:p>
        </w:tc>
        <w:tc>
          <w:tcPr>
            <w:tcW w:w="1620" w:type="dxa"/>
            <w:tcBorders>
              <w:top w:val="single" w:sz="8" w:space="0" w:color="999999"/>
              <w:left w:val="single" w:sz="8" w:space="0" w:color="999999"/>
              <w:bottom w:val="single" w:sz="8" w:space="0" w:color="999999"/>
              <w:right w:val="single" w:sz="8" w:space="0" w:color="999999"/>
            </w:tcBorders>
          </w:tcPr>
          <w:p w14:paraId="0453A1EF" w14:textId="5607FB20" w:rsidR="00E25CAF" w:rsidRPr="00C61233" w:rsidRDefault="00E25CAF" w:rsidP="00E25CAF">
            <w:pPr>
              <w:rPr>
                <w:rStyle w:val="SAPEmphasis"/>
              </w:rPr>
            </w:pPr>
            <w:r w:rsidRPr="00121F36">
              <w:rPr>
                <w:rStyle w:val="SAPEmphasis"/>
              </w:rPr>
              <w:t>Close Window</w:t>
            </w:r>
          </w:p>
        </w:tc>
        <w:tc>
          <w:tcPr>
            <w:tcW w:w="6030" w:type="dxa"/>
            <w:tcBorders>
              <w:top w:val="single" w:sz="8" w:space="0" w:color="999999"/>
              <w:left w:val="single" w:sz="8" w:space="0" w:color="999999"/>
              <w:bottom w:val="single" w:sz="8" w:space="0" w:color="999999"/>
              <w:right w:val="single" w:sz="8" w:space="0" w:color="999999"/>
            </w:tcBorders>
          </w:tcPr>
          <w:p w14:paraId="17780C51" w14:textId="05A7C1E0" w:rsidR="00E25CAF" w:rsidRPr="00C61233" w:rsidRDefault="00E25CAF">
            <w:r w:rsidRPr="00121F36">
              <w:t xml:space="preserve">When done, choose </w:t>
            </w:r>
            <w:r w:rsidR="00CA07E7">
              <w:rPr>
                <w:rStyle w:val="SAPScreenElement"/>
              </w:rPr>
              <w:t>X (Cancel)</w:t>
            </w:r>
            <w:r w:rsidRPr="00121F36">
              <w:t>.</w:t>
            </w:r>
          </w:p>
        </w:tc>
        <w:tc>
          <w:tcPr>
            <w:tcW w:w="4500" w:type="dxa"/>
            <w:tcBorders>
              <w:top w:val="single" w:sz="8" w:space="0" w:color="999999"/>
              <w:left w:val="single" w:sz="8" w:space="0" w:color="999999"/>
              <w:bottom w:val="single" w:sz="8" w:space="0" w:color="999999"/>
              <w:right w:val="single" w:sz="8" w:space="0" w:color="999999"/>
            </w:tcBorders>
          </w:tcPr>
          <w:p w14:paraId="737D45A1" w14:textId="77777777" w:rsidR="00E25CAF" w:rsidRPr="00C61233" w:rsidRDefault="00E25CAF" w:rsidP="00E25CAF"/>
        </w:tc>
        <w:tc>
          <w:tcPr>
            <w:tcW w:w="1288" w:type="dxa"/>
            <w:tcBorders>
              <w:top w:val="single" w:sz="8" w:space="0" w:color="999999"/>
              <w:left w:val="single" w:sz="8" w:space="0" w:color="999999"/>
              <w:bottom w:val="single" w:sz="8" w:space="0" w:color="999999"/>
              <w:right w:val="single" w:sz="8" w:space="0" w:color="999999"/>
            </w:tcBorders>
          </w:tcPr>
          <w:p w14:paraId="27E53943" w14:textId="77777777" w:rsidR="00E25CAF" w:rsidRPr="00C61233" w:rsidRDefault="00E25CAF" w:rsidP="00E25CAF"/>
        </w:tc>
      </w:tr>
      <w:tr w:rsidR="00E25CAF" w:rsidRPr="00C61233" w14:paraId="394C0652" w14:textId="77777777" w:rsidTr="009B00DE">
        <w:trPr>
          <w:trHeight w:val="357"/>
        </w:trPr>
        <w:tc>
          <w:tcPr>
            <w:tcW w:w="872" w:type="dxa"/>
            <w:tcBorders>
              <w:top w:val="single" w:sz="8" w:space="0" w:color="999999"/>
              <w:left w:val="single" w:sz="8" w:space="0" w:color="999999"/>
              <w:bottom w:val="single" w:sz="8" w:space="0" w:color="999999"/>
              <w:right w:val="single" w:sz="8" w:space="0" w:color="999999"/>
            </w:tcBorders>
          </w:tcPr>
          <w:p w14:paraId="684F04CD" w14:textId="20895EAF" w:rsidR="00E25CAF" w:rsidRPr="00C61233" w:rsidRDefault="00E25CAF" w:rsidP="00E25CAF">
            <w:r>
              <w:t>8</w:t>
            </w:r>
          </w:p>
        </w:tc>
        <w:tc>
          <w:tcPr>
            <w:tcW w:w="1620" w:type="dxa"/>
            <w:tcBorders>
              <w:top w:val="single" w:sz="8" w:space="0" w:color="999999"/>
              <w:left w:val="single" w:sz="8" w:space="0" w:color="999999"/>
              <w:bottom w:val="single" w:sz="8" w:space="0" w:color="999999"/>
              <w:right w:val="single" w:sz="8" w:space="0" w:color="999999"/>
            </w:tcBorders>
          </w:tcPr>
          <w:p w14:paraId="3A78208A" w14:textId="0A6A33CF" w:rsidR="00E25CAF" w:rsidRPr="00C61233" w:rsidRDefault="00E25CAF" w:rsidP="00E25CAF">
            <w:pPr>
              <w:rPr>
                <w:rStyle w:val="SAPEmphasis"/>
              </w:rPr>
            </w:pPr>
            <w:r w:rsidRPr="00C61233">
              <w:rPr>
                <w:rStyle w:val="SAPEmphasis"/>
              </w:rPr>
              <w:t xml:space="preserve">Verify </w:t>
            </w:r>
            <w:r>
              <w:rPr>
                <w:rStyle w:val="SAPEmphasis"/>
              </w:rPr>
              <w:t>Position Hierarchy (Optional)</w:t>
            </w:r>
          </w:p>
        </w:tc>
        <w:tc>
          <w:tcPr>
            <w:tcW w:w="6030" w:type="dxa"/>
            <w:tcBorders>
              <w:top w:val="single" w:sz="8" w:space="0" w:color="999999"/>
              <w:left w:val="single" w:sz="8" w:space="0" w:color="999999"/>
              <w:bottom w:val="single" w:sz="8" w:space="0" w:color="999999"/>
              <w:right w:val="single" w:sz="8" w:space="0" w:color="999999"/>
            </w:tcBorders>
          </w:tcPr>
          <w:p w14:paraId="64AF576B" w14:textId="199AA879" w:rsidR="00E25CAF" w:rsidRPr="00C61233" w:rsidRDefault="00E25CAF" w:rsidP="00D54CCE">
            <w:r>
              <w:t xml:space="preserve">In case the newly created position is more than one level below your </w:t>
            </w:r>
            <w:r w:rsidR="007B0BDC">
              <w:t>position</w:t>
            </w:r>
            <w:r w:rsidR="000F2221">
              <w:t>,</w:t>
            </w:r>
            <w:r w:rsidR="007B0BDC">
              <w:t xml:space="preserve"> (meaning you had to execute test step # 4</w:t>
            </w:r>
            <w:r w:rsidR="00924987">
              <w:t>, too</w:t>
            </w:r>
            <w:r w:rsidR="007B0BDC">
              <w:t>), c</w:t>
            </w:r>
            <w:r w:rsidRPr="00C61233">
              <w:t xml:space="preserve">hoose the </w:t>
            </w:r>
            <w:r w:rsidRPr="00C61233">
              <w:rPr>
                <w:rStyle w:val="SAPScreenElement"/>
              </w:rPr>
              <w:t>Up One Level</w:t>
            </w:r>
            <w:r w:rsidR="007B0BDC">
              <w:t xml:space="preserve"> button to navigate up in the hierarchy</w:t>
            </w:r>
            <w:r w:rsidRPr="00C61233">
              <w:t xml:space="preserve">. </w:t>
            </w:r>
          </w:p>
        </w:tc>
        <w:tc>
          <w:tcPr>
            <w:tcW w:w="4500" w:type="dxa"/>
            <w:tcBorders>
              <w:top w:val="single" w:sz="8" w:space="0" w:color="999999"/>
              <w:left w:val="single" w:sz="8" w:space="0" w:color="999999"/>
              <w:bottom w:val="single" w:sz="8" w:space="0" w:color="999999"/>
              <w:right w:val="single" w:sz="8" w:space="0" w:color="999999"/>
            </w:tcBorders>
          </w:tcPr>
          <w:p w14:paraId="35B98222" w14:textId="0372DD5E" w:rsidR="00E25CAF" w:rsidRPr="00C61233" w:rsidRDefault="00E25CAF" w:rsidP="00E25CAF"/>
        </w:tc>
        <w:tc>
          <w:tcPr>
            <w:tcW w:w="1288" w:type="dxa"/>
            <w:tcBorders>
              <w:top w:val="single" w:sz="8" w:space="0" w:color="999999"/>
              <w:left w:val="single" w:sz="8" w:space="0" w:color="999999"/>
              <w:bottom w:val="single" w:sz="8" w:space="0" w:color="999999"/>
              <w:right w:val="single" w:sz="8" w:space="0" w:color="999999"/>
            </w:tcBorders>
          </w:tcPr>
          <w:p w14:paraId="28C21929" w14:textId="77777777" w:rsidR="00E25CAF" w:rsidRPr="00C61233" w:rsidRDefault="00E25CAF" w:rsidP="00E25CAF"/>
        </w:tc>
      </w:tr>
    </w:tbl>
    <w:p w14:paraId="5027180E" w14:textId="40026B42" w:rsidR="00EC315F" w:rsidRPr="00121F36" w:rsidRDefault="00B355BB" w:rsidP="009814C3">
      <w:pPr>
        <w:pStyle w:val="Heading3"/>
      </w:pPr>
      <w:r>
        <w:lastRenderedPageBreak/>
        <w:t xml:space="preserve"> </w:t>
      </w:r>
      <w:bookmarkStart w:id="547" w:name="_Toc507750678"/>
      <w:r w:rsidR="00EC315F" w:rsidRPr="00121F36">
        <w:t>Crea</w:t>
      </w:r>
      <w:r w:rsidR="000A70D5">
        <w:t>t</w:t>
      </w:r>
      <w:r w:rsidR="00EC315F" w:rsidRPr="00121F36">
        <w:t>ing Positions by Copying (Optional)</w:t>
      </w:r>
      <w:bookmarkEnd w:id="547"/>
    </w:p>
    <w:p w14:paraId="06D2B040" w14:textId="77777777" w:rsidR="00EC315F" w:rsidRPr="00121F36" w:rsidRDefault="00EC315F" w:rsidP="00EC315F">
      <w:pPr>
        <w:pStyle w:val="SAPKeyblockTitle"/>
      </w:pPr>
      <w:r w:rsidRPr="00121F36">
        <w:t>Test Administration</w:t>
      </w:r>
    </w:p>
    <w:p w14:paraId="5BC02E96" w14:textId="09A58C57" w:rsidR="00EC315F" w:rsidRPr="00121F36" w:rsidRDefault="00EC315F" w:rsidP="00EC315F">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C315F" w:rsidRPr="00121F36" w14:paraId="63D61EB1" w14:textId="77777777" w:rsidTr="00766F3C">
        <w:tc>
          <w:tcPr>
            <w:tcW w:w="2280" w:type="dxa"/>
            <w:tcBorders>
              <w:top w:val="single" w:sz="8" w:space="0" w:color="999999"/>
              <w:left w:val="single" w:sz="8" w:space="0" w:color="999999"/>
              <w:bottom w:val="single" w:sz="8" w:space="0" w:color="999999"/>
              <w:right w:val="single" w:sz="8" w:space="0" w:color="999999"/>
            </w:tcBorders>
            <w:hideMark/>
          </w:tcPr>
          <w:p w14:paraId="76C81831" w14:textId="77777777" w:rsidR="00EC315F" w:rsidRPr="00121F36" w:rsidRDefault="00EC315F" w:rsidP="00766F3C">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54F89F" w14:textId="77777777" w:rsidR="00EC315F" w:rsidRPr="00121F36" w:rsidRDefault="00EC315F" w:rsidP="00766F3C">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7D2F075" w14:textId="77777777" w:rsidR="00EC315F" w:rsidRPr="00121F36" w:rsidRDefault="00EC315F" w:rsidP="00766F3C">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25FACB8" w14:textId="2F059423" w:rsidR="00EC315F" w:rsidRPr="00121F36" w:rsidRDefault="00947983" w:rsidP="00766F3C">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B71DE1E" w14:textId="77777777" w:rsidR="00EC315F" w:rsidRPr="00121F36" w:rsidRDefault="00EC315F" w:rsidP="00766F3C">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A63057C" w14:textId="3764D666" w:rsidR="00EC315F" w:rsidRPr="00121F36" w:rsidRDefault="0086714C" w:rsidP="00766F3C">
            <w:r>
              <w:t>&lt;date&gt;</w:t>
            </w:r>
          </w:p>
        </w:tc>
      </w:tr>
      <w:tr w:rsidR="00EC315F" w:rsidRPr="00121F36" w14:paraId="42500935" w14:textId="77777777" w:rsidTr="00766F3C">
        <w:tc>
          <w:tcPr>
            <w:tcW w:w="2280" w:type="dxa"/>
            <w:tcBorders>
              <w:top w:val="single" w:sz="8" w:space="0" w:color="999999"/>
              <w:left w:val="single" w:sz="8" w:space="0" w:color="999999"/>
              <w:bottom w:val="single" w:sz="8" w:space="0" w:color="999999"/>
              <w:right w:val="single" w:sz="8" w:space="0" w:color="999999"/>
            </w:tcBorders>
            <w:hideMark/>
          </w:tcPr>
          <w:p w14:paraId="2864526E" w14:textId="77777777" w:rsidR="00EC315F" w:rsidRPr="00121F36" w:rsidRDefault="00EC315F" w:rsidP="00766F3C">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BBB0F8B" w14:textId="529E4484" w:rsidR="00EC315F" w:rsidRPr="00121F36" w:rsidRDefault="00EC315F" w:rsidP="00766F3C">
            <w:r w:rsidRPr="00121F36">
              <w:t xml:space="preserve">HR </w:t>
            </w:r>
            <w:r w:rsidR="00216257">
              <w:t>Administrator</w:t>
            </w:r>
          </w:p>
        </w:tc>
      </w:tr>
      <w:tr w:rsidR="00EC315F" w:rsidRPr="00121F36" w14:paraId="07D9D1C0" w14:textId="77777777" w:rsidTr="00766F3C">
        <w:tc>
          <w:tcPr>
            <w:tcW w:w="2280" w:type="dxa"/>
            <w:tcBorders>
              <w:top w:val="single" w:sz="8" w:space="0" w:color="999999"/>
              <w:left w:val="single" w:sz="8" w:space="0" w:color="999999"/>
              <w:bottom w:val="single" w:sz="8" w:space="0" w:color="999999"/>
              <w:right w:val="single" w:sz="8" w:space="0" w:color="999999"/>
            </w:tcBorders>
            <w:hideMark/>
          </w:tcPr>
          <w:p w14:paraId="137E1B8F" w14:textId="77777777" w:rsidR="00EC315F" w:rsidRPr="00121F36" w:rsidRDefault="00EC315F" w:rsidP="00766F3C">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7F4069A" w14:textId="77777777" w:rsidR="00EC315F" w:rsidRPr="00121F36" w:rsidRDefault="00EC315F" w:rsidP="00766F3C">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7AE30FE" w14:textId="77777777" w:rsidR="00EC315F" w:rsidRPr="00121F36" w:rsidRDefault="00EC315F" w:rsidP="00766F3C">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09A3B18" w14:textId="6E628A84" w:rsidR="00EC315F" w:rsidRPr="00121F36" w:rsidRDefault="00EB3674" w:rsidP="00766F3C">
            <w:r>
              <w:t>&lt;duration&gt;</w:t>
            </w:r>
          </w:p>
        </w:tc>
      </w:tr>
    </w:tbl>
    <w:p w14:paraId="4A5077E9" w14:textId="77777777" w:rsidR="00EC315F" w:rsidRPr="00121F36" w:rsidRDefault="00EC315F" w:rsidP="00EC315F">
      <w:pPr>
        <w:pStyle w:val="SAPKeyblockTitle"/>
      </w:pPr>
      <w:r w:rsidRPr="00121F36">
        <w:t>Purpose</w:t>
      </w:r>
    </w:p>
    <w:p w14:paraId="199F904B" w14:textId="1CB76B60" w:rsidR="000756A2" w:rsidRDefault="00EC315F" w:rsidP="00EC315F">
      <w:r w:rsidRPr="00121F36">
        <w:t xml:space="preserve">In case, several new positions are needed that have the same or similar attributes as another position, this position </w:t>
      </w:r>
      <w:r w:rsidR="000756A2">
        <w:t>can be</w:t>
      </w:r>
      <w:r w:rsidRPr="00121F36">
        <w:t xml:space="preserve"> taken as template for copying and the mass copy function is used. </w:t>
      </w:r>
    </w:p>
    <w:p w14:paraId="0C14F23A" w14:textId="44C9E8C6" w:rsidR="00EC315F" w:rsidRPr="00121F36" w:rsidRDefault="000756A2" w:rsidP="00EC315F">
      <w:r>
        <w:t>This function is reserved to t</w:t>
      </w:r>
      <w:r w:rsidR="00EC315F" w:rsidRPr="00121F36">
        <w:t xml:space="preserve">he HR </w:t>
      </w:r>
      <w:r w:rsidR="00216257">
        <w:t>Administrator</w:t>
      </w:r>
      <w:r>
        <w:t>. He or she</w:t>
      </w:r>
      <w:r w:rsidR="00EC315F" w:rsidRPr="00121F36">
        <w:t xml:space="preserve"> creates several new positions by copying them from an existing position and possibly adjusting some of the attributes.</w:t>
      </w:r>
    </w:p>
    <w:p w14:paraId="1A9D409D" w14:textId="77777777" w:rsidR="00EC315F" w:rsidRPr="00121F36" w:rsidRDefault="00EC315F" w:rsidP="00EC315F">
      <w:pPr>
        <w:pStyle w:val="SAPKeyblockTitle"/>
      </w:pPr>
      <w:r w:rsidRPr="00121F36">
        <w:t>Procedure</w:t>
      </w:r>
    </w:p>
    <w:tbl>
      <w:tblPr>
        <w:tblW w:w="14317"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01"/>
        <w:gridCol w:w="5670"/>
        <w:gridCol w:w="4819"/>
        <w:gridCol w:w="1276"/>
      </w:tblGrid>
      <w:tr w:rsidR="00EC315F" w:rsidRPr="00121F36" w14:paraId="06A9D731" w14:textId="77777777" w:rsidTr="00766F3C">
        <w:trPr>
          <w:trHeight w:val="567"/>
          <w:tblHeader/>
        </w:trPr>
        <w:tc>
          <w:tcPr>
            <w:tcW w:w="851" w:type="dxa"/>
            <w:tcBorders>
              <w:top w:val="single" w:sz="8" w:space="0" w:color="999999"/>
              <w:left w:val="single" w:sz="8" w:space="0" w:color="999999"/>
              <w:bottom w:val="single" w:sz="8" w:space="0" w:color="999999"/>
              <w:right w:val="single" w:sz="8" w:space="0" w:color="999999"/>
            </w:tcBorders>
            <w:shd w:val="clear" w:color="auto" w:fill="999999"/>
            <w:hideMark/>
          </w:tcPr>
          <w:p w14:paraId="1DC47A97" w14:textId="77777777" w:rsidR="00EC315F" w:rsidRPr="00121F36" w:rsidRDefault="00EC315F" w:rsidP="00766F3C">
            <w:pPr>
              <w:pStyle w:val="SAPTableHeader"/>
            </w:pPr>
            <w:r w:rsidRPr="00121F36">
              <w:t>Test Step #</w:t>
            </w:r>
          </w:p>
        </w:tc>
        <w:tc>
          <w:tcPr>
            <w:tcW w:w="1701" w:type="dxa"/>
            <w:tcBorders>
              <w:top w:val="single" w:sz="8" w:space="0" w:color="999999"/>
              <w:left w:val="single" w:sz="8" w:space="0" w:color="999999"/>
              <w:bottom w:val="single" w:sz="8" w:space="0" w:color="999999"/>
              <w:right w:val="single" w:sz="8" w:space="0" w:color="999999"/>
            </w:tcBorders>
            <w:shd w:val="clear" w:color="auto" w:fill="999999"/>
            <w:hideMark/>
          </w:tcPr>
          <w:p w14:paraId="159FA523" w14:textId="77777777" w:rsidR="00EC315F" w:rsidRPr="00121F36" w:rsidRDefault="00EC315F" w:rsidP="00766F3C">
            <w:pPr>
              <w:pStyle w:val="SAPTableHeader"/>
            </w:pPr>
            <w:r w:rsidRPr="00121F36">
              <w:t>Test Step Name</w:t>
            </w:r>
          </w:p>
        </w:tc>
        <w:tc>
          <w:tcPr>
            <w:tcW w:w="5670" w:type="dxa"/>
            <w:tcBorders>
              <w:top w:val="single" w:sz="8" w:space="0" w:color="999999"/>
              <w:left w:val="single" w:sz="8" w:space="0" w:color="999999"/>
              <w:bottom w:val="single" w:sz="8" w:space="0" w:color="999999"/>
              <w:right w:val="single" w:sz="8" w:space="0" w:color="999999"/>
            </w:tcBorders>
            <w:shd w:val="clear" w:color="auto" w:fill="999999"/>
            <w:hideMark/>
          </w:tcPr>
          <w:p w14:paraId="288EDE9F" w14:textId="77777777" w:rsidR="00EC315F" w:rsidRPr="00121F36" w:rsidRDefault="00EC315F" w:rsidP="00766F3C">
            <w:pPr>
              <w:pStyle w:val="SAPTableHeader"/>
            </w:pPr>
            <w:r w:rsidRPr="00121F36">
              <w:t>Instruction</w:t>
            </w:r>
          </w:p>
        </w:tc>
        <w:tc>
          <w:tcPr>
            <w:tcW w:w="4819" w:type="dxa"/>
            <w:tcBorders>
              <w:top w:val="single" w:sz="8" w:space="0" w:color="999999"/>
              <w:left w:val="single" w:sz="8" w:space="0" w:color="999999"/>
              <w:bottom w:val="single" w:sz="8" w:space="0" w:color="999999"/>
              <w:right w:val="single" w:sz="8" w:space="0" w:color="999999"/>
            </w:tcBorders>
            <w:shd w:val="clear" w:color="auto" w:fill="999999"/>
            <w:hideMark/>
          </w:tcPr>
          <w:p w14:paraId="0BFF485D" w14:textId="77777777" w:rsidR="00EC315F" w:rsidRPr="00121F36" w:rsidRDefault="00EC315F" w:rsidP="00766F3C">
            <w:pPr>
              <w:pStyle w:val="SAPTableHeader"/>
            </w:pPr>
            <w:r w:rsidRPr="00121F36">
              <w:t>Expected Result</w:t>
            </w:r>
          </w:p>
        </w:tc>
        <w:tc>
          <w:tcPr>
            <w:tcW w:w="1276" w:type="dxa"/>
            <w:tcBorders>
              <w:top w:val="single" w:sz="8" w:space="0" w:color="999999"/>
              <w:left w:val="single" w:sz="8" w:space="0" w:color="999999"/>
              <w:bottom w:val="single" w:sz="8" w:space="0" w:color="999999"/>
              <w:right w:val="single" w:sz="8" w:space="0" w:color="999999"/>
            </w:tcBorders>
            <w:shd w:val="clear" w:color="auto" w:fill="999999"/>
            <w:hideMark/>
          </w:tcPr>
          <w:p w14:paraId="5B87E004" w14:textId="77777777" w:rsidR="00EC315F" w:rsidRPr="00121F36" w:rsidRDefault="00EC315F" w:rsidP="00766F3C">
            <w:pPr>
              <w:pStyle w:val="SAPTableHeader"/>
            </w:pPr>
            <w:r w:rsidRPr="00121F36">
              <w:t>Pass / Fail / Comment</w:t>
            </w:r>
          </w:p>
        </w:tc>
      </w:tr>
      <w:tr w:rsidR="00EC315F" w:rsidRPr="00121F36" w14:paraId="58468279" w14:textId="77777777" w:rsidTr="00766F3C">
        <w:trPr>
          <w:trHeight w:val="340"/>
        </w:trPr>
        <w:tc>
          <w:tcPr>
            <w:tcW w:w="851" w:type="dxa"/>
            <w:tcBorders>
              <w:top w:val="single" w:sz="8" w:space="0" w:color="999999"/>
              <w:left w:val="single" w:sz="8" w:space="0" w:color="999999"/>
              <w:bottom w:val="single" w:sz="8" w:space="0" w:color="999999"/>
              <w:right w:val="single" w:sz="8" w:space="0" w:color="999999"/>
            </w:tcBorders>
            <w:hideMark/>
          </w:tcPr>
          <w:p w14:paraId="3CB12F32" w14:textId="77777777" w:rsidR="00EC315F" w:rsidRPr="00121F36" w:rsidRDefault="00EC315F" w:rsidP="00766F3C">
            <w:r w:rsidRPr="00121F36">
              <w:t>1</w:t>
            </w:r>
          </w:p>
        </w:tc>
        <w:tc>
          <w:tcPr>
            <w:tcW w:w="1701" w:type="dxa"/>
            <w:tcBorders>
              <w:top w:val="single" w:sz="8" w:space="0" w:color="999999"/>
              <w:left w:val="single" w:sz="8" w:space="0" w:color="999999"/>
              <w:bottom w:val="single" w:sz="8" w:space="0" w:color="999999"/>
              <w:right w:val="single" w:sz="8" w:space="0" w:color="999999"/>
            </w:tcBorders>
            <w:hideMark/>
          </w:tcPr>
          <w:p w14:paraId="746C5412" w14:textId="77777777" w:rsidR="00EC315F" w:rsidRPr="00121F36" w:rsidRDefault="00EC315F" w:rsidP="00766F3C">
            <w:r w:rsidRPr="00121F36">
              <w:rPr>
                <w:rStyle w:val="SAPEmphasis"/>
              </w:rPr>
              <w:t>Log on</w:t>
            </w:r>
          </w:p>
        </w:tc>
        <w:tc>
          <w:tcPr>
            <w:tcW w:w="5670" w:type="dxa"/>
            <w:tcBorders>
              <w:top w:val="single" w:sz="8" w:space="0" w:color="999999"/>
              <w:left w:val="single" w:sz="8" w:space="0" w:color="999999"/>
              <w:bottom w:val="single" w:sz="8" w:space="0" w:color="999999"/>
              <w:right w:val="single" w:sz="8" w:space="0" w:color="999999"/>
            </w:tcBorders>
            <w:hideMark/>
          </w:tcPr>
          <w:p w14:paraId="7AE23E9B" w14:textId="3292EA82" w:rsidR="00EC315F" w:rsidRPr="00121F36" w:rsidRDefault="00EC315F" w:rsidP="00766F3C">
            <w:r w:rsidRPr="00121F36">
              <w:t xml:space="preserve">Log on to </w:t>
            </w:r>
            <w:r w:rsidR="00C623F0" w:rsidRPr="00203C91">
              <w:rPr>
                <w:rStyle w:val="SAPTextReference"/>
              </w:rPr>
              <w:t>Employee Central</w:t>
            </w:r>
            <w:r w:rsidR="00C623F0" w:rsidRPr="00121F36" w:rsidDel="00C623F0">
              <w:t xml:space="preserve"> </w:t>
            </w:r>
            <w:r w:rsidRPr="00121F36">
              <w:t xml:space="preserve">as an HR </w:t>
            </w:r>
            <w:r w:rsidR="00216257">
              <w:t>Administrator</w:t>
            </w:r>
            <w:r w:rsidRPr="00121F36">
              <w:t>.</w:t>
            </w:r>
          </w:p>
        </w:tc>
        <w:tc>
          <w:tcPr>
            <w:tcW w:w="4819" w:type="dxa"/>
            <w:tcBorders>
              <w:top w:val="single" w:sz="8" w:space="0" w:color="999999"/>
              <w:left w:val="single" w:sz="8" w:space="0" w:color="999999"/>
              <w:bottom w:val="single" w:sz="8" w:space="0" w:color="999999"/>
              <w:right w:val="single" w:sz="8" w:space="0" w:color="999999"/>
            </w:tcBorders>
            <w:hideMark/>
          </w:tcPr>
          <w:p w14:paraId="5488BB1D" w14:textId="77777777" w:rsidR="00EC315F" w:rsidRPr="00121F36" w:rsidRDefault="00EC315F" w:rsidP="00766F3C">
            <w:r w:rsidRPr="00121F36">
              <w:t xml:space="preserve">The </w:t>
            </w:r>
            <w:r w:rsidRPr="00121F36">
              <w:rPr>
                <w:rStyle w:val="SAPScreenElement"/>
              </w:rPr>
              <w:t xml:space="preserve">Home </w:t>
            </w:r>
            <w:r w:rsidRPr="00121F36">
              <w:t>page is displayed.</w:t>
            </w:r>
          </w:p>
        </w:tc>
        <w:tc>
          <w:tcPr>
            <w:tcW w:w="1276" w:type="dxa"/>
            <w:tcBorders>
              <w:top w:val="single" w:sz="8" w:space="0" w:color="999999"/>
              <w:left w:val="single" w:sz="8" w:space="0" w:color="999999"/>
              <w:bottom w:val="single" w:sz="8" w:space="0" w:color="999999"/>
              <w:right w:val="single" w:sz="8" w:space="0" w:color="999999"/>
            </w:tcBorders>
          </w:tcPr>
          <w:p w14:paraId="1C7F3CA7" w14:textId="77777777" w:rsidR="00EC315F" w:rsidRPr="00121F36" w:rsidRDefault="00EC315F" w:rsidP="00766F3C"/>
        </w:tc>
      </w:tr>
      <w:tr w:rsidR="00EC315F" w:rsidRPr="00121F36" w14:paraId="35F46A4B" w14:textId="77777777" w:rsidTr="00766F3C">
        <w:trPr>
          <w:trHeight w:val="357"/>
        </w:trPr>
        <w:tc>
          <w:tcPr>
            <w:tcW w:w="851" w:type="dxa"/>
            <w:tcBorders>
              <w:top w:val="single" w:sz="8" w:space="0" w:color="999999"/>
              <w:left w:val="single" w:sz="8" w:space="0" w:color="999999"/>
              <w:bottom w:val="single" w:sz="8" w:space="0" w:color="999999"/>
              <w:right w:val="single" w:sz="8" w:space="0" w:color="999999"/>
            </w:tcBorders>
            <w:hideMark/>
          </w:tcPr>
          <w:p w14:paraId="24083174" w14:textId="77777777" w:rsidR="00EC315F" w:rsidRPr="00121F36" w:rsidRDefault="00EC315F" w:rsidP="00766F3C">
            <w:r w:rsidRPr="00121F36">
              <w:t>2</w:t>
            </w:r>
          </w:p>
        </w:tc>
        <w:tc>
          <w:tcPr>
            <w:tcW w:w="1701" w:type="dxa"/>
            <w:tcBorders>
              <w:top w:val="single" w:sz="8" w:space="0" w:color="999999"/>
              <w:left w:val="single" w:sz="8" w:space="0" w:color="999999"/>
              <w:bottom w:val="single" w:sz="8" w:space="0" w:color="999999"/>
              <w:right w:val="single" w:sz="8" w:space="0" w:color="999999"/>
            </w:tcBorders>
            <w:hideMark/>
          </w:tcPr>
          <w:p w14:paraId="695DEC48" w14:textId="77777777" w:rsidR="00EC315F" w:rsidRPr="00121F36" w:rsidRDefault="00EC315F" w:rsidP="00766F3C">
            <w:pPr>
              <w:rPr>
                <w:rStyle w:val="SAPEmphasis"/>
              </w:rPr>
            </w:pPr>
            <w:r w:rsidRPr="00121F36">
              <w:rPr>
                <w:rStyle w:val="SAPEmphasis"/>
              </w:rPr>
              <w:t>Go to Company Info</w:t>
            </w:r>
          </w:p>
        </w:tc>
        <w:tc>
          <w:tcPr>
            <w:tcW w:w="5670" w:type="dxa"/>
            <w:tcBorders>
              <w:top w:val="single" w:sz="8" w:space="0" w:color="999999"/>
              <w:left w:val="single" w:sz="8" w:space="0" w:color="999999"/>
              <w:bottom w:val="single" w:sz="8" w:space="0" w:color="999999"/>
              <w:right w:val="single" w:sz="8" w:space="0" w:color="999999"/>
            </w:tcBorders>
            <w:hideMark/>
          </w:tcPr>
          <w:p w14:paraId="533E6863" w14:textId="1B0DA0AD" w:rsidR="00EC315F" w:rsidRPr="00121F36" w:rsidRDefault="00EC315F" w:rsidP="00766F3C">
            <w:r w:rsidRPr="00121F36">
              <w:t xml:space="preserve">From the </w:t>
            </w:r>
            <w:r w:rsidRPr="00121F36">
              <w:rPr>
                <w:rStyle w:val="SAPScreenElement"/>
              </w:rPr>
              <w:t xml:space="preserve">Home </w:t>
            </w:r>
            <w:r w:rsidRPr="00121F36">
              <w:t>drop-down</w:t>
            </w:r>
            <w:r w:rsidR="00BB16D3">
              <w:t>,</w:t>
            </w:r>
            <w:r w:rsidRPr="00121F36">
              <w:t xml:space="preserve"> select </w:t>
            </w:r>
            <w:r w:rsidRPr="00121F36">
              <w:rPr>
                <w:rStyle w:val="SAPScreenElement"/>
              </w:rPr>
              <w:t>Company Info</w:t>
            </w:r>
            <w:r w:rsidRPr="00121F36">
              <w:t>.</w:t>
            </w:r>
          </w:p>
        </w:tc>
        <w:tc>
          <w:tcPr>
            <w:tcW w:w="4819" w:type="dxa"/>
            <w:tcBorders>
              <w:top w:val="single" w:sz="8" w:space="0" w:color="999999"/>
              <w:left w:val="single" w:sz="8" w:space="0" w:color="999999"/>
              <w:bottom w:val="single" w:sz="8" w:space="0" w:color="999999"/>
              <w:right w:val="single" w:sz="8" w:space="0" w:color="999999"/>
            </w:tcBorders>
          </w:tcPr>
          <w:p w14:paraId="1C377CD4" w14:textId="77777777" w:rsidR="00EC315F" w:rsidRPr="00121F36" w:rsidRDefault="00EC315F" w:rsidP="00766F3C">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p>
        </w:tc>
        <w:tc>
          <w:tcPr>
            <w:tcW w:w="1276" w:type="dxa"/>
            <w:tcBorders>
              <w:top w:val="single" w:sz="8" w:space="0" w:color="999999"/>
              <w:left w:val="single" w:sz="8" w:space="0" w:color="999999"/>
              <w:bottom w:val="single" w:sz="8" w:space="0" w:color="999999"/>
              <w:right w:val="single" w:sz="8" w:space="0" w:color="999999"/>
            </w:tcBorders>
          </w:tcPr>
          <w:p w14:paraId="17BC82D9" w14:textId="77777777" w:rsidR="00EC315F" w:rsidRPr="00121F36" w:rsidRDefault="00EC315F" w:rsidP="00766F3C"/>
        </w:tc>
      </w:tr>
      <w:tr w:rsidR="00EC315F" w:rsidRPr="00121F36" w14:paraId="3217BC1A" w14:textId="77777777" w:rsidTr="00766F3C">
        <w:trPr>
          <w:trHeight w:val="357"/>
        </w:trPr>
        <w:tc>
          <w:tcPr>
            <w:tcW w:w="851" w:type="dxa"/>
            <w:tcBorders>
              <w:top w:val="single" w:sz="8" w:space="0" w:color="999999"/>
              <w:left w:val="single" w:sz="8" w:space="0" w:color="999999"/>
              <w:right w:val="single" w:sz="8" w:space="0" w:color="999999"/>
            </w:tcBorders>
          </w:tcPr>
          <w:p w14:paraId="7C9E8035" w14:textId="7F6FD18D" w:rsidR="00EC315F" w:rsidRPr="00FC72C8" w:rsidRDefault="00EC315F" w:rsidP="00766F3C">
            <w:r w:rsidRPr="00FC72C8">
              <w:t>3</w:t>
            </w:r>
          </w:p>
        </w:tc>
        <w:tc>
          <w:tcPr>
            <w:tcW w:w="1701" w:type="dxa"/>
            <w:tcBorders>
              <w:top w:val="single" w:sz="8" w:space="0" w:color="999999"/>
              <w:left w:val="single" w:sz="8" w:space="0" w:color="999999"/>
              <w:right w:val="single" w:sz="8" w:space="0" w:color="999999"/>
            </w:tcBorders>
          </w:tcPr>
          <w:p w14:paraId="67A95D99" w14:textId="77777777" w:rsidR="00EC315F" w:rsidRPr="00650D79" w:rsidRDefault="00EC315F" w:rsidP="00766F3C">
            <w:pPr>
              <w:rPr>
                <w:rStyle w:val="SAPEmphasis"/>
              </w:rPr>
            </w:pPr>
            <w:r w:rsidRPr="00650D79">
              <w:rPr>
                <w:rStyle w:val="SAPEmphasis"/>
              </w:rPr>
              <w:t>Search Position</w:t>
            </w:r>
          </w:p>
        </w:tc>
        <w:tc>
          <w:tcPr>
            <w:tcW w:w="5670" w:type="dxa"/>
            <w:tcBorders>
              <w:top w:val="single" w:sz="8" w:space="0" w:color="999999"/>
              <w:left w:val="single" w:sz="8" w:space="0" w:color="999999"/>
              <w:right w:val="single" w:sz="8" w:space="0" w:color="999999"/>
            </w:tcBorders>
          </w:tcPr>
          <w:p w14:paraId="5A479F06" w14:textId="0410D4D7" w:rsidR="00624723" w:rsidRDefault="00EC315F" w:rsidP="00766F3C">
            <w:r w:rsidRPr="0064065D">
              <w:t xml:space="preserve">Go to the </w:t>
            </w:r>
            <w:r w:rsidRPr="0064065D">
              <w:rPr>
                <w:rStyle w:val="SAPScreenElement"/>
              </w:rPr>
              <w:t>Position Org Chart</w:t>
            </w:r>
            <w:r w:rsidRPr="0064065D">
              <w:t xml:space="preserve"> tab</w:t>
            </w:r>
            <w:r w:rsidR="00624723" w:rsidRPr="0064065D">
              <w:t>.</w:t>
            </w:r>
          </w:p>
          <w:p w14:paraId="69F8CFC4" w14:textId="77777777" w:rsidR="0064065D" w:rsidRDefault="0064065D" w:rsidP="0064065D">
            <w:pPr>
              <w:rPr>
                <w:rFonts w:ascii="Calibri" w:eastAsia="Times New Roman" w:hAnsi="Calibri"/>
                <w:sz w:val="22"/>
                <w:szCs w:val="22"/>
              </w:rPr>
            </w:pPr>
            <w:r>
              <w:t>To search for the position that should be used as template for the mass copy, proceed using one of the options below:</w:t>
            </w:r>
          </w:p>
          <w:p w14:paraId="1B0F2575" w14:textId="77777777" w:rsidR="00EC315F" w:rsidRPr="0002152C" w:rsidRDefault="00EC315F" w:rsidP="00766F3C">
            <w:r w:rsidRPr="0002152C">
              <w:rPr>
                <w:u w:val="single"/>
              </w:rPr>
              <w:t>Option 1</w:t>
            </w:r>
            <w:r w:rsidRPr="0002152C">
              <w:t xml:space="preserve">: </w:t>
            </w:r>
          </w:p>
          <w:p w14:paraId="54F151B0" w14:textId="77777777" w:rsidR="0064065D" w:rsidRDefault="0064065D" w:rsidP="0064065D">
            <w:r>
              <w:t xml:space="preserve">In the </w:t>
            </w:r>
            <w:r w:rsidRPr="00115B5D">
              <w:rPr>
                <w:rStyle w:val="SAPScreenElement"/>
              </w:rPr>
              <w:t>Search By</w:t>
            </w:r>
            <w:r>
              <w:t xml:space="preserve"> field, select value</w:t>
            </w:r>
            <w:r w:rsidRPr="00115B5D">
              <w:rPr>
                <w:rStyle w:val="SAPUserEntry"/>
              </w:rPr>
              <w:t xml:space="preserve"> Positions </w:t>
            </w:r>
            <w:r>
              <w:t xml:space="preserve">from the drop-down. </w:t>
            </w:r>
          </w:p>
          <w:p w14:paraId="48D7B83C" w14:textId="77777777" w:rsidR="0064065D" w:rsidRDefault="0064065D" w:rsidP="0064065D">
            <w:r>
              <w:t xml:space="preserve">In the </w:t>
            </w:r>
            <w:r w:rsidRPr="00115B5D">
              <w:rPr>
                <w:rStyle w:val="SAPScreenElement"/>
              </w:rPr>
              <w:t>Search</w:t>
            </w:r>
            <w:r>
              <w:t xml:space="preserve"> field, select the appropriate position from the drop-down. </w:t>
            </w:r>
          </w:p>
          <w:p w14:paraId="4DDDE6F0" w14:textId="719D227F" w:rsidR="0064065D" w:rsidRDefault="0064065D" w:rsidP="0064065D">
            <w:r>
              <w:lastRenderedPageBreak/>
              <w:t xml:space="preserve">Click on the calendar icon </w:t>
            </w:r>
            <w:r>
              <w:rPr>
                <w:noProof/>
              </w:rPr>
              <w:drawing>
                <wp:inline distT="0" distB="0" distL="0" distR="0" wp14:anchorId="6CD6CAA4" wp14:editId="0728F4BC">
                  <wp:extent cx="6286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 cy="228600"/>
                          </a:xfrm>
                          <a:prstGeom prst="rect">
                            <a:avLst/>
                          </a:prstGeom>
                        </pic:spPr>
                      </pic:pic>
                    </a:graphicData>
                  </a:graphic>
                </wp:inline>
              </w:drawing>
            </w:r>
            <w:r>
              <w:t xml:space="preserve"> located in the top right corner of the screen and select an appropriate date from the calendar help.</w:t>
            </w:r>
          </w:p>
          <w:p w14:paraId="5D95B6C1" w14:textId="77777777" w:rsidR="00E97DDB" w:rsidRPr="006747C9" w:rsidRDefault="00E97DDB" w:rsidP="0064065D"/>
          <w:p w14:paraId="4DA8C9A1" w14:textId="77777777" w:rsidR="00EC315F" w:rsidRPr="0064065D" w:rsidRDefault="00EC315F" w:rsidP="00766F3C">
            <w:r w:rsidRPr="0064065D">
              <w:rPr>
                <w:u w:val="single"/>
              </w:rPr>
              <w:t>Option 2</w:t>
            </w:r>
            <w:r w:rsidR="00E601D3" w:rsidRPr="0064065D">
              <w:t xml:space="preserve"> (possible only if the position used as template has already an incumbent)</w:t>
            </w:r>
            <w:r w:rsidRPr="0064065D">
              <w:t xml:space="preserve">: </w:t>
            </w:r>
          </w:p>
          <w:p w14:paraId="6F5B42DE" w14:textId="6B017568" w:rsidR="0064065D" w:rsidRDefault="0064065D" w:rsidP="0064065D">
            <w:r>
              <w:t xml:space="preserve">In the </w:t>
            </w:r>
            <w:r>
              <w:rPr>
                <w:rStyle w:val="SAPScreenElement"/>
              </w:rPr>
              <w:t>Search By</w:t>
            </w:r>
            <w:r>
              <w:t xml:space="preserve"> field, select value</w:t>
            </w:r>
            <w:r>
              <w:rPr>
                <w:rStyle w:val="SAPUserEntry"/>
              </w:rPr>
              <w:t xml:space="preserve"> People </w:t>
            </w:r>
            <w:r>
              <w:t xml:space="preserve">from the drop-down. </w:t>
            </w:r>
          </w:p>
          <w:p w14:paraId="017EA4A0" w14:textId="024ED275" w:rsidR="0064065D" w:rsidRPr="006747C9" w:rsidRDefault="0064065D" w:rsidP="00E97DDB">
            <w:r>
              <w:t xml:space="preserve">In the </w:t>
            </w:r>
            <w:r>
              <w:rPr>
                <w:rStyle w:val="SAPScreenElement"/>
              </w:rPr>
              <w:t xml:space="preserve">Search </w:t>
            </w:r>
            <w:r>
              <w:t xml:space="preserve">field, enter name or name parts of the employee. Select the appropriate employee from the list of suggested persons. </w:t>
            </w:r>
            <w:r w:rsidR="00E97DDB">
              <w:br/>
            </w:r>
            <w:r>
              <w:t xml:space="preserve">Click on the calendar icon </w:t>
            </w:r>
            <w:r>
              <w:rPr>
                <w:noProof/>
              </w:rPr>
              <w:drawing>
                <wp:inline distT="0" distB="0" distL="0" distR="0" wp14:anchorId="5F3836B5" wp14:editId="0A97AD2D">
                  <wp:extent cx="628650" cy="2286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 cy="228600"/>
                          </a:xfrm>
                          <a:prstGeom prst="rect">
                            <a:avLst/>
                          </a:prstGeom>
                        </pic:spPr>
                      </pic:pic>
                    </a:graphicData>
                  </a:graphic>
                </wp:inline>
              </w:drawing>
            </w:r>
            <w:r>
              <w:t xml:space="preserve"> located in the top right corner of the screen and select an appropriate date from the calendar help.</w:t>
            </w:r>
          </w:p>
        </w:tc>
        <w:tc>
          <w:tcPr>
            <w:tcW w:w="4819" w:type="dxa"/>
            <w:tcBorders>
              <w:top w:val="single" w:sz="8" w:space="0" w:color="999999"/>
              <w:left w:val="single" w:sz="8" w:space="0" w:color="999999"/>
              <w:right w:val="single" w:sz="8" w:space="0" w:color="999999"/>
            </w:tcBorders>
          </w:tcPr>
          <w:p w14:paraId="727E3084" w14:textId="2EAE94EE" w:rsidR="00EC315F" w:rsidRPr="00987F5A" w:rsidRDefault="00EC315F" w:rsidP="00766F3C">
            <w:pPr>
              <w:rPr>
                <w:rFonts w:ascii="Calibri" w:eastAsia="Calibri" w:hAnsi="Calibri"/>
                <w:sz w:val="22"/>
                <w:szCs w:val="22"/>
              </w:rPr>
            </w:pPr>
            <w:r w:rsidRPr="00987F5A">
              <w:lastRenderedPageBreak/>
              <w:t>The position hierarchy starting from the selected position and containing one level below, if existing, is displayed. For each position</w:t>
            </w:r>
            <w:r w:rsidR="009B00DE">
              <w:t>,</w:t>
            </w:r>
            <w:r w:rsidRPr="00987F5A">
              <w:t xml:space="preserve"> visible in the org chart</w:t>
            </w:r>
            <w:r w:rsidR="009B00DE">
              <w:t>,</w:t>
            </w:r>
            <w:r w:rsidRPr="00987F5A">
              <w:t xml:space="preserve"> following details are shown: </w:t>
            </w:r>
          </w:p>
          <w:p w14:paraId="6E182E79" w14:textId="5BF63E8F" w:rsidR="00EC315F" w:rsidRPr="00987F5A" w:rsidRDefault="00EC315F" w:rsidP="00BB16D3">
            <w:pPr>
              <w:pStyle w:val="ListBullet"/>
            </w:pPr>
            <w:r w:rsidRPr="00987F5A">
              <w:t>(Position) Code</w:t>
            </w:r>
          </w:p>
          <w:p w14:paraId="30BBDA8F" w14:textId="10CAE28C" w:rsidR="00EC315F" w:rsidRPr="00987F5A" w:rsidRDefault="00EC315F" w:rsidP="00BB16D3">
            <w:pPr>
              <w:pStyle w:val="ListBullet"/>
            </w:pPr>
            <w:r w:rsidRPr="00987F5A">
              <w:t>(Position) Title</w:t>
            </w:r>
          </w:p>
          <w:p w14:paraId="31BC6A81" w14:textId="5261CC3B" w:rsidR="00EC315F" w:rsidRDefault="00EC315F" w:rsidP="00BB16D3">
            <w:pPr>
              <w:pStyle w:val="ListBullet"/>
            </w:pPr>
            <w:r w:rsidRPr="00987F5A">
              <w:t>Job Title</w:t>
            </w:r>
          </w:p>
          <w:p w14:paraId="77862682" w14:textId="77777777" w:rsidR="00BB16D3" w:rsidRPr="00340992" w:rsidRDefault="00BB16D3" w:rsidP="00BB16D3">
            <w:pPr>
              <w:pStyle w:val="ListBullet"/>
            </w:pPr>
            <w:r w:rsidRPr="00340992">
              <w:lastRenderedPageBreak/>
              <w:t>Details about the organization to which the position belongs to</w:t>
            </w:r>
          </w:p>
          <w:p w14:paraId="244EA670" w14:textId="0AE361FE" w:rsidR="00EC315F" w:rsidRPr="00987F5A" w:rsidRDefault="00EC315F" w:rsidP="00BB16D3">
            <w:pPr>
              <w:pStyle w:val="ListBullet"/>
            </w:pPr>
            <w:r w:rsidRPr="00987F5A">
              <w:t xml:space="preserve">Number of </w:t>
            </w:r>
            <w:r w:rsidR="00624723">
              <w:t xml:space="preserve">current / target </w:t>
            </w:r>
            <w:r w:rsidRPr="00987F5A">
              <w:t>FTEs</w:t>
            </w:r>
          </w:p>
          <w:p w14:paraId="7853ECC7" w14:textId="78F74675" w:rsidR="00EC315F" w:rsidRPr="00987F5A" w:rsidRDefault="00EC315F" w:rsidP="00BB16D3">
            <w:pPr>
              <w:pStyle w:val="ListBullet"/>
            </w:pPr>
            <w:r w:rsidRPr="00987F5A">
              <w:t>Current incumbent, if existing</w:t>
            </w:r>
          </w:p>
          <w:p w14:paraId="005DEC48" w14:textId="77777777" w:rsidR="00624723" w:rsidRDefault="00EC315F" w:rsidP="00624723">
            <w:pPr>
              <w:pStyle w:val="ListBullet"/>
              <w:numPr>
                <w:ilvl w:val="0"/>
                <w:numId w:val="0"/>
              </w:numPr>
              <w:ind w:left="12"/>
            </w:pPr>
            <w:r w:rsidRPr="00987F5A">
              <w:t>For the lower-level positions (if existing) the number of subordinated positions, and/or subordinated matrix positions, if any, is displayed.</w:t>
            </w:r>
          </w:p>
          <w:p w14:paraId="46AF832E" w14:textId="029A7D24" w:rsidR="00650D79" w:rsidRPr="00FC72C8" w:rsidRDefault="00650D79" w:rsidP="00624723">
            <w:pPr>
              <w:pStyle w:val="ListBullet"/>
              <w:numPr>
                <w:ilvl w:val="0"/>
                <w:numId w:val="0"/>
              </w:numPr>
              <w:ind w:left="57"/>
            </w:pPr>
          </w:p>
        </w:tc>
        <w:tc>
          <w:tcPr>
            <w:tcW w:w="1276" w:type="dxa"/>
            <w:tcBorders>
              <w:top w:val="single" w:sz="8" w:space="0" w:color="999999"/>
              <w:left w:val="single" w:sz="8" w:space="0" w:color="999999"/>
              <w:bottom w:val="single" w:sz="8" w:space="0" w:color="999999"/>
              <w:right w:val="single" w:sz="8" w:space="0" w:color="999999"/>
            </w:tcBorders>
          </w:tcPr>
          <w:p w14:paraId="56486356" w14:textId="77777777" w:rsidR="00EC315F" w:rsidRPr="00121F36" w:rsidRDefault="00EC315F" w:rsidP="00766F3C">
            <w:pPr>
              <w:pStyle w:val="ListBullet"/>
              <w:numPr>
                <w:ilvl w:val="0"/>
                <w:numId w:val="0"/>
              </w:numPr>
              <w:ind w:left="57"/>
            </w:pPr>
          </w:p>
        </w:tc>
      </w:tr>
      <w:tr w:rsidR="00EC315F" w:rsidRPr="00121F36" w14:paraId="0F09FED4" w14:textId="77777777" w:rsidTr="00766F3C">
        <w:trPr>
          <w:trHeight w:val="357"/>
        </w:trPr>
        <w:tc>
          <w:tcPr>
            <w:tcW w:w="851" w:type="dxa"/>
            <w:tcBorders>
              <w:top w:val="single" w:sz="8" w:space="0" w:color="999999"/>
              <w:left w:val="single" w:sz="8" w:space="0" w:color="999999"/>
              <w:bottom w:val="single" w:sz="8" w:space="0" w:color="999999"/>
              <w:right w:val="single" w:sz="8" w:space="0" w:color="999999"/>
            </w:tcBorders>
          </w:tcPr>
          <w:p w14:paraId="5397ED76" w14:textId="6FB036B4" w:rsidR="00EC315F" w:rsidRPr="00121F36" w:rsidRDefault="00EC315F" w:rsidP="00766F3C">
            <w:r w:rsidRPr="00121F36">
              <w:t>4</w:t>
            </w:r>
          </w:p>
        </w:tc>
        <w:tc>
          <w:tcPr>
            <w:tcW w:w="1701" w:type="dxa"/>
            <w:tcBorders>
              <w:top w:val="single" w:sz="8" w:space="0" w:color="999999"/>
              <w:left w:val="single" w:sz="8" w:space="0" w:color="999999"/>
              <w:bottom w:val="single" w:sz="8" w:space="0" w:color="999999"/>
              <w:right w:val="single" w:sz="8" w:space="0" w:color="999999"/>
            </w:tcBorders>
          </w:tcPr>
          <w:p w14:paraId="067DB4AB" w14:textId="77777777" w:rsidR="00EC315F" w:rsidRPr="00121F36" w:rsidRDefault="00EC315F" w:rsidP="00766F3C">
            <w:pPr>
              <w:rPr>
                <w:rStyle w:val="SAPEmphasis"/>
              </w:rPr>
            </w:pPr>
            <w:r w:rsidRPr="00121F36">
              <w:rPr>
                <w:rStyle w:val="SAPEmphasis"/>
              </w:rPr>
              <w:t>Choose Position as Template for Copies</w:t>
            </w:r>
          </w:p>
        </w:tc>
        <w:tc>
          <w:tcPr>
            <w:tcW w:w="5670" w:type="dxa"/>
            <w:tcBorders>
              <w:top w:val="single" w:sz="8" w:space="0" w:color="999999"/>
              <w:left w:val="single" w:sz="8" w:space="0" w:color="999999"/>
              <w:bottom w:val="single" w:sz="8" w:space="0" w:color="999999"/>
              <w:right w:val="single" w:sz="8" w:space="0" w:color="999999"/>
            </w:tcBorders>
          </w:tcPr>
          <w:p w14:paraId="1F88ADB5" w14:textId="36D17EC8" w:rsidR="0061060F" w:rsidRPr="00121F36" w:rsidRDefault="008125F5" w:rsidP="008E454C">
            <w:r>
              <w:t>Click on</w:t>
            </w:r>
            <w:r w:rsidRPr="00121F36">
              <w:t xml:space="preserve"> </w:t>
            </w:r>
            <w:r w:rsidR="00EC315F" w:rsidRPr="00121F36">
              <w:t>the position</w:t>
            </w:r>
            <w:r w:rsidR="00BB16D3">
              <w:t xml:space="preserve"> you want to use as template for copies. I</w:t>
            </w:r>
            <w:r w:rsidR="00EC315F" w:rsidRPr="00121F36">
              <w:t xml:space="preserve">n the upcoming </w:t>
            </w:r>
            <w:r w:rsidR="00BB16D3">
              <w:t xml:space="preserve">side </w:t>
            </w:r>
            <w:r w:rsidR="00B4100B">
              <w:t>panel,</w:t>
            </w:r>
            <w:r w:rsidR="00650D79">
              <w:t xml:space="preserve"> next to </w:t>
            </w:r>
            <w:r w:rsidR="00BB16D3">
              <w:t xml:space="preserve">the </w:t>
            </w:r>
            <w:r w:rsidR="00BB16D3" w:rsidRPr="008E454C">
              <w:t xml:space="preserve">position </w:t>
            </w:r>
            <w:r w:rsidR="00C013CA">
              <w:t>choose</w:t>
            </w:r>
            <w:r w:rsidR="00BB16D3" w:rsidRPr="00340992">
              <w:t xml:space="preserve"> the </w:t>
            </w:r>
            <w:r w:rsidR="00BB16D3" w:rsidRPr="00340992">
              <w:rPr>
                <w:rStyle w:val="SAPScreenElement"/>
              </w:rPr>
              <w:t>Show Menu</w:t>
            </w:r>
            <w:r w:rsidR="00BB16D3" w:rsidRPr="00340992">
              <w:t xml:space="preserve"> </w:t>
            </w:r>
            <w:r w:rsidR="00BB16D3" w:rsidRPr="008E454C">
              <w:rPr>
                <w:noProof/>
              </w:rPr>
              <w:drawing>
                <wp:inline distT="0" distB="0" distL="0" distR="0" wp14:anchorId="3B7332A7" wp14:editId="21E3BBAB">
                  <wp:extent cx="225425" cy="21399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00BB16D3" w:rsidRPr="00340992">
              <w:t xml:space="preserve"> icon, and in the upcoming small callout </w:t>
            </w:r>
            <w:r w:rsidR="00EC315F" w:rsidRPr="00BB16D3">
              <w:t>choose</w:t>
            </w:r>
            <w:r w:rsidR="00EC315F" w:rsidRPr="00121F36">
              <w:t xml:space="preserve"> the option </w:t>
            </w:r>
            <w:r w:rsidR="00EC315F" w:rsidRPr="00121F36">
              <w:rPr>
                <w:rStyle w:val="SAPScreenElement"/>
              </w:rPr>
              <w:t>Copy Position</w:t>
            </w:r>
            <w:r w:rsidR="00EC315F" w:rsidRPr="00121F36">
              <w:t>.</w:t>
            </w:r>
          </w:p>
        </w:tc>
        <w:tc>
          <w:tcPr>
            <w:tcW w:w="4819" w:type="dxa"/>
            <w:tcBorders>
              <w:top w:val="single" w:sz="8" w:space="0" w:color="999999"/>
              <w:left w:val="single" w:sz="8" w:space="0" w:color="999999"/>
              <w:bottom w:val="single" w:sz="8" w:space="0" w:color="999999"/>
              <w:right w:val="single" w:sz="8" w:space="0" w:color="999999"/>
            </w:tcBorders>
          </w:tcPr>
          <w:p w14:paraId="597CCB53" w14:textId="77777777" w:rsidR="00EC315F" w:rsidRPr="00121F36" w:rsidRDefault="00EC315F" w:rsidP="00766F3C">
            <w:r w:rsidRPr="00121F36">
              <w:t xml:space="preserve">The </w:t>
            </w:r>
            <w:r w:rsidRPr="00121F36">
              <w:rPr>
                <w:rStyle w:val="SAPScreenElement"/>
              </w:rPr>
              <w:t>Copy Position</w:t>
            </w:r>
            <w:r w:rsidRPr="00121F36">
              <w:t xml:space="preserve"> dialog box shows up informing you that the position will be copied with its attributes and that all copies will have the same parent position.</w:t>
            </w:r>
          </w:p>
        </w:tc>
        <w:tc>
          <w:tcPr>
            <w:tcW w:w="1276" w:type="dxa"/>
            <w:tcBorders>
              <w:top w:val="single" w:sz="8" w:space="0" w:color="999999"/>
              <w:left w:val="single" w:sz="8" w:space="0" w:color="999999"/>
              <w:bottom w:val="single" w:sz="8" w:space="0" w:color="999999"/>
              <w:right w:val="single" w:sz="8" w:space="0" w:color="999999"/>
            </w:tcBorders>
          </w:tcPr>
          <w:p w14:paraId="23910F70" w14:textId="77777777" w:rsidR="00EC315F" w:rsidRPr="00121F36" w:rsidRDefault="00EC315F" w:rsidP="00766F3C"/>
        </w:tc>
      </w:tr>
      <w:tr w:rsidR="00EC315F" w:rsidRPr="00121F36" w14:paraId="6AE063A0" w14:textId="77777777" w:rsidTr="00766F3C">
        <w:trPr>
          <w:trHeight w:val="357"/>
        </w:trPr>
        <w:tc>
          <w:tcPr>
            <w:tcW w:w="851" w:type="dxa"/>
            <w:tcBorders>
              <w:top w:val="single" w:sz="8" w:space="0" w:color="999999"/>
              <w:left w:val="single" w:sz="8" w:space="0" w:color="999999"/>
              <w:bottom w:val="single" w:sz="8" w:space="0" w:color="999999"/>
              <w:right w:val="single" w:sz="8" w:space="0" w:color="999999"/>
            </w:tcBorders>
          </w:tcPr>
          <w:p w14:paraId="0D81B4E7" w14:textId="308B6BB8" w:rsidR="00EC315F" w:rsidRPr="00121F36" w:rsidRDefault="00EC315F" w:rsidP="00766F3C">
            <w:r w:rsidRPr="00121F36">
              <w:t>5</w:t>
            </w:r>
          </w:p>
        </w:tc>
        <w:tc>
          <w:tcPr>
            <w:tcW w:w="1701" w:type="dxa"/>
            <w:tcBorders>
              <w:top w:val="single" w:sz="8" w:space="0" w:color="999999"/>
              <w:left w:val="single" w:sz="8" w:space="0" w:color="999999"/>
              <w:bottom w:val="single" w:sz="8" w:space="0" w:color="999999"/>
              <w:right w:val="single" w:sz="8" w:space="0" w:color="999999"/>
            </w:tcBorders>
          </w:tcPr>
          <w:p w14:paraId="4405CA00" w14:textId="77777777" w:rsidR="00EC315F" w:rsidRPr="00121F36" w:rsidRDefault="00EC315F" w:rsidP="00766F3C">
            <w:pPr>
              <w:rPr>
                <w:rStyle w:val="SAPEmphasis"/>
              </w:rPr>
            </w:pPr>
            <w:r w:rsidRPr="00121F36">
              <w:rPr>
                <w:rStyle w:val="SAPEmphasis"/>
              </w:rPr>
              <w:t>Start Copying</w:t>
            </w:r>
          </w:p>
        </w:tc>
        <w:tc>
          <w:tcPr>
            <w:tcW w:w="5670" w:type="dxa"/>
            <w:tcBorders>
              <w:top w:val="single" w:sz="8" w:space="0" w:color="999999"/>
              <w:left w:val="single" w:sz="8" w:space="0" w:color="999999"/>
              <w:bottom w:val="single" w:sz="8" w:space="0" w:color="999999"/>
              <w:right w:val="single" w:sz="8" w:space="0" w:color="999999"/>
            </w:tcBorders>
          </w:tcPr>
          <w:p w14:paraId="0397C089" w14:textId="77777777" w:rsidR="00F81A29" w:rsidRDefault="00EC315F" w:rsidP="00766F3C">
            <w:r w:rsidRPr="00121F36">
              <w:t xml:space="preserve">In the </w:t>
            </w:r>
            <w:r w:rsidRPr="00121F36">
              <w:rPr>
                <w:rStyle w:val="SAPScreenElement"/>
              </w:rPr>
              <w:t>Number of positions to copy</w:t>
            </w:r>
            <w:r w:rsidRPr="00121F36">
              <w:t xml:space="preserve"> field enter the number of copies of the selected position you want to perform</w:t>
            </w:r>
            <w:r w:rsidR="000F6A18" w:rsidRPr="00121F36">
              <w:t xml:space="preserve">. </w:t>
            </w:r>
          </w:p>
          <w:p w14:paraId="2D2331CD" w14:textId="2CCB69AE" w:rsidR="00EC315F" w:rsidRPr="00121F36" w:rsidRDefault="000F6A18">
            <w:r w:rsidRPr="00121F36">
              <w:t xml:space="preserve">Flag the </w:t>
            </w:r>
            <w:r w:rsidRPr="00121F36">
              <w:rPr>
                <w:rStyle w:val="SAPScreenElement"/>
              </w:rPr>
              <w:t xml:space="preserve">Set To Be Hired </w:t>
            </w:r>
            <w:r w:rsidRPr="00121F36">
              <w:t xml:space="preserve">checkbox (if not already </w:t>
            </w:r>
            <w:r w:rsidR="00BC5360">
              <w:t>flagged</w:t>
            </w:r>
            <w:r w:rsidR="00BC5360" w:rsidRPr="00121F36">
              <w:t xml:space="preserve"> </w:t>
            </w:r>
            <w:r w:rsidRPr="00121F36">
              <w:t>by default)</w:t>
            </w:r>
            <w:r w:rsidR="00EC315F" w:rsidRPr="00121F36">
              <w:t xml:space="preserve"> and choose the </w:t>
            </w:r>
            <w:r w:rsidR="00EC315F" w:rsidRPr="00121F36">
              <w:rPr>
                <w:rStyle w:val="SAPScreenElement"/>
              </w:rPr>
              <w:t>OK</w:t>
            </w:r>
            <w:r w:rsidR="00EC315F" w:rsidRPr="00121F36">
              <w:t xml:space="preserve"> button.</w:t>
            </w:r>
          </w:p>
        </w:tc>
        <w:tc>
          <w:tcPr>
            <w:tcW w:w="4819" w:type="dxa"/>
            <w:tcBorders>
              <w:top w:val="single" w:sz="8" w:space="0" w:color="999999"/>
              <w:left w:val="single" w:sz="8" w:space="0" w:color="999999"/>
              <w:bottom w:val="single" w:sz="8" w:space="0" w:color="999999"/>
              <w:right w:val="single" w:sz="8" w:space="0" w:color="999999"/>
            </w:tcBorders>
          </w:tcPr>
          <w:p w14:paraId="3A3A4A1C" w14:textId="77777777" w:rsidR="00EC315F" w:rsidRPr="00121F36" w:rsidRDefault="00EC315F" w:rsidP="00766F3C">
            <w:r w:rsidRPr="00121F36">
              <w:t xml:space="preserve">The </w:t>
            </w:r>
            <w:r w:rsidRPr="00121F36">
              <w:rPr>
                <w:rStyle w:val="SAPScreenElement"/>
              </w:rPr>
              <w:t>SuccessFactors: Position Org Chart</w:t>
            </w:r>
            <w:r w:rsidRPr="00121F36">
              <w:t xml:space="preserve"> dialog box shows up containing the list with codes of the newly created positions. The newly created positions will have the same characteristics as the position from which you copied them and are visible in the position org chart. </w:t>
            </w:r>
          </w:p>
        </w:tc>
        <w:tc>
          <w:tcPr>
            <w:tcW w:w="1276" w:type="dxa"/>
            <w:tcBorders>
              <w:top w:val="single" w:sz="8" w:space="0" w:color="999999"/>
              <w:left w:val="single" w:sz="8" w:space="0" w:color="999999"/>
              <w:bottom w:val="single" w:sz="8" w:space="0" w:color="999999"/>
              <w:right w:val="single" w:sz="8" w:space="0" w:color="999999"/>
            </w:tcBorders>
          </w:tcPr>
          <w:p w14:paraId="6939D655" w14:textId="77777777" w:rsidR="00EC315F" w:rsidRPr="00121F36" w:rsidRDefault="00EC315F" w:rsidP="00766F3C"/>
        </w:tc>
      </w:tr>
      <w:tr w:rsidR="00EC315F" w:rsidRPr="00121F36" w14:paraId="37EB0479" w14:textId="77777777" w:rsidTr="00766F3C">
        <w:trPr>
          <w:trHeight w:val="357"/>
        </w:trPr>
        <w:tc>
          <w:tcPr>
            <w:tcW w:w="851" w:type="dxa"/>
            <w:tcBorders>
              <w:top w:val="single" w:sz="8" w:space="0" w:color="999999"/>
              <w:left w:val="single" w:sz="8" w:space="0" w:color="999999"/>
              <w:bottom w:val="single" w:sz="8" w:space="0" w:color="999999"/>
              <w:right w:val="single" w:sz="8" w:space="0" w:color="999999"/>
            </w:tcBorders>
          </w:tcPr>
          <w:p w14:paraId="3D5AEEC8" w14:textId="02CDE9B5" w:rsidR="00EC315F" w:rsidRPr="00121F36" w:rsidRDefault="00EC315F" w:rsidP="00766F3C">
            <w:r w:rsidRPr="00121F36">
              <w:t>6</w:t>
            </w:r>
          </w:p>
        </w:tc>
        <w:tc>
          <w:tcPr>
            <w:tcW w:w="1701" w:type="dxa"/>
            <w:tcBorders>
              <w:top w:val="single" w:sz="8" w:space="0" w:color="999999"/>
              <w:left w:val="single" w:sz="8" w:space="0" w:color="999999"/>
              <w:bottom w:val="single" w:sz="8" w:space="0" w:color="999999"/>
              <w:right w:val="single" w:sz="8" w:space="0" w:color="999999"/>
            </w:tcBorders>
          </w:tcPr>
          <w:p w14:paraId="648739A8" w14:textId="77777777" w:rsidR="00EC315F" w:rsidRPr="00121F36" w:rsidRDefault="00EC315F" w:rsidP="00766F3C">
            <w:pPr>
              <w:rPr>
                <w:rStyle w:val="SAPEmphasis"/>
              </w:rPr>
            </w:pPr>
            <w:r w:rsidRPr="00121F36">
              <w:rPr>
                <w:rStyle w:val="SAPEmphasis"/>
              </w:rPr>
              <w:t>Adapt Copied Positions (Optional)</w:t>
            </w:r>
          </w:p>
        </w:tc>
        <w:tc>
          <w:tcPr>
            <w:tcW w:w="5670" w:type="dxa"/>
            <w:tcBorders>
              <w:top w:val="single" w:sz="8" w:space="0" w:color="999999"/>
              <w:left w:val="single" w:sz="8" w:space="0" w:color="999999"/>
              <w:bottom w:val="single" w:sz="8" w:space="0" w:color="999999"/>
              <w:right w:val="single" w:sz="8" w:space="0" w:color="999999"/>
            </w:tcBorders>
          </w:tcPr>
          <w:p w14:paraId="32BBDB6B" w14:textId="4FD7EF6B" w:rsidR="00EC315F" w:rsidRPr="00121F36" w:rsidRDefault="00EC315F" w:rsidP="00107DCC">
            <w:r w:rsidRPr="00121F36">
              <w:t xml:space="preserve">In case some attributes of the positions created by copying are needed, change them. For this, proceed as described in chapter </w:t>
            </w:r>
            <w:r w:rsidR="00107DCC" w:rsidRPr="002B30E9">
              <w:rPr>
                <w:rStyle w:val="SAPTextReference"/>
              </w:rPr>
              <w:t xml:space="preserve">4.3 </w:t>
            </w:r>
            <w:r w:rsidRPr="002B30E9">
              <w:rPr>
                <w:rStyle w:val="SAPTextReference"/>
              </w:rPr>
              <w:t>Position</w:t>
            </w:r>
            <w:r w:rsidR="00107DCC" w:rsidRPr="002B30E9">
              <w:rPr>
                <w:rStyle w:val="SAPTextReference"/>
              </w:rPr>
              <w:t xml:space="preserve"> Update</w:t>
            </w:r>
            <w:r w:rsidRPr="00121F36">
              <w:t>.</w:t>
            </w:r>
          </w:p>
        </w:tc>
        <w:tc>
          <w:tcPr>
            <w:tcW w:w="4819" w:type="dxa"/>
            <w:tcBorders>
              <w:top w:val="single" w:sz="8" w:space="0" w:color="999999"/>
              <w:left w:val="single" w:sz="8" w:space="0" w:color="999999"/>
              <w:bottom w:val="single" w:sz="8" w:space="0" w:color="999999"/>
              <w:right w:val="single" w:sz="8" w:space="0" w:color="999999"/>
            </w:tcBorders>
          </w:tcPr>
          <w:p w14:paraId="6BDD553C" w14:textId="77777777" w:rsidR="00EC315F" w:rsidRPr="00121F36" w:rsidRDefault="00EC315F" w:rsidP="00766F3C">
            <w:r w:rsidRPr="00121F36">
              <w:t>Some of the attributes of the newly created positions have been adjusted.</w:t>
            </w:r>
          </w:p>
        </w:tc>
        <w:tc>
          <w:tcPr>
            <w:tcW w:w="1276" w:type="dxa"/>
            <w:tcBorders>
              <w:top w:val="single" w:sz="8" w:space="0" w:color="999999"/>
              <w:left w:val="single" w:sz="8" w:space="0" w:color="999999"/>
              <w:bottom w:val="single" w:sz="8" w:space="0" w:color="999999"/>
              <w:right w:val="single" w:sz="8" w:space="0" w:color="999999"/>
            </w:tcBorders>
          </w:tcPr>
          <w:p w14:paraId="251BD5EF" w14:textId="77777777" w:rsidR="00EC315F" w:rsidRPr="00121F36" w:rsidRDefault="00EC315F" w:rsidP="00766F3C"/>
        </w:tc>
      </w:tr>
    </w:tbl>
    <w:p w14:paraId="33D0496F" w14:textId="77777777" w:rsidR="001C61E0" w:rsidRPr="00121F36" w:rsidRDefault="001C61E0" w:rsidP="00EC315F">
      <w:bookmarkStart w:id="548" w:name="_Toc433532361"/>
      <w:bookmarkStart w:id="549" w:name="_Toc433701078"/>
      <w:bookmarkStart w:id="550" w:name="_Toc434252504"/>
      <w:bookmarkStart w:id="551" w:name="_Toc434302887"/>
      <w:bookmarkStart w:id="552" w:name="_Toc434495659"/>
      <w:bookmarkStart w:id="553" w:name="_Toc434497063"/>
      <w:bookmarkStart w:id="554" w:name="_Toc436214186"/>
      <w:bookmarkStart w:id="555" w:name="_Toc437285491"/>
      <w:bookmarkEnd w:id="365"/>
      <w:bookmarkEnd w:id="366"/>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548"/>
      <w:bookmarkEnd w:id="549"/>
      <w:bookmarkEnd w:id="550"/>
      <w:bookmarkEnd w:id="551"/>
      <w:bookmarkEnd w:id="552"/>
      <w:bookmarkEnd w:id="553"/>
      <w:bookmarkEnd w:id="554"/>
      <w:bookmarkEnd w:id="555"/>
    </w:p>
    <w:p w14:paraId="27CC1120" w14:textId="77777777" w:rsidR="00EC315F" w:rsidRPr="00121F36" w:rsidRDefault="00BA1875" w:rsidP="00EC315F">
      <w:pPr>
        <w:rPr>
          <w:rFonts w:ascii="BentonSans Regular" w:hAnsi="BentonSans Regular"/>
          <w:color w:val="666666"/>
          <w:sz w:val="22"/>
        </w:rPr>
      </w:pPr>
      <w:r w:rsidRPr="00121F36">
        <w:rPr>
          <w:noProof/>
        </w:rPr>
        <w:drawing>
          <wp:inline distT="0" distB="0" distL="0" distR="0" wp14:anchorId="7D4E0360" wp14:editId="34E4767B">
            <wp:extent cx="228600" cy="228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315F" w:rsidRPr="00340992">
        <w:rPr>
          <w:rFonts w:ascii="BentonSans Regular" w:hAnsi="BentonSans Regular"/>
          <w:color w:val="666666"/>
          <w:sz w:val="28"/>
        </w:rPr>
        <w:t>Note</w:t>
      </w:r>
    </w:p>
    <w:p w14:paraId="5AB9C234" w14:textId="0BEFE840" w:rsidR="00EC315F" w:rsidRPr="00121F36" w:rsidRDefault="00EC315F" w:rsidP="00EC315F">
      <w:r w:rsidRPr="00121F36">
        <w:t>The following sequence of sub-processes</w:t>
      </w:r>
      <w:r w:rsidR="00340992">
        <w:t xml:space="preserve"> (</w:t>
      </w:r>
      <w:r w:rsidR="00340992" w:rsidRPr="00340992">
        <w:rPr>
          <w:rStyle w:val="SAPEmphasis"/>
        </w:rPr>
        <w:t>Position Update</w:t>
      </w:r>
      <w:r w:rsidR="00340992">
        <w:t xml:space="preserve">, </w:t>
      </w:r>
      <w:r w:rsidR="00340992" w:rsidRPr="00340992">
        <w:rPr>
          <w:rStyle w:val="SAPEmphasis"/>
        </w:rPr>
        <w:t>Position Deactivation</w:t>
      </w:r>
      <w:r w:rsidR="00340992">
        <w:t xml:space="preserve">, and </w:t>
      </w:r>
      <w:r w:rsidR="00340992" w:rsidRPr="00340992">
        <w:rPr>
          <w:rStyle w:val="SAPEmphasis"/>
        </w:rPr>
        <w:t>Mass Changes for Positions</w:t>
      </w:r>
      <w:r w:rsidR="00340992">
        <w:t>)</w:t>
      </w:r>
      <w:r w:rsidRPr="00121F36">
        <w:t xml:space="preserve"> is a logical one; the sub-processes can be performed in any meaningful sequence.</w:t>
      </w:r>
    </w:p>
    <w:p w14:paraId="235C2CF8" w14:textId="72A41E5B" w:rsidR="00B46E27" w:rsidRDefault="00B46E27" w:rsidP="00870714">
      <w:pPr>
        <w:pStyle w:val="Heading2"/>
        <w:ind w:left="576" w:hanging="576"/>
      </w:pPr>
      <w:bookmarkStart w:id="556" w:name="_Toc507750679"/>
      <w:r w:rsidRPr="00121F36">
        <w:lastRenderedPageBreak/>
        <w:t xml:space="preserve">Position </w:t>
      </w:r>
      <w:r w:rsidR="003614DB" w:rsidRPr="00121F36">
        <w:t xml:space="preserve">Update </w:t>
      </w:r>
      <w:r w:rsidR="001C354C" w:rsidRPr="00121F36">
        <w:t>(Sub-Process)</w:t>
      </w:r>
      <w:bookmarkEnd w:id="556"/>
    </w:p>
    <w:p w14:paraId="2E8573DF" w14:textId="77777777" w:rsidR="008F4FC0" w:rsidRPr="00C61233" w:rsidRDefault="008F4FC0" w:rsidP="008F4FC0">
      <w:pPr>
        <w:pStyle w:val="SAPNoteHeading"/>
        <w:ind w:left="0"/>
      </w:pPr>
      <w:r w:rsidRPr="00C61233">
        <w:rPr>
          <w:noProof/>
        </w:rPr>
        <w:drawing>
          <wp:inline distT="0" distB="0" distL="0" distR="0" wp14:anchorId="2E44AF99" wp14:editId="1C1158C6">
            <wp:extent cx="228600" cy="228600"/>
            <wp:effectExtent l="0" t="0" r="0" b="0"/>
            <wp:docPr id="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50BAEDE1" w14:textId="04EED664" w:rsidR="008F4FC0" w:rsidRPr="00D07E61" w:rsidRDefault="008F4FC0" w:rsidP="008F4FC0">
      <w:r>
        <w:t xml:space="preserve">For ease of consumption of the documentation within this chapter, it is recommended to check in parallel the process flow sketched in the appropriate process diagram </w:t>
      </w:r>
      <w:r w:rsidRPr="00D07E61">
        <w:rPr>
          <w:rStyle w:val="SAPEmphasis"/>
        </w:rPr>
        <w:t>FK1_</w:t>
      </w:r>
      <w:r w:rsidR="0055181F" w:rsidRPr="00D07E61">
        <w:rPr>
          <w:rStyle w:val="SAPEmphasis"/>
        </w:rPr>
        <w:t>SFHCM</w:t>
      </w:r>
      <w:r w:rsidR="0055181F">
        <w:rPr>
          <w:rStyle w:val="SAPEmphasis"/>
        </w:rPr>
        <w:t>1</w:t>
      </w:r>
      <w:ins w:id="557" w:author="Author" w:date="2018-01-29T15:04:00Z">
        <w:r w:rsidR="00191484">
          <w:rPr>
            <w:rStyle w:val="SAPEmphasis"/>
          </w:rPr>
          <w:t>802</w:t>
        </w:r>
      </w:ins>
      <w:del w:id="558" w:author="Author" w:date="2018-01-29T15:04:00Z">
        <w:r w:rsidR="0055181F" w:rsidDel="00191484">
          <w:rPr>
            <w:rStyle w:val="SAPEmphasis"/>
          </w:rPr>
          <w:delText>711</w:delText>
        </w:r>
      </w:del>
      <w:r w:rsidRPr="00D07E61">
        <w:rPr>
          <w:rStyle w:val="SAPEmphasis"/>
        </w:rPr>
        <w:t>_Process_Overview_EN_</w:t>
      </w:r>
      <w:r w:rsidR="00F160F0">
        <w:rPr>
          <w:rStyle w:val="SAPEmphasis"/>
        </w:rPr>
        <w:t>XX</w:t>
      </w:r>
      <w:r w:rsidRPr="00D07E61">
        <w:rPr>
          <w:rStyle w:val="SAPEmphasis"/>
        </w:rPr>
        <w:t>.pptx</w:t>
      </w:r>
      <w:r>
        <w:t>.</w:t>
      </w:r>
    </w:p>
    <w:p w14:paraId="341CBF23" w14:textId="719B1403" w:rsidR="00870714" w:rsidRPr="00121F36" w:rsidRDefault="008E3113" w:rsidP="00B46E27">
      <w:pPr>
        <w:pStyle w:val="Heading3"/>
      </w:pPr>
      <w:bookmarkStart w:id="559" w:name="_Toc461688065"/>
      <w:bookmarkStart w:id="560" w:name="_Toc461897988"/>
      <w:bookmarkStart w:id="561" w:name="_Toc462201779"/>
      <w:bookmarkStart w:id="562" w:name="_Toc462201908"/>
      <w:bookmarkStart w:id="563" w:name="_Toc462324007"/>
      <w:bookmarkStart w:id="564" w:name="_Toc462811868"/>
      <w:bookmarkStart w:id="565" w:name="_Toc507750680"/>
      <w:bookmarkEnd w:id="559"/>
      <w:bookmarkEnd w:id="560"/>
      <w:bookmarkEnd w:id="561"/>
      <w:bookmarkEnd w:id="562"/>
      <w:bookmarkEnd w:id="563"/>
      <w:bookmarkEnd w:id="564"/>
      <w:r w:rsidRPr="00121F36">
        <w:t xml:space="preserve">Requesting </w:t>
      </w:r>
      <w:r w:rsidR="00870714" w:rsidRPr="00121F36">
        <w:t xml:space="preserve">Position </w:t>
      </w:r>
      <w:r w:rsidRPr="00121F36">
        <w:t>Update</w:t>
      </w:r>
      <w:bookmarkEnd w:id="565"/>
    </w:p>
    <w:p w14:paraId="4DDD6D9E" w14:textId="77777777" w:rsidR="00870714" w:rsidRPr="00121F36" w:rsidRDefault="00870714" w:rsidP="00870714">
      <w:pPr>
        <w:pStyle w:val="SAPKeyblockTitle"/>
      </w:pPr>
      <w:r w:rsidRPr="00121F36">
        <w:t>Test Administration</w:t>
      </w:r>
    </w:p>
    <w:p w14:paraId="42C32050" w14:textId="237A8273" w:rsidR="00870714" w:rsidRPr="00121F36" w:rsidRDefault="00870714" w:rsidP="00870714">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70714" w:rsidRPr="00121F36" w14:paraId="3CC0A289" w14:textId="77777777" w:rsidTr="00E3367A">
        <w:tc>
          <w:tcPr>
            <w:tcW w:w="2280" w:type="dxa"/>
            <w:tcBorders>
              <w:top w:val="single" w:sz="8" w:space="0" w:color="999999"/>
              <w:left w:val="single" w:sz="8" w:space="0" w:color="999999"/>
              <w:bottom w:val="single" w:sz="8" w:space="0" w:color="999999"/>
              <w:right w:val="single" w:sz="8" w:space="0" w:color="999999"/>
            </w:tcBorders>
            <w:hideMark/>
          </w:tcPr>
          <w:p w14:paraId="52BB75B4" w14:textId="77777777" w:rsidR="00870714" w:rsidRPr="00121F36" w:rsidRDefault="00870714" w:rsidP="00E3367A">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C9F4FA8" w14:textId="77777777" w:rsidR="00870714" w:rsidRPr="00121F36" w:rsidRDefault="00870714" w:rsidP="00E3367A">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06BFD500" w14:textId="77777777" w:rsidR="00870714" w:rsidRPr="00121F36" w:rsidRDefault="00870714" w:rsidP="00E3367A">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85B02F2" w14:textId="2DEB3ED5" w:rsidR="00870714" w:rsidRPr="00121F36" w:rsidRDefault="00947983" w:rsidP="00E3367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68CBC42" w14:textId="77777777" w:rsidR="00870714" w:rsidRPr="00121F36" w:rsidRDefault="00870714" w:rsidP="00E3367A">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01EE840" w14:textId="7E03BE73" w:rsidR="00870714" w:rsidRPr="00121F36" w:rsidRDefault="0086714C" w:rsidP="00E3367A">
            <w:r>
              <w:t>&lt;date&gt;</w:t>
            </w:r>
          </w:p>
        </w:tc>
      </w:tr>
      <w:tr w:rsidR="00870714" w:rsidRPr="00121F36" w14:paraId="59ED6B2F" w14:textId="77777777" w:rsidTr="00E3367A">
        <w:tc>
          <w:tcPr>
            <w:tcW w:w="2280" w:type="dxa"/>
            <w:tcBorders>
              <w:top w:val="single" w:sz="8" w:space="0" w:color="999999"/>
              <w:left w:val="single" w:sz="8" w:space="0" w:color="999999"/>
              <w:bottom w:val="single" w:sz="8" w:space="0" w:color="999999"/>
              <w:right w:val="single" w:sz="8" w:space="0" w:color="999999"/>
            </w:tcBorders>
            <w:hideMark/>
          </w:tcPr>
          <w:p w14:paraId="45283FF5" w14:textId="77777777" w:rsidR="00870714" w:rsidRPr="00121F36" w:rsidRDefault="00870714" w:rsidP="00E3367A">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42A683B" w14:textId="027B655F" w:rsidR="00870714" w:rsidRPr="00121F36" w:rsidRDefault="002C3704" w:rsidP="00E3367A">
            <w:r>
              <w:t>Line</w:t>
            </w:r>
            <w:r w:rsidRPr="00121F36">
              <w:t xml:space="preserve"> </w:t>
            </w:r>
            <w:r w:rsidR="00870714" w:rsidRPr="00121F36">
              <w:t>Manager</w:t>
            </w:r>
          </w:p>
        </w:tc>
      </w:tr>
      <w:tr w:rsidR="00870714" w:rsidRPr="00121F36" w14:paraId="0BBF807A" w14:textId="77777777" w:rsidTr="00E3367A">
        <w:tc>
          <w:tcPr>
            <w:tcW w:w="2280" w:type="dxa"/>
            <w:tcBorders>
              <w:top w:val="single" w:sz="8" w:space="0" w:color="999999"/>
              <w:left w:val="single" w:sz="8" w:space="0" w:color="999999"/>
              <w:bottom w:val="single" w:sz="8" w:space="0" w:color="999999"/>
              <w:right w:val="single" w:sz="8" w:space="0" w:color="999999"/>
            </w:tcBorders>
            <w:hideMark/>
          </w:tcPr>
          <w:p w14:paraId="0435DC6B" w14:textId="77777777" w:rsidR="00870714" w:rsidRPr="00121F36" w:rsidRDefault="00870714" w:rsidP="00E3367A">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155AF64" w14:textId="77777777" w:rsidR="00870714" w:rsidRPr="00121F36" w:rsidRDefault="00870714" w:rsidP="00E3367A">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F3663D8" w14:textId="77777777" w:rsidR="00870714" w:rsidRPr="00121F36" w:rsidRDefault="00870714" w:rsidP="00E3367A">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4A1517A" w14:textId="52143DCF" w:rsidR="00870714" w:rsidRPr="00121F36" w:rsidRDefault="00EB3674" w:rsidP="00E3367A">
            <w:r>
              <w:t>&lt;duration&gt;</w:t>
            </w:r>
          </w:p>
        </w:tc>
      </w:tr>
    </w:tbl>
    <w:p w14:paraId="4CB082EA" w14:textId="77777777" w:rsidR="00870714" w:rsidRPr="00121F36" w:rsidRDefault="00870714" w:rsidP="00870714">
      <w:pPr>
        <w:pStyle w:val="SAPKeyblockTitle"/>
      </w:pPr>
      <w:r w:rsidRPr="00121F36">
        <w:t>Purpose</w:t>
      </w:r>
    </w:p>
    <w:p w14:paraId="5B16826B" w14:textId="192B8D3D" w:rsidR="008E3113" w:rsidRDefault="008E3113" w:rsidP="008E3113">
      <w:r w:rsidRPr="00121F36">
        <w:t xml:space="preserve">Attributes of a position need to be always up-to-date with business requirements. Situations can occur in which this is not the case anymore, therefore the attributes need to be adapted. </w:t>
      </w:r>
      <w:r w:rsidRPr="008125F5">
        <w:t>These changes can refer to correcting errors made during record creation, or to effective dated changes that become valid starting a particular date in case of reorganizations required within the company or position updates</w:t>
      </w:r>
      <w:r>
        <w:t>.</w:t>
      </w:r>
    </w:p>
    <w:p w14:paraId="0ABA2632" w14:textId="15E70620" w:rsidR="008E3113" w:rsidRDefault="008E3113" w:rsidP="008E3113">
      <w:r w:rsidRPr="00121F36">
        <w:t xml:space="preserve">The Line Manager (called </w:t>
      </w:r>
      <w:r w:rsidR="00D07BC2" w:rsidRPr="000A70D5">
        <w:rPr>
          <w:rStyle w:val="SAPScreenElement"/>
          <w:color w:val="auto"/>
        </w:rPr>
        <w:t>S</w:t>
      </w:r>
      <w:r w:rsidRPr="000A70D5">
        <w:rPr>
          <w:rStyle w:val="SAPScreenElement"/>
          <w:color w:val="auto"/>
        </w:rPr>
        <w:t>upervisor</w:t>
      </w:r>
      <w:r w:rsidRPr="00121F36">
        <w:t xml:space="preserve"> in the </w:t>
      </w:r>
      <w:r w:rsidR="00C623F0" w:rsidRPr="00203C91">
        <w:rPr>
          <w:rStyle w:val="SAPTextReference"/>
        </w:rPr>
        <w:t>Employee Central</w:t>
      </w:r>
      <w:r w:rsidR="00C623F0" w:rsidRPr="00121F36" w:rsidDel="00C623F0">
        <w:t xml:space="preserve"> </w:t>
      </w:r>
      <w:r w:rsidRPr="00121F36">
        <w:t xml:space="preserve">system), in whose area of responsibility the position resides, raises a position update request to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sidRPr="00121F36">
        <w:t>.</w:t>
      </w:r>
      <w:r>
        <w:t xml:space="preserve"> He or she will be able to request </w:t>
      </w:r>
      <w:r w:rsidRPr="00F102E3">
        <w:t>effective dated changes that become valid starting a particular date</w:t>
      </w:r>
      <w:r>
        <w:t>.</w:t>
      </w:r>
      <w:r w:rsidR="008125F5">
        <w:t xml:space="preserve"> To request a position update, the line manager</w:t>
      </w:r>
      <w:r w:rsidR="008125F5" w:rsidRPr="00121F36">
        <w:t xml:space="preserve"> uses the </w:t>
      </w:r>
      <w:r w:rsidR="008125F5" w:rsidRPr="00121F36">
        <w:rPr>
          <w:rStyle w:val="SAPScreenElement"/>
          <w:color w:val="auto"/>
        </w:rPr>
        <w:t>Position Organization Chart</w:t>
      </w:r>
      <w:r w:rsidR="008125F5" w:rsidRPr="00121F36">
        <w:t>.</w:t>
      </w:r>
    </w:p>
    <w:p w14:paraId="08D23585" w14:textId="3BAD9D5A" w:rsidR="006E17B0" w:rsidRDefault="006E17B0" w:rsidP="008E3113">
      <w:r>
        <w:t xml:space="preserve">In case the position, which should be updated, </w:t>
      </w:r>
      <w:r w:rsidRPr="00C53774">
        <w:t xml:space="preserve">has already an incumbent, it might make sense to keep common fields between position and job information in-sync, such that changes made to the position will be visible in the job information of the incumbent (employee). </w:t>
      </w:r>
      <w:r>
        <w:t>The Line Manager will be asked for his/her decision on that while requesting the position update.</w:t>
      </w:r>
    </w:p>
    <w:p w14:paraId="2BC3C270" w14:textId="77777777" w:rsidR="008125F5" w:rsidRPr="00895C2B" w:rsidRDefault="008125F5" w:rsidP="008125F5">
      <w:r w:rsidRPr="00895C2B">
        <w:t>As examples in this document, we consider following use-cases:</w:t>
      </w:r>
    </w:p>
    <w:p w14:paraId="30BFAC2D" w14:textId="77777777" w:rsidR="008125F5" w:rsidRPr="008125F5" w:rsidRDefault="008125F5" w:rsidP="009B00DE">
      <w:pPr>
        <w:numPr>
          <w:ilvl w:val="0"/>
          <w:numId w:val="45"/>
        </w:numPr>
        <w:ind w:left="360"/>
      </w:pPr>
      <w:r w:rsidRPr="008125F5">
        <w:t>Effective dated position change</w:t>
      </w:r>
    </w:p>
    <w:p w14:paraId="443CFB9C" w14:textId="77777777" w:rsidR="008125F5" w:rsidRDefault="008125F5" w:rsidP="009B00DE">
      <w:pPr>
        <w:numPr>
          <w:ilvl w:val="0"/>
          <w:numId w:val="45"/>
        </w:numPr>
        <w:ind w:left="360"/>
      </w:pPr>
      <w:r w:rsidRPr="008125F5">
        <w:t>Forward propagation</w:t>
      </w:r>
    </w:p>
    <w:p w14:paraId="0BE1B294" w14:textId="473B841B" w:rsidR="00FF073B" w:rsidRDefault="00FF073B" w:rsidP="00AA18A0">
      <w:r>
        <w:t xml:space="preserve">Each change in the position attributes triggers a workflow item, which needs to be approved by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r w:rsidR="00DF3E5C">
        <w:t xml:space="preserve"> In the following, we consider that the requesting line manager performs updates to several positions and only afterwards, the requests are approved.</w:t>
      </w:r>
    </w:p>
    <w:p w14:paraId="6C8C973A" w14:textId="77777777" w:rsidR="00FF073B" w:rsidRPr="008125F5" w:rsidRDefault="00FF073B" w:rsidP="00AA18A0">
      <w:pPr>
        <w:ind w:left="360"/>
      </w:pPr>
    </w:p>
    <w:p w14:paraId="38CE4E48" w14:textId="33F4972B" w:rsidR="007E5D26" w:rsidRPr="00121F36" w:rsidRDefault="007E5D26" w:rsidP="00BD05D3">
      <w:pPr>
        <w:ind w:left="576"/>
        <w:rPr>
          <w:rFonts w:ascii="BentonSans Regular" w:hAnsi="BentonSans Regular"/>
          <w:color w:val="666666"/>
          <w:sz w:val="22"/>
        </w:rPr>
      </w:pPr>
      <w:r w:rsidRPr="00121F36">
        <w:rPr>
          <w:noProof/>
        </w:rPr>
        <w:drawing>
          <wp:inline distT="0" distB="0" distL="0" distR="0" wp14:anchorId="0FC9061B" wp14:editId="2DFBF886">
            <wp:extent cx="2286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63B77">
        <w:rPr>
          <w:rFonts w:ascii="BentonSans Regular" w:hAnsi="BentonSans Regular"/>
          <w:color w:val="666666"/>
          <w:sz w:val="22"/>
        </w:rPr>
        <w:t xml:space="preserve"> </w:t>
      </w:r>
      <w:r w:rsidRPr="00121F36">
        <w:rPr>
          <w:rFonts w:ascii="BentonSans Regular" w:hAnsi="BentonSans Regular"/>
          <w:color w:val="666666"/>
          <w:sz w:val="22"/>
        </w:rPr>
        <w:t>Note</w:t>
      </w:r>
    </w:p>
    <w:p w14:paraId="5882C203" w14:textId="7B6CA488" w:rsidR="003748F0" w:rsidRDefault="007E5D26" w:rsidP="00BD05D3">
      <w:pPr>
        <w:ind w:left="576"/>
      </w:pPr>
      <w:r w:rsidRPr="00121F36">
        <w:t xml:space="preserve">The </w:t>
      </w:r>
      <w:r w:rsidR="00D53FDE">
        <w:t>HR Administrator</w:t>
      </w:r>
      <w:r w:rsidRPr="00121F36">
        <w:t xml:space="preserve"> can </w:t>
      </w:r>
      <w:r w:rsidR="00895C2B">
        <w:t xml:space="preserve">correct errors made during record creation or trigger </w:t>
      </w:r>
      <w:r w:rsidR="00895C2B" w:rsidRPr="00F102E3">
        <w:t>effective dated changes</w:t>
      </w:r>
      <w:r w:rsidR="00895C2B">
        <w:t xml:space="preserve"> due to reorganizations.</w:t>
      </w:r>
      <w:r w:rsidR="003748F0">
        <w:t xml:space="preserve"> These position updates</w:t>
      </w:r>
      <w:r w:rsidR="00D068D7">
        <w:t xml:space="preserve"> executed by the HR Administrator</w:t>
      </w:r>
      <w:r w:rsidR="003748F0">
        <w:t xml:space="preserve"> do not require an approval of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sidR="003748F0">
        <w:t xml:space="preserve">; instead, the changes are saved immediately. </w:t>
      </w:r>
    </w:p>
    <w:p w14:paraId="5D9DF4E6" w14:textId="33B2F040" w:rsidR="007E5D26" w:rsidRPr="00121F36" w:rsidRDefault="008125F5" w:rsidP="00BD05D3">
      <w:pPr>
        <w:ind w:left="576"/>
      </w:pPr>
      <w:r>
        <w:t>Following use cases are shortly described at the end of this chapter:</w:t>
      </w:r>
    </w:p>
    <w:p w14:paraId="1C63B59A" w14:textId="77777777" w:rsidR="008125F5" w:rsidRPr="008125F5" w:rsidRDefault="008125F5" w:rsidP="009B00DE">
      <w:pPr>
        <w:numPr>
          <w:ilvl w:val="0"/>
          <w:numId w:val="45"/>
        </w:numPr>
        <w:ind w:left="900" w:hanging="270"/>
      </w:pPr>
      <w:r w:rsidRPr="008125F5">
        <w:t>Correction of position details</w:t>
      </w:r>
    </w:p>
    <w:p w14:paraId="02378A0E" w14:textId="6181A6BC" w:rsidR="008125F5" w:rsidRDefault="008125F5" w:rsidP="009B00DE">
      <w:pPr>
        <w:numPr>
          <w:ilvl w:val="0"/>
          <w:numId w:val="45"/>
        </w:numPr>
        <w:ind w:left="900" w:hanging="270"/>
      </w:pPr>
      <w:r w:rsidRPr="008125F5">
        <w:t xml:space="preserve">Change of the higher-level position of a position </w:t>
      </w:r>
    </w:p>
    <w:p w14:paraId="6D10289E" w14:textId="77777777" w:rsidR="0086231E" w:rsidRPr="00121F36" w:rsidRDefault="0086231E" w:rsidP="00FB4A83">
      <w:pPr>
        <w:pStyle w:val="SAPNoteHeading"/>
        <w:ind w:left="576"/>
      </w:pPr>
      <w:r w:rsidRPr="00121F36">
        <w:rPr>
          <w:noProof/>
        </w:rPr>
        <w:drawing>
          <wp:inline distT="0" distB="0" distL="0" distR="0" wp14:anchorId="4FA42EF8" wp14:editId="68AABBA7">
            <wp:extent cx="228600" cy="228600"/>
            <wp:effectExtent l="0" t="0" r="0" b="0"/>
            <wp:docPr id="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Caution</w:t>
      </w:r>
    </w:p>
    <w:p w14:paraId="2317A518" w14:textId="533093D3" w:rsidR="00555447" w:rsidRPr="00FB4A83" w:rsidRDefault="006C0B9E" w:rsidP="00BD05D3">
      <w:pPr>
        <w:ind w:left="576"/>
      </w:pPr>
      <w:r w:rsidRPr="00FB4A83">
        <w:t xml:space="preserve">If two users are editing a position at the same time, it becomes a case of “first change wins”. That is, </w:t>
      </w:r>
      <w:r w:rsidR="00555447" w:rsidRPr="00FB4A83">
        <w:t xml:space="preserve">changes which are saved first by </w:t>
      </w:r>
      <w:r w:rsidR="00275E7C" w:rsidRPr="00FB4A83">
        <w:t>one of the</w:t>
      </w:r>
      <w:r w:rsidR="00555447" w:rsidRPr="00FB4A83">
        <w:t xml:space="preserve"> user</w:t>
      </w:r>
      <w:r w:rsidR="00275E7C" w:rsidRPr="00FB4A83">
        <w:t>s</w:t>
      </w:r>
      <w:r w:rsidR="00555447" w:rsidRPr="00FB4A83">
        <w:t xml:space="preserve"> will be applied. </w:t>
      </w:r>
      <w:r w:rsidR="00270933" w:rsidRPr="00FB4A83">
        <w:t>The second user will receive an error message</w:t>
      </w:r>
      <w:r w:rsidR="00275E7C" w:rsidRPr="00FB4A83">
        <w:t xml:space="preserve">. </w:t>
      </w:r>
      <w:r w:rsidR="00555447" w:rsidRPr="00FB4A83">
        <w:t>Depending on the</w:t>
      </w:r>
      <w:r w:rsidR="00275E7C" w:rsidRPr="00FB4A83">
        <w:t xml:space="preserve"> type of position update executed, different error messages are issued</w:t>
      </w:r>
      <w:r w:rsidR="00555447" w:rsidRPr="00FB4A83">
        <w:t>:</w:t>
      </w:r>
    </w:p>
    <w:p w14:paraId="2974E2C7" w14:textId="5EB1EEAD" w:rsidR="00275E7C" w:rsidRPr="00FB4A83" w:rsidRDefault="00275E7C" w:rsidP="00FB4A83">
      <w:pPr>
        <w:pStyle w:val="ListParagraph"/>
        <w:numPr>
          <w:ilvl w:val="0"/>
          <w:numId w:val="45"/>
        </w:numPr>
        <w:ind w:left="990" w:hanging="414"/>
      </w:pPr>
      <w:r w:rsidRPr="00FB4A83">
        <w:t>If the change of the first user triggered a workflow, the second user receives an error message informing that a workflow is pending for this position record. Unless the workflow is processed and the changes become effective</w:t>
      </w:r>
      <w:r w:rsidR="002B61A4">
        <w:t xml:space="preserve"> in the system</w:t>
      </w:r>
      <w:r w:rsidRPr="00FB4A83">
        <w:t>, the second user cannot perform any updates to this position.</w:t>
      </w:r>
    </w:p>
    <w:p w14:paraId="34283C39" w14:textId="61BEA0B4" w:rsidR="00555447" w:rsidRPr="00FB4A83" w:rsidRDefault="00275E7C" w:rsidP="00FB4A83">
      <w:pPr>
        <w:pStyle w:val="ListParagraph"/>
        <w:numPr>
          <w:ilvl w:val="0"/>
          <w:numId w:val="45"/>
        </w:numPr>
        <w:ind w:left="990" w:hanging="414"/>
      </w:pPr>
      <w:r w:rsidRPr="00FB4A83">
        <w:t xml:space="preserve">If the change of the first user </w:t>
      </w:r>
      <w:r w:rsidR="002B61A4">
        <w:t>is</w:t>
      </w:r>
      <w:r w:rsidRPr="00FB4A83">
        <w:t xml:space="preserve"> immediately </w:t>
      </w:r>
      <w:r w:rsidR="002B61A4">
        <w:t>saved</w:t>
      </w:r>
      <w:r w:rsidRPr="00FB4A83">
        <w:t xml:space="preserve"> without triggering a workflow, the second user receives an error message informing</w:t>
      </w:r>
      <w:r w:rsidR="00270933" w:rsidRPr="00FB4A83">
        <w:t xml:space="preserve"> that the changes </w:t>
      </w:r>
      <w:r w:rsidRPr="00FB4A83">
        <w:t xml:space="preserve">he or she </w:t>
      </w:r>
      <w:r w:rsidR="00270933" w:rsidRPr="00FB4A83">
        <w:t>made for the position data conflict with those made by another user</w:t>
      </w:r>
      <w:r w:rsidR="00B9517E" w:rsidRPr="00FB4A83">
        <w:t xml:space="preserve">. He or she </w:t>
      </w:r>
      <w:r w:rsidR="00270933" w:rsidRPr="00FB4A83">
        <w:t xml:space="preserve">is asked to refresh and resubmit his or her changes. </w:t>
      </w:r>
    </w:p>
    <w:p w14:paraId="03D8D4CF" w14:textId="44BD2DDD" w:rsidR="00B9517E" w:rsidRPr="00FB4A83" w:rsidRDefault="00555447" w:rsidP="00FB4A83">
      <w:pPr>
        <w:spacing w:before="0" w:after="0" w:line="240" w:lineRule="auto"/>
        <w:ind w:left="576"/>
      </w:pPr>
      <w:r w:rsidRPr="00FB4A83">
        <w:t xml:space="preserve">In both cases, the </w:t>
      </w:r>
      <w:r w:rsidR="00270933" w:rsidRPr="00FB4A83">
        <w:t xml:space="preserve">second user needs to acknowledge this error message by clicking </w:t>
      </w:r>
      <w:r w:rsidR="000C0DBE">
        <w:t xml:space="preserve">the </w:t>
      </w:r>
      <w:r w:rsidR="00270933" w:rsidRPr="004873D3">
        <w:rPr>
          <w:rStyle w:val="SAPScreenElement"/>
        </w:rPr>
        <w:t>OK</w:t>
      </w:r>
      <w:r w:rsidR="00270933" w:rsidRPr="004873D3">
        <w:t xml:space="preserve"> </w:t>
      </w:r>
      <w:r w:rsidR="000C0DBE">
        <w:t xml:space="preserve">button </w:t>
      </w:r>
      <w:r w:rsidR="00270933" w:rsidRPr="004873D3">
        <w:t xml:space="preserve">on the </w:t>
      </w:r>
      <w:r w:rsidR="00270933" w:rsidRPr="004873D3">
        <w:rPr>
          <w:rStyle w:val="SAPScreenElement"/>
        </w:rPr>
        <w:t>Error</w:t>
      </w:r>
      <w:r w:rsidR="00270933" w:rsidRPr="004873D3">
        <w:t xml:space="preserve"> dialog box</w:t>
      </w:r>
      <w:r w:rsidRPr="00FB4A83">
        <w:t>.</w:t>
      </w:r>
    </w:p>
    <w:p w14:paraId="5D499F56" w14:textId="0BAE23B6" w:rsidR="001F16AA" w:rsidRPr="00FB4A83" w:rsidRDefault="001F16AA">
      <w:pPr>
        <w:ind w:left="576"/>
      </w:pPr>
      <w:r w:rsidRPr="00971923">
        <w:t>This restriction is called optimistic locking, and ensures that no conflicting changes can be made at the same time</w:t>
      </w:r>
      <w:r w:rsidR="00B9517E" w:rsidRPr="00971923">
        <w:t xml:space="preserve"> to the same position</w:t>
      </w:r>
      <w:r w:rsidRPr="00971923">
        <w:t>.</w:t>
      </w:r>
    </w:p>
    <w:p w14:paraId="1A21A93E" w14:textId="5B51BA99" w:rsidR="001F16AA" w:rsidRPr="00FB4A83" w:rsidRDefault="001F16AA">
      <w:pPr>
        <w:spacing w:before="0" w:after="0" w:line="240" w:lineRule="auto"/>
      </w:pPr>
    </w:p>
    <w:p w14:paraId="4F20C873" w14:textId="133DB96F" w:rsidR="00105957" w:rsidRPr="00121F36" w:rsidRDefault="00BA1875" w:rsidP="00BD05D3">
      <w:pPr>
        <w:ind w:left="576"/>
        <w:rPr>
          <w:rFonts w:ascii="BentonSans Regular" w:hAnsi="BentonSans Regular"/>
          <w:color w:val="666666"/>
          <w:sz w:val="22"/>
        </w:rPr>
      </w:pPr>
      <w:r w:rsidRPr="00121F36">
        <w:rPr>
          <w:noProof/>
        </w:rPr>
        <w:drawing>
          <wp:inline distT="0" distB="0" distL="0" distR="0" wp14:anchorId="3BA22938" wp14:editId="57142FB2">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63B77">
        <w:rPr>
          <w:rFonts w:ascii="BentonSans Regular" w:hAnsi="BentonSans Regular"/>
          <w:color w:val="666666"/>
          <w:sz w:val="22"/>
        </w:rPr>
        <w:t xml:space="preserve"> </w:t>
      </w:r>
      <w:r w:rsidR="00105957" w:rsidRPr="00121F36">
        <w:rPr>
          <w:rFonts w:ascii="BentonSans Regular" w:hAnsi="BentonSans Regular"/>
          <w:color w:val="666666"/>
          <w:sz w:val="22"/>
        </w:rPr>
        <w:t>Note</w:t>
      </w:r>
    </w:p>
    <w:p w14:paraId="37B6BD18" w14:textId="4B5F493A" w:rsidR="00105957" w:rsidRPr="00121F36" w:rsidRDefault="00105957" w:rsidP="00BD05D3">
      <w:pPr>
        <w:ind w:left="576"/>
      </w:pPr>
      <w:r w:rsidRPr="00121F36">
        <w:t xml:space="preserve">The administrative super user can also do the change in data via the administration center. This is shortly described below the </w:t>
      </w:r>
      <w:r w:rsidR="00AA18A0" w:rsidRPr="002B30E9">
        <w:rPr>
          <w:rStyle w:val="SAPTextReference"/>
        </w:rPr>
        <w:t>P</w:t>
      </w:r>
      <w:r w:rsidRPr="002B30E9">
        <w:rPr>
          <w:rStyle w:val="SAPTextReference"/>
        </w:rPr>
        <w:t>rocedure</w:t>
      </w:r>
      <w:r w:rsidRPr="00121F36">
        <w:t xml:space="preserve"> table.</w:t>
      </w:r>
      <w:r w:rsidR="009E34EC">
        <w:t xml:space="preserve"> Be aware though that in this case, changes to positions with incumbent will </w:t>
      </w:r>
      <w:r w:rsidR="009E34EC" w:rsidRPr="00AA18A0">
        <w:rPr>
          <w:rStyle w:val="SAPEmphasis"/>
          <w:u w:val="single"/>
        </w:rPr>
        <w:t>not</w:t>
      </w:r>
      <w:r w:rsidR="009E34EC">
        <w:t xml:space="preserve"> be taken over to the job information of that incumbent!</w:t>
      </w:r>
    </w:p>
    <w:p w14:paraId="788108F9" w14:textId="77777777" w:rsidR="00870714" w:rsidRPr="00121F36" w:rsidRDefault="00870714" w:rsidP="00870714">
      <w:pPr>
        <w:pStyle w:val="SAPKeyblockTitle"/>
      </w:pPr>
      <w:r w:rsidRPr="00121F36">
        <w:t>Procedure</w:t>
      </w:r>
    </w:p>
    <w:tbl>
      <w:tblPr>
        <w:tblW w:w="14317"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080"/>
        <w:gridCol w:w="2700"/>
        <w:gridCol w:w="4140"/>
        <w:gridCol w:w="4590"/>
        <w:gridCol w:w="1115"/>
      </w:tblGrid>
      <w:tr w:rsidR="00DA4BFE" w:rsidRPr="00121F36" w14:paraId="1C259206" w14:textId="77777777" w:rsidTr="00FB4A83">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09422EB3" w14:textId="77777777" w:rsidR="00DA4BFE" w:rsidRPr="00121F36" w:rsidRDefault="00DA4BFE" w:rsidP="00A02777">
            <w:pPr>
              <w:pStyle w:val="SAPTableHeader"/>
            </w:pPr>
            <w:r w:rsidRPr="00121F36">
              <w:t>Test Step #</w:t>
            </w:r>
          </w:p>
        </w:tc>
        <w:tc>
          <w:tcPr>
            <w:tcW w:w="1080" w:type="dxa"/>
            <w:tcBorders>
              <w:top w:val="single" w:sz="8" w:space="0" w:color="999999"/>
              <w:left w:val="single" w:sz="8" w:space="0" w:color="999999"/>
              <w:bottom w:val="single" w:sz="8" w:space="0" w:color="999999"/>
              <w:right w:val="single" w:sz="8" w:space="0" w:color="999999"/>
            </w:tcBorders>
            <w:shd w:val="clear" w:color="auto" w:fill="999999"/>
            <w:hideMark/>
          </w:tcPr>
          <w:p w14:paraId="4B062E6B" w14:textId="77777777" w:rsidR="00DA4BFE" w:rsidRPr="00121F36" w:rsidRDefault="00DA4BFE" w:rsidP="00A02777">
            <w:pPr>
              <w:pStyle w:val="SAPTableHeader"/>
            </w:pPr>
            <w:r w:rsidRPr="00121F36">
              <w:t>Test Step Name</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472F8AD9" w14:textId="77777777" w:rsidR="00DA4BFE" w:rsidRPr="00121F36" w:rsidRDefault="00DA4BFE" w:rsidP="00A02777">
            <w:pPr>
              <w:pStyle w:val="SAPTableHeader"/>
            </w:pPr>
            <w:r w:rsidRPr="00121F36">
              <w:t>Instruction</w:t>
            </w:r>
          </w:p>
        </w:tc>
        <w:tc>
          <w:tcPr>
            <w:tcW w:w="4140" w:type="dxa"/>
            <w:tcBorders>
              <w:top w:val="single" w:sz="8" w:space="0" w:color="999999"/>
              <w:left w:val="single" w:sz="8" w:space="0" w:color="999999"/>
              <w:bottom w:val="single" w:sz="8" w:space="0" w:color="999999"/>
              <w:right w:val="single" w:sz="8" w:space="0" w:color="999999"/>
            </w:tcBorders>
            <w:shd w:val="clear" w:color="auto" w:fill="999999"/>
          </w:tcPr>
          <w:p w14:paraId="05EE87B8" w14:textId="77777777" w:rsidR="00DA4BFE" w:rsidRPr="00121F36" w:rsidRDefault="00DA4BFE" w:rsidP="00A02777">
            <w:pPr>
              <w:pStyle w:val="SAPTableHeader"/>
            </w:pPr>
            <w:r w:rsidRPr="00121F36">
              <w:t>User Entries:</w:t>
            </w:r>
            <w:r w:rsidRPr="00121F36">
              <w:br/>
              <w:t>Field Name: User Action and Value</w:t>
            </w:r>
          </w:p>
        </w:tc>
        <w:tc>
          <w:tcPr>
            <w:tcW w:w="4590" w:type="dxa"/>
            <w:tcBorders>
              <w:top w:val="single" w:sz="8" w:space="0" w:color="999999"/>
              <w:left w:val="single" w:sz="8" w:space="0" w:color="999999"/>
              <w:bottom w:val="single" w:sz="8" w:space="0" w:color="999999"/>
              <w:right w:val="single" w:sz="8" w:space="0" w:color="999999"/>
            </w:tcBorders>
            <w:shd w:val="clear" w:color="auto" w:fill="999999"/>
            <w:hideMark/>
          </w:tcPr>
          <w:p w14:paraId="2AD94C00" w14:textId="77777777" w:rsidR="00DA4BFE" w:rsidRPr="00121F36" w:rsidRDefault="00DA4BFE" w:rsidP="00A02777">
            <w:pPr>
              <w:pStyle w:val="SAPTableHeader"/>
            </w:pPr>
            <w:r w:rsidRPr="00121F36">
              <w:t>Expected Result</w:t>
            </w:r>
          </w:p>
        </w:tc>
        <w:tc>
          <w:tcPr>
            <w:tcW w:w="1115" w:type="dxa"/>
            <w:tcBorders>
              <w:top w:val="single" w:sz="8" w:space="0" w:color="999999"/>
              <w:left w:val="single" w:sz="8" w:space="0" w:color="999999"/>
              <w:bottom w:val="single" w:sz="8" w:space="0" w:color="999999"/>
              <w:right w:val="single" w:sz="8" w:space="0" w:color="999999"/>
            </w:tcBorders>
            <w:shd w:val="clear" w:color="auto" w:fill="999999"/>
            <w:hideMark/>
          </w:tcPr>
          <w:p w14:paraId="6D4571A4" w14:textId="77777777" w:rsidR="00DA4BFE" w:rsidRPr="00121F36" w:rsidRDefault="00DA4BFE" w:rsidP="00A02777">
            <w:pPr>
              <w:pStyle w:val="SAPTableHeader"/>
            </w:pPr>
            <w:r w:rsidRPr="00121F36">
              <w:t>Pass / Fail / Comment</w:t>
            </w:r>
          </w:p>
        </w:tc>
      </w:tr>
      <w:tr w:rsidR="00DA4BFE" w:rsidRPr="00121F36" w14:paraId="66E56B96" w14:textId="77777777" w:rsidTr="00FB4A83">
        <w:trPr>
          <w:trHeight w:val="340"/>
        </w:trPr>
        <w:tc>
          <w:tcPr>
            <w:tcW w:w="692" w:type="dxa"/>
            <w:tcBorders>
              <w:top w:val="single" w:sz="8" w:space="0" w:color="999999"/>
              <w:left w:val="single" w:sz="8" w:space="0" w:color="999999"/>
              <w:bottom w:val="single" w:sz="8" w:space="0" w:color="999999"/>
              <w:right w:val="single" w:sz="8" w:space="0" w:color="999999"/>
            </w:tcBorders>
            <w:hideMark/>
          </w:tcPr>
          <w:p w14:paraId="685FA3F4" w14:textId="77777777" w:rsidR="00DA4BFE" w:rsidRPr="00121F36" w:rsidRDefault="00DA4BFE" w:rsidP="00A02777">
            <w:r w:rsidRPr="00121F36">
              <w:t>1</w:t>
            </w:r>
          </w:p>
        </w:tc>
        <w:tc>
          <w:tcPr>
            <w:tcW w:w="1080" w:type="dxa"/>
            <w:tcBorders>
              <w:top w:val="single" w:sz="8" w:space="0" w:color="999999"/>
              <w:left w:val="single" w:sz="8" w:space="0" w:color="999999"/>
              <w:bottom w:val="single" w:sz="8" w:space="0" w:color="999999"/>
              <w:right w:val="single" w:sz="8" w:space="0" w:color="999999"/>
            </w:tcBorders>
            <w:hideMark/>
          </w:tcPr>
          <w:p w14:paraId="3821B530" w14:textId="77777777" w:rsidR="00DA4BFE" w:rsidRPr="00121F36" w:rsidRDefault="00DA4BFE" w:rsidP="00A02777">
            <w:r w:rsidRPr="00121F36">
              <w:rPr>
                <w:rStyle w:val="SAPEmphasis"/>
              </w:rPr>
              <w:t>Log on</w:t>
            </w:r>
          </w:p>
        </w:tc>
        <w:tc>
          <w:tcPr>
            <w:tcW w:w="2700" w:type="dxa"/>
            <w:tcBorders>
              <w:top w:val="single" w:sz="8" w:space="0" w:color="999999"/>
              <w:left w:val="single" w:sz="8" w:space="0" w:color="999999"/>
              <w:bottom w:val="single" w:sz="8" w:space="0" w:color="999999"/>
              <w:right w:val="single" w:sz="8" w:space="0" w:color="999999"/>
            </w:tcBorders>
            <w:hideMark/>
          </w:tcPr>
          <w:p w14:paraId="0030BB59" w14:textId="5AE2BC16" w:rsidR="00DA4BFE" w:rsidRPr="00121F36" w:rsidRDefault="00DA4BFE" w:rsidP="002660B2">
            <w:r w:rsidRPr="00121F36">
              <w:t xml:space="preserve">Log on to </w:t>
            </w:r>
            <w:r w:rsidR="00C623F0" w:rsidRPr="00203C91">
              <w:rPr>
                <w:rStyle w:val="SAPTextReference"/>
              </w:rPr>
              <w:t>Employee Central</w:t>
            </w:r>
            <w:r w:rsidR="00C623F0" w:rsidRPr="00121F36" w:rsidDel="00C623F0">
              <w:t xml:space="preserve"> </w:t>
            </w:r>
            <w:r w:rsidRPr="00121F36">
              <w:t>as a</w:t>
            </w:r>
            <w:r w:rsidR="002C3704">
              <w:t xml:space="preserve"> Line</w:t>
            </w:r>
            <w:r w:rsidRPr="00121F36">
              <w:t xml:space="preserve"> </w:t>
            </w:r>
            <w:r w:rsidR="002C3704">
              <w:t>M</w:t>
            </w:r>
            <w:r w:rsidRPr="00121F36">
              <w:t>anager.</w:t>
            </w:r>
          </w:p>
        </w:tc>
        <w:tc>
          <w:tcPr>
            <w:tcW w:w="4140" w:type="dxa"/>
            <w:tcBorders>
              <w:top w:val="single" w:sz="8" w:space="0" w:color="999999"/>
              <w:left w:val="single" w:sz="8" w:space="0" w:color="999999"/>
              <w:bottom w:val="single" w:sz="8" w:space="0" w:color="999999"/>
              <w:right w:val="single" w:sz="8" w:space="0" w:color="999999"/>
            </w:tcBorders>
          </w:tcPr>
          <w:p w14:paraId="688FEEB1" w14:textId="77777777" w:rsidR="00DA4BFE" w:rsidRPr="00121F36" w:rsidRDefault="00DA4BFE" w:rsidP="00A02777"/>
        </w:tc>
        <w:tc>
          <w:tcPr>
            <w:tcW w:w="4590" w:type="dxa"/>
            <w:tcBorders>
              <w:top w:val="single" w:sz="8" w:space="0" w:color="999999"/>
              <w:left w:val="single" w:sz="8" w:space="0" w:color="999999"/>
              <w:bottom w:val="single" w:sz="8" w:space="0" w:color="999999"/>
              <w:right w:val="single" w:sz="8" w:space="0" w:color="999999"/>
            </w:tcBorders>
            <w:hideMark/>
          </w:tcPr>
          <w:p w14:paraId="74C4E054" w14:textId="77777777" w:rsidR="00DA4BFE" w:rsidRPr="00121F36" w:rsidRDefault="00DA4BFE" w:rsidP="00A02777">
            <w:r w:rsidRPr="00121F36">
              <w:t xml:space="preserve">The </w:t>
            </w:r>
            <w:r w:rsidRPr="00121F36">
              <w:rPr>
                <w:rStyle w:val="SAPScreenElement"/>
              </w:rPr>
              <w:t xml:space="preserve">Home </w:t>
            </w:r>
            <w:r w:rsidRPr="00121F36">
              <w:t>page is displayed.</w:t>
            </w:r>
          </w:p>
        </w:tc>
        <w:tc>
          <w:tcPr>
            <w:tcW w:w="1115" w:type="dxa"/>
            <w:tcBorders>
              <w:top w:val="single" w:sz="8" w:space="0" w:color="999999"/>
              <w:left w:val="single" w:sz="8" w:space="0" w:color="999999"/>
              <w:bottom w:val="single" w:sz="8" w:space="0" w:color="999999"/>
              <w:right w:val="single" w:sz="8" w:space="0" w:color="999999"/>
            </w:tcBorders>
          </w:tcPr>
          <w:p w14:paraId="3FDEF18C" w14:textId="77777777" w:rsidR="00DA4BFE" w:rsidRPr="00121F36" w:rsidRDefault="00DA4BFE" w:rsidP="00A02777"/>
        </w:tc>
      </w:tr>
      <w:tr w:rsidR="00DA4BFE" w:rsidRPr="00121F36" w14:paraId="4C7C97F0"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0A5D50A2" w14:textId="77777777" w:rsidR="00DA4BFE" w:rsidRPr="00121F36" w:rsidRDefault="00DA4BFE" w:rsidP="00A02777">
            <w:r w:rsidRPr="00121F36">
              <w:t>2</w:t>
            </w:r>
          </w:p>
        </w:tc>
        <w:tc>
          <w:tcPr>
            <w:tcW w:w="1080" w:type="dxa"/>
            <w:tcBorders>
              <w:top w:val="single" w:sz="8" w:space="0" w:color="999999"/>
              <w:left w:val="single" w:sz="8" w:space="0" w:color="999999"/>
              <w:bottom w:val="single" w:sz="8" w:space="0" w:color="999999"/>
              <w:right w:val="single" w:sz="8" w:space="0" w:color="999999"/>
            </w:tcBorders>
            <w:hideMark/>
          </w:tcPr>
          <w:p w14:paraId="38EB02FC" w14:textId="77777777" w:rsidR="00DA4BFE" w:rsidRPr="00121F36" w:rsidRDefault="00DA4BFE" w:rsidP="00A02777">
            <w:pPr>
              <w:rPr>
                <w:rStyle w:val="SAPEmphasis"/>
              </w:rPr>
            </w:pPr>
            <w:r w:rsidRPr="00121F36">
              <w:rPr>
                <w:rStyle w:val="SAPEmphasis"/>
              </w:rPr>
              <w:t>Go to Company Info</w:t>
            </w:r>
          </w:p>
        </w:tc>
        <w:tc>
          <w:tcPr>
            <w:tcW w:w="2700" w:type="dxa"/>
            <w:tcBorders>
              <w:top w:val="single" w:sz="8" w:space="0" w:color="999999"/>
              <w:left w:val="single" w:sz="8" w:space="0" w:color="999999"/>
              <w:bottom w:val="single" w:sz="8" w:space="0" w:color="999999"/>
              <w:right w:val="single" w:sz="8" w:space="0" w:color="999999"/>
            </w:tcBorders>
            <w:hideMark/>
          </w:tcPr>
          <w:p w14:paraId="2ADE56DD" w14:textId="2241CBA5" w:rsidR="00DA4BFE" w:rsidRPr="00121F36" w:rsidRDefault="00DA4BFE" w:rsidP="00A02777">
            <w:r w:rsidRPr="00121F36">
              <w:t xml:space="preserve">From the </w:t>
            </w:r>
            <w:r w:rsidRPr="00121F36">
              <w:rPr>
                <w:rStyle w:val="SAPScreenElement"/>
              </w:rPr>
              <w:t xml:space="preserve">Home </w:t>
            </w:r>
            <w:r w:rsidRPr="00121F36">
              <w:t>drop-down</w:t>
            </w:r>
            <w:r w:rsidR="002C3704">
              <w:t>,</w:t>
            </w:r>
            <w:r w:rsidRPr="00121F36">
              <w:t xml:space="preserve"> select </w:t>
            </w:r>
            <w:r w:rsidRPr="00121F36">
              <w:rPr>
                <w:rStyle w:val="SAPScreenElement"/>
              </w:rPr>
              <w:t>Company Info</w:t>
            </w:r>
            <w:r w:rsidRPr="00121F36">
              <w:t>.</w:t>
            </w:r>
          </w:p>
        </w:tc>
        <w:tc>
          <w:tcPr>
            <w:tcW w:w="4140" w:type="dxa"/>
            <w:tcBorders>
              <w:top w:val="single" w:sz="8" w:space="0" w:color="999999"/>
              <w:left w:val="single" w:sz="8" w:space="0" w:color="999999"/>
              <w:bottom w:val="single" w:sz="8" w:space="0" w:color="999999"/>
              <w:right w:val="single" w:sz="8" w:space="0" w:color="999999"/>
            </w:tcBorders>
          </w:tcPr>
          <w:p w14:paraId="2EB7238B" w14:textId="77777777" w:rsidR="00DA4BFE" w:rsidRPr="00121F36" w:rsidRDefault="00DA4BFE" w:rsidP="00A02777"/>
        </w:tc>
        <w:tc>
          <w:tcPr>
            <w:tcW w:w="4590" w:type="dxa"/>
            <w:tcBorders>
              <w:top w:val="single" w:sz="8" w:space="0" w:color="999999"/>
              <w:left w:val="single" w:sz="8" w:space="0" w:color="999999"/>
              <w:bottom w:val="single" w:sz="8" w:space="0" w:color="999999"/>
              <w:right w:val="single" w:sz="8" w:space="0" w:color="999999"/>
            </w:tcBorders>
          </w:tcPr>
          <w:p w14:paraId="42DB5B5F" w14:textId="4E55541C" w:rsidR="00DA4BFE" w:rsidRPr="00121F36" w:rsidRDefault="00DA4BFE" w:rsidP="001A216C">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r w:rsidR="002C3704">
              <w:t xml:space="preserve"> The directly subordinated employees are also shown.</w:t>
            </w:r>
          </w:p>
        </w:tc>
        <w:tc>
          <w:tcPr>
            <w:tcW w:w="1115" w:type="dxa"/>
            <w:tcBorders>
              <w:top w:val="single" w:sz="8" w:space="0" w:color="999999"/>
              <w:left w:val="single" w:sz="8" w:space="0" w:color="999999"/>
              <w:bottom w:val="single" w:sz="8" w:space="0" w:color="999999"/>
              <w:right w:val="single" w:sz="8" w:space="0" w:color="999999"/>
            </w:tcBorders>
          </w:tcPr>
          <w:p w14:paraId="744D171D" w14:textId="77777777" w:rsidR="00DA4BFE" w:rsidRPr="00121F36" w:rsidRDefault="00DA4BFE" w:rsidP="00A02777"/>
        </w:tc>
      </w:tr>
      <w:tr w:rsidR="00531785" w:rsidRPr="00121F36" w14:paraId="43DED738" w14:textId="77777777" w:rsidTr="00FB4A83">
        <w:trPr>
          <w:trHeight w:val="357"/>
        </w:trPr>
        <w:tc>
          <w:tcPr>
            <w:tcW w:w="692" w:type="dxa"/>
            <w:vMerge w:val="restart"/>
            <w:tcBorders>
              <w:top w:val="single" w:sz="8" w:space="0" w:color="999999"/>
              <w:left w:val="single" w:sz="8" w:space="0" w:color="999999"/>
              <w:right w:val="single" w:sz="8" w:space="0" w:color="999999"/>
            </w:tcBorders>
          </w:tcPr>
          <w:p w14:paraId="7EEE8FEC" w14:textId="4D237B41" w:rsidR="00531785" w:rsidRPr="00682D7D" w:rsidRDefault="001A3165" w:rsidP="00531785">
            <w:r w:rsidRPr="00682D7D">
              <w:t>3</w:t>
            </w:r>
          </w:p>
        </w:tc>
        <w:tc>
          <w:tcPr>
            <w:tcW w:w="1080" w:type="dxa"/>
            <w:vMerge w:val="restart"/>
            <w:tcBorders>
              <w:top w:val="single" w:sz="8" w:space="0" w:color="999999"/>
              <w:left w:val="single" w:sz="8" w:space="0" w:color="999999"/>
              <w:right w:val="single" w:sz="8" w:space="0" w:color="999999"/>
            </w:tcBorders>
          </w:tcPr>
          <w:p w14:paraId="21145D3A" w14:textId="5EE8FD0E" w:rsidR="00531785" w:rsidRPr="00682D7D" w:rsidRDefault="00531785" w:rsidP="00531785">
            <w:pPr>
              <w:rPr>
                <w:rStyle w:val="SAPEmphasis"/>
              </w:rPr>
            </w:pPr>
            <w:r w:rsidRPr="00682D7D">
              <w:rPr>
                <w:rStyle w:val="SAPEmphasis"/>
              </w:rPr>
              <w:t>Search Position</w:t>
            </w:r>
          </w:p>
        </w:tc>
        <w:tc>
          <w:tcPr>
            <w:tcW w:w="2700" w:type="dxa"/>
            <w:vMerge w:val="restart"/>
            <w:tcBorders>
              <w:top w:val="single" w:sz="8" w:space="0" w:color="999999"/>
              <w:left w:val="single" w:sz="8" w:space="0" w:color="999999"/>
              <w:right w:val="single" w:sz="8" w:space="0" w:color="999999"/>
            </w:tcBorders>
          </w:tcPr>
          <w:p w14:paraId="77EB7ED4" w14:textId="77777777" w:rsidR="00761D8C" w:rsidRDefault="00FE10F0" w:rsidP="00FE10F0">
            <w:r w:rsidRPr="00682D7D">
              <w:t xml:space="preserve">Go to the </w:t>
            </w:r>
            <w:r w:rsidRPr="00682D7D">
              <w:rPr>
                <w:rStyle w:val="SAPScreenElement"/>
              </w:rPr>
              <w:t>Position Org Chart</w:t>
            </w:r>
            <w:r w:rsidRPr="00682D7D">
              <w:t xml:space="preserve"> tab. </w:t>
            </w:r>
          </w:p>
          <w:p w14:paraId="69842AE3" w14:textId="1E34AB16" w:rsidR="00FE10F0" w:rsidRPr="00682D7D" w:rsidRDefault="00761D8C" w:rsidP="00FE10F0">
            <w:r>
              <w:t>To search for the position that is to be changed, proceed using one of the detailed options:</w:t>
            </w:r>
          </w:p>
          <w:p w14:paraId="254943BA" w14:textId="54F158B9" w:rsidR="00FE10F0" w:rsidRPr="00682D7D" w:rsidDel="00262638" w:rsidRDefault="00FE10F0" w:rsidP="00FE10F0"/>
        </w:tc>
        <w:tc>
          <w:tcPr>
            <w:tcW w:w="4140" w:type="dxa"/>
            <w:tcBorders>
              <w:top w:val="single" w:sz="8" w:space="0" w:color="999999"/>
              <w:left w:val="single" w:sz="8" w:space="0" w:color="999999"/>
              <w:bottom w:val="single" w:sz="8" w:space="0" w:color="999999"/>
              <w:right w:val="single" w:sz="8" w:space="0" w:color="999999"/>
            </w:tcBorders>
          </w:tcPr>
          <w:p w14:paraId="2BF090D4" w14:textId="77777777" w:rsidR="00531785" w:rsidRPr="00761D8C" w:rsidRDefault="00531785" w:rsidP="00531785">
            <w:pPr>
              <w:rPr>
                <w:rFonts w:asciiTheme="minorHAnsi" w:eastAsiaTheme="minorHAnsi" w:hAnsiTheme="minorHAnsi"/>
                <w:sz w:val="22"/>
                <w:szCs w:val="22"/>
              </w:rPr>
            </w:pPr>
            <w:r w:rsidRPr="00761D8C">
              <w:rPr>
                <w:u w:val="single"/>
              </w:rPr>
              <w:t>Option 1</w:t>
            </w:r>
            <w:r w:rsidRPr="00761D8C">
              <w:t xml:space="preserve">: </w:t>
            </w:r>
          </w:p>
          <w:p w14:paraId="74689702" w14:textId="1D327F29" w:rsidR="00761D8C" w:rsidRDefault="00761D8C" w:rsidP="00761D8C">
            <w:pPr>
              <w:rPr>
                <w:rFonts w:ascii="Calibri" w:eastAsia="Times New Roman" w:hAnsi="Calibri"/>
                <w:sz w:val="22"/>
                <w:szCs w:val="22"/>
              </w:rPr>
            </w:pPr>
            <w:r>
              <w:lastRenderedPageBreak/>
              <w:t xml:space="preserve">In the </w:t>
            </w:r>
            <w:r>
              <w:rPr>
                <w:rStyle w:val="SAPScreenElement"/>
              </w:rPr>
              <w:t>Search By</w:t>
            </w:r>
            <w:r>
              <w:t xml:space="preserve"> field, select value</w:t>
            </w:r>
            <w:r>
              <w:rPr>
                <w:rStyle w:val="SAPUserEntry"/>
              </w:rPr>
              <w:t xml:space="preserve"> Positions </w:t>
            </w:r>
            <w:r>
              <w:t xml:space="preserve">from the drop-down. </w:t>
            </w:r>
          </w:p>
          <w:p w14:paraId="6B761B90" w14:textId="77777777" w:rsidR="00761D8C" w:rsidRDefault="00761D8C" w:rsidP="00761D8C">
            <w:r>
              <w:t xml:space="preserve">In the </w:t>
            </w:r>
            <w:r>
              <w:rPr>
                <w:rStyle w:val="SAPScreenElement"/>
              </w:rPr>
              <w:t>Search</w:t>
            </w:r>
            <w:r>
              <w:t xml:space="preserve"> field, select the appropriate position from the drop-down. </w:t>
            </w:r>
          </w:p>
          <w:p w14:paraId="06B7FF41" w14:textId="136934D6" w:rsidR="00761D8C" w:rsidRPr="00E97DDB" w:rsidRDefault="00761D8C" w:rsidP="00FE10F0">
            <w:pPr>
              <w:rPr>
                <w:rFonts w:ascii="Times New Roman" w:eastAsia="SimSun" w:hAnsi="Times New Roman"/>
                <w:sz w:val="24"/>
              </w:rPr>
            </w:pPr>
            <w:r>
              <w:t xml:space="preserve">Click on the calendar icon </w:t>
            </w:r>
            <w:r>
              <w:rPr>
                <w:noProof/>
              </w:rPr>
              <w:drawing>
                <wp:inline distT="0" distB="0" distL="0" distR="0" wp14:anchorId="0D9A52D6" wp14:editId="177A93B9">
                  <wp:extent cx="629285" cy="225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and select an appropriate date from the calendar help.</w:t>
            </w:r>
          </w:p>
        </w:tc>
        <w:tc>
          <w:tcPr>
            <w:tcW w:w="4590" w:type="dxa"/>
            <w:vMerge w:val="restart"/>
            <w:tcBorders>
              <w:top w:val="single" w:sz="8" w:space="0" w:color="999999"/>
              <w:left w:val="single" w:sz="8" w:space="0" w:color="999999"/>
              <w:right w:val="single" w:sz="8" w:space="0" w:color="999999"/>
            </w:tcBorders>
          </w:tcPr>
          <w:p w14:paraId="00B942BA" w14:textId="4E2FE1D0" w:rsidR="00531785" w:rsidRPr="00682D7D" w:rsidRDefault="00531785" w:rsidP="00531785">
            <w:pPr>
              <w:rPr>
                <w:rFonts w:ascii="Calibri" w:eastAsia="Calibri" w:hAnsi="Calibri"/>
                <w:sz w:val="22"/>
                <w:szCs w:val="22"/>
              </w:rPr>
            </w:pPr>
            <w:r w:rsidRPr="00682D7D">
              <w:lastRenderedPageBreak/>
              <w:t>The position</w:t>
            </w:r>
            <w:r w:rsidR="00FE10F0" w:rsidRPr="00682D7D">
              <w:t xml:space="preserve"> hierarchy starting from the selected position and containing one level below, if existing, is displayed. For each position</w:t>
            </w:r>
            <w:r w:rsidR="00F1146C">
              <w:t>,</w:t>
            </w:r>
            <w:r w:rsidR="00FE10F0" w:rsidRPr="00682D7D">
              <w:t xml:space="preserve"> visible in the org chart</w:t>
            </w:r>
            <w:r w:rsidR="00F1146C">
              <w:t>,</w:t>
            </w:r>
            <w:r w:rsidR="00FE10F0" w:rsidRPr="00682D7D">
              <w:t xml:space="preserve"> following details are shown</w:t>
            </w:r>
            <w:r w:rsidRPr="00682D7D">
              <w:t xml:space="preserve">: </w:t>
            </w:r>
          </w:p>
          <w:p w14:paraId="5E417BE3" w14:textId="4A873129" w:rsidR="00531785" w:rsidRPr="00682D7D" w:rsidRDefault="00531785" w:rsidP="00F05604">
            <w:pPr>
              <w:pStyle w:val="ListBullet"/>
            </w:pPr>
            <w:r w:rsidRPr="00682D7D">
              <w:t>(Position) Code</w:t>
            </w:r>
          </w:p>
          <w:p w14:paraId="113A94A7" w14:textId="2526FC32" w:rsidR="00531785" w:rsidRPr="00682D7D" w:rsidRDefault="00531785" w:rsidP="00F05604">
            <w:pPr>
              <w:pStyle w:val="ListBullet"/>
            </w:pPr>
            <w:r w:rsidRPr="00682D7D">
              <w:t>(Position) Title</w:t>
            </w:r>
          </w:p>
          <w:p w14:paraId="0F6579CD" w14:textId="6A62F77D" w:rsidR="00531785" w:rsidRPr="00682D7D" w:rsidRDefault="00531785" w:rsidP="00F05604">
            <w:pPr>
              <w:pStyle w:val="ListBullet"/>
            </w:pPr>
            <w:r w:rsidRPr="00682D7D">
              <w:t>Job Title</w:t>
            </w:r>
          </w:p>
          <w:p w14:paraId="5A21E57D" w14:textId="77777777" w:rsidR="00F05604" w:rsidRPr="00682D7D" w:rsidRDefault="00F05604" w:rsidP="00F05604">
            <w:pPr>
              <w:pStyle w:val="ListBullet"/>
            </w:pPr>
            <w:r w:rsidRPr="00682D7D">
              <w:t>Details about the organization to which the position belongs to</w:t>
            </w:r>
          </w:p>
          <w:p w14:paraId="42FE6A9D" w14:textId="0735337E" w:rsidR="00531785" w:rsidRPr="00682D7D" w:rsidRDefault="00531785" w:rsidP="00F05604">
            <w:pPr>
              <w:pStyle w:val="ListBullet"/>
            </w:pPr>
            <w:r w:rsidRPr="00682D7D">
              <w:t>Number of current / target FTEs</w:t>
            </w:r>
          </w:p>
          <w:p w14:paraId="354CEB44" w14:textId="24D6F55E" w:rsidR="00531785" w:rsidRPr="00682D7D" w:rsidRDefault="00531785" w:rsidP="00F05604">
            <w:pPr>
              <w:pStyle w:val="ListBullet"/>
            </w:pPr>
            <w:r w:rsidRPr="00682D7D">
              <w:t>Current incumbent, if existing</w:t>
            </w:r>
          </w:p>
          <w:p w14:paraId="5BC81B6E" w14:textId="3EF022D1" w:rsidR="00531785" w:rsidRPr="00121F36" w:rsidRDefault="00FE10F0" w:rsidP="00FE10F0">
            <w:r w:rsidRPr="00682D7D">
              <w:t>For the lower-level positions (if existing) the number of subordinated positions, and/or subordinated matrix positions, if any, is displayed.</w:t>
            </w:r>
          </w:p>
        </w:tc>
        <w:tc>
          <w:tcPr>
            <w:tcW w:w="1115" w:type="dxa"/>
            <w:tcBorders>
              <w:top w:val="single" w:sz="8" w:space="0" w:color="999999"/>
              <w:left w:val="single" w:sz="8" w:space="0" w:color="999999"/>
              <w:bottom w:val="single" w:sz="8" w:space="0" w:color="999999"/>
              <w:right w:val="single" w:sz="8" w:space="0" w:color="999999"/>
            </w:tcBorders>
          </w:tcPr>
          <w:p w14:paraId="26D13B5B" w14:textId="77777777" w:rsidR="00531785" w:rsidRPr="00121F36" w:rsidRDefault="00531785" w:rsidP="00531785"/>
        </w:tc>
      </w:tr>
      <w:tr w:rsidR="00531785" w:rsidRPr="00121F36" w14:paraId="5E1D43CE" w14:textId="77777777" w:rsidTr="00FB4A83">
        <w:trPr>
          <w:trHeight w:val="357"/>
        </w:trPr>
        <w:tc>
          <w:tcPr>
            <w:tcW w:w="692" w:type="dxa"/>
            <w:vMerge/>
            <w:tcBorders>
              <w:left w:val="single" w:sz="8" w:space="0" w:color="999999"/>
              <w:right w:val="single" w:sz="8" w:space="0" w:color="999999"/>
            </w:tcBorders>
          </w:tcPr>
          <w:p w14:paraId="21B2C200" w14:textId="77777777" w:rsidR="00531785" w:rsidRPr="00121F36" w:rsidRDefault="00531785" w:rsidP="00531785"/>
        </w:tc>
        <w:tc>
          <w:tcPr>
            <w:tcW w:w="1080" w:type="dxa"/>
            <w:vMerge/>
            <w:tcBorders>
              <w:left w:val="single" w:sz="8" w:space="0" w:color="999999"/>
              <w:right w:val="single" w:sz="8" w:space="0" w:color="999999"/>
            </w:tcBorders>
          </w:tcPr>
          <w:p w14:paraId="61C95111" w14:textId="77777777" w:rsidR="00531785" w:rsidRPr="00121F36" w:rsidRDefault="00531785" w:rsidP="00531785">
            <w:pPr>
              <w:rPr>
                <w:rStyle w:val="SAPEmphasis"/>
              </w:rPr>
            </w:pPr>
          </w:p>
        </w:tc>
        <w:tc>
          <w:tcPr>
            <w:tcW w:w="2700" w:type="dxa"/>
            <w:vMerge/>
            <w:tcBorders>
              <w:left w:val="single" w:sz="8" w:space="0" w:color="999999"/>
              <w:bottom w:val="single" w:sz="8" w:space="0" w:color="999999"/>
              <w:right w:val="single" w:sz="8" w:space="0" w:color="999999"/>
            </w:tcBorders>
          </w:tcPr>
          <w:p w14:paraId="0337D591" w14:textId="77777777" w:rsidR="00531785" w:rsidRPr="00121F36" w:rsidDel="00262638" w:rsidRDefault="00531785" w:rsidP="00531785"/>
        </w:tc>
        <w:tc>
          <w:tcPr>
            <w:tcW w:w="4140" w:type="dxa"/>
            <w:tcBorders>
              <w:top w:val="single" w:sz="8" w:space="0" w:color="999999"/>
              <w:left w:val="single" w:sz="8" w:space="0" w:color="999999"/>
              <w:bottom w:val="single" w:sz="8" w:space="0" w:color="999999"/>
              <w:right w:val="single" w:sz="8" w:space="0" w:color="999999"/>
            </w:tcBorders>
          </w:tcPr>
          <w:p w14:paraId="236A0058" w14:textId="6973C977" w:rsidR="00531785" w:rsidRPr="00761D8C" w:rsidRDefault="00531785" w:rsidP="00531785">
            <w:r w:rsidRPr="00761D8C">
              <w:rPr>
                <w:u w:val="single"/>
              </w:rPr>
              <w:t>Option 2</w:t>
            </w:r>
            <w:r w:rsidRPr="00761D8C">
              <w:t xml:space="preserve"> (possible only if the position has already an incumbent): </w:t>
            </w:r>
          </w:p>
          <w:p w14:paraId="7A820427" w14:textId="1718621F" w:rsidR="00761D8C" w:rsidRDefault="00761D8C" w:rsidP="00761D8C">
            <w:pPr>
              <w:rPr>
                <w:rFonts w:ascii="Calibri" w:eastAsia="Times New Roman" w:hAnsi="Calibri"/>
                <w:sz w:val="22"/>
                <w:szCs w:val="22"/>
              </w:rPr>
            </w:pPr>
            <w:r>
              <w:t xml:space="preserve">In the </w:t>
            </w:r>
            <w:r>
              <w:rPr>
                <w:rStyle w:val="SAPScreenElement"/>
              </w:rPr>
              <w:t>Search By</w:t>
            </w:r>
            <w:r>
              <w:t xml:space="preserve"> field, select value</w:t>
            </w:r>
            <w:r>
              <w:rPr>
                <w:rStyle w:val="SAPUserEntry"/>
              </w:rPr>
              <w:t xml:space="preserve"> People </w:t>
            </w:r>
            <w:r>
              <w:t xml:space="preserve">from the drop-down. </w:t>
            </w:r>
          </w:p>
          <w:p w14:paraId="68E6524A" w14:textId="77777777" w:rsidR="00761D8C" w:rsidRDefault="00761D8C" w:rsidP="00761D8C">
            <w:r>
              <w:t xml:space="preserve">In the </w:t>
            </w:r>
            <w:r>
              <w:rPr>
                <w:rStyle w:val="SAPScreenElement"/>
              </w:rPr>
              <w:t xml:space="preserve">Search </w:t>
            </w:r>
            <w:r>
              <w:t xml:space="preserve">field, enter name or name parts of the employee. Select the appropriate employee from the list of suggested persons. </w:t>
            </w:r>
          </w:p>
          <w:p w14:paraId="1008CDBB" w14:textId="1BCFCC17" w:rsidR="00761D8C" w:rsidRPr="00E97DDB" w:rsidRDefault="00761D8C" w:rsidP="00FE10F0">
            <w:pPr>
              <w:rPr>
                <w:rFonts w:ascii="Times New Roman" w:eastAsia="SimSun" w:hAnsi="Times New Roman"/>
                <w:sz w:val="24"/>
              </w:rPr>
            </w:pPr>
            <w:r>
              <w:t xml:space="preserve">Click on the calendar icon </w:t>
            </w:r>
            <w:r>
              <w:rPr>
                <w:noProof/>
              </w:rPr>
              <w:drawing>
                <wp:inline distT="0" distB="0" distL="0" distR="0" wp14:anchorId="47A75C05" wp14:editId="75EC7F89">
                  <wp:extent cx="629285" cy="225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and select an appropriate date from the calendar help.</w:t>
            </w:r>
          </w:p>
        </w:tc>
        <w:tc>
          <w:tcPr>
            <w:tcW w:w="4590" w:type="dxa"/>
            <w:vMerge/>
            <w:tcBorders>
              <w:left w:val="single" w:sz="8" w:space="0" w:color="999999"/>
              <w:right w:val="single" w:sz="8" w:space="0" w:color="999999"/>
            </w:tcBorders>
          </w:tcPr>
          <w:p w14:paraId="3CC93F4D" w14:textId="77777777" w:rsidR="00531785" w:rsidRPr="00121F36" w:rsidRDefault="00531785" w:rsidP="00531785"/>
        </w:tc>
        <w:tc>
          <w:tcPr>
            <w:tcW w:w="1115" w:type="dxa"/>
            <w:tcBorders>
              <w:top w:val="single" w:sz="8" w:space="0" w:color="999999"/>
              <w:left w:val="single" w:sz="8" w:space="0" w:color="999999"/>
              <w:bottom w:val="single" w:sz="8" w:space="0" w:color="999999"/>
              <w:right w:val="single" w:sz="8" w:space="0" w:color="999999"/>
            </w:tcBorders>
          </w:tcPr>
          <w:p w14:paraId="0F8E3894" w14:textId="77777777" w:rsidR="00531785" w:rsidRPr="00121F36" w:rsidRDefault="00531785" w:rsidP="00531785"/>
        </w:tc>
      </w:tr>
      <w:tr w:rsidR="00DA4BFE" w:rsidRPr="00121F36" w14:paraId="190D4918"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25181D82" w14:textId="4E084A27" w:rsidR="00DA4BFE" w:rsidRPr="00121F36" w:rsidRDefault="001A3165" w:rsidP="003148F9">
            <w:r>
              <w:t>4</w:t>
            </w:r>
          </w:p>
        </w:tc>
        <w:tc>
          <w:tcPr>
            <w:tcW w:w="1080" w:type="dxa"/>
            <w:tcBorders>
              <w:top w:val="single" w:sz="8" w:space="0" w:color="999999"/>
              <w:left w:val="single" w:sz="8" w:space="0" w:color="999999"/>
              <w:bottom w:val="single" w:sz="8" w:space="0" w:color="999999"/>
              <w:right w:val="single" w:sz="8" w:space="0" w:color="999999"/>
            </w:tcBorders>
          </w:tcPr>
          <w:p w14:paraId="2930BFB9" w14:textId="77777777" w:rsidR="00DA4BFE" w:rsidRPr="00121F36" w:rsidRDefault="00DA4BFE" w:rsidP="003148F9">
            <w:pPr>
              <w:rPr>
                <w:rStyle w:val="SAPEmphasis"/>
              </w:rPr>
            </w:pPr>
            <w:r w:rsidRPr="00121F36">
              <w:rPr>
                <w:rStyle w:val="SAPEmphasis"/>
              </w:rPr>
              <w:t>View Position Details</w:t>
            </w:r>
          </w:p>
        </w:tc>
        <w:tc>
          <w:tcPr>
            <w:tcW w:w="2700" w:type="dxa"/>
            <w:tcBorders>
              <w:top w:val="single" w:sz="8" w:space="0" w:color="999999"/>
              <w:left w:val="single" w:sz="8" w:space="0" w:color="999999"/>
              <w:bottom w:val="single" w:sz="8" w:space="0" w:color="999999"/>
              <w:right w:val="single" w:sz="8" w:space="0" w:color="999999"/>
            </w:tcBorders>
          </w:tcPr>
          <w:p w14:paraId="4E37D839" w14:textId="0BF32960" w:rsidR="00DA4BFE" w:rsidRPr="00121F36" w:rsidRDefault="008125F5" w:rsidP="008E454C">
            <w:r>
              <w:t>Click on</w:t>
            </w:r>
            <w:r w:rsidRPr="00121F36">
              <w:t xml:space="preserve"> </w:t>
            </w:r>
            <w:r w:rsidR="00DA4BFE" w:rsidRPr="00121F36">
              <w:t>the</w:t>
            </w:r>
            <w:r>
              <w:t xml:space="preserve"> appropriate</w:t>
            </w:r>
            <w:r w:rsidR="00DA4BFE" w:rsidRPr="00121F36">
              <w:t xml:space="preserve"> position. In the upcoming </w:t>
            </w:r>
            <w:r w:rsidR="00F05604">
              <w:t xml:space="preserve">side </w:t>
            </w:r>
            <w:r w:rsidR="00B4100B">
              <w:t>panel,</w:t>
            </w:r>
            <w:r w:rsidR="00DA4BFE" w:rsidRPr="00121F36">
              <w:t xml:space="preserve"> next to the position, choose</w:t>
            </w:r>
            <w:r w:rsidR="00F05604">
              <w:t xml:space="preserve"> the</w:t>
            </w:r>
            <w:r w:rsidR="00DA4BFE" w:rsidRPr="00121F36">
              <w:t xml:space="preserve"> </w:t>
            </w:r>
            <w:r w:rsidR="00DA4BFE" w:rsidRPr="00121F36">
              <w:rPr>
                <w:rStyle w:val="SAPScreenElement"/>
              </w:rPr>
              <w:t>Show Position</w:t>
            </w:r>
            <w:r w:rsidR="008F4FC0">
              <w:rPr>
                <w:rStyle w:val="SAPScreenElement"/>
              </w:rPr>
              <w:t xml:space="preserve"> </w:t>
            </w:r>
            <w:r w:rsidR="00F05604">
              <w:rPr>
                <w:noProof/>
              </w:rPr>
              <w:drawing>
                <wp:inline distT="0" distB="0" distL="0" distR="0" wp14:anchorId="4B867FE5" wp14:editId="01E54C89">
                  <wp:extent cx="201930" cy="166370"/>
                  <wp:effectExtent l="0" t="0" r="762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F05604">
              <w:rPr>
                <w:rStyle w:val="SAPScreenElement"/>
              </w:rPr>
              <w:t xml:space="preserve"> </w:t>
            </w:r>
            <w:r w:rsidR="00F05604">
              <w:t xml:space="preserve">icon located below </w:t>
            </w:r>
            <w:r w:rsidR="00F05604">
              <w:rPr>
                <w:rStyle w:val="SAPScreenElement"/>
              </w:rPr>
              <w:t xml:space="preserve">&lt;position title (code)&gt; </w:t>
            </w:r>
            <w:r w:rsidR="00F05604" w:rsidRPr="00FA6607">
              <w:t>and</w:t>
            </w:r>
            <w:r w:rsidR="00F05604">
              <w:rPr>
                <w:rStyle w:val="SAPScreenElement"/>
              </w:rPr>
              <w:t xml:space="preserve"> </w:t>
            </w:r>
            <w:r w:rsidR="00F05604">
              <w:t>next to</w:t>
            </w:r>
            <w:r w:rsidR="00F05604">
              <w:rPr>
                <w:rStyle w:val="SAPScreenElement"/>
              </w:rPr>
              <w:t xml:space="preserve"> as of &lt;selected date&gt;</w:t>
            </w:r>
            <w:r w:rsidR="00DA4BFE" w:rsidRPr="00121F36">
              <w:t>.</w:t>
            </w:r>
          </w:p>
        </w:tc>
        <w:tc>
          <w:tcPr>
            <w:tcW w:w="4140" w:type="dxa"/>
            <w:tcBorders>
              <w:top w:val="single" w:sz="8" w:space="0" w:color="999999"/>
              <w:left w:val="single" w:sz="8" w:space="0" w:color="999999"/>
              <w:bottom w:val="single" w:sz="8" w:space="0" w:color="999999"/>
              <w:right w:val="single" w:sz="8" w:space="0" w:color="999999"/>
            </w:tcBorders>
          </w:tcPr>
          <w:p w14:paraId="4F6EEF81" w14:textId="77777777" w:rsidR="00DA4BFE" w:rsidRPr="00121F36" w:rsidRDefault="00DA4BFE" w:rsidP="003148F9"/>
        </w:tc>
        <w:tc>
          <w:tcPr>
            <w:tcW w:w="4590" w:type="dxa"/>
            <w:tcBorders>
              <w:top w:val="single" w:sz="8" w:space="0" w:color="999999"/>
              <w:left w:val="single" w:sz="8" w:space="0" w:color="999999"/>
              <w:bottom w:val="single" w:sz="8" w:space="0" w:color="999999"/>
              <w:right w:val="single" w:sz="8" w:space="0" w:color="999999"/>
            </w:tcBorders>
          </w:tcPr>
          <w:p w14:paraId="6DE6F7CF" w14:textId="77777777" w:rsidR="00DA4BFE" w:rsidRPr="00121F36" w:rsidRDefault="00DA4BFE" w:rsidP="003148F9">
            <w:r w:rsidRPr="00121F36">
              <w:t xml:space="preserve">The </w:t>
            </w:r>
            <w:r w:rsidRPr="00121F36">
              <w:rPr>
                <w:rStyle w:val="SAPScreenElement"/>
              </w:rPr>
              <w:t>Position: &lt;position title (code)&gt;</w:t>
            </w:r>
            <w:r w:rsidRPr="00121F36">
              <w:t xml:space="preserve"> window shows up containing the position details.</w:t>
            </w:r>
          </w:p>
          <w:p w14:paraId="50BDB922" w14:textId="77777777" w:rsidR="009C4AB3" w:rsidRPr="00121F36" w:rsidRDefault="009C4AB3" w:rsidP="003148F9">
            <w:r w:rsidRPr="00121F36">
              <w:t>Continue with one or several of the use cases detailed below, as per your requirement.</w:t>
            </w:r>
          </w:p>
        </w:tc>
        <w:tc>
          <w:tcPr>
            <w:tcW w:w="1115" w:type="dxa"/>
            <w:tcBorders>
              <w:top w:val="single" w:sz="8" w:space="0" w:color="999999"/>
              <w:left w:val="single" w:sz="8" w:space="0" w:color="999999"/>
              <w:bottom w:val="single" w:sz="8" w:space="0" w:color="999999"/>
              <w:right w:val="single" w:sz="8" w:space="0" w:color="999999"/>
            </w:tcBorders>
          </w:tcPr>
          <w:p w14:paraId="19742DC9" w14:textId="77777777" w:rsidR="00DA4BFE" w:rsidRPr="00121F36" w:rsidRDefault="00DA4BFE" w:rsidP="003148F9"/>
        </w:tc>
      </w:tr>
    </w:tbl>
    <w:p w14:paraId="2DB9E5BA" w14:textId="77777777" w:rsidR="0063141A" w:rsidRPr="00121F36" w:rsidRDefault="0063141A"/>
    <w:p w14:paraId="43181F50" w14:textId="3B5CC8ED" w:rsidR="00FE1505" w:rsidRPr="002156CA" w:rsidRDefault="00FE1505">
      <w:pPr>
        <w:rPr>
          <w:rStyle w:val="SAPEmphasis"/>
          <w:sz w:val="20"/>
        </w:rPr>
      </w:pPr>
      <w:r w:rsidRPr="002156CA">
        <w:rPr>
          <w:rStyle w:val="SAPEmphasis"/>
          <w:sz w:val="20"/>
          <w:u w:val="single"/>
        </w:rPr>
        <w:t xml:space="preserve">Use case </w:t>
      </w:r>
      <w:r w:rsidR="00B25A6B">
        <w:rPr>
          <w:rStyle w:val="SAPEmphasis"/>
          <w:sz w:val="20"/>
          <w:u w:val="single"/>
        </w:rPr>
        <w:t>1</w:t>
      </w:r>
      <w:r w:rsidRPr="002156CA">
        <w:rPr>
          <w:sz w:val="20"/>
        </w:rPr>
        <w:t xml:space="preserve">: </w:t>
      </w:r>
      <w:r w:rsidRPr="002156CA">
        <w:rPr>
          <w:rStyle w:val="SAPEmphasis"/>
          <w:sz w:val="20"/>
        </w:rPr>
        <w:t>effective dated position change</w:t>
      </w:r>
    </w:p>
    <w:tbl>
      <w:tblPr>
        <w:tblW w:w="1431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151"/>
        <w:gridCol w:w="2899"/>
        <w:gridCol w:w="2520"/>
        <w:gridCol w:w="2340"/>
        <w:gridCol w:w="3600"/>
        <w:gridCol w:w="1116"/>
      </w:tblGrid>
      <w:tr w:rsidR="0052074B" w:rsidRPr="00121F36" w14:paraId="39B0A96E" w14:textId="77777777" w:rsidTr="00FB4A83">
        <w:trPr>
          <w:trHeight w:val="357"/>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tcPr>
          <w:p w14:paraId="0F76120A" w14:textId="77777777" w:rsidR="0052074B" w:rsidRPr="00121F36" w:rsidRDefault="0052074B" w:rsidP="008920B2">
            <w:pPr>
              <w:pStyle w:val="SAPTableHeader"/>
            </w:pPr>
            <w:r w:rsidRPr="00121F36">
              <w:t>Test Step #</w:t>
            </w:r>
          </w:p>
        </w:tc>
        <w:tc>
          <w:tcPr>
            <w:tcW w:w="1151" w:type="dxa"/>
            <w:tcBorders>
              <w:top w:val="single" w:sz="8" w:space="0" w:color="999999"/>
              <w:left w:val="single" w:sz="8" w:space="0" w:color="999999"/>
              <w:bottom w:val="single" w:sz="8" w:space="0" w:color="999999"/>
              <w:right w:val="single" w:sz="8" w:space="0" w:color="999999"/>
            </w:tcBorders>
            <w:shd w:val="clear" w:color="auto" w:fill="999999"/>
          </w:tcPr>
          <w:p w14:paraId="3F9EB22B" w14:textId="77777777" w:rsidR="0052074B" w:rsidRPr="00121F36" w:rsidRDefault="0052074B" w:rsidP="008920B2">
            <w:pPr>
              <w:pStyle w:val="SAPTableHeader"/>
            </w:pPr>
            <w:r w:rsidRPr="00121F36">
              <w:t>Test Step Name</w:t>
            </w:r>
          </w:p>
        </w:tc>
        <w:tc>
          <w:tcPr>
            <w:tcW w:w="2899" w:type="dxa"/>
            <w:tcBorders>
              <w:top w:val="single" w:sz="8" w:space="0" w:color="999999"/>
              <w:left w:val="single" w:sz="8" w:space="0" w:color="999999"/>
              <w:bottom w:val="single" w:sz="8" w:space="0" w:color="999999"/>
              <w:right w:val="single" w:sz="8" w:space="0" w:color="999999"/>
            </w:tcBorders>
            <w:shd w:val="clear" w:color="auto" w:fill="999999"/>
          </w:tcPr>
          <w:p w14:paraId="4625FFBA" w14:textId="77777777" w:rsidR="0052074B" w:rsidRPr="00121F36" w:rsidRDefault="0052074B" w:rsidP="008920B2">
            <w:pPr>
              <w:pStyle w:val="SAPTableHeader"/>
            </w:pPr>
            <w:r w:rsidRPr="00121F36">
              <w:t>Instruction</w:t>
            </w:r>
          </w:p>
        </w:tc>
        <w:tc>
          <w:tcPr>
            <w:tcW w:w="2520" w:type="dxa"/>
            <w:tcBorders>
              <w:top w:val="single" w:sz="8" w:space="0" w:color="999999"/>
              <w:left w:val="single" w:sz="8" w:space="0" w:color="999999"/>
              <w:bottom w:val="single" w:sz="8" w:space="0" w:color="999999"/>
              <w:right w:val="single" w:sz="8" w:space="0" w:color="999999"/>
            </w:tcBorders>
            <w:shd w:val="clear" w:color="auto" w:fill="999999"/>
          </w:tcPr>
          <w:p w14:paraId="3AD04FD2" w14:textId="77777777" w:rsidR="0052074B" w:rsidRPr="00121F36" w:rsidRDefault="0052074B" w:rsidP="008920B2">
            <w:pPr>
              <w:pStyle w:val="SAPTableHeader"/>
            </w:pPr>
            <w:r w:rsidRPr="00121F36">
              <w:t>User Entries:</w:t>
            </w:r>
            <w:r w:rsidRPr="00121F36">
              <w:br/>
              <w:t>Field Name: User Action and Value</w:t>
            </w:r>
          </w:p>
        </w:tc>
        <w:tc>
          <w:tcPr>
            <w:tcW w:w="2340" w:type="dxa"/>
            <w:tcBorders>
              <w:top w:val="single" w:sz="8" w:space="0" w:color="999999"/>
              <w:left w:val="single" w:sz="8" w:space="0" w:color="999999"/>
              <w:bottom w:val="single" w:sz="8" w:space="0" w:color="999999"/>
              <w:right w:val="single" w:sz="8" w:space="0" w:color="999999"/>
            </w:tcBorders>
            <w:shd w:val="clear" w:color="auto" w:fill="999999"/>
          </w:tcPr>
          <w:p w14:paraId="64930F8B" w14:textId="77777777" w:rsidR="0052074B" w:rsidRPr="00121F36" w:rsidRDefault="0052074B" w:rsidP="008920B2">
            <w:pPr>
              <w:pStyle w:val="SAPTableHeader"/>
            </w:pPr>
            <w:r w:rsidRPr="00121F36">
              <w:t>Additional Information</w:t>
            </w:r>
          </w:p>
        </w:tc>
        <w:tc>
          <w:tcPr>
            <w:tcW w:w="3600" w:type="dxa"/>
            <w:tcBorders>
              <w:top w:val="single" w:sz="8" w:space="0" w:color="999999"/>
              <w:left w:val="single" w:sz="8" w:space="0" w:color="999999"/>
              <w:bottom w:val="single" w:sz="8" w:space="0" w:color="999999"/>
              <w:right w:val="single" w:sz="8" w:space="0" w:color="999999"/>
            </w:tcBorders>
            <w:shd w:val="clear" w:color="auto" w:fill="999999"/>
          </w:tcPr>
          <w:p w14:paraId="78C822AE" w14:textId="77777777" w:rsidR="0052074B" w:rsidRPr="00121F36" w:rsidRDefault="0052074B" w:rsidP="008920B2">
            <w:pPr>
              <w:pStyle w:val="SAPTableHeader"/>
            </w:pPr>
            <w:r w:rsidRPr="00121F36">
              <w:t>Expected Result</w:t>
            </w:r>
          </w:p>
        </w:tc>
        <w:tc>
          <w:tcPr>
            <w:tcW w:w="1116" w:type="dxa"/>
            <w:tcBorders>
              <w:top w:val="single" w:sz="8" w:space="0" w:color="999999"/>
              <w:left w:val="single" w:sz="8" w:space="0" w:color="999999"/>
              <w:bottom w:val="single" w:sz="8" w:space="0" w:color="999999"/>
              <w:right w:val="single" w:sz="8" w:space="0" w:color="999999"/>
            </w:tcBorders>
            <w:shd w:val="clear" w:color="auto" w:fill="999999"/>
          </w:tcPr>
          <w:p w14:paraId="30E76F96" w14:textId="77777777" w:rsidR="0052074B" w:rsidRPr="00121F36" w:rsidRDefault="0052074B" w:rsidP="008920B2">
            <w:pPr>
              <w:pStyle w:val="SAPTableHeader"/>
            </w:pPr>
            <w:r w:rsidRPr="00121F36">
              <w:t>Pass / Fail / Comment</w:t>
            </w:r>
          </w:p>
        </w:tc>
      </w:tr>
      <w:tr w:rsidR="009C4AB3" w:rsidRPr="00121F36" w14:paraId="6509DB38"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4960B5EE" w14:textId="121AF33D" w:rsidR="009C4AB3" w:rsidRPr="00121F36" w:rsidRDefault="001A3165" w:rsidP="008920B2">
            <w:r>
              <w:t>5</w:t>
            </w:r>
          </w:p>
        </w:tc>
        <w:tc>
          <w:tcPr>
            <w:tcW w:w="1151" w:type="dxa"/>
            <w:tcBorders>
              <w:top w:val="single" w:sz="8" w:space="0" w:color="999999"/>
              <w:left w:val="single" w:sz="8" w:space="0" w:color="999999"/>
              <w:bottom w:val="single" w:sz="8" w:space="0" w:color="999999"/>
              <w:right w:val="single" w:sz="8" w:space="0" w:color="999999"/>
            </w:tcBorders>
          </w:tcPr>
          <w:p w14:paraId="1E30448E" w14:textId="77777777" w:rsidR="009C4AB3" w:rsidRPr="00121F36" w:rsidRDefault="009C4AB3" w:rsidP="002A0469">
            <w:pPr>
              <w:rPr>
                <w:rStyle w:val="SAPEmphasis"/>
              </w:rPr>
            </w:pPr>
            <w:r w:rsidRPr="00121F36">
              <w:rPr>
                <w:rStyle w:val="SAPEmphasis"/>
              </w:rPr>
              <w:t>Go to Edit Mode</w:t>
            </w:r>
          </w:p>
        </w:tc>
        <w:tc>
          <w:tcPr>
            <w:tcW w:w="2899" w:type="dxa"/>
            <w:tcBorders>
              <w:top w:val="single" w:sz="8" w:space="0" w:color="999999"/>
              <w:left w:val="single" w:sz="8" w:space="0" w:color="999999"/>
              <w:bottom w:val="single" w:sz="8" w:space="0" w:color="999999"/>
              <w:right w:val="single" w:sz="8" w:space="0" w:color="999999"/>
            </w:tcBorders>
          </w:tcPr>
          <w:p w14:paraId="3CC2ADF0" w14:textId="77777777" w:rsidR="009C4AB3" w:rsidRPr="00121F36" w:rsidRDefault="009C4AB3" w:rsidP="008920B2">
            <w:r w:rsidRPr="00121F36">
              <w:t xml:space="preserve">In the </w:t>
            </w:r>
            <w:r w:rsidRPr="00121F36">
              <w:rPr>
                <w:rStyle w:val="SAPScreenElement"/>
              </w:rPr>
              <w:t>Position: &lt;position title (code)&gt;</w:t>
            </w:r>
            <w:r w:rsidRPr="00121F36">
              <w:t xml:space="preserve"> window select the </w:t>
            </w:r>
            <w:r w:rsidRPr="00121F36">
              <w:rPr>
                <w:rStyle w:val="SAPScreenElement"/>
              </w:rPr>
              <w:t>Edit</w:t>
            </w:r>
            <w:r w:rsidRPr="00121F36">
              <w:t xml:space="preserve"> link.</w:t>
            </w:r>
          </w:p>
        </w:tc>
        <w:tc>
          <w:tcPr>
            <w:tcW w:w="2520" w:type="dxa"/>
            <w:tcBorders>
              <w:top w:val="single" w:sz="8" w:space="0" w:color="999999"/>
              <w:left w:val="single" w:sz="8" w:space="0" w:color="999999"/>
              <w:bottom w:val="single" w:sz="8" w:space="0" w:color="999999"/>
              <w:right w:val="single" w:sz="8" w:space="0" w:color="999999"/>
            </w:tcBorders>
          </w:tcPr>
          <w:p w14:paraId="1397AC6D" w14:textId="77777777" w:rsidR="009C4AB3" w:rsidRPr="00121F36" w:rsidRDefault="009C4AB3" w:rsidP="00FE1505">
            <w:pPr>
              <w:rPr>
                <w:rStyle w:val="SAPScreenElement"/>
              </w:rPr>
            </w:pPr>
          </w:p>
        </w:tc>
        <w:tc>
          <w:tcPr>
            <w:tcW w:w="2340" w:type="dxa"/>
            <w:tcBorders>
              <w:top w:val="single" w:sz="8" w:space="0" w:color="999999"/>
              <w:left w:val="single" w:sz="8" w:space="0" w:color="999999"/>
              <w:bottom w:val="single" w:sz="8" w:space="0" w:color="999999"/>
              <w:right w:val="single" w:sz="8" w:space="0" w:color="999999"/>
            </w:tcBorders>
          </w:tcPr>
          <w:p w14:paraId="3CBE9C14" w14:textId="0AE8EC3E" w:rsidR="009C4AB3" w:rsidRPr="00121F36" w:rsidRDefault="009C4AB3" w:rsidP="008920B2"/>
        </w:tc>
        <w:tc>
          <w:tcPr>
            <w:tcW w:w="3600" w:type="dxa"/>
            <w:tcBorders>
              <w:top w:val="single" w:sz="8" w:space="0" w:color="999999"/>
              <w:left w:val="single" w:sz="8" w:space="0" w:color="999999"/>
              <w:bottom w:val="single" w:sz="8" w:space="0" w:color="999999"/>
              <w:right w:val="single" w:sz="8" w:space="0" w:color="999999"/>
            </w:tcBorders>
          </w:tcPr>
          <w:p w14:paraId="777673DE" w14:textId="77777777" w:rsidR="009C4AB3" w:rsidRPr="00121F36" w:rsidRDefault="009C4AB3" w:rsidP="008920B2">
            <w:r w:rsidRPr="00121F36">
              <w:t xml:space="preserve">The </w:t>
            </w:r>
            <w:r w:rsidRPr="00121F36">
              <w:rPr>
                <w:rStyle w:val="SAPScreenElement"/>
              </w:rPr>
              <w:t>Insert new changes for Position: &lt;position title (code)&gt;</w:t>
            </w:r>
            <w:r w:rsidRPr="00121F36">
              <w:t xml:space="preserve"> dialog box is displayed.</w:t>
            </w:r>
          </w:p>
        </w:tc>
        <w:tc>
          <w:tcPr>
            <w:tcW w:w="1116" w:type="dxa"/>
            <w:tcBorders>
              <w:top w:val="single" w:sz="8" w:space="0" w:color="999999"/>
              <w:left w:val="single" w:sz="8" w:space="0" w:color="999999"/>
              <w:bottom w:val="single" w:sz="8" w:space="0" w:color="999999"/>
              <w:right w:val="single" w:sz="8" w:space="0" w:color="999999"/>
            </w:tcBorders>
          </w:tcPr>
          <w:p w14:paraId="16480C3A" w14:textId="77777777" w:rsidR="009C4AB3" w:rsidRPr="00121F36" w:rsidRDefault="009C4AB3" w:rsidP="008920B2"/>
        </w:tc>
      </w:tr>
      <w:tr w:rsidR="0052074B" w:rsidRPr="00121F36" w14:paraId="797E8C7F"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462BDE7E" w14:textId="05CFC97E" w:rsidR="0052074B" w:rsidRPr="00121F36" w:rsidRDefault="001A3165" w:rsidP="005174E2">
            <w:r>
              <w:lastRenderedPageBreak/>
              <w:t>6</w:t>
            </w:r>
          </w:p>
        </w:tc>
        <w:tc>
          <w:tcPr>
            <w:tcW w:w="1151" w:type="dxa"/>
            <w:tcBorders>
              <w:top w:val="single" w:sz="8" w:space="0" w:color="999999"/>
              <w:left w:val="single" w:sz="8" w:space="0" w:color="999999"/>
              <w:bottom w:val="single" w:sz="8" w:space="0" w:color="999999"/>
              <w:right w:val="single" w:sz="8" w:space="0" w:color="999999"/>
            </w:tcBorders>
          </w:tcPr>
          <w:p w14:paraId="1C0357E0" w14:textId="77777777" w:rsidR="0052074B" w:rsidRPr="00121F36" w:rsidRDefault="0052074B" w:rsidP="008920B2">
            <w:pPr>
              <w:rPr>
                <w:rStyle w:val="SAPEmphasis"/>
              </w:rPr>
            </w:pPr>
            <w:r w:rsidRPr="00121F36">
              <w:rPr>
                <w:rStyle w:val="SAPEmphasis"/>
              </w:rPr>
              <w:t>Add Effective Dated Position Change</w:t>
            </w:r>
          </w:p>
        </w:tc>
        <w:tc>
          <w:tcPr>
            <w:tcW w:w="2899" w:type="dxa"/>
            <w:tcBorders>
              <w:top w:val="single" w:sz="8" w:space="0" w:color="999999"/>
              <w:left w:val="single" w:sz="8" w:space="0" w:color="999999"/>
              <w:bottom w:val="single" w:sz="8" w:space="0" w:color="999999"/>
              <w:right w:val="single" w:sz="8" w:space="0" w:color="999999"/>
            </w:tcBorders>
          </w:tcPr>
          <w:p w14:paraId="474EE685" w14:textId="224B668D" w:rsidR="0052074B" w:rsidRPr="00121F36" w:rsidRDefault="0052074B" w:rsidP="002A0469">
            <w:r w:rsidRPr="00121F36">
              <w:t xml:space="preserve">In the </w:t>
            </w:r>
            <w:r w:rsidRPr="00121F36">
              <w:rPr>
                <w:rStyle w:val="SAPScreenElement"/>
              </w:rPr>
              <w:t>Insert new changes for Position: &lt;position title (code)&gt;</w:t>
            </w:r>
            <w:r w:rsidRPr="00121F36">
              <w:t xml:space="preserve"> dialog box</w:t>
            </w:r>
            <w:ins w:id="566" w:author="Author" w:date="2018-03-02T09:46:00Z">
              <w:r w:rsidR="00EF41F4">
                <w:t>,</w:t>
              </w:r>
            </w:ins>
            <w:r w:rsidRPr="00121F36">
              <w:t xml:space="preserve"> enter the date the change becomes effective and choose the </w:t>
            </w:r>
            <w:r w:rsidRPr="00121F36">
              <w:rPr>
                <w:rStyle w:val="SAPScreenElement"/>
              </w:rPr>
              <w:t>Proceed</w:t>
            </w:r>
            <w:r w:rsidRPr="00121F36">
              <w:t xml:space="preserve"> button.</w:t>
            </w:r>
          </w:p>
        </w:tc>
        <w:tc>
          <w:tcPr>
            <w:tcW w:w="2520" w:type="dxa"/>
            <w:tcBorders>
              <w:top w:val="single" w:sz="8" w:space="0" w:color="999999"/>
              <w:left w:val="single" w:sz="8" w:space="0" w:color="999999"/>
              <w:bottom w:val="single" w:sz="8" w:space="0" w:color="999999"/>
              <w:right w:val="single" w:sz="8" w:space="0" w:color="999999"/>
            </w:tcBorders>
          </w:tcPr>
          <w:p w14:paraId="38EE545C" w14:textId="77777777" w:rsidR="0052074B" w:rsidRPr="00121F36" w:rsidRDefault="0052074B" w:rsidP="00FE1505">
            <w:r w:rsidRPr="00121F36">
              <w:rPr>
                <w:rStyle w:val="SAPScreenElement"/>
              </w:rPr>
              <w:t>Enter Effective Date for this change</w:t>
            </w:r>
            <w:r w:rsidRPr="00121F36">
              <w:t xml:space="preserve">: select date from calendar help, for example today’s date (defaulted value) or future date </w:t>
            </w:r>
          </w:p>
        </w:tc>
        <w:tc>
          <w:tcPr>
            <w:tcW w:w="2340" w:type="dxa"/>
            <w:tcBorders>
              <w:top w:val="single" w:sz="8" w:space="0" w:color="999999"/>
              <w:left w:val="single" w:sz="8" w:space="0" w:color="999999"/>
              <w:bottom w:val="single" w:sz="8" w:space="0" w:color="999999"/>
              <w:right w:val="single" w:sz="8" w:space="0" w:color="999999"/>
            </w:tcBorders>
          </w:tcPr>
          <w:p w14:paraId="2A27114F" w14:textId="77777777" w:rsidR="0052074B" w:rsidRPr="00121F36" w:rsidRDefault="0052074B" w:rsidP="008920B2"/>
        </w:tc>
        <w:tc>
          <w:tcPr>
            <w:tcW w:w="3600" w:type="dxa"/>
            <w:tcBorders>
              <w:top w:val="single" w:sz="8" w:space="0" w:color="999999"/>
              <w:left w:val="single" w:sz="8" w:space="0" w:color="999999"/>
              <w:bottom w:val="single" w:sz="8" w:space="0" w:color="999999"/>
              <w:right w:val="single" w:sz="8" w:space="0" w:color="999999"/>
            </w:tcBorders>
          </w:tcPr>
          <w:p w14:paraId="37CFCCE8" w14:textId="77777777" w:rsidR="0052074B" w:rsidRPr="00121F36" w:rsidRDefault="005174E2" w:rsidP="008920B2">
            <w:r w:rsidRPr="00121F36">
              <w:t xml:space="preserve">The </w:t>
            </w:r>
            <w:r w:rsidRPr="00121F36">
              <w:rPr>
                <w:rStyle w:val="SAPScreenElement"/>
              </w:rPr>
              <w:t>Position: &lt;position title (code)&gt;</w:t>
            </w:r>
            <w:r w:rsidRPr="00121F36">
              <w:t xml:space="preserve"> dialog box</w:t>
            </w:r>
            <w:r w:rsidRPr="00121F36" w:rsidDel="003F21A3">
              <w:t xml:space="preserve"> </w:t>
            </w:r>
            <w:r w:rsidRPr="00121F36">
              <w:t>is displayed, containing the fields in edit mode.</w:t>
            </w:r>
          </w:p>
        </w:tc>
        <w:tc>
          <w:tcPr>
            <w:tcW w:w="1116" w:type="dxa"/>
            <w:tcBorders>
              <w:top w:val="single" w:sz="8" w:space="0" w:color="999999"/>
              <w:left w:val="single" w:sz="8" w:space="0" w:color="999999"/>
              <w:bottom w:val="single" w:sz="8" w:space="0" w:color="999999"/>
              <w:right w:val="single" w:sz="8" w:space="0" w:color="999999"/>
            </w:tcBorders>
          </w:tcPr>
          <w:p w14:paraId="39F4A584" w14:textId="77777777" w:rsidR="0052074B" w:rsidRPr="00121F36" w:rsidRDefault="0052074B" w:rsidP="008920B2"/>
        </w:tc>
      </w:tr>
      <w:tr w:rsidR="0052074B" w:rsidRPr="00121F36" w14:paraId="4503261F"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06E0D249" w14:textId="3F599881" w:rsidR="0052074B" w:rsidRPr="00121F36" w:rsidRDefault="001A3165" w:rsidP="008920B2">
            <w:r>
              <w:t>7</w:t>
            </w:r>
          </w:p>
        </w:tc>
        <w:tc>
          <w:tcPr>
            <w:tcW w:w="1151" w:type="dxa"/>
            <w:tcBorders>
              <w:top w:val="single" w:sz="8" w:space="0" w:color="999999"/>
              <w:left w:val="single" w:sz="8" w:space="0" w:color="999999"/>
              <w:bottom w:val="single" w:sz="8" w:space="0" w:color="999999"/>
              <w:right w:val="single" w:sz="8" w:space="0" w:color="999999"/>
            </w:tcBorders>
          </w:tcPr>
          <w:p w14:paraId="79EFEE97" w14:textId="77777777" w:rsidR="0052074B" w:rsidRPr="00121F36" w:rsidRDefault="0052074B" w:rsidP="008920B2">
            <w:pPr>
              <w:rPr>
                <w:rStyle w:val="SAPEmphasis"/>
              </w:rPr>
            </w:pPr>
            <w:r w:rsidRPr="00121F36">
              <w:rPr>
                <w:rStyle w:val="SAPEmphasis"/>
              </w:rPr>
              <w:t>Change Position Details</w:t>
            </w:r>
          </w:p>
        </w:tc>
        <w:tc>
          <w:tcPr>
            <w:tcW w:w="2899" w:type="dxa"/>
            <w:tcBorders>
              <w:top w:val="single" w:sz="8" w:space="0" w:color="999999"/>
              <w:left w:val="single" w:sz="8" w:space="0" w:color="999999"/>
              <w:bottom w:val="single" w:sz="8" w:space="0" w:color="999999"/>
              <w:right w:val="single" w:sz="8" w:space="0" w:color="999999"/>
            </w:tcBorders>
          </w:tcPr>
          <w:p w14:paraId="04A12047" w14:textId="59EE6275" w:rsidR="0052074B" w:rsidRPr="00121F36" w:rsidRDefault="0052074B" w:rsidP="002660B2">
            <w:r w:rsidRPr="00121F36">
              <w:t>Make changes as appropriate.</w:t>
            </w:r>
            <w:r w:rsidR="0034723F" w:rsidRPr="00121F36">
              <w:t xml:space="preserve"> </w:t>
            </w:r>
          </w:p>
        </w:tc>
        <w:tc>
          <w:tcPr>
            <w:tcW w:w="2520" w:type="dxa"/>
            <w:tcBorders>
              <w:top w:val="single" w:sz="8" w:space="0" w:color="999999"/>
              <w:left w:val="single" w:sz="8" w:space="0" w:color="999999"/>
              <w:bottom w:val="single" w:sz="8" w:space="0" w:color="999999"/>
              <w:right w:val="single" w:sz="8" w:space="0" w:color="999999"/>
            </w:tcBorders>
          </w:tcPr>
          <w:p w14:paraId="345FFC5D" w14:textId="4A51268E" w:rsidR="0052074B" w:rsidRPr="00121F36" w:rsidRDefault="002660B2" w:rsidP="00E67802">
            <w:r>
              <w:t xml:space="preserve">Adapt values </w:t>
            </w:r>
            <w:r w:rsidRPr="00121F36">
              <w:t xml:space="preserve">as per the requirements, for example </w:t>
            </w:r>
            <w:r>
              <w:rPr>
                <w:rStyle w:val="SAPScreenElement"/>
              </w:rPr>
              <w:t>Business Unit</w:t>
            </w:r>
            <w:r w:rsidRPr="00121F36">
              <w:t xml:space="preserve">, </w:t>
            </w:r>
            <w:r>
              <w:rPr>
                <w:rStyle w:val="SAPScreenElement"/>
              </w:rPr>
              <w:t>Department</w:t>
            </w:r>
            <w:r w:rsidRPr="00121F36">
              <w:t xml:space="preserve">, </w:t>
            </w:r>
            <w:r>
              <w:t>or</w:t>
            </w:r>
            <w:r w:rsidRPr="00121F36">
              <w:t xml:space="preserve"> </w:t>
            </w:r>
            <w:r>
              <w:rPr>
                <w:rStyle w:val="SAPScreenElement"/>
              </w:rPr>
              <w:t>Division</w:t>
            </w:r>
            <w:r w:rsidRPr="00121F36">
              <w:t>.</w:t>
            </w:r>
          </w:p>
        </w:tc>
        <w:tc>
          <w:tcPr>
            <w:tcW w:w="2340" w:type="dxa"/>
            <w:tcBorders>
              <w:top w:val="single" w:sz="8" w:space="0" w:color="999999"/>
              <w:left w:val="single" w:sz="8" w:space="0" w:color="999999"/>
              <w:bottom w:val="single" w:sz="8" w:space="0" w:color="999999"/>
              <w:right w:val="single" w:sz="8" w:space="0" w:color="999999"/>
            </w:tcBorders>
          </w:tcPr>
          <w:p w14:paraId="61615AF1" w14:textId="7AE611E8" w:rsidR="0052074B" w:rsidRPr="00121F36" w:rsidRDefault="0052074B" w:rsidP="00ED1075"/>
        </w:tc>
        <w:tc>
          <w:tcPr>
            <w:tcW w:w="3600" w:type="dxa"/>
            <w:tcBorders>
              <w:top w:val="single" w:sz="8" w:space="0" w:color="999999"/>
              <w:left w:val="single" w:sz="8" w:space="0" w:color="999999"/>
              <w:bottom w:val="single" w:sz="8" w:space="0" w:color="999999"/>
              <w:right w:val="single" w:sz="8" w:space="0" w:color="999999"/>
            </w:tcBorders>
          </w:tcPr>
          <w:p w14:paraId="6EEAC39D" w14:textId="28820E0A" w:rsidR="0052074B" w:rsidRPr="00121F36" w:rsidRDefault="009C4AB3" w:rsidP="002A0469">
            <w:r w:rsidRPr="00121F36">
              <w:t xml:space="preserve">. </w:t>
            </w:r>
          </w:p>
        </w:tc>
        <w:tc>
          <w:tcPr>
            <w:tcW w:w="1116" w:type="dxa"/>
            <w:tcBorders>
              <w:top w:val="single" w:sz="8" w:space="0" w:color="999999"/>
              <w:left w:val="single" w:sz="8" w:space="0" w:color="999999"/>
              <w:bottom w:val="single" w:sz="8" w:space="0" w:color="999999"/>
              <w:right w:val="single" w:sz="8" w:space="0" w:color="999999"/>
            </w:tcBorders>
          </w:tcPr>
          <w:p w14:paraId="3F5F45BC" w14:textId="77777777" w:rsidR="0052074B" w:rsidRPr="00121F36" w:rsidRDefault="0052074B" w:rsidP="008920B2"/>
        </w:tc>
      </w:tr>
      <w:tr w:rsidR="002660B2" w:rsidRPr="00121F36" w14:paraId="738A8A7B"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1B12F419" w14:textId="799FE2B3" w:rsidR="002660B2" w:rsidRPr="00121F36" w:rsidRDefault="00171158" w:rsidP="005174E2">
            <w:r>
              <w:t>8</w:t>
            </w:r>
          </w:p>
        </w:tc>
        <w:tc>
          <w:tcPr>
            <w:tcW w:w="1151" w:type="dxa"/>
            <w:tcBorders>
              <w:top w:val="single" w:sz="8" w:space="0" w:color="999999"/>
              <w:left w:val="single" w:sz="8" w:space="0" w:color="999999"/>
              <w:bottom w:val="single" w:sz="8" w:space="0" w:color="999999"/>
              <w:right w:val="single" w:sz="8" w:space="0" w:color="999999"/>
            </w:tcBorders>
          </w:tcPr>
          <w:p w14:paraId="412B253E" w14:textId="37867A2B" w:rsidR="002660B2" w:rsidRPr="00121F36" w:rsidRDefault="002660B2" w:rsidP="009C4AB3">
            <w:pPr>
              <w:rPr>
                <w:rStyle w:val="SAPEmphasis"/>
              </w:rPr>
            </w:pPr>
            <w:r>
              <w:rPr>
                <w:rStyle w:val="SAPEmphasis"/>
              </w:rPr>
              <w:t>Save Data</w:t>
            </w:r>
          </w:p>
        </w:tc>
        <w:tc>
          <w:tcPr>
            <w:tcW w:w="2899" w:type="dxa"/>
            <w:tcBorders>
              <w:top w:val="single" w:sz="8" w:space="0" w:color="999999"/>
              <w:left w:val="single" w:sz="8" w:space="0" w:color="999999"/>
              <w:bottom w:val="single" w:sz="8" w:space="0" w:color="999999"/>
              <w:right w:val="single" w:sz="8" w:space="0" w:color="999999"/>
            </w:tcBorders>
          </w:tcPr>
          <w:p w14:paraId="2F40A446" w14:textId="22E0F7F6" w:rsidR="002660B2" w:rsidRPr="00121F36" w:rsidRDefault="002660B2" w:rsidP="009C4AB3">
            <w:r w:rsidRPr="00121F36">
              <w:t xml:space="preserve">Choose the </w:t>
            </w:r>
            <w:r w:rsidRPr="00121F36">
              <w:rPr>
                <w:rStyle w:val="SAPScreenElement"/>
              </w:rPr>
              <w:t>Save</w:t>
            </w:r>
            <w:r w:rsidRPr="00121F36">
              <w:t xml:space="preserve"> button to save the record.</w:t>
            </w:r>
          </w:p>
        </w:tc>
        <w:tc>
          <w:tcPr>
            <w:tcW w:w="2520" w:type="dxa"/>
            <w:tcBorders>
              <w:top w:val="single" w:sz="8" w:space="0" w:color="999999"/>
              <w:left w:val="single" w:sz="8" w:space="0" w:color="999999"/>
              <w:bottom w:val="single" w:sz="8" w:space="0" w:color="999999"/>
              <w:right w:val="single" w:sz="8" w:space="0" w:color="999999"/>
            </w:tcBorders>
          </w:tcPr>
          <w:p w14:paraId="5DEAE8B8" w14:textId="77777777" w:rsidR="002660B2" w:rsidRPr="00121F36" w:rsidRDefault="002660B2" w:rsidP="009C4AB3"/>
        </w:tc>
        <w:tc>
          <w:tcPr>
            <w:tcW w:w="2340" w:type="dxa"/>
            <w:tcBorders>
              <w:top w:val="single" w:sz="8" w:space="0" w:color="999999"/>
              <w:left w:val="single" w:sz="8" w:space="0" w:color="999999"/>
              <w:bottom w:val="single" w:sz="8" w:space="0" w:color="999999"/>
              <w:right w:val="single" w:sz="8" w:space="0" w:color="999999"/>
            </w:tcBorders>
          </w:tcPr>
          <w:p w14:paraId="17EECC23" w14:textId="2AECF903" w:rsidR="006E17B0" w:rsidRPr="00121F36" w:rsidRDefault="002660B2" w:rsidP="009C4AB3">
            <w:r w:rsidRPr="00121F36">
              <w:t xml:space="preserve">In case the position has already an incumbent, a </w:t>
            </w:r>
            <w:r w:rsidRPr="00121F36">
              <w:rPr>
                <w:rStyle w:val="SAPScreenElement"/>
              </w:rPr>
              <w:t>Synchronize Incumbents</w:t>
            </w:r>
            <w:r w:rsidRPr="00121F36">
              <w:t xml:space="preserve"> dialog box is displayed, in which you are asked if you want to synchronize the position data with the job information data of the incumbent. Proceed as per your requirement</w:t>
            </w:r>
            <w:r>
              <w:t xml:space="preserve">, for example choose </w:t>
            </w:r>
            <w:r w:rsidRPr="00AA18A0">
              <w:rPr>
                <w:rStyle w:val="SAPScreenElement"/>
              </w:rPr>
              <w:t>Yes</w:t>
            </w:r>
            <w:r w:rsidRPr="00121F36">
              <w:t>.</w:t>
            </w:r>
          </w:p>
        </w:tc>
        <w:tc>
          <w:tcPr>
            <w:tcW w:w="3600" w:type="dxa"/>
            <w:tcBorders>
              <w:top w:val="single" w:sz="8" w:space="0" w:color="999999"/>
              <w:left w:val="single" w:sz="8" w:space="0" w:color="999999"/>
              <w:bottom w:val="single" w:sz="8" w:space="0" w:color="999999"/>
              <w:right w:val="single" w:sz="8" w:space="0" w:color="999999"/>
            </w:tcBorders>
          </w:tcPr>
          <w:p w14:paraId="3A458BC7" w14:textId="77777777" w:rsidR="002660B2" w:rsidRDefault="002660B2" w:rsidP="005B5612">
            <w:r>
              <w:t xml:space="preserve">The </w:t>
            </w:r>
            <w:r>
              <w:rPr>
                <w:rStyle w:val="SAPScreenElement"/>
              </w:rPr>
              <w:t>Please confirm your request</w:t>
            </w:r>
            <w:r>
              <w:t xml:space="preserve"> dialog box displays on the screen.</w:t>
            </w:r>
          </w:p>
          <w:p w14:paraId="39230CBC" w14:textId="77777777" w:rsidR="00E67802" w:rsidRPr="00121F36" w:rsidRDefault="00E67802" w:rsidP="00AA18A0">
            <w:pPr>
              <w:ind w:left="252"/>
              <w:rPr>
                <w:rFonts w:ascii="BentonSans Regular" w:hAnsi="BentonSans Regular"/>
                <w:color w:val="666666"/>
                <w:sz w:val="22"/>
              </w:rPr>
            </w:pPr>
            <w:r w:rsidRPr="00121F36">
              <w:rPr>
                <w:noProof/>
              </w:rPr>
              <w:drawing>
                <wp:inline distT="0" distB="0" distL="0" distR="0" wp14:anchorId="3EEA79A6" wp14:editId="4449A242">
                  <wp:extent cx="228600" cy="2286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3F1A26C4" w14:textId="7DA35259" w:rsidR="00E67802" w:rsidRPr="00AA18A0" w:rsidRDefault="00E67802" w:rsidP="0042082E">
            <w:pPr>
              <w:ind w:left="252"/>
              <w:rPr>
                <w:rFonts w:asciiTheme="minorHAnsi" w:eastAsiaTheme="minorHAnsi" w:hAnsiTheme="minorHAnsi"/>
                <w:sz w:val="22"/>
                <w:szCs w:val="22"/>
              </w:rPr>
            </w:pPr>
            <w:r>
              <w:t xml:space="preserve">In case the position </w:t>
            </w:r>
            <w:r w:rsidRPr="00121F36">
              <w:t>has an incumbent</w:t>
            </w:r>
            <w:r>
              <w:t xml:space="preserve"> and you have chosen to</w:t>
            </w:r>
            <w:r w:rsidRPr="00121F36">
              <w:t xml:space="preserve"> synchronize the position data with the job information data of the incumbent</w:t>
            </w:r>
            <w:r>
              <w:t>, the comment text field contains this information.</w:t>
            </w:r>
          </w:p>
        </w:tc>
        <w:tc>
          <w:tcPr>
            <w:tcW w:w="1116" w:type="dxa"/>
            <w:tcBorders>
              <w:top w:val="single" w:sz="8" w:space="0" w:color="999999"/>
              <w:left w:val="single" w:sz="8" w:space="0" w:color="999999"/>
              <w:bottom w:val="single" w:sz="8" w:space="0" w:color="999999"/>
              <w:right w:val="single" w:sz="8" w:space="0" w:color="999999"/>
            </w:tcBorders>
          </w:tcPr>
          <w:p w14:paraId="694E150D" w14:textId="77777777" w:rsidR="002660B2" w:rsidRPr="00121F36" w:rsidRDefault="002660B2" w:rsidP="009C4AB3"/>
        </w:tc>
      </w:tr>
      <w:tr w:rsidR="00E67802" w:rsidRPr="00121F36" w14:paraId="1B15343C"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201CE988" w14:textId="05C8F5A0" w:rsidR="00E67802" w:rsidRPr="00121F36" w:rsidRDefault="00171158" w:rsidP="00E67802">
            <w:r>
              <w:t>9</w:t>
            </w:r>
          </w:p>
        </w:tc>
        <w:tc>
          <w:tcPr>
            <w:tcW w:w="1151" w:type="dxa"/>
            <w:tcBorders>
              <w:top w:val="single" w:sz="8" w:space="0" w:color="999999"/>
              <w:left w:val="single" w:sz="8" w:space="0" w:color="999999"/>
              <w:bottom w:val="single" w:sz="8" w:space="0" w:color="999999"/>
              <w:right w:val="single" w:sz="8" w:space="0" w:color="999999"/>
            </w:tcBorders>
          </w:tcPr>
          <w:p w14:paraId="1037CBCB" w14:textId="612EE2CF" w:rsidR="00E67802" w:rsidRPr="00121F36" w:rsidRDefault="00E67802" w:rsidP="00E67802">
            <w:pPr>
              <w:rPr>
                <w:rStyle w:val="SAPEmphasis"/>
              </w:rPr>
            </w:pPr>
            <w:r>
              <w:rPr>
                <w:rStyle w:val="SAPEmphasis"/>
              </w:rPr>
              <w:t>Check Approvers</w:t>
            </w:r>
          </w:p>
        </w:tc>
        <w:tc>
          <w:tcPr>
            <w:tcW w:w="2899" w:type="dxa"/>
            <w:tcBorders>
              <w:top w:val="single" w:sz="8" w:space="0" w:color="999999"/>
              <w:left w:val="single" w:sz="8" w:space="0" w:color="999999"/>
              <w:bottom w:val="single" w:sz="8" w:space="0" w:color="999999"/>
              <w:right w:val="single" w:sz="8" w:space="0" w:color="999999"/>
            </w:tcBorders>
          </w:tcPr>
          <w:p w14:paraId="4791E5DD" w14:textId="5EBFF943" w:rsidR="00E67802" w:rsidRPr="00121F36" w:rsidRDefault="00E67802" w:rsidP="00E67802">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2520" w:type="dxa"/>
            <w:tcBorders>
              <w:top w:val="single" w:sz="8" w:space="0" w:color="999999"/>
              <w:left w:val="single" w:sz="8" w:space="0" w:color="999999"/>
              <w:bottom w:val="single" w:sz="8" w:space="0" w:color="999999"/>
              <w:right w:val="single" w:sz="8" w:space="0" w:color="999999"/>
            </w:tcBorders>
          </w:tcPr>
          <w:p w14:paraId="432C3530" w14:textId="77777777" w:rsidR="00E67802" w:rsidRPr="00121F36" w:rsidRDefault="00E67802" w:rsidP="00E67802"/>
        </w:tc>
        <w:tc>
          <w:tcPr>
            <w:tcW w:w="2340" w:type="dxa"/>
            <w:tcBorders>
              <w:top w:val="single" w:sz="8" w:space="0" w:color="999999"/>
              <w:left w:val="single" w:sz="8" w:space="0" w:color="999999"/>
              <w:bottom w:val="single" w:sz="8" w:space="0" w:color="999999"/>
              <w:right w:val="single" w:sz="8" w:space="0" w:color="999999"/>
            </w:tcBorders>
          </w:tcPr>
          <w:p w14:paraId="12014D7A" w14:textId="77777777" w:rsidR="00E67802" w:rsidRPr="00121F36" w:rsidRDefault="00E67802" w:rsidP="00E67802"/>
        </w:tc>
        <w:tc>
          <w:tcPr>
            <w:tcW w:w="3600" w:type="dxa"/>
            <w:tcBorders>
              <w:top w:val="single" w:sz="8" w:space="0" w:color="999999"/>
              <w:left w:val="single" w:sz="8" w:space="0" w:color="999999"/>
              <w:bottom w:val="single" w:sz="8" w:space="0" w:color="999999"/>
              <w:right w:val="single" w:sz="8" w:space="0" w:color="999999"/>
            </w:tcBorders>
          </w:tcPr>
          <w:p w14:paraId="57060F65" w14:textId="78F4E6E9" w:rsidR="00E67802" w:rsidRPr="00121F36" w:rsidRDefault="00E67802" w:rsidP="00E67802">
            <w:r>
              <w:t xml:space="preserve">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is shown as approver.</w:t>
            </w:r>
          </w:p>
        </w:tc>
        <w:tc>
          <w:tcPr>
            <w:tcW w:w="1116" w:type="dxa"/>
            <w:tcBorders>
              <w:top w:val="single" w:sz="8" w:space="0" w:color="999999"/>
              <w:left w:val="single" w:sz="8" w:space="0" w:color="999999"/>
              <w:bottom w:val="single" w:sz="8" w:space="0" w:color="999999"/>
              <w:right w:val="single" w:sz="8" w:space="0" w:color="999999"/>
            </w:tcBorders>
          </w:tcPr>
          <w:p w14:paraId="1E8979DF" w14:textId="77777777" w:rsidR="00E67802" w:rsidRPr="00121F36" w:rsidRDefault="00E67802" w:rsidP="00E67802"/>
        </w:tc>
      </w:tr>
      <w:tr w:rsidR="00E67802" w:rsidRPr="00121F36" w14:paraId="286456C6"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4C6C1A4" w14:textId="0983B3B3" w:rsidR="00E67802" w:rsidRPr="00121F36" w:rsidRDefault="00171158" w:rsidP="00E67802">
            <w:r>
              <w:t>10</w:t>
            </w:r>
          </w:p>
        </w:tc>
        <w:tc>
          <w:tcPr>
            <w:tcW w:w="1151" w:type="dxa"/>
            <w:tcBorders>
              <w:top w:val="single" w:sz="8" w:space="0" w:color="999999"/>
              <w:left w:val="single" w:sz="8" w:space="0" w:color="999999"/>
              <w:bottom w:val="single" w:sz="8" w:space="0" w:color="999999"/>
              <w:right w:val="single" w:sz="8" w:space="0" w:color="999999"/>
            </w:tcBorders>
          </w:tcPr>
          <w:p w14:paraId="07FF95A9" w14:textId="4F395DB8" w:rsidR="00E67802" w:rsidRPr="00121F36" w:rsidRDefault="00E67802" w:rsidP="00E67802">
            <w:pPr>
              <w:rPr>
                <w:rStyle w:val="SAPEmphasis"/>
              </w:rPr>
            </w:pPr>
            <w:r>
              <w:rPr>
                <w:rStyle w:val="SAPEmphasis"/>
              </w:rPr>
              <w:t>Confirm Workflow</w:t>
            </w:r>
          </w:p>
        </w:tc>
        <w:tc>
          <w:tcPr>
            <w:tcW w:w="2899" w:type="dxa"/>
            <w:tcBorders>
              <w:top w:val="single" w:sz="8" w:space="0" w:color="999999"/>
              <w:left w:val="single" w:sz="8" w:space="0" w:color="999999"/>
              <w:bottom w:val="single" w:sz="8" w:space="0" w:color="999999"/>
              <w:right w:val="single" w:sz="8" w:space="0" w:color="999999"/>
            </w:tcBorders>
          </w:tcPr>
          <w:p w14:paraId="731D2937" w14:textId="66CD2BCA" w:rsidR="00E67802" w:rsidRPr="00121F36" w:rsidRDefault="00E67802" w:rsidP="00E67802">
            <w:r>
              <w:rPr>
                <w:rFonts w:cs="Arial"/>
                <w:bCs/>
              </w:rPr>
              <w:t xml:space="preserve">Select the </w:t>
            </w:r>
            <w:r>
              <w:rPr>
                <w:rStyle w:val="SAPScreenElement"/>
              </w:rPr>
              <w:t>Confirm</w:t>
            </w:r>
            <w:r>
              <w:rPr>
                <w:rFonts w:cs="Arial"/>
                <w:bCs/>
              </w:rPr>
              <w:t xml:space="preserve"> button.</w:t>
            </w:r>
          </w:p>
        </w:tc>
        <w:tc>
          <w:tcPr>
            <w:tcW w:w="2520" w:type="dxa"/>
            <w:tcBorders>
              <w:top w:val="single" w:sz="8" w:space="0" w:color="999999"/>
              <w:left w:val="single" w:sz="8" w:space="0" w:color="999999"/>
              <w:bottom w:val="single" w:sz="8" w:space="0" w:color="999999"/>
              <w:right w:val="single" w:sz="8" w:space="0" w:color="999999"/>
            </w:tcBorders>
          </w:tcPr>
          <w:p w14:paraId="40C3255B" w14:textId="77777777" w:rsidR="00E67802" w:rsidRPr="00121F36" w:rsidRDefault="00E67802" w:rsidP="00E67802"/>
        </w:tc>
        <w:tc>
          <w:tcPr>
            <w:tcW w:w="2340" w:type="dxa"/>
            <w:tcBorders>
              <w:top w:val="single" w:sz="8" w:space="0" w:color="999999"/>
              <w:left w:val="single" w:sz="8" w:space="0" w:color="999999"/>
              <w:bottom w:val="single" w:sz="8" w:space="0" w:color="999999"/>
              <w:right w:val="single" w:sz="8" w:space="0" w:color="999999"/>
            </w:tcBorders>
          </w:tcPr>
          <w:p w14:paraId="197CF000" w14:textId="77777777" w:rsidR="00E67802" w:rsidRPr="00121F36" w:rsidRDefault="00E67802" w:rsidP="00E67802"/>
        </w:tc>
        <w:tc>
          <w:tcPr>
            <w:tcW w:w="3600" w:type="dxa"/>
            <w:tcBorders>
              <w:top w:val="single" w:sz="8" w:space="0" w:color="999999"/>
              <w:left w:val="single" w:sz="8" w:space="0" w:color="999999"/>
              <w:bottom w:val="single" w:sz="8" w:space="0" w:color="999999"/>
              <w:right w:val="single" w:sz="8" w:space="0" w:color="999999"/>
            </w:tcBorders>
          </w:tcPr>
          <w:p w14:paraId="690FDE9A" w14:textId="5A84951A" w:rsidR="00E67802" w:rsidRPr="00121F36" w:rsidRDefault="00E67802" w:rsidP="00D10D55">
            <w:r>
              <w:t xml:space="preserve">In the </w:t>
            </w:r>
            <w:r>
              <w:rPr>
                <w:rStyle w:val="SAPScreenElement"/>
              </w:rPr>
              <w:t>Position:</w:t>
            </w:r>
            <w:r>
              <w:t xml:space="preserve"> </w:t>
            </w:r>
            <w:r>
              <w:rPr>
                <w:rStyle w:val="SAPScreenElement"/>
              </w:rPr>
              <w:t>&lt;position title (code)&gt;</w:t>
            </w:r>
            <w:r>
              <w:t xml:space="preserve"> dialog box, the message</w:t>
            </w:r>
            <w:r w:rsidRPr="009B00DE">
              <w:rPr>
                <w:rStyle w:val="SAPUserEntry"/>
                <w:color w:val="auto"/>
              </w:rPr>
              <w:t xml:space="preserve"> This is non-actionable</w:t>
            </w:r>
            <w:r w:rsidRPr="009B00DE">
              <w:rPr>
                <w:b/>
              </w:rPr>
              <w:t xml:space="preserve"> </w:t>
            </w:r>
            <w:r w:rsidRPr="009B00DE">
              <w:rPr>
                <w:rStyle w:val="SAPUserEntry"/>
                <w:color w:val="auto"/>
              </w:rPr>
              <w:t>(to be approved)</w:t>
            </w:r>
            <w:r w:rsidRPr="009B00DE">
              <w:t xml:space="preserve"> </w:t>
            </w:r>
            <w:r w:rsidRPr="009B00DE">
              <w:rPr>
                <w:rStyle w:val="SAPUserEntry"/>
                <w:color w:val="auto"/>
              </w:rPr>
              <w:t xml:space="preserve">record </w:t>
            </w:r>
            <w:r>
              <w:t xml:space="preserve">is displayed and the </w:t>
            </w:r>
            <w:r w:rsidRPr="00121F36">
              <w:t>old values are strikethrough</w:t>
            </w:r>
            <w:r>
              <w:t xml:space="preserve">. The workflow has been sent to the next processor, namely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tc>
        <w:tc>
          <w:tcPr>
            <w:tcW w:w="1116" w:type="dxa"/>
            <w:tcBorders>
              <w:top w:val="single" w:sz="8" w:space="0" w:color="999999"/>
              <w:left w:val="single" w:sz="8" w:space="0" w:color="999999"/>
              <w:bottom w:val="single" w:sz="8" w:space="0" w:color="999999"/>
              <w:right w:val="single" w:sz="8" w:space="0" w:color="999999"/>
            </w:tcBorders>
          </w:tcPr>
          <w:p w14:paraId="20DBB967" w14:textId="77777777" w:rsidR="00E67802" w:rsidRPr="00121F36" w:rsidRDefault="00E67802" w:rsidP="00E67802"/>
        </w:tc>
      </w:tr>
      <w:tr w:rsidR="009C4AB3" w:rsidRPr="00121F36" w14:paraId="41406101"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24DA5186" w14:textId="422C81C8" w:rsidR="009C4AB3" w:rsidRPr="00121F36" w:rsidRDefault="00171158" w:rsidP="005174E2">
            <w:r>
              <w:t>11</w:t>
            </w:r>
          </w:p>
        </w:tc>
        <w:tc>
          <w:tcPr>
            <w:tcW w:w="1151" w:type="dxa"/>
            <w:tcBorders>
              <w:top w:val="single" w:sz="8" w:space="0" w:color="999999"/>
              <w:left w:val="single" w:sz="8" w:space="0" w:color="999999"/>
              <w:bottom w:val="single" w:sz="8" w:space="0" w:color="999999"/>
              <w:right w:val="single" w:sz="8" w:space="0" w:color="999999"/>
            </w:tcBorders>
          </w:tcPr>
          <w:p w14:paraId="6676487C" w14:textId="77777777" w:rsidR="009C4AB3" w:rsidRPr="00121F36" w:rsidRDefault="009C4AB3" w:rsidP="009C4AB3">
            <w:pPr>
              <w:rPr>
                <w:rStyle w:val="SAPEmphasis"/>
              </w:rPr>
            </w:pPr>
            <w:r w:rsidRPr="00121F36">
              <w:rPr>
                <w:rStyle w:val="SAPEmphasis"/>
              </w:rPr>
              <w:t>Close Window</w:t>
            </w:r>
          </w:p>
        </w:tc>
        <w:tc>
          <w:tcPr>
            <w:tcW w:w="2899" w:type="dxa"/>
            <w:tcBorders>
              <w:top w:val="single" w:sz="8" w:space="0" w:color="999999"/>
              <w:left w:val="single" w:sz="8" w:space="0" w:color="999999"/>
              <w:bottom w:val="single" w:sz="8" w:space="0" w:color="999999"/>
              <w:right w:val="single" w:sz="8" w:space="0" w:color="999999"/>
            </w:tcBorders>
          </w:tcPr>
          <w:p w14:paraId="62C7AFD6" w14:textId="3A97282E" w:rsidR="009C4AB3" w:rsidRPr="00121F36" w:rsidRDefault="009C4AB3" w:rsidP="00813F84">
            <w:r w:rsidRPr="00121F36">
              <w:t xml:space="preserve">On the </w:t>
            </w:r>
            <w:r w:rsidRPr="00121F36">
              <w:rPr>
                <w:rStyle w:val="SAPScreenElement"/>
              </w:rPr>
              <w:t>Position: &lt;position title (code)&gt;</w:t>
            </w:r>
            <w:r w:rsidRPr="00121F36">
              <w:t xml:space="preserve"> dialog box</w:t>
            </w:r>
            <w:r w:rsidR="00B4100B">
              <w:t>,</w:t>
            </w:r>
            <w:r w:rsidRPr="00121F36">
              <w:t xml:space="preserve"> choose </w:t>
            </w:r>
            <w:r w:rsidRPr="00121F36">
              <w:rPr>
                <w:rStyle w:val="SAPScreenElement"/>
              </w:rPr>
              <w:t>X (Cancel)</w:t>
            </w:r>
            <w:r w:rsidRPr="00121F36">
              <w:t>.</w:t>
            </w:r>
          </w:p>
        </w:tc>
        <w:tc>
          <w:tcPr>
            <w:tcW w:w="2520" w:type="dxa"/>
            <w:tcBorders>
              <w:top w:val="single" w:sz="8" w:space="0" w:color="999999"/>
              <w:left w:val="single" w:sz="8" w:space="0" w:color="999999"/>
              <w:bottom w:val="single" w:sz="8" w:space="0" w:color="999999"/>
              <w:right w:val="single" w:sz="8" w:space="0" w:color="999999"/>
            </w:tcBorders>
          </w:tcPr>
          <w:p w14:paraId="21B18913" w14:textId="77777777" w:rsidR="009C4AB3" w:rsidRPr="00121F36" w:rsidRDefault="009C4AB3" w:rsidP="009C4AB3"/>
        </w:tc>
        <w:tc>
          <w:tcPr>
            <w:tcW w:w="2340" w:type="dxa"/>
            <w:tcBorders>
              <w:top w:val="single" w:sz="8" w:space="0" w:color="999999"/>
              <w:left w:val="single" w:sz="8" w:space="0" w:color="999999"/>
              <w:bottom w:val="single" w:sz="8" w:space="0" w:color="999999"/>
              <w:right w:val="single" w:sz="8" w:space="0" w:color="999999"/>
            </w:tcBorders>
          </w:tcPr>
          <w:p w14:paraId="32E459B2" w14:textId="77777777" w:rsidR="009C4AB3" w:rsidRPr="00121F36" w:rsidRDefault="009C4AB3" w:rsidP="009C4AB3"/>
        </w:tc>
        <w:tc>
          <w:tcPr>
            <w:tcW w:w="3600" w:type="dxa"/>
            <w:tcBorders>
              <w:top w:val="single" w:sz="8" w:space="0" w:color="999999"/>
              <w:left w:val="single" w:sz="8" w:space="0" w:color="999999"/>
              <w:bottom w:val="single" w:sz="8" w:space="0" w:color="999999"/>
              <w:right w:val="single" w:sz="8" w:space="0" w:color="999999"/>
            </w:tcBorders>
          </w:tcPr>
          <w:p w14:paraId="493AD3AB" w14:textId="77777777" w:rsidR="009C4AB3" w:rsidRPr="00E66D37" w:rsidRDefault="00445B04" w:rsidP="00171158">
            <w:r w:rsidRPr="00121F36">
              <w:t xml:space="preserve">You are directed back to the </w:t>
            </w:r>
            <w:r w:rsidRPr="00121F36">
              <w:rPr>
                <w:rStyle w:val="SAPScreenElement"/>
              </w:rPr>
              <w:t>Position Org Chart</w:t>
            </w:r>
            <w:r w:rsidRPr="00121F36">
              <w:t xml:space="preserve"> screen.</w:t>
            </w:r>
            <w:r w:rsidR="00E67802">
              <w:t xml:space="preserve"> Note that the updates requested by you are not </w:t>
            </w:r>
            <w:r w:rsidR="00171158">
              <w:t xml:space="preserve">yet </w:t>
            </w:r>
            <w:r w:rsidR="00E67802">
              <w:t xml:space="preserve">visible </w:t>
            </w:r>
            <w:r w:rsidR="00171158">
              <w:t>for</w:t>
            </w:r>
            <w:r w:rsidR="00E67802">
              <w:t xml:space="preserve"> the position in </w:t>
            </w:r>
            <w:r w:rsidR="00E67802" w:rsidRPr="00E66D37">
              <w:t xml:space="preserve">the </w:t>
            </w:r>
            <w:r w:rsidR="00E67802" w:rsidRPr="00E66D37">
              <w:rPr>
                <w:rStyle w:val="SAPScreenElement"/>
              </w:rPr>
              <w:t>Position Org Chart</w:t>
            </w:r>
            <w:r w:rsidR="00E67802" w:rsidRPr="00E66D37">
              <w:t>.</w:t>
            </w:r>
          </w:p>
          <w:p w14:paraId="7D51D98D" w14:textId="45B0DC8E" w:rsidR="00FF073B" w:rsidRPr="00121F36" w:rsidRDefault="00FF073B">
            <w:r w:rsidRPr="00E66D37">
              <w:lastRenderedPageBreak/>
              <w:t xml:space="preserve">Continue in the process execution with process step </w:t>
            </w:r>
            <w:r w:rsidRPr="002B30E9">
              <w:rPr>
                <w:rStyle w:val="SAPTextReference"/>
              </w:rPr>
              <w:t>4.3.2 Processing Position Update Request</w:t>
            </w:r>
            <w:r w:rsidRPr="00E66D37">
              <w:t>.</w:t>
            </w:r>
          </w:p>
        </w:tc>
        <w:tc>
          <w:tcPr>
            <w:tcW w:w="1116" w:type="dxa"/>
            <w:tcBorders>
              <w:top w:val="single" w:sz="8" w:space="0" w:color="999999"/>
              <w:left w:val="single" w:sz="8" w:space="0" w:color="999999"/>
              <w:bottom w:val="single" w:sz="8" w:space="0" w:color="999999"/>
              <w:right w:val="single" w:sz="8" w:space="0" w:color="999999"/>
            </w:tcBorders>
          </w:tcPr>
          <w:p w14:paraId="4813F8E6" w14:textId="77777777" w:rsidR="009C4AB3" w:rsidRPr="00121F36" w:rsidRDefault="009C4AB3" w:rsidP="009C4AB3"/>
        </w:tc>
      </w:tr>
    </w:tbl>
    <w:p w14:paraId="5DD627D9" w14:textId="77777777" w:rsidR="00FE1505" w:rsidRPr="00121F36" w:rsidRDefault="00FE1505">
      <w:pPr>
        <w:rPr>
          <w:rStyle w:val="SAPEmphasis"/>
        </w:rPr>
      </w:pPr>
    </w:p>
    <w:p w14:paraId="45AC492E" w14:textId="422F1F67" w:rsidR="00FB4A83" w:rsidDel="002718FC" w:rsidRDefault="00FB4A83">
      <w:pPr>
        <w:rPr>
          <w:del w:id="567" w:author="Author" w:date="2018-02-16T18:22:00Z"/>
          <w:rStyle w:val="SAPEmphasis"/>
          <w:sz w:val="20"/>
          <w:u w:val="single"/>
        </w:rPr>
      </w:pPr>
    </w:p>
    <w:p w14:paraId="7BC38A6B" w14:textId="0AD26D00" w:rsidR="00FE1505" w:rsidRPr="002156CA" w:rsidRDefault="006A2070">
      <w:pPr>
        <w:rPr>
          <w:rStyle w:val="SAPEmphasis"/>
          <w:sz w:val="20"/>
        </w:rPr>
      </w:pPr>
      <w:r w:rsidRPr="002156CA">
        <w:rPr>
          <w:rStyle w:val="SAPEmphasis"/>
          <w:sz w:val="20"/>
          <w:u w:val="single"/>
        </w:rPr>
        <w:t xml:space="preserve">Use case </w:t>
      </w:r>
      <w:r w:rsidR="00B25A6B">
        <w:rPr>
          <w:rStyle w:val="SAPEmphasis"/>
          <w:sz w:val="20"/>
          <w:u w:val="single"/>
        </w:rPr>
        <w:t>2</w:t>
      </w:r>
      <w:r w:rsidRPr="002156CA">
        <w:rPr>
          <w:sz w:val="20"/>
        </w:rPr>
        <w:t xml:space="preserve">: </w:t>
      </w:r>
      <w:r w:rsidR="00640ED2" w:rsidRPr="002156CA">
        <w:rPr>
          <w:rStyle w:val="SAPEmphasis"/>
          <w:sz w:val="20"/>
        </w:rPr>
        <w:t>forward propagation</w:t>
      </w:r>
    </w:p>
    <w:p w14:paraId="17A21BDE" w14:textId="77777777" w:rsidR="00640ED2" w:rsidRDefault="00640ED2">
      <w:r w:rsidRPr="00121F36">
        <w:t xml:space="preserve">Forward propagation of future records means that a change in the value of a field in the </w:t>
      </w:r>
      <w:r w:rsidRPr="00121F36">
        <w:rPr>
          <w:rStyle w:val="SAPScreenElement"/>
          <w:color w:val="auto"/>
        </w:rPr>
        <w:t>Position</w:t>
      </w:r>
      <w:r w:rsidRPr="00121F36">
        <w:t xml:space="preserve"> is also made (“propagated”) to future records for the same </w:t>
      </w:r>
      <w:r w:rsidRPr="00121F36">
        <w:rPr>
          <w:rStyle w:val="SAPScreenElement"/>
          <w:color w:val="auto"/>
        </w:rPr>
        <w:t>Position</w:t>
      </w:r>
      <w:r w:rsidRPr="00121F36">
        <w:t>. The forward propagation of this field change stops as soon as one of the future records has a field value maintained that is different than the original field value.</w:t>
      </w:r>
    </w:p>
    <w:p w14:paraId="641B35A5" w14:textId="77777777" w:rsidR="00B25A6B" w:rsidRDefault="00B25A6B" w:rsidP="00F1146C">
      <w:pPr>
        <w:ind w:left="381"/>
        <w:rPr>
          <w:rFonts w:ascii="BentonSans Regular" w:hAnsi="BentonSans Regular"/>
          <w:color w:val="666666"/>
        </w:rPr>
      </w:pPr>
      <w:r>
        <w:rPr>
          <w:noProof/>
        </w:rPr>
        <w:drawing>
          <wp:inline distT="0" distB="0" distL="0" distR="0" wp14:anchorId="46A50861" wp14:editId="443F4CE1">
            <wp:extent cx="233680" cy="2336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121F36">
        <w:rPr>
          <w:rFonts w:ascii="BentonSans Regular" w:hAnsi="BentonSans Regular"/>
          <w:color w:val="666666"/>
          <w:sz w:val="22"/>
        </w:rPr>
        <w:t xml:space="preserve"> Note</w:t>
      </w:r>
    </w:p>
    <w:p w14:paraId="1D16B01F" w14:textId="5E487479" w:rsidR="00B25A6B" w:rsidRDefault="00B25A6B" w:rsidP="00F1146C">
      <w:pPr>
        <w:ind w:left="381"/>
      </w:pPr>
      <w:r>
        <w:t xml:space="preserve">This use case can be executed in a sequential order: the line manager requests a position update for a specified date in the future; </w:t>
      </w:r>
      <w:r w:rsidR="0042082E">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42082E">
        <w:t xml:space="preserve">processes </w:t>
      </w:r>
      <w:r>
        <w:t xml:space="preserve">the request, and </w:t>
      </w:r>
      <w:r w:rsidR="00364650">
        <w:t xml:space="preserve">in case the request is </w:t>
      </w:r>
      <w:r w:rsidR="00D53FDE">
        <w:t>approved,</w:t>
      </w:r>
      <w:r w:rsidR="00364650">
        <w:t xml:space="preserve"> </w:t>
      </w:r>
      <w:r>
        <w:t>the change becomes effective in the system starting the requested</w:t>
      </w:r>
      <w:r w:rsidR="0042082E">
        <w:t xml:space="preserve"> date</w:t>
      </w:r>
      <w:r>
        <w:t>. Then the line manager requests a</w:t>
      </w:r>
      <w:r w:rsidR="0042082E">
        <w:t>nother</w:t>
      </w:r>
      <w:r>
        <w:t xml:space="preserve"> position update for a specified date in the future, which lies before the date of the first request; the update</w:t>
      </w:r>
      <w:r w:rsidR="0042082E">
        <w:t xml:space="preserve"> request</w:t>
      </w:r>
      <w:r>
        <w:t xml:space="preserve"> </w:t>
      </w:r>
      <w:r w:rsidR="00950B4D">
        <w:t xml:space="preserve">includes </w:t>
      </w:r>
      <w:r w:rsidR="0042082E">
        <w:t xml:space="preserve">also </w:t>
      </w:r>
      <w:r w:rsidR="00950B4D">
        <w:t>changes to fields that have been changed already in the first request.</w:t>
      </w:r>
      <w:r w:rsidR="00950B4D" w:rsidRPr="00950B4D">
        <w:t xml:space="preserve"> </w:t>
      </w:r>
      <w:r w:rsidR="0042082E">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950B4D">
        <w:t>processe</w:t>
      </w:r>
      <w:r w:rsidR="0042082E">
        <w:t>s this second request</w:t>
      </w:r>
      <w:r w:rsidR="00950B4D">
        <w:t xml:space="preserve">, and </w:t>
      </w:r>
      <w:r w:rsidR="00364650">
        <w:t xml:space="preserve">in case the request is approved </w:t>
      </w:r>
      <w:r w:rsidR="00950B4D">
        <w:t xml:space="preserve">the change becomes effective in the system starting the </w:t>
      </w:r>
      <w:r w:rsidR="0042082E">
        <w:t xml:space="preserve">requested </w:t>
      </w:r>
      <w:r w:rsidR="00950B4D">
        <w:t>date.</w:t>
      </w:r>
    </w:p>
    <w:p w14:paraId="42C527E4" w14:textId="5787A680" w:rsidR="00950B4D" w:rsidRDefault="00950B4D" w:rsidP="00F1146C">
      <w:pPr>
        <w:ind w:left="381"/>
      </w:pPr>
      <w:r>
        <w:t>For sake of simplicity</w:t>
      </w:r>
      <w:r w:rsidR="0042082E">
        <w:t xml:space="preserve"> and </w:t>
      </w:r>
      <w:r w:rsidR="0042082E">
        <w:rPr>
          <w:rFonts w:cs="Arial"/>
          <w:bCs/>
        </w:rPr>
        <w:t>i</w:t>
      </w:r>
      <w:r w:rsidR="0042082E" w:rsidRPr="00C61233">
        <w:rPr>
          <w:rFonts w:cs="Arial"/>
          <w:bCs/>
        </w:rPr>
        <w:t xml:space="preserve">n order not to overload the </w:t>
      </w:r>
      <w:r w:rsidR="0042082E">
        <w:rPr>
          <w:rFonts w:cs="Arial"/>
          <w:bCs/>
        </w:rPr>
        <w:t>document</w:t>
      </w:r>
      <w:r w:rsidR="0042082E">
        <w:t>,</w:t>
      </w:r>
      <w:r>
        <w:t xml:space="preserve"> we consider that the </w:t>
      </w:r>
      <w:r w:rsidR="0042082E">
        <w:t xml:space="preserve">line manager executes in the same process step both update requests, which are then processed by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p w14:paraId="2F575AE2" w14:textId="3C604F24" w:rsidR="00732D8F" w:rsidRPr="00121F36" w:rsidRDefault="00732D8F"/>
    <w:tbl>
      <w:tblPr>
        <w:tblW w:w="1431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151"/>
        <w:gridCol w:w="3439"/>
        <w:gridCol w:w="2250"/>
        <w:gridCol w:w="2340"/>
        <w:gridCol w:w="3330"/>
        <w:gridCol w:w="1116"/>
      </w:tblGrid>
      <w:tr w:rsidR="0052074B" w:rsidRPr="00121F36" w14:paraId="1450AA6B" w14:textId="77777777" w:rsidTr="00FB4A83">
        <w:trPr>
          <w:trHeight w:val="357"/>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tcPr>
          <w:p w14:paraId="4113C3D4" w14:textId="77777777" w:rsidR="0052074B" w:rsidRPr="00121F36" w:rsidRDefault="0052074B" w:rsidP="002C1725">
            <w:pPr>
              <w:pStyle w:val="SAPTableHeader"/>
            </w:pPr>
            <w:r w:rsidRPr="00121F36">
              <w:t>Test Step #</w:t>
            </w:r>
          </w:p>
        </w:tc>
        <w:tc>
          <w:tcPr>
            <w:tcW w:w="1151" w:type="dxa"/>
            <w:tcBorders>
              <w:top w:val="single" w:sz="8" w:space="0" w:color="999999"/>
              <w:left w:val="single" w:sz="8" w:space="0" w:color="999999"/>
              <w:bottom w:val="single" w:sz="8" w:space="0" w:color="999999"/>
              <w:right w:val="single" w:sz="8" w:space="0" w:color="999999"/>
            </w:tcBorders>
            <w:shd w:val="clear" w:color="auto" w:fill="999999"/>
          </w:tcPr>
          <w:p w14:paraId="2E4C6DFD" w14:textId="77777777" w:rsidR="0052074B" w:rsidRPr="00121F36" w:rsidRDefault="0052074B" w:rsidP="002C1725">
            <w:pPr>
              <w:pStyle w:val="SAPTableHeader"/>
            </w:pPr>
            <w:r w:rsidRPr="00121F36">
              <w:t>Test Step Name</w:t>
            </w:r>
          </w:p>
        </w:tc>
        <w:tc>
          <w:tcPr>
            <w:tcW w:w="3439" w:type="dxa"/>
            <w:tcBorders>
              <w:top w:val="single" w:sz="8" w:space="0" w:color="999999"/>
              <w:left w:val="single" w:sz="8" w:space="0" w:color="999999"/>
              <w:bottom w:val="single" w:sz="8" w:space="0" w:color="999999"/>
              <w:right w:val="single" w:sz="8" w:space="0" w:color="999999"/>
            </w:tcBorders>
            <w:shd w:val="clear" w:color="auto" w:fill="999999"/>
          </w:tcPr>
          <w:p w14:paraId="452451CF" w14:textId="77777777" w:rsidR="0052074B" w:rsidRPr="00121F36" w:rsidRDefault="0052074B" w:rsidP="002C1725">
            <w:pPr>
              <w:pStyle w:val="SAPTableHeader"/>
            </w:pPr>
            <w:r w:rsidRPr="00121F36">
              <w:t>Instruction</w:t>
            </w:r>
          </w:p>
        </w:tc>
        <w:tc>
          <w:tcPr>
            <w:tcW w:w="2250" w:type="dxa"/>
            <w:tcBorders>
              <w:top w:val="single" w:sz="8" w:space="0" w:color="999999"/>
              <w:left w:val="single" w:sz="8" w:space="0" w:color="999999"/>
              <w:bottom w:val="single" w:sz="8" w:space="0" w:color="999999"/>
              <w:right w:val="single" w:sz="8" w:space="0" w:color="999999"/>
            </w:tcBorders>
            <w:shd w:val="clear" w:color="auto" w:fill="999999"/>
          </w:tcPr>
          <w:p w14:paraId="1D63564E" w14:textId="77777777" w:rsidR="0052074B" w:rsidRPr="00121F36" w:rsidRDefault="0052074B" w:rsidP="002C1725">
            <w:pPr>
              <w:pStyle w:val="SAPTableHeader"/>
            </w:pPr>
            <w:r w:rsidRPr="00121F36">
              <w:t>User Entries:</w:t>
            </w:r>
            <w:r w:rsidRPr="00121F36">
              <w:br/>
              <w:t>Field Name: User Action and Value</w:t>
            </w:r>
          </w:p>
        </w:tc>
        <w:tc>
          <w:tcPr>
            <w:tcW w:w="2340" w:type="dxa"/>
            <w:tcBorders>
              <w:top w:val="single" w:sz="8" w:space="0" w:color="999999"/>
              <w:left w:val="single" w:sz="8" w:space="0" w:color="999999"/>
              <w:bottom w:val="single" w:sz="8" w:space="0" w:color="999999"/>
              <w:right w:val="single" w:sz="8" w:space="0" w:color="999999"/>
            </w:tcBorders>
            <w:shd w:val="clear" w:color="auto" w:fill="999999"/>
          </w:tcPr>
          <w:p w14:paraId="06F2BB97" w14:textId="77777777" w:rsidR="0052074B" w:rsidRPr="00121F36" w:rsidRDefault="0052074B" w:rsidP="002C1725">
            <w:pPr>
              <w:pStyle w:val="SAPTableHeader"/>
            </w:pPr>
            <w:r w:rsidRPr="00121F36">
              <w:t>Additional Information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tcPr>
          <w:p w14:paraId="29134DBF" w14:textId="77777777" w:rsidR="0052074B" w:rsidRPr="00121F36" w:rsidRDefault="0052074B" w:rsidP="002C1725">
            <w:pPr>
              <w:pStyle w:val="SAPTableHeader"/>
            </w:pPr>
            <w:r w:rsidRPr="00121F36">
              <w:t>Expected Result</w:t>
            </w:r>
          </w:p>
        </w:tc>
        <w:tc>
          <w:tcPr>
            <w:tcW w:w="1116" w:type="dxa"/>
            <w:tcBorders>
              <w:top w:val="single" w:sz="8" w:space="0" w:color="999999"/>
              <w:left w:val="single" w:sz="8" w:space="0" w:color="999999"/>
              <w:bottom w:val="single" w:sz="8" w:space="0" w:color="999999"/>
              <w:right w:val="single" w:sz="8" w:space="0" w:color="999999"/>
            </w:tcBorders>
            <w:shd w:val="clear" w:color="auto" w:fill="999999"/>
          </w:tcPr>
          <w:p w14:paraId="649A7393" w14:textId="77777777" w:rsidR="0052074B" w:rsidRPr="00121F36" w:rsidRDefault="0052074B" w:rsidP="002C1725">
            <w:pPr>
              <w:pStyle w:val="SAPTableHeader"/>
            </w:pPr>
            <w:r w:rsidRPr="00121F36">
              <w:t>Pass / Fail / Comment</w:t>
            </w:r>
          </w:p>
        </w:tc>
      </w:tr>
      <w:tr w:rsidR="00445B04" w:rsidRPr="00121F36" w14:paraId="15997172"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5A68071" w14:textId="0D3E3657" w:rsidR="00445B04" w:rsidRPr="00121F36" w:rsidRDefault="004B5C86" w:rsidP="00445B04">
            <w:r w:rsidRPr="00121F36">
              <w:t>5</w:t>
            </w:r>
          </w:p>
        </w:tc>
        <w:tc>
          <w:tcPr>
            <w:tcW w:w="1151" w:type="dxa"/>
            <w:tcBorders>
              <w:top w:val="single" w:sz="8" w:space="0" w:color="999999"/>
              <w:left w:val="single" w:sz="8" w:space="0" w:color="999999"/>
              <w:bottom w:val="single" w:sz="8" w:space="0" w:color="999999"/>
              <w:right w:val="single" w:sz="8" w:space="0" w:color="999999"/>
            </w:tcBorders>
          </w:tcPr>
          <w:p w14:paraId="0F9A6A63" w14:textId="77777777" w:rsidR="00445B04" w:rsidRPr="00121F36" w:rsidRDefault="00445B04" w:rsidP="00445B04">
            <w:pPr>
              <w:rPr>
                <w:rStyle w:val="SAPEmphasis"/>
              </w:rPr>
            </w:pPr>
            <w:r w:rsidRPr="00121F36">
              <w:rPr>
                <w:rStyle w:val="SAPEmphasis"/>
              </w:rPr>
              <w:t>Go to Edit Mode</w:t>
            </w:r>
          </w:p>
        </w:tc>
        <w:tc>
          <w:tcPr>
            <w:tcW w:w="3439" w:type="dxa"/>
            <w:tcBorders>
              <w:top w:val="single" w:sz="8" w:space="0" w:color="999999"/>
              <w:left w:val="single" w:sz="8" w:space="0" w:color="999999"/>
              <w:bottom w:val="single" w:sz="8" w:space="0" w:color="999999"/>
              <w:right w:val="single" w:sz="8" w:space="0" w:color="999999"/>
            </w:tcBorders>
          </w:tcPr>
          <w:p w14:paraId="31F00AD8" w14:textId="77777777" w:rsidR="00445B04" w:rsidRPr="00121F36" w:rsidRDefault="00445B04" w:rsidP="00445B04">
            <w:r w:rsidRPr="00121F36">
              <w:t xml:space="preserve">In the </w:t>
            </w:r>
            <w:r w:rsidRPr="00121F36">
              <w:rPr>
                <w:rStyle w:val="SAPScreenElement"/>
              </w:rPr>
              <w:t>Position: &lt;position title (code)&gt;</w:t>
            </w:r>
            <w:r w:rsidRPr="00121F36">
              <w:t xml:space="preserve"> window select the </w:t>
            </w:r>
            <w:r w:rsidRPr="00121F36">
              <w:rPr>
                <w:rStyle w:val="SAPScreenElement"/>
              </w:rPr>
              <w:t>Edit</w:t>
            </w:r>
            <w:r w:rsidRPr="00121F36">
              <w:t xml:space="preserve"> link.</w:t>
            </w:r>
          </w:p>
        </w:tc>
        <w:tc>
          <w:tcPr>
            <w:tcW w:w="2250" w:type="dxa"/>
            <w:tcBorders>
              <w:top w:val="single" w:sz="8" w:space="0" w:color="999999"/>
              <w:left w:val="single" w:sz="8" w:space="0" w:color="999999"/>
              <w:bottom w:val="single" w:sz="8" w:space="0" w:color="999999"/>
              <w:right w:val="single" w:sz="8" w:space="0" w:color="999999"/>
            </w:tcBorders>
          </w:tcPr>
          <w:p w14:paraId="60DCC0C1" w14:textId="77777777" w:rsidR="00445B04" w:rsidRPr="00121F36" w:rsidRDefault="00445B04" w:rsidP="00445B04">
            <w:pPr>
              <w:rPr>
                <w:rStyle w:val="SAPScreenElement"/>
              </w:rPr>
            </w:pPr>
          </w:p>
        </w:tc>
        <w:tc>
          <w:tcPr>
            <w:tcW w:w="2340" w:type="dxa"/>
            <w:tcBorders>
              <w:top w:val="single" w:sz="8" w:space="0" w:color="999999"/>
              <w:left w:val="single" w:sz="8" w:space="0" w:color="999999"/>
              <w:bottom w:val="single" w:sz="8" w:space="0" w:color="999999"/>
              <w:right w:val="single" w:sz="8" w:space="0" w:color="999999"/>
            </w:tcBorders>
          </w:tcPr>
          <w:p w14:paraId="0FDBA679" w14:textId="7BA005FF" w:rsidR="00445B04" w:rsidRPr="00121F36" w:rsidRDefault="00445B04" w:rsidP="00445B04"/>
        </w:tc>
        <w:tc>
          <w:tcPr>
            <w:tcW w:w="3330" w:type="dxa"/>
            <w:tcBorders>
              <w:top w:val="single" w:sz="8" w:space="0" w:color="999999"/>
              <w:left w:val="single" w:sz="8" w:space="0" w:color="999999"/>
              <w:bottom w:val="single" w:sz="8" w:space="0" w:color="999999"/>
              <w:right w:val="single" w:sz="8" w:space="0" w:color="999999"/>
            </w:tcBorders>
          </w:tcPr>
          <w:p w14:paraId="788E3B2F" w14:textId="77777777" w:rsidR="00445B04" w:rsidRPr="00121F36" w:rsidRDefault="00445B04" w:rsidP="00445B04">
            <w:r w:rsidRPr="00121F36">
              <w:t xml:space="preserve">The </w:t>
            </w:r>
            <w:r w:rsidRPr="00121F36">
              <w:rPr>
                <w:rStyle w:val="SAPScreenElement"/>
              </w:rPr>
              <w:t>Insert new changes for Position: &lt;position title (code)&gt;</w:t>
            </w:r>
            <w:r w:rsidRPr="00121F36">
              <w:t xml:space="preserve"> dialog box is displayed.</w:t>
            </w:r>
          </w:p>
        </w:tc>
        <w:tc>
          <w:tcPr>
            <w:tcW w:w="1116" w:type="dxa"/>
            <w:tcBorders>
              <w:top w:val="single" w:sz="8" w:space="0" w:color="999999"/>
              <w:left w:val="single" w:sz="8" w:space="0" w:color="999999"/>
              <w:bottom w:val="single" w:sz="8" w:space="0" w:color="999999"/>
              <w:right w:val="single" w:sz="8" w:space="0" w:color="999999"/>
            </w:tcBorders>
          </w:tcPr>
          <w:p w14:paraId="03816201" w14:textId="77777777" w:rsidR="00445B04" w:rsidRPr="00121F36" w:rsidRDefault="00445B04" w:rsidP="00445B04"/>
        </w:tc>
      </w:tr>
      <w:tr w:rsidR="00445B04" w:rsidRPr="00121F36" w14:paraId="406C4D1C"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3AA1D4EB" w14:textId="26B751A4" w:rsidR="00445B04" w:rsidRPr="00121F36" w:rsidRDefault="004B5C86" w:rsidP="00445B04">
            <w:r w:rsidRPr="00121F36">
              <w:t>6</w:t>
            </w:r>
          </w:p>
        </w:tc>
        <w:tc>
          <w:tcPr>
            <w:tcW w:w="1151" w:type="dxa"/>
            <w:tcBorders>
              <w:top w:val="single" w:sz="8" w:space="0" w:color="999999"/>
              <w:left w:val="single" w:sz="8" w:space="0" w:color="999999"/>
              <w:bottom w:val="single" w:sz="8" w:space="0" w:color="999999"/>
              <w:right w:val="single" w:sz="8" w:space="0" w:color="999999"/>
            </w:tcBorders>
          </w:tcPr>
          <w:p w14:paraId="6D71FF2E" w14:textId="77777777" w:rsidR="00445B04" w:rsidRPr="00121F36" w:rsidRDefault="00445B04" w:rsidP="00445B04">
            <w:pPr>
              <w:rPr>
                <w:rStyle w:val="SAPEmphasis"/>
              </w:rPr>
            </w:pPr>
            <w:r w:rsidRPr="00121F36">
              <w:rPr>
                <w:rStyle w:val="SAPEmphasis"/>
              </w:rPr>
              <w:t>Add Future Dated Position Change</w:t>
            </w:r>
          </w:p>
        </w:tc>
        <w:tc>
          <w:tcPr>
            <w:tcW w:w="3439" w:type="dxa"/>
            <w:tcBorders>
              <w:top w:val="single" w:sz="8" w:space="0" w:color="999999"/>
              <w:left w:val="single" w:sz="8" w:space="0" w:color="999999"/>
              <w:bottom w:val="single" w:sz="8" w:space="0" w:color="999999"/>
              <w:right w:val="single" w:sz="8" w:space="0" w:color="999999"/>
            </w:tcBorders>
          </w:tcPr>
          <w:p w14:paraId="49577050" w14:textId="6A68E672" w:rsidR="00445B04" w:rsidRPr="00121F36" w:rsidRDefault="00445B04" w:rsidP="002A0469">
            <w:r w:rsidRPr="00121F36">
              <w:t xml:space="preserve">In the </w:t>
            </w:r>
            <w:r w:rsidRPr="00121F36">
              <w:rPr>
                <w:rStyle w:val="SAPScreenElement"/>
              </w:rPr>
              <w:t>Insert new changes for Position: &lt;position title (code)&gt;</w:t>
            </w:r>
            <w:r w:rsidRPr="00121F36">
              <w:t xml:space="preserve"> dialog box</w:t>
            </w:r>
            <w:r w:rsidR="00FB4A83">
              <w:t>,</w:t>
            </w:r>
            <w:r w:rsidRPr="00121F36">
              <w:t xml:space="preserve"> enter the date the change becomes effective and choose the </w:t>
            </w:r>
            <w:r w:rsidRPr="00121F36">
              <w:rPr>
                <w:rStyle w:val="SAPScreenElement"/>
              </w:rPr>
              <w:t>Proceed</w:t>
            </w:r>
            <w:r w:rsidRPr="00121F36">
              <w:t xml:space="preserve"> button.</w:t>
            </w:r>
          </w:p>
        </w:tc>
        <w:tc>
          <w:tcPr>
            <w:tcW w:w="2250" w:type="dxa"/>
            <w:tcBorders>
              <w:top w:val="single" w:sz="8" w:space="0" w:color="999999"/>
              <w:left w:val="single" w:sz="8" w:space="0" w:color="999999"/>
              <w:bottom w:val="single" w:sz="8" w:space="0" w:color="999999"/>
              <w:right w:val="single" w:sz="8" w:space="0" w:color="999999"/>
            </w:tcBorders>
          </w:tcPr>
          <w:p w14:paraId="3A7C766B" w14:textId="2BA5BADB" w:rsidR="00445B04" w:rsidRPr="00121F36" w:rsidRDefault="00445B04" w:rsidP="0011166A">
            <w:r w:rsidRPr="00121F36">
              <w:rPr>
                <w:rStyle w:val="SAPScreenElement"/>
              </w:rPr>
              <w:t>Enter Effective Date for this change</w:t>
            </w:r>
            <w:r w:rsidRPr="00121F36">
              <w:t>: select future date from calendar help, for example</w:t>
            </w:r>
            <w:r w:rsidRPr="00FB4A83">
              <w:rPr>
                <w:rStyle w:val="SAPUserEntry"/>
              </w:rPr>
              <w:t xml:space="preserve"> </w:t>
            </w:r>
            <w:r w:rsidR="00DB762D">
              <w:rPr>
                <w:rStyle w:val="SAPUserEntry"/>
              </w:rPr>
              <w:t>0</w:t>
            </w:r>
            <w:del w:id="568" w:author="Author" w:date="2018-01-29T15:05:00Z">
              <w:r w:rsidR="004C4CF6" w:rsidDel="00191484">
                <w:rPr>
                  <w:rStyle w:val="SAPUserEntry"/>
                </w:rPr>
                <w:delText>3</w:delText>
              </w:r>
            </w:del>
            <w:ins w:id="569" w:author="Author" w:date="2018-01-29T15:05:00Z">
              <w:r w:rsidR="00191484">
                <w:rPr>
                  <w:rStyle w:val="SAPUserEntry"/>
                </w:rPr>
                <w:t>6</w:t>
              </w:r>
            </w:ins>
            <w:r w:rsidR="00DB762D">
              <w:rPr>
                <w:rStyle w:val="SAPUserEntry"/>
              </w:rPr>
              <w:t>/01/2018</w:t>
            </w:r>
            <w:r w:rsidRPr="00121F36">
              <w:t xml:space="preserve"> </w:t>
            </w:r>
          </w:p>
        </w:tc>
        <w:tc>
          <w:tcPr>
            <w:tcW w:w="2340" w:type="dxa"/>
            <w:tcBorders>
              <w:top w:val="single" w:sz="8" w:space="0" w:color="999999"/>
              <w:left w:val="single" w:sz="8" w:space="0" w:color="999999"/>
              <w:bottom w:val="single" w:sz="8" w:space="0" w:color="999999"/>
              <w:right w:val="single" w:sz="8" w:space="0" w:color="999999"/>
            </w:tcBorders>
          </w:tcPr>
          <w:p w14:paraId="53D7BA0A" w14:textId="77777777" w:rsidR="00445B04" w:rsidRPr="00121F36" w:rsidRDefault="00445B04" w:rsidP="00445B04"/>
        </w:tc>
        <w:tc>
          <w:tcPr>
            <w:tcW w:w="3330" w:type="dxa"/>
            <w:tcBorders>
              <w:top w:val="single" w:sz="8" w:space="0" w:color="999999"/>
              <w:left w:val="single" w:sz="8" w:space="0" w:color="999999"/>
              <w:bottom w:val="single" w:sz="8" w:space="0" w:color="999999"/>
              <w:right w:val="single" w:sz="8" w:space="0" w:color="999999"/>
            </w:tcBorders>
          </w:tcPr>
          <w:p w14:paraId="1609034D" w14:textId="77777777" w:rsidR="00445B04" w:rsidRPr="00121F36" w:rsidRDefault="005174E2" w:rsidP="00445B04">
            <w:r w:rsidRPr="00121F36">
              <w:t xml:space="preserve">The </w:t>
            </w:r>
            <w:r w:rsidRPr="00121F36">
              <w:rPr>
                <w:rStyle w:val="SAPScreenElement"/>
              </w:rPr>
              <w:t>Position: &lt;position title (code)&gt;</w:t>
            </w:r>
            <w:r w:rsidRPr="00121F36">
              <w:t xml:space="preserve"> dialog box</w:t>
            </w:r>
            <w:r w:rsidRPr="00121F36" w:rsidDel="003F21A3">
              <w:t xml:space="preserve"> </w:t>
            </w:r>
            <w:r w:rsidRPr="00121F36">
              <w:t>is displayed, containing the fields in edit mode.</w:t>
            </w:r>
          </w:p>
        </w:tc>
        <w:tc>
          <w:tcPr>
            <w:tcW w:w="1116" w:type="dxa"/>
            <w:tcBorders>
              <w:top w:val="single" w:sz="8" w:space="0" w:color="999999"/>
              <w:left w:val="single" w:sz="8" w:space="0" w:color="999999"/>
              <w:bottom w:val="single" w:sz="8" w:space="0" w:color="999999"/>
              <w:right w:val="single" w:sz="8" w:space="0" w:color="999999"/>
            </w:tcBorders>
          </w:tcPr>
          <w:p w14:paraId="72D06980" w14:textId="77777777" w:rsidR="00445B04" w:rsidRPr="00121F36" w:rsidRDefault="00445B04" w:rsidP="00445B04"/>
        </w:tc>
      </w:tr>
      <w:tr w:rsidR="00445B04" w:rsidRPr="00121F36" w14:paraId="336D1EEA" w14:textId="77777777" w:rsidTr="00FB4A83">
        <w:trPr>
          <w:trHeight w:val="357"/>
        </w:trPr>
        <w:tc>
          <w:tcPr>
            <w:tcW w:w="692" w:type="dxa"/>
            <w:tcBorders>
              <w:top w:val="single" w:sz="8" w:space="0" w:color="999999"/>
              <w:left w:val="single" w:sz="8" w:space="0" w:color="999999"/>
              <w:right w:val="single" w:sz="8" w:space="0" w:color="999999"/>
            </w:tcBorders>
          </w:tcPr>
          <w:p w14:paraId="15D6FD85" w14:textId="61C3D698" w:rsidR="00445B04" w:rsidRPr="00121F36" w:rsidRDefault="004B5C86" w:rsidP="00445B04">
            <w:r w:rsidRPr="00121F36">
              <w:t>7</w:t>
            </w:r>
          </w:p>
        </w:tc>
        <w:tc>
          <w:tcPr>
            <w:tcW w:w="1151" w:type="dxa"/>
            <w:tcBorders>
              <w:top w:val="single" w:sz="8" w:space="0" w:color="999999"/>
              <w:left w:val="single" w:sz="8" w:space="0" w:color="999999"/>
              <w:right w:val="single" w:sz="8" w:space="0" w:color="999999"/>
            </w:tcBorders>
          </w:tcPr>
          <w:p w14:paraId="73C8A2B1" w14:textId="77777777" w:rsidR="00445B04" w:rsidRPr="00121F36" w:rsidRDefault="00445B04" w:rsidP="00445B04">
            <w:pPr>
              <w:rPr>
                <w:rStyle w:val="SAPEmphasis"/>
              </w:rPr>
            </w:pPr>
            <w:r w:rsidRPr="00121F36">
              <w:rPr>
                <w:rStyle w:val="SAPEmphasis"/>
              </w:rPr>
              <w:t>Change Position Details</w:t>
            </w:r>
          </w:p>
        </w:tc>
        <w:tc>
          <w:tcPr>
            <w:tcW w:w="3439" w:type="dxa"/>
            <w:tcBorders>
              <w:top w:val="single" w:sz="8" w:space="0" w:color="999999"/>
              <w:left w:val="single" w:sz="8" w:space="0" w:color="999999"/>
              <w:right w:val="single" w:sz="8" w:space="0" w:color="999999"/>
            </w:tcBorders>
          </w:tcPr>
          <w:p w14:paraId="73165629" w14:textId="77777777" w:rsidR="00445B04" w:rsidRPr="00121F36" w:rsidRDefault="00445B04" w:rsidP="00445B04">
            <w:r w:rsidRPr="00121F36">
              <w:t>Make changes as appropriate, for example change the pay grade.</w:t>
            </w:r>
          </w:p>
        </w:tc>
        <w:tc>
          <w:tcPr>
            <w:tcW w:w="2250" w:type="dxa"/>
            <w:tcBorders>
              <w:top w:val="single" w:sz="8" w:space="0" w:color="999999"/>
              <w:left w:val="single" w:sz="8" w:space="0" w:color="999999"/>
              <w:bottom w:val="single" w:sz="8" w:space="0" w:color="999999"/>
              <w:right w:val="single" w:sz="8" w:space="0" w:color="999999"/>
            </w:tcBorders>
          </w:tcPr>
          <w:p w14:paraId="3AF45875" w14:textId="77777777" w:rsidR="00445B04" w:rsidRPr="00121F36" w:rsidRDefault="00445B04" w:rsidP="00445B04">
            <w:r w:rsidRPr="00121F36">
              <w:rPr>
                <w:rStyle w:val="SAPScreenElement"/>
              </w:rPr>
              <w:t>Pay Grade</w:t>
            </w:r>
            <w:r w:rsidRPr="00121F36">
              <w:t>: adapt as appropriate</w:t>
            </w:r>
            <w:r w:rsidRPr="00121F36" w:rsidDel="001F0BAE">
              <w:rPr>
                <w:rStyle w:val="SAPScreenElement"/>
              </w:rPr>
              <w:t xml:space="preserve"> </w:t>
            </w:r>
          </w:p>
        </w:tc>
        <w:tc>
          <w:tcPr>
            <w:tcW w:w="2340" w:type="dxa"/>
            <w:tcBorders>
              <w:top w:val="single" w:sz="8" w:space="0" w:color="999999"/>
              <w:left w:val="single" w:sz="8" w:space="0" w:color="999999"/>
              <w:bottom w:val="single" w:sz="8" w:space="0" w:color="999999"/>
              <w:right w:val="single" w:sz="8" w:space="0" w:color="999999"/>
            </w:tcBorders>
          </w:tcPr>
          <w:p w14:paraId="4AF25A31" w14:textId="77777777" w:rsidR="00445B04" w:rsidRPr="00121F36" w:rsidRDefault="00445B04" w:rsidP="00445B04"/>
        </w:tc>
        <w:tc>
          <w:tcPr>
            <w:tcW w:w="3330" w:type="dxa"/>
            <w:tcBorders>
              <w:top w:val="single" w:sz="8" w:space="0" w:color="999999"/>
              <w:left w:val="single" w:sz="8" w:space="0" w:color="999999"/>
              <w:right w:val="single" w:sz="8" w:space="0" w:color="999999"/>
            </w:tcBorders>
          </w:tcPr>
          <w:p w14:paraId="4E7AF3E6" w14:textId="77777777" w:rsidR="00445B04" w:rsidRPr="00121F36" w:rsidRDefault="00445B04" w:rsidP="00445B04"/>
        </w:tc>
        <w:tc>
          <w:tcPr>
            <w:tcW w:w="1116" w:type="dxa"/>
            <w:tcBorders>
              <w:top w:val="single" w:sz="8" w:space="0" w:color="999999"/>
              <w:left w:val="single" w:sz="8" w:space="0" w:color="999999"/>
              <w:bottom w:val="single" w:sz="8" w:space="0" w:color="999999"/>
              <w:right w:val="single" w:sz="8" w:space="0" w:color="999999"/>
            </w:tcBorders>
          </w:tcPr>
          <w:p w14:paraId="5DEBA02F" w14:textId="77777777" w:rsidR="00445B04" w:rsidRPr="00121F36" w:rsidRDefault="00445B04" w:rsidP="00445B04"/>
        </w:tc>
      </w:tr>
      <w:tr w:rsidR="00445B04" w:rsidRPr="00121F36" w14:paraId="17AAC45C"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C47C9CD" w14:textId="310C7324" w:rsidR="00445B04" w:rsidRPr="00121F36" w:rsidRDefault="004B5C86" w:rsidP="00445B04">
            <w:r w:rsidRPr="00121F36">
              <w:t>8</w:t>
            </w:r>
          </w:p>
        </w:tc>
        <w:tc>
          <w:tcPr>
            <w:tcW w:w="1151" w:type="dxa"/>
            <w:tcBorders>
              <w:top w:val="single" w:sz="8" w:space="0" w:color="999999"/>
              <w:left w:val="single" w:sz="8" w:space="0" w:color="999999"/>
              <w:bottom w:val="single" w:sz="8" w:space="0" w:color="999999"/>
              <w:right w:val="single" w:sz="8" w:space="0" w:color="999999"/>
            </w:tcBorders>
          </w:tcPr>
          <w:p w14:paraId="6915B2A9" w14:textId="77777777" w:rsidR="00445B04" w:rsidRPr="00121F36" w:rsidRDefault="00445B04" w:rsidP="00445B04">
            <w:pPr>
              <w:rPr>
                <w:rStyle w:val="SAPEmphasis"/>
              </w:rPr>
            </w:pPr>
            <w:r w:rsidRPr="00121F36">
              <w:rPr>
                <w:rStyle w:val="SAPEmphasis"/>
              </w:rPr>
              <w:t>Save Data</w:t>
            </w:r>
          </w:p>
        </w:tc>
        <w:tc>
          <w:tcPr>
            <w:tcW w:w="3439" w:type="dxa"/>
            <w:tcBorders>
              <w:top w:val="single" w:sz="8" w:space="0" w:color="999999"/>
              <w:left w:val="single" w:sz="8" w:space="0" w:color="999999"/>
              <w:bottom w:val="single" w:sz="8" w:space="0" w:color="999999"/>
              <w:right w:val="single" w:sz="8" w:space="0" w:color="999999"/>
            </w:tcBorders>
          </w:tcPr>
          <w:p w14:paraId="0073DA89" w14:textId="77777777" w:rsidR="00445B04" w:rsidRPr="00121F36" w:rsidRDefault="00445B04" w:rsidP="00445B04">
            <w:r w:rsidRPr="00121F36">
              <w:t xml:space="preserve">Choose the </w:t>
            </w:r>
            <w:r w:rsidRPr="00121F36">
              <w:rPr>
                <w:rStyle w:val="SAPScreenElement"/>
              </w:rPr>
              <w:t>Save</w:t>
            </w:r>
            <w:r w:rsidRPr="00121F36">
              <w:t xml:space="preserve"> button to save the record.</w:t>
            </w:r>
          </w:p>
        </w:tc>
        <w:tc>
          <w:tcPr>
            <w:tcW w:w="2250" w:type="dxa"/>
            <w:tcBorders>
              <w:top w:val="single" w:sz="8" w:space="0" w:color="999999"/>
              <w:left w:val="single" w:sz="8" w:space="0" w:color="999999"/>
              <w:bottom w:val="single" w:sz="8" w:space="0" w:color="999999"/>
              <w:right w:val="single" w:sz="8" w:space="0" w:color="999999"/>
            </w:tcBorders>
          </w:tcPr>
          <w:p w14:paraId="779364C6" w14:textId="77777777" w:rsidR="00445B04" w:rsidRPr="00121F36" w:rsidRDefault="00445B04" w:rsidP="00445B04"/>
        </w:tc>
        <w:tc>
          <w:tcPr>
            <w:tcW w:w="2340" w:type="dxa"/>
            <w:tcBorders>
              <w:top w:val="single" w:sz="8" w:space="0" w:color="999999"/>
              <w:left w:val="single" w:sz="8" w:space="0" w:color="999999"/>
              <w:bottom w:val="single" w:sz="8" w:space="0" w:color="999999"/>
              <w:right w:val="single" w:sz="8" w:space="0" w:color="999999"/>
            </w:tcBorders>
          </w:tcPr>
          <w:p w14:paraId="6C8E0A2C" w14:textId="726651D5" w:rsidR="00445B04" w:rsidRPr="00121F36" w:rsidRDefault="00590F9F" w:rsidP="00445B04">
            <w:r w:rsidRPr="00121F36">
              <w:t xml:space="preserve">In case the position has already an incumbent, a </w:t>
            </w:r>
            <w:r w:rsidRPr="00121F36">
              <w:rPr>
                <w:rStyle w:val="SAPScreenElement"/>
              </w:rPr>
              <w:t>Synchronize Incumbents</w:t>
            </w:r>
            <w:r w:rsidRPr="00121F36">
              <w:t xml:space="preserve"> </w:t>
            </w:r>
            <w:r w:rsidRPr="00121F36">
              <w:lastRenderedPageBreak/>
              <w:t>dialog box is displayed, in which you are asked if you want to synchronize the position data with the job information data of the incumbent. Proceed as per your requirement</w:t>
            </w:r>
            <w:r w:rsidR="00386EDC">
              <w:t xml:space="preserve">, for example choose </w:t>
            </w:r>
            <w:r w:rsidR="00386EDC">
              <w:rPr>
                <w:rStyle w:val="SAPScreenElement"/>
              </w:rPr>
              <w:t>Yes</w:t>
            </w:r>
            <w:r w:rsidRPr="00121F36">
              <w:t>.</w:t>
            </w:r>
          </w:p>
        </w:tc>
        <w:tc>
          <w:tcPr>
            <w:tcW w:w="3330" w:type="dxa"/>
            <w:tcBorders>
              <w:top w:val="single" w:sz="8" w:space="0" w:color="999999"/>
              <w:left w:val="single" w:sz="8" w:space="0" w:color="999999"/>
              <w:bottom w:val="single" w:sz="8" w:space="0" w:color="999999"/>
              <w:right w:val="single" w:sz="8" w:space="0" w:color="999999"/>
            </w:tcBorders>
          </w:tcPr>
          <w:p w14:paraId="77979F2C" w14:textId="74DE922F" w:rsidR="00386EDC" w:rsidRDefault="00386EDC" w:rsidP="00386EDC">
            <w:pPr>
              <w:rPr>
                <w:rFonts w:asciiTheme="minorHAnsi" w:eastAsiaTheme="minorHAnsi" w:hAnsiTheme="minorHAnsi"/>
                <w:sz w:val="22"/>
                <w:szCs w:val="22"/>
              </w:rPr>
            </w:pPr>
            <w:r>
              <w:lastRenderedPageBreak/>
              <w:t xml:space="preserve">The </w:t>
            </w:r>
            <w:r>
              <w:rPr>
                <w:rStyle w:val="SAPScreenElement"/>
              </w:rPr>
              <w:t>Please confirm your request</w:t>
            </w:r>
            <w:r>
              <w:t xml:space="preserve"> dialog box displays on the screen.</w:t>
            </w:r>
          </w:p>
          <w:p w14:paraId="0EC25A5E" w14:textId="727E52CC" w:rsidR="00386EDC" w:rsidRDefault="00386EDC">
            <w:pPr>
              <w:rPr>
                <w:rFonts w:ascii="BentonSans Regular" w:hAnsi="BentonSans Regular"/>
                <w:color w:val="666666"/>
              </w:rPr>
              <w:pPrChange w:id="570" w:author="Author" w:date="2018-03-02T10:39:00Z">
                <w:pPr>
                  <w:ind w:left="381"/>
                </w:pPr>
              </w:pPrChange>
            </w:pPr>
            <w:r>
              <w:rPr>
                <w:noProof/>
              </w:rPr>
              <w:lastRenderedPageBreak/>
              <w:drawing>
                <wp:inline distT="0" distB="0" distL="0" distR="0" wp14:anchorId="25CE54CA" wp14:editId="507CC078">
                  <wp:extent cx="233680" cy="2336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121F36">
              <w:rPr>
                <w:rFonts w:ascii="BentonSans Regular" w:hAnsi="BentonSans Regular"/>
                <w:color w:val="666666"/>
                <w:sz w:val="22"/>
              </w:rPr>
              <w:t xml:space="preserve"> Note</w:t>
            </w:r>
          </w:p>
          <w:p w14:paraId="2029244F" w14:textId="51117388" w:rsidR="00386EDC" w:rsidRPr="00121F36" w:rsidRDefault="00386EDC">
            <w:pPr>
              <w:pPrChange w:id="571" w:author="Author" w:date="2018-03-02T10:39:00Z">
                <w:pPr>
                  <w:ind w:left="381"/>
                </w:pPr>
              </w:pPrChange>
            </w:pPr>
            <w:r>
              <w:t>In case the position has an incumbent and you have chosen to synchronize the position data with the job information data of the incumbent, the comment text field contains this information.</w:t>
            </w:r>
          </w:p>
        </w:tc>
        <w:tc>
          <w:tcPr>
            <w:tcW w:w="1116" w:type="dxa"/>
            <w:tcBorders>
              <w:top w:val="single" w:sz="8" w:space="0" w:color="999999"/>
              <w:left w:val="single" w:sz="8" w:space="0" w:color="999999"/>
              <w:bottom w:val="single" w:sz="8" w:space="0" w:color="999999"/>
              <w:right w:val="single" w:sz="8" w:space="0" w:color="999999"/>
            </w:tcBorders>
          </w:tcPr>
          <w:p w14:paraId="6562BAF2" w14:textId="77777777" w:rsidR="00445B04" w:rsidRPr="00121F36" w:rsidRDefault="00445B04" w:rsidP="00445B04"/>
        </w:tc>
      </w:tr>
      <w:tr w:rsidR="00386EDC" w:rsidRPr="00121F36" w14:paraId="263FC6F8"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6329BE24" w14:textId="25F2096F" w:rsidR="00386EDC" w:rsidRPr="00121F36" w:rsidRDefault="002D792A" w:rsidP="00386EDC">
            <w:r>
              <w:t>9</w:t>
            </w:r>
          </w:p>
        </w:tc>
        <w:tc>
          <w:tcPr>
            <w:tcW w:w="1151" w:type="dxa"/>
            <w:tcBorders>
              <w:top w:val="single" w:sz="8" w:space="0" w:color="999999"/>
              <w:left w:val="single" w:sz="8" w:space="0" w:color="999999"/>
              <w:bottom w:val="single" w:sz="8" w:space="0" w:color="999999"/>
              <w:right w:val="single" w:sz="8" w:space="0" w:color="999999"/>
            </w:tcBorders>
          </w:tcPr>
          <w:p w14:paraId="53704E82" w14:textId="47C084C4" w:rsidR="00386EDC" w:rsidRPr="00121F36" w:rsidRDefault="00386EDC" w:rsidP="00386EDC">
            <w:pPr>
              <w:rPr>
                <w:rStyle w:val="SAPEmphasis"/>
              </w:rPr>
            </w:pPr>
            <w:r>
              <w:rPr>
                <w:rStyle w:val="SAPEmphasis"/>
              </w:rPr>
              <w:t>Check Approvers</w:t>
            </w:r>
          </w:p>
        </w:tc>
        <w:tc>
          <w:tcPr>
            <w:tcW w:w="3439" w:type="dxa"/>
            <w:tcBorders>
              <w:top w:val="single" w:sz="8" w:space="0" w:color="999999"/>
              <w:left w:val="single" w:sz="8" w:space="0" w:color="999999"/>
              <w:bottom w:val="single" w:sz="8" w:space="0" w:color="999999"/>
              <w:right w:val="single" w:sz="8" w:space="0" w:color="999999"/>
            </w:tcBorders>
          </w:tcPr>
          <w:p w14:paraId="1680AC7E" w14:textId="3FB21B82" w:rsidR="00386EDC" w:rsidRPr="00121F36" w:rsidRDefault="00386EDC" w:rsidP="00386EDC">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2250" w:type="dxa"/>
            <w:tcBorders>
              <w:top w:val="single" w:sz="8" w:space="0" w:color="999999"/>
              <w:left w:val="single" w:sz="8" w:space="0" w:color="999999"/>
              <w:bottom w:val="single" w:sz="8" w:space="0" w:color="999999"/>
              <w:right w:val="single" w:sz="8" w:space="0" w:color="999999"/>
            </w:tcBorders>
          </w:tcPr>
          <w:p w14:paraId="61661A64" w14:textId="77777777" w:rsidR="00386EDC" w:rsidRPr="00121F36" w:rsidRDefault="00386EDC" w:rsidP="00386EDC"/>
        </w:tc>
        <w:tc>
          <w:tcPr>
            <w:tcW w:w="2340" w:type="dxa"/>
            <w:tcBorders>
              <w:top w:val="single" w:sz="8" w:space="0" w:color="999999"/>
              <w:left w:val="single" w:sz="8" w:space="0" w:color="999999"/>
              <w:bottom w:val="single" w:sz="8" w:space="0" w:color="999999"/>
              <w:right w:val="single" w:sz="8" w:space="0" w:color="999999"/>
            </w:tcBorders>
          </w:tcPr>
          <w:p w14:paraId="250F4625" w14:textId="77777777" w:rsidR="00386EDC" w:rsidRPr="00121F36" w:rsidRDefault="00386EDC" w:rsidP="00386EDC"/>
        </w:tc>
        <w:tc>
          <w:tcPr>
            <w:tcW w:w="3330" w:type="dxa"/>
            <w:tcBorders>
              <w:top w:val="single" w:sz="8" w:space="0" w:color="999999"/>
              <w:left w:val="single" w:sz="8" w:space="0" w:color="999999"/>
              <w:bottom w:val="single" w:sz="8" w:space="0" w:color="999999"/>
              <w:right w:val="single" w:sz="8" w:space="0" w:color="999999"/>
            </w:tcBorders>
          </w:tcPr>
          <w:p w14:paraId="5602CEC9" w14:textId="1C61275C" w:rsidR="00386EDC" w:rsidRPr="00121F36" w:rsidDel="00386EDC" w:rsidRDefault="00386EDC" w:rsidP="00570370">
            <w:r>
              <w:t xml:space="preserve">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is shown as approver.</w:t>
            </w:r>
          </w:p>
        </w:tc>
        <w:tc>
          <w:tcPr>
            <w:tcW w:w="1116" w:type="dxa"/>
            <w:tcBorders>
              <w:top w:val="single" w:sz="8" w:space="0" w:color="999999"/>
              <w:left w:val="single" w:sz="8" w:space="0" w:color="999999"/>
              <w:bottom w:val="single" w:sz="8" w:space="0" w:color="999999"/>
              <w:right w:val="single" w:sz="8" w:space="0" w:color="999999"/>
            </w:tcBorders>
          </w:tcPr>
          <w:p w14:paraId="44C3CA96" w14:textId="77777777" w:rsidR="00386EDC" w:rsidRPr="00121F36" w:rsidRDefault="00386EDC" w:rsidP="00386EDC"/>
        </w:tc>
      </w:tr>
      <w:tr w:rsidR="00386EDC" w:rsidRPr="00121F36" w14:paraId="1A288191"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3BD73946" w14:textId="5160B506" w:rsidR="00386EDC" w:rsidRPr="00121F36" w:rsidRDefault="002D792A" w:rsidP="00386EDC">
            <w:r>
              <w:t>10</w:t>
            </w:r>
          </w:p>
        </w:tc>
        <w:tc>
          <w:tcPr>
            <w:tcW w:w="1151" w:type="dxa"/>
            <w:tcBorders>
              <w:top w:val="single" w:sz="8" w:space="0" w:color="999999"/>
              <w:left w:val="single" w:sz="8" w:space="0" w:color="999999"/>
              <w:bottom w:val="single" w:sz="8" w:space="0" w:color="999999"/>
              <w:right w:val="single" w:sz="8" w:space="0" w:color="999999"/>
            </w:tcBorders>
          </w:tcPr>
          <w:p w14:paraId="4ABD07B3" w14:textId="69D33F18" w:rsidR="00386EDC" w:rsidRPr="00121F36" w:rsidRDefault="00386EDC" w:rsidP="00386EDC">
            <w:pPr>
              <w:rPr>
                <w:rStyle w:val="SAPEmphasis"/>
              </w:rPr>
            </w:pPr>
            <w:r>
              <w:rPr>
                <w:rStyle w:val="SAPEmphasis"/>
              </w:rPr>
              <w:t>Confirm Workflow</w:t>
            </w:r>
          </w:p>
        </w:tc>
        <w:tc>
          <w:tcPr>
            <w:tcW w:w="3439" w:type="dxa"/>
            <w:tcBorders>
              <w:top w:val="single" w:sz="8" w:space="0" w:color="999999"/>
              <w:left w:val="single" w:sz="8" w:space="0" w:color="999999"/>
              <w:bottom w:val="single" w:sz="8" w:space="0" w:color="999999"/>
              <w:right w:val="single" w:sz="8" w:space="0" w:color="999999"/>
            </w:tcBorders>
          </w:tcPr>
          <w:p w14:paraId="50DD2CA0" w14:textId="6828655E" w:rsidR="00386EDC" w:rsidRPr="00121F36" w:rsidRDefault="00386EDC" w:rsidP="00386EDC">
            <w:r>
              <w:rPr>
                <w:rFonts w:cs="Arial"/>
                <w:bCs/>
              </w:rPr>
              <w:t xml:space="preserve">Select the </w:t>
            </w:r>
            <w:r>
              <w:rPr>
                <w:rStyle w:val="SAPScreenElement"/>
              </w:rPr>
              <w:t>Confirm</w:t>
            </w:r>
            <w:r>
              <w:rPr>
                <w:rFonts w:cs="Arial"/>
                <w:bCs/>
              </w:rPr>
              <w:t xml:space="preserve"> button.</w:t>
            </w:r>
          </w:p>
        </w:tc>
        <w:tc>
          <w:tcPr>
            <w:tcW w:w="2250" w:type="dxa"/>
            <w:tcBorders>
              <w:top w:val="single" w:sz="8" w:space="0" w:color="999999"/>
              <w:left w:val="single" w:sz="8" w:space="0" w:color="999999"/>
              <w:bottom w:val="single" w:sz="8" w:space="0" w:color="999999"/>
              <w:right w:val="single" w:sz="8" w:space="0" w:color="999999"/>
            </w:tcBorders>
          </w:tcPr>
          <w:p w14:paraId="5005E4B8" w14:textId="77777777" w:rsidR="00386EDC" w:rsidRPr="00121F36" w:rsidRDefault="00386EDC" w:rsidP="00386EDC"/>
        </w:tc>
        <w:tc>
          <w:tcPr>
            <w:tcW w:w="2340" w:type="dxa"/>
            <w:tcBorders>
              <w:top w:val="single" w:sz="8" w:space="0" w:color="999999"/>
              <w:left w:val="single" w:sz="8" w:space="0" w:color="999999"/>
              <w:bottom w:val="single" w:sz="8" w:space="0" w:color="999999"/>
              <w:right w:val="single" w:sz="8" w:space="0" w:color="999999"/>
            </w:tcBorders>
          </w:tcPr>
          <w:p w14:paraId="0D244495" w14:textId="77777777" w:rsidR="00386EDC" w:rsidRPr="00121F36" w:rsidRDefault="00386EDC" w:rsidP="00386EDC"/>
        </w:tc>
        <w:tc>
          <w:tcPr>
            <w:tcW w:w="3330" w:type="dxa"/>
            <w:tcBorders>
              <w:top w:val="single" w:sz="8" w:space="0" w:color="999999"/>
              <w:left w:val="single" w:sz="8" w:space="0" w:color="999999"/>
              <w:bottom w:val="single" w:sz="8" w:space="0" w:color="999999"/>
              <w:right w:val="single" w:sz="8" w:space="0" w:color="999999"/>
            </w:tcBorders>
          </w:tcPr>
          <w:p w14:paraId="4367C485" w14:textId="7791EE62" w:rsidR="00386EDC" w:rsidRPr="00121F36" w:rsidDel="00386EDC" w:rsidRDefault="00386EDC" w:rsidP="00D10D55">
            <w:r>
              <w:t xml:space="preserve">In the </w:t>
            </w:r>
            <w:r>
              <w:rPr>
                <w:rStyle w:val="SAPScreenElement"/>
              </w:rPr>
              <w:t>Position:</w:t>
            </w:r>
            <w:r>
              <w:t xml:space="preserve"> </w:t>
            </w:r>
            <w:r>
              <w:rPr>
                <w:rStyle w:val="SAPScreenElement"/>
              </w:rPr>
              <w:t>&lt;position title (code)&gt;</w:t>
            </w:r>
            <w:r>
              <w:t xml:space="preserve"> dialog box, the message </w:t>
            </w:r>
            <w:r w:rsidRPr="009B00DE">
              <w:rPr>
                <w:rStyle w:val="SAPUserEntry"/>
                <w:color w:val="auto"/>
              </w:rPr>
              <w:t>This is non-actionable</w:t>
            </w:r>
            <w:r w:rsidRPr="009B00DE">
              <w:rPr>
                <w:b/>
              </w:rPr>
              <w:t xml:space="preserve"> </w:t>
            </w:r>
            <w:r w:rsidRPr="009B00DE">
              <w:rPr>
                <w:rStyle w:val="SAPUserEntry"/>
                <w:color w:val="auto"/>
              </w:rPr>
              <w:t>(to be approved)</w:t>
            </w:r>
            <w:r w:rsidRPr="009B00DE">
              <w:rPr>
                <w:b/>
              </w:rPr>
              <w:t xml:space="preserve"> </w:t>
            </w:r>
            <w:r w:rsidRPr="009B00DE">
              <w:rPr>
                <w:rStyle w:val="SAPUserEntry"/>
                <w:color w:val="auto"/>
              </w:rPr>
              <w:t xml:space="preserve">record </w:t>
            </w:r>
            <w:r>
              <w:t xml:space="preserve">is displayed and the old values are strikethrough. The workflow has been sent to the next processor, namely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tc>
        <w:tc>
          <w:tcPr>
            <w:tcW w:w="1116" w:type="dxa"/>
            <w:tcBorders>
              <w:top w:val="single" w:sz="8" w:space="0" w:color="999999"/>
              <w:left w:val="single" w:sz="8" w:space="0" w:color="999999"/>
              <w:bottom w:val="single" w:sz="8" w:space="0" w:color="999999"/>
              <w:right w:val="single" w:sz="8" w:space="0" w:color="999999"/>
            </w:tcBorders>
          </w:tcPr>
          <w:p w14:paraId="7EEB0B96" w14:textId="77777777" w:rsidR="00386EDC" w:rsidRPr="00121F36" w:rsidRDefault="00386EDC" w:rsidP="00386EDC"/>
        </w:tc>
      </w:tr>
      <w:tr w:rsidR="00445B04" w:rsidRPr="00121F36" w14:paraId="7991FF47"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0D3BCD39" w14:textId="42D9A3E5" w:rsidR="00445B04" w:rsidRPr="00121F36" w:rsidRDefault="002D792A" w:rsidP="00445B04">
            <w:r>
              <w:t>11</w:t>
            </w:r>
          </w:p>
        </w:tc>
        <w:tc>
          <w:tcPr>
            <w:tcW w:w="1151" w:type="dxa"/>
            <w:tcBorders>
              <w:top w:val="single" w:sz="8" w:space="0" w:color="999999"/>
              <w:left w:val="single" w:sz="8" w:space="0" w:color="999999"/>
              <w:bottom w:val="single" w:sz="8" w:space="0" w:color="999999"/>
              <w:right w:val="single" w:sz="8" w:space="0" w:color="999999"/>
            </w:tcBorders>
          </w:tcPr>
          <w:p w14:paraId="4A3CC857" w14:textId="77777777" w:rsidR="00445B04" w:rsidRPr="00121F36" w:rsidRDefault="00445B04" w:rsidP="00445B04">
            <w:pPr>
              <w:rPr>
                <w:rStyle w:val="SAPEmphasis"/>
              </w:rPr>
            </w:pPr>
            <w:r w:rsidRPr="00121F36">
              <w:rPr>
                <w:rStyle w:val="SAPEmphasis"/>
              </w:rPr>
              <w:t>Close Window</w:t>
            </w:r>
          </w:p>
        </w:tc>
        <w:tc>
          <w:tcPr>
            <w:tcW w:w="3439" w:type="dxa"/>
            <w:tcBorders>
              <w:top w:val="single" w:sz="8" w:space="0" w:color="999999"/>
              <w:left w:val="single" w:sz="8" w:space="0" w:color="999999"/>
              <w:bottom w:val="single" w:sz="8" w:space="0" w:color="999999"/>
              <w:right w:val="single" w:sz="8" w:space="0" w:color="999999"/>
            </w:tcBorders>
          </w:tcPr>
          <w:p w14:paraId="18DE9A22" w14:textId="189E5757" w:rsidR="00445B04" w:rsidRPr="00121F36" w:rsidRDefault="00445B04" w:rsidP="00813F84">
            <w:r w:rsidRPr="00121F36">
              <w:t xml:space="preserve">On the </w:t>
            </w:r>
            <w:r w:rsidRPr="00121F36">
              <w:rPr>
                <w:rStyle w:val="SAPScreenElement"/>
              </w:rPr>
              <w:t>Position: &lt;position title (code)&gt;</w:t>
            </w:r>
            <w:r w:rsidRPr="00121F36">
              <w:t xml:space="preserve"> dialog box</w:t>
            </w:r>
            <w:r w:rsidR="00B4100B">
              <w:t>,</w:t>
            </w:r>
            <w:r w:rsidRPr="00121F36">
              <w:t xml:space="preserve"> choose </w:t>
            </w:r>
            <w:r w:rsidRPr="00121F36">
              <w:rPr>
                <w:rStyle w:val="SAPScreenElement"/>
              </w:rPr>
              <w:t>X (Cancel)</w:t>
            </w:r>
            <w:r w:rsidRPr="00121F36">
              <w:t>.</w:t>
            </w:r>
          </w:p>
        </w:tc>
        <w:tc>
          <w:tcPr>
            <w:tcW w:w="2250" w:type="dxa"/>
            <w:tcBorders>
              <w:top w:val="single" w:sz="8" w:space="0" w:color="999999"/>
              <w:left w:val="single" w:sz="8" w:space="0" w:color="999999"/>
              <w:bottom w:val="single" w:sz="8" w:space="0" w:color="999999"/>
              <w:right w:val="single" w:sz="8" w:space="0" w:color="999999"/>
            </w:tcBorders>
          </w:tcPr>
          <w:p w14:paraId="2ECBCCBD" w14:textId="77777777" w:rsidR="00445B04" w:rsidRPr="00121F36" w:rsidRDefault="00445B04" w:rsidP="00445B04">
            <w:pPr>
              <w:rPr>
                <w:rStyle w:val="SAPScreenElement"/>
              </w:rPr>
            </w:pPr>
          </w:p>
        </w:tc>
        <w:tc>
          <w:tcPr>
            <w:tcW w:w="2340" w:type="dxa"/>
            <w:tcBorders>
              <w:top w:val="single" w:sz="8" w:space="0" w:color="999999"/>
              <w:left w:val="single" w:sz="8" w:space="0" w:color="999999"/>
              <w:bottom w:val="single" w:sz="8" w:space="0" w:color="999999"/>
              <w:right w:val="single" w:sz="8" w:space="0" w:color="999999"/>
            </w:tcBorders>
          </w:tcPr>
          <w:p w14:paraId="5B7A45F3" w14:textId="77777777" w:rsidR="00445B04" w:rsidRPr="00121F36" w:rsidRDefault="00445B04" w:rsidP="00445B04"/>
        </w:tc>
        <w:tc>
          <w:tcPr>
            <w:tcW w:w="3330" w:type="dxa"/>
            <w:tcBorders>
              <w:top w:val="single" w:sz="8" w:space="0" w:color="999999"/>
              <w:left w:val="single" w:sz="8" w:space="0" w:color="999999"/>
              <w:bottom w:val="single" w:sz="8" w:space="0" w:color="999999"/>
              <w:right w:val="single" w:sz="8" w:space="0" w:color="999999"/>
            </w:tcBorders>
          </w:tcPr>
          <w:p w14:paraId="7CDA6C91" w14:textId="1BE1A2C7" w:rsidR="00445B04" w:rsidRPr="00121F36" w:rsidRDefault="00445B04" w:rsidP="00445B04">
            <w:r w:rsidRPr="00121F36">
              <w:t xml:space="preserve">You are directed back to the </w:t>
            </w:r>
            <w:r w:rsidRPr="00121F36">
              <w:rPr>
                <w:rStyle w:val="SAPScreenElement"/>
              </w:rPr>
              <w:t>Position Org Chart</w:t>
            </w:r>
            <w:r w:rsidRPr="00121F36">
              <w:t xml:space="preserve"> screen.</w:t>
            </w:r>
            <w:r w:rsidR="00386EDC">
              <w:t xml:space="preserve"> Note that the updates requested by you are not yet visible for the position in the </w:t>
            </w:r>
            <w:r w:rsidR="00386EDC">
              <w:rPr>
                <w:rStyle w:val="SAPScreenElement"/>
              </w:rPr>
              <w:t>Position Org Chart</w:t>
            </w:r>
            <w:r w:rsidR="00386EDC">
              <w:t>.</w:t>
            </w:r>
          </w:p>
        </w:tc>
        <w:tc>
          <w:tcPr>
            <w:tcW w:w="1116" w:type="dxa"/>
            <w:tcBorders>
              <w:top w:val="single" w:sz="8" w:space="0" w:color="999999"/>
              <w:left w:val="single" w:sz="8" w:space="0" w:color="999999"/>
              <w:bottom w:val="single" w:sz="8" w:space="0" w:color="999999"/>
              <w:right w:val="single" w:sz="8" w:space="0" w:color="999999"/>
            </w:tcBorders>
          </w:tcPr>
          <w:p w14:paraId="6283E917" w14:textId="77777777" w:rsidR="00445B04" w:rsidRPr="00121F36" w:rsidRDefault="00445B04" w:rsidP="00445B04"/>
        </w:tc>
      </w:tr>
      <w:tr w:rsidR="00445B04" w:rsidRPr="00121F36" w14:paraId="45415060"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0FB4485" w14:textId="32716E52" w:rsidR="00445B04" w:rsidRPr="00121F36" w:rsidRDefault="00445B04" w:rsidP="00445B04">
            <w:r w:rsidRPr="00121F36">
              <w:t>1</w:t>
            </w:r>
            <w:r w:rsidR="002D792A">
              <w:t>2</w:t>
            </w:r>
          </w:p>
        </w:tc>
        <w:tc>
          <w:tcPr>
            <w:tcW w:w="1151" w:type="dxa"/>
            <w:tcBorders>
              <w:top w:val="single" w:sz="8" w:space="0" w:color="999999"/>
              <w:left w:val="single" w:sz="8" w:space="0" w:color="999999"/>
              <w:bottom w:val="single" w:sz="8" w:space="0" w:color="999999"/>
              <w:right w:val="single" w:sz="8" w:space="0" w:color="999999"/>
            </w:tcBorders>
          </w:tcPr>
          <w:p w14:paraId="72809AB9" w14:textId="77777777" w:rsidR="00445B04" w:rsidRPr="00121F36" w:rsidRDefault="00445B04" w:rsidP="00445B04">
            <w:pPr>
              <w:rPr>
                <w:rStyle w:val="SAPEmphasis"/>
              </w:rPr>
            </w:pPr>
            <w:r w:rsidRPr="00121F36">
              <w:rPr>
                <w:rStyle w:val="SAPEmphasis"/>
              </w:rPr>
              <w:t>Add Another Future Dated Change for Same Position</w:t>
            </w:r>
          </w:p>
        </w:tc>
        <w:tc>
          <w:tcPr>
            <w:tcW w:w="3439" w:type="dxa"/>
            <w:tcBorders>
              <w:top w:val="single" w:sz="8" w:space="0" w:color="999999"/>
              <w:left w:val="single" w:sz="8" w:space="0" w:color="999999"/>
              <w:bottom w:val="single" w:sz="8" w:space="0" w:color="999999"/>
              <w:right w:val="single" w:sz="8" w:space="0" w:color="999999"/>
            </w:tcBorders>
          </w:tcPr>
          <w:p w14:paraId="29545190" w14:textId="44A214D5" w:rsidR="001C08B1" w:rsidRDefault="00445B04" w:rsidP="00445B04">
            <w:r w:rsidRPr="00121F36">
              <w:t xml:space="preserve">In case you realize that an additional change is needed to the same position which should take place in advance of the future change you just maintained in test steps # </w:t>
            </w:r>
            <w:r w:rsidR="00BF7BD5" w:rsidRPr="00121F36">
              <w:t xml:space="preserve">6 </w:t>
            </w:r>
            <w:r w:rsidRPr="00121F36">
              <w:t xml:space="preserve">to # </w:t>
            </w:r>
            <w:r w:rsidR="002D792A">
              <w:t>11</w:t>
            </w:r>
            <w:r w:rsidRPr="00121F36">
              <w:t xml:space="preserve">, proceed as follows: </w:t>
            </w:r>
          </w:p>
          <w:p w14:paraId="3F8E6BE2" w14:textId="19A9408E" w:rsidR="002156CA" w:rsidRDefault="008125F5" w:rsidP="00AB2B39">
            <w:r>
              <w:t>Click on</w:t>
            </w:r>
            <w:r w:rsidRPr="00121F36">
              <w:t xml:space="preserve"> </w:t>
            </w:r>
            <w:r w:rsidR="001C08B1" w:rsidRPr="00121F36">
              <w:t xml:space="preserve">the position. </w:t>
            </w:r>
            <w:r w:rsidR="002156CA" w:rsidRPr="00121F36">
              <w:t xml:space="preserve">In the upcoming </w:t>
            </w:r>
            <w:r w:rsidR="002156CA">
              <w:t xml:space="preserve">side </w:t>
            </w:r>
            <w:r w:rsidR="00B4100B">
              <w:t>panel,</w:t>
            </w:r>
            <w:r w:rsidR="002156CA" w:rsidRPr="00121F36">
              <w:t xml:space="preserve"> next to the position, choose</w:t>
            </w:r>
            <w:r w:rsidR="002156CA">
              <w:t xml:space="preserve"> the</w:t>
            </w:r>
            <w:r w:rsidR="002156CA" w:rsidRPr="00121F36">
              <w:t xml:space="preserve"> </w:t>
            </w:r>
            <w:r w:rsidR="002156CA" w:rsidRPr="00121F36">
              <w:rPr>
                <w:rStyle w:val="SAPScreenElement"/>
              </w:rPr>
              <w:t>Show Position</w:t>
            </w:r>
            <w:r w:rsidR="002156CA">
              <w:rPr>
                <w:rStyle w:val="SAPScreenElement"/>
              </w:rPr>
              <w:t xml:space="preserve"> </w:t>
            </w:r>
            <w:r w:rsidR="002156CA">
              <w:rPr>
                <w:noProof/>
              </w:rPr>
              <w:drawing>
                <wp:inline distT="0" distB="0" distL="0" distR="0" wp14:anchorId="485B8D4C" wp14:editId="7B486835">
                  <wp:extent cx="201930" cy="166370"/>
                  <wp:effectExtent l="0" t="0" r="762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2156CA">
              <w:rPr>
                <w:rStyle w:val="SAPScreenElement"/>
              </w:rPr>
              <w:t xml:space="preserve"> </w:t>
            </w:r>
            <w:r w:rsidR="002156CA">
              <w:t xml:space="preserve">icon located below </w:t>
            </w:r>
            <w:r w:rsidR="002156CA">
              <w:rPr>
                <w:rStyle w:val="SAPScreenElement"/>
              </w:rPr>
              <w:t xml:space="preserve">&lt;position title (code)&gt; </w:t>
            </w:r>
            <w:r w:rsidR="002156CA" w:rsidRPr="00FA6607">
              <w:t>and</w:t>
            </w:r>
            <w:r w:rsidR="002156CA">
              <w:rPr>
                <w:rStyle w:val="SAPScreenElement"/>
              </w:rPr>
              <w:t xml:space="preserve"> </w:t>
            </w:r>
            <w:r w:rsidR="002156CA">
              <w:t>next to</w:t>
            </w:r>
            <w:r w:rsidR="002156CA">
              <w:rPr>
                <w:rStyle w:val="SAPScreenElement"/>
              </w:rPr>
              <w:t xml:space="preserve"> as of &lt;selected date&gt;</w:t>
            </w:r>
            <w:r w:rsidR="002156CA" w:rsidRPr="00121F36">
              <w:t>.</w:t>
            </w:r>
          </w:p>
          <w:p w14:paraId="4273339E" w14:textId="559B7C76" w:rsidR="00445B04" w:rsidRPr="00121F36" w:rsidRDefault="00445B04" w:rsidP="00AB2B39">
            <w:r w:rsidRPr="00121F36">
              <w:lastRenderedPageBreak/>
              <w:t>In the</w:t>
            </w:r>
            <w:r w:rsidR="002C6550">
              <w:t xml:space="preserve"> upcoming</w:t>
            </w:r>
            <w:r w:rsidRPr="00121F36">
              <w:t xml:space="preserve"> </w:t>
            </w:r>
            <w:r w:rsidRPr="00121F36">
              <w:rPr>
                <w:rStyle w:val="SAPScreenElement"/>
              </w:rPr>
              <w:t>Position: &lt;position title (code)&gt;</w:t>
            </w:r>
            <w:r w:rsidRPr="00121F36">
              <w:t xml:space="preserve"> window select the </w:t>
            </w:r>
            <w:r w:rsidRPr="00121F36">
              <w:rPr>
                <w:rStyle w:val="SAPScreenElement"/>
              </w:rPr>
              <w:t>Edit</w:t>
            </w:r>
            <w:r w:rsidRPr="00121F36">
              <w:t xml:space="preserve"> link. In the </w:t>
            </w:r>
            <w:r w:rsidRPr="00121F36">
              <w:rPr>
                <w:rStyle w:val="SAPScreenElement"/>
              </w:rPr>
              <w:t>Insert new changes for Position: &lt;position title (code)&gt;</w:t>
            </w:r>
            <w:r w:rsidRPr="00121F36">
              <w:t xml:space="preserve"> dialog box</w:t>
            </w:r>
            <w:r w:rsidR="00FB4A83">
              <w:t>,</w:t>
            </w:r>
            <w:r w:rsidRPr="00121F36">
              <w:t xml:space="preserve"> enter a date between the creation date of the position and the date chosen in test step # </w:t>
            </w:r>
            <w:r w:rsidR="00BF7BD5" w:rsidRPr="00121F36">
              <w:t>6</w:t>
            </w:r>
            <w:r w:rsidRPr="00121F36">
              <w:t xml:space="preserve">, and choose the </w:t>
            </w:r>
            <w:r w:rsidRPr="00121F36">
              <w:rPr>
                <w:rStyle w:val="SAPScreenElement"/>
              </w:rPr>
              <w:t>Proceed</w:t>
            </w:r>
            <w:r w:rsidRPr="00121F36">
              <w:t xml:space="preserve"> button.</w:t>
            </w:r>
          </w:p>
        </w:tc>
        <w:tc>
          <w:tcPr>
            <w:tcW w:w="2250" w:type="dxa"/>
            <w:tcBorders>
              <w:top w:val="single" w:sz="8" w:space="0" w:color="999999"/>
              <w:left w:val="single" w:sz="8" w:space="0" w:color="999999"/>
              <w:bottom w:val="single" w:sz="8" w:space="0" w:color="999999"/>
              <w:right w:val="single" w:sz="8" w:space="0" w:color="999999"/>
            </w:tcBorders>
          </w:tcPr>
          <w:p w14:paraId="589004DF" w14:textId="3FD11B21" w:rsidR="00445B04" w:rsidRPr="00121F36" w:rsidRDefault="00445B04" w:rsidP="0011166A">
            <w:r w:rsidRPr="00121F36">
              <w:rPr>
                <w:rStyle w:val="SAPScreenElement"/>
              </w:rPr>
              <w:lastRenderedPageBreak/>
              <w:t>Enter Effective Date for this change</w:t>
            </w:r>
            <w:r w:rsidRPr="00121F36">
              <w:t>: select future date from calendar help, for example</w:t>
            </w:r>
            <w:r w:rsidRPr="00FB4A83">
              <w:rPr>
                <w:rStyle w:val="SAPUserEntry"/>
              </w:rPr>
              <w:t xml:space="preserve"> </w:t>
            </w:r>
            <w:r w:rsidR="00DB762D">
              <w:rPr>
                <w:rStyle w:val="SAPUserEntry"/>
              </w:rPr>
              <w:t>0</w:t>
            </w:r>
            <w:del w:id="572" w:author="Author" w:date="2018-01-29T15:05:00Z">
              <w:r w:rsidR="004C4CF6" w:rsidDel="00191484">
                <w:rPr>
                  <w:rStyle w:val="SAPUserEntry"/>
                </w:rPr>
                <w:delText>2</w:delText>
              </w:r>
            </w:del>
            <w:ins w:id="573" w:author="Author" w:date="2018-01-29T15:05:00Z">
              <w:r w:rsidR="00191484">
                <w:rPr>
                  <w:rStyle w:val="SAPUserEntry"/>
                </w:rPr>
                <w:t>5</w:t>
              </w:r>
            </w:ins>
            <w:r w:rsidR="00DB762D">
              <w:rPr>
                <w:rStyle w:val="SAPUserEntry"/>
              </w:rPr>
              <w:t>/01/2018</w:t>
            </w:r>
          </w:p>
        </w:tc>
        <w:tc>
          <w:tcPr>
            <w:tcW w:w="2340" w:type="dxa"/>
            <w:tcBorders>
              <w:top w:val="single" w:sz="8" w:space="0" w:color="999999"/>
              <w:left w:val="single" w:sz="8" w:space="0" w:color="999999"/>
              <w:bottom w:val="single" w:sz="8" w:space="0" w:color="999999"/>
              <w:right w:val="single" w:sz="8" w:space="0" w:color="999999"/>
            </w:tcBorders>
          </w:tcPr>
          <w:p w14:paraId="2817BC00" w14:textId="0192B63D" w:rsidR="00445B04" w:rsidRPr="00121F36" w:rsidRDefault="00445B04" w:rsidP="002A0469"/>
        </w:tc>
        <w:tc>
          <w:tcPr>
            <w:tcW w:w="3330" w:type="dxa"/>
            <w:tcBorders>
              <w:top w:val="single" w:sz="8" w:space="0" w:color="999999"/>
              <w:left w:val="single" w:sz="8" w:space="0" w:color="999999"/>
              <w:bottom w:val="single" w:sz="8" w:space="0" w:color="999999"/>
              <w:right w:val="single" w:sz="8" w:space="0" w:color="999999"/>
            </w:tcBorders>
          </w:tcPr>
          <w:p w14:paraId="31940F70" w14:textId="77777777" w:rsidR="00445B04" w:rsidRPr="00121F36" w:rsidRDefault="00445B04" w:rsidP="00445B04"/>
        </w:tc>
        <w:tc>
          <w:tcPr>
            <w:tcW w:w="1116" w:type="dxa"/>
            <w:tcBorders>
              <w:top w:val="single" w:sz="8" w:space="0" w:color="999999"/>
              <w:left w:val="single" w:sz="8" w:space="0" w:color="999999"/>
              <w:bottom w:val="single" w:sz="8" w:space="0" w:color="999999"/>
              <w:right w:val="single" w:sz="8" w:space="0" w:color="999999"/>
            </w:tcBorders>
          </w:tcPr>
          <w:p w14:paraId="18210173" w14:textId="77777777" w:rsidR="00445B04" w:rsidRPr="00121F36" w:rsidRDefault="00445B04" w:rsidP="00445B04"/>
        </w:tc>
      </w:tr>
      <w:tr w:rsidR="005174E2" w:rsidRPr="00121F36" w14:paraId="3200F02F" w14:textId="77777777" w:rsidTr="00FB4A83">
        <w:trPr>
          <w:trHeight w:val="357"/>
        </w:trPr>
        <w:tc>
          <w:tcPr>
            <w:tcW w:w="692" w:type="dxa"/>
            <w:vMerge w:val="restart"/>
            <w:tcBorders>
              <w:top w:val="single" w:sz="8" w:space="0" w:color="999999"/>
              <w:left w:val="single" w:sz="8" w:space="0" w:color="999999"/>
              <w:right w:val="single" w:sz="8" w:space="0" w:color="999999"/>
            </w:tcBorders>
          </w:tcPr>
          <w:p w14:paraId="75B5442B" w14:textId="7465EFA4" w:rsidR="005174E2" w:rsidRPr="00121F36" w:rsidRDefault="005174E2" w:rsidP="00445B04">
            <w:r w:rsidRPr="00121F36">
              <w:t>1</w:t>
            </w:r>
            <w:r w:rsidR="00717EBC">
              <w:t>3</w:t>
            </w:r>
          </w:p>
        </w:tc>
        <w:tc>
          <w:tcPr>
            <w:tcW w:w="1151" w:type="dxa"/>
            <w:vMerge w:val="restart"/>
            <w:tcBorders>
              <w:top w:val="single" w:sz="8" w:space="0" w:color="999999"/>
              <w:left w:val="single" w:sz="8" w:space="0" w:color="999999"/>
              <w:right w:val="single" w:sz="8" w:space="0" w:color="999999"/>
            </w:tcBorders>
          </w:tcPr>
          <w:p w14:paraId="460528E5" w14:textId="77777777" w:rsidR="005174E2" w:rsidRPr="00121F36" w:rsidDel="00CC560C" w:rsidRDefault="005174E2" w:rsidP="00445B04">
            <w:pPr>
              <w:rPr>
                <w:rStyle w:val="SAPEmphasis"/>
              </w:rPr>
            </w:pPr>
            <w:r w:rsidRPr="00121F36">
              <w:rPr>
                <w:rStyle w:val="SAPEmphasis"/>
              </w:rPr>
              <w:t>Change Position Details</w:t>
            </w:r>
          </w:p>
        </w:tc>
        <w:tc>
          <w:tcPr>
            <w:tcW w:w="3439" w:type="dxa"/>
            <w:vMerge w:val="restart"/>
            <w:tcBorders>
              <w:top w:val="single" w:sz="8" w:space="0" w:color="999999"/>
              <w:left w:val="single" w:sz="8" w:space="0" w:color="999999"/>
              <w:right w:val="single" w:sz="8" w:space="0" w:color="999999"/>
            </w:tcBorders>
          </w:tcPr>
          <w:p w14:paraId="4EFEBC05" w14:textId="77777777" w:rsidR="005174E2" w:rsidRPr="00121F36" w:rsidRDefault="005174E2" w:rsidP="00445B04">
            <w:r w:rsidRPr="00121F36">
              <w:t>Make changes as appropriate, for example change the pay grade and organizational details of the position.</w:t>
            </w:r>
          </w:p>
        </w:tc>
        <w:tc>
          <w:tcPr>
            <w:tcW w:w="2250" w:type="dxa"/>
            <w:tcBorders>
              <w:top w:val="single" w:sz="8" w:space="0" w:color="999999"/>
              <w:left w:val="single" w:sz="8" w:space="0" w:color="999999"/>
              <w:bottom w:val="single" w:sz="8" w:space="0" w:color="999999"/>
              <w:right w:val="single" w:sz="8" w:space="0" w:color="999999"/>
            </w:tcBorders>
          </w:tcPr>
          <w:p w14:paraId="1D7FFC10" w14:textId="11DF04E5" w:rsidR="005174E2" w:rsidRPr="00121F36" w:rsidRDefault="005174E2" w:rsidP="00AB2B39">
            <w:pPr>
              <w:rPr>
                <w:rStyle w:val="SAPScreenElement"/>
              </w:rPr>
            </w:pPr>
            <w:r w:rsidRPr="00121F36">
              <w:rPr>
                <w:rStyle w:val="SAPScreenElement"/>
              </w:rPr>
              <w:t>Pay Grade</w:t>
            </w:r>
            <w:r w:rsidRPr="00121F36">
              <w:t>: select from drop-down, other than selected in test step # 7</w:t>
            </w:r>
          </w:p>
        </w:tc>
        <w:tc>
          <w:tcPr>
            <w:tcW w:w="2340" w:type="dxa"/>
            <w:tcBorders>
              <w:top w:val="single" w:sz="8" w:space="0" w:color="999999"/>
              <w:left w:val="single" w:sz="8" w:space="0" w:color="999999"/>
              <w:bottom w:val="single" w:sz="8" w:space="0" w:color="999999"/>
              <w:right w:val="single" w:sz="8" w:space="0" w:color="999999"/>
            </w:tcBorders>
          </w:tcPr>
          <w:p w14:paraId="51F5A909" w14:textId="77777777" w:rsidR="005174E2" w:rsidRPr="00121F36" w:rsidRDefault="005174E2" w:rsidP="00445B04"/>
        </w:tc>
        <w:tc>
          <w:tcPr>
            <w:tcW w:w="3330" w:type="dxa"/>
            <w:vMerge w:val="restart"/>
            <w:tcBorders>
              <w:top w:val="single" w:sz="8" w:space="0" w:color="999999"/>
              <w:left w:val="single" w:sz="8" w:space="0" w:color="999999"/>
              <w:right w:val="single" w:sz="8" w:space="0" w:color="999999"/>
            </w:tcBorders>
          </w:tcPr>
          <w:p w14:paraId="58629316" w14:textId="77777777" w:rsidR="005174E2" w:rsidRPr="00121F36" w:rsidRDefault="005174E2" w:rsidP="00445B04"/>
        </w:tc>
        <w:tc>
          <w:tcPr>
            <w:tcW w:w="1116" w:type="dxa"/>
            <w:tcBorders>
              <w:top w:val="single" w:sz="8" w:space="0" w:color="999999"/>
              <w:left w:val="single" w:sz="8" w:space="0" w:color="999999"/>
              <w:bottom w:val="single" w:sz="8" w:space="0" w:color="999999"/>
              <w:right w:val="single" w:sz="8" w:space="0" w:color="999999"/>
            </w:tcBorders>
          </w:tcPr>
          <w:p w14:paraId="58B1A482" w14:textId="77777777" w:rsidR="005174E2" w:rsidRPr="00121F36" w:rsidRDefault="005174E2" w:rsidP="00445B04"/>
        </w:tc>
      </w:tr>
      <w:tr w:rsidR="005174E2" w:rsidRPr="00121F36" w14:paraId="45A5F6E9" w14:textId="77777777" w:rsidTr="00FB4A83">
        <w:trPr>
          <w:trHeight w:val="357"/>
        </w:trPr>
        <w:tc>
          <w:tcPr>
            <w:tcW w:w="692" w:type="dxa"/>
            <w:vMerge/>
            <w:tcBorders>
              <w:left w:val="single" w:sz="8" w:space="0" w:color="999999"/>
              <w:bottom w:val="single" w:sz="8" w:space="0" w:color="999999"/>
              <w:right w:val="single" w:sz="8" w:space="0" w:color="999999"/>
            </w:tcBorders>
          </w:tcPr>
          <w:p w14:paraId="690B168F" w14:textId="77777777" w:rsidR="005174E2" w:rsidRPr="00121F36" w:rsidRDefault="005174E2" w:rsidP="00445B04"/>
        </w:tc>
        <w:tc>
          <w:tcPr>
            <w:tcW w:w="1151" w:type="dxa"/>
            <w:vMerge/>
            <w:tcBorders>
              <w:left w:val="single" w:sz="8" w:space="0" w:color="999999"/>
              <w:bottom w:val="single" w:sz="8" w:space="0" w:color="999999"/>
              <w:right w:val="single" w:sz="8" w:space="0" w:color="999999"/>
            </w:tcBorders>
          </w:tcPr>
          <w:p w14:paraId="696D63D5" w14:textId="77777777" w:rsidR="005174E2" w:rsidRPr="00121F36" w:rsidRDefault="005174E2" w:rsidP="00445B04">
            <w:pPr>
              <w:rPr>
                <w:rStyle w:val="SAPEmphasis"/>
              </w:rPr>
            </w:pPr>
          </w:p>
        </w:tc>
        <w:tc>
          <w:tcPr>
            <w:tcW w:w="3439" w:type="dxa"/>
            <w:vMerge/>
            <w:tcBorders>
              <w:left w:val="single" w:sz="8" w:space="0" w:color="999999"/>
              <w:bottom w:val="single" w:sz="8" w:space="0" w:color="999999"/>
              <w:right w:val="single" w:sz="8" w:space="0" w:color="999999"/>
            </w:tcBorders>
          </w:tcPr>
          <w:p w14:paraId="249BD432" w14:textId="77777777" w:rsidR="005174E2" w:rsidRPr="00121F36" w:rsidRDefault="005174E2" w:rsidP="00445B04"/>
        </w:tc>
        <w:tc>
          <w:tcPr>
            <w:tcW w:w="2250" w:type="dxa"/>
            <w:tcBorders>
              <w:top w:val="single" w:sz="8" w:space="0" w:color="999999"/>
              <w:left w:val="single" w:sz="8" w:space="0" w:color="999999"/>
              <w:bottom w:val="single" w:sz="8" w:space="0" w:color="999999"/>
              <w:right w:val="single" w:sz="8" w:space="0" w:color="999999"/>
            </w:tcBorders>
          </w:tcPr>
          <w:p w14:paraId="092858A3" w14:textId="77777777" w:rsidR="005174E2" w:rsidRPr="00121F36" w:rsidRDefault="005174E2" w:rsidP="00445B04">
            <w:r w:rsidRPr="00121F36">
              <w:t xml:space="preserve">Adapt values in other fields as per the requirements, for example </w:t>
            </w:r>
            <w:r w:rsidRPr="00121F36">
              <w:rPr>
                <w:rStyle w:val="SAPScreenElement"/>
              </w:rPr>
              <w:t>Department</w:t>
            </w:r>
            <w:r w:rsidRPr="00121F36">
              <w:t xml:space="preserve">, </w:t>
            </w:r>
            <w:r w:rsidRPr="00121F36">
              <w:rPr>
                <w:rStyle w:val="SAPScreenElement"/>
              </w:rPr>
              <w:t>Location</w:t>
            </w:r>
            <w:r w:rsidRPr="00121F36">
              <w:t xml:space="preserve">, and </w:t>
            </w:r>
            <w:r w:rsidRPr="00121F36">
              <w:rPr>
                <w:rStyle w:val="SAPScreenElement"/>
              </w:rPr>
              <w:t>Cost</w:t>
            </w:r>
            <w:r w:rsidRPr="00121F36">
              <w:t xml:space="preserve"> </w:t>
            </w:r>
            <w:r w:rsidRPr="00121F36">
              <w:rPr>
                <w:rStyle w:val="SAPScreenElement"/>
              </w:rPr>
              <w:t>Center</w:t>
            </w:r>
            <w:r w:rsidRPr="00121F36">
              <w:t xml:space="preserve">. </w:t>
            </w:r>
          </w:p>
        </w:tc>
        <w:tc>
          <w:tcPr>
            <w:tcW w:w="2340" w:type="dxa"/>
            <w:tcBorders>
              <w:top w:val="single" w:sz="8" w:space="0" w:color="999999"/>
              <w:left w:val="single" w:sz="8" w:space="0" w:color="999999"/>
              <w:bottom w:val="single" w:sz="8" w:space="0" w:color="999999"/>
              <w:right w:val="single" w:sz="8" w:space="0" w:color="999999"/>
            </w:tcBorders>
          </w:tcPr>
          <w:p w14:paraId="6BDD09DA" w14:textId="77777777" w:rsidR="005174E2" w:rsidRPr="00121F36" w:rsidRDefault="005174E2" w:rsidP="00445B04"/>
        </w:tc>
        <w:tc>
          <w:tcPr>
            <w:tcW w:w="3330" w:type="dxa"/>
            <w:vMerge/>
            <w:tcBorders>
              <w:left w:val="single" w:sz="8" w:space="0" w:color="999999"/>
              <w:bottom w:val="single" w:sz="8" w:space="0" w:color="999999"/>
              <w:right w:val="single" w:sz="8" w:space="0" w:color="999999"/>
            </w:tcBorders>
          </w:tcPr>
          <w:p w14:paraId="19CFE995" w14:textId="77777777" w:rsidR="005174E2" w:rsidRPr="00121F36" w:rsidRDefault="005174E2" w:rsidP="00445B04"/>
        </w:tc>
        <w:tc>
          <w:tcPr>
            <w:tcW w:w="1116" w:type="dxa"/>
            <w:tcBorders>
              <w:top w:val="single" w:sz="8" w:space="0" w:color="999999"/>
              <w:left w:val="single" w:sz="8" w:space="0" w:color="999999"/>
              <w:bottom w:val="single" w:sz="8" w:space="0" w:color="999999"/>
              <w:right w:val="single" w:sz="8" w:space="0" w:color="999999"/>
            </w:tcBorders>
          </w:tcPr>
          <w:p w14:paraId="5840B67E" w14:textId="77777777" w:rsidR="005174E2" w:rsidRPr="00121F36" w:rsidRDefault="005174E2" w:rsidP="00445B04"/>
        </w:tc>
      </w:tr>
      <w:tr w:rsidR="00445B04" w:rsidRPr="00121F36" w14:paraId="0B6D131E"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0AFE1B25" w14:textId="05A74A3D" w:rsidR="00445B04" w:rsidRPr="00121F36" w:rsidRDefault="004B5C86" w:rsidP="005174E2">
            <w:r w:rsidRPr="00121F36">
              <w:t>1</w:t>
            </w:r>
            <w:r w:rsidR="00717EBC">
              <w:t>4</w:t>
            </w:r>
          </w:p>
        </w:tc>
        <w:tc>
          <w:tcPr>
            <w:tcW w:w="1151" w:type="dxa"/>
            <w:tcBorders>
              <w:top w:val="single" w:sz="8" w:space="0" w:color="999999"/>
              <w:left w:val="single" w:sz="8" w:space="0" w:color="999999"/>
              <w:bottom w:val="single" w:sz="8" w:space="0" w:color="999999"/>
              <w:right w:val="single" w:sz="8" w:space="0" w:color="999999"/>
            </w:tcBorders>
          </w:tcPr>
          <w:p w14:paraId="51640D64" w14:textId="77777777" w:rsidR="00445B04" w:rsidRPr="00121F36" w:rsidRDefault="00445B04" w:rsidP="00445B04">
            <w:pPr>
              <w:rPr>
                <w:rStyle w:val="SAPEmphasis"/>
              </w:rPr>
            </w:pPr>
            <w:r w:rsidRPr="00121F36">
              <w:rPr>
                <w:rStyle w:val="SAPEmphasis"/>
              </w:rPr>
              <w:t>Save Data</w:t>
            </w:r>
          </w:p>
        </w:tc>
        <w:tc>
          <w:tcPr>
            <w:tcW w:w="3439" w:type="dxa"/>
            <w:tcBorders>
              <w:top w:val="single" w:sz="8" w:space="0" w:color="999999"/>
              <w:left w:val="single" w:sz="8" w:space="0" w:color="999999"/>
              <w:bottom w:val="single" w:sz="8" w:space="0" w:color="999999"/>
              <w:right w:val="single" w:sz="8" w:space="0" w:color="999999"/>
            </w:tcBorders>
          </w:tcPr>
          <w:p w14:paraId="0662A2F4" w14:textId="77777777" w:rsidR="00445B04" w:rsidRPr="00121F36" w:rsidRDefault="00445B04" w:rsidP="00445B04">
            <w:r w:rsidRPr="00121F36">
              <w:t xml:space="preserve">Choose the </w:t>
            </w:r>
            <w:r w:rsidRPr="00121F36">
              <w:rPr>
                <w:rStyle w:val="SAPScreenElement"/>
              </w:rPr>
              <w:t>Save</w:t>
            </w:r>
            <w:r w:rsidRPr="00121F36">
              <w:t xml:space="preserve"> button to save the record.</w:t>
            </w:r>
          </w:p>
        </w:tc>
        <w:tc>
          <w:tcPr>
            <w:tcW w:w="2250" w:type="dxa"/>
            <w:tcBorders>
              <w:top w:val="single" w:sz="8" w:space="0" w:color="999999"/>
              <w:left w:val="single" w:sz="8" w:space="0" w:color="999999"/>
              <w:bottom w:val="single" w:sz="8" w:space="0" w:color="999999"/>
              <w:right w:val="single" w:sz="8" w:space="0" w:color="999999"/>
            </w:tcBorders>
          </w:tcPr>
          <w:p w14:paraId="11121427" w14:textId="77777777" w:rsidR="00445B04" w:rsidRPr="00121F36" w:rsidRDefault="00445B04" w:rsidP="00445B04"/>
        </w:tc>
        <w:tc>
          <w:tcPr>
            <w:tcW w:w="2340" w:type="dxa"/>
            <w:tcBorders>
              <w:top w:val="single" w:sz="8" w:space="0" w:color="999999"/>
              <w:left w:val="single" w:sz="8" w:space="0" w:color="999999"/>
              <w:bottom w:val="single" w:sz="8" w:space="0" w:color="999999"/>
              <w:right w:val="single" w:sz="8" w:space="0" w:color="999999"/>
            </w:tcBorders>
          </w:tcPr>
          <w:p w14:paraId="7D9BE7C4" w14:textId="00FDDEED" w:rsidR="00445B04" w:rsidRPr="00121F36" w:rsidRDefault="001557A8">
            <w:r w:rsidRPr="00121F36">
              <w:t xml:space="preserve">In case the position has already an incumbent, a </w:t>
            </w:r>
            <w:r w:rsidRPr="00121F36">
              <w:rPr>
                <w:rStyle w:val="SAPScreenElement"/>
              </w:rPr>
              <w:t>Synchronize Incumbents</w:t>
            </w:r>
            <w:r w:rsidRPr="00121F36">
              <w:t xml:space="preserve"> dialog box is displayed, in which you are asked if you want to synchronize the position data with the job information data of the incumbent. Proceed as per your requirement</w:t>
            </w:r>
            <w:r w:rsidR="00D8458E">
              <w:t xml:space="preserve">, for example choose </w:t>
            </w:r>
            <w:r w:rsidR="00D8458E">
              <w:rPr>
                <w:rStyle w:val="SAPScreenElement"/>
              </w:rPr>
              <w:t>Yes</w:t>
            </w:r>
            <w:r w:rsidRPr="00121F36">
              <w:t>.</w:t>
            </w:r>
          </w:p>
        </w:tc>
        <w:tc>
          <w:tcPr>
            <w:tcW w:w="3330" w:type="dxa"/>
            <w:tcBorders>
              <w:top w:val="single" w:sz="8" w:space="0" w:color="999999"/>
              <w:left w:val="single" w:sz="8" w:space="0" w:color="999999"/>
              <w:bottom w:val="single" w:sz="8" w:space="0" w:color="999999"/>
              <w:right w:val="single" w:sz="8" w:space="0" w:color="999999"/>
            </w:tcBorders>
          </w:tcPr>
          <w:p w14:paraId="05CFD298" w14:textId="0C3F7A63" w:rsidR="00D8458E" w:rsidRDefault="00D8458E" w:rsidP="00D8458E">
            <w:pPr>
              <w:rPr>
                <w:rFonts w:asciiTheme="minorHAnsi" w:eastAsiaTheme="minorHAnsi" w:hAnsiTheme="minorHAnsi"/>
                <w:sz w:val="22"/>
                <w:szCs w:val="22"/>
              </w:rPr>
            </w:pPr>
            <w:r>
              <w:t xml:space="preserve">The </w:t>
            </w:r>
            <w:r>
              <w:rPr>
                <w:rStyle w:val="SAPScreenElement"/>
              </w:rPr>
              <w:t>Please confirm your request</w:t>
            </w:r>
            <w:r>
              <w:t xml:space="preserve"> dialog box displays on the screen.</w:t>
            </w:r>
          </w:p>
          <w:p w14:paraId="10CEB902" w14:textId="0C807303" w:rsidR="00D8458E" w:rsidRDefault="00D8458E">
            <w:pPr>
              <w:rPr>
                <w:rFonts w:ascii="BentonSans Regular" w:hAnsi="BentonSans Regular"/>
                <w:color w:val="666666"/>
              </w:rPr>
              <w:pPrChange w:id="574" w:author="Author" w:date="2018-03-02T10:39:00Z">
                <w:pPr>
                  <w:ind w:left="381"/>
                </w:pPr>
              </w:pPrChange>
            </w:pPr>
            <w:r>
              <w:rPr>
                <w:noProof/>
              </w:rPr>
              <w:drawing>
                <wp:inline distT="0" distB="0" distL="0" distR="0" wp14:anchorId="3749DFB0" wp14:editId="28174372">
                  <wp:extent cx="233680" cy="2336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121F36">
              <w:rPr>
                <w:rFonts w:ascii="BentonSans Regular" w:hAnsi="BentonSans Regular"/>
                <w:color w:val="666666"/>
                <w:sz w:val="22"/>
              </w:rPr>
              <w:t xml:space="preserve"> Note</w:t>
            </w:r>
          </w:p>
          <w:p w14:paraId="611754F8" w14:textId="659C4682" w:rsidR="00D8458E" w:rsidRPr="00121F36" w:rsidRDefault="00D8458E">
            <w:pPr>
              <w:pPrChange w:id="575" w:author="Author" w:date="2018-03-02T10:39:00Z">
                <w:pPr>
                  <w:ind w:left="381"/>
                </w:pPr>
              </w:pPrChange>
            </w:pPr>
            <w:r>
              <w:t>In case the position has an incumbent and you have chosen to synchronize the position data with the job information data of the incumbent, the comment text field contains this information.</w:t>
            </w:r>
          </w:p>
        </w:tc>
        <w:tc>
          <w:tcPr>
            <w:tcW w:w="1116" w:type="dxa"/>
            <w:tcBorders>
              <w:top w:val="single" w:sz="8" w:space="0" w:color="999999"/>
              <w:left w:val="single" w:sz="8" w:space="0" w:color="999999"/>
              <w:bottom w:val="single" w:sz="8" w:space="0" w:color="999999"/>
              <w:right w:val="single" w:sz="8" w:space="0" w:color="999999"/>
            </w:tcBorders>
          </w:tcPr>
          <w:p w14:paraId="57239738" w14:textId="77777777" w:rsidR="00445B04" w:rsidRPr="00121F36" w:rsidRDefault="00445B04" w:rsidP="00445B04"/>
        </w:tc>
      </w:tr>
      <w:tr w:rsidR="00717EBC" w:rsidRPr="00121F36" w14:paraId="27E4718B"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41F242A6" w14:textId="5711C36B" w:rsidR="00717EBC" w:rsidRPr="00121F36" w:rsidRDefault="00717EBC" w:rsidP="00717EBC">
            <w:r>
              <w:t>15</w:t>
            </w:r>
          </w:p>
        </w:tc>
        <w:tc>
          <w:tcPr>
            <w:tcW w:w="1151" w:type="dxa"/>
            <w:tcBorders>
              <w:top w:val="single" w:sz="8" w:space="0" w:color="999999"/>
              <w:left w:val="single" w:sz="8" w:space="0" w:color="999999"/>
              <w:bottom w:val="single" w:sz="8" w:space="0" w:color="999999"/>
              <w:right w:val="single" w:sz="8" w:space="0" w:color="999999"/>
            </w:tcBorders>
          </w:tcPr>
          <w:p w14:paraId="05F3AD1B" w14:textId="2F0A7A46" w:rsidR="00717EBC" w:rsidRPr="00121F36" w:rsidRDefault="00717EBC" w:rsidP="00717EBC">
            <w:pPr>
              <w:rPr>
                <w:rStyle w:val="SAPEmphasis"/>
              </w:rPr>
            </w:pPr>
            <w:r>
              <w:rPr>
                <w:rStyle w:val="SAPEmphasis"/>
              </w:rPr>
              <w:t>Check Approvers</w:t>
            </w:r>
          </w:p>
        </w:tc>
        <w:tc>
          <w:tcPr>
            <w:tcW w:w="3439" w:type="dxa"/>
            <w:tcBorders>
              <w:top w:val="single" w:sz="8" w:space="0" w:color="999999"/>
              <w:left w:val="single" w:sz="8" w:space="0" w:color="999999"/>
              <w:bottom w:val="single" w:sz="8" w:space="0" w:color="999999"/>
              <w:right w:val="single" w:sz="8" w:space="0" w:color="999999"/>
            </w:tcBorders>
          </w:tcPr>
          <w:p w14:paraId="70448D44" w14:textId="4001A9CC" w:rsidR="00717EBC" w:rsidRPr="00121F36" w:rsidRDefault="00717EBC" w:rsidP="00717EBC">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2250" w:type="dxa"/>
            <w:tcBorders>
              <w:top w:val="single" w:sz="8" w:space="0" w:color="999999"/>
              <w:left w:val="single" w:sz="8" w:space="0" w:color="999999"/>
              <w:bottom w:val="single" w:sz="8" w:space="0" w:color="999999"/>
              <w:right w:val="single" w:sz="8" w:space="0" w:color="999999"/>
            </w:tcBorders>
          </w:tcPr>
          <w:p w14:paraId="10EC6D35" w14:textId="77777777" w:rsidR="00717EBC" w:rsidRPr="00121F36" w:rsidRDefault="00717EBC" w:rsidP="00717EBC"/>
        </w:tc>
        <w:tc>
          <w:tcPr>
            <w:tcW w:w="2340" w:type="dxa"/>
            <w:tcBorders>
              <w:top w:val="single" w:sz="8" w:space="0" w:color="999999"/>
              <w:left w:val="single" w:sz="8" w:space="0" w:color="999999"/>
              <w:bottom w:val="single" w:sz="8" w:space="0" w:color="999999"/>
              <w:right w:val="single" w:sz="8" w:space="0" w:color="999999"/>
            </w:tcBorders>
          </w:tcPr>
          <w:p w14:paraId="59263556" w14:textId="77777777" w:rsidR="00717EBC" w:rsidRPr="00121F36" w:rsidRDefault="00717EBC" w:rsidP="00717EBC"/>
        </w:tc>
        <w:tc>
          <w:tcPr>
            <w:tcW w:w="3330" w:type="dxa"/>
            <w:tcBorders>
              <w:top w:val="single" w:sz="8" w:space="0" w:color="999999"/>
              <w:left w:val="single" w:sz="8" w:space="0" w:color="999999"/>
              <w:bottom w:val="single" w:sz="8" w:space="0" w:color="999999"/>
              <w:right w:val="single" w:sz="8" w:space="0" w:color="999999"/>
            </w:tcBorders>
          </w:tcPr>
          <w:p w14:paraId="29D90F17" w14:textId="72F1F9C5" w:rsidR="00717EBC" w:rsidRPr="00121F36" w:rsidRDefault="00717EBC">
            <w:r>
              <w:t xml:space="preserve">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is shown as approver.</w:t>
            </w:r>
          </w:p>
        </w:tc>
        <w:tc>
          <w:tcPr>
            <w:tcW w:w="1116" w:type="dxa"/>
            <w:tcBorders>
              <w:top w:val="single" w:sz="8" w:space="0" w:color="999999"/>
              <w:left w:val="single" w:sz="8" w:space="0" w:color="999999"/>
              <w:bottom w:val="single" w:sz="8" w:space="0" w:color="999999"/>
              <w:right w:val="single" w:sz="8" w:space="0" w:color="999999"/>
            </w:tcBorders>
          </w:tcPr>
          <w:p w14:paraId="0724BFF3" w14:textId="77777777" w:rsidR="00717EBC" w:rsidRPr="00121F36" w:rsidRDefault="00717EBC" w:rsidP="00717EBC"/>
        </w:tc>
      </w:tr>
      <w:tr w:rsidR="00717EBC" w:rsidRPr="00121F36" w14:paraId="434B25A4"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14076E7" w14:textId="5F82C2A0" w:rsidR="00717EBC" w:rsidRPr="00121F36" w:rsidRDefault="00717EBC" w:rsidP="00717EBC">
            <w:r>
              <w:t>16</w:t>
            </w:r>
          </w:p>
        </w:tc>
        <w:tc>
          <w:tcPr>
            <w:tcW w:w="1151" w:type="dxa"/>
            <w:tcBorders>
              <w:top w:val="single" w:sz="8" w:space="0" w:color="999999"/>
              <w:left w:val="single" w:sz="8" w:space="0" w:color="999999"/>
              <w:bottom w:val="single" w:sz="8" w:space="0" w:color="999999"/>
              <w:right w:val="single" w:sz="8" w:space="0" w:color="999999"/>
            </w:tcBorders>
          </w:tcPr>
          <w:p w14:paraId="511E8316" w14:textId="7BF4C294" w:rsidR="00717EBC" w:rsidRPr="00121F36" w:rsidRDefault="00717EBC" w:rsidP="00717EBC">
            <w:pPr>
              <w:rPr>
                <w:rStyle w:val="SAPEmphasis"/>
              </w:rPr>
            </w:pPr>
            <w:r>
              <w:rPr>
                <w:rStyle w:val="SAPEmphasis"/>
              </w:rPr>
              <w:t>Confirm Workflow</w:t>
            </w:r>
          </w:p>
        </w:tc>
        <w:tc>
          <w:tcPr>
            <w:tcW w:w="3439" w:type="dxa"/>
            <w:tcBorders>
              <w:top w:val="single" w:sz="8" w:space="0" w:color="999999"/>
              <w:left w:val="single" w:sz="8" w:space="0" w:color="999999"/>
              <w:bottom w:val="single" w:sz="8" w:space="0" w:color="999999"/>
              <w:right w:val="single" w:sz="8" w:space="0" w:color="999999"/>
            </w:tcBorders>
          </w:tcPr>
          <w:p w14:paraId="1A97D6E9" w14:textId="77D99FCC" w:rsidR="00717EBC" w:rsidRPr="00121F36" w:rsidRDefault="00717EBC" w:rsidP="00717EBC">
            <w:r>
              <w:rPr>
                <w:rFonts w:cs="Arial"/>
                <w:bCs/>
              </w:rPr>
              <w:t xml:space="preserve">Select the </w:t>
            </w:r>
            <w:r>
              <w:rPr>
                <w:rStyle w:val="SAPScreenElement"/>
              </w:rPr>
              <w:t>Confirm</w:t>
            </w:r>
            <w:r>
              <w:rPr>
                <w:rFonts w:cs="Arial"/>
                <w:bCs/>
              </w:rPr>
              <w:t xml:space="preserve"> button.</w:t>
            </w:r>
          </w:p>
        </w:tc>
        <w:tc>
          <w:tcPr>
            <w:tcW w:w="2250" w:type="dxa"/>
            <w:tcBorders>
              <w:top w:val="single" w:sz="8" w:space="0" w:color="999999"/>
              <w:left w:val="single" w:sz="8" w:space="0" w:color="999999"/>
              <w:bottom w:val="single" w:sz="8" w:space="0" w:color="999999"/>
              <w:right w:val="single" w:sz="8" w:space="0" w:color="999999"/>
            </w:tcBorders>
          </w:tcPr>
          <w:p w14:paraId="4E1C5C0B" w14:textId="77777777" w:rsidR="00717EBC" w:rsidRPr="00121F36" w:rsidRDefault="00717EBC" w:rsidP="00717EBC"/>
        </w:tc>
        <w:tc>
          <w:tcPr>
            <w:tcW w:w="2340" w:type="dxa"/>
            <w:tcBorders>
              <w:top w:val="single" w:sz="8" w:space="0" w:color="999999"/>
              <w:left w:val="single" w:sz="8" w:space="0" w:color="999999"/>
              <w:bottom w:val="single" w:sz="8" w:space="0" w:color="999999"/>
              <w:right w:val="single" w:sz="8" w:space="0" w:color="999999"/>
            </w:tcBorders>
          </w:tcPr>
          <w:p w14:paraId="31040310" w14:textId="77777777" w:rsidR="00717EBC" w:rsidRPr="00121F36" w:rsidRDefault="00717EBC" w:rsidP="00717EBC"/>
        </w:tc>
        <w:tc>
          <w:tcPr>
            <w:tcW w:w="3330" w:type="dxa"/>
            <w:tcBorders>
              <w:top w:val="single" w:sz="8" w:space="0" w:color="999999"/>
              <w:left w:val="single" w:sz="8" w:space="0" w:color="999999"/>
              <w:bottom w:val="single" w:sz="8" w:space="0" w:color="999999"/>
              <w:right w:val="single" w:sz="8" w:space="0" w:color="999999"/>
            </w:tcBorders>
          </w:tcPr>
          <w:p w14:paraId="01F65A54" w14:textId="60C379DD" w:rsidR="00717EBC" w:rsidRPr="00121F36" w:rsidRDefault="00717EBC" w:rsidP="00D10D55">
            <w:r>
              <w:t xml:space="preserve">In the </w:t>
            </w:r>
            <w:r>
              <w:rPr>
                <w:rStyle w:val="SAPScreenElement"/>
              </w:rPr>
              <w:t>Position:</w:t>
            </w:r>
            <w:r>
              <w:t xml:space="preserve"> </w:t>
            </w:r>
            <w:r>
              <w:rPr>
                <w:rStyle w:val="SAPScreenElement"/>
              </w:rPr>
              <w:t>&lt;position title (code)&gt;</w:t>
            </w:r>
            <w:r>
              <w:t xml:space="preserve"> dialog box, the message </w:t>
            </w:r>
            <w:r w:rsidRPr="009B00DE">
              <w:rPr>
                <w:rStyle w:val="SAPUserEntry"/>
                <w:color w:val="auto"/>
              </w:rPr>
              <w:t>This is non-actionable</w:t>
            </w:r>
            <w:r w:rsidRPr="009B00DE">
              <w:rPr>
                <w:b/>
              </w:rPr>
              <w:t xml:space="preserve"> </w:t>
            </w:r>
            <w:r w:rsidRPr="009B00DE">
              <w:rPr>
                <w:rStyle w:val="SAPUserEntry"/>
                <w:color w:val="auto"/>
              </w:rPr>
              <w:t>(to be approved)</w:t>
            </w:r>
            <w:r w:rsidRPr="009B00DE">
              <w:rPr>
                <w:b/>
              </w:rPr>
              <w:t xml:space="preserve"> </w:t>
            </w:r>
            <w:r w:rsidRPr="009B00DE">
              <w:rPr>
                <w:rStyle w:val="SAPUserEntry"/>
                <w:color w:val="auto"/>
              </w:rPr>
              <w:t xml:space="preserve">record </w:t>
            </w:r>
            <w:r>
              <w:t xml:space="preserve">is displayed and the old values are strikethrough. The </w:t>
            </w:r>
            <w:r>
              <w:lastRenderedPageBreak/>
              <w:t xml:space="preserve">workflow has been sent to the next processor, namely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tc>
        <w:tc>
          <w:tcPr>
            <w:tcW w:w="1116" w:type="dxa"/>
            <w:tcBorders>
              <w:top w:val="single" w:sz="8" w:space="0" w:color="999999"/>
              <w:left w:val="single" w:sz="8" w:space="0" w:color="999999"/>
              <w:bottom w:val="single" w:sz="8" w:space="0" w:color="999999"/>
              <w:right w:val="single" w:sz="8" w:space="0" w:color="999999"/>
            </w:tcBorders>
          </w:tcPr>
          <w:p w14:paraId="62F3F000" w14:textId="77777777" w:rsidR="00717EBC" w:rsidRPr="00121F36" w:rsidRDefault="00717EBC" w:rsidP="00717EBC"/>
        </w:tc>
      </w:tr>
      <w:tr w:rsidR="002A0469" w:rsidRPr="00121F36" w14:paraId="67D98D5B"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2831C38" w14:textId="1C977FA2" w:rsidR="002A0469" w:rsidRPr="00121F36" w:rsidRDefault="004B5C86" w:rsidP="002A0469">
            <w:r w:rsidRPr="00121F36">
              <w:t>1</w:t>
            </w:r>
            <w:r w:rsidR="00717EBC">
              <w:t>7</w:t>
            </w:r>
          </w:p>
        </w:tc>
        <w:tc>
          <w:tcPr>
            <w:tcW w:w="1151" w:type="dxa"/>
            <w:tcBorders>
              <w:top w:val="single" w:sz="8" w:space="0" w:color="999999"/>
              <w:left w:val="single" w:sz="8" w:space="0" w:color="999999"/>
              <w:bottom w:val="single" w:sz="8" w:space="0" w:color="999999"/>
              <w:right w:val="single" w:sz="8" w:space="0" w:color="999999"/>
            </w:tcBorders>
          </w:tcPr>
          <w:p w14:paraId="2ADE84A2" w14:textId="77777777" w:rsidR="002A0469" w:rsidRPr="00121F36" w:rsidRDefault="002A0469" w:rsidP="002A0469">
            <w:pPr>
              <w:rPr>
                <w:rStyle w:val="SAPEmphasis"/>
              </w:rPr>
            </w:pPr>
            <w:r w:rsidRPr="00121F36">
              <w:rPr>
                <w:rStyle w:val="SAPEmphasis"/>
              </w:rPr>
              <w:t>Close Window</w:t>
            </w:r>
          </w:p>
        </w:tc>
        <w:tc>
          <w:tcPr>
            <w:tcW w:w="3439" w:type="dxa"/>
            <w:tcBorders>
              <w:top w:val="single" w:sz="8" w:space="0" w:color="999999"/>
              <w:left w:val="single" w:sz="8" w:space="0" w:color="999999"/>
              <w:bottom w:val="single" w:sz="8" w:space="0" w:color="999999"/>
              <w:right w:val="single" w:sz="8" w:space="0" w:color="999999"/>
            </w:tcBorders>
          </w:tcPr>
          <w:p w14:paraId="35931118" w14:textId="6E08B809" w:rsidR="002A0469" w:rsidRPr="00121F36" w:rsidRDefault="002A0469" w:rsidP="00813F84">
            <w:r w:rsidRPr="00121F36">
              <w:t xml:space="preserve">On the </w:t>
            </w:r>
            <w:r w:rsidRPr="00121F36">
              <w:rPr>
                <w:rStyle w:val="SAPScreenElement"/>
              </w:rPr>
              <w:t>Position: &lt;position title (code)&gt;</w:t>
            </w:r>
            <w:r w:rsidRPr="00121F36">
              <w:t xml:space="preserve"> dialog box</w:t>
            </w:r>
            <w:r w:rsidR="00B4100B">
              <w:t>,</w:t>
            </w:r>
            <w:r w:rsidRPr="00121F36">
              <w:t xml:space="preserve"> choose </w:t>
            </w:r>
            <w:r w:rsidRPr="00121F36">
              <w:rPr>
                <w:rStyle w:val="SAPScreenElement"/>
              </w:rPr>
              <w:t>X (Cancel)</w:t>
            </w:r>
            <w:r w:rsidRPr="00121F36">
              <w:t>.</w:t>
            </w:r>
          </w:p>
        </w:tc>
        <w:tc>
          <w:tcPr>
            <w:tcW w:w="2250" w:type="dxa"/>
            <w:tcBorders>
              <w:top w:val="single" w:sz="8" w:space="0" w:color="999999"/>
              <w:left w:val="single" w:sz="8" w:space="0" w:color="999999"/>
              <w:bottom w:val="single" w:sz="8" w:space="0" w:color="999999"/>
              <w:right w:val="single" w:sz="8" w:space="0" w:color="999999"/>
            </w:tcBorders>
          </w:tcPr>
          <w:p w14:paraId="6603A22E" w14:textId="77777777" w:rsidR="002A0469" w:rsidRPr="00121F36" w:rsidRDefault="002A0469" w:rsidP="002A0469"/>
        </w:tc>
        <w:tc>
          <w:tcPr>
            <w:tcW w:w="2340" w:type="dxa"/>
            <w:tcBorders>
              <w:top w:val="single" w:sz="8" w:space="0" w:color="999999"/>
              <w:left w:val="single" w:sz="8" w:space="0" w:color="999999"/>
              <w:bottom w:val="single" w:sz="8" w:space="0" w:color="999999"/>
              <w:right w:val="single" w:sz="8" w:space="0" w:color="999999"/>
            </w:tcBorders>
          </w:tcPr>
          <w:p w14:paraId="34719E18" w14:textId="77777777" w:rsidR="002A0469" w:rsidRPr="00121F36" w:rsidRDefault="002A0469" w:rsidP="002A0469"/>
        </w:tc>
        <w:tc>
          <w:tcPr>
            <w:tcW w:w="3330" w:type="dxa"/>
            <w:tcBorders>
              <w:top w:val="single" w:sz="8" w:space="0" w:color="999999"/>
              <w:left w:val="single" w:sz="8" w:space="0" w:color="999999"/>
              <w:bottom w:val="single" w:sz="8" w:space="0" w:color="999999"/>
              <w:right w:val="single" w:sz="8" w:space="0" w:color="999999"/>
            </w:tcBorders>
          </w:tcPr>
          <w:p w14:paraId="520992CE" w14:textId="77777777" w:rsidR="002A0469" w:rsidRPr="00107DCC" w:rsidRDefault="002A0469" w:rsidP="002A0469">
            <w:r w:rsidRPr="00121F36">
              <w:t xml:space="preserve">You are directed back to the </w:t>
            </w:r>
            <w:r w:rsidRPr="00107DCC">
              <w:rPr>
                <w:rStyle w:val="SAPScreenElement"/>
              </w:rPr>
              <w:t>Position Org Chart</w:t>
            </w:r>
            <w:r w:rsidRPr="00107DCC">
              <w:t xml:space="preserve"> screen.</w:t>
            </w:r>
          </w:p>
          <w:p w14:paraId="05CAE154" w14:textId="5451D628" w:rsidR="00DF3E5C" w:rsidRPr="00121F36" w:rsidRDefault="00DF3E5C" w:rsidP="002A0469">
            <w:r w:rsidRPr="00107DCC">
              <w:t xml:space="preserve">Continue in the process execution with process step </w:t>
            </w:r>
            <w:r w:rsidRPr="002B30E9">
              <w:rPr>
                <w:rStyle w:val="SAPTextReference"/>
              </w:rPr>
              <w:t>4.3.2 Processing Position Update Request</w:t>
            </w:r>
            <w:r w:rsidRPr="00107DCC">
              <w:t>.</w:t>
            </w:r>
          </w:p>
        </w:tc>
        <w:tc>
          <w:tcPr>
            <w:tcW w:w="1116" w:type="dxa"/>
            <w:tcBorders>
              <w:top w:val="single" w:sz="8" w:space="0" w:color="999999"/>
              <w:left w:val="single" w:sz="8" w:space="0" w:color="999999"/>
              <w:bottom w:val="single" w:sz="8" w:space="0" w:color="999999"/>
              <w:right w:val="single" w:sz="8" w:space="0" w:color="999999"/>
            </w:tcBorders>
          </w:tcPr>
          <w:p w14:paraId="5333087D" w14:textId="77777777" w:rsidR="002A0469" w:rsidRPr="00121F36" w:rsidRDefault="002A0469" w:rsidP="002A0469"/>
        </w:tc>
      </w:tr>
    </w:tbl>
    <w:p w14:paraId="75EA70E0" w14:textId="77777777" w:rsidR="00640ED2" w:rsidRPr="00121F36" w:rsidRDefault="00640ED2"/>
    <w:p w14:paraId="2F7A63AA" w14:textId="77777777" w:rsidR="00950B4D" w:rsidRPr="00121F36" w:rsidRDefault="00950B4D" w:rsidP="00D53FDE">
      <w:pPr>
        <w:rPr>
          <w:rFonts w:ascii="BentonSans Regular" w:hAnsi="BentonSans Regular"/>
          <w:color w:val="666666"/>
          <w:sz w:val="22"/>
        </w:rPr>
      </w:pPr>
      <w:r w:rsidRPr="00121F36">
        <w:rPr>
          <w:noProof/>
        </w:rPr>
        <w:drawing>
          <wp:inline distT="0" distB="0" distL="0" distR="0" wp14:anchorId="054E38EB" wp14:editId="24EA3FC7">
            <wp:extent cx="228600" cy="228600"/>
            <wp:effectExtent l="0" t="0" r="0" b="0"/>
            <wp:docPr id="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53FDE">
        <w:rPr>
          <w:rFonts w:ascii="BentonSans Regular" w:hAnsi="BentonSans Regular"/>
          <w:color w:val="666666"/>
          <w:sz w:val="24"/>
        </w:rPr>
        <w:t>Note</w:t>
      </w:r>
    </w:p>
    <w:p w14:paraId="53ED574C" w14:textId="429C1BED" w:rsidR="00950B4D" w:rsidRDefault="0042082E" w:rsidP="003E71D9">
      <w:r>
        <w:t xml:space="preserve">As mentioned in the </w:t>
      </w:r>
      <w:r w:rsidRPr="002B30E9">
        <w:rPr>
          <w:rStyle w:val="SAPTextReference"/>
        </w:rPr>
        <w:t>Purpose</w:t>
      </w:r>
      <w:r>
        <w:t xml:space="preserve"> section of this chapter, </w:t>
      </w:r>
      <w:r w:rsidR="00DF3E5C">
        <w:t>t</w:t>
      </w:r>
      <w:r w:rsidR="00570370">
        <w:t xml:space="preserve">he </w:t>
      </w:r>
      <w:r w:rsidR="00570370" w:rsidRPr="00216257">
        <w:t xml:space="preserve">HR </w:t>
      </w:r>
      <w:r w:rsidR="00216257" w:rsidRPr="00216257">
        <w:t>A</w:t>
      </w:r>
      <w:r w:rsidR="00216257">
        <w:t xml:space="preserve">dministrator </w:t>
      </w:r>
      <w:r w:rsidR="00570370">
        <w:t>can perform correction</w:t>
      </w:r>
      <w:r>
        <w:t>s</w:t>
      </w:r>
      <w:r w:rsidR="00570370">
        <w:t xml:space="preserve"> of position attributes </w:t>
      </w:r>
      <w:r w:rsidR="00B4100B">
        <w:t>if</w:t>
      </w:r>
      <w:r w:rsidR="00570370">
        <w:t xml:space="preserve"> these have been maintained erroneously. In addition, he or she can change the higher-level position of a position, if required by business circumstances. These position updates do not require an approval of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sidR="00570370">
        <w:t>; instead, the changes are saved immediately.</w:t>
      </w:r>
    </w:p>
    <w:p w14:paraId="08A1E55E" w14:textId="45E8EB1D" w:rsidR="00570370" w:rsidRPr="00D53FDE" w:rsidRDefault="00570370" w:rsidP="003E71D9">
      <w:r>
        <w:t>In the following, such use-cases are described:</w:t>
      </w:r>
    </w:p>
    <w:p w14:paraId="285283E6" w14:textId="3F8E34BA" w:rsidR="00570370" w:rsidRPr="002156CA" w:rsidRDefault="00570370" w:rsidP="00570370">
      <w:pPr>
        <w:rPr>
          <w:sz w:val="20"/>
        </w:rPr>
      </w:pPr>
      <w:r w:rsidRPr="00D53FDE">
        <w:rPr>
          <w:rStyle w:val="SAPEmphasis"/>
          <w:u w:val="single"/>
        </w:rPr>
        <w:t xml:space="preserve">Use case </w:t>
      </w:r>
      <w:r w:rsidR="001A7854">
        <w:rPr>
          <w:rStyle w:val="SAPEmphasis"/>
          <w:u w:val="single"/>
        </w:rPr>
        <w:t>3</w:t>
      </w:r>
      <w:r w:rsidRPr="00D53FDE">
        <w:rPr>
          <w:rStyle w:val="SAPEmphasis"/>
        </w:rPr>
        <w:t xml:space="preserve">: correction of position details </w:t>
      </w:r>
      <w:r w:rsidR="00B4100B" w:rsidRPr="00D53FDE">
        <w:rPr>
          <w:rStyle w:val="SAPEmphasis"/>
        </w:rPr>
        <w:t>if</w:t>
      </w:r>
      <w:r w:rsidRPr="00D53FDE">
        <w:rPr>
          <w:rStyle w:val="SAPEmphasis"/>
        </w:rPr>
        <w:t xml:space="preserve"> </w:t>
      </w:r>
      <w:r w:rsidR="00C508EC" w:rsidRPr="00606CB4">
        <w:rPr>
          <w:rStyle w:val="SAPEmphasis"/>
        </w:rPr>
        <w:t xml:space="preserve">some of them </w:t>
      </w:r>
      <w:r w:rsidRPr="00D53FDE">
        <w:rPr>
          <w:rStyle w:val="SAPEmphasis"/>
        </w:rPr>
        <w:t xml:space="preserve">have </w:t>
      </w:r>
      <w:r w:rsidR="00C508EC">
        <w:rPr>
          <w:rStyle w:val="SAPEmphasis"/>
        </w:rPr>
        <w:t xml:space="preserve">been </w:t>
      </w:r>
      <w:r w:rsidRPr="00D53FDE">
        <w:rPr>
          <w:rStyle w:val="SAPEmphasis"/>
        </w:rPr>
        <w:t>maintained erroneously</w:t>
      </w:r>
    </w:p>
    <w:tbl>
      <w:tblPr>
        <w:tblW w:w="14317"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78"/>
        <w:gridCol w:w="4320"/>
        <w:gridCol w:w="3240"/>
        <w:gridCol w:w="3231"/>
        <w:gridCol w:w="1276"/>
      </w:tblGrid>
      <w:tr w:rsidR="00570370" w:rsidRPr="00121F36" w14:paraId="51914782"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shd w:val="clear" w:color="auto" w:fill="999999"/>
          </w:tcPr>
          <w:p w14:paraId="009AE5C7" w14:textId="77777777" w:rsidR="00570370" w:rsidRPr="00121F36" w:rsidRDefault="00570370" w:rsidP="008125F5">
            <w:pPr>
              <w:pStyle w:val="SAPTableHeader"/>
            </w:pPr>
            <w:r w:rsidRPr="00121F36">
              <w:t>Test Step #</w:t>
            </w:r>
          </w:p>
        </w:tc>
        <w:tc>
          <w:tcPr>
            <w:tcW w:w="1378" w:type="dxa"/>
            <w:tcBorders>
              <w:top w:val="single" w:sz="8" w:space="0" w:color="999999"/>
              <w:left w:val="single" w:sz="8" w:space="0" w:color="999999"/>
              <w:bottom w:val="single" w:sz="8" w:space="0" w:color="999999"/>
              <w:right w:val="single" w:sz="8" w:space="0" w:color="999999"/>
            </w:tcBorders>
            <w:shd w:val="clear" w:color="auto" w:fill="999999"/>
          </w:tcPr>
          <w:p w14:paraId="516DA0E4" w14:textId="77777777" w:rsidR="00570370" w:rsidRPr="00121F36" w:rsidRDefault="00570370" w:rsidP="008125F5">
            <w:pPr>
              <w:pStyle w:val="SAPTableHeader"/>
            </w:pPr>
            <w:r w:rsidRPr="00121F36">
              <w:t>Test Step Name</w:t>
            </w:r>
          </w:p>
        </w:tc>
        <w:tc>
          <w:tcPr>
            <w:tcW w:w="4320" w:type="dxa"/>
            <w:tcBorders>
              <w:top w:val="single" w:sz="8" w:space="0" w:color="999999"/>
              <w:left w:val="single" w:sz="8" w:space="0" w:color="999999"/>
              <w:bottom w:val="single" w:sz="8" w:space="0" w:color="999999"/>
              <w:right w:val="single" w:sz="8" w:space="0" w:color="999999"/>
            </w:tcBorders>
            <w:shd w:val="clear" w:color="auto" w:fill="999999"/>
          </w:tcPr>
          <w:p w14:paraId="75C21B00" w14:textId="77777777" w:rsidR="00570370" w:rsidRPr="00121F36" w:rsidRDefault="00570370" w:rsidP="008125F5">
            <w:pPr>
              <w:pStyle w:val="SAPTableHeader"/>
            </w:pPr>
            <w:r w:rsidRPr="00121F36">
              <w:t>Instruction</w:t>
            </w:r>
          </w:p>
        </w:tc>
        <w:tc>
          <w:tcPr>
            <w:tcW w:w="3240" w:type="dxa"/>
            <w:tcBorders>
              <w:top w:val="single" w:sz="8" w:space="0" w:color="999999"/>
              <w:left w:val="single" w:sz="8" w:space="0" w:color="999999"/>
              <w:bottom w:val="single" w:sz="8" w:space="0" w:color="999999"/>
              <w:right w:val="single" w:sz="8" w:space="0" w:color="999999"/>
            </w:tcBorders>
            <w:shd w:val="clear" w:color="auto" w:fill="999999"/>
          </w:tcPr>
          <w:p w14:paraId="3292C1F1" w14:textId="77777777" w:rsidR="00570370" w:rsidRPr="00121F36" w:rsidRDefault="00570370" w:rsidP="008125F5">
            <w:pPr>
              <w:pStyle w:val="SAPTableHeader"/>
            </w:pPr>
            <w:r w:rsidRPr="00121F36">
              <w:t>Additional Information</w:t>
            </w:r>
          </w:p>
        </w:tc>
        <w:tc>
          <w:tcPr>
            <w:tcW w:w="3231" w:type="dxa"/>
            <w:tcBorders>
              <w:top w:val="single" w:sz="8" w:space="0" w:color="999999"/>
              <w:left w:val="single" w:sz="8" w:space="0" w:color="999999"/>
              <w:bottom w:val="single" w:sz="8" w:space="0" w:color="999999"/>
              <w:right w:val="single" w:sz="8" w:space="0" w:color="999999"/>
            </w:tcBorders>
            <w:shd w:val="clear" w:color="auto" w:fill="999999"/>
          </w:tcPr>
          <w:p w14:paraId="4327069A" w14:textId="77777777" w:rsidR="00570370" w:rsidRPr="00121F36" w:rsidRDefault="00570370" w:rsidP="008125F5">
            <w:pPr>
              <w:pStyle w:val="SAPTableHeader"/>
            </w:pPr>
            <w:r w:rsidRPr="00121F36">
              <w:t>Expected Result</w:t>
            </w:r>
          </w:p>
        </w:tc>
        <w:tc>
          <w:tcPr>
            <w:tcW w:w="1276" w:type="dxa"/>
            <w:tcBorders>
              <w:top w:val="single" w:sz="8" w:space="0" w:color="999999"/>
              <w:left w:val="single" w:sz="8" w:space="0" w:color="999999"/>
              <w:bottom w:val="single" w:sz="8" w:space="0" w:color="999999"/>
              <w:right w:val="single" w:sz="8" w:space="0" w:color="999999"/>
            </w:tcBorders>
            <w:shd w:val="clear" w:color="auto" w:fill="999999"/>
          </w:tcPr>
          <w:p w14:paraId="4B3529CC" w14:textId="77777777" w:rsidR="00570370" w:rsidRPr="00121F36" w:rsidRDefault="00570370" w:rsidP="008125F5">
            <w:pPr>
              <w:pStyle w:val="SAPTableHeader"/>
            </w:pPr>
            <w:r w:rsidRPr="00121F36">
              <w:t>Pass / Fail / Comment</w:t>
            </w:r>
          </w:p>
        </w:tc>
      </w:tr>
      <w:tr w:rsidR="004357F6" w:rsidRPr="00121F36" w14:paraId="0066F947"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tcPr>
          <w:p w14:paraId="7A05A316" w14:textId="37CB8A3A" w:rsidR="004357F6" w:rsidRPr="00121F36" w:rsidRDefault="004357F6" w:rsidP="008125F5">
            <w:r>
              <w:t>1</w:t>
            </w:r>
          </w:p>
        </w:tc>
        <w:tc>
          <w:tcPr>
            <w:tcW w:w="1378" w:type="dxa"/>
            <w:tcBorders>
              <w:top w:val="single" w:sz="8" w:space="0" w:color="999999"/>
              <w:left w:val="single" w:sz="8" w:space="0" w:color="999999"/>
              <w:bottom w:val="single" w:sz="8" w:space="0" w:color="999999"/>
              <w:right w:val="single" w:sz="8" w:space="0" w:color="999999"/>
            </w:tcBorders>
          </w:tcPr>
          <w:p w14:paraId="454E806C" w14:textId="1682A951" w:rsidR="004357F6" w:rsidRPr="00121F36" w:rsidRDefault="004357F6" w:rsidP="008125F5">
            <w:pPr>
              <w:rPr>
                <w:rStyle w:val="SAPEmphasis"/>
              </w:rPr>
            </w:pPr>
            <w:r>
              <w:rPr>
                <w:rStyle w:val="SAPEmphasis"/>
              </w:rPr>
              <w:t>Select Position to be Corrected</w:t>
            </w:r>
          </w:p>
        </w:tc>
        <w:tc>
          <w:tcPr>
            <w:tcW w:w="4320" w:type="dxa"/>
            <w:tcBorders>
              <w:top w:val="single" w:sz="8" w:space="0" w:color="999999"/>
              <w:left w:val="single" w:sz="8" w:space="0" w:color="999999"/>
              <w:bottom w:val="single" w:sz="8" w:space="0" w:color="999999"/>
              <w:right w:val="single" w:sz="8" w:space="0" w:color="999999"/>
            </w:tcBorders>
          </w:tcPr>
          <w:p w14:paraId="66F9748C" w14:textId="002303F8" w:rsidR="004357F6" w:rsidRDefault="004357F6" w:rsidP="004357F6">
            <w:r>
              <w:t xml:space="preserve">Log on to </w:t>
            </w:r>
            <w:r w:rsidR="00C623F0" w:rsidRPr="00203C91">
              <w:rPr>
                <w:rStyle w:val="SAPTextReference"/>
              </w:rPr>
              <w:t>Employee Central</w:t>
            </w:r>
            <w:r w:rsidR="00C623F0" w:rsidRPr="00121F36" w:rsidDel="00C623F0">
              <w:t xml:space="preserve"> </w:t>
            </w:r>
            <w:r w:rsidRPr="00C61233">
              <w:t>as</w:t>
            </w:r>
            <w:r>
              <w:t xml:space="preserve"> </w:t>
            </w:r>
            <w:r w:rsidR="00216257">
              <w:t>HR Administrator</w:t>
            </w:r>
            <w:r>
              <w:t xml:space="preserve">, navigate to </w:t>
            </w:r>
            <w:r w:rsidRPr="00D53FDE">
              <w:rPr>
                <w:rStyle w:val="SAPScreenElement"/>
              </w:rPr>
              <w:t>Company Info</w:t>
            </w:r>
            <w:r>
              <w:t xml:space="preserve"> </w:t>
            </w:r>
            <w:r w:rsidRPr="00121F36">
              <w:rPr>
                <w:rStyle w:val="SAPScreenElement"/>
              </w:rPr>
              <w:sym w:font="Symbol" w:char="F0AE"/>
            </w:r>
            <w:r w:rsidRPr="00121F36">
              <w:rPr>
                <w:rStyle w:val="SAPScreenElement"/>
              </w:rPr>
              <w:t xml:space="preserve"> </w:t>
            </w:r>
            <w:r>
              <w:rPr>
                <w:rStyle w:val="SAPScreenElement"/>
              </w:rPr>
              <w:t>Position Org Chart</w:t>
            </w:r>
            <w:r>
              <w:t xml:space="preserve"> tab and search for the position to be corrected. </w:t>
            </w:r>
          </w:p>
          <w:p w14:paraId="6FA18BC5" w14:textId="3135B8E0" w:rsidR="004357F6" w:rsidRPr="00121F36" w:rsidRDefault="004357F6">
            <w:r>
              <w:t>Click on the position and</w:t>
            </w:r>
            <w:r w:rsidRPr="00121F36">
              <w:t xml:space="preserve"> </w:t>
            </w:r>
            <w:r>
              <w:t>i</w:t>
            </w:r>
            <w:r w:rsidRPr="00121F36">
              <w:t xml:space="preserve">n the upcoming </w:t>
            </w:r>
            <w:r>
              <w:t>side panel</w:t>
            </w:r>
            <w:r w:rsidRPr="00121F36">
              <w:t xml:space="preserve"> next </w:t>
            </w:r>
            <w:r>
              <w:t>it</w:t>
            </w:r>
            <w:r w:rsidRPr="00121F36">
              <w:t>, choose</w:t>
            </w:r>
            <w:r>
              <w:t xml:space="preserve"> the</w:t>
            </w:r>
            <w:r w:rsidRPr="00121F36">
              <w:t xml:space="preserve"> </w:t>
            </w:r>
            <w:r w:rsidRPr="00121F36">
              <w:rPr>
                <w:rStyle w:val="SAPScreenElement"/>
              </w:rPr>
              <w:t>Show Position</w:t>
            </w:r>
            <w:r>
              <w:rPr>
                <w:noProof/>
              </w:rPr>
              <w:drawing>
                <wp:inline distT="0" distB="0" distL="0" distR="0" wp14:anchorId="254CE5B5" wp14:editId="12152940">
                  <wp:extent cx="201930" cy="166370"/>
                  <wp:effectExtent l="0" t="0" r="762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Pr>
                <w:rStyle w:val="SAPScreenElement"/>
              </w:rPr>
              <w:t xml:space="preserve"> </w:t>
            </w:r>
            <w:r>
              <w:t xml:space="preserve">icon located below </w:t>
            </w:r>
            <w:r>
              <w:rPr>
                <w:rStyle w:val="SAPScreenElement"/>
              </w:rPr>
              <w:t xml:space="preserve">&lt;position title (code)&gt; </w:t>
            </w:r>
            <w:r w:rsidRPr="00FA6607">
              <w:t>and</w:t>
            </w:r>
            <w:r>
              <w:rPr>
                <w:rStyle w:val="SAPScreenElement"/>
              </w:rPr>
              <w:t xml:space="preserve"> </w:t>
            </w:r>
            <w:r>
              <w:t>next to</w:t>
            </w:r>
            <w:r>
              <w:rPr>
                <w:rStyle w:val="SAPScreenElement"/>
              </w:rPr>
              <w:t xml:space="preserve"> as of &lt;selected date&gt;</w:t>
            </w:r>
            <w:r w:rsidRPr="00121F36">
              <w:t>.</w:t>
            </w:r>
          </w:p>
        </w:tc>
        <w:tc>
          <w:tcPr>
            <w:tcW w:w="3240" w:type="dxa"/>
            <w:tcBorders>
              <w:top w:val="single" w:sz="8" w:space="0" w:color="999999"/>
              <w:left w:val="single" w:sz="8" w:space="0" w:color="999999"/>
              <w:bottom w:val="single" w:sz="8" w:space="0" w:color="999999"/>
              <w:right w:val="single" w:sz="8" w:space="0" w:color="999999"/>
            </w:tcBorders>
          </w:tcPr>
          <w:p w14:paraId="237BEAEC" w14:textId="77777777" w:rsidR="004357F6" w:rsidRPr="00121F36" w:rsidRDefault="004357F6" w:rsidP="008125F5"/>
        </w:tc>
        <w:tc>
          <w:tcPr>
            <w:tcW w:w="3231" w:type="dxa"/>
            <w:tcBorders>
              <w:top w:val="single" w:sz="8" w:space="0" w:color="999999"/>
              <w:left w:val="single" w:sz="8" w:space="0" w:color="999999"/>
              <w:bottom w:val="single" w:sz="8" w:space="0" w:color="999999"/>
              <w:right w:val="single" w:sz="8" w:space="0" w:color="999999"/>
            </w:tcBorders>
          </w:tcPr>
          <w:p w14:paraId="63F01801" w14:textId="7E9BBDC1" w:rsidR="004357F6" w:rsidRPr="00121F36" w:rsidRDefault="004357F6" w:rsidP="008125F5">
            <w:r w:rsidRPr="00121F36">
              <w:t xml:space="preserve">The </w:t>
            </w:r>
            <w:r w:rsidRPr="00121F36">
              <w:rPr>
                <w:rStyle w:val="SAPScreenElement"/>
              </w:rPr>
              <w:t>Position: &lt;position title (code)&gt;</w:t>
            </w:r>
            <w:r w:rsidRPr="00121F36">
              <w:t xml:space="preserve"> window shows up c</w:t>
            </w:r>
            <w:r>
              <w:t>ontaining the position details.</w:t>
            </w:r>
          </w:p>
        </w:tc>
        <w:tc>
          <w:tcPr>
            <w:tcW w:w="1276" w:type="dxa"/>
            <w:tcBorders>
              <w:top w:val="single" w:sz="8" w:space="0" w:color="999999"/>
              <w:left w:val="single" w:sz="8" w:space="0" w:color="999999"/>
              <w:bottom w:val="single" w:sz="8" w:space="0" w:color="999999"/>
              <w:right w:val="single" w:sz="8" w:space="0" w:color="999999"/>
            </w:tcBorders>
          </w:tcPr>
          <w:p w14:paraId="0CD5C804" w14:textId="77777777" w:rsidR="004357F6" w:rsidRPr="00121F36" w:rsidRDefault="004357F6" w:rsidP="008125F5"/>
        </w:tc>
      </w:tr>
      <w:tr w:rsidR="00570370" w:rsidRPr="00121F36" w14:paraId="43E61BEB"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tcPr>
          <w:p w14:paraId="4D711C3E" w14:textId="62D7457B" w:rsidR="00570370" w:rsidRPr="00121F36" w:rsidRDefault="004357F6" w:rsidP="008125F5">
            <w:r>
              <w:t>2</w:t>
            </w:r>
          </w:p>
        </w:tc>
        <w:tc>
          <w:tcPr>
            <w:tcW w:w="1378" w:type="dxa"/>
            <w:tcBorders>
              <w:top w:val="single" w:sz="8" w:space="0" w:color="999999"/>
              <w:left w:val="single" w:sz="8" w:space="0" w:color="999999"/>
              <w:bottom w:val="single" w:sz="8" w:space="0" w:color="999999"/>
              <w:right w:val="single" w:sz="8" w:space="0" w:color="999999"/>
            </w:tcBorders>
          </w:tcPr>
          <w:p w14:paraId="07556472" w14:textId="77777777" w:rsidR="00570370" w:rsidRPr="00121F36" w:rsidRDefault="00570370" w:rsidP="008125F5">
            <w:pPr>
              <w:rPr>
                <w:rStyle w:val="SAPEmphasis"/>
              </w:rPr>
            </w:pPr>
            <w:r w:rsidRPr="00121F36">
              <w:rPr>
                <w:rStyle w:val="SAPEmphasis"/>
              </w:rPr>
              <w:t xml:space="preserve">Go to Maintenance Mode </w:t>
            </w:r>
          </w:p>
        </w:tc>
        <w:tc>
          <w:tcPr>
            <w:tcW w:w="4320" w:type="dxa"/>
            <w:tcBorders>
              <w:top w:val="single" w:sz="8" w:space="0" w:color="999999"/>
              <w:left w:val="single" w:sz="8" w:space="0" w:color="999999"/>
              <w:bottom w:val="single" w:sz="8" w:space="0" w:color="999999"/>
              <w:right w:val="single" w:sz="8" w:space="0" w:color="999999"/>
            </w:tcBorders>
          </w:tcPr>
          <w:p w14:paraId="71FB2ECC" w14:textId="77777777" w:rsidR="00570370" w:rsidRPr="00121F36" w:rsidRDefault="00570370" w:rsidP="008125F5">
            <w:r w:rsidRPr="00121F36">
              <w:t xml:space="preserve">In the </w:t>
            </w:r>
            <w:r w:rsidRPr="00121F36">
              <w:rPr>
                <w:rStyle w:val="SAPScreenElement"/>
              </w:rPr>
              <w:t>Position: &lt;position title (code)&gt;</w:t>
            </w:r>
            <w:r w:rsidRPr="00121F36">
              <w:t xml:space="preserve"> window select the </w:t>
            </w:r>
            <w:r w:rsidRPr="00121F36">
              <w:rPr>
                <w:rStyle w:val="SAPScreenElement"/>
              </w:rPr>
              <w:t>Manage</w:t>
            </w:r>
            <w:r w:rsidRPr="00121F36">
              <w:t xml:space="preserve"> link.</w:t>
            </w:r>
          </w:p>
        </w:tc>
        <w:tc>
          <w:tcPr>
            <w:tcW w:w="3240" w:type="dxa"/>
            <w:tcBorders>
              <w:top w:val="single" w:sz="8" w:space="0" w:color="999999"/>
              <w:left w:val="single" w:sz="8" w:space="0" w:color="999999"/>
              <w:bottom w:val="single" w:sz="8" w:space="0" w:color="999999"/>
              <w:right w:val="single" w:sz="8" w:space="0" w:color="999999"/>
            </w:tcBorders>
          </w:tcPr>
          <w:p w14:paraId="4C3F2997" w14:textId="77777777" w:rsidR="00570370" w:rsidRPr="00121F36" w:rsidRDefault="00570370" w:rsidP="008125F5"/>
        </w:tc>
        <w:tc>
          <w:tcPr>
            <w:tcW w:w="3231" w:type="dxa"/>
            <w:tcBorders>
              <w:top w:val="single" w:sz="8" w:space="0" w:color="999999"/>
              <w:left w:val="single" w:sz="8" w:space="0" w:color="999999"/>
              <w:bottom w:val="single" w:sz="8" w:space="0" w:color="999999"/>
              <w:right w:val="single" w:sz="8" w:space="0" w:color="999999"/>
            </w:tcBorders>
          </w:tcPr>
          <w:p w14:paraId="2E2B6BD6" w14:textId="77777777" w:rsidR="00570370" w:rsidRPr="00121F36" w:rsidRDefault="00570370" w:rsidP="008125F5">
            <w:r w:rsidRPr="00121F36">
              <w:t xml:space="preserve">You are directed to the </w:t>
            </w:r>
            <w:r w:rsidRPr="00121F36">
              <w:rPr>
                <w:rStyle w:val="SAPScreenElement"/>
              </w:rPr>
              <w:t>Manage Data</w:t>
            </w:r>
            <w:r w:rsidRPr="00121F36">
              <w:t xml:space="preserve"> screen, which contains the </w:t>
            </w:r>
            <w:r w:rsidRPr="00121F36">
              <w:rPr>
                <w:rStyle w:val="SAPScreenElement"/>
              </w:rPr>
              <w:t>Position: &lt;position title (code)&gt;</w:t>
            </w:r>
            <w:r w:rsidRPr="00121F36">
              <w:t xml:space="preserve"> portlet.</w:t>
            </w:r>
          </w:p>
        </w:tc>
        <w:tc>
          <w:tcPr>
            <w:tcW w:w="1276" w:type="dxa"/>
            <w:tcBorders>
              <w:top w:val="single" w:sz="8" w:space="0" w:color="999999"/>
              <w:left w:val="single" w:sz="8" w:space="0" w:color="999999"/>
              <w:bottom w:val="single" w:sz="8" w:space="0" w:color="999999"/>
              <w:right w:val="single" w:sz="8" w:space="0" w:color="999999"/>
            </w:tcBorders>
          </w:tcPr>
          <w:p w14:paraId="52D4AC62" w14:textId="77777777" w:rsidR="00570370" w:rsidRPr="00121F36" w:rsidRDefault="00570370" w:rsidP="008125F5"/>
        </w:tc>
      </w:tr>
      <w:tr w:rsidR="00570370" w:rsidRPr="00121F36" w14:paraId="2578EE1E"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tcPr>
          <w:p w14:paraId="6DC9EAEC" w14:textId="7791753E" w:rsidR="00570370" w:rsidRPr="00121F36" w:rsidRDefault="004357F6" w:rsidP="008125F5">
            <w:r>
              <w:t>3</w:t>
            </w:r>
          </w:p>
        </w:tc>
        <w:tc>
          <w:tcPr>
            <w:tcW w:w="1378" w:type="dxa"/>
            <w:tcBorders>
              <w:top w:val="single" w:sz="8" w:space="0" w:color="999999"/>
              <w:left w:val="single" w:sz="8" w:space="0" w:color="999999"/>
              <w:bottom w:val="single" w:sz="8" w:space="0" w:color="999999"/>
              <w:right w:val="single" w:sz="8" w:space="0" w:color="999999"/>
            </w:tcBorders>
          </w:tcPr>
          <w:p w14:paraId="764656CB" w14:textId="77777777" w:rsidR="00570370" w:rsidRPr="00121F36" w:rsidRDefault="00570370" w:rsidP="008125F5">
            <w:pPr>
              <w:rPr>
                <w:rStyle w:val="SAPEmphasis"/>
              </w:rPr>
            </w:pPr>
            <w:r w:rsidRPr="00121F36">
              <w:rPr>
                <w:rStyle w:val="SAPEmphasis"/>
              </w:rPr>
              <w:t>Correct Position Details</w:t>
            </w:r>
          </w:p>
        </w:tc>
        <w:tc>
          <w:tcPr>
            <w:tcW w:w="4320" w:type="dxa"/>
            <w:tcBorders>
              <w:top w:val="single" w:sz="8" w:space="0" w:color="999999"/>
              <w:left w:val="single" w:sz="8" w:space="0" w:color="999999"/>
              <w:bottom w:val="single" w:sz="8" w:space="0" w:color="999999"/>
              <w:right w:val="single" w:sz="8" w:space="0" w:color="999999"/>
            </w:tcBorders>
          </w:tcPr>
          <w:p w14:paraId="037C9BB7" w14:textId="224BCB81" w:rsidR="00570370" w:rsidRPr="00121F36" w:rsidRDefault="00570370" w:rsidP="008125F5">
            <w:r w:rsidRPr="00121F36">
              <w:t xml:space="preserve">In the </w:t>
            </w:r>
            <w:r w:rsidRPr="00121F36">
              <w:rPr>
                <w:rStyle w:val="SAPScreenElement"/>
              </w:rPr>
              <w:t>History</w:t>
            </w:r>
            <w:r w:rsidRPr="00121F36">
              <w:t xml:space="preserve"> portlet on the left of the </w:t>
            </w:r>
            <w:r w:rsidRPr="00121F36">
              <w:rPr>
                <w:rStyle w:val="SAPScreenElement"/>
              </w:rPr>
              <w:t>Manage Data</w:t>
            </w:r>
            <w:r w:rsidRPr="00121F36">
              <w:t xml:space="preserve"> screen</w:t>
            </w:r>
            <w:r w:rsidR="004357F6">
              <w:t>,</w:t>
            </w:r>
            <w:r w:rsidRPr="00121F36">
              <w:t xml:space="preserve"> select </w:t>
            </w:r>
            <w:r w:rsidR="004357F6">
              <w:t>next to the record you want to correct</w:t>
            </w:r>
            <w:r w:rsidR="004357F6" w:rsidRPr="00121F36">
              <w:rPr>
                <w:rStyle w:val="SAPScreenElement"/>
              </w:rPr>
              <w:t xml:space="preserve"> </w:t>
            </w:r>
            <w:r w:rsidRPr="00121F36">
              <w:rPr>
                <w:rStyle w:val="SAPScreenElement"/>
              </w:rPr>
              <w:t xml:space="preserve">Take Actions </w:t>
            </w:r>
            <w:r w:rsidRPr="00121F36">
              <w:rPr>
                <w:rStyle w:val="SAPScreenElement"/>
              </w:rPr>
              <w:sym w:font="Symbol" w:char="F0AE"/>
            </w:r>
            <w:r w:rsidRPr="00121F36">
              <w:rPr>
                <w:rStyle w:val="SAPScreenElement"/>
              </w:rPr>
              <w:t xml:space="preserve"> Make Correction</w:t>
            </w:r>
            <w:r w:rsidR="004357F6">
              <w:t>.</w:t>
            </w:r>
          </w:p>
          <w:p w14:paraId="5E6E7998" w14:textId="77777777" w:rsidR="00570370" w:rsidRPr="00121F36" w:rsidRDefault="00570370" w:rsidP="008125F5">
            <w:r w:rsidRPr="00121F36">
              <w:t>Change position details like title, job code, company, business unit, higher-level position etc.</w:t>
            </w:r>
          </w:p>
        </w:tc>
        <w:tc>
          <w:tcPr>
            <w:tcW w:w="3240" w:type="dxa"/>
            <w:tcBorders>
              <w:top w:val="single" w:sz="8" w:space="0" w:color="999999"/>
              <w:left w:val="single" w:sz="8" w:space="0" w:color="999999"/>
              <w:bottom w:val="single" w:sz="8" w:space="0" w:color="999999"/>
              <w:right w:val="single" w:sz="8" w:space="0" w:color="999999"/>
            </w:tcBorders>
          </w:tcPr>
          <w:p w14:paraId="4F3BAC50" w14:textId="77777777" w:rsidR="00570370" w:rsidRPr="00121F36" w:rsidRDefault="00570370" w:rsidP="008125F5">
            <w:r w:rsidRPr="00121F36">
              <w:t xml:space="preserve">When you change the </w:t>
            </w:r>
            <w:r w:rsidRPr="00121F36">
              <w:rPr>
                <w:rStyle w:val="SAPScreenElement"/>
              </w:rPr>
              <w:t>Job Code</w:t>
            </w:r>
            <w:r w:rsidRPr="00121F36">
              <w:t xml:space="preserve">, following fields will be updated automatically from the value you have chosen: </w:t>
            </w:r>
            <w:r w:rsidRPr="00121F36">
              <w:rPr>
                <w:rStyle w:val="SAPScreenElement"/>
              </w:rPr>
              <w:t>Job Title</w:t>
            </w:r>
            <w:r w:rsidRPr="00121F36">
              <w:t xml:space="preserve">, </w:t>
            </w:r>
            <w:r w:rsidRPr="00121F36">
              <w:rPr>
                <w:rStyle w:val="SAPScreenElement"/>
              </w:rPr>
              <w:t>Job Level</w:t>
            </w:r>
            <w:r w:rsidRPr="00121F36">
              <w:t xml:space="preserve">, </w:t>
            </w:r>
            <w:r w:rsidRPr="00121F36">
              <w:rPr>
                <w:rStyle w:val="SAPScreenElement"/>
              </w:rPr>
              <w:t>Regular/Temporary</w:t>
            </w:r>
            <w:r w:rsidRPr="00121F36">
              <w:t xml:space="preserve">, and </w:t>
            </w:r>
            <w:r w:rsidRPr="00121F36">
              <w:rPr>
                <w:rStyle w:val="SAPScreenElement"/>
              </w:rPr>
              <w:t>Pay Grade</w:t>
            </w:r>
            <w:r w:rsidRPr="00121F36">
              <w:t>.</w:t>
            </w:r>
          </w:p>
        </w:tc>
        <w:tc>
          <w:tcPr>
            <w:tcW w:w="3231" w:type="dxa"/>
            <w:tcBorders>
              <w:top w:val="single" w:sz="8" w:space="0" w:color="999999"/>
              <w:left w:val="single" w:sz="8" w:space="0" w:color="999999"/>
              <w:bottom w:val="single" w:sz="8" w:space="0" w:color="999999"/>
              <w:right w:val="single" w:sz="8" w:space="0" w:color="999999"/>
            </w:tcBorders>
          </w:tcPr>
          <w:p w14:paraId="3F4E48B6" w14:textId="77777777" w:rsidR="00570370" w:rsidRPr="00121F36" w:rsidRDefault="00570370" w:rsidP="008125F5"/>
        </w:tc>
        <w:tc>
          <w:tcPr>
            <w:tcW w:w="1276" w:type="dxa"/>
            <w:tcBorders>
              <w:top w:val="single" w:sz="8" w:space="0" w:color="999999"/>
              <w:left w:val="single" w:sz="8" w:space="0" w:color="999999"/>
              <w:bottom w:val="single" w:sz="8" w:space="0" w:color="999999"/>
              <w:right w:val="single" w:sz="8" w:space="0" w:color="999999"/>
            </w:tcBorders>
          </w:tcPr>
          <w:p w14:paraId="39484B2E" w14:textId="77777777" w:rsidR="00570370" w:rsidRPr="00121F36" w:rsidRDefault="00570370" w:rsidP="008125F5"/>
        </w:tc>
      </w:tr>
      <w:tr w:rsidR="00570370" w:rsidRPr="00121F36" w14:paraId="37FE56D0"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tcPr>
          <w:p w14:paraId="2B53B68A" w14:textId="50CAD0A1" w:rsidR="00570370" w:rsidRPr="00121F36" w:rsidRDefault="004357F6" w:rsidP="008125F5">
            <w:r>
              <w:lastRenderedPageBreak/>
              <w:t>4</w:t>
            </w:r>
          </w:p>
        </w:tc>
        <w:tc>
          <w:tcPr>
            <w:tcW w:w="1378" w:type="dxa"/>
            <w:tcBorders>
              <w:top w:val="single" w:sz="8" w:space="0" w:color="999999"/>
              <w:left w:val="single" w:sz="8" w:space="0" w:color="999999"/>
              <w:bottom w:val="single" w:sz="8" w:space="0" w:color="999999"/>
              <w:right w:val="single" w:sz="8" w:space="0" w:color="999999"/>
            </w:tcBorders>
          </w:tcPr>
          <w:p w14:paraId="458E841B" w14:textId="77777777" w:rsidR="00570370" w:rsidRPr="00121F36" w:rsidRDefault="00570370" w:rsidP="008125F5">
            <w:pPr>
              <w:rPr>
                <w:rStyle w:val="SAPEmphasis"/>
              </w:rPr>
            </w:pPr>
            <w:r w:rsidRPr="00121F36">
              <w:rPr>
                <w:rStyle w:val="SAPEmphasis"/>
              </w:rPr>
              <w:t>Save Data</w:t>
            </w:r>
          </w:p>
        </w:tc>
        <w:tc>
          <w:tcPr>
            <w:tcW w:w="4320" w:type="dxa"/>
            <w:tcBorders>
              <w:top w:val="single" w:sz="8" w:space="0" w:color="999999"/>
              <w:left w:val="single" w:sz="8" w:space="0" w:color="999999"/>
              <w:bottom w:val="single" w:sz="8" w:space="0" w:color="999999"/>
              <w:right w:val="single" w:sz="8" w:space="0" w:color="999999"/>
            </w:tcBorders>
          </w:tcPr>
          <w:p w14:paraId="076ECD97" w14:textId="77777777" w:rsidR="00570370" w:rsidRPr="00121F36" w:rsidRDefault="00570370" w:rsidP="008125F5">
            <w:r w:rsidRPr="00121F36">
              <w:t xml:space="preserve">Choose the </w:t>
            </w:r>
            <w:r w:rsidRPr="00121F36">
              <w:rPr>
                <w:rStyle w:val="SAPScreenElement"/>
              </w:rPr>
              <w:t>Save</w:t>
            </w:r>
            <w:r w:rsidRPr="00121F36">
              <w:t xml:space="preserve"> button to save the record.</w:t>
            </w:r>
          </w:p>
        </w:tc>
        <w:tc>
          <w:tcPr>
            <w:tcW w:w="3240" w:type="dxa"/>
            <w:tcBorders>
              <w:top w:val="single" w:sz="8" w:space="0" w:color="999999"/>
              <w:left w:val="single" w:sz="8" w:space="0" w:color="999999"/>
              <w:bottom w:val="single" w:sz="8" w:space="0" w:color="999999"/>
              <w:right w:val="single" w:sz="8" w:space="0" w:color="999999"/>
            </w:tcBorders>
          </w:tcPr>
          <w:p w14:paraId="40D1BBCC" w14:textId="77777777" w:rsidR="00570370" w:rsidRPr="00121F36" w:rsidRDefault="00570370" w:rsidP="008125F5"/>
        </w:tc>
        <w:tc>
          <w:tcPr>
            <w:tcW w:w="3231" w:type="dxa"/>
            <w:tcBorders>
              <w:top w:val="single" w:sz="8" w:space="0" w:color="999999"/>
              <w:left w:val="single" w:sz="8" w:space="0" w:color="999999"/>
              <w:bottom w:val="single" w:sz="8" w:space="0" w:color="999999"/>
              <w:right w:val="single" w:sz="8" w:space="0" w:color="999999"/>
            </w:tcBorders>
          </w:tcPr>
          <w:p w14:paraId="491E65D0" w14:textId="77777777" w:rsidR="00570370" w:rsidRPr="00121F36" w:rsidRDefault="00570370" w:rsidP="008125F5">
            <w:r w:rsidRPr="00121F36">
              <w:t>The position data record has been corrected.</w:t>
            </w:r>
          </w:p>
        </w:tc>
        <w:tc>
          <w:tcPr>
            <w:tcW w:w="1276" w:type="dxa"/>
            <w:tcBorders>
              <w:top w:val="single" w:sz="8" w:space="0" w:color="999999"/>
              <w:left w:val="single" w:sz="8" w:space="0" w:color="999999"/>
              <w:bottom w:val="single" w:sz="8" w:space="0" w:color="999999"/>
              <w:right w:val="single" w:sz="8" w:space="0" w:color="999999"/>
            </w:tcBorders>
          </w:tcPr>
          <w:p w14:paraId="2E34BB33" w14:textId="77777777" w:rsidR="00570370" w:rsidRPr="00121F36" w:rsidRDefault="00570370" w:rsidP="008125F5"/>
        </w:tc>
      </w:tr>
      <w:tr w:rsidR="00570370" w:rsidRPr="00121F36" w14:paraId="7120D643" w14:textId="77777777" w:rsidTr="00D53FDE">
        <w:trPr>
          <w:trHeight w:val="357"/>
        </w:trPr>
        <w:tc>
          <w:tcPr>
            <w:tcW w:w="872" w:type="dxa"/>
            <w:tcBorders>
              <w:top w:val="single" w:sz="8" w:space="0" w:color="999999"/>
              <w:left w:val="single" w:sz="8" w:space="0" w:color="999999"/>
              <w:bottom w:val="single" w:sz="8" w:space="0" w:color="999999"/>
              <w:right w:val="single" w:sz="8" w:space="0" w:color="999999"/>
            </w:tcBorders>
          </w:tcPr>
          <w:p w14:paraId="335547C0" w14:textId="0FB2963F" w:rsidR="00570370" w:rsidRPr="00121F36" w:rsidRDefault="004357F6" w:rsidP="008125F5">
            <w:r>
              <w:t>5</w:t>
            </w:r>
          </w:p>
        </w:tc>
        <w:tc>
          <w:tcPr>
            <w:tcW w:w="1378" w:type="dxa"/>
            <w:tcBorders>
              <w:top w:val="single" w:sz="8" w:space="0" w:color="999999"/>
              <w:left w:val="single" w:sz="8" w:space="0" w:color="999999"/>
              <w:bottom w:val="single" w:sz="8" w:space="0" w:color="999999"/>
              <w:right w:val="single" w:sz="8" w:space="0" w:color="999999"/>
            </w:tcBorders>
          </w:tcPr>
          <w:p w14:paraId="69AE5096" w14:textId="77777777" w:rsidR="00570370" w:rsidRPr="00121F36" w:rsidRDefault="00570370" w:rsidP="008125F5">
            <w:pPr>
              <w:rPr>
                <w:rStyle w:val="SAPEmphasis"/>
              </w:rPr>
            </w:pPr>
            <w:r w:rsidRPr="00121F36">
              <w:rPr>
                <w:rStyle w:val="SAPEmphasis"/>
              </w:rPr>
              <w:t>Go Back</w:t>
            </w:r>
          </w:p>
        </w:tc>
        <w:tc>
          <w:tcPr>
            <w:tcW w:w="4320" w:type="dxa"/>
            <w:tcBorders>
              <w:top w:val="single" w:sz="8" w:space="0" w:color="999999"/>
              <w:left w:val="single" w:sz="8" w:space="0" w:color="999999"/>
              <w:bottom w:val="single" w:sz="8" w:space="0" w:color="999999"/>
              <w:right w:val="single" w:sz="8" w:space="0" w:color="999999"/>
            </w:tcBorders>
          </w:tcPr>
          <w:p w14:paraId="5F568167" w14:textId="77777777" w:rsidR="00570370" w:rsidRPr="00121F36" w:rsidRDefault="00570370" w:rsidP="008125F5">
            <w:r w:rsidRPr="00121F36">
              <w:t xml:space="preserve">Select the </w:t>
            </w:r>
            <w:r w:rsidRPr="00121F36">
              <w:rPr>
                <w:rStyle w:val="SAPScreenElement"/>
              </w:rPr>
              <w:t>Back to: Previous</w:t>
            </w:r>
            <w:r w:rsidRPr="00121F36">
              <w:t xml:space="preserve"> link on top of the </w:t>
            </w:r>
            <w:r w:rsidRPr="00121F36">
              <w:rPr>
                <w:rStyle w:val="SAPScreenElement"/>
              </w:rPr>
              <w:t>Manage Data</w:t>
            </w:r>
            <w:r w:rsidRPr="00121F36">
              <w:t xml:space="preserve"> screen.</w:t>
            </w:r>
          </w:p>
        </w:tc>
        <w:tc>
          <w:tcPr>
            <w:tcW w:w="3240" w:type="dxa"/>
            <w:tcBorders>
              <w:top w:val="single" w:sz="8" w:space="0" w:color="999999"/>
              <w:left w:val="single" w:sz="8" w:space="0" w:color="999999"/>
              <w:bottom w:val="single" w:sz="8" w:space="0" w:color="999999"/>
              <w:right w:val="single" w:sz="8" w:space="0" w:color="999999"/>
            </w:tcBorders>
          </w:tcPr>
          <w:p w14:paraId="14AF3060" w14:textId="77777777" w:rsidR="00570370" w:rsidRPr="00121F36" w:rsidRDefault="00570370" w:rsidP="008125F5"/>
        </w:tc>
        <w:tc>
          <w:tcPr>
            <w:tcW w:w="3231" w:type="dxa"/>
            <w:tcBorders>
              <w:top w:val="single" w:sz="8" w:space="0" w:color="999999"/>
              <w:left w:val="single" w:sz="8" w:space="0" w:color="999999"/>
              <w:bottom w:val="single" w:sz="8" w:space="0" w:color="999999"/>
              <w:right w:val="single" w:sz="8" w:space="0" w:color="999999"/>
            </w:tcBorders>
          </w:tcPr>
          <w:p w14:paraId="1FDF9231" w14:textId="77777777" w:rsidR="00570370" w:rsidRPr="00121F36" w:rsidRDefault="00570370" w:rsidP="008125F5">
            <w:r w:rsidRPr="00121F36">
              <w:t xml:space="preserve">You are directed back to the </w:t>
            </w:r>
            <w:r w:rsidRPr="00121F36">
              <w:rPr>
                <w:rStyle w:val="SAPScreenElement"/>
              </w:rPr>
              <w:t>Position Org Chart</w:t>
            </w:r>
            <w:r w:rsidRPr="00121F36">
              <w:t xml:space="preserve"> screen.</w:t>
            </w:r>
          </w:p>
        </w:tc>
        <w:tc>
          <w:tcPr>
            <w:tcW w:w="1276" w:type="dxa"/>
            <w:tcBorders>
              <w:top w:val="single" w:sz="8" w:space="0" w:color="999999"/>
              <w:left w:val="single" w:sz="8" w:space="0" w:color="999999"/>
              <w:bottom w:val="single" w:sz="8" w:space="0" w:color="999999"/>
              <w:right w:val="single" w:sz="8" w:space="0" w:color="999999"/>
            </w:tcBorders>
          </w:tcPr>
          <w:p w14:paraId="5EF827EF" w14:textId="77777777" w:rsidR="00570370" w:rsidRPr="00121F36" w:rsidRDefault="00570370" w:rsidP="008125F5"/>
        </w:tc>
      </w:tr>
    </w:tbl>
    <w:p w14:paraId="1426DE99" w14:textId="77777777" w:rsidR="00950B4D" w:rsidRDefault="00950B4D" w:rsidP="003E71D9">
      <w:pPr>
        <w:rPr>
          <w:rStyle w:val="SAPEmphasis"/>
          <w:sz w:val="20"/>
          <w:u w:val="single"/>
        </w:rPr>
      </w:pPr>
    </w:p>
    <w:p w14:paraId="3DF9397C" w14:textId="3924CCF2" w:rsidR="003E71D9" w:rsidRPr="00D53FDE" w:rsidRDefault="003E71D9" w:rsidP="003E71D9">
      <w:pPr>
        <w:rPr>
          <w:rStyle w:val="SAPEmphasis"/>
        </w:rPr>
      </w:pPr>
      <w:r w:rsidRPr="00D53FDE">
        <w:rPr>
          <w:rStyle w:val="SAPEmphasis"/>
          <w:u w:val="single"/>
        </w:rPr>
        <w:t xml:space="preserve">Use case </w:t>
      </w:r>
      <w:r w:rsidR="001A7854">
        <w:rPr>
          <w:rStyle w:val="SAPEmphasis"/>
          <w:u w:val="single"/>
        </w:rPr>
        <w:t>4</w:t>
      </w:r>
      <w:r w:rsidRPr="00D53FDE">
        <w:t xml:space="preserve">: </w:t>
      </w:r>
      <w:r w:rsidRPr="00D53FDE">
        <w:rPr>
          <w:rStyle w:val="SAPEmphasis"/>
        </w:rPr>
        <w:t>change of the higher-level position of a position</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603"/>
        <w:gridCol w:w="3960"/>
        <w:gridCol w:w="2160"/>
        <w:gridCol w:w="4680"/>
        <w:gridCol w:w="1170"/>
      </w:tblGrid>
      <w:tr w:rsidR="008D66EF" w:rsidRPr="00121F36" w14:paraId="737A5D00" w14:textId="77777777" w:rsidTr="008D66EF">
        <w:trPr>
          <w:trHeight w:val="357"/>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tcPr>
          <w:p w14:paraId="1D1F2A7B" w14:textId="77777777" w:rsidR="008D66EF" w:rsidRPr="00121F36" w:rsidRDefault="008D66EF" w:rsidP="008920B2">
            <w:pPr>
              <w:pStyle w:val="SAPTableHeader"/>
            </w:pPr>
            <w:r w:rsidRPr="00121F36">
              <w:t>Test Step #</w:t>
            </w:r>
          </w:p>
        </w:tc>
        <w:tc>
          <w:tcPr>
            <w:tcW w:w="1603" w:type="dxa"/>
            <w:tcBorders>
              <w:top w:val="single" w:sz="8" w:space="0" w:color="999999"/>
              <w:left w:val="single" w:sz="8" w:space="0" w:color="999999"/>
              <w:bottom w:val="single" w:sz="8" w:space="0" w:color="999999"/>
              <w:right w:val="single" w:sz="8" w:space="0" w:color="999999"/>
            </w:tcBorders>
            <w:shd w:val="clear" w:color="auto" w:fill="999999"/>
          </w:tcPr>
          <w:p w14:paraId="4FAD81C1" w14:textId="77777777" w:rsidR="008D66EF" w:rsidRPr="00121F36" w:rsidRDefault="008D66EF" w:rsidP="008920B2">
            <w:pPr>
              <w:pStyle w:val="SAPTableHeader"/>
            </w:pPr>
            <w:r w:rsidRPr="00121F36">
              <w:t>Test Step Name</w:t>
            </w:r>
          </w:p>
        </w:tc>
        <w:tc>
          <w:tcPr>
            <w:tcW w:w="3960" w:type="dxa"/>
            <w:tcBorders>
              <w:top w:val="single" w:sz="8" w:space="0" w:color="999999"/>
              <w:left w:val="single" w:sz="8" w:space="0" w:color="999999"/>
              <w:bottom w:val="single" w:sz="8" w:space="0" w:color="999999"/>
              <w:right w:val="single" w:sz="8" w:space="0" w:color="999999"/>
            </w:tcBorders>
            <w:shd w:val="clear" w:color="auto" w:fill="999999"/>
          </w:tcPr>
          <w:p w14:paraId="4E57B77B" w14:textId="77777777" w:rsidR="008D66EF" w:rsidRPr="00121F36" w:rsidRDefault="008D66EF" w:rsidP="008920B2">
            <w:pPr>
              <w:pStyle w:val="SAPTableHeader"/>
            </w:pPr>
            <w:r w:rsidRPr="00121F36">
              <w:t>Instruction</w:t>
            </w:r>
          </w:p>
        </w:tc>
        <w:tc>
          <w:tcPr>
            <w:tcW w:w="2160" w:type="dxa"/>
            <w:tcBorders>
              <w:top w:val="single" w:sz="8" w:space="0" w:color="999999"/>
              <w:left w:val="single" w:sz="8" w:space="0" w:color="999999"/>
              <w:bottom w:val="single" w:sz="8" w:space="0" w:color="999999"/>
              <w:right w:val="single" w:sz="8" w:space="0" w:color="999999"/>
            </w:tcBorders>
            <w:shd w:val="clear" w:color="auto" w:fill="999999"/>
          </w:tcPr>
          <w:p w14:paraId="1626D8E1" w14:textId="77777777" w:rsidR="008D66EF" w:rsidRPr="00121F36" w:rsidRDefault="008D66EF" w:rsidP="008920B2">
            <w:pPr>
              <w:pStyle w:val="SAPTableHeader"/>
            </w:pPr>
            <w:r w:rsidRPr="00121F36">
              <w:t>User Entries:</w:t>
            </w:r>
            <w:r w:rsidRPr="00121F36">
              <w:br/>
              <w:t>Field Name: User Action and Value</w:t>
            </w:r>
          </w:p>
        </w:tc>
        <w:tc>
          <w:tcPr>
            <w:tcW w:w="4680" w:type="dxa"/>
            <w:tcBorders>
              <w:top w:val="single" w:sz="8" w:space="0" w:color="999999"/>
              <w:left w:val="single" w:sz="8" w:space="0" w:color="999999"/>
              <w:bottom w:val="single" w:sz="8" w:space="0" w:color="999999"/>
              <w:right w:val="single" w:sz="8" w:space="0" w:color="999999"/>
            </w:tcBorders>
            <w:shd w:val="clear" w:color="auto" w:fill="999999"/>
          </w:tcPr>
          <w:p w14:paraId="1BFBE1ED" w14:textId="77777777" w:rsidR="008D66EF" w:rsidRPr="00121F36" w:rsidRDefault="008D66EF" w:rsidP="008920B2">
            <w:pPr>
              <w:pStyle w:val="SAPTableHeader"/>
            </w:pPr>
            <w:r w:rsidRPr="00121F36">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tcPr>
          <w:p w14:paraId="29170728" w14:textId="77777777" w:rsidR="008D66EF" w:rsidRPr="00121F36" w:rsidRDefault="008D66EF" w:rsidP="008920B2">
            <w:pPr>
              <w:pStyle w:val="SAPTableHeader"/>
            </w:pPr>
            <w:r w:rsidRPr="00121F36">
              <w:t>Pass / Fail / Comment</w:t>
            </w:r>
          </w:p>
        </w:tc>
      </w:tr>
      <w:tr w:rsidR="008D66EF" w:rsidRPr="00121F36" w14:paraId="78C4D79C"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5F07BC63" w14:textId="477B6433" w:rsidR="008D66EF" w:rsidRPr="00121F36" w:rsidRDefault="008D66EF" w:rsidP="004357F6">
            <w:r>
              <w:t>1</w:t>
            </w:r>
          </w:p>
        </w:tc>
        <w:tc>
          <w:tcPr>
            <w:tcW w:w="1603" w:type="dxa"/>
            <w:tcBorders>
              <w:top w:val="single" w:sz="8" w:space="0" w:color="999999"/>
              <w:left w:val="single" w:sz="8" w:space="0" w:color="999999"/>
              <w:bottom w:val="single" w:sz="8" w:space="0" w:color="999999"/>
              <w:right w:val="single" w:sz="8" w:space="0" w:color="999999"/>
            </w:tcBorders>
          </w:tcPr>
          <w:p w14:paraId="46D30791" w14:textId="77104D88" w:rsidR="008D66EF" w:rsidRPr="00121F36" w:rsidRDefault="008D66EF">
            <w:pPr>
              <w:rPr>
                <w:rStyle w:val="SAPEmphasis"/>
              </w:rPr>
            </w:pPr>
            <w:r>
              <w:rPr>
                <w:rStyle w:val="SAPEmphasis"/>
              </w:rPr>
              <w:t>Select Position</w:t>
            </w:r>
          </w:p>
        </w:tc>
        <w:tc>
          <w:tcPr>
            <w:tcW w:w="3960" w:type="dxa"/>
            <w:tcBorders>
              <w:top w:val="single" w:sz="8" w:space="0" w:color="999999"/>
              <w:left w:val="single" w:sz="8" w:space="0" w:color="999999"/>
              <w:bottom w:val="single" w:sz="8" w:space="0" w:color="999999"/>
              <w:right w:val="single" w:sz="8" w:space="0" w:color="999999"/>
            </w:tcBorders>
          </w:tcPr>
          <w:p w14:paraId="0B6C2DD6" w14:textId="5A5BE030" w:rsidR="008D66EF" w:rsidRDefault="008D66EF" w:rsidP="004357F6">
            <w:r>
              <w:t xml:space="preserve">Log on to </w:t>
            </w:r>
            <w:r w:rsidRPr="00203C91">
              <w:rPr>
                <w:rStyle w:val="SAPTextReference"/>
              </w:rPr>
              <w:t>Employee Central</w:t>
            </w:r>
            <w:r w:rsidRPr="00121F36" w:rsidDel="00C623F0">
              <w:t xml:space="preserve"> </w:t>
            </w:r>
            <w:r w:rsidRPr="00D53FDE">
              <w:t xml:space="preserve">as HR </w:t>
            </w:r>
            <w:r>
              <w:t xml:space="preserve">Administrator, navigate to </w:t>
            </w:r>
            <w:r w:rsidRPr="00F102E3">
              <w:rPr>
                <w:rStyle w:val="SAPScreenElement"/>
              </w:rPr>
              <w:t>Company Info</w:t>
            </w:r>
            <w:r>
              <w:t xml:space="preserve"> </w:t>
            </w:r>
            <w:r w:rsidRPr="00121F36">
              <w:rPr>
                <w:rStyle w:val="SAPScreenElement"/>
              </w:rPr>
              <w:sym w:font="Symbol" w:char="F0AE"/>
            </w:r>
            <w:r w:rsidRPr="00121F36">
              <w:rPr>
                <w:rStyle w:val="SAPScreenElement"/>
              </w:rPr>
              <w:t xml:space="preserve"> </w:t>
            </w:r>
            <w:r>
              <w:rPr>
                <w:rStyle w:val="SAPScreenElement"/>
              </w:rPr>
              <w:t>Position Org Chart</w:t>
            </w:r>
            <w:r>
              <w:t xml:space="preserve"> tab and search for the position to be updated. </w:t>
            </w:r>
          </w:p>
          <w:p w14:paraId="28D62B35" w14:textId="502718D3" w:rsidR="008D66EF" w:rsidRPr="00121F36" w:rsidRDefault="008D66EF" w:rsidP="004357F6">
            <w:r>
              <w:t>Click on the position and</w:t>
            </w:r>
            <w:r w:rsidRPr="00121F36">
              <w:t xml:space="preserve"> </w:t>
            </w:r>
            <w:r>
              <w:t>i</w:t>
            </w:r>
            <w:r w:rsidRPr="00121F36">
              <w:t xml:space="preserve">n the upcoming </w:t>
            </w:r>
            <w:r>
              <w:t>side panel</w:t>
            </w:r>
            <w:r w:rsidRPr="00121F36">
              <w:t xml:space="preserve"> next </w:t>
            </w:r>
            <w:r>
              <w:t>it</w:t>
            </w:r>
            <w:r w:rsidRPr="00121F36">
              <w:t>, choose</w:t>
            </w:r>
            <w:r>
              <w:t xml:space="preserve"> the</w:t>
            </w:r>
            <w:r w:rsidRPr="00121F36">
              <w:t xml:space="preserve"> </w:t>
            </w:r>
            <w:r w:rsidRPr="00121F36">
              <w:rPr>
                <w:rStyle w:val="SAPScreenElement"/>
              </w:rPr>
              <w:t>Show Position</w:t>
            </w:r>
            <w:r>
              <w:rPr>
                <w:noProof/>
              </w:rPr>
              <w:drawing>
                <wp:inline distT="0" distB="0" distL="0" distR="0" wp14:anchorId="06F02555" wp14:editId="45D4D6B7">
                  <wp:extent cx="201930" cy="166370"/>
                  <wp:effectExtent l="0" t="0" r="762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Pr>
                <w:rStyle w:val="SAPScreenElement"/>
              </w:rPr>
              <w:t xml:space="preserve"> </w:t>
            </w:r>
            <w:r>
              <w:t xml:space="preserve">icon located below </w:t>
            </w:r>
            <w:r>
              <w:rPr>
                <w:rStyle w:val="SAPScreenElement"/>
              </w:rPr>
              <w:t xml:space="preserve">&lt;position title (code)&gt; </w:t>
            </w:r>
            <w:r w:rsidRPr="00FA6607">
              <w:t>and</w:t>
            </w:r>
            <w:r>
              <w:rPr>
                <w:rStyle w:val="SAPScreenElement"/>
              </w:rPr>
              <w:t xml:space="preserve"> </w:t>
            </w:r>
            <w:r>
              <w:t>next to</w:t>
            </w:r>
            <w:r>
              <w:rPr>
                <w:rStyle w:val="SAPScreenElement"/>
              </w:rPr>
              <w:t xml:space="preserve"> as of &lt;selected date&gt;</w:t>
            </w:r>
            <w:r w:rsidRPr="00121F36">
              <w:t>.</w:t>
            </w:r>
          </w:p>
        </w:tc>
        <w:tc>
          <w:tcPr>
            <w:tcW w:w="2160" w:type="dxa"/>
            <w:tcBorders>
              <w:top w:val="single" w:sz="8" w:space="0" w:color="999999"/>
              <w:left w:val="single" w:sz="8" w:space="0" w:color="999999"/>
              <w:bottom w:val="single" w:sz="8" w:space="0" w:color="999999"/>
              <w:right w:val="single" w:sz="8" w:space="0" w:color="999999"/>
            </w:tcBorders>
          </w:tcPr>
          <w:p w14:paraId="3B444873" w14:textId="77777777" w:rsidR="008D66EF" w:rsidRPr="00121F36" w:rsidRDefault="008D66EF" w:rsidP="004357F6">
            <w:pPr>
              <w:rPr>
                <w:rStyle w:val="SAPScreenElement"/>
              </w:rPr>
            </w:pPr>
          </w:p>
        </w:tc>
        <w:tc>
          <w:tcPr>
            <w:tcW w:w="4680" w:type="dxa"/>
            <w:tcBorders>
              <w:top w:val="single" w:sz="8" w:space="0" w:color="999999"/>
              <w:left w:val="single" w:sz="8" w:space="0" w:color="999999"/>
              <w:bottom w:val="single" w:sz="8" w:space="0" w:color="999999"/>
              <w:right w:val="single" w:sz="8" w:space="0" w:color="999999"/>
            </w:tcBorders>
          </w:tcPr>
          <w:p w14:paraId="1747D8D0" w14:textId="132FEFDA" w:rsidR="008D66EF" w:rsidRPr="00121F36" w:rsidRDefault="008D66EF" w:rsidP="004357F6">
            <w:r w:rsidRPr="00121F36">
              <w:t xml:space="preserve">The </w:t>
            </w:r>
            <w:r w:rsidRPr="00121F36">
              <w:rPr>
                <w:rStyle w:val="SAPScreenElement"/>
              </w:rPr>
              <w:t>Position: &lt;position title (code)&gt;</w:t>
            </w:r>
            <w:r w:rsidRPr="00121F36">
              <w:t xml:space="preserve"> window shows up c</w:t>
            </w:r>
            <w:r>
              <w:t>ontaining the position details.</w:t>
            </w:r>
          </w:p>
        </w:tc>
        <w:tc>
          <w:tcPr>
            <w:tcW w:w="1170" w:type="dxa"/>
            <w:tcBorders>
              <w:top w:val="single" w:sz="8" w:space="0" w:color="999999"/>
              <w:left w:val="single" w:sz="8" w:space="0" w:color="999999"/>
              <w:bottom w:val="single" w:sz="8" w:space="0" w:color="999999"/>
              <w:right w:val="single" w:sz="8" w:space="0" w:color="999999"/>
            </w:tcBorders>
          </w:tcPr>
          <w:p w14:paraId="3A556307" w14:textId="77777777" w:rsidR="008D66EF" w:rsidRPr="00121F36" w:rsidRDefault="008D66EF" w:rsidP="004357F6"/>
        </w:tc>
      </w:tr>
      <w:tr w:rsidR="008D66EF" w:rsidRPr="00121F36" w14:paraId="466B2EB6"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384EB02D" w14:textId="7E5AEB72" w:rsidR="008D66EF" w:rsidRPr="00121F36" w:rsidRDefault="008D66EF" w:rsidP="004357F6">
            <w:r>
              <w:t>2</w:t>
            </w:r>
          </w:p>
        </w:tc>
        <w:tc>
          <w:tcPr>
            <w:tcW w:w="1603" w:type="dxa"/>
            <w:tcBorders>
              <w:top w:val="single" w:sz="8" w:space="0" w:color="999999"/>
              <w:left w:val="single" w:sz="8" w:space="0" w:color="999999"/>
              <w:bottom w:val="single" w:sz="8" w:space="0" w:color="999999"/>
              <w:right w:val="single" w:sz="8" w:space="0" w:color="999999"/>
            </w:tcBorders>
          </w:tcPr>
          <w:p w14:paraId="3DC98CD5" w14:textId="77777777" w:rsidR="008D66EF" w:rsidRPr="00121F36" w:rsidRDefault="008D66EF" w:rsidP="004357F6">
            <w:pPr>
              <w:rPr>
                <w:rStyle w:val="SAPEmphasis"/>
              </w:rPr>
            </w:pPr>
            <w:r w:rsidRPr="00121F36">
              <w:rPr>
                <w:rStyle w:val="SAPEmphasis"/>
              </w:rPr>
              <w:t>Go to Edit Mode</w:t>
            </w:r>
          </w:p>
        </w:tc>
        <w:tc>
          <w:tcPr>
            <w:tcW w:w="3960" w:type="dxa"/>
            <w:tcBorders>
              <w:top w:val="single" w:sz="8" w:space="0" w:color="999999"/>
              <w:left w:val="single" w:sz="8" w:space="0" w:color="999999"/>
              <w:bottom w:val="single" w:sz="8" w:space="0" w:color="999999"/>
              <w:right w:val="single" w:sz="8" w:space="0" w:color="999999"/>
            </w:tcBorders>
          </w:tcPr>
          <w:p w14:paraId="49E232E1" w14:textId="77777777" w:rsidR="008D66EF" w:rsidRDefault="008D66EF" w:rsidP="004357F6">
            <w:pPr>
              <w:rPr>
                <w:ins w:id="576" w:author="Author" w:date="2018-03-02T09:47:00Z"/>
              </w:rPr>
            </w:pPr>
            <w:r w:rsidRPr="00121F36">
              <w:t xml:space="preserve">In the </w:t>
            </w:r>
            <w:r w:rsidRPr="00121F36">
              <w:rPr>
                <w:rStyle w:val="SAPScreenElement"/>
              </w:rPr>
              <w:t>Position: &lt;position title (code)&gt;</w:t>
            </w:r>
            <w:r w:rsidRPr="00121F36">
              <w:t xml:space="preserve"> window select the </w:t>
            </w:r>
            <w:r w:rsidRPr="00121F36">
              <w:rPr>
                <w:rStyle w:val="SAPScreenElement"/>
              </w:rPr>
              <w:t>Edit</w:t>
            </w:r>
            <w:r w:rsidRPr="00121F36">
              <w:t xml:space="preserve"> link.</w:t>
            </w:r>
          </w:p>
          <w:p w14:paraId="29305FE2" w14:textId="77777777" w:rsidR="008D66EF" w:rsidRPr="00121F36" w:rsidRDefault="008D66EF">
            <w:pPr>
              <w:rPr>
                <w:ins w:id="577" w:author="Author" w:date="2018-03-02T09:47:00Z"/>
                <w:rFonts w:ascii="BentonSans Regular" w:hAnsi="BentonSans Regular"/>
                <w:color w:val="666666"/>
                <w:sz w:val="22"/>
              </w:rPr>
              <w:pPrChange w:id="578" w:author="Author" w:date="2018-03-02T09:47:00Z">
                <w:pPr>
                  <w:ind w:left="709"/>
                </w:pPr>
              </w:pPrChange>
            </w:pPr>
            <w:commentRangeStart w:id="579"/>
            <w:ins w:id="580" w:author="Author" w:date="2018-03-02T09:47:00Z">
              <w:r w:rsidRPr="00121F36">
                <w:rPr>
                  <w:noProof/>
                </w:rPr>
                <w:drawing>
                  <wp:inline distT="0" distB="0" distL="0" distR="0" wp14:anchorId="3FDB3326" wp14:editId="57460EAC">
                    <wp:extent cx="228600" cy="228600"/>
                    <wp:effectExtent l="0" t="0" r="0" b="0"/>
                    <wp:docPr id="4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ins>
          </w:p>
          <w:p w14:paraId="782CA317" w14:textId="082ADD53" w:rsidR="008D66EF" w:rsidRPr="00121F36" w:rsidRDefault="008D66EF" w:rsidP="004357F6">
            <w:ins w:id="581" w:author="Author" w:date="2018-03-02T09:47:00Z">
              <w:r w:rsidRPr="00121F36">
                <w:t xml:space="preserve">Alternatively, you can select in the </w:t>
              </w:r>
              <w:r w:rsidRPr="00121F36">
                <w:rPr>
                  <w:rStyle w:val="SAPScreenElement"/>
                </w:rPr>
                <w:t>Position: &lt;position title (code)&gt;</w:t>
              </w:r>
              <w:r w:rsidRPr="00121F36">
                <w:t xml:space="preserve"> window the </w:t>
              </w:r>
              <w:r w:rsidRPr="00121F36">
                <w:rPr>
                  <w:rStyle w:val="SAPScreenElement"/>
                </w:rPr>
                <w:t>Manage</w:t>
              </w:r>
              <w:r w:rsidRPr="00121F36">
                <w:t xml:space="preserve"> link and on the upcoming </w:t>
              </w:r>
              <w:r w:rsidRPr="00121F36">
                <w:rPr>
                  <w:rStyle w:val="SAPScreenElement"/>
                </w:rPr>
                <w:t>Manage Data</w:t>
              </w:r>
              <w:r w:rsidRPr="00121F36">
                <w:t xml:space="preserve"> screen select the </w:t>
              </w:r>
              <w:r w:rsidRPr="00121F36">
                <w:rPr>
                  <w:rStyle w:val="SAPScreenElement"/>
                </w:rPr>
                <w:t>Insert New Record</w:t>
              </w:r>
              <w:r w:rsidRPr="00121F36">
                <w:t xml:space="preserve"> link on the top right of the </w:t>
              </w:r>
              <w:r w:rsidRPr="00121F36">
                <w:rPr>
                  <w:rStyle w:val="SAPScreenElement"/>
                </w:rPr>
                <w:t>Position: &lt;position title (code)&gt;</w:t>
              </w:r>
              <w:r w:rsidRPr="00121F36">
                <w:t xml:space="preserve"> portlet.</w:t>
              </w:r>
            </w:ins>
            <w:commentRangeEnd w:id="579"/>
            <w:ins w:id="582" w:author="Author" w:date="2018-03-02T09:48:00Z">
              <w:r>
                <w:rPr>
                  <w:rStyle w:val="CommentReference"/>
                </w:rPr>
                <w:commentReference w:id="579"/>
              </w:r>
            </w:ins>
          </w:p>
        </w:tc>
        <w:tc>
          <w:tcPr>
            <w:tcW w:w="2160" w:type="dxa"/>
            <w:tcBorders>
              <w:top w:val="single" w:sz="8" w:space="0" w:color="999999"/>
              <w:left w:val="single" w:sz="8" w:space="0" w:color="999999"/>
              <w:bottom w:val="single" w:sz="8" w:space="0" w:color="999999"/>
              <w:right w:val="single" w:sz="8" w:space="0" w:color="999999"/>
            </w:tcBorders>
          </w:tcPr>
          <w:p w14:paraId="63798FC8" w14:textId="77777777" w:rsidR="008D66EF" w:rsidRPr="00121F36" w:rsidRDefault="008D66EF" w:rsidP="004357F6">
            <w:pPr>
              <w:rPr>
                <w:rStyle w:val="SAPScreenElement"/>
              </w:rPr>
            </w:pPr>
          </w:p>
        </w:tc>
        <w:tc>
          <w:tcPr>
            <w:tcW w:w="4680" w:type="dxa"/>
            <w:tcBorders>
              <w:top w:val="single" w:sz="8" w:space="0" w:color="999999"/>
              <w:left w:val="single" w:sz="8" w:space="0" w:color="999999"/>
              <w:bottom w:val="single" w:sz="8" w:space="0" w:color="999999"/>
              <w:right w:val="single" w:sz="8" w:space="0" w:color="999999"/>
            </w:tcBorders>
          </w:tcPr>
          <w:p w14:paraId="609ED6A2" w14:textId="77777777" w:rsidR="008D66EF" w:rsidRPr="00121F36" w:rsidRDefault="008D66EF" w:rsidP="004357F6">
            <w:r w:rsidRPr="00121F36">
              <w:t xml:space="preserve">The </w:t>
            </w:r>
            <w:r w:rsidRPr="00121F36">
              <w:rPr>
                <w:rStyle w:val="SAPScreenElement"/>
              </w:rPr>
              <w:t>Insert new changes for Position: &lt;position title (code)&gt;</w:t>
            </w:r>
            <w:r w:rsidRPr="00121F36">
              <w:t xml:space="preserve"> dialog box is displayed.</w:t>
            </w:r>
          </w:p>
        </w:tc>
        <w:tc>
          <w:tcPr>
            <w:tcW w:w="1170" w:type="dxa"/>
            <w:tcBorders>
              <w:top w:val="single" w:sz="8" w:space="0" w:color="999999"/>
              <w:left w:val="single" w:sz="8" w:space="0" w:color="999999"/>
              <w:bottom w:val="single" w:sz="8" w:space="0" w:color="999999"/>
              <w:right w:val="single" w:sz="8" w:space="0" w:color="999999"/>
            </w:tcBorders>
          </w:tcPr>
          <w:p w14:paraId="489CE788" w14:textId="77777777" w:rsidR="008D66EF" w:rsidRPr="00121F36" w:rsidRDefault="008D66EF" w:rsidP="004357F6"/>
        </w:tc>
      </w:tr>
      <w:tr w:rsidR="008D66EF" w:rsidRPr="00121F36" w14:paraId="3BE1D318"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18EBE1F3" w14:textId="01077106" w:rsidR="008D66EF" w:rsidRPr="00121F36" w:rsidRDefault="008D66EF" w:rsidP="004357F6">
            <w:r>
              <w:t>3</w:t>
            </w:r>
          </w:p>
        </w:tc>
        <w:tc>
          <w:tcPr>
            <w:tcW w:w="1603" w:type="dxa"/>
            <w:tcBorders>
              <w:top w:val="single" w:sz="8" w:space="0" w:color="999999"/>
              <w:left w:val="single" w:sz="8" w:space="0" w:color="999999"/>
              <w:bottom w:val="single" w:sz="8" w:space="0" w:color="999999"/>
              <w:right w:val="single" w:sz="8" w:space="0" w:color="999999"/>
            </w:tcBorders>
          </w:tcPr>
          <w:p w14:paraId="2C47D4FC" w14:textId="77777777" w:rsidR="008D66EF" w:rsidRPr="00121F36" w:rsidRDefault="008D66EF" w:rsidP="004357F6">
            <w:pPr>
              <w:rPr>
                <w:rStyle w:val="SAPEmphasis"/>
              </w:rPr>
            </w:pPr>
            <w:r w:rsidRPr="00121F36">
              <w:rPr>
                <w:rStyle w:val="SAPEmphasis"/>
              </w:rPr>
              <w:t>Add Future Dated Position Change</w:t>
            </w:r>
          </w:p>
        </w:tc>
        <w:tc>
          <w:tcPr>
            <w:tcW w:w="3960" w:type="dxa"/>
            <w:tcBorders>
              <w:top w:val="single" w:sz="8" w:space="0" w:color="999999"/>
              <w:left w:val="single" w:sz="8" w:space="0" w:color="999999"/>
              <w:bottom w:val="single" w:sz="8" w:space="0" w:color="999999"/>
              <w:right w:val="single" w:sz="8" w:space="0" w:color="999999"/>
            </w:tcBorders>
          </w:tcPr>
          <w:p w14:paraId="5AC299BE" w14:textId="1E404C47" w:rsidR="008D66EF" w:rsidRPr="00121F36" w:rsidRDefault="008D66EF" w:rsidP="004357F6">
            <w:r w:rsidRPr="00121F36">
              <w:t xml:space="preserve">In the </w:t>
            </w:r>
            <w:r w:rsidRPr="00121F36">
              <w:rPr>
                <w:rStyle w:val="SAPScreenElement"/>
              </w:rPr>
              <w:t>Insert new changes for Position: &lt;position title (code)&gt;</w:t>
            </w:r>
            <w:r w:rsidRPr="00121F36">
              <w:t xml:space="preserve"> dialog box</w:t>
            </w:r>
            <w:r>
              <w:t>,</w:t>
            </w:r>
            <w:r w:rsidRPr="00121F36">
              <w:t xml:space="preserve"> enter the date the change becomes effective and choose the </w:t>
            </w:r>
            <w:r w:rsidRPr="00121F36">
              <w:rPr>
                <w:rStyle w:val="SAPScreenElement"/>
              </w:rPr>
              <w:t>Proceed</w:t>
            </w:r>
            <w:r w:rsidRPr="00121F36">
              <w:t xml:space="preserve"> button.</w:t>
            </w:r>
          </w:p>
        </w:tc>
        <w:tc>
          <w:tcPr>
            <w:tcW w:w="2160" w:type="dxa"/>
            <w:tcBorders>
              <w:top w:val="single" w:sz="8" w:space="0" w:color="999999"/>
              <w:left w:val="single" w:sz="8" w:space="0" w:color="999999"/>
              <w:bottom w:val="single" w:sz="8" w:space="0" w:color="999999"/>
              <w:right w:val="single" w:sz="8" w:space="0" w:color="999999"/>
            </w:tcBorders>
          </w:tcPr>
          <w:p w14:paraId="7690F1D3" w14:textId="77777777" w:rsidR="008D66EF" w:rsidRPr="00121F36" w:rsidRDefault="008D66EF" w:rsidP="004357F6">
            <w:r w:rsidRPr="00121F36">
              <w:rPr>
                <w:rStyle w:val="SAPScreenElement"/>
              </w:rPr>
              <w:t>Enter Effective Date for this change</w:t>
            </w:r>
            <w:r w:rsidRPr="00121F36">
              <w:t>: select date from calendar help, for example today’s date (defaulted value) or future date</w:t>
            </w:r>
          </w:p>
        </w:tc>
        <w:tc>
          <w:tcPr>
            <w:tcW w:w="4680" w:type="dxa"/>
            <w:tcBorders>
              <w:top w:val="single" w:sz="8" w:space="0" w:color="999999"/>
              <w:left w:val="single" w:sz="8" w:space="0" w:color="999999"/>
              <w:bottom w:val="single" w:sz="8" w:space="0" w:color="999999"/>
              <w:right w:val="single" w:sz="8" w:space="0" w:color="999999"/>
            </w:tcBorders>
          </w:tcPr>
          <w:p w14:paraId="0240C5EE" w14:textId="77777777" w:rsidR="008D66EF" w:rsidRPr="00121F36" w:rsidRDefault="008D66EF" w:rsidP="004357F6">
            <w:r w:rsidRPr="00121F36">
              <w:t xml:space="preserve">The </w:t>
            </w:r>
            <w:r w:rsidRPr="00121F36">
              <w:rPr>
                <w:rStyle w:val="SAPScreenElement"/>
              </w:rPr>
              <w:t>Position: &lt;position title (code)&gt;</w:t>
            </w:r>
            <w:r w:rsidRPr="00121F36">
              <w:t xml:space="preserve"> dialog box</w:t>
            </w:r>
            <w:r w:rsidRPr="00121F36" w:rsidDel="003F21A3">
              <w:t xml:space="preserve"> </w:t>
            </w:r>
            <w:r w:rsidRPr="00121F36">
              <w:t>is displayed, containing the fields in edit mode.</w:t>
            </w:r>
          </w:p>
        </w:tc>
        <w:tc>
          <w:tcPr>
            <w:tcW w:w="1170" w:type="dxa"/>
            <w:tcBorders>
              <w:top w:val="single" w:sz="8" w:space="0" w:color="999999"/>
              <w:left w:val="single" w:sz="8" w:space="0" w:color="999999"/>
              <w:bottom w:val="single" w:sz="8" w:space="0" w:color="999999"/>
              <w:right w:val="single" w:sz="8" w:space="0" w:color="999999"/>
            </w:tcBorders>
          </w:tcPr>
          <w:p w14:paraId="09F5F5C2" w14:textId="77777777" w:rsidR="008D66EF" w:rsidRPr="00121F36" w:rsidRDefault="008D66EF" w:rsidP="004357F6"/>
        </w:tc>
      </w:tr>
      <w:tr w:rsidR="008D66EF" w:rsidRPr="00121F36" w14:paraId="54C6D0D8" w14:textId="77777777" w:rsidTr="008D66EF">
        <w:trPr>
          <w:trHeight w:val="357"/>
        </w:trPr>
        <w:tc>
          <w:tcPr>
            <w:tcW w:w="709" w:type="dxa"/>
            <w:tcBorders>
              <w:top w:val="single" w:sz="8" w:space="0" w:color="999999"/>
              <w:left w:val="single" w:sz="8" w:space="0" w:color="999999"/>
              <w:right w:val="single" w:sz="8" w:space="0" w:color="999999"/>
            </w:tcBorders>
          </w:tcPr>
          <w:p w14:paraId="616C125B" w14:textId="1587A95B" w:rsidR="008D66EF" w:rsidRPr="00121F36" w:rsidRDefault="008D66EF" w:rsidP="004357F6">
            <w:r>
              <w:t>4</w:t>
            </w:r>
          </w:p>
        </w:tc>
        <w:tc>
          <w:tcPr>
            <w:tcW w:w="1603" w:type="dxa"/>
            <w:tcBorders>
              <w:top w:val="single" w:sz="8" w:space="0" w:color="999999"/>
              <w:left w:val="single" w:sz="8" w:space="0" w:color="999999"/>
              <w:right w:val="single" w:sz="8" w:space="0" w:color="999999"/>
            </w:tcBorders>
          </w:tcPr>
          <w:p w14:paraId="0A090507" w14:textId="77777777" w:rsidR="008D66EF" w:rsidRPr="00121F36" w:rsidRDefault="008D66EF" w:rsidP="004357F6">
            <w:pPr>
              <w:rPr>
                <w:rStyle w:val="SAPEmphasis"/>
              </w:rPr>
            </w:pPr>
            <w:r w:rsidRPr="00121F36">
              <w:rPr>
                <w:rStyle w:val="SAPEmphasis"/>
              </w:rPr>
              <w:t>Change Higher-Level Position</w:t>
            </w:r>
          </w:p>
        </w:tc>
        <w:tc>
          <w:tcPr>
            <w:tcW w:w="3960" w:type="dxa"/>
            <w:tcBorders>
              <w:top w:val="single" w:sz="8" w:space="0" w:color="999999"/>
              <w:left w:val="single" w:sz="8" w:space="0" w:color="999999"/>
              <w:right w:val="single" w:sz="8" w:space="0" w:color="999999"/>
            </w:tcBorders>
          </w:tcPr>
          <w:p w14:paraId="17129A76" w14:textId="77777777" w:rsidR="008D66EF" w:rsidRPr="00121F36" w:rsidRDefault="008D66EF" w:rsidP="004357F6">
            <w:r w:rsidRPr="00121F36">
              <w:t>Change the position’s higher-level position.</w:t>
            </w:r>
          </w:p>
        </w:tc>
        <w:tc>
          <w:tcPr>
            <w:tcW w:w="2160" w:type="dxa"/>
            <w:tcBorders>
              <w:top w:val="single" w:sz="8" w:space="0" w:color="999999"/>
              <w:left w:val="single" w:sz="8" w:space="0" w:color="999999"/>
              <w:bottom w:val="single" w:sz="8" w:space="0" w:color="999999"/>
              <w:right w:val="single" w:sz="8" w:space="0" w:color="999999"/>
            </w:tcBorders>
          </w:tcPr>
          <w:p w14:paraId="3FBC6E32" w14:textId="77777777" w:rsidR="008D66EF" w:rsidRPr="00121F36" w:rsidRDefault="008D66EF" w:rsidP="004357F6">
            <w:r w:rsidRPr="00121F36">
              <w:rPr>
                <w:rStyle w:val="SAPScreenElement"/>
              </w:rPr>
              <w:t>Higher-Level Position</w:t>
            </w:r>
            <w:r w:rsidRPr="00121F36">
              <w:t>: select from drop-down</w:t>
            </w:r>
          </w:p>
        </w:tc>
        <w:tc>
          <w:tcPr>
            <w:tcW w:w="4680" w:type="dxa"/>
            <w:tcBorders>
              <w:top w:val="single" w:sz="8" w:space="0" w:color="999999"/>
              <w:left w:val="single" w:sz="8" w:space="0" w:color="999999"/>
              <w:right w:val="single" w:sz="8" w:space="0" w:color="999999"/>
            </w:tcBorders>
          </w:tcPr>
          <w:p w14:paraId="2D84723F" w14:textId="77777777" w:rsidR="008D66EF" w:rsidRPr="00121F36" w:rsidRDefault="008D66EF" w:rsidP="004357F6"/>
        </w:tc>
        <w:tc>
          <w:tcPr>
            <w:tcW w:w="1170" w:type="dxa"/>
            <w:tcBorders>
              <w:top w:val="single" w:sz="8" w:space="0" w:color="999999"/>
              <w:left w:val="single" w:sz="8" w:space="0" w:color="999999"/>
              <w:bottom w:val="single" w:sz="8" w:space="0" w:color="999999"/>
              <w:right w:val="single" w:sz="8" w:space="0" w:color="999999"/>
            </w:tcBorders>
          </w:tcPr>
          <w:p w14:paraId="4D1FB746" w14:textId="77777777" w:rsidR="008D66EF" w:rsidRPr="00121F36" w:rsidRDefault="008D66EF" w:rsidP="004357F6"/>
        </w:tc>
      </w:tr>
      <w:tr w:rsidR="008D66EF" w:rsidRPr="00121F36" w14:paraId="269CEB67"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6A46D531" w14:textId="1078C80D" w:rsidR="008D66EF" w:rsidRPr="00121F36" w:rsidRDefault="008D66EF" w:rsidP="004357F6">
            <w:r>
              <w:lastRenderedPageBreak/>
              <w:t>5</w:t>
            </w:r>
          </w:p>
        </w:tc>
        <w:tc>
          <w:tcPr>
            <w:tcW w:w="1603" w:type="dxa"/>
            <w:tcBorders>
              <w:top w:val="single" w:sz="8" w:space="0" w:color="999999"/>
              <w:left w:val="single" w:sz="8" w:space="0" w:color="999999"/>
              <w:bottom w:val="single" w:sz="8" w:space="0" w:color="999999"/>
              <w:right w:val="single" w:sz="8" w:space="0" w:color="999999"/>
            </w:tcBorders>
          </w:tcPr>
          <w:p w14:paraId="3A6DBA21" w14:textId="77777777" w:rsidR="008D66EF" w:rsidRPr="00121F36" w:rsidRDefault="008D66EF" w:rsidP="004357F6">
            <w:pPr>
              <w:rPr>
                <w:rStyle w:val="SAPEmphasis"/>
              </w:rPr>
            </w:pPr>
            <w:r w:rsidRPr="00121F36">
              <w:rPr>
                <w:rStyle w:val="SAPEmphasis"/>
              </w:rPr>
              <w:t>Save Data</w:t>
            </w:r>
          </w:p>
        </w:tc>
        <w:tc>
          <w:tcPr>
            <w:tcW w:w="3960" w:type="dxa"/>
            <w:tcBorders>
              <w:top w:val="single" w:sz="8" w:space="0" w:color="999999"/>
              <w:left w:val="single" w:sz="8" w:space="0" w:color="999999"/>
              <w:bottom w:val="single" w:sz="8" w:space="0" w:color="999999"/>
              <w:right w:val="single" w:sz="8" w:space="0" w:color="999999"/>
            </w:tcBorders>
          </w:tcPr>
          <w:p w14:paraId="1E8A4B19" w14:textId="77777777" w:rsidR="008D66EF" w:rsidRPr="00121F36" w:rsidRDefault="008D66EF" w:rsidP="004357F6">
            <w:r w:rsidRPr="00121F36">
              <w:t xml:space="preserve">Choose the </w:t>
            </w:r>
            <w:r w:rsidRPr="00121F36">
              <w:rPr>
                <w:rStyle w:val="SAPScreenElement"/>
              </w:rPr>
              <w:t>Save</w:t>
            </w:r>
            <w:r w:rsidRPr="00121F36">
              <w:t xml:space="preserve"> button to save the record.</w:t>
            </w:r>
          </w:p>
        </w:tc>
        <w:tc>
          <w:tcPr>
            <w:tcW w:w="2160" w:type="dxa"/>
            <w:tcBorders>
              <w:top w:val="single" w:sz="8" w:space="0" w:color="999999"/>
              <w:left w:val="single" w:sz="8" w:space="0" w:color="999999"/>
              <w:bottom w:val="single" w:sz="8" w:space="0" w:color="999999"/>
              <w:right w:val="single" w:sz="8" w:space="0" w:color="999999"/>
            </w:tcBorders>
          </w:tcPr>
          <w:p w14:paraId="3A6FC005" w14:textId="77777777" w:rsidR="008D66EF" w:rsidRPr="00121F36" w:rsidRDefault="008D66EF" w:rsidP="004357F6"/>
        </w:tc>
        <w:tc>
          <w:tcPr>
            <w:tcW w:w="4680" w:type="dxa"/>
            <w:tcBorders>
              <w:top w:val="single" w:sz="8" w:space="0" w:color="999999"/>
              <w:left w:val="single" w:sz="8" w:space="0" w:color="999999"/>
              <w:bottom w:val="single" w:sz="8" w:space="0" w:color="999999"/>
              <w:right w:val="single" w:sz="8" w:space="0" w:color="999999"/>
            </w:tcBorders>
          </w:tcPr>
          <w:p w14:paraId="15645E0D" w14:textId="7DE8E914" w:rsidR="008D66EF" w:rsidRPr="00121F36" w:rsidRDefault="008D66EF" w:rsidP="004357F6">
            <w:r w:rsidRPr="00121F36">
              <w:t xml:space="preserve">The position details have been updated. The change is visible in the </w:t>
            </w:r>
            <w:r w:rsidRPr="00121F36">
              <w:rPr>
                <w:rStyle w:val="SAPScreenElement"/>
              </w:rPr>
              <w:t>Position: &lt;position title (code)</w:t>
            </w:r>
            <w:r>
              <w:rPr>
                <w:rStyle w:val="SAPScreenElement"/>
              </w:rPr>
              <w:t>&gt;</w:t>
            </w:r>
            <w:r w:rsidRPr="00121F36">
              <w:rPr>
                <w:rStyle w:val="SAPScreenElement"/>
              </w:rPr>
              <w:t xml:space="preserve"> </w:t>
            </w:r>
            <w:r w:rsidRPr="00121F36">
              <w:t>window. The old value is strikethrough.</w:t>
            </w:r>
          </w:p>
        </w:tc>
        <w:tc>
          <w:tcPr>
            <w:tcW w:w="1170" w:type="dxa"/>
            <w:tcBorders>
              <w:top w:val="single" w:sz="8" w:space="0" w:color="999999"/>
              <w:left w:val="single" w:sz="8" w:space="0" w:color="999999"/>
              <w:bottom w:val="single" w:sz="8" w:space="0" w:color="999999"/>
              <w:right w:val="single" w:sz="8" w:space="0" w:color="999999"/>
            </w:tcBorders>
          </w:tcPr>
          <w:p w14:paraId="4678E2AD" w14:textId="77777777" w:rsidR="008D66EF" w:rsidRPr="00121F36" w:rsidRDefault="008D66EF" w:rsidP="004357F6"/>
        </w:tc>
      </w:tr>
      <w:tr w:rsidR="008D66EF" w:rsidRPr="00121F36" w14:paraId="23F5909C"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6CFF9F1D" w14:textId="049F5E59" w:rsidR="008D66EF" w:rsidRPr="00121F36" w:rsidRDefault="008D66EF" w:rsidP="004357F6">
            <w:r>
              <w:t>6</w:t>
            </w:r>
          </w:p>
        </w:tc>
        <w:tc>
          <w:tcPr>
            <w:tcW w:w="1603" w:type="dxa"/>
            <w:tcBorders>
              <w:top w:val="single" w:sz="8" w:space="0" w:color="999999"/>
              <w:left w:val="single" w:sz="8" w:space="0" w:color="999999"/>
              <w:bottom w:val="single" w:sz="8" w:space="0" w:color="999999"/>
              <w:right w:val="single" w:sz="8" w:space="0" w:color="999999"/>
            </w:tcBorders>
          </w:tcPr>
          <w:p w14:paraId="25880D6E" w14:textId="77777777" w:rsidR="008D66EF" w:rsidRPr="00121F36" w:rsidRDefault="008D66EF" w:rsidP="004357F6">
            <w:pPr>
              <w:rPr>
                <w:rStyle w:val="SAPEmphasis"/>
              </w:rPr>
            </w:pPr>
            <w:r w:rsidRPr="00121F36">
              <w:rPr>
                <w:rStyle w:val="SAPEmphasis"/>
              </w:rPr>
              <w:t>Close Window</w:t>
            </w:r>
          </w:p>
        </w:tc>
        <w:tc>
          <w:tcPr>
            <w:tcW w:w="3960" w:type="dxa"/>
            <w:tcBorders>
              <w:top w:val="single" w:sz="8" w:space="0" w:color="999999"/>
              <w:left w:val="single" w:sz="8" w:space="0" w:color="999999"/>
              <w:bottom w:val="single" w:sz="8" w:space="0" w:color="999999"/>
              <w:right w:val="single" w:sz="8" w:space="0" w:color="999999"/>
            </w:tcBorders>
          </w:tcPr>
          <w:p w14:paraId="6F77EC08" w14:textId="518E1ACC" w:rsidR="008D66EF" w:rsidRPr="00121F36" w:rsidRDefault="008D66EF" w:rsidP="00813F84">
            <w:r w:rsidRPr="00121F36">
              <w:t xml:space="preserve">On the </w:t>
            </w:r>
            <w:r w:rsidRPr="00121F36">
              <w:rPr>
                <w:rStyle w:val="SAPScreenElement"/>
              </w:rPr>
              <w:t>Position: &lt;position title (code)&gt;</w:t>
            </w:r>
            <w:r w:rsidRPr="00121F36">
              <w:t xml:space="preserve"> dialog box</w:t>
            </w:r>
            <w:r>
              <w:t>,</w:t>
            </w:r>
            <w:r w:rsidRPr="00121F36">
              <w:t xml:space="preserve"> choose </w:t>
            </w:r>
            <w:r w:rsidRPr="00121F36">
              <w:rPr>
                <w:rStyle w:val="SAPScreenElement"/>
              </w:rPr>
              <w:t>X (Cancel)</w:t>
            </w:r>
            <w:r w:rsidRPr="00121F36">
              <w:t>.</w:t>
            </w:r>
          </w:p>
        </w:tc>
        <w:tc>
          <w:tcPr>
            <w:tcW w:w="2160" w:type="dxa"/>
            <w:tcBorders>
              <w:top w:val="single" w:sz="8" w:space="0" w:color="999999"/>
              <w:left w:val="single" w:sz="8" w:space="0" w:color="999999"/>
              <w:bottom w:val="single" w:sz="8" w:space="0" w:color="999999"/>
              <w:right w:val="single" w:sz="8" w:space="0" w:color="999999"/>
            </w:tcBorders>
          </w:tcPr>
          <w:p w14:paraId="66A6DC26" w14:textId="77777777" w:rsidR="008D66EF" w:rsidRPr="00121F36" w:rsidRDefault="008D66EF" w:rsidP="004357F6"/>
        </w:tc>
        <w:tc>
          <w:tcPr>
            <w:tcW w:w="4680" w:type="dxa"/>
            <w:tcBorders>
              <w:top w:val="single" w:sz="8" w:space="0" w:color="999999"/>
              <w:left w:val="single" w:sz="8" w:space="0" w:color="999999"/>
              <w:bottom w:val="single" w:sz="8" w:space="0" w:color="999999"/>
              <w:right w:val="single" w:sz="8" w:space="0" w:color="999999"/>
            </w:tcBorders>
          </w:tcPr>
          <w:p w14:paraId="23C10F44" w14:textId="77777777" w:rsidR="008D66EF" w:rsidRPr="00121F36" w:rsidRDefault="008D66EF" w:rsidP="004357F6">
            <w:r w:rsidRPr="00121F36">
              <w:t xml:space="preserve">You are directed back to the </w:t>
            </w:r>
            <w:r w:rsidRPr="00121F36">
              <w:rPr>
                <w:rStyle w:val="SAPScreenElement"/>
              </w:rPr>
              <w:t>Position Org Chart</w:t>
            </w:r>
            <w:r w:rsidRPr="00121F36">
              <w:t xml:space="preserve"> screen, containing the position you just have updated.</w:t>
            </w:r>
          </w:p>
        </w:tc>
        <w:tc>
          <w:tcPr>
            <w:tcW w:w="1170" w:type="dxa"/>
            <w:tcBorders>
              <w:top w:val="single" w:sz="8" w:space="0" w:color="999999"/>
              <w:left w:val="single" w:sz="8" w:space="0" w:color="999999"/>
              <w:bottom w:val="single" w:sz="8" w:space="0" w:color="999999"/>
              <w:right w:val="single" w:sz="8" w:space="0" w:color="999999"/>
            </w:tcBorders>
          </w:tcPr>
          <w:p w14:paraId="407357A1" w14:textId="77777777" w:rsidR="008D66EF" w:rsidRPr="00121F36" w:rsidRDefault="008D66EF" w:rsidP="004357F6"/>
        </w:tc>
      </w:tr>
      <w:tr w:rsidR="008D66EF" w:rsidRPr="00121F36" w14:paraId="58D417FE" w14:textId="77777777" w:rsidTr="008D66EF">
        <w:trPr>
          <w:trHeight w:val="357"/>
        </w:trPr>
        <w:tc>
          <w:tcPr>
            <w:tcW w:w="709" w:type="dxa"/>
            <w:tcBorders>
              <w:top w:val="single" w:sz="8" w:space="0" w:color="999999"/>
              <w:left w:val="single" w:sz="8" w:space="0" w:color="999999"/>
              <w:bottom w:val="single" w:sz="8" w:space="0" w:color="999999"/>
              <w:right w:val="single" w:sz="8" w:space="0" w:color="999999"/>
            </w:tcBorders>
          </w:tcPr>
          <w:p w14:paraId="1EB97156" w14:textId="3EF7BD5B" w:rsidR="008D66EF" w:rsidRPr="007E5AAB" w:rsidRDefault="008D66EF">
            <w:r>
              <w:t>7</w:t>
            </w:r>
          </w:p>
        </w:tc>
        <w:tc>
          <w:tcPr>
            <w:tcW w:w="1603" w:type="dxa"/>
            <w:tcBorders>
              <w:top w:val="single" w:sz="8" w:space="0" w:color="999999"/>
              <w:left w:val="single" w:sz="8" w:space="0" w:color="999999"/>
              <w:bottom w:val="single" w:sz="8" w:space="0" w:color="999999"/>
              <w:right w:val="single" w:sz="8" w:space="0" w:color="999999"/>
            </w:tcBorders>
          </w:tcPr>
          <w:p w14:paraId="4B3DC0B7" w14:textId="77777777" w:rsidR="008D66EF" w:rsidRPr="007E5AAB" w:rsidRDefault="008D66EF" w:rsidP="004357F6">
            <w:pPr>
              <w:rPr>
                <w:rStyle w:val="SAPEmphasis"/>
              </w:rPr>
            </w:pPr>
            <w:r w:rsidRPr="007E5AAB">
              <w:rPr>
                <w:rStyle w:val="SAPEmphasis"/>
              </w:rPr>
              <w:t>View New Position Hierarchy</w:t>
            </w:r>
          </w:p>
        </w:tc>
        <w:tc>
          <w:tcPr>
            <w:tcW w:w="3960" w:type="dxa"/>
            <w:tcBorders>
              <w:top w:val="single" w:sz="8" w:space="0" w:color="999999"/>
              <w:left w:val="single" w:sz="8" w:space="0" w:color="999999"/>
              <w:bottom w:val="single" w:sz="8" w:space="0" w:color="999999"/>
              <w:right w:val="single" w:sz="8" w:space="0" w:color="999999"/>
            </w:tcBorders>
          </w:tcPr>
          <w:p w14:paraId="1B170978" w14:textId="66038E6C" w:rsidR="008D66EF" w:rsidRPr="00FC72C8" w:rsidRDefault="008D66EF" w:rsidP="004357F6">
            <w:r w:rsidRPr="007E5AAB">
              <w:t xml:space="preserve">On the </w:t>
            </w:r>
            <w:r w:rsidRPr="007E5AAB">
              <w:rPr>
                <w:rStyle w:val="SAPScreenElement"/>
              </w:rPr>
              <w:t>Position Org Chart</w:t>
            </w:r>
            <w:r w:rsidRPr="007E5AAB">
              <w:t xml:space="preserve"> screen</w:t>
            </w:r>
            <w:r w:rsidRPr="00AB2B39">
              <w:t xml:space="preserve"> select </w:t>
            </w:r>
            <w:r w:rsidRPr="00FC72C8">
              <w:t>from the calendar help a date equal or higher to the date the change in the position hierarchy becomes effective.</w:t>
            </w:r>
            <w:r w:rsidRPr="007E5AAB">
              <w:t xml:space="preserve"> </w:t>
            </w:r>
            <w:r w:rsidRPr="00AB2B39">
              <w:t xml:space="preserve">Choose the </w:t>
            </w:r>
            <w:r w:rsidRPr="00FC72C8">
              <w:rPr>
                <w:rStyle w:val="SAPScreenElement"/>
              </w:rPr>
              <w:t>Up One Level</w:t>
            </w:r>
            <w:r w:rsidRPr="00AB2B39">
              <w:t xml:space="preserve"> button.</w:t>
            </w:r>
          </w:p>
        </w:tc>
        <w:tc>
          <w:tcPr>
            <w:tcW w:w="2160" w:type="dxa"/>
            <w:tcBorders>
              <w:top w:val="single" w:sz="8" w:space="0" w:color="999999"/>
              <w:left w:val="single" w:sz="8" w:space="0" w:color="999999"/>
              <w:bottom w:val="single" w:sz="8" w:space="0" w:color="999999"/>
              <w:right w:val="single" w:sz="8" w:space="0" w:color="999999"/>
            </w:tcBorders>
          </w:tcPr>
          <w:p w14:paraId="5DD30407" w14:textId="77777777" w:rsidR="008D66EF" w:rsidRPr="00FC72C8" w:rsidRDefault="008D66EF" w:rsidP="004357F6"/>
        </w:tc>
        <w:tc>
          <w:tcPr>
            <w:tcW w:w="4680" w:type="dxa"/>
            <w:tcBorders>
              <w:top w:val="single" w:sz="8" w:space="0" w:color="999999"/>
              <w:left w:val="single" w:sz="8" w:space="0" w:color="999999"/>
              <w:bottom w:val="single" w:sz="8" w:space="0" w:color="999999"/>
              <w:right w:val="single" w:sz="8" w:space="0" w:color="999999"/>
            </w:tcBorders>
          </w:tcPr>
          <w:p w14:paraId="72AB93B7" w14:textId="41281E68" w:rsidR="008D66EF" w:rsidRPr="00FC72C8" w:rsidRDefault="008D66EF">
            <w:r w:rsidRPr="007E5AAB">
              <w:t xml:space="preserve">The position is placed below the new higher-level position chosen in test step # </w:t>
            </w:r>
            <w:r>
              <w:t>4</w:t>
            </w:r>
            <w:r w:rsidRPr="00FC72C8">
              <w:t>.</w:t>
            </w:r>
          </w:p>
        </w:tc>
        <w:tc>
          <w:tcPr>
            <w:tcW w:w="1170" w:type="dxa"/>
            <w:tcBorders>
              <w:top w:val="single" w:sz="8" w:space="0" w:color="999999"/>
              <w:left w:val="single" w:sz="8" w:space="0" w:color="999999"/>
              <w:bottom w:val="single" w:sz="8" w:space="0" w:color="999999"/>
              <w:right w:val="single" w:sz="8" w:space="0" w:color="999999"/>
            </w:tcBorders>
          </w:tcPr>
          <w:p w14:paraId="3B4ECB25" w14:textId="77777777" w:rsidR="008D66EF" w:rsidRPr="00121F36" w:rsidRDefault="008D66EF" w:rsidP="004357F6"/>
        </w:tc>
      </w:tr>
    </w:tbl>
    <w:p w14:paraId="5BA94509" w14:textId="77777777" w:rsidR="00844E24" w:rsidRPr="00121F36" w:rsidRDefault="00844E24" w:rsidP="00286E8E">
      <w:pPr>
        <w:ind w:left="709"/>
        <w:rPr>
          <w:noProof/>
          <w:lang w:eastAsia="zh-CN"/>
        </w:rPr>
      </w:pPr>
    </w:p>
    <w:p w14:paraId="06E92ECF" w14:textId="77777777" w:rsidR="0002595F" w:rsidRPr="00121F36" w:rsidRDefault="00BA1875" w:rsidP="00286E8E">
      <w:pPr>
        <w:ind w:left="709"/>
        <w:rPr>
          <w:rFonts w:ascii="BentonSans Regular" w:hAnsi="BentonSans Regular"/>
          <w:color w:val="666666"/>
          <w:sz w:val="22"/>
        </w:rPr>
      </w:pPr>
      <w:r w:rsidRPr="00121F36">
        <w:rPr>
          <w:noProof/>
        </w:rPr>
        <w:drawing>
          <wp:inline distT="0" distB="0" distL="0" distR="0" wp14:anchorId="1F93F562" wp14:editId="0A396FB2">
            <wp:extent cx="228600" cy="22860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2595F" w:rsidRPr="00121F36">
        <w:rPr>
          <w:rFonts w:ascii="BentonSans Regular" w:hAnsi="BentonSans Regular"/>
          <w:color w:val="666666"/>
          <w:sz w:val="22"/>
        </w:rPr>
        <w:t>Note</w:t>
      </w:r>
    </w:p>
    <w:p w14:paraId="3AB57904" w14:textId="2FA1FCBC" w:rsidR="0002595F" w:rsidRPr="00121F36" w:rsidRDefault="00105957" w:rsidP="00286E8E">
      <w:pPr>
        <w:ind w:left="709"/>
      </w:pPr>
      <w:r w:rsidRPr="00121F36">
        <w:t xml:space="preserve">If you have the permissions of </w:t>
      </w:r>
      <w:r w:rsidR="00480E30" w:rsidRPr="00121F36">
        <w:t>an</w:t>
      </w:r>
      <w:r w:rsidRPr="00121F36">
        <w:t xml:space="preserve"> administrative super user assigned, you can </w:t>
      </w:r>
      <w:r w:rsidR="0002595F" w:rsidRPr="00121F36">
        <w:t>chang</w:t>
      </w:r>
      <w:r w:rsidRPr="00121F36">
        <w:t>e the</w:t>
      </w:r>
      <w:r w:rsidR="0002595F" w:rsidRPr="00121F36">
        <w:t xml:space="preserve"> details of a position</w:t>
      </w:r>
      <w:r w:rsidRPr="00121F36">
        <w:t xml:space="preserve"> </w:t>
      </w:r>
      <w:r w:rsidR="00112AA1" w:rsidRPr="00253B17">
        <w:t>without incumbent yet</w:t>
      </w:r>
      <w:r w:rsidR="00112AA1">
        <w:t xml:space="preserve"> </w:t>
      </w:r>
      <w:r w:rsidRPr="00121F36">
        <w:t>also by</w:t>
      </w:r>
      <w:r w:rsidR="0002595F" w:rsidRPr="00121F36">
        <w:t xml:space="preserve"> </w:t>
      </w:r>
      <w:r w:rsidR="000718F4" w:rsidRPr="00121F36">
        <w:t>us</w:t>
      </w:r>
      <w:r w:rsidRPr="00121F36">
        <w:t>ing</w:t>
      </w:r>
      <w:r w:rsidR="000718F4" w:rsidRPr="00121F36">
        <w:t xml:space="preserve"> the administration tools</w:t>
      </w:r>
      <w:r w:rsidRPr="00121F36">
        <w:t>. For this,</w:t>
      </w:r>
      <w:r w:rsidR="000718F4" w:rsidRPr="00121F36">
        <w:t xml:space="preserve"> </w:t>
      </w:r>
      <w:r w:rsidR="0002595F" w:rsidRPr="00121F36">
        <w:t>proceed as follows:</w:t>
      </w:r>
    </w:p>
    <w:p w14:paraId="5EF062AC" w14:textId="5E73C278" w:rsidR="0002595F" w:rsidRPr="00121F36" w:rsidRDefault="00DC2FCD" w:rsidP="00844E24">
      <w:pPr>
        <w:numPr>
          <w:ilvl w:val="0"/>
          <w:numId w:val="40"/>
        </w:numPr>
        <w:ind w:left="990" w:hanging="270"/>
        <w:rPr>
          <w:rStyle w:val="SAPScreenElement"/>
        </w:rPr>
      </w:pPr>
      <w:r w:rsidRPr="00121F36">
        <w:t xml:space="preserve">Log on to </w:t>
      </w:r>
      <w:r w:rsidR="00C623F0" w:rsidRPr="00203C91">
        <w:rPr>
          <w:rStyle w:val="SAPTextReference"/>
        </w:rPr>
        <w:t>Employee Central</w:t>
      </w:r>
      <w:r w:rsidR="00C623F0" w:rsidRPr="00121F36" w:rsidDel="00C623F0">
        <w:t xml:space="preserve"> </w:t>
      </w:r>
      <w:r w:rsidRPr="00121F36">
        <w:t xml:space="preserve">as an </w:t>
      </w:r>
      <w:r w:rsidR="00105957" w:rsidRPr="00121F36">
        <w:t xml:space="preserve">Administrative Super User </w:t>
      </w:r>
      <w:r w:rsidRPr="00121F36">
        <w:t xml:space="preserve">and from the </w:t>
      </w:r>
      <w:r w:rsidRPr="00121F36">
        <w:rPr>
          <w:rStyle w:val="SAPScreenElement"/>
        </w:rPr>
        <w:t xml:space="preserve">Home </w:t>
      </w:r>
      <w:r w:rsidRPr="00121F36">
        <w:t xml:space="preserve">drop-down select </w:t>
      </w:r>
      <w:r w:rsidRPr="00121F36">
        <w:rPr>
          <w:rStyle w:val="SAPScreenElement"/>
        </w:rPr>
        <w:t>Admin Center.</w:t>
      </w:r>
    </w:p>
    <w:p w14:paraId="4706409E" w14:textId="086DDEEF" w:rsidR="00DC2FCD" w:rsidRPr="00121F36" w:rsidRDefault="00DC2FCD" w:rsidP="00844E24">
      <w:pPr>
        <w:numPr>
          <w:ilvl w:val="0"/>
          <w:numId w:val="40"/>
        </w:numPr>
        <w:ind w:left="990" w:hanging="270"/>
      </w:pPr>
      <w:r w:rsidRPr="00121F36">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w:t>
      </w:r>
      <w:r w:rsidR="0031501A">
        <w:rPr>
          <w:rStyle w:val="SAPScreenElement"/>
        </w:rPr>
        <w:t>Data</w:t>
      </w:r>
      <w:r w:rsidRPr="00121F36">
        <w:t>.</w:t>
      </w:r>
    </w:p>
    <w:p w14:paraId="55E9C8F6" w14:textId="77777777" w:rsidR="00DC2FCD" w:rsidRPr="00121F36" w:rsidRDefault="00DC2FCD" w:rsidP="00844E24">
      <w:pPr>
        <w:numPr>
          <w:ilvl w:val="0"/>
          <w:numId w:val="40"/>
        </w:numPr>
        <w:ind w:left="990" w:hanging="270"/>
      </w:pPr>
      <w:r w:rsidRPr="00121F36">
        <w:t xml:space="preserve">In the </w:t>
      </w:r>
      <w:r w:rsidRPr="00121F36">
        <w:rPr>
          <w:rStyle w:val="SAPScreenElement"/>
        </w:rPr>
        <w:t>Search</w:t>
      </w:r>
      <w:r w:rsidRPr="00121F36">
        <w:t xml:space="preserve"> field select</w:t>
      </w:r>
      <w:r w:rsidRPr="00D53FDE">
        <w:rPr>
          <w:rStyle w:val="SAPUserEntry"/>
        </w:rPr>
        <w:t xml:space="preserve"> </w:t>
      </w:r>
      <w:r w:rsidRPr="00121F36">
        <w:rPr>
          <w:rStyle w:val="SAPUserEntry"/>
        </w:rPr>
        <w:t>Position</w:t>
      </w:r>
      <w:r w:rsidRPr="00D53FDE">
        <w:rPr>
          <w:rStyle w:val="SAPUserEntry"/>
        </w:rPr>
        <w:t xml:space="preserve"> </w:t>
      </w:r>
      <w:r w:rsidRPr="00121F36">
        <w:t>from the drop-down, search for an existing position, and view its details.</w:t>
      </w:r>
    </w:p>
    <w:p w14:paraId="04CF5DDD" w14:textId="5B8DB801" w:rsidR="00DC2FCD" w:rsidRDefault="00DC2FCD" w:rsidP="00844E24">
      <w:pPr>
        <w:numPr>
          <w:ilvl w:val="0"/>
          <w:numId w:val="40"/>
        </w:numPr>
        <w:ind w:left="990" w:hanging="270"/>
      </w:pPr>
      <w:r w:rsidRPr="00121F36">
        <w:t xml:space="preserve">Continue as described in the above </w:t>
      </w:r>
      <w:r w:rsidRPr="002B30E9">
        <w:rPr>
          <w:rStyle w:val="SAPTextReference"/>
        </w:rPr>
        <w:t>Procedure</w:t>
      </w:r>
      <w:r w:rsidRPr="00121F36">
        <w:t xml:space="preserve"> table starting with test step # </w:t>
      </w:r>
      <w:r w:rsidR="00206B21" w:rsidRPr="00121F36">
        <w:t>5</w:t>
      </w:r>
      <w:r w:rsidRPr="00121F36">
        <w:t xml:space="preserve">. </w:t>
      </w:r>
    </w:p>
    <w:p w14:paraId="1E4D96D2" w14:textId="77777777" w:rsidR="007D2631" w:rsidRPr="00121F36" w:rsidRDefault="007D2631" w:rsidP="002B7027">
      <w:pPr>
        <w:pStyle w:val="SAPNoteHeading"/>
        <w:ind w:left="990"/>
      </w:pPr>
      <w:r w:rsidRPr="00121F36">
        <w:rPr>
          <w:noProof/>
        </w:rPr>
        <w:drawing>
          <wp:inline distT="0" distB="0" distL="0" distR="0" wp14:anchorId="219FC378" wp14:editId="091A8985">
            <wp:extent cx="228600" cy="228600"/>
            <wp:effectExtent l="0" t="0" r="0"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Caution</w:t>
      </w:r>
    </w:p>
    <w:p w14:paraId="74699821" w14:textId="5E926623" w:rsidR="00112AA1" w:rsidRDefault="00112AA1" w:rsidP="002B7027">
      <w:pPr>
        <w:ind w:left="990"/>
      </w:pPr>
      <w:r w:rsidRPr="00253B17">
        <w:t>Be aware that, in case the position has already an incumbent, the update of position is not reflected as change in the job information of that incumbent</w:t>
      </w:r>
      <w:r w:rsidR="002B49F5">
        <w:t>!</w:t>
      </w:r>
    </w:p>
    <w:p w14:paraId="31653A56" w14:textId="5B1AFB0C" w:rsidR="00DF4427" w:rsidRDefault="00DF4427" w:rsidP="002B7027">
      <w:pPr>
        <w:ind w:left="990"/>
      </w:pPr>
    </w:p>
    <w:p w14:paraId="0E46F4BE" w14:textId="77777777" w:rsidR="00DF4427" w:rsidRPr="00121F36" w:rsidRDefault="00DF4427" w:rsidP="00DF4427">
      <w:pPr>
        <w:ind w:left="709"/>
        <w:rPr>
          <w:rFonts w:ascii="BentonSans Regular" w:hAnsi="BentonSans Regular"/>
          <w:color w:val="666666"/>
          <w:sz w:val="22"/>
        </w:rPr>
      </w:pPr>
      <w:r w:rsidRPr="00121F36">
        <w:rPr>
          <w:noProof/>
        </w:rPr>
        <w:drawing>
          <wp:inline distT="0" distB="0" distL="0" distR="0" wp14:anchorId="38937A64" wp14:editId="0CCB1404">
            <wp:extent cx="228600" cy="228600"/>
            <wp:effectExtent l="0" t="0" r="0" b="0"/>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351DF50B" w14:textId="0439E55E" w:rsidR="00DF4427" w:rsidRPr="00646F6A" w:rsidRDefault="006D1724" w:rsidP="00DF4427">
      <w:pPr>
        <w:ind w:left="709"/>
      </w:pPr>
      <w:r w:rsidRPr="00D334E4">
        <w:t xml:space="preserve">in case </w:t>
      </w:r>
      <w:r w:rsidRPr="00CA3FA6">
        <w:t xml:space="preserve">the </w:t>
      </w:r>
      <w:r w:rsidRPr="00D334E4">
        <w:rPr>
          <w:rStyle w:val="SAPEmphasis"/>
        </w:rPr>
        <w:t xml:space="preserve">Company Structure Overview </w:t>
      </w:r>
      <w:r>
        <w:t>module</w:t>
      </w:r>
      <w:r w:rsidRPr="00D334E4">
        <w:rPr>
          <w:rStyle w:val="SAPEmphasis"/>
        </w:rPr>
        <w:t xml:space="preserve"> </w:t>
      </w:r>
      <w:r w:rsidRPr="00CA3FA6">
        <w:t xml:space="preserve">has been implemented </w:t>
      </w:r>
      <w:r w:rsidRPr="00D334E4">
        <w:t>in the</w:t>
      </w:r>
      <w:r w:rsidRPr="00D334E4">
        <w:rPr>
          <w:rStyle w:val="SAPEmphasis"/>
        </w:rPr>
        <w:t xml:space="preserve"> </w:t>
      </w:r>
      <w:r w:rsidRPr="00FB4A83">
        <w:rPr>
          <w:rStyle w:val="SAPTextReference"/>
        </w:rPr>
        <w:t>Employee Central</w:t>
      </w:r>
      <w:r w:rsidRPr="00C3157C">
        <w:t xml:space="preserve"> </w:t>
      </w:r>
      <w:r>
        <w:t>instance</w:t>
      </w:r>
      <w:ins w:id="583" w:author="Author" w:date="2018-03-02T10:20:00Z">
        <w:r w:rsidR="00077977">
          <w:t xml:space="preserve"> using the </w:t>
        </w:r>
        <w:r w:rsidR="00077977" w:rsidRPr="003A313C">
          <w:rPr>
            <w:rStyle w:val="SAPEmphasis"/>
            <w:rPrChange w:id="584" w:author="Author" w:date="2018-03-02T10:20:00Z">
              <w:rPr/>
            </w:rPrChange>
          </w:rPr>
          <w:t>SAP Best Practices</w:t>
        </w:r>
      </w:ins>
      <w:r>
        <w:t xml:space="preserve">, the position update can be requested also from the </w:t>
      </w:r>
      <w:r w:rsidRPr="003A313C">
        <w:rPr>
          <w:rStyle w:val="SAPTextReference"/>
          <w:rPrChange w:id="585" w:author="Author" w:date="2018-03-02T10:20:00Z">
            <w:rPr/>
          </w:rPrChange>
        </w:rPr>
        <w:t>Company Structure Overview</w:t>
      </w:r>
      <w:r>
        <w:t xml:space="preserve">. The </w:t>
      </w:r>
      <w:r w:rsidRPr="003A313C">
        <w:rPr>
          <w:rStyle w:val="SAPTextReference"/>
          <w:rPrChange w:id="586" w:author="Author" w:date="2018-03-02T10:20:00Z">
            <w:rPr/>
          </w:rPrChange>
        </w:rPr>
        <w:t>Company Structure Overview</w:t>
      </w:r>
      <w:r>
        <w:t xml:space="preserve"> also uses the MDF Quick Card for positions and respects the Configuration UI. When position updates are started from the company structure overview, then in case the position has already an incumbent, </w:t>
      </w:r>
      <w:r w:rsidRPr="00121F36">
        <w:t xml:space="preserve">the implemented propagation rule </w:t>
      </w:r>
      <w:r w:rsidRPr="00121F36">
        <w:rPr>
          <w:rStyle w:val="SAPEmphasis"/>
        </w:rPr>
        <w:t xml:space="preserve">Position to Job Info </w:t>
      </w:r>
      <w:r>
        <w:rPr>
          <w:rStyle w:val="SAPEmphasis"/>
        </w:rPr>
        <w:t>S</w:t>
      </w:r>
      <w:r w:rsidRPr="00121F36">
        <w:rPr>
          <w:rStyle w:val="SAPEmphasis"/>
        </w:rPr>
        <w:t>ynchronization</w:t>
      </w:r>
      <w:r w:rsidRPr="00121F36">
        <w:t xml:space="preserve"> </w:t>
      </w:r>
      <w:r>
        <w:t>is triggered exactly alike in the position org chart</w:t>
      </w:r>
      <w:r w:rsidRPr="00121F36">
        <w:t>.</w:t>
      </w:r>
      <w:r w:rsidR="005F7A99">
        <w:t xml:space="preserve"> </w:t>
      </w:r>
      <w:r w:rsidR="00AE6B21">
        <w:t>In the assumption that you have the right permissions, you can</w:t>
      </w:r>
      <w:r w:rsidR="005F7A99">
        <w:t xml:space="preserve"> request the </w:t>
      </w:r>
      <w:r w:rsidR="0080661E">
        <w:t xml:space="preserve">position update starting from the company structure </w:t>
      </w:r>
      <w:r w:rsidR="0080661E" w:rsidRPr="00646F6A">
        <w:t>overview as follows:</w:t>
      </w:r>
    </w:p>
    <w:p w14:paraId="73E84C44" w14:textId="32B92B48" w:rsidR="006E4CE4" w:rsidRPr="00646F6A" w:rsidRDefault="0080661E" w:rsidP="0080661E">
      <w:pPr>
        <w:numPr>
          <w:ilvl w:val="0"/>
          <w:numId w:val="40"/>
        </w:numPr>
        <w:ind w:left="990" w:hanging="270"/>
        <w:rPr>
          <w:rStyle w:val="SAPScreenElement"/>
        </w:rPr>
      </w:pPr>
      <w:r w:rsidRPr="00646F6A">
        <w:t xml:space="preserve">Log on to </w:t>
      </w:r>
      <w:r w:rsidRPr="00646F6A">
        <w:rPr>
          <w:rStyle w:val="SAPTextReference"/>
        </w:rPr>
        <w:t>Employee Central</w:t>
      </w:r>
      <w:r w:rsidRPr="00646F6A" w:rsidDel="00C623F0">
        <w:t xml:space="preserve"> </w:t>
      </w:r>
      <w:r w:rsidRPr="00646F6A">
        <w:t xml:space="preserve">as </w:t>
      </w:r>
      <w:r w:rsidR="00AE6B21" w:rsidRPr="00646F6A">
        <w:t>a Line Manager</w:t>
      </w:r>
      <w:r w:rsidR="006E4CE4" w:rsidRPr="00646F6A">
        <w:t>.</w:t>
      </w:r>
      <w:r w:rsidRPr="00646F6A">
        <w:t xml:space="preserve"> </w:t>
      </w:r>
      <w:r w:rsidR="006E4CE4" w:rsidRPr="00646F6A">
        <w:t>F</w:t>
      </w:r>
      <w:r w:rsidRPr="00646F6A">
        <w:t xml:space="preserve">rom the </w:t>
      </w:r>
      <w:r w:rsidRPr="00646F6A">
        <w:rPr>
          <w:rStyle w:val="SAPScreenElement"/>
        </w:rPr>
        <w:t xml:space="preserve">Home </w:t>
      </w:r>
      <w:r w:rsidRPr="00646F6A">
        <w:t xml:space="preserve">drop-down select </w:t>
      </w:r>
      <w:r w:rsidR="006E4CE4" w:rsidRPr="00646F6A">
        <w:rPr>
          <w:rStyle w:val="SAPScreenElement"/>
        </w:rPr>
        <w:t>Company Info</w:t>
      </w:r>
      <w:r w:rsidR="006E4CE4" w:rsidRPr="00646F6A">
        <w:t xml:space="preserve"> and go to the </w:t>
      </w:r>
      <w:r w:rsidR="006E4CE4" w:rsidRPr="00646F6A">
        <w:rPr>
          <w:rStyle w:val="SAPScreenElement"/>
        </w:rPr>
        <w:t>Company Structure Overview</w:t>
      </w:r>
      <w:r w:rsidR="006E4CE4" w:rsidRPr="00646F6A">
        <w:t xml:space="preserve"> tab.</w:t>
      </w:r>
    </w:p>
    <w:p w14:paraId="656B21B8" w14:textId="001E35B9" w:rsidR="006E4CE4" w:rsidRPr="00646F6A" w:rsidRDefault="006E4CE4" w:rsidP="0080661E">
      <w:pPr>
        <w:numPr>
          <w:ilvl w:val="0"/>
          <w:numId w:val="40"/>
        </w:numPr>
        <w:ind w:left="990" w:hanging="270"/>
        <w:rPr>
          <w:rFonts w:ascii="BentonSans Book Italic" w:hAnsi="BentonSans Book Italic"/>
          <w:color w:val="003283"/>
        </w:rPr>
      </w:pPr>
      <w:r w:rsidRPr="00646F6A">
        <w:t>Select the</w:t>
      </w:r>
      <w:r w:rsidRPr="00646F6A">
        <w:rPr>
          <w:rStyle w:val="SAPUserEntry"/>
        </w:rPr>
        <w:t xml:space="preserve"> &lt;company structure definition name&gt; </w:t>
      </w:r>
      <w:r w:rsidRPr="00646F6A">
        <w:t>as defined during configuration.</w:t>
      </w:r>
      <w:r w:rsidR="00A05330" w:rsidRPr="00646F6A">
        <w:t xml:space="preserve"> Using the two </w:t>
      </w:r>
      <w:r w:rsidR="00A05330" w:rsidRPr="00646F6A">
        <w:rPr>
          <w:rStyle w:val="SAPScreenElement"/>
        </w:rPr>
        <w:t>Search</w:t>
      </w:r>
      <w:r w:rsidR="00A05330" w:rsidRPr="00646F6A">
        <w:t xml:space="preserve"> fields,</w:t>
      </w:r>
      <w:r w:rsidRPr="00646F6A">
        <w:t xml:space="preserve"> </w:t>
      </w:r>
      <w:r w:rsidR="00A05330" w:rsidRPr="00646F6A">
        <w:t>s</w:t>
      </w:r>
      <w:r w:rsidRPr="00646F6A">
        <w:t xml:space="preserve">elect for example the </w:t>
      </w:r>
      <w:r w:rsidR="00A05330" w:rsidRPr="00646F6A">
        <w:t>d</w:t>
      </w:r>
      <w:r w:rsidRPr="00646F6A">
        <w:t xml:space="preserve">epartment to which the position you want to update </w:t>
      </w:r>
      <w:r w:rsidR="00A05330" w:rsidRPr="00646F6A">
        <w:t xml:space="preserve">belongs to. </w:t>
      </w:r>
    </w:p>
    <w:p w14:paraId="21FF9841" w14:textId="3946EBB6" w:rsidR="00A05330" w:rsidRPr="00646F6A" w:rsidRDefault="00A05330" w:rsidP="0080661E">
      <w:pPr>
        <w:numPr>
          <w:ilvl w:val="0"/>
          <w:numId w:val="40"/>
        </w:numPr>
        <w:ind w:left="990" w:hanging="270"/>
        <w:rPr>
          <w:rFonts w:ascii="BentonSans Book Italic" w:hAnsi="BentonSans Book Italic"/>
          <w:color w:val="003283"/>
        </w:rPr>
      </w:pPr>
      <w:r w:rsidRPr="00646F6A">
        <w:lastRenderedPageBreak/>
        <w:t xml:space="preserve">Click on the </w:t>
      </w:r>
      <w:r w:rsidRPr="00646F6A">
        <w:rPr>
          <w:rStyle w:val="SAPScreenElement"/>
        </w:rPr>
        <w:t xml:space="preserve">&lt;#&gt; positions are assigned </w:t>
      </w:r>
      <w:r w:rsidRPr="00646F6A">
        <w:rPr>
          <w:noProof/>
        </w:rPr>
        <w:drawing>
          <wp:inline distT="0" distB="0" distL="0" distR="0" wp14:anchorId="186FF8EC" wp14:editId="1AAD4263">
            <wp:extent cx="323850" cy="219075"/>
            <wp:effectExtent l="0" t="0" r="0"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 cy="219075"/>
                    </a:xfrm>
                    <a:prstGeom prst="rect">
                      <a:avLst/>
                    </a:prstGeom>
                  </pic:spPr>
                </pic:pic>
              </a:graphicData>
            </a:graphic>
          </wp:inline>
        </w:drawing>
      </w:r>
      <w:r w:rsidRPr="00646F6A">
        <w:t xml:space="preserve">icon to expand the </w:t>
      </w:r>
      <w:r w:rsidRPr="00646F6A">
        <w:rPr>
          <w:rStyle w:val="SAPScreenElement"/>
        </w:rPr>
        <w:t>Positions</w:t>
      </w:r>
      <w:r w:rsidRPr="00646F6A">
        <w:t xml:space="preserve"> menu in the side panel of the selected department. The positions are listed in alphabetical order.</w:t>
      </w:r>
    </w:p>
    <w:p w14:paraId="15DC98F7" w14:textId="19FFBBA6" w:rsidR="00A05330" w:rsidRPr="00646F6A" w:rsidRDefault="00A05330" w:rsidP="0080661E">
      <w:pPr>
        <w:numPr>
          <w:ilvl w:val="0"/>
          <w:numId w:val="40"/>
        </w:numPr>
        <w:ind w:left="990" w:hanging="270"/>
        <w:rPr>
          <w:rFonts w:ascii="BentonSans Book Italic" w:hAnsi="BentonSans Book Italic"/>
          <w:color w:val="003283"/>
        </w:rPr>
      </w:pPr>
      <w:r w:rsidRPr="00646F6A">
        <w:t xml:space="preserve">Search for the position using the free text </w:t>
      </w:r>
      <w:r w:rsidRPr="00646F6A">
        <w:rPr>
          <w:rStyle w:val="SAPScreenElement"/>
        </w:rPr>
        <w:t>Search</w:t>
      </w:r>
      <w:r w:rsidRPr="00646F6A">
        <w:t xml:space="preserve"> field.</w:t>
      </w:r>
    </w:p>
    <w:p w14:paraId="396F3D96" w14:textId="77777777" w:rsidR="00A05330" w:rsidRPr="00646F6A" w:rsidRDefault="00A05330" w:rsidP="0080661E">
      <w:pPr>
        <w:numPr>
          <w:ilvl w:val="0"/>
          <w:numId w:val="40"/>
        </w:numPr>
        <w:ind w:left="990" w:hanging="270"/>
        <w:rPr>
          <w:rFonts w:ascii="BentonSans Book Italic" w:hAnsi="BentonSans Book Italic"/>
          <w:color w:val="003283"/>
        </w:rPr>
      </w:pPr>
      <w:r w:rsidRPr="00646F6A">
        <w:t xml:space="preserve">Select the </w:t>
      </w:r>
      <w:r w:rsidRPr="00646F6A">
        <w:rPr>
          <w:rStyle w:val="SAPScreenElement"/>
        </w:rPr>
        <w:t>Show Position</w:t>
      </w:r>
      <w:r w:rsidRPr="00646F6A">
        <w:t xml:space="preserve"> </w:t>
      </w:r>
      <w:r w:rsidRPr="00646F6A">
        <w:rPr>
          <w:noProof/>
        </w:rPr>
        <w:drawing>
          <wp:inline distT="0" distB="0" distL="0" distR="0" wp14:anchorId="18619504" wp14:editId="729E6BFA">
            <wp:extent cx="209550" cy="17145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 cy="171450"/>
                    </a:xfrm>
                    <a:prstGeom prst="rect">
                      <a:avLst/>
                    </a:prstGeom>
                  </pic:spPr>
                </pic:pic>
              </a:graphicData>
            </a:graphic>
          </wp:inline>
        </w:drawing>
      </w:r>
      <w:r w:rsidRPr="00646F6A">
        <w:t xml:space="preserve"> icon next to the position’s name to open the </w:t>
      </w:r>
      <w:r w:rsidRPr="00646F6A">
        <w:rPr>
          <w:rStyle w:val="SAPScreenElement"/>
        </w:rPr>
        <w:t>Position: &lt;position title (code)&gt;</w:t>
      </w:r>
      <w:r w:rsidRPr="00646F6A">
        <w:t xml:space="preserve"> window. </w:t>
      </w:r>
    </w:p>
    <w:p w14:paraId="625D53FD" w14:textId="3160C432" w:rsidR="0080661E" w:rsidRPr="00FB4A83" w:rsidRDefault="00A05330" w:rsidP="00FB4A83">
      <w:pPr>
        <w:numPr>
          <w:ilvl w:val="0"/>
          <w:numId w:val="40"/>
        </w:numPr>
        <w:ind w:left="990" w:hanging="270"/>
        <w:rPr>
          <w:rFonts w:ascii="BentonSans Book Italic" w:hAnsi="BentonSans Book Italic"/>
          <w:color w:val="003283"/>
        </w:rPr>
      </w:pPr>
      <w:r w:rsidRPr="00646F6A">
        <w:t xml:space="preserve">Select the </w:t>
      </w:r>
      <w:r w:rsidRPr="00646F6A">
        <w:rPr>
          <w:rStyle w:val="SAPScreenElement"/>
        </w:rPr>
        <w:t>Edit</w:t>
      </w:r>
      <w:r w:rsidRPr="00646F6A">
        <w:t xml:space="preserve"> link and proceed as described</w:t>
      </w:r>
      <w:r>
        <w:t xml:space="preserve"> in the </w:t>
      </w:r>
      <w:r w:rsidRPr="002B30E9">
        <w:rPr>
          <w:rStyle w:val="SAPTextReference"/>
        </w:rPr>
        <w:t>Procedure</w:t>
      </w:r>
      <w:r w:rsidRPr="00121F36">
        <w:t xml:space="preserve"> table </w:t>
      </w:r>
      <w:r>
        <w:t xml:space="preserve">of </w:t>
      </w:r>
      <w:r w:rsidRPr="00FB4A83">
        <w:rPr>
          <w:rStyle w:val="SAPEmphasis"/>
        </w:rPr>
        <w:t>use case 1</w:t>
      </w:r>
      <w:r>
        <w:t xml:space="preserve"> or </w:t>
      </w:r>
      <w:r w:rsidRPr="00FB4A83">
        <w:rPr>
          <w:rStyle w:val="SAPEmphasis"/>
        </w:rPr>
        <w:t>use case 2</w:t>
      </w:r>
      <w:r>
        <w:t xml:space="preserve">, </w:t>
      </w:r>
      <w:r w:rsidRPr="00121F36">
        <w:t xml:space="preserve">starting with test step # </w:t>
      </w:r>
      <w:r>
        <w:t>6</w:t>
      </w:r>
      <w:r w:rsidRPr="00121F36">
        <w:t>.</w:t>
      </w:r>
    </w:p>
    <w:p w14:paraId="15982F94" w14:textId="173712BA" w:rsidR="00141EEC" w:rsidRPr="00121F36" w:rsidRDefault="00141EEC" w:rsidP="00141EEC">
      <w:pPr>
        <w:pStyle w:val="Heading4"/>
      </w:pPr>
      <w:bookmarkStart w:id="587" w:name="_Toc507750681"/>
      <w:r w:rsidRPr="00121F36">
        <w:t xml:space="preserve">Receiving Position </w:t>
      </w:r>
      <w:r>
        <w:t>Update</w:t>
      </w:r>
      <w:r w:rsidRPr="00121F36">
        <w:t xml:space="preserve"> Request</w:t>
      </w:r>
      <w:r>
        <w:t xml:space="preserve"> Notification</w:t>
      </w:r>
      <w:bookmarkEnd w:id="587"/>
    </w:p>
    <w:p w14:paraId="0A660973" w14:textId="77777777" w:rsidR="00141EEC" w:rsidRPr="00121F36" w:rsidRDefault="00141EEC" w:rsidP="00141EEC">
      <w:pPr>
        <w:pStyle w:val="SAPKeyblockTitle"/>
      </w:pPr>
      <w:r w:rsidRPr="00121F36">
        <w:t>Purpose</w:t>
      </w:r>
    </w:p>
    <w:p w14:paraId="07853B9A" w14:textId="39C4192C" w:rsidR="00141EEC" w:rsidRPr="00121F36" w:rsidRDefault="00364650" w:rsidP="00141EEC">
      <w:r>
        <w:t>It is assumed that email is configured and the email addresses of all employees are maintained in the system. Under this assumption, the</w:t>
      </w:r>
      <w:r w:rsidR="00141EEC" w:rsidRPr="00121F36">
        <w:t xml:space="preserve"> </w:t>
      </w:r>
      <w:r w:rsidR="00141EEC">
        <w:t xml:space="preserve">members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141EEC" w:rsidRPr="00121F36">
        <w:t>ha</w:t>
      </w:r>
      <w:r w:rsidR="00141EEC">
        <w:t>ve</w:t>
      </w:r>
      <w:r w:rsidR="00141EEC" w:rsidRPr="00121F36">
        <w:t xml:space="preserve"> received </w:t>
      </w:r>
      <w:r w:rsidR="00141EEC">
        <w:t>an email notification informing them that the Line Manager has submitted a position update request.</w:t>
      </w:r>
    </w:p>
    <w:p w14:paraId="1D4C269D" w14:textId="77777777" w:rsidR="00141EEC" w:rsidRDefault="00141EEC" w:rsidP="00141EEC">
      <w:r w:rsidRPr="00C61233">
        <w:t>This is an automated step, and no manual execution is required.</w:t>
      </w:r>
    </w:p>
    <w:p w14:paraId="052E779F" w14:textId="1473753C" w:rsidR="00717EBC" w:rsidRDefault="00717EBC" w:rsidP="00717EBC">
      <w:pPr>
        <w:pStyle w:val="Heading3"/>
      </w:pPr>
      <w:bookmarkStart w:id="588" w:name="_Toc461688074"/>
      <w:bookmarkStart w:id="589" w:name="_Toc461897997"/>
      <w:bookmarkStart w:id="590" w:name="_Toc462201788"/>
      <w:bookmarkStart w:id="591" w:name="_Toc462201917"/>
      <w:bookmarkStart w:id="592" w:name="_Toc462324016"/>
      <w:bookmarkStart w:id="593" w:name="_Toc462811877"/>
      <w:bookmarkStart w:id="594" w:name="_Toc461688075"/>
      <w:bookmarkStart w:id="595" w:name="_Toc461897998"/>
      <w:bookmarkStart w:id="596" w:name="_Toc462201789"/>
      <w:bookmarkStart w:id="597" w:name="_Toc462201918"/>
      <w:bookmarkStart w:id="598" w:name="_Toc462324017"/>
      <w:bookmarkStart w:id="599" w:name="_Toc462811878"/>
      <w:bookmarkStart w:id="600" w:name="_Toc461688076"/>
      <w:bookmarkStart w:id="601" w:name="_Toc461897999"/>
      <w:bookmarkStart w:id="602" w:name="_Toc462201790"/>
      <w:bookmarkStart w:id="603" w:name="_Toc462201919"/>
      <w:bookmarkStart w:id="604" w:name="_Toc462324018"/>
      <w:bookmarkStart w:id="605" w:name="_Toc462811879"/>
      <w:bookmarkStart w:id="606" w:name="_Toc460406829"/>
      <w:bookmarkStart w:id="607" w:name="_Toc460761598"/>
      <w:bookmarkStart w:id="608" w:name="_Toc460762154"/>
      <w:bookmarkStart w:id="609" w:name="_Toc460762258"/>
      <w:bookmarkStart w:id="610" w:name="_Toc460780071"/>
      <w:bookmarkStart w:id="611" w:name="_Toc460780176"/>
      <w:bookmarkStart w:id="612" w:name="_Toc460790041"/>
      <w:bookmarkStart w:id="613" w:name="_Toc460790146"/>
      <w:bookmarkStart w:id="614" w:name="_Toc460790253"/>
      <w:bookmarkStart w:id="615" w:name="_Toc460790359"/>
      <w:bookmarkStart w:id="616" w:name="_Toc460903221"/>
      <w:bookmarkStart w:id="617" w:name="_Toc461688079"/>
      <w:bookmarkStart w:id="618" w:name="_Toc461898002"/>
      <w:bookmarkStart w:id="619" w:name="_Toc462201793"/>
      <w:bookmarkStart w:id="620" w:name="_Toc462201922"/>
      <w:bookmarkStart w:id="621" w:name="_Toc462324021"/>
      <w:bookmarkStart w:id="622" w:name="_Toc462811882"/>
      <w:bookmarkStart w:id="623" w:name="_Toc460406830"/>
      <w:bookmarkStart w:id="624" w:name="_Toc460761599"/>
      <w:bookmarkStart w:id="625" w:name="_Toc460762155"/>
      <w:bookmarkStart w:id="626" w:name="_Toc460762259"/>
      <w:bookmarkStart w:id="627" w:name="_Toc460780072"/>
      <w:bookmarkStart w:id="628" w:name="_Toc460780177"/>
      <w:bookmarkStart w:id="629" w:name="_Toc460790042"/>
      <w:bookmarkStart w:id="630" w:name="_Toc460790147"/>
      <w:bookmarkStart w:id="631" w:name="_Toc460790254"/>
      <w:bookmarkStart w:id="632" w:name="_Toc460790360"/>
      <w:bookmarkStart w:id="633" w:name="_Toc460903222"/>
      <w:bookmarkStart w:id="634" w:name="_Toc461688080"/>
      <w:bookmarkStart w:id="635" w:name="_Toc461898003"/>
      <w:bookmarkStart w:id="636" w:name="_Toc462201794"/>
      <w:bookmarkStart w:id="637" w:name="_Toc462201923"/>
      <w:bookmarkStart w:id="638" w:name="_Toc462324022"/>
      <w:bookmarkStart w:id="639" w:name="_Toc462811883"/>
      <w:bookmarkStart w:id="640" w:name="_Toc460406831"/>
      <w:bookmarkStart w:id="641" w:name="_Toc460761600"/>
      <w:bookmarkStart w:id="642" w:name="_Toc460762156"/>
      <w:bookmarkStart w:id="643" w:name="_Toc460762260"/>
      <w:bookmarkStart w:id="644" w:name="_Toc460780073"/>
      <w:bookmarkStart w:id="645" w:name="_Toc460780178"/>
      <w:bookmarkStart w:id="646" w:name="_Toc460790043"/>
      <w:bookmarkStart w:id="647" w:name="_Toc460790148"/>
      <w:bookmarkStart w:id="648" w:name="_Toc460790255"/>
      <w:bookmarkStart w:id="649" w:name="_Toc460790361"/>
      <w:bookmarkStart w:id="650" w:name="_Toc460903223"/>
      <w:bookmarkStart w:id="651" w:name="_Toc461688081"/>
      <w:bookmarkStart w:id="652" w:name="_Toc461898004"/>
      <w:bookmarkStart w:id="653" w:name="_Toc462201795"/>
      <w:bookmarkStart w:id="654" w:name="_Toc462201924"/>
      <w:bookmarkStart w:id="655" w:name="_Toc462324023"/>
      <w:bookmarkStart w:id="656" w:name="_Toc462811884"/>
      <w:bookmarkStart w:id="657" w:name="_Toc507750682"/>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t>Processing Position Update Request</w:t>
      </w:r>
      <w:bookmarkEnd w:id="657"/>
    </w:p>
    <w:p w14:paraId="62AFB280" w14:textId="77777777" w:rsidR="00717EBC" w:rsidRDefault="00717EBC" w:rsidP="00717EBC">
      <w:pPr>
        <w:pStyle w:val="SAPKeyblockTitle"/>
      </w:pPr>
      <w:r w:rsidRPr="00121F36">
        <w:t>Purpose</w:t>
      </w:r>
    </w:p>
    <w:p w14:paraId="78ACBA0A" w14:textId="321D95C5" w:rsidR="006507FE" w:rsidRDefault="00717EBC" w:rsidP="00717EBC">
      <w:r>
        <w:t xml:space="preserve">The workflow item containing the position update request has been sent to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 xml:space="preserve">for further processing. </w:t>
      </w:r>
      <w:r w:rsidR="006507FE">
        <w:t xml:space="preserve">One of the members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006507FE">
        <w:t>picks up the workflow item and checks the position attributes maintained in the request.</w:t>
      </w:r>
    </w:p>
    <w:p w14:paraId="5B9A6F12" w14:textId="1EEA068D" w:rsidR="006507FE" w:rsidRDefault="006507FE" w:rsidP="006507FE">
      <w:r>
        <w:t xml:space="preserve">In case </w:t>
      </w:r>
      <w:r w:rsidR="00700711">
        <w:t xml:space="preserve">submitted changes in the position attributes </w:t>
      </w:r>
      <w:r>
        <w:t>are complete and correct,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 xml:space="preserve">approves the position </w:t>
      </w:r>
      <w:r w:rsidR="00700711">
        <w:t>update</w:t>
      </w:r>
      <w:r>
        <w:t xml:space="preserve"> in the system. In this case,</w:t>
      </w:r>
      <w:r w:rsidRPr="006507FE">
        <w:t xml:space="preserve"> </w:t>
      </w:r>
      <w:r w:rsidR="00700711">
        <w:t>the changes of the position attributes become effective in the system</w:t>
      </w:r>
      <w:r>
        <w:t>.</w:t>
      </w:r>
    </w:p>
    <w:p w14:paraId="4EA3D988" w14:textId="4C7C537C" w:rsidR="006507FE" w:rsidRDefault="006507FE" w:rsidP="006507FE">
      <w:r>
        <w:t xml:space="preserve">In case the </w:t>
      </w:r>
      <w:r w:rsidR="00700711">
        <w:t xml:space="preserve">submitted changes in the position attributes </w:t>
      </w:r>
      <w:r>
        <w:t>are incomplete or not correct,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sends the form back to the requesting manager. He or she needs to update</w:t>
      </w:r>
      <w:r w:rsidR="00700711">
        <w:t xml:space="preserve"> the request</w:t>
      </w:r>
      <w:r>
        <w:t xml:space="preserve"> and resubmit it again for approval by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p w14:paraId="045D1E60" w14:textId="23F62CA4" w:rsidR="006507FE" w:rsidRPr="007009C0" w:rsidRDefault="00717EBC" w:rsidP="00717EBC">
      <w:r>
        <w:t>In the following, these two options are described in detail.</w:t>
      </w:r>
      <w:r w:rsidR="00587CB8">
        <w:t xml:space="preserve"> You need to execute only one of them.</w:t>
      </w:r>
    </w:p>
    <w:p w14:paraId="5308E436" w14:textId="59D7A7EB" w:rsidR="00717EBC" w:rsidRPr="00C61233" w:rsidRDefault="002B28C3" w:rsidP="00717EBC">
      <w:pPr>
        <w:pStyle w:val="Heading4"/>
      </w:pPr>
      <w:bookmarkStart w:id="658" w:name="_Toc507750683"/>
      <w:r>
        <w:lastRenderedPageBreak/>
        <w:t xml:space="preserve">Option 1: </w:t>
      </w:r>
      <w:r w:rsidR="00717EBC" w:rsidRPr="00C61233">
        <w:t xml:space="preserve">Approving </w:t>
      </w:r>
      <w:r w:rsidR="00717EBC">
        <w:t xml:space="preserve">Position </w:t>
      </w:r>
      <w:r w:rsidR="00673A34">
        <w:t>Update</w:t>
      </w:r>
      <w:r w:rsidR="00717EBC" w:rsidRPr="00C61233">
        <w:t xml:space="preserve"> </w:t>
      </w:r>
      <w:r w:rsidR="00717EBC">
        <w:t>Request</w:t>
      </w:r>
      <w:bookmarkEnd w:id="658"/>
    </w:p>
    <w:p w14:paraId="1727C203" w14:textId="77777777" w:rsidR="00717EBC" w:rsidRPr="00C61233" w:rsidRDefault="00717EBC" w:rsidP="00717EBC">
      <w:pPr>
        <w:pStyle w:val="SAPKeyblockTitle"/>
      </w:pPr>
      <w:r w:rsidRPr="00C61233">
        <w:t>Test Administration</w:t>
      </w:r>
    </w:p>
    <w:p w14:paraId="6B4AB11F" w14:textId="77777777" w:rsidR="00717EBC" w:rsidRPr="00C61233" w:rsidRDefault="00717EBC" w:rsidP="00717EBC">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17EBC" w:rsidRPr="00C61233" w14:paraId="4BA343B1" w14:textId="77777777" w:rsidTr="00924987">
        <w:tc>
          <w:tcPr>
            <w:tcW w:w="2280" w:type="dxa"/>
            <w:tcBorders>
              <w:top w:val="single" w:sz="8" w:space="0" w:color="999999"/>
              <w:left w:val="single" w:sz="8" w:space="0" w:color="999999"/>
              <w:bottom w:val="single" w:sz="8" w:space="0" w:color="999999"/>
              <w:right w:val="single" w:sz="8" w:space="0" w:color="999999"/>
            </w:tcBorders>
            <w:hideMark/>
          </w:tcPr>
          <w:p w14:paraId="2B79EFC5" w14:textId="77777777" w:rsidR="00717EBC" w:rsidRPr="00C61233" w:rsidRDefault="00717EBC" w:rsidP="00924987">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FF015A1" w14:textId="77777777" w:rsidR="00717EBC" w:rsidRPr="00C61233" w:rsidRDefault="00717EBC" w:rsidP="00924987">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87AC31D" w14:textId="77777777" w:rsidR="00717EBC" w:rsidRPr="00C61233" w:rsidRDefault="00717EBC" w:rsidP="00924987">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89C12AA" w14:textId="77777777" w:rsidR="00717EBC" w:rsidRPr="00C61233" w:rsidRDefault="00717EBC" w:rsidP="00924987">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684E982" w14:textId="77777777" w:rsidR="00717EBC" w:rsidRPr="00C61233" w:rsidRDefault="00717EBC" w:rsidP="00924987">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3FF13B0" w14:textId="4CBC1F5E" w:rsidR="00717EBC" w:rsidRPr="00C61233" w:rsidRDefault="0086714C" w:rsidP="00924987">
            <w:r>
              <w:t>&lt;date&gt;</w:t>
            </w:r>
          </w:p>
        </w:tc>
      </w:tr>
      <w:tr w:rsidR="00717EBC" w:rsidRPr="00C61233" w14:paraId="1AE755FB" w14:textId="77777777" w:rsidTr="00924987">
        <w:tc>
          <w:tcPr>
            <w:tcW w:w="2280" w:type="dxa"/>
            <w:tcBorders>
              <w:top w:val="single" w:sz="8" w:space="0" w:color="999999"/>
              <w:left w:val="single" w:sz="8" w:space="0" w:color="999999"/>
              <w:bottom w:val="single" w:sz="8" w:space="0" w:color="999999"/>
              <w:right w:val="single" w:sz="8" w:space="0" w:color="999999"/>
            </w:tcBorders>
            <w:hideMark/>
          </w:tcPr>
          <w:p w14:paraId="5168C7B3" w14:textId="77777777" w:rsidR="00717EBC" w:rsidRPr="00C61233" w:rsidRDefault="00717EBC" w:rsidP="00924987">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BC1F52B" w14:textId="4D9171AB" w:rsidR="00717EBC" w:rsidRPr="00C61233" w:rsidRDefault="00717EBC" w:rsidP="00717EBC">
            <w:r>
              <w:t xml:space="preserve">Member of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p>
        </w:tc>
      </w:tr>
      <w:tr w:rsidR="00717EBC" w:rsidRPr="00C61233" w14:paraId="7A93975D" w14:textId="77777777" w:rsidTr="00924987">
        <w:tc>
          <w:tcPr>
            <w:tcW w:w="2280" w:type="dxa"/>
            <w:tcBorders>
              <w:top w:val="single" w:sz="8" w:space="0" w:color="999999"/>
              <w:left w:val="single" w:sz="8" w:space="0" w:color="999999"/>
              <w:bottom w:val="single" w:sz="8" w:space="0" w:color="999999"/>
              <w:right w:val="single" w:sz="8" w:space="0" w:color="999999"/>
            </w:tcBorders>
            <w:hideMark/>
          </w:tcPr>
          <w:p w14:paraId="37DA2C1E" w14:textId="77777777" w:rsidR="00717EBC" w:rsidRPr="00C61233" w:rsidRDefault="00717EBC" w:rsidP="00924987">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7DB3BA3" w14:textId="77777777" w:rsidR="00717EBC" w:rsidRPr="00C61233" w:rsidRDefault="00717EBC" w:rsidP="00924987">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08BB3A8" w14:textId="77777777" w:rsidR="00717EBC" w:rsidRPr="00C61233" w:rsidRDefault="00717EBC" w:rsidP="00924987">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A780CE5" w14:textId="2B65A2BB" w:rsidR="00717EBC" w:rsidRPr="00C61233" w:rsidRDefault="00EB3674" w:rsidP="00924987">
            <w:r>
              <w:t>&lt;duration&gt;</w:t>
            </w:r>
          </w:p>
        </w:tc>
      </w:tr>
    </w:tbl>
    <w:p w14:paraId="0B22B363" w14:textId="77777777" w:rsidR="00717EBC" w:rsidRPr="00C61233" w:rsidRDefault="00717EBC" w:rsidP="00717EBC">
      <w:pPr>
        <w:pStyle w:val="SAPKeyblockTitle"/>
      </w:pPr>
      <w:r w:rsidRPr="00C61233">
        <w:t>Purpose</w:t>
      </w:r>
    </w:p>
    <w:p w14:paraId="0CF9BFE6" w14:textId="076AEEDF" w:rsidR="00A83EF0" w:rsidRPr="00C61233" w:rsidRDefault="00A83EF0" w:rsidP="00A83EF0">
      <w:r>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needs to approve the position update request</w:t>
      </w:r>
      <w:r w:rsidRPr="00C61233">
        <w:t xml:space="preserve">, in order for the </w:t>
      </w:r>
      <w:r>
        <w:t>changes in the position attributes</w:t>
      </w:r>
      <w:r w:rsidRPr="00C61233">
        <w:t xml:space="preserve"> to take effect in the system. Until the </w:t>
      </w:r>
      <w:r>
        <w:t>update request</w:t>
      </w:r>
      <w:r w:rsidRPr="00C61233">
        <w:t xml:space="preserve"> is approved</w:t>
      </w:r>
      <w:r>
        <w:t>,</w:t>
      </w:r>
      <w:r w:rsidRPr="00C61233">
        <w:t xml:space="preserve"> the </w:t>
      </w:r>
      <w:r>
        <w:t>proposed changes are</w:t>
      </w:r>
      <w:r w:rsidRPr="00C61233">
        <w:t xml:space="preserve"> pending and </w:t>
      </w:r>
      <w:r>
        <w:t xml:space="preserve">are not visible in the </w:t>
      </w:r>
      <w:r w:rsidRPr="009217B3">
        <w:rPr>
          <w:rStyle w:val="SAPScreenElement"/>
          <w:color w:val="auto"/>
        </w:rPr>
        <w:t>Position Org Chart</w:t>
      </w:r>
      <w:r w:rsidRPr="00C61233">
        <w:t>.</w:t>
      </w:r>
    </w:p>
    <w:p w14:paraId="64438629" w14:textId="21A77B30" w:rsidR="00A83EF0" w:rsidRPr="00C61233" w:rsidRDefault="00A83EF0" w:rsidP="00A83EF0">
      <w:r w:rsidRPr="00C61233">
        <w:t xml:space="preserve">In this process step,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rsidRPr="00C61233">
        <w:t xml:space="preserve">will need to complete the workflow by selecting the </w:t>
      </w:r>
      <w:r>
        <w:t>update</w:t>
      </w:r>
      <w:r w:rsidRPr="00C61233">
        <w:t xml:space="preserve"> request, reviewing the </w:t>
      </w:r>
      <w:r>
        <w:t>changed position attributes</w:t>
      </w:r>
      <w:r w:rsidRPr="00C61233">
        <w:t xml:space="preserve"> and then lastly approving the request</w:t>
      </w:r>
      <w:r>
        <w:t>.</w:t>
      </w:r>
    </w:p>
    <w:p w14:paraId="29863BE2" w14:textId="37FC6EEF" w:rsidR="00A83EF0" w:rsidRPr="00C61233" w:rsidRDefault="0023324B" w:rsidP="00F1146C">
      <w:pPr>
        <w:ind w:left="540"/>
        <w:rPr>
          <w:rFonts w:ascii="Calibri" w:eastAsia="Times New Roman" w:hAnsi="Calibri"/>
          <w:sz w:val="22"/>
          <w:szCs w:val="22"/>
        </w:rPr>
      </w:pPr>
      <w:r w:rsidRPr="00792B4E">
        <w:rPr>
          <w:noProof/>
        </w:rPr>
        <w:drawing>
          <wp:inline distT="0" distB="0" distL="0" distR="0" wp14:anchorId="02600685" wp14:editId="38E6CD18">
            <wp:extent cx="225425" cy="225425"/>
            <wp:effectExtent l="0" t="0" r="0" b="3175"/>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A83EF0" w:rsidRPr="00C61233">
        <w:t> </w:t>
      </w:r>
      <w:r w:rsidR="00A83EF0" w:rsidRPr="00C61233">
        <w:rPr>
          <w:rFonts w:ascii="BentonSans Regular" w:hAnsi="BentonSans Regular"/>
          <w:color w:val="666666"/>
          <w:sz w:val="22"/>
        </w:rPr>
        <w:t>Note</w:t>
      </w:r>
    </w:p>
    <w:p w14:paraId="10A87467" w14:textId="7BF33B26" w:rsidR="00A83EF0" w:rsidRPr="009217B3" w:rsidRDefault="00A83EF0" w:rsidP="00F1146C">
      <w:pPr>
        <w:ind w:left="540"/>
        <w:rPr>
          <w:b/>
        </w:rPr>
      </w:pPr>
      <w:r>
        <w:t xml:space="preserve">In the following procedure description, it is considered that several position updates requested by the line manager are visible in the </w:t>
      </w:r>
      <w:r w:rsidRPr="00C61233">
        <w:rPr>
          <w:rStyle w:val="SAPScreenElement"/>
        </w:rPr>
        <w:t>To Do</w:t>
      </w:r>
      <w:r w:rsidRPr="00C61233">
        <w:rPr>
          <w:i/>
          <w:lang w:eastAsia="zh-CN"/>
        </w:rPr>
        <w:t xml:space="preserve"> </w:t>
      </w:r>
      <w:r w:rsidR="00A41810">
        <w:rPr>
          <w:lang w:eastAsia="zh-CN"/>
        </w:rPr>
        <w:t xml:space="preserve">section </w:t>
      </w:r>
      <w:r>
        <w:rPr>
          <w:lang w:eastAsia="zh-CN"/>
        </w:rPr>
        <w:t xml:space="preserve">of the </w:t>
      </w:r>
      <w:r w:rsidR="002A666E">
        <w:rPr>
          <w:lang w:eastAsia="zh-CN"/>
        </w:rPr>
        <w:t xml:space="preserve">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Pr>
          <w:lang w:eastAsia="zh-CN"/>
        </w:rPr>
        <w:t>.</w:t>
      </w:r>
    </w:p>
    <w:p w14:paraId="58112AAB" w14:textId="77777777" w:rsidR="00717EBC" w:rsidRPr="00C61233" w:rsidRDefault="00717EBC" w:rsidP="00717EBC">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5310"/>
        <w:gridCol w:w="5760"/>
        <w:gridCol w:w="1263"/>
      </w:tblGrid>
      <w:tr w:rsidR="00717EBC" w:rsidRPr="00C61233" w14:paraId="3B32535D" w14:textId="77777777" w:rsidTr="00B4100B">
        <w:trPr>
          <w:trHeight w:val="576"/>
          <w:tblHeader/>
        </w:trPr>
        <w:tc>
          <w:tcPr>
            <w:tcW w:w="851" w:type="dxa"/>
            <w:shd w:val="solid" w:color="999999" w:fill="FFFFFF"/>
            <w:hideMark/>
          </w:tcPr>
          <w:p w14:paraId="259ED118" w14:textId="77777777" w:rsidR="00717EBC" w:rsidRPr="00C61233" w:rsidRDefault="00717EBC" w:rsidP="00924987">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01" w:type="dxa"/>
            <w:shd w:val="solid" w:color="999999" w:fill="FFFFFF"/>
            <w:hideMark/>
          </w:tcPr>
          <w:p w14:paraId="58C83991" w14:textId="77777777" w:rsidR="00717EBC" w:rsidRPr="00C61233" w:rsidRDefault="00717EBC" w:rsidP="00924987">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310" w:type="dxa"/>
            <w:shd w:val="solid" w:color="999999" w:fill="FFFFFF"/>
            <w:hideMark/>
          </w:tcPr>
          <w:p w14:paraId="14556431" w14:textId="77777777" w:rsidR="00717EBC" w:rsidRPr="00C61233" w:rsidRDefault="00717EBC" w:rsidP="00924987">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760" w:type="dxa"/>
            <w:shd w:val="solid" w:color="999999" w:fill="FFFFFF"/>
            <w:hideMark/>
          </w:tcPr>
          <w:p w14:paraId="2AF17096" w14:textId="77777777" w:rsidR="00717EBC" w:rsidRPr="00C61233" w:rsidRDefault="00717EBC" w:rsidP="00924987">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0B78FA98" w14:textId="77777777" w:rsidR="00717EBC" w:rsidRPr="00C61233" w:rsidRDefault="00717EBC" w:rsidP="00924987">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717EBC" w:rsidRPr="00C61233" w14:paraId="3B073D23" w14:textId="77777777" w:rsidTr="00B4100B">
        <w:trPr>
          <w:trHeight w:val="288"/>
        </w:trPr>
        <w:tc>
          <w:tcPr>
            <w:tcW w:w="851" w:type="dxa"/>
            <w:hideMark/>
          </w:tcPr>
          <w:p w14:paraId="14B4EED4" w14:textId="77777777" w:rsidR="00717EBC" w:rsidRPr="00C61233" w:rsidRDefault="00717EBC" w:rsidP="00924987">
            <w:r w:rsidRPr="00C61233">
              <w:t>1</w:t>
            </w:r>
          </w:p>
        </w:tc>
        <w:tc>
          <w:tcPr>
            <w:tcW w:w="1101" w:type="dxa"/>
            <w:hideMark/>
          </w:tcPr>
          <w:p w14:paraId="7C3AFEE6" w14:textId="77777777" w:rsidR="00717EBC" w:rsidRPr="00C61233" w:rsidRDefault="00717EBC" w:rsidP="00924987">
            <w:pPr>
              <w:rPr>
                <w:rStyle w:val="SAPEmphasis"/>
              </w:rPr>
            </w:pPr>
            <w:r w:rsidRPr="00C61233">
              <w:rPr>
                <w:rStyle w:val="SAPEmphasis"/>
              </w:rPr>
              <w:t>Log on</w:t>
            </w:r>
          </w:p>
        </w:tc>
        <w:tc>
          <w:tcPr>
            <w:tcW w:w="5310" w:type="dxa"/>
            <w:hideMark/>
          </w:tcPr>
          <w:p w14:paraId="7E51AD1F" w14:textId="19F84E89" w:rsidR="00717EBC" w:rsidRPr="00C61233" w:rsidRDefault="00717EBC" w:rsidP="00717EBC">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rsidR="00006F45">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rsidRPr="00C61233">
              <w:t>.</w:t>
            </w:r>
          </w:p>
        </w:tc>
        <w:tc>
          <w:tcPr>
            <w:tcW w:w="5760" w:type="dxa"/>
            <w:hideMark/>
          </w:tcPr>
          <w:p w14:paraId="1E6B69F0" w14:textId="77777777" w:rsidR="00717EBC" w:rsidRPr="00C61233" w:rsidRDefault="00717EBC" w:rsidP="00924987">
            <w:r w:rsidRPr="00C61233">
              <w:t xml:space="preserve">The </w:t>
            </w:r>
            <w:r w:rsidRPr="00C61233">
              <w:rPr>
                <w:rStyle w:val="SAPScreenElement"/>
              </w:rPr>
              <w:t xml:space="preserve">Home </w:t>
            </w:r>
            <w:r w:rsidRPr="00C61233">
              <w:t>page is displayed.</w:t>
            </w:r>
          </w:p>
        </w:tc>
        <w:tc>
          <w:tcPr>
            <w:tcW w:w="1263" w:type="dxa"/>
          </w:tcPr>
          <w:p w14:paraId="19CBD06A" w14:textId="77777777" w:rsidR="00717EBC" w:rsidRPr="00C61233" w:rsidRDefault="00717EBC" w:rsidP="00924987">
            <w:pPr>
              <w:rPr>
                <w:rFonts w:cs="Arial"/>
                <w:bCs/>
              </w:rPr>
            </w:pPr>
          </w:p>
        </w:tc>
      </w:tr>
      <w:tr w:rsidR="00B355BB" w:rsidRPr="00C61233" w14:paraId="3FEFF9AA" w14:textId="77777777" w:rsidTr="00B4100B">
        <w:trPr>
          <w:trHeight w:val="288"/>
        </w:trPr>
        <w:tc>
          <w:tcPr>
            <w:tcW w:w="851" w:type="dxa"/>
          </w:tcPr>
          <w:p w14:paraId="4AD7CC0E" w14:textId="6EF21258" w:rsidR="00B355BB" w:rsidRPr="00C61233" w:rsidRDefault="00B355BB" w:rsidP="00B355BB">
            <w:r>
              <w:t>2</w:t>
            </w:r>
          </w:p>
        </w:tc>
        <w:tc>
          <w:tcPr>
            <w:tcW w:w="1101" w:type="dxa"/>
          </w:tcPr>
          <w:p w14:paraId="53BC137F" w14:textId="57B6BCB8" w:rsidR="00B355BB" w:rsidRPr="00C61233" w:rsidRDefault="00B355BB" w:rsidP="00B355BB">
            <w:pPr>
              <w:rPr>
                <w:rStyle w:val="SAPEmphasis"/>
              </w:rPr>
            </w:pPr>
            <w:r>
              <w:rPr>
                <w:rStyle w:val="SAPEmphasis"/>
              </w:rPr>
              <w:t>Access Requests Tile</w:t>
            </w:r>
          </w:p>
        </w:tc>
        <w:tc>
          <w:tcPr>
            <w:tcW w:w="5310" w:type="dxa"/>
          </w:tcPr>
          <w:p w14:paraId="7144CF58" w14:textId="1872B756" w:rsidR="00B355BB" w:rsidRPr="00C61233" w:rsidRDefault="00B355BB" w:rsidP="00B355BB">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5760" w:type="dxa"/>
          </w:tcPr>
          <w:p w14:paraId="77D3457F" w14:textId="03F02594" w:rsidR="00B355BB" w:rsidRPr="00C61233" w:rsidRDefault="00B355BB" w:rsidP="00B355BB">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3" w:type="dxa"/>
          </w:tcPr>
          <w:p w14:paraId="7F1E13F1" w14:textId="77777777" w:rsidR="00B355BB" w:rsidRPr="00C61233" w:rsidRDefault="00B355BB" w:rsidP="00B355BB">
            <w:pPr>
              <w:rPr>
                <w:rFonts w:cs="Arial"/>
                <w:bCs/>
              </w:rPr>
            </w:pPr>
          </w:p>
        </w:tc>
      </w:tr>
      <w:tr w:rsidR="00717EBC" w:rsidRPr="00C61233" w14:paraId="1DA182BB" w14:textId="77777777" w:rsidTr="00B4100B">
        <w:trPr>
          <w:trHeight w:val="357"/>
        </w:trPr>
        <w:tc>
          <w:tcPr>
            <w:tcW w:w="851" w:type="dxa"/>
            <w:hideMark/>
          </w:tcPr>
          <w:p w14:paraId="1FC13E42" w14:textId="5D3EF51A" w:rsidR="00717EBC" w:rsidRPr="00C61233" w:rsidRDefault="00B355BB" w:rsidP="00924987">
            <w:r>
              <w:t>3</w:t>
            </w:r>
          </w:p>
        </w:tc>
        <w:tc>
          <w:tcPr>
            <w:tcW w:w="1101" w:type="dxa"/>
            <w:hideMark/>
          </w:tcPr>
          <w:p w14:paraId="537E3BF2" w14:textId="1853AFB8" w:rsidR="00717EBC" w:rsidRPr="00C61233" w:rsidRDefault="00717EBC" w:rsidP="00717EBC">
            <w:pPr>
              <w:rPr>
                <w:rStyle w:val="SAPEmphasis"/>
              </w:rPr>
            </w:pPr>
            <w:r w:rsidRPr="00C61233">
              <w:rPr>
                <w:rStyle w:val="SAPEmphasis"/>
              </w:rPr>
              <w:t xml:space="preserve">Select </w:t>
            </w:r>
            <w:r>
              <w:rPr>
                <w:rStyle w:val="SAPEmphasis"/>
              </w:rPr>
              <w:t>Change</w:t>
            </w:r>
            <w:r w:rsidRPr="00C61233">
              <w:rPr>
                <w:rStyle w:val="SAPEmphasis"/>
              </w:rPr>
              <w:t xml:space="preserve"> Request</w:t>
            </w:r>
          </w:p>
        </w:tc>
        <w:tc>
          <w:tcPr>
            <w:tcW w:w="5310" w:type="dxa"/>
            <w:hideMark/>
          </w:tcPr>
          <w:p w14:paraId="09A02B36" w14:textId="6E2C6EEE" w:rsidR="00B355BB" w:rsidRDefault="00B355BB" w:rsidP="00B355BB">
            <w:pPr>
              <w:rPr>
                <w:rFonts w:eastAsiaTheme="minorHAnsi"/>
                <w:sz w:val="22"/>
                <w:szCs w:val="22"/>
              </w:rPr>
            </w:pPr>
            <w:r>
              <w:t xml:space="preserve">In the </w:t>
            </w:r>
            <w:r>
              <w:rPr>
                <w:rStyle w:val="SAPScreenElement"/>
              </w:rPr>
              <w:t>Approve Requests</w:t>
            </w:r>
            <w:r>
              <w:t xml:space="preserve"> </w:t>
            </w:r>
            <w:r>
              <w:rPr>
                <w:rFonts w:cs="Arial"/>
                <w:bCs/>
              </w:rPr>
              <w:t>dialog box,</w:t>
            </w:r>
            <w:r>
              <w:t xml:space="preserve"> click on the </w:t>
            </w:r>
            <w:r w:rsidR="00321CD2">
              <w:rPr>
                <w:rStyle w:val="SAPScreenElement"/>
              </w:rPr>
              <w:t>Change</w:t>
            </w:r>
            <w:r>
              <w:rPr>
                <w:rStyle w:val="SAPScreenElement"/>
              </w:rPr>
              <w:t xml:space="preserve"> Position </w:t>
            </w:r>
            <w:r>
              <w:t>link next to</w:t>
            </w:r>
            <w:r w:rsidRPr="00F1146C">
              <w:rPr>
                <w:rStyle w:val="SAPUserEntry"/>
              </w:rPr>
              <w:t xml:space="preserve"> </w:t>
            </w:r>
            <w:r w:rsidRPr="00F1146C">
              <w:rPr>
                <w:rStyle w:val="SAPUserEntry"/>
                <w:color w:val="auto"/>
              </w:rPr>
              <w:t>Name:</w:t>
            </w:r>
            <w:r w:rsidRPr="00F1146C">
              <w:t xml:space="preserve"> </w:t>
            </w:r>
            <w:r w:rsidRPr="00F1146C">
              <w:rPr>
                <w:rStyle w:val="SAPUserEntry"/>
                <w:color w:val="auto"/>
              </w:rPr>
              <w:t xml:space="preserve">&lt;position </w:t>
            </w:r>
            <w:r w:rsidRPr="00B4100B">
              <w:rPr>
                <w:rStyle w:val="SAPUserEntry"/>
                <w:color w:val="auto"/>
              </w:rPr>
              <w:t>title&gt;</w:t>
            </w:r>
            <w:r>
              <w:t>.</w:t>
            </w:r>
          </w:p>
          <w:p w14:paraId="60A65CAE" w14:textId="013C88F2" w:rsidR="00B355BB" w:rsidRDefault="00B355BB" w:rsidP="00F1146C">
            <w:pPr>
              <w:pStyle w:val="SAPNoteHeading"/>
              <w:ind w:left="255"/>
            </w:pPr>
            <w:r>
              <w:rPr>
                <w:noProof/>
              </w:rPr>
              <w:lastRenderedPageBreak/>
              <w:drawing>
                <wp:inline distT="0" distB="0" distL="0" distR="0" wp14:anchorId="6061239D" wp14:editId="222504F9">
                  <wp:extent cx="225425" cy="225425"/>
                  <wp:effectExtent l="0" t="0" r="0" b="317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7395F164" w14:textId="0528D090" w:rsidR="002F5922" w:rsidRPr="00C61233" w:rsidRDefault="002F5922" w:rsidP="00F1146C">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t>Filter</w:t>
            </w:r>
            <w:r>
              <w:rPr>
                <w:rStyle w:val="SAPScreenElement"/>
              </w:rPr>
              <w:t xml:space="preserve"> </w:t>
            </w:r>
            <w:r w:rsidRPr="0064693D">
              <w:t xml:space="preserve"> </w:t>
            </w:r>
            <w:r w:rsidRPr="0064693D">
              <w:rPr>
                <w:noProof/>
              </w:rPr>
              <w:drawing>
                <wp:inline distT="0" distB="0" distL="0" distR="0" wp14:anchorId="05E7D5A4" wp14:editId="29FB9FE3">
                  <wp:extent cx="333375" cy="2762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For example, </w:t>
            </w:r>
            <w:r w:rsidRPr="00B8209A">
              <w:t>enter for</w:t>
            </w:r>
            <w:r w:rsidR="00845BE3" w:rsidRPr="00F1146C">
              <w:t xml:space="preserve"> field</w:t>
            </w:r>
            <w:r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F1146C">
              <w:rPr>
                <w:rFonts w:cs="Arial"/>
                <w:bCs/>
              </w:rPr>
              <w:t>,</w:t>
            </w:r>
            <w:r w:rsidR="00BD05D3" w:rsidRPr="00F1146C">
              <w:rPr>
                <w:b/>
              </w:rPr>
              <w:t xml:space="preserve"> </w:t>
            </w:r>
            <w:r w:rsidR="00BD05D3" w:rsidRPr="00F1146C">
              <w:t>for</w:t>
            </w:r>
            <w:r w:rsidR="00845BE3" w:rsidRPr="00F1146C">
              <w:t xml:space="preserve"> field</w:t>
            </w:r>
            <w:r w:rsidR="00BD05D3" w:rsidRPr="00F1146C">
              <w:t xml:space="preserve"> </w:t>
            </w:r>
            <w:r w:rsidR="00BD05D3" w:rsidRPr="00F1146C">
              <w:rPr>
                <w:rStyle w:val="SAPScreenElement"/>
              </w:rPr>
              <w:t>Object</w:t>
            </w:r>
            <w:r w:rsidR="00BD05D3" w:rsidRPr="00F1146C">
              <w:t xml:space="preserve"> value</w:t>
            </w:r>
            <w:r w:rsidR="00BD05D3" w:rsidRPr="00F1146C">
              <w:rPr>
                <w:rStyle w:val="SAPUserEntry"/>
                <w:b w:val="0"/>
              </w:rPr>
              <w:t xml:space="preserve"> </w:t>
            </w:r>
            <w:r w:rsidR="00BD05D3" w:rsidRPr="00F1146C">
              <w:rPr>
                <w:rStyle w:val="SAPUserEntry"/>
              </w:rPr>
              <w:t>Position</w:t>
            </w:r>
            <w:r w:rsidR="00BD05D3" w:rsidRPr="00F1146C">
              <w:rPr>
                <w:rFonts w:cs="Arial"/>
                <w:bCs/>
              </w:rPr>
              <w:t>,</w:t>
            </w:r>
            <w:r w:rsidR="00BD05D3" w:rsidRPr="00B8209A">
              <w:t xml:space="preserve"> </w:t>
            </w:r>
            <w:r w:rsidRPr="00B8209A">
              <w:t xml:space="preserve">and in </w:t>
            </w:r>
            <w:r w:rsidR="00845BE3" w:rsidRPr="00F1146C">
              <w:t>field</w:t>
            </w:r>
            <w:r w:rsidR="00845BE3">
              <w:t xml:space="preserve"> </w:t>
            </w:r>
            <w:r w:rsidRPr="0064693D">
              <w:rPr>
                <w:rStyle w:val="SAPScreenElement"/>
              </w:rPr>
              <w:t>Request</w:t>
            </w:r>
            <w:r>
              <w:rPr>
                <w:rStyle w:val="SAPScreenElement"/>
              </w:rPr>
              <w:t>ed By</w:t>
            </w:r>
            <w:r>
              <w:t xml:space="preserve"> the name of the line manager who requested the position update. Then choose the </w:t>
            </w:r>
            <w:r w:rsidRPr="0064693D">
              <w:rPr>
                <w:rStyle w:val="SAPScreenElement"/>
              </w:rPr>
              <w:t>Go</w:t>
            </w:r>
            <w:r w:rsidRPr="0064693D">
              <w:t xml:space="preserve"> button</w:t>
            </w:r>
            <w:r>
              <w:t xml:space="preserve">. </w:t>
            </w:r>
            <w:r w:rsidR="00030A03">
              <w:t xml:space="preserve">In case you obtain several results for your search, you have the option to sort the requests, for example based on the date you received them, in order to ensure their timely completion. Select the </w:t>
            </w:r>
            <w:r w:rsidR="00030A03">
              <w:rPr>
                <w:rStyle w:val="SAPScreenElement"/>
              </w:rPr>
              <w:t>Sort</w:t>
            </w:r>
            <w:r w:rsidR="00030A03">
              <w:t xml:space="preserve"> </w:t>
            </w:r>
            <w:r w:rsidR="00030A03">
              <w:rPr>
                <w:noProof/>
              </w:rPr>
              <w:drawing>
                <wp:inline distT="0" distB="0" distL="0" distR="0" wp14:anchorId="2CB84D91" wp14:editId="0A39B52A">
                  <wp:extent cx="332740" cy="260985"/>
                  <wp:effectExtent l="0" t="0" r="0" b="5715"/>
                  <wp:docPr id="84" name="Picture 84"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030A03">
              <w:t xml:space="preserve"> icon and in the menu, that expands, check the appropriate radio-buttons and choose </w:t>
            </w:r>
            <w:r w:rsidR="00030A03">
              <w:rPr>
                <w:rStyle w:val="SAPScreenElement"/>
              </w:rPr>
              <w:t>Apply.</w:t>
            </w:r>
            <w:r w:rsidR="002B3705">
              <w:t xml:space="preserve"> </w:t>
            </w:r>
            <w:r>
              <w:t xml:space="preserve">In the result list, </w:t>
            </w:r>
            <w:r w:rsidRPr="00191D0F">
              <w:t xml:space="preserve">click on the appropriate </w:t>
            </w:r>
            <w:r>
              <w:rPr>
                <w:rStyle w:val="SAPScreenElement"/>
              </w:rPr>
              <w:t>Change</w:t>
            </w:r>
            <w:r w:rsidRPr="00191D0F">
              <w:rPr>
                <w:rStyle w:val="SAPScreenElement"/>
              </w:rPr>
              <w:t xml:space="preserv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5760" w:type="dxa"/>
            <w:hideMark/>
          </w:tcPr>
          <w:p w14:paraId="5A5A6D95" w14:textId="04DE22DD" w:rsidR="00717EBC" w:rsidRPr="00C61233" w:rsidRDefault="00717EBC" w:rsidP="00924987">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sidR="00062F20">
              <w:rPr>
                <w:rStyle w:val="SAPScreenElement"/>
              </w:rPr>
              <w:t>&gt; Workflow Details</w:t>
            </w:r>
            <w:r w:rsidR="00062F20" w:rsidRPr="00C61233">
              <w:rPr>
                <w:rFonts w:cs="Arial"/>
                <w:bCs/>
              </w:rPr>
              <w:t xml:space="preserve"> </w:t>
            </w:r>
            <w:r w:rsidRPr="00C61233">
              <w:rPr>
                <w:rFonts w:cs="Arial"/>
                <w:bCs/>
              </w:rPr>
              <w:t>screen is displayed containing details to the change request. The screen is divided in several sections:</w:t>
            </w:r>
          </w:p>
          <w:p w14:paraId="5A2AC877" w14:textId="77777777" w:rsidR="00717EBC" w:rsidRPr="00C61233" w:rsidRDefault="00717EBC" w:rsidP="00924987">
            <w:pPr>
              <w:numPr>
                <w:ilvl w:val="0"/>
                <w:numId w:val="56"/>
              </w:numPr>
              <w:spacing w:before="0" w:after="0" w:line="240" w:lineRule="auto"/>
              <w:ind w:left="176" w:hanging="176"/>
              <w:rPr>
                <w:rFonts w:cs="Arial"/>
                <w:bCs/>
              </w:rPr>
            </w:pPr>
            <w:r w:rsidRPr="00C61233">
              <w:rPr>
                <w:rFonts w:cs="Arial"/>
                <w:bCs/>
              </w:rPr>
              <w:lastRenderedPageBreak/>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3659672E" w14:textId="723D2AFC" w:rsidR="00717EBC" w:rsidRPr="00C61233" w:rsidRDefault="00717EBC" w:rsidP="00924987">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 xml:space="preserve">details to the position </w:t>
            </w:r>
            <w:r w:rsidR="00732D8F">
              <w:rPr>
                <w:rFonts w:cs="Arial"/>
                <w:bCs/>
              </w:rPr>
              <w:t>updates</w:t>
            </w:r>
            <w:r w:rsidRPr="00C61233">
              <w:rPr>
                <w:rFonts w:cs="Arial"/>
                <w:bCs/>
              </w:rPr>
              <w:t>.</w:t>
            </w:r>
          </w:p>
          <w:p w14:paraId="1ED82368" w14:textId="7E86BFDE" w:rsidR="00717EBC" w:rsidRPr="00C61233" w:rsidRDefault="00717EBC" w:rsidP="00924987">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section, you can post your remarks</w:t>
            </w:r>
            <w:r w:rsidR="00732D8F">
              <w:rPr>
                <w:rFonts w:cs="Arial"/>
                <w:bCs/>
              </w:rPr>
              <w:t>, if you consider appropriate</w:t>
            </w:r>
            <w:r w:rsidRPr="00C61233">
              <w:rPr>
                <w:rFonts w:cs="Arial"/>
                <w:bCs/>
              </w:rPr>
              <w:t>.</w:t>
            </w:r>
          </w:p>
          <w:p w14:paraId="64D3227F" w14:textId="2BB4298D" w:rsidR="00717EBC" w:rsidRPr="00C61233" w:rsidRDefault="00717EBC" w:rsidP="009217B3">
            <w:pPr>
              <w:numPr>
                <w:ilvl w:val="0"/>
                <w:numId w:val="56"/>
              </w:numPr>
              <w:spacing w:before="0" w:line="240" w:lineRule="auto"/>
              <w:ind w:left="176" w:hanging="176"/>
            </w:pPr>
            <w:r w:rsidRPr="00C61233">
              <w:rPr>
                <w:rFonts w:cs="Arial"/>
                <w:bCs/>
              </w:rPr>
              <w:t xml:space="preserve">On the right part of the screen a short profile of the </w:t>
            </w:r>
            <w:r>
              <w:rPr>
                <w:rFonts w:cs="Arial"/>
                <w:bCs/>
              </w:rPr>
              <w:t xml:space="preserve">line manager who requests the position </w:t>
            </w:r>
            <w:r w:rsidR="00732D8F">
              <w:rPr>
                <w:rFonts w:cs="Arial"/>
                <w:bCs/>
              </w:rPr>
              <w:t>update</w:t>
            </w:r>
            <w:r w:rsidRPr="00C61233">
              <w:rPr>
                <w:rFonts w:cs="Arial"/>
                <w:bCs/>
              </w:rPr>
              <w:t xml:space="preserve"> is given, as well as administrative details to the request initiation.</w:t>
            </w:r>
          </w:p>
        </w:tc>
        <w:tc>
          <w:tcPr>
            <w:tcW w:w="1263" w:type="dxa"/>
          </w:tcPr>
          <w:p w14:paraId="12DF5A8D" w14:textId="77777777" w:rsidR="00717EBC" w:rsidRPr="00C61233" w:rsidRDefault="00717EBC" w:rsidP="00924987">
            <w:pPr>
              <w:rPr>
                <w:rFonts w:cs="Arial"/>
                <w:bCs/>
              </w:rPr>
            </w:pPr>
          </w:p>
        </w:tc>
      </w:tr>
      <w:tr w:rsidR="00717EBC" w:rsidRPr="00C61233" w14:paraId="71BDD789" w14:textId="77777777" w:rsidTr="00B4100B">
        <w:trPr>
          <w:trHeight w:val="357"/>
        </w:trPr>
        <w:tc>
          <w:tcPr>
            <w:tcW w:w="851" w:type="dxa"/>
            <w:hideMark/>
          </w:tcPr>
          <w:p w14:paraId="5820F98D" w14:textId="0ECBAA78" w:rsidR="00717EBC" w:rsidRPr="00C61233" w:rsidRDefault="00321CD2" w:rsidP="00924987">
            <w:r>
              <w:t>4</w:t>
            </w:r>
          </w:p>
        </w:tc>
        <w:tc>
          <w:tcPr>
            <w:tcW w:w="1101" w:type="dxa"/>
            <w:hideMark/>
          </w:tcPr>
          <w:p w14:paraId="04128A37" w14:textId="77777777" w:rsidR="00717EBC" w:rsidRPr="00C61233" w:rsidRDefault="00717EBC" w:rsidP="00924987">
            <w:pPr>
              <w:rPr>
                <w:rStyle w:val="SAPEmphasis"/>
              </w:rPr>
            </w:pPr>
            <w:r w:rsidRPr="00C61233">
              <w:rPr>
                <w:rStyle w:val="SAPEmphasis"/>
              </w:rPr>
              <w:t xml:space="preserve">Review </w:t>
            </w:r>
            <w:r>
              <w:rPr>
                <w:rStyle w:val="SAPEmphasis"/>
              </w:rPr>
              <w:t>Position Details</w:t>
            </w:r>
          </w:p>
        </w:tc>
        <w:tc>
          <w:tcPr>
            <w:tcW w:w="5310" w:type="dxa"/>
            <w:hideMark/>
          </w:tcPr>
          <w:p w14:paraId="564D1A59" w14:textId="77777777" w:rsidR="00717EBC" w:rsidRPr="00C61233" w:rsidRDefault="00717EBC" w:rsidP="00924987">
            <w:pPr>
              <w:pStyle w:val="List"/>
              <w:ind w:left="0" w:firstLine="0"/>
            </w:pPr>
            <w:r w:rsidRPr="00C61233">
              <w:t xml:space="preserve">Review the details in the </w:t>
            </w:r>
            <w:r>
              <w:rPr>
                <w:rStyle w:val="SAPScreenElement"/>
              </w:rPr>
              <w:t>Position</w:t>
            </w:r>
            <w:r w:rsidRPr="00C61233">
              <w:t xml:space="preserve"> section.</w:t>
            </w:r>
          </w:p>
        </w:tc>
        <w:tc>
          <w:tcPr>
            <w:tcW w:w="5760" w:type="dxa"/>
          </w:tcPr>
          <w:p w14:paraId="66F8B547" w14:textId="3C5E2541" w:rsidR="00717EBC" w:rsidRPr="00C61233" w:rsidRDefault="00AB71D2" w:rsidP="00924987">
            <w:pPr>
              <w:rPr>
                <w:rFonts w:cs="Arial"/>
                <w:bCs/>
              </w:rPr>
            </w:pPr>
            <w:r>
              <w:t>The submitted changes in the position attributes are complete and correct.</w:t>
            </w:r>
          </w:p>
        </w:tc>
        <w:tc>
          <w:tcPr>
            <w:tcW w:w="1263" w:type="dxa"/>
          </w:tcPr>
          <w:p w14:paraId="6E4F42AD" w14:textId="77777777" w:rsidR="00717EBC" w:rsidRPr="00C61233" w:rsidRDefault="00717EBC" w:rsidP="00924987">
            <w:pPr>
              <w:rPr>
                <w:rFonts w:cs="Arial"/>
                <w:bCs/>
              </w:rPr>
            </w:pPr>
          </w:p>
        </w:tc>
      </w:tr>
      <w:tr w:rsidR="00717EBC" w:rsidRPr="00C61233" w14:paraId="7B0A945E" w14:textId="77777777" w:rsidTr="00B4100B">
        <w:trPr>
          <w:trHeight w:val="357"/>
        </w:trPr>
        <w:tc>
          <w:tcPr>
            <w:tcW w:w="851" w:type="dxa"/>
            <w:hideMark/>
          </w:tcPr>
          <w:p w14:paraId="1B02AA2B" w14:textId="365769BA" w:rsidR="00717EBC" w:rsidRPr="00C61233" w:rsidRDefault="00321CD2" w:rsidP="00924987">
            <w:r>
              <w:t>5</w:t>
            </w:r>
          </w:p>
        </w:tc>
        <w:tc>
          <w:tcPr>
            <w:tcW w:w="1101" w:type="dxa"/>
            <w:hideMark/>
          </w:tcPr>
          <w:p w14:paraId="5046EFCA" w14:textId="77777777" w:rsidR="00717EBC" w:rsidRPr="00C61233" w:rsidRDefault="00717EBC" w:rsidP="00924987">
            <w:pPr>
              <w:rPr>
                <w:rStyle w:val="SAPEmphasis"/>
              </w:rPr>
            </w:pPr>
            <w:r w:rsidRPr="00C61233">
              <w:rPr>
                <w:rStyle w:val="SAPEmphasis"/>
              </w:rPr>
              <w:t>Approve Request</w:t>
            </w:r>
          </w:p>
        </w:tc>
        <w:tc>
          <w:tcPr>
            <w:tcW w:w="5310" w:type="dxa"/>
            <w:hideMark/>
          </w:tcPr>
          <w:p w14:paraId="4C69ECC0" w14:textId="1CC3BF84" w:rsidR="00717EBC" w:rsidRPr="00C61233" w:rsidRDefault="00717EBC" w:rsidP="00673A34">
            <w:r>
              <w:t>C</w:t>
            </w:r>
            <w:r w:rsidRPr="00C61233">
              <w:t xml:space="preserve">hoose the </w:t>
            </w:r>
            <w:r w:rsidRPr="00C61233">
              <w:rPr>
                <w:rStyle w:val="SAPScreenElement"/>
              </w:rPr>
              <w:t>Approve</w:t>
            </w:r>
            <w:r w:rsidRPr="00C61233">
              <w:rPr>
                <w:i/>
                <w:lang w:eastAsia="zh-CN"/>
              </w:rPr>
              <w:t xml:space="preserve"> </w:t>
            </w:r>
            <w:r w:rsidRPr="00C61233">
              <w:rPr>
                <w:lang w:eastAsia="zh-CN"/>
              </w:rPr>
              <w:t>button</w:t>
            </w:r>
            <w:r w:rsidRPr="00C61233">
              <w:t xml:space="preserve"> to approve the </w:t>
            </w:r>
            <w:r>
              <w:t xml:space="preserve">position </w:t>
            </w:r>
            <w:r w:rsidR="00673A34">
              <w:t>update</w:t>
            </w:r>
            <w:r>
              <w:t xml:space="preserve"> </w:t>
            </w:r>
            <w:r w:rsidRPr="00C61233">
              <w:t xml:space="preserve">request. </w:t>
            </w:r>
          </w:p>
        </w:tc>
        <w:tc>
          <w:tcPr>
            <w:tcW w:w="5760" w:type="dxa"/>
            <w:hideMark/>
          </w:tcPr>
          <w:p w14:paraId="25000714" w14:textId="77777777" w:rsidR="00321CD2" w:rsidRDefault="00717EBC" w:rsidP="00B56CAB">
            <w:pPr>
              <w:rPr>
                <w:lang w:eastAsia="zh-CN"/>
              </w:rPr>
            </w:pPr>
            <w:r w:rsidRPr="00C61233">
              <w:t>The system generates a message about the successful approval of the workflow</w:t>
            </w:r>
            <w:r w:rsidR="00673A34">
              <w:t xml:space="preserve"> request</w:t>
            </w:r>
            <w:r w:rsidRPr="00C61233">
              <w:rPr>
                <w:lang w:eastAsia="zh-CN"/>
              </w:rPr>
              <w:t xml:space="preserve">. You are directed back to your </w:t>
            </w:r>
            <w:r w:rsidRPr="00C61233">
              <w:rPr>
                <w:rStyle w:val="SAPScreenElement"/>
              </w:rPr>
              <w:t xml:space="preserve">Home </w:t>
            </w:r>
            <w:r w:rsidRPr="00C61233">
              <w:rPr>
                <w:lang w:eastAsia="zh-CN"/>
              </w:rPr>
              <w:t>page.</w:t>
            </w:r>
            <w:r w:rsidR="00B56CAB">
              <w:rPr>
                <w:lang w:eastAsia="zh-CN"/>
              </w:rPr>
              <w:t xml:space="preserve"> </w:t>
            </w:r>
          </w:p>
          <w:p w14:paraId="14AB60BD" w14:textId="5D1E1BD5" w:rsidR="00321CD2" w:rsidRDefault="00321CD2" w:rsidP="00F1146C">
            <w:pPr>
              <w:pStyle w:val="SAPNoteHeading"/>
              <w:ind w:left="255"/>
            </w:pPr>
            <w:r>
              <w:rPr>
                <w:noProof/>
              </w:rPr>
              <w:drawing>
                <wp:inline distT="0" distB="0" distL="0" distR="0" wp14:anchorId="7B2D51E3" wp14:editId="31246AB3">
                  <wp:extent cx="225425" cy="225425"/>
                  <wp:effectExtent l="0" t="0" r="0" b="317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08EB90F" w14:textId="49CE2C53" w:rsidR="00321CD2" w:rsidRDefault="00321CD2" w:rsidP="00F1146C">
            <w:pPr>
              <w:ind w:left="255"/>
              <w:rPr>
                <w:lang w:eastAsia="zh-CN"/>
              </w:rPr>
            </w:pPr>
            <w:r w:rsidRPr="006B0170">
              <w:t>In case you have approved the request starting from</w:t>
            </w:r>
            <w:r>
              <w:t xml:space="preserve"> the </w:t>
            </w:r>
            <w:r>
              <w:rPr>
                <w:rStyle w:val="SAPScreenElement"/>
              </w:rPr>
              <w:t>My Workflow Requests (#)</w:t>
            </w:r>
            <w:r>
              <w:rPr>
                <w:rFonts w:cs="Arial"/>
                <w:bCs/>
              </w:rPr>
              <w:t xml:space="preserve"> screen (see </w:t>
            </w:r>
            <w:r>
              <w:rPr>
                <w:rFonts w:ascii="BentonSans Regular" w:hAnsi="BentonSans Regular"/>
                <w:color w:val="666666"/>
              </w:rPr>
              <w:t>Note</w:t>
            </w:r>
            <w:r>
              <w:rPr>
                <w:rFonts w:cs="Arial"/>
                <w:bCs/>
              </w:rPr>
              <w:t xml:space="preserve"> in test step # 3), you </w:t>
            </w:r>
            <w:r>
              <w:rPr>
                <w:lang w:eastAsia="zh-CN"/>
              </w:rPr>
              <w:t xml:space="preserve">are directed back to this page; the number of requests you still need to approve has decreased by 1. </w:t>
            </w:r>
          </w:p>
          <w:p w14:paraId="704A9E9B" w14:textId="187F23D7" w:rsidR="00717EBC" w:rsidRPr="009217B3" w:rsidRDefault="00B56CAB" w:rsidP="00B56CAB">
            <w:pPr>
              <w:rPr>
                <w:lang w:eastAsia="zh-CN"/>
              </w:rPr>
            </w:pPr>
            <w:r w:rsidRPr="00C61233">
              <w:rPr>
                <w:lang w:eastAsia="zh-CN"/>
              </w:rPr>
              <w:lastRenderedPageBreak/>
              <w:t xml:space="preserve">The </w:t>
            </w:r>
            <w:r>
              <w:rPr>
                <w:lang w:eastAsia="zh-CN"/>
              </w:rPr>
              <w:t>updates of the position attributes become</w:t>
            </w:r>
            <w:r w:rsidRPr="00C61233">
              <w:rPr>
                <w:lang w:eastAsia="zh-CN"/>
              </w:rPr>
              <w:t xml:space="preserve"> effective the date as entered in the system</w:t>
            </w:r>
            <w:r>
              <w:rPr>
                <w:lang w:eastAsia="zh-CN"/>
              </w:rPr>
              <w:t xml:space="preserve"> and can be viewed by the Line Manager in the </w:t>
            </w:r>
            <w:r w:rsidRPr="00121F36">
              <w:rPr>
                <w:rStyle w:val="SAPScreenElement"/>
                <w:color w:val="auto"/>
              </w:rPr>
              <w:t>Position Organization Chart</w:t>
            </w:r>
            <w:r w:rsidRPr="00C61233">
              <w:rPr>
                <w:lang w:eastAsia="zh-CN"/>
              </w:rPr>
              <w:t>.</w:t>
            </w:r>
          </w:p>
        </w:tc>
        <w:tc>
          <w:tcPr>
            <w:tcW w:w="1263" w:type="dxa"/>
          </w:tcPr>
          <w:p w14:paraId="79B39FE9" w14:textId="77777777" w:rsidR="00717EBC" w:rsidRPr="00C61233" w:rsidRDefault="00717EBC" w:rsidP="00924987">
            <w:pPr>
              <w:rPr>
                <w:rFonts w:cs="Arial"/>
                <w:bCs/>
              </w:rPr>
            </w:pPr>
          </w:p>
        </w:tc>
      </w:tr>
      <w:tr w:rsidR="009D02A3" w:rsidRPr="00C61233" w14:paraId="3FE65D60" w14:textId="77777777" w:rsidTr="00B4100B">
        <w:trPr>
          <w:trHeight w:val="357"/>
        </w:trPr>
        <w:tc>
          <w:tcPr>
            <w:tcW w:w="851" w:type="dxa"/>
          </w:tcPr>
          <w:p w14:paraId="7B14B137" w14:textId="527FDDE2" w:rsidR="009D02A3" w:rsidRPr="00C61233" w:rsidRDefault="00321CD2" w:rsidP="00924987">
            <w:r>
              <w:t>6</w:t>
            </w:r>
          </w:p>
        </w:tc>
        <w:tc>
          <w:tcPr>
            <w:tcW w:w="1101" w:type="dxa"/>
          </w:tcPr>
          <w:p w14:paraId="63DF7D65" w14:textId="0E7014BA" w:rsidR="009D02A3" w:rsidRPr="00C61233" w:rsidRDefault="00FF073B" w:rsidP="00FF073B">
            <w:pPr>
              <w:rPr>
                <w:rStyle w:val="SAPEmphasis"/>
              </w:rPr>
            </w:pPr>
            <w:r>
              <w:rPr>
                <w:rStyle w:val="SAPEmphasis"/>
              </w:rPr>
              <w:t>Approve</w:t>
            </w:r>
            <w:r w:rsidR="00673A34" w:rsidRPr="00C61233">
              <w:rPr>
                <w:rStyle w:val="SAPEmphasis"/>
              </w:rPr>
              <w:t xml:space="preserve"> </w:t>
            </w:r>
            <w:r w:rsidR="006B0170">
              <w:rPr>
                <w:rStyle w:val="SAPEmphasis"/>
              </w:rPr>
              <w:t>Another</w:t>
            </w:r>
            <w:r w:rsidR="00673A34">
              <w:rPr>
                <w:rStyle w:val="SAPEmphasis"/>
              </w:rPr>
              <w:t xml:space="preserve"> Change</w:t>
            </w:r>
            <w:r w:rsidR="00673A34" w:rsidRPr="00C61233">
              <w:rPr>
                <w:rStyle w:val="SAPEmphasis"/>
              </w:rPr>
              <w:t xml:space="preserve"> Request</w:t>
            </w:r>
          </w:p>
        </w:tc>
        <w:tc>
          <w:tcPr>
            <w:tcW w:w="5310" w:type="dxa"/>
          </w:tcPr>
          <w:p w14:paraId="1AFC6C44" w14:textId="7DE36A3A" w:rsidR="00FF073B" w:rsidRDefault="00FF073B" w:rsidP="00673A34">
            <w:r>
              <w:t xml:space="preserve">Approve other position update requests submitted by the same line manager. For this, proceed as described in test steps # </w:t>
            </w:r>
            <w:r w:rsidR="00321CD2">
              <w:t>3</w:t>
            </w:r>
            <w:r>
              <w:t xml:space="preserve"> to </w:t>
            </w:r>
            <w:r w:rsidR="009217B3">
              <w:t xml:space="preserve"># </w:t>
            </w:r>
            <w:r w:rsidR="00321CD2">
              <w:t>5</w:t>
            </w:r>
            <w:r>
              <w:t>.</w:t>
            </w:r>
          </w:p>
          <w:p w14:paraId="2DBF009C" w14:textId="77777777" w:rsidR="00FF073B" w:rsidRPr="00C61233" w:rsidRDefault="00FF073B" w:rsidP="00F1146C">
            <w:pPr>
              <w:ind w:left="347"/>
              <w:rPr>
                <w:rFonts w:ascii="Calibri" w:eastAsia="Times New Roman" w:hAnsi="Calibri"/>
                <w:sz w:val="22"/>
                <w:szCs w:val="22"/>
              </w:rPr>
            </w:pPr>
            <w:r w:rsidRPr="00C61233">
              <w:rPr>
                <w:noProof/>
              </w:rPr>
              <w:drawing>
                <wp:inline distT="0" distB="0" distL="0" distR="0" wp14:anchorId="435E61F9" wp14:editId="16E16101">
                  <wp:extent cx="228600" cy="228600"/>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w:t>
            </w:r>
            <w:r w:rsidRPr="00C61233">
              <w:rPr>
                <w:rFonts w:ascii="BentonSans Regular" w:hAnsi="BentonSans Regular"/>
                <w:color w:val="666666"/>
                <w:sz w:val="22"/>
              </w:rPr>
              <w:t>Note</w:t>
            </w:r>
          </w:p>
          <w:p w14:paraId="0FDA739F" w14:textId="5AF03B2A" w:rsidR="009D02A3" w:rsidRDefault="00C00E18" w:rsidP="00F1146C">
            <w:pPr>
              <w:ind w:left="347"/>
            </w:pPr>
            <w:r>
              <w:rPr>
                <w:lang w:eastAsia="zh-CN"/>
              </w:rPr>
              <w:t>Once there is no request left for you to approve, the</w:t>
            </w:r>
            <w:r>
              <w:rPr>
                <w:rStyle w:val="SAPScreenElement"/>
              </w:rPr>
              <w:t xml:space="preserve"> Approve Requests</w:t>
            </w:r>
            <w:r>
              <w:t xml:space="preserve"> tile will no longer be visible in the </w:t>
            </w:r>
            <w:r>
              <w:rPr>
                <w:rStyle w:val="SAPScreenElement"/>
              </w:rPr>
              <w:t>To Do</w:t>
            </w:r>
            <w:r>
              <w:rPr>
                <w:i/>
                <w:lang w:eastAsia="zh-CN"/>
              </w:rPr>
              <w:t xml:space="preserve"> </w:t>
            </w:r>
            <w:r>
              <w:rPr>
                <w:lang w:eastAsia="zh-CN"/>
              </w:rPr>
              <w:t xml:space="preserve">section of your </w:t>
            </w:r>
            <w:r>
              <w:rPr>
                <w:rStyle w:val="SAPScreenElement"/>
              </w:rPr>
              <w:t>Home</w:t>
            </w:r>
            <w:r>
              <w:rPr>
                <w:lang w:eastAsia="zh-CN"/>
              </w:rPr>
              <w:t xml:space="preserve"> page.</w:t>
            </w:r>
          </w:p>
        </w:tc>
        <w:tc>
          <w:tcPr>
            <w:tcW w:w="5760" w:type="dxa"/>
          </w:tcPr>
          <w:p w14:paraId="4A924BC4" w14:textId="7E5389D4" w:rsidR="009D02A3" w:rsidRPr="00C61233" w:rsidRDefault="009D02A3" w:rsidP="009217B3">
            <w:pPr>
              <w:spacing w:before="0" w:after="0" w:line="240" w:lineRule="auto"/>
            </w:pPr>
          </w:p>
        </w:tc>
        <w:tc>
          <w:tcPr>
            <w:tcW w:w="1263" w:type="dxa"/>
          </w:tcPr>
          <w:p w14:paraId="69717019" w14:textId="77777777" w:rsidR="009D02A3" w:rsidRPr="00C61233" w:rsidRDefault="009D02A3" w:rsidP="00924987">
            <w:pPr>
              <w:rPr>
                <w:rFonts w:cs="Arial"/>
                <w:bCs/>
              </w:rPr>
            </w:pPr>
          </w:p>
        </w:tc>
      </w:tr>
    </w:tbl>
    <w:p w14:paraId="239E47B1" w14:textId="77777777" w:rsidR="00B56CAB" w:rsidRPr="00121F36" w:rsidRDefault="00B56CAB" w:rsidP="00B56CAB">
      <w:pPr>
        <w:pStyle w:val="SAPKeyblockTitle"/>
      </w:pPr>
      <w:r w:rsidRPr="00121F36">
        <w:t>Result</w:t>
      </w:r>
    </w:p>
    <w:p w14:paraId="3C90BEC6" w14:textId="0B8D1936" w:rsidR="008452A9" w:rsidRDefault="00B56CAB" w:rsidP="00B56CAB">
      <w:r w:rsidRPr="00121F36">
        <w:t>The position has been updated in the system as per the business requirements provided by the line manager in whose area of responsibility the position is.</w:t>
      </w:r>
      <w:r w:rsidR="008452A9">
        <w:t xml:space="preserve"> The line manager has received </w:t>
      </w:r>
      <w:r w:rsidR="00D207F9">
        <w:t xml:space="preserve">automatic </w:t>
      </w:r>
      <w:r w:rsidR="008452A9">
        <w:t>email notification</w:t>
      </w:r>
      <w:r w:rsidR="00D207F9">
        <w:t>s</w:t>
      </w:r>
      <w:r w:rsidR="008452A9">
        <w:t xml:space="preserve"> that the position updates he or she has requested have been approved. </w:t>
      </w:r>
    </w:p>
    <w:p w14:paraId="0A312167" w14:textId="17F398A9" w:rsidR="00B56CAB" w:rsidRPr="00121F36" w:rsidRDefault="00B56CAB" w:rsidP="00B56CAB">
      <w:r w:rsidRPr="00121F36">
        <w:t>Depending if the changed position has already an incumbent or not, continue the testing of this scope item as follows:</w:t>
      </w:r>
    </w:p>
    <w:p w14:paraId="19DB2691" w14:textId="4ED4D006" w:rsidR="00B56CAB" w:rsidRPr="00121F36" w:rsidRDefault="00B56CAB">
      <w:pPr>
        <w:numPr>
          <w:ilvl w:val="0"/>
          <w:numId w:val="40"/>
        </w:numPr>
        <w:ind w:left="270" w:hanging="270"/>
      </w:pPr>
      <w:r w:rsidRPr="00121F36">
        <w:t xml:space="preserve">If the updated position has an incumbent and </w:t>
      </w:r>
      <w:r>
        <w:t>the requesting manager has</w:t>
      </w:r>
      <w:r w:rsidRPr="00121F36">
        <w:t xml:space="preserve"> decided to synchronize the position data with the job information data of the incumbent (by selecting </w:t>
      </w:r>
      <w:r w:rsidRPr="00121F36">
        <w:rPr>
          <w:rStyle w:val="SAPScreenElement"/>
        </w:rPr>
        <w:t>Yes</w:t>
      </w:r>
      <w:r w:rsidRPr="00121F36">
        <w:t xml:space="preserve"> in the </w:t>
      </w:r>
      <w:r w:rsidRPr="00121F36">
        <w:rPr>
          <w:rStyle w:val="SAPScreenElement"/>
        </w:rPr>
        <w:t>Synchronize Incumbents</w:t>
      </w:r>
      <w:r w:rsidRPr="00121F36">
        <w:t xml:space="preserve"> dialog box</w:t>
      </w:r>
      <w:r>
        <w:t xml:space="preserve"> in process step </w:t>
      </w:r>
      <w:r w:rsidR="00E66D37" w:rsidRPr="002B30E9">
        <w:rPr>
          <w:rStyle w:val="SAPTextReference"/>
        </w:rPr>
        <w:t xml:space="preserve">4.3.1 </w:t>
      </w:r>
      <w:r w:rsidRPr="002B30E9">
        <w:rPr>
          <w:rStyle w:val="SAPTextReference"/>
        </w:rPr>
        <w:t>Requesting Position Update</w:t>
      </w:r>
      <w:r w:rsidRPr="00121F36">
        <w:t xml:space="preserve">), </w:t>
      </w:r>
      <w:r w:rsidR="0050354F">
        <w:t xml:space="preserve">the line manager </w:t>
      </w:r>
      <w:r w:rsidR="0050354F" w:rsidRPr="00C61233">
        <w:t>receive</w:t>
      </w:r>
      <w:r w:rsidR="0037433C">
        <w:t>s</w:t>
      </w:r>
      <w:r w:rsidR="0050354F">
        <w:t xml:space="preserve"> an </w:t>
      </w:r>
      <w:r w:rsidR="0050354F" w:rsidRPr="00C61233">
        <w:t>automatic email</w:t>
      </w:r>
      <w:r w:rsidR="0050354F">
        <w:t xml:space="preserve"> notification </w:t>
      </w:r>
      <w:r w:rsidR="0050354F" w:rsidRPr="00C61233">
        <w:t xml:space="preserve">about </w:t>
      </w:r>
      <w:r w:rsidR="0050354F">
        <w:t>a</w:t>
      </w:r>
      <w:r w:rsidR="0050354F" w:rsidRPr="00C61233">
        <w:t xml:space="preserve"> workflow item needing his or her attention</w:t>
      </w:r>
      <w:r w:rsidR="0050354F">
        <w:t>. C</w:t>
      </w:r>
      <w:r w:rsidRPr="00121F36">
        <w:t xml:space="preserve">ontinue with process step </w:t>
      </w:r>
      <w:r w:rsidR="00E66D37" w:rsidRPr="002B30E9">
        <w:rPr>
          <w:rStyle w:val="SAPTextReference"/>
        </w:rPr>
        <w:t xml:space="preserve">4.3.2.2 </w:t>
      </w:r>
      <w:r w:rsidRPr="002B30E9">
        <w:rPr>
          <w:rStyle w:val="SAPTextReference"/>
        </w:rPr>
        <w:t>Approving Employee Job Information Update</w:t>
      </w:r>
      <w:r w:rsidRPr="00121F36">
        <w:t xml:space="preserve"> and subsequent.</w:t>
      </w:r>
    </w:p>
    <w:p w14:paraId="36114928" w14:textId="7E0BDA8D" w:rsidR="00AB71D2" w:rsidRDefault="00B56CAB" w:rsidP="009217B3">
      <w:pPr>
        <w:numPr>
          <w:ilvl w:val="0"/>
          <w:numId w:val="40"/>
        </w:numPr>
        <w:ind w:left="270" w:hanging="270"/>
      </w:pPr>
      <w:r w:rsidRPr="00121F36">
        <w:t xml:space="preserve">If the updated position has no incumbent, or </w:t>
      </w:r>
      <w:r>
        <w:t>the requesting manager has</w:t>
      </w:r>
      <w:r w:rsidRPr="00121F36">
        <w:t xml:space="preserve"> decided to not synchronize the position data with the job information data of the incumbent (by selecting </w:t>
      </w:r>
      <w:r w:rsidRPr="00121F36">
        <w:rPr>
          <w:rStyle w:val="SAPScreenElement"/>
        </w:rPr>
        <w:t>No</w:t>
      </w:r>
      <w:r w:rsidRPr="00121F36">
        <w:t xml:space="preserve"> in the </w:t>
      </w:r>
      <w:r w:rsidRPr="00121F36">
        <w:rPr>
          <w:rStyle w:val="SAPScreenElement"/>
        </w:rPr>
        <w:t>Synchronize Incumbents</w:t>
      </w:r>
      <w:r w:rsidRPr="00121F36">
        <w:t xml:space="preserve"> dialog box</w:t>
      </w:r>
      <w:r w:rsidRPr="00B56CAB">
        <w:t xml:space="preserve"> </w:t>
      </w:r>
      <w:r>
        <w:t xml:space="preserve">in process step </w:t>
      </w:r>
      <w:r w:rsidR="00E66D37" w:rsidRPr="002B30E9">
        <w:rPr>
          <w:rStyle w:val="SAPTextReference"/>
        </w:rPr>
        <w:t xml:space="preserve">4.3.1 </w:t>
      </w:r>
      <w:r w:rsidRPr="002B30E9">
        <w:rPr>
          <w:rStyle w:val="SAPTextReference"/>
        </w:rPr>
        <w:t>Requesting Position Update</w:t>
      </w:r>
      <w:r w:rsidRPr="00121F36">
        <w:t>), skip the subsequent process steps and continue directly with process step</w:t>
      </w:r>
      <w:r w:rsidR="0037433C">
        <w:t xml:space="preserve"> </w:t>
      </w:r>
      <w:r w:rsidR="00E66D37" w:rsidRPr="002B30E9">
        <w:rPr>
          <w:rStyle w:val="SAPTextReference"/>
        </w:rPr>
        <w:t xml:space="preserve">4.3.3 </w:t>
      </w:r>
      <w:r w:rsidR="0037433C" w:rsidRPr="002B30E9">
        <w:rPr>
          <w:rStyle w:val="SAPTextReference"/>
        </w:rPr>
        <w:t>Viewing Updated Position</w:t>
      </w:r>
      <w:r w:rsidR="0037433C" w:rsidRPr="0037433C" w:rsidDel="0037433C">
        <w:rPr>
          <w:rStyle w:val="SAPEmphasis"/>
          <w:rFonts w:ascii="BentonSans Book" w:hAnsi="BentonSans Book"/>
        </w:rPr>
        <w:t xml:space="preserve"> </w:t>
      </w:r>
      <w:r w:rsidRPr="0037433C">
        <w:t>and subsequent</w:t>
      </w:r>
      <w:r w:rsidRPr="00121F36">
        <w:t>.</w:t>
      </w:r>
      <w:bookmarkStart w:id="659" w:name="_Toc436214195"/>
      <w:bookmarkStart w:id="660" w:name="_Toc437285500"/>
      <w:bookmarkEnd w:id="659"/>
      <w:bookmarkEnd w:id="660"/>
    </w:p>
    <w:p w14:paraId="0A0C5C6A" w14:textId="2971DD11" w:rsidR="006A6717" w:rsidRPr="006A6717" w:rsidRDefault="006A6717">
      <w:pPr>
        <w:pStyle w:val="Heading4"/>
      </w:pPr>
      <w:bookmarkStart w:id="661" w:name="_Toc460406834"/>
      <w:bookmarkStart w:id="662" w:name="_Toc460761603"/>
      <w:bookmarkStart w:id="663" w:name="_Toc460762159"/>
      <w:bookmarkStart w:id="664" w:name="_Toc460762263"/>
      <w:bookmarkStart w:id="665" w:name="_Toc460790364"/>
      <w:bookmarkStart w:id="666" w:name="_Toc460903226"/>
      <w:bookmarkStart w:id="667" w:name="_Toc461688084"/>
      <w:bookmarkStart w:id="668" w:name="_Toc461898007"/>
      <w:bookmarkStart w:id="669" w:name="_Toc462201798"/>
      <w:bookmarkStart w:id="670" w:name="_Toc462201927"/>
      <w:bookmarkStart w:id="671" w:name="_Toc462324026"/>
      <w:bookmarkStart w:id="672" w:name="_Toc462811887"/>
      <w:bookmarkStart w:id="673" w:name="_Toc460406837"/>
      <w:bookmarkStart w:id="674" w:name="_Toc460761606"/>
      <w:bookmarkStart w:id="675" w:name="_Toc460762162"/>
      <w:bookmarkStart w:id="676" w:name="_Toc460762266"/>
      <w:bookmarkStart w:id="677" w:name="_Toc460780079"/>
      <w:bookmarkStart w:id="678" w:name="_Toc460780184"/>
      <w:bookmarkStart w:id="679" w:name="_Toc460790049"/>
      <w:bookmarkStart w:id="680" w:name="_Toc460790154"/>
      <w:bookmarkStart w:id="681" w:name="_Toc460790261"/>
      <w:bookmarkStart w:id="682" w:name="_Toc460790367"/>
      <w:bookmarkStart w:id="683" w:name="_Toc460903229"/>
      <w:bookmarkStart w:id="684" w:name="_Toc461688087"/>
      <w:bookmarkStart w:id="685" w:name="_Toc461898010"/>
      <w:bookmarkStart w:id="686" w:name="_Toc462201801"/>
      <w:bookmarkStart w:id="687" w:name="_Toc462201930"/>
      <w:bookmarkStart w:id="688" w:name="_Toc462324029"/>
      <w:bookmarkStart w:id="689" w:name="_Toc462811890"/>
      <w:bookmarkStart w:id="690" w:name="_Toc460406838"/>
      <w:bookmarkStart w:id="691" w:name="_Toc460761607"/>
      <w:bookmarkStart w:id="692" w:name="_Toc460762163"/>
      <w:bookmarkStart w:id="693" w:name="_Toc460762267"/>
      <w:bookmarkStart w:id="694" w:name="_Toc460780080"/>
      <w:bookmarkStart w:id="695" w:name="_Toc460780185"/>
      <w:bookmarkStart w:id="696" w:name="_Toc460790050"/>
      <w:bookmarkStart w:id="697" w:name="_Toc460790155"/>
      <w:bookmarkStart w:id="698" w:name="_Toc460790262"/>
      <w:bookmarkStart w:id="699" w:name="_Toc460790368"/>
      <w:bookmarkStart w:id="700" w:name="_Toc460903230"/>
      <w:bookmarkStart w:id="701" w:name="_Toc461688088"/>
      <w:bookmarkStart w:id="702" w:name="_Toc461898011"/>
      <w:bookmarkStart w:id="703" w:name="_Toc462201802"/>
      <w:bookmarkStart w:id="704" w:name="_Toc462201931"/>
      <w:bookmarkStart w:id="705" w:name="_Toc462324030"/>
      <w:bookmarkStart w:id="706" w:name="_Toc462811891"/>
      <w:bookmarkStart w:id="707" w:name="_Toc507750684"/>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r>
        <w:t xml:space="preserve">Option 1 (continued): </w:t>
      </w:r>
      <w:r w:rsidRPr="00C61233">
        <w:t xml:space="preserve">Approving </w:t>
      </w:r>
      <w:r>
        <w:t xml:space="preserve">Employee Job </w:t>
      </w:r>
      <w:r w:rsidRPr="00121F36">
        <w:t>Information</w:t>
      </w:r>
      <w:r>
        <w:t xml:space="preserve"> Update</w:t>
      </w:r>
      <w:r w:rsidRPr="00121F36">
        <w:t xml:space="preserve"> (Optional)</w:t>
      </w:r>
      <w:bookmarkEnd w:id="707"/>
    </w:p>
    <w:p w14:paraId="48E5829A" w14:textId="77777777" w:rsidR="00171158" w:rsidRPr="00C61233" w:rsidRDefault="00171158" w:rsidP="00171158">
      <w:pPr>
        <w:pStyle w:val="SAPKeyblockTitle"/>
      </w:pPr>
      <w:r w:rsidRPr="00C61233">
        <w:t>Test Administration</w:t>
      </w:r>
    </w:p>
    <w:p w14:paraId="27D03952" w14:textId="77777777" w:rsidR="00171158" w:rsidRPr="00C61233" w:rsidRDefault="00171158" w:rsidP="00171158">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71158" w:rsidRPr="00C61233" w14:paraId="6F4C330C" w14:textId="77777777" w:rsidTr="00881054">
        <w:tc>
          <w:tcPr>
            <w:tcW w:w="2280" w:type="dxa"/>
            <w:tcBorders>
              <w:top w:val="single" w:sz="8" w:space="0" w:color="999999"/>
              <w:left w:val="single" w:sz="8" w:space="0" w:color="999999"/>
              <w:bottom w:val="single" w:sz="8" w:space="0" w:color="999999"/>
              <w:right w:val="single" w:sz="8" w:space="0" w:color="999999"/>
            </w:tcBorders>
            <w:hideMark/>
          </w:tcPr>
          <w:p w14:paraId="7A33BD6D" w14:textId="77777777" w:rsidR="00171158" w:rsidRPr="00C61233" w:rsidRDefault="00171158" w:rsidP="00881054">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DF6F91B" w14:textId="77777777" w:rsidR="00171158" w:rsidRPr="00C61233" w:rsidRDefault="00171158" w:rsidP="00881054">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6BF5A0C" w14:textId="77777777" w:rsidR="00171158" w:rsidRPr="00C61233" w:rsidRDefault="00171158" w:rsidP="00881054">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5EE6503" w14:textId="77777777" w:rsidR="00171158" w:rsidRPr="00C61233" w:rsidRDefault="00171158" w:rsidP="00881054">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5A5F83C" w14:textId="77777777" w:rsidR="00171158" w:rsidRPr="00C61233" w:rsidRDefault="00171158" w:rsidP="00881054">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B30EEF7" w14:textId="4A99944B" w:rsidR="00171158" w:rsidRPr="00C61233" w:rsidRDefault="0086714C" w:rsidP="00881054">
            <w:r>
              <w:t>&lt;date&gt;</w:t>
            </w:r>
          </w:p>
        </w:tc>
      </w:tr>
      <w:tr w:rsidR="00171158" w:rsidRPr="00C61233" w14:paraId="45EAF573" w14:textId="77777777" w:rsidTr="00881054">
        <w:tc>
          <w:tcPr>
            <w:tcW w:w="2280" w:type="dxa"/>
            <w:tcBorders>
              <w:top w:val="single" w:sz="8" w:space="0" w:color="999999"/>
              <w:left w:val="single" w:sz="8" w:space="0" w:color="999999"/>
              <w:bottom w:val="single" w:sz="8" w:space="0" w:color="999999"/>
              <w:right w:val="single" w:sz="8" w:space="0" w:color="999999"/>
            </w:tcBorders>
            <w:hideMark/>
          </w:tcPr>
          <w:p w14:paraId="594F51D6" w14:textId="77777777" w:rsidR="00171158" w:rsidRPr="00C61233" w:rsidRDefault="00171158" w:rsidP="00881054">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3036FF5" w14:textId="613AA8B2" w:rsidR="00171158" w:rsidRPr="00C61233" w:rsidRDefault="00171158" w:rsidP="00881054">
            <w:r>
              <w:t>Line Manager</w:t>
            </w:r>
          </w:p>
        </w:tc>
      </w:tr>
      <w:tr w:rsidR="00171158" w:rsidRPr="00C61233" w14:paraId="41D2EEFD" w14:textId="77777777" w:rsidTr="00881054">
        <w:tc>
          <w:tcPr>
            <w:tcW w:w="2280" w:type="dxa"/>
            <w:tcBorders>
              <w:top w:val="single" w:sz="8" w:space="0" w:color="999999"/>
              <w:left w:val="single" w:sz="8" w:space="0" w:color="999999"/>
              <w:bottom w:val="single" w:sz="8" w:space="0" w:color="999999"/>
              <w:right w:val="single" w:sz="8" w:space="0" w:color="999999"/>
            </w:tcBorders>
            <w:hideMark/>
          </w:tcPr>
          <w:p w14:paraId="61D728BF" w14:textId="77777777" w:rsidR="00171158" w:rsidRPr="00C61233" w:rsidRDefault="00171158" w:rsidP="00881054">
            <w:pPr>
              <w:rPr>
                <w:rStyle w:val="SAPEmphasis"/>
              </w:rPr>
            </w:pPr>
            <w:r w:rsidRPr="00C61233">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6431DC7" w14:textId="77777777" w:rsidR="00171158" w:rsidRPr="00C61233" w:rsidRDefault="00171158" w:rsidP="0088105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7DA0E79" w14:textId="77777777" w:rsidR="00171158" w:rsidRPr="00C61233" w:rsidRDefault="00171158" w:rsidP="0088105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369EDC1" w14:textId="4F66D278" w:rsidR="00171158" w:rsidRPr="00C61233" w:rsidRDefault="00EB3674" w:rsidP="00881054">
            <w:r>
              <w:t>&lt;duration&gt;</w:t>
            </w:r>
          </w:p>
        </w:tc>
      </w:tr>
    </w:tbl>
    <w:p w14:paraId="54272CB6" w14:textId="77777777" w:rsidR="00171158" w:rsidRDefault="00171158" w:rsidP="00171158">
      <w:pPr>
        <w:pStyle w:val="SAPKeyblockTitle"/>
      </w:pPr>
      <w:r w:rsidRPr="00C61233">
        <w:t>Purpose</w:t>
      </w:r>
    </w:p>
    <w:p w14:paraId="5CB148C6" w14:textId="77777777" w:rsidR="00557D8C" w:rsidRPr="00121F36" w:rsidRDefault="00557D8C" w:rsidP="00B943C0">
      <w:pPr>
        <w:pStyle w:val="SAPNoteHeading"/>
      </w:pPr>
      <w:r w:rsidRPr="00121F36">
        <w:rPr>
          <w:noProof/>
        </w:rPr>
        <w:drawing>
          <wp:inline distT="0" distB="0" distL="0" distR="0" wp14:anchorId="2A2D1651" wp14:editId="1EBDFCB1">
            <wp:extent cx="228600" cy="228600"/>
            <wp:effectExtent l="0" t="0" r="0" b="0"/>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Caution</w:t>
      </w:r>
    </w:p>
    <w:p w14:paraId="1841AA40" w14:textId="77777777" w:rsidR="00557D8C" w:rsidRPr="00121F36" w:rsidRDefault="00557D8C" w:rsidP="00B943C0">
      <w:pPr>
        <w:pStyle w:val="NoteParagraph"/>
        <w:ind w:left="624"/>
      </w:pPr>
      <w:r w:rsidRPr="00121F36">
        <w:t xml:space="preserve">This process step is relevant only if the changed position has an incumbent and user decision has been taken to synchronize position data with job information data! </w:t>
      </w:r>
    </w:p>
    <w:p w14:paraId="72D7EDCD" w14:textId="77777777" w:rsidR="00C53774" w:rsidRDefault="00C53774" w:rsidP="009217B3"/>
    <w:p w14:paraId="4759D79C" w14:textId="277EE56F" w:rsidR="00557D8C" w:rsidRDefault="00C53774" w:rsidP="009217B3">
      <w:pPr>
        <w:rPr>
          <w:ins w:id="708" w:author="Author" w:date="2018-02-19T10:16:00Z"/>
        </w:rPr>
      </w:pPr>
      <w:r w:rsidRPr="00C53774">
        <w:t xml:space="preserve">In case the position has already an incumbent, it might make sense to keep common fields between position and job information in-sync, such that changes made to the position will be visible in the job information of the incumbent (employee). This can be achieved by implementing a propagation rule, to specify which common fields between the </w:t>
      </w:r>
      <w:r w:rsidRPr="00C53774">
        <w:rPr>
          <w:rStyle w:val="SAPScreenElement"/>
          <w:color w:val="auto"/>
        </w:rPr>
        <w:t>Position</w:t>
      </w:r>
      <w:r w:rsidRPr="00C53774">
        <w:t xml:space="preserve"> object and the </w:t>
      </w:r>
      <w:r w:rsidRPr="00C53774">
        <w:rPr>
          <w:rStyle w:val="SAPScreenElement"/>
          <w:color w:val="auto"/>
        </w:rPr>
        <w:t>jobInfo employment</w:t>
      </w:r>
      <w:r w:rsidRPr="00C53774">
        <w:t xml:space="preserve"> object are synchronized when changes are made in the </w:t>
      </w:r>
      <w:r w:rsidRPr="00C53774">
        <w:rPr>
          <w:rStyle w:val="SAPScreenElement"/>
          <w:color w:val="auto"/>
        </w:rPr>
        <w:t>Position</w:t>
      </w:r>
      <w:r w:rsidRPr="00C53774">
        <w:t xml:space="preserve"> object. This rule is triggered for backend synchronization whenever a position with incumbents is changed. The common fields of position and job information are synchronized. For more details on defining such a </w:t>
      </w:r>
      <w:ins w:id="709" w:author="Author" w:date="2018-02-19T10:17:00Z">
        <w:r w:rsidR="00F70887">
          <w:t xml:space="preserve">business </w:t>
        </w:r>
      </w:ins>
      <w:r w:rsidRPr="00C53774">
        <w:t xml:space="preserve">rule, </w:t>
      </w:r>
      <w:ins w:id="710" w:author="Author" w:date="2018-02-19T10:17:00Z">
        <w:r w:rsidR="00F70887">
          <w:t xml:space="preserve">you can </w:t>
        </w:r>
      </w:ins>
      <w:r w:rsidRPr="00C53774">
        <w:t xml:space="preserve">refer to </w:t>
      </w:r>
      <w:ins w:id="711" w:author="Author" w:date="2018-02-19T10:17:00Z">
        <w:r w:rsidR="00F70887" w:rsidRPr="005F7A67">
          <w:t xml:space="preserve">the </w:t>
        </w:r>
        <w:r w:rsidR="00F70887">
          <w:rPr>
            <w:rStyle w:val="SAPScreenElement"/>
            <w:color w:val="auto"/>
          </w:rPr>
          <w:t>Position Management</w:t>
        </w:r>
        <w:r w:rsidR="00F70887">
          <w:t xml:space="preserve"> workbook</w:t>
        </w:r>
      </w:ins>
      <w:del w:id="712" w:author="Author" w:date="2018-02-19T10:17:00Z">
        <w:r w:rsidRPr="00C53774" w:rsidDel="00F70887">
          <w:delText xml:space="preserve">configuration guide of building block </w:delText>
        </w:r>
        <w:r w:rsidRPr="00C53774" w:rsidDel="00F70887">
          <w:rPr>
            <w:rStyle w:val="SAPEmphasis"/>
          </w:rPr>
          <w:delText>11J</w:delText>
        </w:r>
        <w:r w:rsidRPr="00C53774" w:rsidDel="00F70887">
          <w:delText xml:space="preserve">, chapter </w:delText>
        </w:r>
        <w:r w:rsidRPr="002B30E9" w:rsidDel="00F70887">
          <w:rPr>
            <w:rStyle w:val="SAPTextReference"/>
          </w:rPr>
          <w:delText>Position to Job Info Synchronization</w:delText>
        </w:r>
      </w:del>
      <w:r w:rsidRPr="00C53774">
        <w:t>.</w:t>
      </w:r>
    </w:p>
    <w:p w14:paraId="0C5D8B4C" w14:textId="73416A1C" w:rsidR="00F70887" w:rsidDel="00F70887" w:rsidRDefault="00F70887" w:rsidP="009217B3">
      <w:pPr>
        <w:rPr>
          <w:del w:id="713" w:author="Author" w:date="2018-02-19T10:17:00Z"/>
        </w:rPr>
      </w:pPr>
    </w:p>
    <w:p w14:paraId="101F625E" w14:textId="4062B574" w:rsidR="006E17B0" w:rsidRDefault="006E17B0" w:rsidP="004D24ED">
      <w:r>
        <w:t xml:space="preserve">In case the line manager has decided to synchronize position data with job information data </w:t>
      </w:r>
      <w:r w:rsidRPr="00121F36">
        <w:t xml:space="preserve">(by selecting </w:t>
      </w:r>
      <w:r w:rsidRPr="00121F36">
        <w:rPr>
          <w:rStyle w:val="SAPScreenElement"/>
        </w:rPr>
        <w:t>Yes</w:t>
      </w:r>
      <w:r w:rsidRPr="00121F36">
        <w:t xml:space="preserve"> in the </w:t>
      </w:r>
      <w:r w:rsidRPr="00121F36">
        <w:rPr>
          <w:rStyle w:val="SAPScreenElement"/>
        </w:rPr>
        <w:t>Synchronize Incumbents</w:t>
      </w:r>
      <w:r w:rsidRPr="00121F36">
        <w:t xml:space="preserve"> dialog box</w:t>
      </w:r>
      <w:r>
        <w:t xml:space="preserve"> in process step </w:t>
      </w:r>
      <w:r w:rsidR="00E66D37" w:rsidRPr="002B30E9">
        <w:rPr>
          <w:rStyle w:val="SAPTextReference"/>
        </w:rPr>
        <w:t xml:space="preserve">4.3.1 </w:t>
      </w:r>
      <w:r w:rsidRPr="002B30E9">
        <w:rPr>
          <w:rStyle w:val="SAPTextReference"/>
        </w:rPr>
        <w:t>Requesting Position Update</w:t>
      </w:r>
      <w:r>
        <w:t xml:space="preserve">), </w:t>
      </w:r>
      <w:r w:rsidR="001A7854">
        <w:t>he or she need</w:t>
      </w:r>
      <w:r w:rsidR="00690D64">
        <w:t>s</w:t>
      </w:r>
      <w:r w:rsidR="001A7854">
        <w:t xml:space="preserve"> to approve the update in the job information of the position incumbent once the </w:t>
      </w:r>
      <w:r>
        <w:t xml:space="preserve">position update request has been approved by 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p w14:paraId="1269F652" w14:textId="6FB49393" w:rsidR="00721F60" w:rsidRPr="002078B2" w:rsidRDefault="00171158" w:rsidP="002078B2">
      <w:r w:rsidRPr="00C53774">
        <w:t xml:space="preserve">In this process step, the </w:t>
      </w:r>
      <w:r w:rsidR="001A7854">
        <w:t>line</w:t>
      </w:r>
      <w:r w:rsidRPr="00C53774">
        <w:t xml:space="preserve"> manager will need to complete the workflow by selecting the change request, reviewing the changes for the employee and then lastly approving the request.</w:t>
      </w:r>
      <w:r w:rsidR="00721F60">
        <w:t xml:space="preserve"> </w:t>
      </w:r>
    </w:p>
    <w:p w14:paraId="7B70D924" w14:textId="77777777" w:rsidR="00171158" w:rsidRDefault="00171158" w:rsidP="00171158">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4500"/>
        <w:gridCol w:w="6570"/>
        <w:gridCol w:w="1263"/>
      </w:tblGrid>
      <w:tr w:rsidR="00881054" w:rsidRPr="00C61233" w14:paraId="3456A321" w14:textId="77777777" w:rsidTr="00B4100B">
        <w:trPr>
          <w:trHeight w:val="576"/>
          <w:tblHeader/>
        </w:trPr>
        <w:tc>
          <w:tcPr>
            <w:tcW w:w="851" w:type="dxa"/>
            <w:shd w:val="solid" w:color="999999" w:fill="FFFFFF"/>
            <w:hideMark/>
          </w:tcPr>
          <w:p w14:paraId="76AC71E5" w14:textId="77777777" w:rsidR="00881054" w:rsidRPr="00C61233" w:rsidRDefault="00881054" w:rsidP="00881054">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01" w:type="dxa"/>
            <w:shd w:val="solid" w:color="999999" w:fill="FFFFFF"/>
            <w:hideMark/>
          </w:tcPr>
          <w:p w14:paraId="509A54CD" w14:textId="77777777" w:rsidR="00881054" w:rsidRPr="00C61233" w:rsidRDefault="00881054" w:rsidP="00881054">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4500" w:type="dxa"/>
            <w:shd w:val="solid" w:color="999999" w:fill="FFFFFF"/>
            <w:hideMark/>
          </w:tcPr>
          <w:p w14:paraId="4BB42AFE" w14:textId="77777777" w:rsidR="00881054" w:rsidRPr="00C61233" w:rsidRDefault="00881054" w:rsidP="00881054">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6570" w:type="dxa"/>
            <w:shd w:val="solid" w:color="999999" w:fill="FFFFFF"/>
            <w:hideMark/>
          </w:tcPr>
          <w:p w14:paraId="59E2290A" w14:textId="77777777" w:rsidR="00881054" w:rsidRPr="00C61233" w:rsidRDefault="00881054" w:rsidP="00881054">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544D4B82" w14:textId="77777777" w:rsidR="00881054" w:rsidRPr="00C61233" w:rsidRDefault="00881054" w:rsidP="00881054">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881054" w:rsidRPr="00C61233" w14:paraId="43538D19" w14:textId="77777777" w:rsidTr="00B4100B">
        <w:trPr>
          <w:trHeight w:val="288"/>
        </w:trPr>
        <w:tc>
          <w:tcPr>
            <w:tcW w:w="851" w:type="dxa"/>
            <w:hideMark/>
          </w:tcPr>
          <w:p w14:paraId="7ABCE7DA" w14:textId="77777777" w:rsidR="00881054" w:rsidRPr="00C61233" w:rsidRDefault="00881054" w:rsidP="00881054">
            <w:r w:rsidRPr="00C61233">
              <w:t>1</w:t>
            </w:r>
          </w:p>
        </w:tc>
        <w:tc>
          <w:tcPr>
            <w:tcW w:w="1101" w:type="dxa"/>
            <w:hideMark/>
          </w:tcPr>
          <w:p w14:paraId="3C177F3F" w14:textId="77777777" w:rsidR="00881054" w:rsidRPr="00C61233" w:rsidRDefault="00881054" w:rsidP="00881054">
            <w:pPr>
              <w:rPr>
                <w:rStyle w:val="SAPEmphasis"/>
              </w:rPr>
            </w:pPr>
            <w:r w:rsidRPr="00C61233">
              <w:rPr>
                <w:rStyle w:val="SAPEmphasis"/>
              </w:rPr>
              <w:t>Log on</w:t>
            </w:r>
          </w:p>
        </w:tc>
        <w:tc>
          <w:tcPr>
            <w:tcW w:w="4500" w:type="dxa"/>
            <w:hideMark/>
          </w:tcPr>
          <w:p w14:paraId="6C7960D6" w14:textId="5AFEBE55" w:rsidR="00881054" w:rsidRPr="00C61233" w:rsidRDefault="00881054" w:rsidP="00881054">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t>Line Manager</w:t>
            </w:r>
            <w:r w:rsidRPr="00C61233">
              <w:t>.</w:t>
            </w:r>
          </w:p>
        </w:tc>
        <w:tc>
          <w:tcPr>
            <w:tcW w:w="6570" w:type="dxa"/>
            <w:hideMark/>
          </w:tcPr>
          <w:p w14:paraId="0784E07D" w14:textId="77777777" w:rsidR="00881054" w:rsidRPr="00C61233" w:rsidRDefault="00881054" w:rsidP="00881054">
            <w:r w:rsidRPr="00C61233">
              <w:t xml:space="preserve">The </w:t>
            </w:r>
            <w:r w:rsidRPr="00C61233">
              <w:rPr>
                <w:rStyle w:val="SAPScreenElement"/>
              </w:rPr>
              <w:t xml:space="preserve">Home </w:t>
            </w:r>
            <w:r w:rsidRPr="00C61233">
              <w:t>page is displayed.</w:t>
            </w:r>
          </w:p>
        </w:tc>
        <w:tc>
          <w:tcPr>
            <w:tcW w:w="1263" w:type="dxa"/>
          </w:tcPr>
          <w:p w14:paraId="0FA4E0DF" w14:textId="77777777" w:rsidR="00881054" w:rsidRPr="00C61233" w:rsidRDefault="00881054" w:rsidP="00881054">
            <w:pPr>
              <w:rPr>
                <w:rFonts w:cs="Arial"/>
                <w:bCs/>
              </w:rPr>
            </w:pPr>
          </w:p>
        </w:tc>
      </w:tr>
      <w:tr w:rsidR="00C00E18" w:rsidRPr="00C61233" w14:paraId="794D3037" w14:textId="77777777" w:rsidTr="00B4100B">
        <w:trPr>
          <w:trHeight w:val="288"/>
        </w:trPr>
        <w:tc>
          <w:tcPr>
            <w:tcW w:w="851" w:type="dxa"/>
          </w:tcPr>
          <w:p w14:paraId="7E485A9B" w14:textId="537CC9AC" w:rsidR="00C00E18" w:rsidRPr="00C61233" w:rsidRDefault="00C00E18" w:rsidP="00C00E18">
            <w:r>
              <w:t>2</w:t>
            </w:r>
          </w:p>
        </w:tc>
        <w:tc>
          <w:tcPr>
            <w:tcW w:w="1101" w:type="dxa"/>
          </w:tcPr>
          <w:p w14:paraId="38C8DF8D" w14:textId="7551ADF0" w:rsidR="00C00E18" w:rsidRPr="00C61233" w:rsidRDefault="00C00E18" w:rsidP="00C00E18">
            <w:pPr>
              <w:rPr>
                <w:rStyle w:val="SAPEmphasis"/>
              </w:rPr>
            </w:pPr>
            <w:r>
              <w:rPr>
                <w:rStyle w:val="SAPEmphasis"/>
              </w:rPr>
              <w:t>Access Requests Tile</w:t>
            </w:r>
          </w:p>
        </w:tc>
        <w:tc>
          <w:tcPr>
            <w:tcW w:w="4500" w:type="dxa"/>
          </w:tcPr>
          <w:p w14:paraId="0D34E5CA" w14:textId="598AC3F3" w:rsidR="00C00E18" w:rsidRPr="00C61233" w:rsidRDefault="00C00E18" w:rsidP="00C00E18">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6570" w:type="dxa"/>
          </w:tcPr>
          <w:p w14:paraId="41602763" w14:textId="3B8C338B" w:rsidR="00C00E18" w:rsidRPr="00C61233" w:rsidRDefault="00C00E18" w:rsidP="00C00E18">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 level details are given, which depend on the request type.</w:t>
            </w:r>
            <w:r>
              <w:rPr>
                <w:rFonts w:cs="Arial"/>
                <w:bCs/>
              </w:rPr>
              <w:t xml:space="preserve"> </w:t>
            </w:r>
          </w:p>
        </w:tc>
        <w:tc>
          <w:tcPr>
            <w:tcW w:w="1263" w:type="dxa"/>
          </w:tcPr>
          <w:p w14:paraId="20D3D2DD" w14:textId="77777777" w:rsidR="00C00E18" w:rsidRPr="00C61233" w:rsidRDefault="00C00E18" w:rsidP="00C00E18">
            <w:pPr>
              <w:rPr>
                <w:rFonts w:cs="Arial"/>
                <w:bCs/>
              </w:rPr>
            </w:pPr>
          </w:p>
        </w:tc>
      </w:tr>
      <w:tr w:rsidR="00881054" w:rsidRPr="00C61233" w14:paraId="303B10F5" w14:textId="77777777" w:rsidTr="00B4100B">
        <w:trPr>
          <w:trHeight w:val="357"/>
        </w:trPr>
        <w:tc>
          <w:tcPr>
            <w:tcW w:w="851" w:type="dxa"/>
            <w:hideMark/>
          </w:tcPr>
          <w:p w14:paraId="7758D9DC" w14:textId="5FD04727" w:rsidR="00881054" w:rsidRPr="00C61233" w:rsidRDefault="00DD6708" w:rsidP="00881054">
            <w:r>
              <w:t>3</w:t>
            </w:r>
          </w:p>
        </w:tc>
        <w:tc>
          <w:tcPr>
            <w:tcW w:w="1101" w:type="dxa"/>
            <w:hideMark/>
          </w:tcPr>
          <w:p w14:paraId="26AACEB3" w14:textId="03D64C18" w:rsidR="00881054" w:rsidRPr="00C61233" w:rsidRDefault="00881054" w:rsidP="00881054">
            <w:pPr>
              <w:rPr>
                <w:rStyle w:val="SAPEmphasis"/>
              </w:rPr>
            </w:pPr>
            <w:r w:rsidRPr="00C61233">
              <w:rPr>
                <w:rStyle w:val="SAPEmphasis"/>
              </w:rPr>
              <w:t xml:space="preserve">Select </w:t>
            </w:r>
            <w:r>
              <w:rPr>
                <w:rStyle w:val="SAPEmphasis"/>
              </w:rPr>
              <w:t>Change</w:t>
            </w:r>
            <w:r w:rsidRPr="00C61233">
              <w:rPr>
                <w:rStyle w:val="SAPEmphasis"/>
              </w:rPr>
              <w:t xml:space="preserve"> Request</w:t>
            </w:r>
          </w:p>
        </w:tc>
        <w:tc>
          <w:tcPr>
            <w:tcW w:w="4500" w:type="dxa"/>
            <w:hideMark/>
          </w:tcPr>
          <w:p w14:paraId="04238EF0" w14:textId="30BBD9D6" w:rsidR="00C00E18" w:rsidRDefault="00C00E18" w:rsidP="00C00E18">
            <w:r>
              <w:t xml:space="preserve">In the </w:t>
            </w:r>
            <w:r>
              <w:rPr>
                <w:rStyle w:val="SAPScreenElement"/>
              </w:rPr>
              <w:t>Approve Requests</w:t>
            </w:r>
            <w:r w:rsidRPr="00A9515A">
              <w:t xml:space="preserve"> </w:t>
            </w:r>
            <w:r>
              <w:rPr>
                <w:rFonts w:cs="Arial"/>
                <w:bCs/>
              </w:rPr>
              <w:t>dialog box,</w:t>
            </w:r>
            <w:r>
              <w:t xml:space="preserve"> c</w:t>
            </w:r>
            <w:r w:rsidRPr="00C61233">
              <w:t xml:space="preserve">lick on the </w:t>
            </w:r>
            <w:r>
              <w:rPr>
                <w:rStyle w:val="SAPScreenElement"/>
              </w:rPr>
              <w:t>Approve Position Data Update for</w:t>
            </w:r>
            <w:r w:rsidRPr="00C61233">
              <w:rPr>
                <w:rStyle w:val="SAPScreenElement"/>
              </w:rPr>
              <w:t xml:space="preserve"> &lt;</w:t>
            </w:r>
            <w:r>
              <w:rPr>
                <w:rStyle w:val="SAPScreenElement"/>
              </w:rPr>
              <w:t>E</w:t>
            </w:r>
            <w:r w:rsidRPr="00C61233">
              <w:rPr>
                <w:rStyle w:val="SAPScreenElement"/>
              </w:rPr>
              <w:t xml:space="preserve">mployee </w:t>
            </w:r>
            <w:r>
              <w:rPr>
                <w:rStyle w:val="SAPScreenElement"/>
              </w:rPr>
              <w:t>N</w:t>
            </w:r>
            <w:r w:rsidRPr="00C61233">
              <w:rPr>
                <w:rStyle w:val="SAPScreenElement"/>
              </w:rPr>
              <w:t xml:space="preserve">ame&gt; </w:t>
            </w:r>
            <w:r w:rsidRPr="00C61233">
              <w:t>link.</w:t>
            </w:r>
          </w:p>
          <w:p w14:paraId="632F32CD" w14:textId="77777777" w:rsidR="00C00E18" w:rsidRPr="00C61233" w:rsidRDefault="00C00E18" w:rsidP="00C516F1">
            <w:pPr>
              <w:pStyle w:val="SAPNoteHeading"/>
              <w:ind w:left="255"/>
            </w:pPr>
            <w:r w:rsidRPr="00C61233">
              <w:rPr>
                <w:noProof/>
              </w:rPr>
              <w:drawing>
                <wp:inline distT="0" distB="0" distL="0" distR="0" wp14:anchorId="789F4E93" wp14:editId="12965969">
                  <wp:extent cx="228600" cy="228600"/>
                  <wp:effectExtent l="0" t="0" r="0" b="0"/>
                  <wp:docPr id="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5E66D17C" w14:textId="64D27A7E" w:rsidR="00C00E18" w:rsidRPr="00C61233" w:rsidRDefault="00C00E18" w:rsidP="00C516F1">
            <w:pPr>
              <w:ind w:left="255"/>
            </w:pPr>
            <w:r>
              <w:t xml:space="preserve">In case you have several requests in the tile, select the </w:t>
            </w:r>
            <w:r w:rsidRPr="00171828">
              <w:rPr>
                <w:rStyle w:val="SAPScreenElement"/>
              </w:rPr>
              <w:t>Go to Workflow Requests</w:t>
            </w:r>
            <w:r>
              <w:t xml:space="preserve"> link located </w:t>
            </w:r>
            <w:r>
              <w:lastRenderedPageBreak/>
              <w:t xml:space="preserve">at the bottom right of the </w:t>
            </w:r>
            <w:r>
              <w:rPr>
                <w:rStyle w:val="SAPScreenElement"/>
              </w:rPr>
              <w:t>Approve Requests</w:t>
            </w:r>
            <w:r w:rsidRPr="00A9515A">
              <w:t xml:space="preserve"> </w:t>
            </w:r>
            <w:r>
              <w:rPr>
                <w:rFonts w:cs="Arial"/>
                <w:bCs/>
              </w:rPr>
              <w:t>dialog box</w:t>
            </w:r>
            <w:r>
              <w:t xml:space="preserve">. </w:t>
            </w:r>
            <w:r>
              <w:rPr>
                <w:rFonts w:cs="Arial"/>
                <w:bCs/>
              </w:rP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is displayed. If appropriate, click </w:t>
            </w:r>
            <w:r w:rsidRPr="000E1168">
              <w:rPr>
                <w:rStyle w:val="SAPScreenElement"/>
              </w:rPr>
              <w:t>More</w:t>
            </w:r>
            <w:r>
              <w:rPr>
                <w:rFonts w:cs="Arial"/>
                <w:bCs/>
              </w:rPr>
              <w:t>, to have the complete list of requests.</w:t>
            </w:r>
            <w:r>
              <w:t xml:space="preserve"> In the list, click on the appropriate </w:t>
            </w:r>
            <w:r>
              <w:rPr>
                <w:rStyle w:val="SAPScreenElement"/>
              </w:rPr>
              <w:t>Approve Position Data Update for</w:t>
            </w:r>
            <w:r w:rsidRPr="00C61233">
              <w:rPr>
                <w:rStyle w:val="SAPScreenElement"/>
              </w:rPr>
              <w:t xml:space="preserve"> &lt;</w:t>
            </w:r>
            <w:r>
              <w:rPr>
                <w:rStyle w:val="SAPScreenElement"/>
              </w:rPr>
              <w:t>E</w:t>
            </w:r>
            <w:r w:rsidRPr="00C61233">
              <w:rPr>
                <w:rStyle w:val="SAPScreenElement"/>
              </w:rPr>
              <w:t xml:space="preserve">mployee </w:t>
            </w:r>
            <w:r>
              <w:rPr>
                <w:rStyle w:val="SAPScreenElement"/>
              </w:rPr>
              <w:t>N</w:t>
            </w:r>
            <w:r w:rsidRPr="00C61233">
              <w:rPr>
                <w:rStyle w:val="SAPScreenElement"/>
              </w:rPr>
              <w:t xml:space="preserve">ame&gt; </w:t>
            </w:r>
            <w:r w:rsidRPr="00C61233">
              <w:t>link</w:t>
            </w:r>
            <w:r>
              <w:t>.</w:t>
            </w:r>
          </w:p>
        </w:tc>
        <w:tc>
          <w:tcPr>
            <w:tcW w:w="6570" w:type="dxa"/>
            <w:hideMark/>
          </w:tcPr>
          <w:p w14:paraId="297F6792" w14:textId="58EC1F3F" w:rsidR="00881054" w:rsidRPr="00C61233" w:rsidRDefault="00881054" w:rsidP="00881054">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sidR="00062F20">
              <w:rPr>
                <w:rStyle w:val="SAPScreenElement"/>
              </w:rPr>
              <w:t>&gt; Workflow Details</w:t>
            </w:r>
            <w:r w:rsidR="00062F20" w:rsidRPr="00C61233">
              <w:rPr>
                <w:rFonts w:cs="Arial"/>
                <w:bCs/>
              </w:rPr>
              <w:t xml:space="preserve"> </w:t>
            </w:r>
            <w:r w:rsidRPr="00C61233">
              <w:rPr>
                <w:rFonts w:cs="Arial"/>
                <w:bCs/>
              </w:rPr>
              <w:t>screen is displayed containing details to the change request. The screen is divided in several sections:</w:t>
            </w:r>
          </w:p>
          <w:p w14:paraId="17B522F5" w14:textId="77777777" w:rsidR="00881054" w:rsidRPr="00C61233" w:rsidRDefault="00881054" w:rsidP="00881054">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3F84D77C" w14:textId="35A020CB" w:rsidR="00F1131D" w:rsidRPr="00F1131D" w:rsidRDefault="00F1131D" w:rsidP="00881054">
            <w:pPr>
              <w:numPr>
                <w:ilvl w:val="0"/>
                <w:numId w:val="56"/>
              </w:numPr>
              <w:spacing w:before="0" w:after="0" w:line="240" w:lineRule="auto"/>
              <w:ind w:left="176" w:hanging="176"/>
            </w:pPr>
            <w:r>
              <w:rPr>
                <w:rFonts w:cs="Arial"/>
                <w:bCs/>
              </w:rPr>
              <w:t xml:space="preserve">Depending which job information details will change due to the changes induced to the position of </w:t>
            </w:r>
            <w:r w:rsidR="00557D8C">
              <w:rPr>
                <w:rFonts w:cs="Arial"/>
                <w:bCs/>
              </w:rPr>
              <w:t>t</w:t>
            </w:r>
            <w:r>
              <w:rPr>
                <w:rFonts w:cs="Arial"/>
                <w:bCs/>
              </w:rPr>
              <w:t xml:space="preserve">he employee, the </w:t>
            </w:r>
            <w:r w:rsidRPr="004D24ED">
              <w:rPr>
                <w:rStyle w:val="SAPScreenElement"/>
              </w:rPr>
              <w:t>Organizational Information</w:t>
            </w:r>
            <w:r>
              <w:rPr>
                <w:rFonts w:cs="Arial"/>
                <w:bCs/>
              </w:rPr>
              <w:t xml:space="preserve"> and/or </w:t>
            </w:r>
            <w:r w:rsidRPr="004D24ED">
              <w:rPr>
                <w:rStyle w:val="SAPScreenElement"/>
              </w:rPr>
              <w:t>Job Information</w:t>
            </w:r>
            <w:r>
              <w:rPr>
                <w:rFonts w:cs="Arial"/>
                <w:bCs/>
              </w:rPr>
              <w:t xml:space="preserve"> </w:t>
            </w:r>
            <w:r w:rsidRPr="00C61233">
              <w:rPr>
                <w:rFonts w:cs="Arial"/>
                <w:bCs/>
              </w:rPr>
              <w:t>section</w:t>
            </w:r>
            <w:r>
              <w:rPr>
                <w:rFonts w:cs="Arial"/>
                <w:bCs/>
              </w:rPr>
              <w:t xml:space="preserve">s are visible, </w:t>
            </w:r>
            <w:r w:rsidRPr="00C61233">
              <w:rPr>
                <w:rFonts w:cs="Arial"/>
                <w:bCs/>
              </w:rPr>
              <w:t>contain</w:t>
            </w:r>
            <w:r>
              <w:rPr>
                <w:rFonts w:cs="Arial"/>
                <w:bCs/>
              </w:rPr>
              <w:t>ing</w:t>
            </w:r>
            <w:r w:rsidRPr="00C61233">
              <w:rPr>
                <w:rFonts w:cs="Arial"/>
                <w:bCs/>
              </w:rPr>
              <w:t xml:space="preserve"> </w:t>
            </w:r>
            <w:r>
              <w:rPr>
                <w:rFonts w:cs="Arial"/>
                <w:bCs/>
              </w:rPr>
              <w:t xml:space="preserve">details to these changes, </w:t>
            </w:r>
          </w:p>
          <w:p w14:paraId="0B2B45CD" w14:textId="664B7C57" w:rsidR="00881054" w:rsidRPr="00C61233" w:rsidRDefault="00881054" w:rsidP="00881054">
            <w:pPr>
              <w:numPr>
                <w:ilvl w:val="0"/>
                <w:numId w:val="56"/>
              </w:numPr>
              <w:spacing w:before="0" w:after="0" w:line="240" w:lineRule="auto"/>
              <w:ind w:left="176" w:hanging="176"/>
            </w:pPr>
            <w:r w:rsidRPr="00C61233">
              <w:rPr>
                <w:rFonts w:cs="Arial"/>
                <w:bCs/>
              </w:rPr>
              <w:lastRenderedPageBreak/>
              <w:t xml:space="preserve">In the </w:t>
            </w:r>
            <w:r w:rsidRPr="00C61233">
              <w:rPr>
                <w:rStyle w:val="SAPScreenElement"/>
              </w:rPr>
              <w:t xml:space="preserve">Comment </w:t>
            </w:r>
            <w:r w:rsidRPr="00C61233">
              <w:rPr>
                <w:rFonts w:cs="Arial"/>
                <w:bCs/>
              </w:rPr>
              <w:t>section, you can post your remarks</w:t>
            </w:r>
            <w:r w:rsidR="00F1131D">
              <w:rPr>
                <w:rFonts w:cs="Arial"/>
                <w:bCs/>
              </w:rPr>
              <w:t>, if you consider appropriate</w:t>
            </w:r>
            <w:r w:rsidRPr="00C61233">
              <w:rPr>
                <w:rFonts w:cs="Arial"/>
                <w:bCs/>
              </w:rPr>
              <w:t>.</w:t>
            </w:r>
          </w:p>
          <w:p w14:paraId="16218917" w14:textId="5335BA87" w:rsidR="00F1131D" w:rsidRPr="00C61233" w:rsidRDefault="00F1131D" w:rsidP="004D24ED">
            <w:pPr>
              <w:numPr>
                <w:ilvl w:val="0"/>
                <w:numId w:val="56"/>
              </w:numPr>
              <w:spacing w:line="240" w:lineRule="auto"/>
              <w:ind w:left="176" w:hanging="176"/>
            </w:pPr>
            <w:r w:rsidRPr="00C61233">
              <w:t>On the right part of the screen a short profile of the employee for whom the change is requested is given</w:t>
            </w:r>
            <w:r>
              <w:t>. In addition, you are informed that in case you decline the request, the job information of the employee will differ from the position data.</w:t>
            </w:r>
          </w:p>
        </w:tc>
        <w:tc>
          <w:tcPr>
            <w:tcW w:w="1263" w:type="dxa"/>
          </w:tcPr>
          <w:p w14:paraId="1F94F300" w14:textId="77777777" w:rsidR="00881054" w:rsidRPr="00C61233" w:rsidRDefault="00881054" w:rsidP="00881054">
            <w:pPr>
              <w:rPr>
                <w:rFonts w:cs="Arial"/>
                <w:bCs/>
              </w:rPr>
            </w:pPr>
          </w:p>
        </w:tc>
      </w:tr>
      <w:tr w:rsidR="00881054" w:rsidRPr="00C61233" w14:paraId="4B1C1CA2" w14:textId="77777777" w:rsidTr="00B4100B">
        <w:trPr>
          <w:trHeight w:val="357"/>
        </w:trPr>
        <w:tc>
          <w:tcPr>
            <w:tcW w:w="851" w:type="dxa"/>
            <w:hideMark/>
          </w:tcPr>
          <w:p w14:paraId="3F76C416" w14:textId="20E662AB" w:rsidR="00881054" w:rsidRPr="00C61233" w:rsidRDefault="00DD6708" w:rsidP="00881054">
            <w:r>
              <w:t>4</w:t>
            </w:r>
          </w:p>
        </w:tc>
        <w:tc>
          <w:tcPr>
            <w:tcW w:w="1101" w:type="dxa"/>
            <w:hideMark/>
          </w:tcPr>
          <w:p w14:paraId="4A4D5A48" w14:textId="77777777" w:rsidR="00881054" w:rsidRPr="00C61233" w:rsidRDefault="00881054" w:rsidP="00881054">
            <w:pPr>
              <w:rPr>
                <w:rStyle w:val="SAPEmphasis"/>
              </w:rPr>
            </w:pPr>
            <w:r w:rsidRPr="00C61233">
              <w:rPr>
                <w:rStyle w:val="SAPEmphasis"/>
              </w:rPr>
              <w:t>Approve Request</w:t>
            </w:r>
          </w:p>
        </w:tc>
        <w:tc>
          <w:tcPr>
            <w:tcW w:w="4500" w:type="dxa"/>
            <w:hideMark/>
          </w:tcPr>
          <w:p w14:paraId="148D5147" w14:textId="4A46AA35" w:rsidR="00881054" w:rsidRPr="00C61233" w:rsidRDefault="00881054">
            <w:r>
              <w:t>C</w:t>
            </w:r>
            <w:r w:rsidRPr="00C61233">
              <w:t xml:space="preserve">hoose the </w:t>
            </w:r>
            <w:r w:rsidRPr="00C61233">
              <w:rPr>
                <w:rStyle w:val="SAPScreenElement"/>
              </w:rPr>
              <w:t>Approve</w:t>
            </w:r>
            <w:r w:rsidRPr="00C61233">
              <w:rPr>
                <w:i/>
                <w:lang w:eastAsia="zh-CN"/>
              </w:rPr>
              <w:t xml:space="preserve"> </w:t>
            </w:r>
            <w:r w:rsidRPr="00C61233">
              <w:rPr>
                <w:lang w:eastAsia="zh-CN"/>
              </w:rPr>
              <w:t>button</w:t>
            </w:r>
            <w:r w:rsidRPr="00C61233">
              <w:t xml:space="preserve"> to approve the </w:t>
            </w:r>
            <w:r w:rsidR="00133D3A">
              <w:t>job information</w:t>
            </w:r>
            <w:r w:rsidR="00F1131D">
              <w:t xml:space="preserve"> update</w:t>
            </w:r>
            <w:r>
              <w:t xml:space="preserve"> </w:t>
            </w:r>
            <w:r w:rsidR="00F1131D">
              <w:t xml:space="preserve">for the </w:t>
            </w:r>
            <w:r w:rsidR="00ED3E3C">
              <w:t>employee</w:t>
            </w:r>
            <w:r w:rsidRPr="00C61233">
              <w:t xml:space="preserve">. </w:t>
            </w:r>
          </w:p>
        </w:tc>
        <w:tc>
          <w:tcPr>
            <w:tcW w:w="6570" w:type="dxa"/>
            <w:hideMark/>
          </w:tcPr>
          <w:p w14:paraId="1776D723" w14:textId="77777777" w:rsidR="00C00E18" w:rsidRDefault="00881054" w:rsidP="002078B2">
            <w:pPr>
              <w:rPr>
                <w:lang w:eastAsia="zh-CN"/>
              </w:rPr>
            </w:pPr>
            <w:r w:rsidRPr="00C61233">
              <w:t xml:space="preserve">The system generates a message about the successful </w:t>
            </w:r>
            <w:r w:rsidR="00ED3E3C">
              <w:t>saving of the data</w:t>
            </w:r>
            <w:r w:rsidRPr="00C61233">
              <w:rPr>
                <w:lang w:eastAsia="zh-CN"/>
              </w:rPr>
              <w:t xml:space="preserve">. You are directed back to your </w:t>
            </w:r>
            <w:r w:rsidRPr="00C61233">
              <w:rPr>
                <w:rStyle w:val="SAPScreenElement"/>
              </w:rPr>
              <w:t xml:space="preserve">Home </w:t>
            </w:r>
            <w:r w:rsidRPr="00C61233">
              <w:rPr>
                <w:lang w:eastAsia="zh-CN"/>
              </w:rPr>
              <w:t>page.</w:t>
            </w:r>
            <w:r w:rsidR="00ED3E3C">
              <w:rPr>
                <w:lang w:eastAsia="zh-CN"/>
              </w:rPr>
              <w:t xml:space="preserve"> </w:t>
            </w:r>
          </w:p>
          <w:p w14:paraId="22A67831" w14:textId="4D5DF31E" w:rsidR="00C00E18" w:rsidRDefault="00C00E18" w:rsidP="00C516F1">
            <w:pPr>
              <w:pStyle w:val="SAPNoteHeading"/>
              <w:ind w:left="255"/>
            </w:pPr>
            <w:r>
              <w:rPr>
                <w:noProof/>
              </w:rPr>
              <w:drawing>
                <wp:inline distT="0" distB="0" distL="0" distR="0" wp14:anchorId="4A651369" wp14:editId="0AFE004B">
                  <wp:extent cx="225425" cy="225425"/>
                  <wp:effectExtent l="0" t="0" r="0" b="317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4A54B813" w14:textId="641E52AA" w:rsidR="00C00E18" w:rsidRDefault="00C00E18" w:rsidP="00C516F1">
            <w:pPr>
              <w:ind w:left="255"/>
              <w:rPr>
                <w:lang w:eastAsia="zh-CN"/>
              </w:rPr>
            </w:pPr>
            <w:r w:rsidRPr="0095467E">
              <w:t>In case you have approved the request starting from</w:t>
            </w:r>
            <w:r>
              <w:t xml:space="preserve"> the </w:t>
            </w:r>
            <w:r>
              <w:rPr>
                <w:rStyle w:val="SAPScreenElement"/>
              </w:rPr>
              <w:t>My Workflow Requests (#)</w:t>
            </w:r>
            <w:r>
              <w:rPr>
                <w:rFonts w:cs="Arial"/>
                <w:bCs/>
              </w:rPr>
              <w:t xml:space="preserve"> screen (see </w:t>
            </w:r>
            <w:r>
              <w:rPr>
                <w:rFonts w:ascii="BentonSans Regular" w:hAnsi="BentonSans Regular"/>
                <w:color w:val="666666"/>
              </w:rPr>
              <w:t>Note</w:t>
            </w:r>
            <w:r>
              <w:rPr>
                <w:rFonts w:cs="Arial"/>
                <w:bCs/>
              </w:rPr>
              <w:t xml:space="preserve"> in test step # 3), you </w:t>
            </w:r>
            <w:r>
              <w:rPr>
                <w:lang w:eastAsia="zh-CN"/>
              </w:rPr>
              <w:t xml:space="preserve">are directed back to this page; the number of requests you still need to approve has decreased by 1. If appropriate, you can process other requests as per your requirement. Once there is no request left for you to approve, </w:t>
            </w:r>
            <w:r>
              <w:t xml:space="preserve">the </w:t>
            </w:r>
            <w:r>
              <w:rPr>
                <w:rStyle w:val="SAPScreenElement"/>
              </w:rPr>
              <w:t>My Workflow Requests (#)</w:t>
            </w:r>
            <w:r>
              <w:rPr>
                <w:rFonts w:cs="Arial"/>
                <w:bCs/>
              </w:rPr>
              <w:t xml:space="preserve"> screen will have no entry anymore and</w:t>
            </w:r>
            <w:r>
              <w:rPr>
                <w:lang w:eastAsia="zh-CN"/>
              </w:rPr>
              <w:t xml:space="preserve"> the</w:t>
            </w:r>
            <w:r>
              <w:rPr>
                <w:rStyle w:val="SAPScreenElement"/>
              </w:rPr>
              <w:t xml:space="preserve"> Approve Requests</w:t>
            </w:r>
            <w:r>
              <w:t xml:space="preserve"> tile will no longer be visible in the </w:t>
            </w:r>
            <w:r>
              <w:rPr>
                <w:rStyle w:val="SAPScreenElement"/>
              </w:rPr>
              <w:t>To Do</w:t>
            </w:r>
            <w:r>
              <w:rPr>
                <w:i/>
                <w:lang w:eastAsia="zh-CN"/>
              </w:rPr>
              <w:t xml:space="preserve"> </w:t>
            </w:r>
            <w:r>
              <w:rPr>
                <w:lang w:eastAsia="zh-CN"/>
              </w:rPr>
              <w:t xml:space="preserve">section of your </w:t>
            </w:r>
            <w:r>
              <w:rPr>
                <w:rStyle w:val="SAPScreenElement"/>
              </w:rPr>
              <w:t>Home</w:t>
            </w:r>
            <w:r>
              <w:rPr>
                <w:lang w:eastAsia="zh-CN"/>
              </w:rPr>
              <w:t xml:space="preserve"> page.</w:t>
            </w:r>
          </w:p>
          <w:p w14:paraId="100EE45F" w14:textId="77777777" w:rsidR="00C00E18" w:rsidRDefault="00C00E18" w:rsidP="002078B2">
            <w:pPr>
              <w:rPr>
                <w:lang w:eastAsia="zh-CN"/>
              </w:rPr>
            </w:pPr>
          </w:p>
          <w:p w14:paraId="523745FA" w14:textId="2469F5FE" w:rsidR="00881054" w:rsidRPr="00C61233" w:rsidRDefault="00ED3E3C" w:rsidP="002078B2">
            <w:pPr>
              <w:rPr>
                <w:rFonts w:cs="Arial"/>
                <w:bCs/>
              </w:rPr>
            </w:pPr>
            <w:r w:rsidRPr="00C61233">
              <w:rPr>
                <w:lang w:eastAsia="zh-CN"/>
              </w:rPr>
              <w:t xml:space="preserve">The change in </w:t>
            </w:r>
            <w:r>
              <w:rPr>
                <w:lang w:eastAsia="zh-CN"/>
              </w:rPr>
              <w:t>job information</w:t>
            </w:r>
            <w:r w:rsidRPr="00C61233">
              <w:rPr>
                <w:lang w:eastAsia="zh-CN"/>
              </w:rPr>
              <w:t xml:space="preserve"> becomes effective the date as entered in the system</w:t>
            </w:r>
            <w:r>
              <w:rPr>
                <w:lang w:eastAsia="zh-CN"/>
              </w:rPr>
              <w:t xml:space="preserve"> and can be viewed by the </w:t>
            </w:r>
            <w:r w:rsidRPr="001716A5">
              <w:rPr>
                <w:lang w:eastAsia="zh-CN"/>
              </w:rPr>
              <w:t xml:space="preserve">HR </w:t>
            </w:r>
            <w:r w:rsidR="001716A5" w:rsidRPr="001716A5">
              <w:t>Administrator</w:t>
            </w:r>
            <w:r w:rsidRPr="001716A5">
              <w:rPr>
                <w:lang w:eastAsia="zh-CN"/>
              </w:rPr>
              <w:t>.</w:t>
            </w:r>
          </w:p>
        </w:tc>
        <w:tc>
          <w:tcPr>
            <w:tcW w:w="1263" w:type="dxa"/>
          </w:tcPr>
          <w:p w14:paraId="2D8464CF" w14:textId="77777777" w:rsidR="00881054" w:rsidRPr="00C61233" w:rsidRDefault="00881054" w:rsidP="00881054">
            <w:pPr>
              <w:rPr>
                <w:rFonts w:cs="Arial"/>
                <w:bCs/>
              </w:rPr>
            </w:pPr>
          </w:p>
        </w:tc>
      </w:tr>
    </w:tbl>
    <w:p w14:paraId="321BC157" w14:textId="63FCDB85" w:rsidR="00CF727D" w:rsidRPr="00121F36" w:rsidRDefault="002B28C3" w:rsidP="004D24ED">
      <w:pPr>
        <w:pStyle w:val="Heading5"/>
      </w:pPr>
      <w:bookmarkStart w:id="714" w:name="_Toc461688090"/>
      <w:bookmarkStart w:id="715" w:name="_Toc461898013"/>
      <w:bookmarkStart w:id="716" w:name="_Toc462201804"/>
      <w:bookmarkStart w:id="717" w:name="_Toc462201933"/>
      <w:bookmarkStart w:id="718" w:name="_Toc462324032"/>
      <w:bookmarkStart w:id="719" w:name="_Toc462811893"/>
      <w:bookmarkStart w:id="720" w:name="_Toc461688091"/>
      <w:bookmarkStart w:id="721" w:name="_Toc461898014"/>
      <w:bookmarkStart w:id="722" w:name="_Toc462201805"/>
      <w:bookmarkStart w:id="723" w:name="_Toc462201934"/>
      <w:bookmarkStart w:id="724" w:name="_Toc462324033"/>
      <w:bookmarkStart w:id="725" w:name="_Toc462811894"/>
      <w:bookmarkStart w:id="726" w:name="_Toc461688092"/>
      <w:bookmarkStart w:id="727" w:name="_Toc461898015"/>
      <w:bookmarkStart w:id="728" w:name="_Toc462201806"/>
      <w:bookmarkStart w:id="729" w:name="_Toc462201935"/>
      <w:bookmarkStart w:id="730" w:name="_Toc462324034"/>
      <w:bookmarkStart w:id="731" w:name="_Toc462811895"/>
      <w:bookmarkStart w:id="732" w:name="_Toc461688093"/>
      <w:bookmarkStart w:id="733" w:name="_Toc461898016"/>
      <w:bookmarkStart w:id="734" w:name="_Toc462201807"/>
      <w:bookmarkStart w:id="735" w:name="_Toc462201936"/>
      <w:bookmarkStart w:id="736" w:name="_Toc462324035"/>
      <w:bookmarkStart w:id="737" w:name="_Toc462811896"/>
      <w:bookmarkStart w:id="738" w:name="_Toc507750685"/>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r>
        <w:t xml:space="preserve">Option 1 (continued): </w:t>
      </w:r>
      <w:r w:rsidR="00CF727D" w:rsidRPr="00121F36">
        <w:t>Notifying Employee about Jo</w:t>
      </w:r>
      <w:r w:rsidR="00CF727D">
        <w:t>b Information Change (Optional)</w:t>
      </w:r>
      <w:bookmarkEnd w:id="738"/>
    </w:p>
    <w:p w14:paraId="6DD4F8CD" w14:textId="77777777" w:rsidR="00CF727D" w:rsidRPr="00121F36" w:rsidRDefault="00CF727D" w:rsidP="00CF727D">
      <w:pPr>
        <w:pStyle w:val="SAPKeyblockTitle"/>
        <w:rPr>
          <w:b/>
          <w:u w:val="single"/>
        </w:rPr>
      </w:pPr>
      <w:r w:rsidRPr="00121F36">
        <w:t>Purpose</w:t>
      </w:r>
    </w:p>
    <w:p w14:paraId="6AAECBF9" w14:textId="1790E1D2" w:rsidR="00CF727D" w:rsidRDefault="00CF727D">
      <w:pPr>
        <w:rPr>
          <w:b/>
          <w:u w:val="single"/>
        </w:rPr>
      </w:pPr>
      <w:r w:rsidRPr="00121F36">
        <w:rPr>
          <w:b/>
          <w:u w:val="single"/>
        </w:rPr>
        <w:t>Only if the changed position has already an incumbent</w:t>
      </w:r>
      <w:r>
        <w:rPr>
          <w:b/>
          <w:u w:val="single"/>
        </w:rPr>
        <w:t>,</w:t>
      </w:r>
      <w:r w:rsidRPr="00121F36">
        <w:rPr>
          <w:b/>
          <w:u w:val="single"/>
        </w:rPr>
        <w:t xml:space="preserve"> user decision has been taken to synchronize position data with job information data</w:t>
      </w:r>
      <w:r>
        <w:rPr>
          <w:b/>
          <w:u w:val="single"/>
        </w:rPr>
        <w:t>, and the Line Manager has approved the job information update of the employee</w:t>
      </w:r>
      <w:r w:rsidRPr="00121F36">
        <w:rPr>
          <w:b/>
          <w:u w:val="single"/>
        </w:rPr>
        <w:t>:</w:t>
      </w:r>
      <w:r>
        <w:rPr>
          <w:b/>
          <w:u w:val="single"/>
        </w:rPr>
        <w:t xml:space="preserve">  </w:t>
      </w:r>
      <w:r w:rsidR="00A153C3">
        <w:t xml:space="preserve">Under the assumption that email is maintained for all employees in the system, </w:t>
      </w:r>
      <w:r w:rsidR="00E14C20">
        <w:t>an email is sent out to</w:t>
      </w:r>
      <w:r w:rsidR="00A153C3">
        <w:t xml:space="preserve"> the</w:t>
      </w:r>
      <w:r w:rsidR="00E14C20">
        <w:t xml:space="preserve"> </w:t>
      </w:r>
      <w:r w:rsidR="00A153C3">
        <w:t>incumbent of the position</w:t>
      </w:r>
      <w:r w:rsidR="00E14C20">
        <w:t xml:space="preserve">, notifying him or her </w:t>
      </w:r>
      <w:r w:rsidRPr="001A7854">
        <w:t xml:space="preserve">about changes in </w:t>
      </w:r>
      <w:r w:rsidR="00A153C3">
        <w:t>the</w:t>
      </w:r>
      <w:r w:rsidRPr="001A7854">
        <w:t xml:space="preserve"> job information resulted from the data change of the position</w:t>
      </w:r>
      <w:r>
        <w:t xml:space="preserve">. This email is sent out automatically once the line manager has </w:t>
      </w:r>
      <w:r w:rsidR="00020577">
        <w:t>approved the job</w:t>
      </w:r>
      <w:r w:rsidR="00020577" w:rsidRPr="00020577">
        <w:t xml:space="preserve"> </w:t>
      </w:r>
      <w:r w:rsidR="00020577">
        <w:t>information change of the employee and the data has been successfully saved.</w:t>
      </w:r>
    </w:p>
    <w:p w14:paraId="05A5DD29" w14:textId="77777777" w:rsidR="00CF727D" w:rsidRDefault="00CF727D" w:rsidP="00CF727D">
      <w:r w:rsidRPr="00C61233">
        <w:t>This is an automated step, and no manual execution is required.</w:t>
      </w:r>
    </w:p>
    <w:p w14:paraId="3C236EC8" w14:textId="77777777" w:rsidR="00E14C20" w:rsidRDefault="00E14C20" w:rsidP="00E14C20">
      <w:pPr>
        <w:pStyle w:val="Heading5"/>
      </w:pPr>
      <w:bookmarkStart w:id="739" w:name="_Toc461685840"/>
      <w:bookmarkStart w:id="740" w:name="_Toc507750686"/>
      <w:r>
        <w:lastRenderedPageBreak/>
        <w:t>Option 1 (continued): Receiving Job Information Change Notification</w:t>
      </w:r>
      <w:bookmarkEnd w:id="739"/>
      <w:bookmarkEnd w:id="740"/>
    </w:p>
    <w:p w14:paraId="365DD070" w14:textId="77777777" w:rsidR="00E14C20" w:rsidRPr="00121F36" w:rsidRDefault="00E14C20" w:rsidP="00E14C20">
      <w:pPr>
        <w:pStyle w:val="SAPKeyblockTitle"/>
        <w:rPr>
          <w:b/>
          <w:u w:val="single"/>
        </w:rPr>
      </w:pPr>
      <w:r w:rsidRPr="00121F36">
        <w:t>Purpose</w:t>
      </w:r>
    </w:p>
    <w:p w14:paraId="72170B13" w14:textId="1E92D9B9" w:rsidR="00E14C20" w:rsidRDefault="00E14C20">
      <w:pPr>
        <w:rPr>
          <w:b/>
          <w:u w:val="single"/>
        </w:rPr>
      </w:pPr>
      <w:r w:rsidRPr="00121F36">
        <w:rPr>
          <w:b/>
          <w:u w:val="single"/>
        </w:rPr>
        <w:t>Only if the changed position has already an incumbent</w:t>
      </w:r>
      <w:r>
        <w:rPr>
          <w:b/>
          <w:u w:val="single"/>
        </w:rPr>
        <w:t>,</w:t>
      </w:r>
      <w:r w:rsidRPr="00121F36">
        <w:rPr>
          <w:b/>
          <w:u w:val="single"/>
        </w:rPr>
        <w:t xml:space="preserve"> user decision has been taken to synchronize position data with job information data</w:t>
      </w:r>
      <w:r>
        <w:rPr>
          <w:b/>
          <w:u w:val="single"/>
        </w:rPr>
        <w:t>, and the Line Manager has approved the job information update of the employee</w:t>
      </w:r>
      <w:r w:rsidRPr="00121F36">
        <w:rPr>
          <w:b/>
          <w:u w:val="single"/>
        </w:rPr>
        <w:t>:</w:t>
      </w:r>
      <w:r>
        <w:rPr>
          <w:b/>
          <w:u w:val="single"/>
        </w:rPr>
        <w:t xml:space="preserve"> </w:t>
      </w:r>
      <w:r w:rsidR="00A153C3">
        <w:t>The incumbent of the position has</w:t>
      </w:r>
      <w:r w:rsidR="00A153C3" w:rsidRPr="001A7854">
        <w:t xml:space="preserve"> receive</w:t>
      </w:r>
      <w:r w:rsidR="00A153C3">
        <w:t>d a notification</w:t>
      </w:r>
      <w:r w:rsidR="00A153C3" w:rsidRPr="001A7854">
        <w:t xml:space="preserve"> about changes in his or her </w:t>
      </w:r>
      <w:r w:rsidR="00A153C3">
        <w:t>job information</w:t>
      </w:r>
      <w:r w:rsidR="00A153C3" w:rsidRPr="001A7854">
        <w:t xml:space="preserve"> </w:t>
      </w:r>
      <w:r w:rsidR="00A153C3">
        <w:t xml:space="preserve">induced by </w:t>
      </w:r>
      <w:r w:rsidRPr="001A7854">
        <w:t>change</w:t>
      </w:r>
      <w:r w:rsidR="00A153C3">
        <w:t>s</w:t>
      </w:r>
      <w:r w:rsidRPr="001A7854">
        <w:t xml:space="preserve"> </w:t>
      </w:r>
      <w:r w:rsidR="00A153C3">
        <w:t>to</w:t>
      </w:r>
      <w:r w:rsidRPr="001A7854">
        <w:t xml:space="preserve"> the position</w:t>
      </w:r>
      <w:r w:rsidR="004D24ED">
        <w:t>,</w:t>
      </w:r>
      <w:r w:rsidRPr="001A7854">
        <w:t xml:space="preserve"> to which </w:t>
      </w:r>
      <w:r w:rsidRPr="00721F60">
        <w:t>he or she is</w:t>
      </w:r>
      <w:r w:rsidRPr="000B13C5">
        <w:t xml:space="preserve"> assigned</w:t>
      </w:r>
      <w:r>
        <w:t xml:space="preserve">. </w:t>
      </w:r>
    </w:p>
    <w:p w14:paraId="5F0230CD" w14:textId="5EB4C489" w:rsidR="00E14C20" w:rsidRDefault="00E14C20" w:rsidP="00E14C20">
      <w:r w:rsidRPr="00C61233">
        <w:t>This is an automated step, and no manual execution is required.</w:t>
      </w:r>
    </w:p>
    <w:p w14:paraId="55EC6477" w14:textId="517C6454" w:rsidR="00116203" w:rsidRPr="00121F36" w:rsidRDefault="002B28C3" w:rsidP="004D24ED">
      <w:pPr>
        <w:pStyle w:val="Heading4"/>
      </w:pPr>
      <w:bookmarkStart w:id="741" w:name="_Toc507750687"/>
      <w:r>
        <w:t xml:space="preserve">Option 1 (continued): </w:t>
      </w:r>
      <w:r w:rsidR="00116203" w:rsidRPr="00121F36">
        <w:t>Viewing Employee Job Information</w:t>
      </w:r>
      <w:r w:rsidR="00116203" w:rsidRPr="00121F36">
        <w:rPr>
          <w:rStyle w:val="SAPEmphasis"/>
          <w:rFonts w:ascii="BentonSans Bold" w:hAnsi="BentonSans Bold"/>
        </w:rPr>
        <w:t xml:space="preserve"> Details</w:t>
      </w:r>
      <w:r w:rsidR="00116203" w:rsidRPr="00121F36">
        <w:t xml:space="preserve"> (Optional)</w:t>
      </w:r>
      <w:bookmarkEnd w:id="741"/>
    </w:p>
    <w:p w14:paraId="68D6FD5F" w14:textId="77777777" w:rsidR="00116203" w:rsidRPr="00121F36" w:rsidRDefault="00116203" w:rsidP="00116203">
      <w:pPr>
        <w:pStyle w:val="SAPKeyblockTitle"/>
      </w:pPr>
      <w:r w:rsidRPr="00121F36">
        <w:t>Test Administration</w:t>
      </w:r>
    </w:p>
    <w:p w14:paraId="1AC3250B" w14:textId="6048D36B" w:rsidR="00116203" w:rsidRPr="00121F36" w:rsidRDefault="00116203" w:rsidP="00116203">
      <w:r w:rsidRPr="00121F36">
        <w:t>Customer project: Fill in the project-specific parts (</w:t>
      </w:r>
      <w:r w:rsidR="00665148">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16203" w:rsidRPr="00121F36" w14:paraId="4B8B89FB" w14:textId="77777777" w:rsidTr="0097085A">
        <w:tc>
          <w:tcPr>
            <w:tcW w:w="2280" w:type="dxa"/>
            <w:tcBorders>
              <w:top w:val="single" w:sz="8" w:space="0" w:color="999999"/>
              <w:left w:val="single" w:sz="8" w:space="0" w:color="999999"/>
              <w:bottom w:val="single" w:sz="8" w:space="0" w:color="999999"/>
              <w:right w:val="single" w:sz="8" w:space="0" w:color="999999"/>
            </w:tcBorders>
            <w:hideMark/>
          </w:tcPr>
          <w:p w14:paraId="4B70D051" w14:textId="77777777" w:rsidR="00116203" w:rsidRPr="00121F36" w:rsidRDefault="00116203" w:rsidP="0097085A">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1F48B8B" w14:textId="77777777" w:rsidR="00116203" w:rsidRPr="00121F36" w:rsidRDefault="00116203" w:rsidP="0097085A">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D9A1E59" w14:textId="77777777" w:rsidR="00116203" w:rsidRPr="00121F36" w:rsidRDefault="00116203" w:rsidP="0097085A">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C8B27C7" w14:textId="64E3A0DC" w:rsidR="00116203" w:rsidRPr="00121F36" w:rsidRDefault="00947983" w:rsidP="0097085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181E945" w14:textId="77777777" w:rsidR="00116203" w:rsidRPr="00121F36" w:rsidRDefault="00116203" w:rsidP="0097085A">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FDEA5CD" w14:textId="7D992EC8" w:rsidR="00116203" w:rsidRPr="00121F36" w:rsidRDefault="0086714C" w:rsidP="0097085A">
            <w:r>
              <w:t>&lt;date&gt;</w:t>
            </w:r>
          </w:p>
        </w:tc>
      </w:tr>
      <w:tr w:rsidR="00116203" w:rsidRPr="00121F36" w14:paraId="4550E15F" w14:textId="77777777" w:rsidTr="0097085A">
        <w:tc>
          <w:tcPr>
            <w:tcW w:w="2280" w:type="dxa"/>
            <w:tcBorders>
              <w:top w:val="single" w:sz="8" w:space="0" w:color="999999"/>
              <w:left w:val="single" w:sz="8" w:space="0" w:color="999999"/>
              <w:bottom w:val="single" w:sz="8" w:space="0" w:color="999999"/>
              <w:right w:val="single" w:sz="8" w:space="0" w:color="999999"/>
            </w:tcBorders>
            <w:hideMark/>
          </w:tcPr>
          <w:p w14:paraId="433945C3" w14:textId="77777777" w:rsidR="00116203" w:rsidRPr="00121F36" w:rsidRDefault="00116203" w:rsidP="0097085A">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736330B" w14:textId="3DF919B8" w:rsidR="00116203" w:rsidRPr="00121F36" w:rsidRDefault="004C6A0D" w:rsidP="0097085A">
            <w:r>
              <w:t>HR Administrator</w:t>
            </w:r>
          </w:p>
        </w:tc>
      </w:tr>
      <w:tr w:rsidR="00116203" w:rsidRPr="00121F36" w14:paraId="1E1DC3E7" w14:textId="77777777" w:rsidTr="0097085A">
        <w:tc>
          <w:tcPr>
            <w:tcW w:w="2280" w:type="dxa"/>
            <w:tcBorders>
              <w:top w:val="single" w:sz="8" w:space="0" w:color="999999"/>
              <w:left w:val="single" w:sz="8" w:space="0" w:color="999999"/>
              <w:bottom w:val="single" w:sz="8" w:space="0" w:color="999999"/>
              <w:right w:val="single" w:sz="8" w:space="0" w:color="999999"/>
            </w:tcBorders>
            <w:hideMark/>
          </w:tcPr>
          <w:p w14:paraId="4AE2D214" w14:textId="77777777" w:rsidR="00116203" w:rsidRPr="00121F36" w:rsidRDefault="00116203" w:rsidP="0097085A">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AA21790" w14:textId="77777777" w:rsidR="00116203" w:rsidRPr="00121F36" w:rsidRDefault="00116203" w:rsidP="0097085A">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76EE866" w14:textId="77777777" w:rsidR="00116203" w:rsidRPr="00121F36" w:rsidRDefault="00116203" w:rsidP="0097085A">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4D658E9" w14:textId="2E3632B3" w:rsidR="00116203" w:rsidRPr="00121F36" w:rsidRDefault="00EB3674" w:rsidP="0097085A">
            <w:r>
              <w:t>&lt;duration&gt;</w:t>
            </w:r>
          </w:p>
        </w:tc>
      </w:tr>
    </w:tbl>
    <w:p w14:paraId="76F145EA" w14:textId="77777777" w:rsidR="00116203" w:rsidRPr="00121F36" w:rsidRDefault="00116203" w:rsidP="00116203">
      <w:pPr>
        <w:pStyle w:val="SAPKeyblockTitle"/>
      </w:pPr>
      <w:r w:rsidRPr="00121F36">
        <w:t>Purpose</w:t>
      </w:r>
    </w:p>
    <w:p w14:paraId="21140969" w14:textId="77777777" w:rsidR="00116203" w:rsidRPr="00121F36" w:rsidRDefault="00BA1875" w:rsidP="00C516F1">
      <w:pPr>
        <w:pStyle w:val="SAPNoteHeading"/>
      </w:pPr>
      <w:r w:rsidRPr="00121F36">
        <w:rPr>
          <w:noProof/>
        </w:rPr>
        <w:drawing>
          <wp:inline distT="0" distB="0" distL="0" distR="0" wp14:anchorId="587EB0E4" wp14:editId="0F5501A2">
            <wp:extent cx="228600" cy="2286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16203" w:rsidRPr="00121F36">
        <w:t> Caution</w:t>
      </w:r>
    </w:p>
    <w:p w14:paraId="18B9CE19" w14:textId="77777777" w:rsidR="00116203" w:rsidRPr="00121F36" w:rsidRDefault="00116203" w:rsidP="00C516F1">
      <w:pPr>
        <w:pStyle w:val="NoteParagraph"/>
        <w:ind w:left="624"/>
      </w:pPr>
      <w:r w:rsidRPr="00121F36">
        <w:t xml:space="preserve">This process step is relevant only if </w:t>
      </w:r>
      <w:r w:rsidR="0064391D" w:rsidRPr="00121F36">
        <w:t>the changed position</w:t>
      </w:r>
      <w:r w:rsidRPr="00121F36">
        <w:t xml:space="preserve"> ha</w:t>
      </w:r>
      <w:r w:rsidR="0064391D" w:rsidRPr="00121F36">
        <w:t>s an</w:t>
      </w:r>
      <w:r w:rsidRPr="00121F36">
        <w:t xml:space="preserve"> incumbent</w:t>
      </w:r>
      <w:r w:rsidR="000E31AC" w:rsidRPr="00121F36">
        <w:t xml:space="preserve"> and user decision has been taken to synchronize position data with job information data</w:t>
      </w:r>
      <w:r w:rsidRPr="00121F36">
        <w:t xml:space="preserve">! </w:t>
      </w:r>
    </w:p>
    <w:p w14:paraId="2B245D77" w14:textId="185C7B3E" w:rsidR="0064391D" w:rsidRPr="00121F36" w:rsidRDefault="00116203" w:rsidP="00116203">
      <w:r w:rsidRPr="00121F36">
        <w:br/>
      </w:r>
      <w:r w:rsidR="0064391D" w:rsidRPr="00121F36">
        <w:t xml:space="preserve">The HR </w:t>
      </w:r>
      <w:r w:rsidR="001716A5">
        <w:t xml:space="preserve">Administrator </w:t>
      </w:r>
      <w:r w:rsidR="0064391D" w:rsidRPr="00121F36">
        <w:t xml:space="preserve">views if the job information of the employee has been updated based on the implemented propagation rule </w:t>
      </w:r>
      <w:r w:rsidR="0064391D" w:rsidRPr="00121F36">
        <w:rPr>
          <w:rStyle w:val="SAPEmphasis"/>
        </w:rPr>
        <w:t xml:space="preserve">Position to Job Info </w:t>
      </w:r>
      <w:r w:rsidR="00674BE2">
        <w:rPr>
          <w:rStyle w:val="SAPEmphasis"/>
        </w:rPr>
        <w:t>S</w:t>
      </w:r>
      <w:r w:rsidR="0064391D" w:rsidRPr="00121F36">
        <w:rPr>
          <w:rStyle w:val="SAPEmphasis"/>
        </w:rPr>
        <w:t>ynchronization</w:t>
      </w:r>
      <w:r w:rsidR="0064391D" w:rsidRPr="00121F36">
        <w:t xml:space="preserve"> upon changes to the position data have been performed.</w:t>
      </w:r>
    </w:p>
    <w:p w14:paraId="2D22638A" w14:textId="77777777" w:rsidR="00116203" w:rsidRPr="00121F36" w:rsidRDefault="00116203" w:rsidP="00116203">
      <w:pPr>
        <w:pStyle w:val="SAPKeyblockTitle"/>
      </w:pPr>
      <w:r w:rsidRPr="00121F36">
        <w:lastRenderedPageBreak/>
        <w:t>Procedure</w:t>
      </w:r>
    </w:p>
    <w:tbl>
      <w:tblPr>
        <w:tblW w:w="1440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90"/>
        <w:gridCol w:w="6210"/>
        <w:gridCol w:w="4168"/>
        <w:gridCol w:w="1260"/>
      </w:tblGrid>
      <w:tr w:rsidR="00CE14C4" w:rsidRPr="00121F36" w14:paraId="12E697A1" w14:textId="77777777" w:rsidTr="007D2631">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1B517FA6" w14:textId="77777777" w:rsidR="00CE14C4" w:rsidRPr="00121F36" w:rsidRDefault="00CE14C4" w:rsidP="0097085A">
            <w:pPr>
              <w:pStyle w:val="SAPTableHeader"/>
            </w:pPr>
            <w:r w:rsidRPr="00121F36">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209AC6F8" w14:textId="77777777" w:rsidR="00CE14C4" w:rsidRPr="00121F36" w:rsidRDefault="00CE14C4" w:rsidP="0097085A">
            <w:pPr>
              <w:pStyle w:val="SAPTableHeader"/>
            </w:pPr>
            <w:r w:rsidRPr="00121F36">
              <w:t>Test Step Name</w:t>
            </w: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
          <w:p w14:paraId="6CCFCC64" w14:textId="77777777" w:rsidR="00CE14C4" w:rsidRPr="00121F36" w:rsidRDefault="00CE14C4" w:rsidP="0097085A">
            <w:pPr>
              <w:pStyle w:val="SAPTableHeader"/>
            </w:pPr>
            <w:r w:rsidRPr="00121F36">
              <w:t>Instruction</w:t>
            </w:r>
          </w:p>
        </w:tc>
        <w:tc>
          <w:tcPr>
            <w:tcW w:w="4168" w:type="dxa"/>
            <w:tcBorders>
              <w:top w:val="single" w:sz="8" w:space="0" w:color="999999"/>
              <w:left w:val="single" w:sz="8" w:space="0" w:color="999999"/>
              <w:bottom w:val="single" w:sz="8" w:space="0" w:color="999999"/>
              <w:right w:val="single" w:sz="8" w:space="0" w:color="999999"/>
            </w:tcBorders>
            <w:shd w:val="clear" w:color="auto" w:fill="999999"/>
            <w:hideMark/>
          </w:tcPr>
          <w:p w14:paraId="7AE11049" w14:textId="77777777" w:rsidR="00CE14C4" w:rsidRPr="00121F36" w:rsidRDefault="00CE14C4" w:rsidP="0097085A">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273AB961" w14:textId="77777777" w:rsidR="00CE14C4" w:rsidRPr="00121F36" w:rsidRDefault="00CE14C4" w:rsidP="0097085A">
            <w:pPr>
              <w:pStyle w:val="SAPTableHeader"/>
            </w:pPr>
            <w:r w:rsidRPr="00121F36">
              <w:t>Pass / Fail / Comment</w:t>
            </w:r>
          </w:p>
        </w:tc>
      </w:tr>
      <w:tr w:rsidR="00CE14C4" w:rsidRPr="00121F36" w14:paraId="6FCFA145" w14:textId="77777777" w:rsidTr="007D2631">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3353C9B7" w14:textId="77777777" w:rsidR="00CE14C4" w:rsidRPr="00121F36" w:rsidRDefault="00CE14C4" w:rsidP="0097085A">
            <w:r w:rsidRPr="00121F36">
              <w:t>1</w:t>
            </w:r>
          </w:p>
        </w:tc>
        <w:tc>
          <w:tcPr>
            <w:tcW w:w="1890" w:type="dxa"/>
            <w:tcBorders>
              <w:top w:val="single" w:sz="8" w:space="0" w:color="999999"/>
              <w:left w:val="single" w:sz="8" w:space="0" w:color="999999"/>
              <w:bottom w:val="single" w:sz="8" w:space="0" w:color="999999"/>
              <w:right w:val="single" w:sz="8" w:space="0" w:color="999999"/>
            </w:tcBorders>
            <w:hideMark/>
          </w:tcPr>
          <w:p w14:paraId="306E3D3C" w14:textId="77777777" w:rsidR="00CE14C4" w:rsidRPr="00121F36" w:rsidRDefault="00CE14C4" w:rsidP="0097085A">
            <w:r w:rsidRPr="00121F36">
              <w:rPr>
                <w:rStyle w:val="SAPEmphasis"/>
              </w:rPr>
              <w:t>Log on</w:t>
            </w:r>
          </w:p>
        </w:tc>
        <w:tc>
          <w:tcPr>
            <w:tcW w:w="6210" w:type="dxa"/>
            <w:tcBorders>
              <w:top w:val="single" w:sz="8" w:space="0" w:color="999999"/>
              <w:left w:val="single" w:sz="8" w:space="0" w:color="999999"/>
              <w:bottom w:val="single" w:sz="8" w:space="0" w:color="999999"/>
              <w:right w:val="single" w:sz="8" w:space="0" w:color="999999"/>
            </w:tcBorders>
            <w:hideMark/>
          </w:tcPr>
          <w:p w14:paraId="102FF2C7" w14:textId="79D8B8E3" w:rsidR="00CE14C4" w:rsidRPr="00121F36" w:rsidRDefault="00CE14C4" w:rsidP="0097085A">
            <w:r w:rsidRPr="00121F36">
              <w:t xml:space="preserve">Log on to </w:t>
            </w:r>
            <w:r w:rsidR="00C623F0" w:rsidRPr="00203C91">
              <w:rPr>
                <w:rStyle w:val="SAPTextReference"/>
              </w:rPr>
              <w:t>Employee Central</w:t>
            </w:r>
            <w:r w:rsidR="00C623F0" w:rsidRPr="00121F36" w:rsidDel="00C623F0">
              <w:t xml:space="preserve"> </w:t>
            </w:r>
            <w:r w:rsidRPr="00121F36">
              <w:t xml:space="preserve">as an HR </w:t>
            </w:r>
            <w:r w:rsidR="001716A5">
              <w:t>Administrator</w:t>
            </w:r>
            <w:r w:rsidRPr="00121F36">
              <w:t>.</w:t>
            </w:r>
          </w:p>
        </w:tc>
        <w:tc>
          <w:tcPr>
            <w:tcW w:w="4168" w:type="dxa"/>
            <w:tcBorders>
              <w:top w:val="single" w:sz="8" w:space="0" w:color="999999"/>
              <w:left w:val="single" w:sz="8" w:space="0" w:color="999999"/>
              <w:bottom w:val="single" w:sz="8" w:space="0" w:color="999999"/>
              <w:right w:val="single" w:sz="8" w:space="0" w:color="999999"/>
            </w:tcBorders>
            <w:hideMark/>
          </w:tcPr>
          <w:p w14:paraId="1A8176D1" w14:textId="77777777" w:rsidR="00CE14C4" w:rsidRPr="00121F36" w:rsidRDefault="00CE14C4" w:rsidP="0097085A">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73B7DE14" w14:textId="77777777" w:rsidR="00CE14C4" w:rsidRPr="00121F36" w:rsidRDefault="00CE14C4" w:rsidP="0097085A"/>
        </w:tc>
      </w:tr>
      <w:tr w:rsidR="00CE14C4" w:rsidRPr="00121F36" w14:paraId="4763A276" w14:textId="77777777" w:rsidTr="007D2631">
        <w:trPr>
          <w:trHeight w:val="576"/>
        </w:trPr>
        <w:tc>
          <w:tcPr>
            <w:tcW w:w="872" w:type="dxa"/>
            <w:tcBorders>
              <w:top w:val="single" w:sz="8" w:space="0" w:color="999999"/>
              <w:left w:val="single" w:sz="8" w:space="0" w:color="999999"/>
              <w:bottom w:val="single" w:sz="8" w:space="0" w:color="999999"/>
              <w:right w:val="single" w:sz="8" w:space="0" w:color="999999"/>
            </w:tcBorders>
          </w:tcPr>
          <w:p w14:paraId="0B6AC596" w14:textId="77777777" w:rsidR="00CE14C4" w:rsidRPr="00121F36" w:rsidRDefault="00CE14C4" w:rsidP="0097085A">
            <w:r w:rsidRPr="00121F36">
              <w:t>2</w:t>
            </w:r>
          </w:p>
        </w:tc>
        <w:tc>
          <w:tcPr>
            <w:tcW w:w="1890" w:type="dxa"/>
            <w:tcBorders>
              <w:top w:val="single" w:sz="8" w:space="0" w:color="999999"/>
              <w:left w:val="single" w:sz="8" w:space="0" w:color="999999"/>
              <w:bottom w:val="single" w:sz="8" w:space="0" w:color="999999"/>
              <w:right w:val="single" w:sz="8" w:space="0" w:color="999999"/>
            </w:tcBorders>
          </w:tcPr>
          <w:p w14:paraId="1A2AC62A" w14:textId="77777777" w:rsidR="00CE14C4" w:rsidRPr="00121F36" w:rsidRDefault="00CE14C4" w:rsidP="0097085A">
            <w:pPr>
              <w:rPr>
                <w:rStyle w:val="SAPEmphasis"/>
              </w:rPr>
            </w:pPr>
            <w:r w:rsidRPr="00121F36">
              <w:rPr>
                <w:rStyle w:val="SAPEmphasis"/>
              </w:rPr>
              <w:t>Search Employee</w:t>
            </w:r>
          </w:p>
        </w:tc>
        <w:tc>
          <w:tcPr>
            <w:tcW w:w="6210" w:type="dxa"/>
            <w:tcBorders>
              <w:top w:val="single" w:sz="8" w:space="0" w:color="999999"/>
              <w:left w:val="single" w:sz="8" w:space="0" w:color="999999"/>
              <w:bottom w:val="single" w:sz="8" w:space="0" w:color="999999"/>
              <w:right w:val="single" w:sz="8" w:space="0" w:color="999999"/>
            </w:tcBorders>
          </w:tcPr>
          <w:p w14:paraId="7600F559" w14:textId="1653EAD0" w:rsidR="00FF69D5" w:rsidRPr="007D2631" w:rsidRDefault="00CE14C4">
            <w:pPr>
              <w:rPr>
                <w:rStyle w:val="SAPScreenElement"/>
                <w:rFonts w:ascii="BentonSans Book" w:hAnsi="BentonSans Book"/>
                <w:color w:val="auto"/>
              </w:rPr>
            </w:pPr>
            <w:r w:rsidRPr="00121F36">
              <w:t>In the</w:t>
            </w:r>
            <w:r w:rsidRPr="00121F36">
              <w:rPr>
                <w:rStyle w:val="SAPScreenElement"/>
              </w:rPr>
              <w:t xml:space="preserve"> Search </w:t>
            </w:r>
            <w:r w:rsidR="00FF69D5">
              <w:rPr>
                <w:rStyle w:val="SAPScreenElement"/>
              </w:rPr>
              <w:t>for actions or people</w:t>
            </w:r>
            <w:r w:rsidR="00FF69D5" w:rsidRPr="007D2354">
              <w:t xml:space="preserve"> </w:t>
            </w:r>
            <w:r w:rsidR="00FF69D5" w:rsidRPr="00F36E6B">
              <w:t xml:space="preserve">box, </w:t>
            </w:r>
            <w:r w:rsidRPr="00121F36">
              <w:t xml:space="preserve">in the top right corner of the </w:t>
            </w:r>
            <w:r w:rsidR="00FF69D5">
              <w:t>screen,</w:t>
            </w:r>
            <w:r w:rsidR="00FF69D5" w:rsidRPr="00121F36">
              <w:t xml:space="preserve"> </w:t>
            </w:r>
            <w:r w:rsidRPr="00121F36">
              <w:t>enter the name (or name parts) of an employee whose job information has been updated as result of the change in position data.</w:t>
            </w:r>
          </w:p>
        </w:tc>
        <w:tc>
          <w:tcPr>
            <w:tcW w:w="4168" w:type="dxa"/>
            <w:tcBorders>
              <w:top w:val="single" w:sz="8" w:space="0" w:color="999999"/>
              <w:left w:val="single" w:sz="8" w:space="0" w:color="999999"/>
              <w:bottom w:val="single" w:sz="8" w:space="0" w:color="999999"/>
              <w:right w:val="single" w:sz="8" w:space="0" w:color="999999"/>
            </w:tcBorders>
          </w:tcPr>
          <w:p w14:paraId="1DD14B19" w14:textId="5041FE73" w:rsidR="00CE14C4" w:rsidRPr="00121F36" w:rsidRDefault="004D0FBC" w:rsidP="0097085A">
            <w:r w:rsidRPr="004D0FBC">
              <w:t xml:space="preserve">The autocomplete functionality suggests </w:t>
            </w:r>
            <w:r w:rsidR="00CE14C4" w:rsidRPr="00121F36">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013AC9FD" w14:textId="77777777" w:rsidR="00CE14C4" w:rsidRPr="00121F36" w:rsidRDefault="00CE14C4" w:rsidP="0097085A"/>
        </w:tc>
      </w:tr>
      <w:tr w:rsidR="00CE14C4" w:rsidRPr="00121F36" w14:paraId="27AF9F4F" w14:textId="77777777" w:rsidTr="007D2631">
        <w:trPr>
          <w:trHeight w:val="576"/>
        </w:trPr>
        <w:tc>
          <w:tcPr>
            <w:tcW w:w="872" w:type="dxa"/>
            <w:tcBorders>
              <w:top w:val="single" w:sz="8" w:space="0" w:color="999999"/>
              <w:left w:val="single" w:sz="8" w:space="0" w:color="999999"/>
              <w:bottom w:val="single" w:sz="8" w:space="0" w:color="999999"/>
              <w:right w:val="single" w:sz="8" w:space="0" w:color="999999"/>
            </w:tcBorders>
          </w:tcPr>
          <w:p w14:paraId="545C6182" w14:textId="77777777" w:rsidR="00CE14C4" w:rsidRPr="00121F36" w:rsidRDefault="00CE14C4" w:rsidP="0097085A">
            <w:r w:rsidRPr="00121F36">
              <w:t>3</w:t>
            </w:r>
          </w:p>
        </w:tc>
        <w:tc>
          <w:tcPr>
            <w:tcW w:w="1890" w:type="dxa"/>
            <w:tcBorders>
              <w:top w:val="single" w:sz="8" w:space="0" w:color="999999"/>
              <w:left w:val="single" w:sz="8" w:space="0" w:color="999999"/>
              <w:bottom w:val="single" w:sz="8" w:space="0" w:color="999999"/>
              <w:right w:val="single" w:sz="8" w:space="0" w:color="999999"/>
            </w:tcBorders>
          </w:tcPr>
          <w:p w14:paraId="771598F5" w14:textId="77777777" w:rsidR="00CE14C4" w:rsidRPr="00121F36" w:rsidRDefault="00CE14C4" w:rsidP="0097085A">
            <w:pPr>
              <w:rPr>
                <w:rStyle w:val="SAPEmphasis"/>
              </w:rPr>
            </w:pPr>
            <w:r w:rsidRPr="00121F36">
              <w:rPr>
                <w:rStyle w:val="SAPEmphasis"/>
              </w:rPr>
              <w:t>Select Employee</w:t>
            </w:r>
          </w:p>
        </w:tc>
        <w:tc>
          <w:tcPr>
            <w:tcW w:w="6210" w:type="dxa"/>
            <w:tcBorders>
              <w:top w:val="single" w:sz="8" w:space="0" w:color="999999"/>
              <w:left w:val="single" w:sz="8" w:space="0" w:color="999999"/>
              <w:bottom w:val="single" w:sz="8" w:space="0" w:color="999999"/>
              <w:right w:val="single" w:sz="8" w:space="0" w:color="999999"/>
            </w:tcBorders>
          </w:tcPr>
          <w:p w14:paraId="1299DBF4" w14:textId="0ECB7146" w:rsidR="00CE14C4" w:rsidRPr="00121F36" w:rsidRDefault="004D0FBC" w:rsidP="0097085A">
            <w:r w:rsidRPr="004D0FBC">
              <w:t>Select the appropriate employee from the result list</w:t>
            </w:r>
            <w:r w:rsidR="00CE14C4" w:rsidRPr="00121F36">
              <w:t>.</w:t>
            </w:r>
          </w:p>
        </w:tc>
        <w:tc>
          <w:tcPr>
            <w:tcW w:w="4168" w:type="dxa"/>
            <w:tcBorders>
              <w:top w:val="single" w:sz="8" w:space="0" w:color="999999"/>
              <w:left w:val="single" w:sz="8" w:space="0" w:color="999999"/>
              <w:bottom w:val="single" w:sz="8" w:space="0" w:color="999999"/>
              <w:right w:val="single" w:sz="8" w:space="0" w:color="999999"/>
            </w:tcBorders>
          </w:tcPr>
          <w:p w14:paraId="3397D750" w14:textId="77777777" w:rsidR="00CE14C4" w:rsidRPr="00121F36" w:rsidRDefault="00CE14C4" w:rsidP="0097085A">
            <w:r w:rsidRPr="00121F36">
              <w:t xml:space="preserve">You are directed to the </w:t>
            </w:r>
            <w:r w:rsidRPr="00121F36">
              <w:rPr>
                <w:rStyle w:val="SAPScreenElement"/>
              </w:rPr>
              <w:t>Employee Files</w:t>
            </w:r>
            <w:r w:rsidRPr="00121F36">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632BF054" w14:textId="77777777" w:rsidR="00CE14C4" w:rsidRPr="00121F36" w:rsidRDefault="00CE14C4" w:rsidP="0097085A"/>
        </w:tc>
      </w:tr>
      <w:tr w:rsidR="00CE14C4" w:rsidRPr="00121F36" w14:paraId="56681EF8" w14:textId="77777777" w:rsidTr="007D2631">
        <w:trPr>
          <w:trHeight w:val="576"/>
        </w:trPr>
        <w:tc>
          <w:tcPr>
            <w:tcW w:w="872" w:type="dxa"/>
            <w:tcBorders>
              <w:top w:val="single" w:sz="8" w:space="0" w:color="999999"/>
              <w:left w:val="single" w:sz="8" w:space="0" w:color="999999"/>
              <w:bottom w:val="single" w:sz="8" w:space="0" w:color="999999"/>
              <w:right w:val="single" w:sz="8" w:space="0" w:color="999999"/>
            </w:tcBorders>
          </w:tcPr>
          <w:p w14:paraId="177F568B" w14:textId="77777777" w:rsidR="00CE14C4" w:rsidRPr="00121F36" w:rsidRDefault="00CE14C4" w:rsidP="0097085A">
            <w:r w:rsidRPr="00121F36">
              <w:t>4</w:t>
            </w:r>
          </w:p>
        </w:tc>
        <w:tc>
          <w:tcPr>
            <w:tcW w:w="1890" w:type="dxa"/>
            <w:tcBorders>
              <w:top w:val="single" w:sz="8" w:space="0" w:color="999999"/>
              <w:left w:val="single" w:sz="8" w:space="0" w:color="999999"/>
              <w:bottom w:val="single" w:sz="8" w:space="0" w:color="999999"/>
              <w:right w:val="single" w:sz="8" w:space="0" w:color="999999"/>
            </w:tcBorders>
          </w:tcPr>
          <w:p w14:paraId="0B27D8DB" w14:textId="77777777" w:rsidR="00CE14C4" w:rsidRPr="00121F36" w:rsidRDefault="00CE14C4" w:rsidP="0097085A">
            <w:pPr>
              <w:rPr>
                <w:rStyle w:val="SAPEmphasis"/>
              </w:rPr>
            </w:pPr>
            <w:r w:rsidRPr="00121F36">
              <w:rPr>
                <w:rStyle w:val="SAPEmphasis"/>
              </w:rPr>
              <w:t>Go to Employment Information</w:t>
            </w:r>
          </w:p>
        </w:tc>
        <w:tc>
          <w:tcPr>
            <w:tcW w:w="6210" w:type="dxa"/>
            <w:tcBorders>
              <w:top w:val="single" w:sz="8" w:space="0" w:color="999999"/>
              <w:left w:val="single" w:sz="8" w:space="0" w:color="999999"/>
              <w:bottom w:val="single" w:sz="8" w:space="0" w:color="999999"/>
              <w:right w:val="single" w:sz="8" w:space="0" w:color="999999"/>
            </w:tcBorders>
          </w:tcPr>
          <w:p w14:paraId="12B7128B" w14:textId="159B972E" w:rsidR="00CE14C4" w:rsidRPr="00347688" w:rsidRDefault="00EF525C" w:rsidP="0011166A">
            <w:r>
              <w:t xml:space="preserve">On </w:t>
            </w:r>
            <w:r w:rsidRPr="00121F36">
              <w:t xml:space="preserve">the </w:t>
            </w:r>
            <w:r w:rsidRPr="00121F36">
              <w:rPr>
                <w:rStyle w:val="SAPScreenElement"/>
              </w:rPr>
              <w:t>Employee Files</w:t>
            </w:r>
            <w:r w:rsidRPr="00121F36">
              <w:t xml:space="preserve"> </w:t>
            </w:r>
            <w:r>
              <w:t>screen, go to the</w:t>
            </w:r>
            <w:r w:rsidR="00CE14C4" w:rsidRPr="00347688">
              <w:t xml:space="preserve"> </w:t>
            </w:r>
            <w:r w:rsidR="00CE14C4" w:rsidRPr="00347688">
              <w:rPr>
                <w:rStyle w:val="SAPScreenElement"/>
              </w:rPr>
              <w:t>Employment Information</w:t>
            </w:r>
            <w:r>
              <w:rPr>
                <w:rStyle w:val="SAPScreenElement"/>
              </w:rPr>
              <w:t xml:space="preserve"> </w:t>
            </w:r>
            <w:r>
              <w:t>section</w:t>
            </w:r>
            <w:r w:rsidR="00CE14C4" w:rsidRPr="00347688">
              <w:t>.</w:t>
            </w:r>
          </w:p>
        </w:tc>
        <w:tc>
          <w:tcPr>
            <w:tcW w:w="4168" w:type="dxa"/>
            <w:tcBorders>
              <w:top w:val="single" w:sz="8" w:space="0" w:color="999999"/>
              <w:left w:val="single" w:sz="8" w:space="0" w:color="999999"/>
              <w:bottom w:val="single" w:sz="8" w:space="0" w:color="999999"/>
              <w:right w:val="single" w:sz="8" w:space="0" w:color="999999"/>
            </w:tcBorders>
          </w:tcPr>
          <w:p w14:paraId="144F0ED4" w14:textId="57D71093" w:rsidR="00CE14C4" w:rsidRPr="00121F36" w:rsidRDefault="00EF525C" w:rsidP="00062F20">
            <w:r>
              <w:t>T</w:t>
            </w:r>
            <w:r w:rsidR="00CE14C4" w:rsidRPr="00121F36">
              <w:t xml:space="preserve">he </w:t>
            </w:r>
            <w:r w:rsidR="00CE14C4" w:rsidRPr="00121F36">
              <w:rPr>
                <w:rStyle w:val="SAPScreenElement"/>
              </w:rPr>
              <w:t>Employment Information</w:t>
            </w:r>
            <w:r w:rsidR="00CE14C4" w:rsidRPr="00121F36">
              <w:t xml:space="preserve"> </w:t>
            </w:r>
            <w:r>
              <w:t>section is displayed</w:t>
            </w:r>
            <w:r w:rsidR="00CE14C4" w:rsidRPr="00121F36">
              <w:t>.</w:t>
            </w:r>
          </w:p>
        </w:tc>
        <w:tc>
          <w:tcPr>
            <w:tcW w:w="1260" w:type="dxa"/>
            <w:tcBorders>
              <w:top w:val="single" w:sz="8" w:space="0" w:color="999999"/>
              <w:left w:val="single" w:sz="8" w:space="0" w:color="999999"/>
              <w:bottom w:val="single" w:sz="8" w:space="0" w:color="999999"/>
              <w:right w:val="single" w:sz="8" w:space="0" w:color="999999"/>
            </w:tcBorders>
          </w:tcPr>
          <w:p w14:paraId="37F89490" w14:textId="77777777" w:rsidR="00CE14C4" w:rsidRPr="00121F36" w:rsidRDefault="00CE14C4" w:rsidP="0097085A"/>
        </w:tc>
      </w:tr>
      <w:tr w:rsidR="00CE14C4" w:rsidRPr="00121F36" w14:paraId="1503AFA6" w14:textId="77777777" w:rsidTr="007D2631">
        <w:trPr>
          <w:trHeight w:val="576"/>
        </w:trPr>
        <w:tc>
          <w:tcPr>
            <w:tcW w:w="872" w:type="dxa"/>
            <w:tcBorders>
              <w:top w:val="single" w:sz="8" w:space="0" w:color="999999"/>
              <w:left w:val="single" w:sz="8" w:space="0" w:color="999999"/>
              <w:bottom w:val="single" w:sz="8" w:space="0" w:color="999999"/>
              <w:right w:val="single" w:sz="8" w:space="0" w:color="999999"/>
            </w:tcBorders>
          </w:tcPr>
          <w:p w14:paraId="7378F4F2" w14:textId="77777777" w:rsidR="00CE14C4" w:rsidRPr="00121F36" w:rsidRDefault="00CE14C4" w:rsidP="0097085A">
            <w:r w:rsidRPr="00121F36">
              <w:t>5</w:t>
            </w:r>
          </w:p>
        </w:tc>
        <w:tc>
          <w:tcPr>
            <w:tcW w:w="1890" w:type="dxa"/>
            <w:tcBorders>
              <w:top w:val="single" w:sz="8" w:space="0" w:color="999999"/>
              <w:left w:val="single" w:sz="8" w:space="0" w:color="999999"/>
              <w:bottom w:val="single" w:sz="8" w:space="0" w:color="999999"/>
              <w:right w:val="single" w:sz="8" w:space="0" w:color="999999"/>
            </w:tcBorders>
          </w:tcPr>
          <w:p w14:paraId="0259D47D" w14:textId="77777777" w:rsidR="00CE14C4" w:rsidRPr="00121F36" w:rsidRDefault="00CE14C4" w:rsidP="0097085A">
            <w:pPr>
              <w:rPr>
                <w:rStyle w:val="SAPEmphasis"/>
              </w:rPr>
            </w:pPr>
            <w:r w:rsidRPr="00121F36">
              <w:rPr>
                <w:rStyle w:val="SAPEmphasis"/>
              </w:rPr>
              <w:t>View Job Information Details</w:t>
            </w:r>
          </w:p>
        </w:tc>
        <w:tc>
          <w:tcPr>
            <w:tcW w:w="6210" w:type="dxa"/>
            <w:tcBorders>
              <w:top w:val="single" w:sz="8" w:space="0" w:color="999999"/>
              <w:left w:val="single" w:sz="8" w:space="0" w:color="999999"/>
              <w:bottom w:val="single" w:sz="8" w:space="0" w:color="999999"/>
              <w:right w:val="single" w:sz="8" w:space="0" w:color="999999"/>
            </w:tcBorders>
          </w:tcPr>
          <w:p w14:paraId="4B397A87" w14:textId="70A3BF07" w:rsidR="00217786" w:rsidRPr="00347688" w:rsidRDefault="00CE14C4" w:rsidP="00ED1075">
            <w:r w:rsidRPr="00347688">
              <w:t xml:space="preserve">In the </w:t>
            </w:r>
            <w:r w:rsidRPr="00347688">
              <w:rPr>
                <w:rStyle w:val="SAPScreenElement"/>
              </w:rPr>
              <w:t>Job Information</w:t>
            </w:r>
            <w:r w:rsidRPr="00347688">
              <w:t xml:space="preserve"> </w:t>
            </w:r>
            <w:r w:rsidR="0011166A">
              <w:t xml:space="preserve">block of the </w:t>
            </w:r>
            <w:r w:rsidR="0011166A" w:rsidRPr="00347688">
              <w:rPr>
                <w:rStyle w:val="SAPScreenElement"/>
              </w:rPr>
              <w:t>Job Information</w:t>
            </w:r>
            <w:r w:rsidR="0011166A" w:rsidRPr="00347688">
              <w:t xml:space="preserve"> </w:t>
            </w:r>
            <w:r w:rsidR="0011166A">
              <w:t>subsection</w:t>
            </w:r>
            <w:r w:rsidR="0011166A" w:rsidRPr="00347688">
              <w:t xml:space="preserve"> </w:t>
            </w:r>
            <w:r w:rsidRPr="00347688">
              <w:t xml:space="preserve">verify that the changed position data is reflected in the employee’s job information. </w:t>
            </w:r>
            <w:r w:rsidR="0011166A">
              <w:t>Proceed as follows:</w:t>
            </w:r>
          </w:p>
          <w:p w14:paraId="771E72F2" w14:textId="733654F9" w:rsidR="00217786" w:rsidRPr="00347688" w:rsidRDefault="00217786" w:rsidP="0011166A">
            <w:r w:rsidRPr="00347688">
              <w:t xml:space="preserve">For </w:t>
            </w:r>
            <w:r w:rsidRPr="00347688">
              <w:rPr>
                <w:rStyle w:val="SAPEmphasis"/>
              </w:rPr>
              <w:t xml:space="preserve">use cases </w:t>
            </w:r>
            <w:r w:rsidR="001A7854">
              <w:rPr>
                <w:rStyle w:val="SAPEmphasis"/>
              </w:rPr>
              <w:t>1</w:t>
            </w:r>
            <w:r w:rsidRPr="00347688">
              <w:rPr>
                <w:rStyle w:val="SAPEmphasis"/>
              </w:rPr>
              <w:t xml:space="preserve"> and </w:t>
            </w:r>
            <w:r w:rsidR="001A7854">
              <w:rPr>
                <w:rStyle w:val="SAPEmphasis"/>
              </w:rPr>
              <w:t>2</w:t>
            </w:r>
            <w:r w:rsidRPr="00347688">
              <w:t xml:space="preserve"> </w:t>
            </w:r>
            <w:r w:rsidR="00171B60" w:rsidRPr="00347688">
              <w:t xml:space="preserve">of </w:t>
            </w:r>
            <w:r w:rsidR="00AF3293">
              <w:t>process step</w:t>
            </w:r>
            <w:r w:rsidR="00AF3293" w:rsidRPr="00347688">
              <w:t xml:space="preserve"> </w:t>
            </w:r>
            <w:r w:rsidR="00107DCC" w:rsidRPr="002B30E9">
              <w:rPr>
                <w:rStyle w:val="SAPTextReference"/>
              </w:rPr>
              <w:t xml:space="preserve">4.3.1 </w:t>
            </w:r>
            <w:r w:rsidR="001A7854" w:rsidRPr="002B30E9">
              <w:rPr>
                <w:rStyle w:val="SAPTextReference"/>
              </w:rPr>
              <w:t xml:space="preserve">Requesting </w:t>
            </w:r>
            <w:r w:rsidRPr="002B30E9">
              <w:rPr>
                <w:rStyle w:val="SAPTextReference"/>
              </w:rPr>
              <w:t>Position</w:t>
            </w:r>
            <w:r w:rsidR="001A7854" w:rsidRPr="002B30E9">
              <w:rPr>
                <w:rStyle w:val="SAPTextReference"/>
              </w:rPr>
              <w:t xml:space="preserve"> Update</w:t>
            </w:r>
            <w:r w:rsidRPr="00347688">
              <w:rPr>
                <w:rStyle w:val="SAPEmphasis"/>
              </w:rPr>
              <w:t xml:space="preserve">, </w:t>
            </w:r>
            <w:r w:rsidR="0011166A">
              <w:rPr>
                <w:rStyle w:val="SAPEmphasis"/>
              </w:rPr>
              <w:t>s</w:t>
            </w:r>
            <w:r w:rsidR="0011166A" w:rsidRPr="00792B4E">
              <w:t xml:space="preserve">elect the </w:t>
            </w:r>
            <w:r w:rsidR="0011166A" w:rsidRPr="00792B4E">
              <w:rPr>
                <w:rStyle w:val="SAPScreenElement"/>
              </w:rPr>
              <w:t>Clock (History)</w:t>
            </w:r>
            <w:r w:rsidR="0011166A" w:rsidRPr="00792B4E">
              <w:t xml:space="preserve"> icon next to the </w:t>
            </w:r>
            <w:r w:rsidR="0011166A" w:rsidRPr="00792B4E">
              <w:rPr>
                <w:rStyle w:val="SAPScreenElement"/>
              </w:rPr>
              <w:t>Job Information</w:t>
            </w:r>
            <w:r w:rsidR="0011166A" w:rsidRPr="00792B4E">
              <w:t xml:space="preserve"> block</w:t>
            </w:r>
            <w:r w:rsidR="0011166A">
              <w:t>.</w:t>
            </w:r>
            <w:r w:rsidR="0011166A" w:rsidRPr="004D24ED">
              <w:t xml:space="preserve"> </w:t>
            </w:r>
            <w:r w:rsidR="0011166A" w:rsidRPr="00792B4E">
              <w:t xml:space="preserve">In the </w:t>
            </w:r>
            <w:r w:rsidR="0011166A" w:rsidRPr="00792B4E">
              <w:rPr>
                <w:rStyle w:val="SAPScreenElement"/>
              </w:rPr>
              <w:t xml:space="preserve">Job Information Changes </w:t>
            </w:r>
            <w:r w:rsidR="0011166A" w:rsidRPr="00792B4E">
              <w:t xml:space="preserve">dialog box verify that </w:t>
            </w:r>
            <w:r w:rsidR="00590F9F" w:rsidRPr="00347688">
              <w:t>the change in position</w:t>
            </w:r>
            <w:r w:rsidRPr="00347688">
              <w:t xml:space="preserve"> </w:t>
            </w:r>
            <w:r w:rsidR="00590F9F" w:rsidRPr="00347688">
              <w:t>data is classified as a</w:t>
            </w:r>
            <w:r w:rsidR="00590F9F" w:rsidRPr="004D24ED">
              <w:rPr>
                <w:rStyle w:val="SAPUserEntry"/>
                <w:color w:val="auto"/>
              </w:rPr>
              <w:t xml:space="preserve"> </w:t>
            </w:r>
            <w:r w:rsidR="00590F9F" w:rsidRPr="00347688">
              <w:rPr>
                <w:rStyle w:val="SAPUserEntry"/>
                <w:b w:val="0"/>
                <w:color w:val="auto"/>
              </w:rPr>
              <w:t>Position Change</w:t>
            </w:r>
            <w:r w:rsidR="00590F9F" w:rsidRPr="004D24ED">
              <w:rPr>
                <w:rStyle w:val="SAPUserEntry"/>
                <w:color w:val="auto"/>
              </w:rPr>
              <w:t xml:space="preserve"> </w:t>
            </w:r>
            <w:r w:rsidR="00590F9F" w:rsidRPr="00347688">
              <w:t>event</w:t>
            </w:r>
            <w:r w:rsidRPr="00347688">
              <w:t xml:space="preserve"> with event reason</w:t>
            </w:r>
            <w:r w:rsidRPr="004D24ED">
              <w:rPr>
                <w:rStyle w:val="SAPUserEntry"/>
                <w:color w:val="auto"/>
              </w:rPr>
              <w:t xml:space="preserve"> </w:t>
            </w:r>
            <w:r w:rsidRPr="00347688">
              <w:rPr>
                <w:rStyle w:val="SAPUserEntry"/>
                <w:b w:val="0"/>
                <w:color w:val="auto"/>
              </w:rPr>
              <w:t>Position Data Update</w:t>
            </w:r>
            <w:r w:rsidRPr="004D24ED">
              <w:t xml:space="preserve"> </w:t>
            </w:r>
            <w:r w:rsidRPr="00347688">
              <w:rPr>
                <w:rStyle w:val="SAPUserEntry"/>
                <w:b w:val="0"/>
                <w:color w:val="auto"/>
              </w:rPr>
              <w:t>(POSUPD)</w:t>
            </w:r>
            <w:r w:rsidRPr="00347688">
              <w:t>.</w:t>
            </w:r>
          </w:p>
          <w:p w14:paraId="662C9FF4" w14:textId="0666D3C4" w:rsidR="00CE14C4" w:rsidRPr="00347688" w:rsidRDefault="00CE14C4" w:rsidP="00062F20">
            <w:r w:rsidRPr="00347688">
              <w:t>In case the higher-level position of a position with incumbent has been changed (</w:t>
            </w:r>
            <w:r w:rsidRPr="00347688">
              <w:rPr>
                <w:rStyle w:val="SAPEmphasis"/>
              </w:rPr>
              <w:t>use case 4</w:t>
            </w:r>
            <w:r w:rsidR="00E66D37">
              <w:rPr>
                <w:rStyle w:val="SAPEmphasis"/>
              </w:rPr>
              <w:t xml:space="preserve"> </w:t>
            </w:r>
            <w:r w:rsidR="00E66D37">
              <w:t>described at the end o</w:t>
            </w:r>
            <w:r w:rsidR="00171B60" w:rsidRPr="00347688">
              <w:t xml:space="preserve">f </w:t>
            </w:r>
            <w:r w:rsidR="00AF3293">
              <w:t>process step</w:t>
            </w:r>
            <w:r w:rsidR="00AF3293" w:rsidRPr="00347688">
              <w:t xml:space="preserve"> </w:t>
            </w:r>
            <w:r w:rsidR="00E66D37" w:rsidRPr="002B30E9">
              <w:rPr>
                <w:rStyle w:val="SAPTextReference"/>
              </w:rPr>
              <w:t>4.3.1 Requesting Position Update</w:t>
            </w:r>
            <w:r w:rsidRPr="00347688">
              <w:t xml:space="preserve">), the </w:t>
            </w:r>
            <w:r w:rsidR="00D07BC2">
              <w:t xml:space="preserve">line manager </w:t>
            </w:r>
            <w:r w:rsidRPr="00347688">
              <w:t>of all employees assigned to the changed position is changed. In this case</w:t>
            </w:r>
            <w:r w:rsidR="00863B3F" w:rsidRPr="00347688">
              <w:t>,</w:t>
            </w:r>
            <w:r w:rsidRPr="00347688">
              <w:t xml:space="preserve"> check in the </w:t>
            </w:r>
            <w:r w:rsidRPr="00347688">
              <w:rPr>
                <w:rStyle w:val="SAPScreenElement"/>
              </w:rPr>
              <w:t>Job Information</w:t>
            </w:r>
            <w:r w:rsidRPr="00347688">
              <w:t xml:space="preserve"> </w:t>
            </w:r>
            <w:r w:rsidR="0011166A">
              <w:t>block</w:t>
            </w:r>
            <w:r w:rsidR="0011166A" w:rsidRPr="00347688">
              <w:t xml:space="preserve"> </w:t>
            </w:r>
            <w:r w:rsidRPr="00347688">
              <w:t xml:space="preserve">the </w:t>
            </w:r>
            <w:r w:rsidRPr="00347688">
              <w:rPr>
                <w:rStyle w:val="SAPScreenElement"/>
              </w:rPr>
              <w:t>Supervisor</w:t>
            </w:r>
            <w:r w:rsidRPr="00347688">
              <w:t xml:space="preserve"> field, to see if he or she has changed as expected, or if the field is empty in case there is no </w:t>
            </w:r>
            <w:r w:rsidR="00D07BC2">
              <w:t xml:space="preserve">line manager </w:t>
            </w:r>
            <w:r w:rsidRPr="00347688">
              <w:t xml:space="preserve">anymore. In the </w:t>
            </w:r>
            <w:r w:rsidRPr="00347688">
              <w:rPr>
                <w:rStyle w:val="SAPScreenElement"/>
              </w:rPr>
              <w:t>History</w:t>
            </w:r>
            <w:r w:rsidR="00343676">
              <w:rPr>
                <w:rStyle w:val="SAPScreenElement"/>
              </w:rPr>
              <w:t xml:space="preserve"> </w:t>
            </w:r>
            <w:r w:rsidR="00343676" w:rsidRPr="00E97DDB">
              <w:t>(</w:t>
            </w:r>
            <w:r w:rsidR="00343676">
              <w:rPr>
                <w:rStyle w:val="SAPScreenElement"/>
              </w:rPr>
              <w:t xml:space="preserve">Clock </w:t>
            </w:r>
            <w:r w:rsidR="00343676" w:rsidRPr="00E97DDB">
              <w:t>icon)</w:t>
            </w:r>
            <w:r w:rsidRPr="00347688">
              <w:t xml:space="preserve"> of the job information, the change in supervisor</w:t>
            </w:r>
            <w:r w:rsidR="00D07BC2">
              <w:t xml:space="preserve"> (line manager)</w:t>
            </w:r>
            <w:r w:rsidRPr="00347688">
              <w:t xml:space="preserve"> is classified as a</w:t>
            </w:r>
            <w:r w:rsidRPr="004D24ED">
              <w:rPr>
                <w:rStyle w:val="SAPUserEntry"/>
                <w:color w:val="auto"/>
              </w:rPr>
              <w:t xml:space="preserve"> </w:t>
            </w:r>
            <w:r w:rsidRPr="00347688">
              <w:rPr>
                <w:rStyle w:val="SAPUserEntry"/>
                <w:b w:val="0"/>
                <w:color w:val="auto"/>
              </w:rPr>
              <w:t>Transfer</w:t>
            </w:r>
            <w:r w:rsidRPr="004D24ED">
              <w:rPr>
                <w:rStyle w:val="SAPUserEntry"/>
                <w:color w:val="auto"/>
              </w:rPr>
              <w:t xml:space="preserve"> </w:t>
            </w:r>
            <w:r w:rsidRPr="00347688">
              <w:t>event.</w:t>
            </w:r>
          </w:p>
        </w:tc>
        <w:tc>
          <w:tcPr>
            <w:tcW w:w="4168" w:type="dxa"/>
            <w:tcBorders>
              <w:top w:val="single" w:sz="8" w:space="0" w:color="999999"/>
              <w:left w:val="single" w:sz="8" w:space="0" w:color="999999"/>
              <w:bottom w:val="single" w:sz="8" w:space="0" w:color="999999"/>
              <w:right w:val="single" w:sz="8" w:space="0" w:color="999999"/>
            </w:tcBorders>
          </w:tcPr>
          <w:p w14:paraId="59013F29" w14:textId="6CB51EB0" w:rsidR="00CE14C4" w:rsidRPr="00121F36" w:rsidRDefault="00D012D6">
            <w:r w:rsidRPr="00107DCC">
              <w:t xml:space="preserve">Continue in the process execution with process step </w:t>
            </w:r>
            <w:r w:rsidRPr="002B30E9">
              <w:rPr>
                <w:rStyle w:val="SAPTextReference"/>
              </w:rPr>
              <w:t>4.3.3 Viewing Updated Position</w:t>
            </w:r>
            <w:r w:rsidRPr="00107DCC">
              <w:t>.</w:t>
            </w:r>
          </w:p>
        </w:tc>
        <w:tc>
          <w:tcPr>
            <w:tcW w:w="1260" w:type="dxa"/>
            <w:tcBorders>
              <w:top w:val="single" w:sz="8" w:space="0" w:color="999999"/>
              <w:left w:val="single" w:sz="8" w:space="0" w:color="999999"/>
              <w:bottom w:val="single" w:sz="8" w:space="0" w:color="999999"/>
              <w:right w:val="single" w:sz="8" w:space="0" w:color="999999"/>
            </w:tcBorders>
          </w:tcPr>
          <w:p w14:paraId="1FE0FAD6" w14:textId="77777777" w:rsidR="00CE14C4" w:rsidRPr="00121F36" w:rsidRDefault="00CE14C4" w:rsidP="0097085A"/>
        </w:tc>
      </w:tr>
    </w:tbl>
    <w:p w14:paraId="1F78AA2D" w14:textId="2760EBFE" w:rsidR="002B28C3" w:rsidRPr="00C61233" w:rsidRDefault="002B28C3" w:rsidP="002B28C3">
      <w:pPr>
        <w:pStyle w:val="Heading4"/>
      </w:pPr>
      <w:bookmarkStart w:id="742" w:name="_Toc434495669"/>
      <w:bookmarkStart w:id="743" w:name="_Toc434496596"/>
      <w:bookmarkStart w:id="744" w:name="_Toc434497073"/>
      <w:bookmarkStart w:id="745" w:name="_Toc434819965"/>
      <w:bookmarkStart w:id="746" w:name="_Toc434847386"/>
      <w:bookmarkStart w:id="747" w:name="_Toc435360346"/>
      <w:bookmarkStart w:id="748" w:name="_Toc436214198"/>
      <w:bookmarkStart w:id="749" w:name="_Toc437285503"/>
      <w:bookmarkStart w:id="750" w:name="_Toc507750688"/>
      <w:bookmarkEnd w:id="742"/>
      <w:bookmarkEnd w:id="743"/>
      <w:bookmarkEnd w:id="744"/>
      <w:bookmarkEnd w:id="745"/>
      <w:bookmarkEnd w:id="746"/>
      <w:bookmarkEnd w:id="747"/>
      <w:bookmarkEnd w:id="748"/>
      <w:bookmarkEnd w:id="749"/>
      <w:r>
        <w:t xml:space="preserve">Option 2: Sending Back </w:t>
      </w:r>
      <w:r w:rsidR="00AB71D2">
        <w:t xml:space="preserve">Position Update </w:t>
      </w:r>
      <w:r>
        <w:t>Request for Correction</w:t>
      </w:r>
      <w:bookmarkEnd w:id="750"/>
    </w:p>
    <w:p w14:paraId="732540C8" w14:textId="77777777" w:rsidR="002B28C3" w:rsidRPr="00C61233" w:rsidRDefault="002B28C3" w:rsidP="002B28C3">
      <w:pPr>
        <w:pStyle w:val="SAPKeyblockTitle"/>
      </w:pPr>
      <w:r w:rsidRPr="00C61233">
        <w:t>Test Administration</w:t>
      </w:r>
    </w:p>
    <w:p w14:paraId="773340F3" w14:textId="77777777" w:rsidR="002B28C3" w:rsidRPr="00C61233" w:rsidRDefault="002B28C3" w:rsidP="002B28C3">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B28C3" w:rsidRPr="00C61233" w14:paraId="0E66126F"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044F93B5" w14:textId="77777777" w:rsidR="002B28C3" w:rsidRPr="00C61233" w:rsidRDefault="002B28C3" w:rsidP="002B28C3">
            <w:pPr>
              <w:rPr>
                <w:rStyle w:val="SAPEmphasis"/>
              </w:rPr>
            </w:pPr>
            <w:r w:rsidRPr="00C61233">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BE229BE" w14:textId="77777777" w:rsidR="002B28C3" w:rsidRPr="00C61233" w:rsidRDefault="002B28C3" w:rsidP="002B28C3">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2E68578F" w14:textId="77777777" w:rsidR="002B28C3" w:rsidRPr="00C61233" w:rsidRDefault="002B28C3" w:rsidP="002B28C3">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F3D466" w14:textId="77777777" w:rsidR="002B28C3" w:rsidRPr="00C61233" w:rsidRDefault="002B28C3" w:rsidP="002B28C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C2849E2" w14:textId="77777777" w:rsidR="002B28C3" w:rsidRPr="00C61233" w:rsidRDefault="002B28C3" w:rsidP="002B28C3">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0A7549E" w14:textId="16E8F6DC" w:rsidR="002B28C3" w:rsidRPr="00C61233" w:rsidRDefault="0086714C" w:rsidP="002B28C3">
            <w:r>
              <w:t>&lt;date&gt;</w:t>
            </w:r>
          </w:p>
        </w:tc>
      </w:tr>
      <w:tr w:rsidR="002B28C3" w:rsidRPr="00C61233" w14:paraId="32D82F55"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7CDDE86A" w14:textId="77777777" w:rsidR="002B28C3" w:rsidRPr="00C61233" w:rsidRDefault="002B28C3" w:rsidP="002B28C3">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82A1E45" w14:textId="0D61D15B" w:rsidR="002B28C3" w:rsidRPr="00C61233" w:rsidRDefault="002B28C3" w:rsidP="002B28C3">
            <w:r>
              <w:t xml:space="preserve">Member of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p>
        </w:tc>
      </w:tr>
      <w:tr w:rsidR="002B28C3" w:rsidRPr="00C61233" w14:paraId="4C24BD49"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2A9CA9CB" w14:textId="77777777" w:rsidR="002B28C3" w:rsidRPr="00C61233" w:rsidRDefault="002B28C3" w:rsidP="002B28C3">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72AA963" w14:textId="77777777" w:rsidR="002B28C3" w:rsidRPr="00C61233" w:rsidRDefault="002B28C3" w:rsidP="002B28C3">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AB1103C" w14:textId="77777777" w:rsidR="002B28C3" w:rsidRPr="00C61233" w:rsidRDefault="002B28C3" w:rsidP="002B28C3">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5C89C66" w14:textId="3A7554D1" w:rsidR="002B28C3" w:rsidRPr="00C61233" w:rsidRDefault="00EB3674" w:rsidP="002B28C3">
            <w:r>
              <w:t>&lt;duration&gt;</w:t>
            </w:r>
          </w:p>
        </w:tc>
      </w:tr>
    </w:tbl>
    <w:p w14:paraId="387E7741" w14:textId="77777777" w:rsidR="002B28C3" w:rsidRPr="00C61233" w:rsidRDefault="002B28C3" w:rsidP="002B28C3">
      <w:pPr>
        <w:pStyle w:val="SAPKeyblockTitle"/>
      </w:pPr>
      <w:r w:rsidRPr="00C61233">
        <w:t>Purpose</w:t>
      </w:r>
    </w:p>
    <w:p w14:paraId="66B1DB5E" w14:textId="02D6045D" w:rsidR="002B28C3" w:rsidRPr="00C61233" w:rsidRDefault="002B28C3" w:rsidP="002B28C3">
      <w:r>
        <w:t>In case adaptions to the position update request are required,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sends the form back to the line manager and requests him or her to provide the missing information or correct wrong attributes.</w:t>
      </w:r>
    </w:p>
    <w:p w14:paraId="50398E6C" w14:textId="77777777" w:rsidR="002B28C3" w:rsidRPr="00C61233" w:rsidRDefault="002B28C3" w:rsidP="002B28C3">
      <w:pPr>
        <w:pStyle w:val="SAPKeyblockTitle"/>
      </w:pPr>
      <w:r w:rsidRPr="00C61233">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31"/>
        <w:gridCol w:w="5040"/>
        <w:gridCol w:w="5400"/>
        <w:gridCol w:w="1263"/>
      </w:tblGrid>
      <w:tr w:rsidR="002B28C3" w:rsidRPr="00C61233" w14:paraId="58C1AA45" w14:textId="77777777" w:rsidTr="00C516F1">
        <w:trPr>
          <w:trHeight w:val="576"/>
          <w:tblHeader/>
        </w:trPr>
        <w:tc>
          <w:tcPr>
            <w:tcW w:w="851" w:type="dxa"/>
            <w:shd w:val="solid" w:color="999999" w:fill="FFFFFF"/>
            <w:hideMark/>
          </w:tcPr>
          <w:p w14:paraId="4B19A6F1" w14:textId="77777777" w:rsidR="002B28C3" w:rsidRPr="00C61233" w:rsidRDefault="002B28C3"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731" w:type="dxa"/>
            <w:shd w:val="solid" w:color="999999" w:fill="FFFFFF"/>
            <w:hideMark/>
          </w:tcPr>
          <w:p w14:paraId="32263FFF" w14:textId="77777777" w:rsidR="002B28C3" w:rsidRPr="00C61233" w:rsidRDefault="002B28C3"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040" w:type="dxa"/>
            <w:shd w:val="solid" w:color="999999" w:fill="FFFFFF"/>
            <w:hideMark/>
          </w:tcPr>
          <w:p w14:paraId="0071E851" w14:textId="77777777" w:rsidR="002B28C3" w:rsidRPr="00C61233" w:rsidRDefault="002B28C3"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400" w:type="dxa"/>
            <w:shd w:val="solid" w:color="999999" w:fill="FFFFFF"/>
            <w:hideMark/>
          </w:tcPr>
          <w:p w14:paraId="2CEA1443" w14:textId="77777777" w:rsidR="002B28C3" w:rsidRPr="00C61233" w:rsidRDefault="002B28C3"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3" w:type="dxa"/>
            <w:shd w:val="solid" w:color="999999" w:fill="FFFFFF"/>
            <w:hideMark/>
          </w:tcPr>
          <w:p w14:paraId="2B1827F5" w14:textId="77777777" w:rsidR="002B28C3" w:rsidRPr="00C61233" w:rsidRDefault="002B28C3"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2B28C3" w:rsidRPr="00C61233" w14:paraId="34C37070" w14:textId="77777777" w:rsidTr="00C516F1">
        <w:trPr>
          <w:trHeight w:val="288"/>
        </w:trPr>
        <w:tc>
          <w:tcPr>
            <w:tcW w:w="851" w:type="dxa"/>
            <w:hideMark/>
          </w:tcPr>
          <w:p w14:paraId="18AE0D78" w14:textId="77777777" w:rsidR="002B28C3" w:rsidRPr="00C61233" w:rsidRDefault="002B28C3" w:rsidP="002B28C3">
            <w:r w:rsidRPr="00C61233">
              <w:t>1</w:t>
            </w:r>
          </w:p>
        </w:tc>
        <w:tc>
          <w:tcPr>
            <w:tcW w:w="1731" w:type="dxa"/>
            <w:hideMark/>
          </w:tcPr>
          <w:p w14:paraId="68478211" w14:textId="77777777" w:rsidR="002B28C3" w:rsidRPr="00C61233" w:rsidRDefault="002B28C3" w:rsidP="002B28C3">
            <w:pPr>
              <w:rPr>
                <w:rStyle w:val="SAPEmphasis"/>
              </w:rPr>
            </w:pPr>
            <w:r w:rsidRPr="00C61233">
              <w:rPr>
                <w:rStyle w:val="SAPEmphasis"/>
              </w:rPr>
              <w:t>Log on</w:t>
            </w:r>
          </w:p>
        </w:tc>
        <w:tc>
          <w:tcPr>
            <w:tcW w:w="5040" w:type="dxa"/>
            <w:hideMark/>
          </w:tcPr>
          <w:p w14:paraId="1A55BF56" w14:textId="2D338276" w:rsidR="002B28C3" w:rsidRPr="00C61233" w:rsidRDefault="002B28C3" w:rsidP="002B28C3">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t xml:space="preserve">a member of the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w:t>
            </w:r>
          </w:p>
        </w:tc>
        <w:tc>
          <w:tcPr>
            <w:tcW w:w="5400" w:type="dxa"/>
            <w:hideMark/>
          </w:tcPr>
          <w:p w14:paraId="669A1511" w14:textId="77777777" w:rsidR="002B28C3" w:rsidRPr="00C61233" w:rsidRDefault="002B28C3" w:rsidP="002B28C3">
            <w:r w:rsidRPr="00C61233">
              <w:t xml:space="preserve">The </w:t>
            </w:r>
            <w:r w:rsidRPr="00C61233">
              <w:rPr>
                <w:rStyle w:val="SAPScreenElement"/>
              </w:rPr>
              <w:t xml:space="preserve">Home </w:t>
            </w:r>
            <w:r w:rsidRPr="00C61233">
              <w:t>page is displayed.</w:t>
            </w:r>
          </w:p>
        </w:tc>
        <w:tc>
          <w:tcPr>
            <w:tcW w:w="1263" w:type="dxa"/>
          </w:tcPr>
          <w:p w14:paraId="40270A50" w14:textId="77777777" w:rsidR="002B28C3" w:rsidRPr="00C61233" w:rsidRDefault="002B28C3" w:rsidP="002B28C3">
            <w:pPr>
              <w:rPr>
                <w:rFonts w:cs="Arial"/>
                <w:bCs/>
              </w:rPr>
            </w:pPr>
          </w:p>
        </w:tc>
      </w:tr>
      <w:tr w:rsidR="00DD6708" w:rsidRPr="00C61233" w14:paraId="0F0D9E95" w14:textId="77777777" w:rsidTr="00C516F1">
        <w:trPr>
          <w:trHeight w:val="288"/>
        </w:trPr>
        <w:tc>
          <w:tcPr>
            <w:tcW w:w="851" w:type="dxa"/>
          </w:tcPr>
          <w:p w14:paraId="49A3FA62" w14:textId="754E6EF4" w:rsidR="00DD6708" w:rsidRPr="00C61233" w:rsidRDefault="00DD6708" w:rsidP="00DD6708">
            <w:r>
              <w:t>2</w:t>
            </w:r>
          </w:p>
        </w:tc>
        <w:tc>
          <w:tcPr>
            <w:tcW w:w="1731" w:type="dxa"/>
          </w:tcPr>
          <w:p w14:paraId="32C964BC" w14:textId="5D037BAD" w:rsidR="00DD6708" w:rsidRPr="00C61233" w:rsidRDefault="00DD6708" w:rsidP="00DD6708">
            <w:pPr>
              <w:rPr>
                <w:rStyle w:val="SAPEmphasis"/>
              </w:rPr>
            </w:pPr>
            <w:r>
              <w:rPr>
                <w:rStyle w:val="SAPEmphasis"/>
              </w:rPr>
              <w:t>Access Requests Tile</w:t>
            </w:r>
          </w:p>
        </w:tc>
        <w:tc>
          <w:tcPr>
            <w:tcW w:w="5040" w:type="dxa"/>
          </w:tcPr>
          <w:p w14:paraId="732A3FAF" w14:textId="69AC918F" w:rsidR="00DD6708" w:rsidRPr="00C61233" w:rsidRDefault="00DD6708" w:rsidP="00DD6708">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5400" w:type="dxa"/>
          </w:tcPr>
          <w:p w14:paraId="36DA100A" w14:textId="1C590281" w:rsidR="00DD6708" w:rsidRPr="00C61233" w:rsidRDefault="00DD6708" w:rsidP="00DD6708">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3" w:type="dxa"/>
          </w:tcPr>
          <w:p w14:paraId="66A62606" w14:textId="77777777" w:rsidR="00DD6708" w:rsidRPr="00C61233" w:rsidRDefault="00DD6708" w:rsidP="00DD6708">
            <w:pPr>
              <w:rPr>
                <w:rFonts w:cs="Arial"/>
                <w:bCs/>
              </w:rPr>
            </w:pPr>
          </w:p>
        </w:tc>
      </w:tr>
      <w:tr w:rsidR="002B28C3" w:rsidRPr="00C61233" w14:paraId="4784C3EF" w14:textId="77777777" w:rsidTr="00C516F1">
        <w:trPr>
          <w:trHeight w:val="357"/>
        </w:trPr>
        <w:tc>
          <w:tcPr>
            <w:tcW w:w="851" w:type="dxa"/>
            <w:hideMark/>
          </w:tcPr>
          <w:p w14:paraId="48BD3634" w14:textId="3383CD5D" w:rsidR="002B28C3" w:rsidRPr="00C61233" w:rsidRDefault="00DD6708" w:rsidP="002B28C3">
            <w:r>
              <w:t>3</w:t>
            </w:r>
          </w:p>
        </w:tc>
        <w:tc>
          <w:tcPr>
            <w:tcW w:w="1731" w:type="dxa"/>
            <w:hideMark/>
          </w:tcPr>
          <w:p w14:paraId="1DD5479A" w14:textId="1E6D3DF3" w:rsidR="002B28C3" w:rsidRPr="00C61233" w:rsidRDefault="002B28C3" w:rsidP="002B28C3">
            <w:pPr>
              <w:rPr>
                <w:rStyle w:val="SAPEmphasis"/>
              </w:rPr>
            </w:pPr>
            <w:r w:rsidRPr="00C61233">
              <w:rPr>
                <w:rStyle w:val="SAPEmphasis"/>
              </w:rPr>
              <w:t xml:space="preserve">Select </w:t>
            </w:r>
            <w:r>
              <w:rPr>
                <w:rStyle w:val="SAPEmphasis"/>
              </w:rPr>
              <w:t>Change</w:t>
            </w:r>
            <w:r w:rsidRPr="00C61233">
              <w:rPr>
                <w:rStyle w:val="SAPEmphasis"/>
              </w:rPr>
              <w:t xml:space="preserve"> Request</w:t>
            </w:r>
          </w:p>
        </w:tc>
        <w:tc>
          <w:tcPr>
            <w:tcW w:w="5040" w:type="dxa"/>
            <w:hideMark/>
          </w:tcPr>
          <w:p w14:paraId="280A3DA8" w14:textId="5B79C5B0" w:rsidR="00DD6708" w:rsidRDefault="00DD6708" w:rsidP="00B4100B">
            <w:pPr>
              <w:ind w:left="-18"/>
              <w:rPr>
                <w:rFonts w:eastAsiaTheme="minorHAnsi"/>
                <w:sz w:val="22"/>
                <w:szCs w:val="22"/>
              </w:rPr>
            </w:pPr>
            <w:r>
              <w:t xml:space="preserve">In the </w:t>
            </w:r>
            <w:r>
              <w:rPr>
                <w:rStyle w:val="SAPScreenElement"/>
              </w:rPr>
              <w:t>Approve Requests</w:t>
            </w:r>
            <w:r>
              <w:t xml:space="preserve"> </w:t>
            </w:r>
            <w:r>
              <w:rPr>
                <w:rFonts w:cs="Arial"/>
                <w:bCs/>
              </w:rPr>
              <w:t>dialog box,</w:t>
            </w:r>
            <w:r>
              <w:t xml:space="preserve"> click on the </w:t>
            </w:r>
            <w:r>
              <w:rPr>
                <w:rStyle w:val="SAPScreenElement"/>
              </w:rPr>
              <w:t xml:space="preserve">Change Position </w:t>
            </w:r>
            <w:r>
              <w:t>link next to</w:t>
            </w:r>
            <w:r w:rsidRPr="00C516F1">
              <w:rPr>
                <w:rStyle w:val="SAPUserEntry"/>
              </w:rPr>
              <w:t xml:space="preserve"> </w:t>
            </w:r>
            <w:r w:rsidRPr="00C516F1">
              <w:rPr>
                <w:rStyle w:val="SAPUserEntry"/>
                <w:color w:val="auto"/>
              </w:rPr>
              <w:t>Name:</w:t>
            </w:r>
            <w:r w:rsidRPr="00C516F1">
              <w:t xml:space="preserve"> </w:t>
            </w:r>
            <w:r w:rsidRPr="00C516F1">
              <w:rPr>
                <w:rStyle w:val="SAPUserEntry"/>
                <w:color w:val="auto"/>
              </w:rPr>
              <w:t xml:space="preserve">&lt;position </w:t>
            </w:r>
            <w:r w:rsidRPr="00B4100B">
              <w:rPr>
                <w:rStyle w:val="SAPUserEntry"/>
                <w:color w:val="auto"/>
              </w:rPr>
              <w:t>title&gt;</w:t>
            </w:r>
            <w:r>
              <w:t>.</w:t>
            </w:r>
          </w:p>
          <w:p w14:paraId="2BEC0EE7" w14:textId="77777777" w:rsidR="00DD6708" w:rsidRDefault="00DD6708" w:rsidP="00C516F1">
            <w:pPr>
              <w:pStyle w:val="SAPNoteHeading"/>
              <w:ind w:left="255"/>
            </w:pPr>
            <w:r>
              <w:rPr>
                <w:noProof/>
              </w:rPr>
              <w:drawing>
                <wp:inline distT="0" distB="0" distL="0" distR="0" wp14:anchorId="3AF8C613" wp14:editId="74D389BC">
                  <wp:extent cx="225425" cy="225425"/>
                  <wp:effectExtent l="0" t="0" r="0" b="317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21FAFE6F" w14:textId="7305CDD3" w:rsidR="002F5922" w:rsidRPr="00C61233" w:rsidRDefault="002F5922" w:rsidP="00C516F1">
            <w:pPr>
              <w:ind w:left="255"/>
            </w:pPr>
            <w:r w:rsidRPr="00BA6D43">
              <w:t xml:space="preserve">In case </w:t>
            </w:r>
            <w:r w:rsidRPr="00191D0F">
              <w:t xml:space="preserve">you have several requests in the tile, select the </w:t>
            </w:r>
            <w:r w:rsidRPr="00191D0F">
              <w:rPr>
                <w:rStyle w:val="SAPScreenElement"/>
              </w:rPr>
              <w:t>Go to Workflow Requests</w:t>
            </w:r>
            <w:r w:rsidRPr="00191D0F">
              <w:t xml:space="preserve"> link located at the bottom right of the </w:t>
            </w:r>
            <w:r w:rsidRPr="00191D0F">
              <w:rPr>
                <w:rStyle w:val="SAPScreenElement"/>
              </w:rPr>
              <w:t>Approve Requests</w:t>
            </w:r>
            <w:r w:rsidRPr="00191D0F">
              <w:t xml:space="preserve"> </w:t>
            </w:r>
            <w:r w:rsidRPr="00191D0F">
              <w:rPr>
                <w:rFonts w:cs="Arial"/>
                <w:bCs/>
              </w:rPr>
              <w:t>dialog box</w:t>
            </w:r>
            <w:r w:rsidRPr="00191D0F">
              <w:t xml:space="preserve">. </w:t>
            </w:r>
            <w:r w:rsidRPr="00191D0F">
              <w:rPr>
                <w:rFonts w:cs="Arial"/>
                <w:bCs/>
              </w:rPr>
              <w:t xml:space="preserve">The </w:t>
            </w:r>
            <w:r w:rsidRPr="00191D0F">
              <w:rPr>
                <w:rStyle w:val="SAPScreenElement"/>
              </w:rPr>
              <w:t>My Workflow Requests (#)</w:t>
            </w:r>
            <w:r w:rsidRPr="00191D0F">
              <w:rPr>
                <w:rFonts w:cs="Arial"/>
                <w:bCs/>
              </w:rPr>
              <w:t xml:space="preserve"> screen is displayed. If appropriate, click </w:t>
            </w:r>
            <w:r w:rsidRPr="00191D0F">
              <w:rPr>
                <w:rStyle w:val="SAPScreenElement"/>
              </w:rPr>
              <w:t>More</w:t>
            </w:r>
            <w:r w:rsidRPr="00191D0F">
              <w:rPr>
                <w:rFonts w:cs="Arial"/>
                <w:bCs/>
              </w:rPr>
              <w:t>, to have the complete list of requests.</w:t>
            </w:r>
            <w:r w:rsidRPr="00191D0F">
              <w:t xml:space="preserve"> </w:t>
            </w:r>
            <w:r>
              <w:t>S</w:t>
            </w:r>
            <w:r w:rsidRPr="0064693D">
              <w:t xml:space="preserve">elect the </w:t>
            </w:r>
            <w:r w:rsidRPr="0064693D">
              <w:rPr>
                <w:rStyle w:val="SAPScreenElement"/>
              </w:rPr>
              <w:t>Filter</w:t>
            </w:r>
            <w:r>
              <w:rPr>
                <w:rStyle w:val="SAPScreenElement"/>
              </w:rPr>
              <w:t xml:space="preserve"> </w:t>
            </w:r>
            <w:r w:rsidRPr="0064693D">
              <w:t xml:space="preserve"> </w:t>
            </w:r>
            <w:r w:rsidRPr="0064693D">
              <w:rPr>
                <w:noProof/>
              </w:rPr>
              <w:drawing>
                <wp:inline distT="0" distB="0" distL="0" distR="0" wp14:anchorId="6D0D414F" wp14:editId="308F66DE">
                  <wp:extent cx="333375" cy="276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w:t>
            </w:r>
            <w:r w:rsidR="00277DF6">
              <w:t>process</w:t>
            </w:r>
            <w:r w:rsidRPr="0064693D">
              <w:t>.</w:t>
            </w:r>
            <w:r>
              <w:t xml:space="preserve"> In the filter criteria fields, which show up, make entries as appropriate. For example, enter for </w:t>
            </w:r>
            <w:r w:rsidR="00845BE3" w:rsidRPr="00C516F1">
              <w:t>field</w:t>
            </w:r>
            <w:r w:rsidR="00845BE3" w:rsidRPr="00B8209A">
              <w:t xml:space="preserve"> </w:t>
            </w:r>
            <w:r w:rsidRPr="00B8209A">
              <w:rPr>
                <w:rStyle w:val="SAPScreenElement"/>
              </w:rPr>
              <w:t>Request Type</w:t>
            </w:r>
            <w:r w:rsidRPr="00B8209A">
              <w:t xml:space="preserve"> value</w:t>
            </w:r>
            <w:r w:rsidRPr="00B8209A">
              <w:rPr>
                <w:rStyle w:val="SAPUserEntry"/>
              </w:rPr>
              <w:t xml:space="preserve"> Change Generic Object Actions</w:t>
            </w:r>
            <w:r w:rsidR="00BD05D3" w:rsidRPr="00C516F1">
              <w:rPr>
                <w:rFonts w:cs="Arial"/>
                <w:bCs/>
              </w:rPr>
              <w:t>,</w:t>
            </w:r>
            <w:r w:rsidR="00BD05D3" w:rsidRPr="00C516F1">
              <w:rPr>
                <w:b/>
              </w:rPr>
              <w:t xml:space="preserve"> </w:t>
            </w:r>
            <w:r w:rsidR="00BD05D3" w:rsidRPr="00C516F1">
              <w:t xml:space="preserve">for </w:t>
            </w:r>
            <w:r w:rsidR="00845BE3" w:rsidRPr="00C516F1">
              <w:t>field</w:t>
            </w:r>
            <w:r w:rsidR="00845BE3" w:rsidRPr="00B8209A">
              <w:t xml:space="preserve"> </w:t>
            </w:r>
            <w:r w:rsidR="00BD05D3" w:rsidRPr="00C516F1">
              <w:rPr>
                <w:rStyle w:val="SAPScreenElement"/>
              </w:rPr>
              <w:t>Object</w:t>
            </w:r>
            <w:r w:rsidR="00BD05D3" w:rsidRPr="00C516F1">
              <w:t xml:space="preserve"> value</w:t>
            </w:r>
            <w:r w:rsidR="00BD05D3" w:rsidRPr="00C516F1">
              <w:rPr>
                <w:rStyle w:val="SAPUserEntry"/>
                <w:b w:val="0"/>
              </w:rPr>
              <w:t xml:space="preserve"> </w:t>
            </w:r>
            <w:r w:rsidR="00BD05D3" w:rsidRPr="00C516F1">
              <w:rPr>
                <w:rStyle w:val="SAPUserEntry"/>
              </w:rPr>
              <w:t>Position</w:t>
            </w:r>
            <w:r w:rsidR="00BD05D3" w:rsidRPr="00C516F1">
              <w:rPr>
                <w:rFonts w:cs="Arial"/>
                <w:bCs/>
              </w:rPr>
              <w:t>,</w:t>
            </w:r>
            <w:r w:rsidR="00BD05D3" w:rsidRPr="00B8209A">
              <w:t xml:space="preserve"> </w:t>
            </w:r>
            <w:r w:rsidRPr="00B8209A">
              <w:t xml:space="preserve">and in </w:t>
            </w:r>
            <w:r w:rsidR="00845BE3" w:rsidRPr="00C516F1">
              <w:t>field</w:t>
            </w:r>
            <w:r w:rsidR="00845BE3" w:rsidRPr="00B8209A">
              <w:t xml:space="preserve"> </w:t>
            </w:r>
            <w:r w:rsidRPr="00B8209A">
              <w:rPr>
                <w:rStyle w:val="SAPScreenElement"/>
              </w:rPr>
              <w:t>Requested By</w:t>
            </w:r>
            <w:r w:rsidRPr="00B8209A">
              <w:t xml:space="preserve"> the name of the </w:t>
            </w:r>
            <w:r w:rsidRPr="00B8209A">
              <w:lastRenderedPageBreak/>
              <w:t>line manager</w:t>
            </w:r>
            <w:r>
              <w:t xml:space="preserve"> who requested the position update. Then choose the </w:t>
            </w:r>
            <w:r w:rsidRPr="0064693D">
              <w:rPr>
                <w:rStyle w:val="SAPScreenElement"/>
              </w:rPr>
              <w:t>Go</w:t>
            </w:r>
            <w:r w:rsidRPr="0064693D">
              <w:t xml:space="preserve"> button</w:t>
            </w:r>
            <w:r>
              <w:t>.</w:t>
            </w:r>
            <w:r w:rsidR="002B3705">
              <w:t xml:space="preserve"> </w:t>
            </w:r>
            <w:r w:rsidR="00030A03">
              <w:t xml:space="preserve">In case you obtain several results for your search, you have the option to sort the requests, for example based on the date you received them, in order to ensure their timely completion. Select the </w:t>
            </w:r>
            <w:r w:rsidR="00030A03">
              <w:rPr>
                <w:rStyle w:val="SAPScreenElement"/>
              </w:rPr>
              <w:t>Sort</w:t>
            </w:r>
            <w:r w:rsidR="00030A03">
              <w:t xml:space="preserve"> </w:t>
            </w:r>
            <w:r w:rsidR="00030A03">
              <w:rPr>
                <w:noProof/>
              </w:rPr>
              <w:drawing>
                <wp:inline distT="0" distB="0" distL="0" distR="0" wp14:anchorId="04BC6DAD" wp14:editId="382B9C62">
                  <wp:extent cx="332740" cy="260985"/>
                  <wp:effectExtent l="0" t="0" r="0" b="5715"/>
                  <wp:docPr id="89" name="Picture 89"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030A03">
              <w:t xml:space="preserve"> icon and in the menu, that expands, check the appropriate radio-buttons and choose </w:t>
            </w:r>
            <w:r w:rsidR="00030A03">
              <w:rPr>
                <w:rStyle w:val="SAPScreenElement"/>
              </w:rPr>
              <w:t>Apply</w:t>
            </w:r>
            <w:r w:rsidR="002B3705" w:rsidRPr="002B3705">
              <w:rPr>
                <w:rStyle w:val="SAPScreenElement"/>
              </w:rPr>
              <w:t>.</w:t>
            </w:r>
            <w:r>
              <w:t xml:space="preserve"> In the result list, </w:t>
            </w:r>
            <w:r w:rsidRPr="00191D0F">
              <w:t xml:space="preserve">click on the appropriate </w:t>
            </w:r>
            <w:r>
              <w:rPr>
                <w:rStyle w:val="SAPScreenElement"/>
              </w:rPr>
              <w:t>Change</w:t>
            </w:r>
            <w:r w:rsidRPr="00191D0F">
              <w:rPr>
                <w:rStyle w:val="SAPScreenElement"/>
              </w:rPr>
              <w:t xml:space="preserve"> Position </w:t>
            </w:r>
            <w:r w:rsidRPr="00191D0F">
              <w:t>link, located next to the appropriate</w:t>
            </w:r>
            <w:r w:rsidRPr="00FE3043">
              <w:rPr>
                <w:rStyle w:val="SAPUserEntry"/>
                <w:color w:val="auto"/>
              </w:rPr>
              <w:t xml:space="preserve"> Name:</w:t>
            </w:r>
            <w:r w:rsidRPr="00187C87">
              <w:t xml:space="preserve"> </w:t>
            </w:r>
            <w:r w:rsidRPr="00FE3043">
              <w:rPr>
                <w:rStyle w:val="SAPUserEntry"/>
                <w:color w:val="auto"/>
              </w:rPr>
              <w:t>&lt;position title&gt;</w:t>
            </w:r>
            <w:r w:rsidRPr="00187C87">
              <w:t>.</w:t>
            </w:r>
          </w:p>
        </w:tc>
        <w:tc>
          <w:tcPr>
            <w:tcW w:w="5400" w:type="dxa"/>
            <w:hideMark/>
          </w:tcPr>
          <w:p w14:paraId="1577E96F" w14:textId="75779F1B" w:rsidR="002B28C3" w:rsidRPr="00C61233" w:rsidRDefault="002B28C3" w:rsidP="002B28C3">
            <w:pPr>
              <w:spacing w:after="0"/>
              <w:rPr>
                <w:rFonts w:cs="Arial"/>
                <w:bCs/>
              </w:rPr>
            </w:pPr>
            <w:r w:rsidRPr="00C61233">
              <w:rPr>
                <w:rFonts w:cs="Arial"/>
                <w:bCs/>
              </w:rPr>
              <w:lastRenderedPageBreak/>
              <w:t xml:space="preserve">The </w:t>
            </w:r>
            <w:r w:rsidRPr="00C61233">
              <w:rPr>
                <w:rStyle w:val="SAPScreenElement"/>
              </w:rPr>
              <w:t>Employee Files</w:t>
            </w:r>
            <w:r w:rsidRPr="00C61233">
              <w:rPr>
                <w:rFonts w:cs="Arial"/>
                <w:bCs/>
              </w:rPr>
              <w:t xml:space="preserve"> </w:t>
            </w:r>
            <w:r w:rsidR="00062F20">
              <w:rPr>
                <w:rStyle w:val="SAPScreenElement"/>
              </w:rPr>
              <w:t>&gt; Workflow Details</w:t>
            </w:r>
            <w:r w:rsidR="00062F20" w:rsidRPr="00C61233">
              <w:rPr>
                <w:rFonts w:cs="Arial"/>
                <w:bCs/>
              </w:rPr>
              <w:t xml:space="preserve"> </w:t>
            </w:r>
            <w:r w:rsidRPr="00C61233">
              <w:rPr>
                <w:rFonts w:cs="Arial"/>
                <w:bCs/>
              </w:rPr>
              <w:t>screen is displayed containing details to the change request. The screen is divided in several sections:</w:t>
            </w:r>
          </w:p>
          <w:p w14:paraId="3442FB8D" w14:textId="77777777" w:rsidR="002B28C3" w:rsidRPr="00C61233" w:rsidRDefault="002B28C3" w:rsidP="002B28C3">
            <w:pPr>
              <w:numPr>
                <w:ilvl w:val="0"/>
                <w:numId w:val="56"/>
              </w:numPr>
              <w:spacing w:before="0" w:after="0" w:line="240" w:lineRule="auto"/>
              <w:ind w:left="176" w:hanging="176"/>
              <w:rPr>
                <w:rFonts w:cs="Arial"/>
                <w:bCs/>
              </w:rPr>
            </w:pPr>
            <w:r w:rsidRPr="00C61233">
              <w:rPr>
                <w:rFonts w:cs="Arial"/>
                <w:bCs/>
              </w:rPr>
              <w:t xml:space="preserve">The </w:t>
            </w:r>
            <w:r w:rsidRPr="00C61233">
              <w:rPr>
                <w:rStyle w:val="SAPScreenElement"/>
              </w:rPr>
              <w:t>Do you approve this request?</w:t>
            </w:r>
            <w:r w:rsidRPr="00C61233">
              <w:rPr>
                <w:rFonts w:cs="Arial"/>
                <w:bCs/>
              </w:rPr>
              <w:t xml:space="preserve"> section contains a short overview of the request, its initiator, and the workflow participants.</w:t>
            </w:r>
          </w:p>
          <w:p w14:paraId="08B91ADB" w14:textId="77777777" w:rsidR="002B28C3" w:rsidRPr="00C61233" w:rsidRDefault="002B28C3" w:rsidP="002B28C3">
            <w:pPr>
              <w:numPr>
                <w:ilvl w:val="0"/>
                <w:numId w:val="56"/>
              </w:numPr>
              <w:spacing w:before="0" w:after="0" w:line="240" w:lineRule="auto"/>
              <w:ind w:left="176" w:hanging="176"/>
              <w:rPr>
                <w:rFonts w:cs="Arial"/>
                <w:bCs/>
              </w:rPr>
            </w:pPr>
            <w:r w:rsidRPr="00C61233">
              <w:rPr>
                <w:rFonts w:cs="Arial"/>
                <w:bCs/>
              </w:rPr>
              <w:t xml:space="preserve">The </w:t>
            </w:r>
            <w:r>
              <w:rPr>
                <w:rStyle w:val="SAPScreenElement"/>
              </w:rPr>
              <w:t>Position</w:t>
            </w:r>
            <w:r w:rsidRPr="00C61233">
              <w:rPr>
                <w:rFonts w:cs="Arial"/>
                <w:bCs/>
              </w:rPr>
              <w:t xml:space="preserve"> section contains </w:t>
            </w:r>
            <w:r>
              <w:rPr>
                <w:rFonts w:cs="Arial"/>
                <w:bCs/>
              </w:rPr>
              <w:t>details to the position updates</w:t>
            </w:r>
            <w:r w:rsidRPr="00C61233">
              <w:rPr>
                <w:rFonts w:cs="Arial"/>
                <w:bCs/>
              </w:rPr>
              <w:t>.</w:t>
            </w:r>
          </w:p>
          <w:p w14:paraId="4047F3BD" w14:textId="77777777" w:rsidR="002B28C3" w:rsidRPr="00C61233" w:rsidRDefault="002B28C3" w:rsidP="002B28C3">
            <w:pPr>
              <w:numPr>
                <w:ilvl w:val="0"/>
                <w:numId w:val="56"/>
              </w:numPr>
              <w:spacing w:before="0" w:after="0" w:line="240" w:lineRule="auto"/>
              <w:ind w:left="176" w:hanging="176"/>
            </w:pPr>
            <w:r w:rsidRPr="00C61233">
              <w:rPr>
                <w:rFonts w:cs="Arial"/>
                <w:bCs/>
              </w:rPr>
              <w:t xml:space="preserve">In the </w:t>
            </w:r>
            <w:r w:rsidRPr="00C61233">
              <w:rPr>
                <w:rStyle w:val="SAPScreenElement"/>
              </w:rPr>
              <w:t xml:space="preserve">Comment </w:t>
            </w:r>
            <w:r w:rsidRPr="00C61233">
              <w:rPr>
                <w:rFonts w:cs="Arial"/>
                <w:bCs/>
              </w:rPr>
              <w:t>section, you can post your remarks</w:t>
            </w:r>
            <w:r>
              <w:rPr>
                <w:rFonts w:cs="Arial"/>
                <w:bCs/>
              </w:rPr>
              <w:t>, if you consider appropriate</w:t>
            </w:r>
            <w:r w:rsidRPr="00C61233">
              <w:rPr>
                <w:rFonts w:cs="Arial"/>
                <w:bCs/>
              </w:rPr>
              <w:t>.</w:t>
            </w:r>
          </w:p>
          <w:p w14:paraId="2910DCE4" w14:textId="235E6BA2" w:rsidR="002B28C3" w:rsidRPr="00C61233" w:rsidRDefault="002B28C3" w:rsidP="004D24ED">
            <w:pPr>
              <w:numPr>
                <w:ilvl w:val="0"/>
                <w:numId w:val="56"/>
              </w:numPr>
              <w:spacing w:before="0" w:line="240" w:lineRule="auto"/>
              <w:ind w:left="176" w:hanging="176"/>
            </w:pPr>
            <w:r w:rsidRPr="00C61233">
              <w:rPr>
                <w:rFonts w:cs="Arial"/>
                <w:bCs/>
              </w:rPr>
              <w:t xml:space="preserve">On the right part of the screen a short profile of the </w:t>
            </w:r>
            <w:r>
              <w:rPr>
                <w:rFonts w:cs="Arial"/>
                <w:bCs/>
              </w:rPr>
              <w:t>line manager who requests the position update</w:t>
            </w:r>
            <w:r w:rsidRPr="00C61233">
              <w:rPr>
                <w:rFonts w:cs="Arial"/>
                <w:bCs/>
              </w:rPr>
              <w:t xml:space="preserve"> is given, as well as administrative details to the request initiation.</w:t>
            </w:r>
          </w:p>
        </w:tc>
        <w:tc>
          <w:tcPr>
            <w:tcW w:w="1263" w:type="dxa"/>
          </w:tcPr>
          <w:p w14:paraId="06F6DCE4" w14:textId="77777777" w:rsidR="002B28C3" w:rsidRPr="00C61233" w:rsidRDefault="002B28C3" w:rsidP="002B28C3">
            <w:pPr>
              <w:rPr>
                <w:rFonts w:cs="Arial"/>
                <w:bCs/>
              </w:rPr>
            </w:pPr>
          </w:p>
        </w:tc>
      </w:tr>
      <w:tr w:rsidR="002B28C3" w:rsidRPr="00C61233" w14:paraId="70CC5CCE" w14:textId="77777777" w:rsidTr="00C516F1">
        <w:trPr>
          <w:trHeight w:val="357"/>
        </w:trPr>
        <w:tc>
          <w:tcPr>
            <w:tcW w:w="851" w:type="dxa"/>
            <w:hideMark/>
          </w:tcPr>
          <w:p w14:paraId="4B5D8F00" w14:textId="57A22310" w:rsidR="002B28C3" w:rsidRPr="00C61233" w:rsidRDefault="00DD6708" w:rsidP="002B28C3">
            <w:r>
              <w:t>4</w:t>
            </w:r>
          </w:p>
        </w:tc>
        <w:tc>
          <w:tcPr>
            <w:tcW w:w="1731" w:type="dxa"/>
            <w:hideMark/>
          </w:tcPr>
          <w:p w14:paraId="5F43D168" w14:textId="77777777" w:rsidR="002B28C3" w:rsidRPr="00C61233" w:rsidRDefault="002B28C3" w:rsidP="002B28C3">
            <w:pPr>
              <w:rPr>
                <w:rStyle w:val="SAPEmphasis"/>
              </w:rPr>
            </w:pPr>
            <w:r w:rsidRPr="00C61233">
              <w:rPr>
                <w:rStyle w:val="SAPEmphasis"/>
              </w:rPr>
              <w:t xml:space="preserve">Review </w:t>
            </w:r>
            <w:r>
              <w:rPr>
                <w:rStyle w:val="SAPEmphasis"/>
              </w:rPr>
              <w:t>Position Details</w:t>
            </w:r>
          </w:p>
        </w:tc>
        <w:tc>
          <w:tcPr>
            <w:tcW w:w="5040" w:type="dxa"/>
            <w:hideMark/>
          </w:tcPr>
          <w:p w14:paraId="47C57DE3" w14:textId="5FC4CE7E" w:rsidR="002B28C3" w:rsidRPr="00C61233" w:rsidRDefault="002B28C3" w:rsidP="002B28C3">
            <w:pPr>
              <w:pStyle w:val="List"/>
              <w:ind w:left="0" w:firstLine="0"/>
            </w:pPr>
            <w:r w:rsidRPr="00C61233">
              <w:t xml:space="preserve">Review the details in the </w:t>
            </w:r>
            <w:r>
              <w:rPr>
                <w:rStyle w:val="SAPScreenElement"/>
              </w:rPr>
              <w:t>Position</w:t>
            </w:r>
            <w:r w:rsidRPr="00C61233">
              <w:t xml:space="preserve"> section.</w:t>
            </w:r>
          </w:p>
        </w:tc>
        <w:tc>
          <w:tcPr>
            <w:tcW w:w="5400" w:type="dxa"/>
          </w:tcPr>
          <w:p w14:paraId="7E7B5802" w14:textId="472F9B0C" w:rsidR="002B28C3" w:rsidRPr="00C61233" w:rsidRDefault="002B28C3" w:rsidP="002B28C3">
            <w:pPr>
              <w:rPr>
                <w:rFonts w:cs="Arial"/>
                <w:bCs/>
              </w:rPr>
            </w:pPr>
            <w:r>
              <w:rPr>
                <w:rFonts w:cs="Arial"/>
                <w:bCs/>
              </w:rPr>
              <w:t>The requested updates to the existing</w:t>
            </w:r>
            <w:r w:rsidRPr="00C61233">
              <w:rPr>
                <w:rFonts w:cs="Arial"/>
                <w:bCs/>
              </w:rPr>
              <w:t xml:space="preserve"> </w:t>
            </w:r>
            <w:r>
              <w:rPr>
                <w:rFonts w:cs="Arial"/>
                <w:bCs/>
              </w:rPr>
              <w:t xml:space="preserve">position </w:t>
            </w:r>
            <w:r w:rsidRPr="00C61233">
              <w:rPr>
                <w:rFonts w:cs="Arial"/>
                <w:bCs/>
              </w:rPr>
              <w:t>ha</w:t>
            </w:r>
            <w:r>
              <w:rPr>
                <w:rFonts w:cs="Arial"/>
                <w:bCs/>
              </w:rPr>
              <w:t>ve</w:t>
            </w:r>
            <w:r w:rsidRPr="00C61233">
              <w:rPr>
                <w:rFonts w:cs="Arial"/>
                <w:bCs/>
              </w:rPr>
              <w:t xml:space="preserve"> been reviewed</w:t>
            </w:r>
            <w:r>
              <w:rPr>
                <w:rFonts w:cs="Arial"/>
                <w:bCs/>
              </w:rPr>
              <w:t>.</w:t>
            </w:r>
            <w:r w:rsidR="00AB71D2">
              <w:rPr>
                <w:rFonts w:cs="Arial"/>
                <w:bCs/>
              </w:rPr>
              <w:t xml:space="preserve"> </w:t>
            </w:r>
            <w:r w:rsidR="00AB71D2">
              <w:t>The submitted changes in position attributes are incomplete and/or incorrect.</w:t>
            </w:r>
          </w:p>
        </w:tc>
        <w:tc>
          <w:tcPr>
            <w:tcW w:w="1263" w:type="dxa"/>
          </w:tcPr>
          <w:p w14:paraId="5CEC502B" w14:textId="77777777" w:rsidR="002B28C3" w:rsidRPr="00C61233" w:rsidRDefault="002B28C3" w:rsidP="002B28C3">
            <w:pPr>
              <w:rPr>
                <w:rFonts w:cs="Arial"/>
                <w:bCs/>
              </w:rPr>
            </w:pPr>
          </w:p>
        </w:tc>
      </w:tr>
      <w:tr w:rsidR="002B28C3" w:rsidRPr="00C61233" w14:paraId="7127A9C0" w14:textId="77777777" w:rsidTr="00C516F1">
        <w:trPr>
          <w:trHeight w:val="357"/>
        </w:trPr>
        <w:tc>
          <w:tcPr>
            <w:tcW w:w="851" w:type="dxa"/>
            <w:hideMark/>
          </w:tcPr>
          <w:p w14:paraId="6B114D35" w14:textId="0227F35C" w:rsidR="002B28C3" w:rsidRPr="00C61233" w:rsidRDefault="00DD6708" w:rsidP="002B28C3">
            <w:r>
              <w:t>5</w:t>
            </w:r>
          </w:p>
        </w:tc>
        <w:tc>
          <w:tcPr>
            <w:tcW w:w="1731" w:type="dxa"/>
            <w:hideMark/>
          </w:tcPr>
          <w:p w14:paraId="11CBEC8F" w14:textId="77777777" w:rsidR="002B28C3" w:rsidRPr="00C61233" w:rsidRDefault="002B28C3" w:rsidP="002B28C3">
            <w:pPr>
              <w:rPr>
                <w:rStyle w:val="SAPEmphasis"/>
              </w:rPr>
            </w:pPr>
            <w:r>
              <w:rPr>
                <w:rStyle w:val="SAPEmphasis"/>
              </w:rPr>
              <w:t>Send Request Back</w:t>
            </w:r>
          </w:p>
        </w:tc>
        <w:tc>
          <w:tcPr>
            <w:tcW w:w="5040" w:type="dxa"/>
            <w:hideMark/>
          </w:tcPr>
          <w:p w14:paraId="573ED8A1" w14:textId="77777777" w:rsidR="002B28C3" w:rsidRPr="00C61233" w:rsidRDefault="002B28C3" w:rsidP="002B28C3">
            <w:r>
              <w:t>In case information is missing or is incorrect, send the form back to the requesting line manager. Enter an explaining comment, e.g. specify which data is missing, and c</w:t>
            </w:r>
            <w:r w:rsidRPr="00C61233">
              <w:t xml:space="preserve">hoose the </w:t>
            </w:r>
            <w:r>
              <w:rPr>
                <w:rStyle w:val="SAPScreenElement"/>
              </w:rPr>
              <w:t>Send Back</w:t>
            </w:r>
            <w:r w:rsidRPr="00C61233">
              <w:rPr>
                <w:i/>
                <w:lang w:eastAsia="zh-CN"/>
              </w:rPr>
              <w:t xml:space="preserve"> </w:t>
            </w:r>
            <w:r w:rsidRPr="00C61233">
              <w:rPr>
                <w:lang w:eastAsia="zh-CN"/>
              </w:rPr>
              <w:t>button</w:t>
            </w:r>
            <w:r w:rsidRPr="00C61233">
              <w:t xml:space="preserve">. </w:t>
            </w:r>
          </w:p>
        </w:tc>
        <w:tc>
          <w:tcPr>
            <w:tcW w:w="5400" w:type="dxa"/>
            <w:hideMark/>
          </w:tcPr>
          <w:p w14:paraId="2109788C" w14:textId="77777777" w:rsidR="002B28C3" w:rsidRPr="00C61233" w:rsidRDefault="002B28C3" w:rsidP="002B28C3">
            <w:pPr>
              <w:rPr>
                <w:rFonts w:cs="Arial"/>
                <w:bCs/>
              </w:rPr>
            </w:pPr>
            <w:r>
              <w:rPr>
                <w:rFonts w:cs="Arial"/>
                <w:bCs/>
              </w:rPr>
              <w:t xml:space="preserve">The </w:t>
            </w:r>
            <w:r w:rsidRPr="0080657D">
              <w:rPr>
                <w:rStyle w:val="SAPScreenElement"/>
              </w:rPr>
              <w:t>Send Back Request</w:t>
            </w:r>
            <w:r>
              <w:rPr>
                <w:rFonts w:cs="Arial"/>
                <w:bCs/>
              </w:rPr>
              <w:t xml:space="preserve"> dialog box is displayed, informing you that the request will be sent back to the request initiator (line manager in this case) and he or she will be notified.</w:t>
            </w:r>
          </w:p>
        </w:tc>
        <w:tc>
          <w:tcPr>
            <w:tcW w:w="1263" w:type="dxa"/>
          </w:tcPr>
          <w:p w14:paraId="03626775" w14:textId="77777777" w:rsidR="002B28C3" w:rsidRPr="00C61233" w:rsidRDefault="002B28C3" w:rsidP="002B28C3">
            <w:pPr>
              <w:rPr>
                <w:rFonts w:cs="Arial"/>
                <w:bCs/>
              </w:rPr>
            </w:pPr>
          </w:p>
        </w:tc>
      </w:tr>
      <w:tr w:rsidR="002B28C3" w:rsidRPr="00C61233" w14:paraId="30E29622" w14:textId="77777777" w:rsidTr="00C516F1">
        <w:trPr>
          <w:trHeight w:val="357"/>
        </w:trPr>
        <w:tc>
          <w:tcPr>
            <w:tcW w:w="851" w:type="dxa"/>
          </w:tcPr>
          <w:p w14:paraId="19A81813" w14:textId="51AFBC08" w:rsidR="002B28C3" w:rsidRPr="00C61233" w:rsidRDefault="00DD6708" w:rsidP="002B28C3">
            <w:r>
              <w:t>6</w:t>
            </w:r>
          </w:p>
        </w:tc>
        <w:tc>
          <w:tcPr>
            <w:tcW w:w="1731" w:type="dxa"/>
          </w:tcPr>
          <w:p w14:paraId="60B044FA" w14:textId="77777777" w:rsidR="002B28C3" w:rsidRDefault="002B28C3" w:rsidP="002B28C3">
            <w:pPr>
              <w:rPr>
                <w:rStyle w:val="SAPEmphasis"/>
              </w:rPr>
            </w:pPr>
            <w:r>
              <w:rPr>
                <w:rStyle w:val="SAPEmphasis"/>
              </w:rPr>
              <w:t>Confirm your Choice</w:t>
            </w:r>
          </w:p>
        </w:tc>
        <w:tc>
          <w:tcPr>
            <w:tcW w:w="5040" w:type="dxa"/>
          </w:tcPr>
          <w:p w14:paraId="65530DE0" w14:textId="77777777" w:rsidR="002B28C3" w:rsidRDefault="002B28C3" w:rsidP="002B28C3">
            <w:r>
              <w:t>C</w:t>
            </w:r>
            <w:r w:rsidRPr="00C61233">
              <w:t>hoose</w:t>
            </w:r>
            <w:r>
              <w:t xml:space="preserve"> again</w:t>
            </w:r>
            <w:r w:rsidRPr="00C61233">
              <w:t xml:space="preserve"> the </w:t>
            </w:r>
            <w:r>
              <w:rPr>
                <w:rStyle w:val="SAPScreenElement"/>
              </w:rPr>
              <w:t>Send Back</w:t>
            </w:r>
            <w:r w:rsidRPr="00C61233">
              <w:rPr>
                <w:i/>
                <w:lang w:eastAsia="zh-CN"/>
              </w:rPr>
              <w:t xml:space="preserve"> </w:t>
            </w:r>
            <w:r w:rsidRPr="00C61233">
              <w:rPr>
                <w:lang w:eastAsia="zh-CN"/>
              </w:rPr>
              <w:t>button</w:t>
            </w:r>
            <w:r>
              <w:rPr>
                <w:lang w:eastAsia="zh-CN"/>
              </w:rPr>
              <w:t>.</w:t>
            </w:r>
          </w:p>
        </w:tc>
        <w:tc>
          <w:tcPr>
            <w:tcW w:w="5400" w:type="dxa"/>
          </w:tcPr>
          <w:p w14:paraId="3E482929" w14:textId="3CE6BC75" w:rsidR="002B28C3" w:rsidRDefault="002B28C3" w:rsidP="002B28C3">
            <w:pPr>
              <w:rPr>
                <w:lang w:eastAsia="zh-CN"/>
              </w:rPr>
            </w:pPr>
            <w:r w:rsidRPr="00C61233">
              <w:t xml:space="preserve">The system generates a </w:t>
            </w:r>
            <w:r>
              <w:t xml:space="preserve">success </w:t>
            </w:r>
            <w:r w:rsidRPr="00C61233">
              <w:t xml:space="preserve">message </w:t>
            </w:r>
            <w:r>
              <w:t>and</w:t>
            </w:r>
            <w:r w:rsidRPr="00C61233">
              <w:t xml:space="preserve"> </w:t>
            </w:r>
            <w:r>
              <w:t>y</w:t>
            </w:r>
            <w:r w:rsidRPr="00C61233">
              <w:rPr>
                <w:lang w:eastAsia="zh-CN"/>
              </w:rPr>
              <w:t xml:space="preserve">ou are directed back to your </w:t>
            </w:r>
            <w:r w:rsidRPr="00C61233">
              <w:rPr>
                <w:rStyle w:val="SAPScreenElement"/>
              </w:rPr>
              <w:t xml:space="preserve">Home </w:t>
            </w:r>
            <w:r w:rsidRPr="00C61233">
              <w:rPr>
                <w:lang w:eastAsia="zh-CN"/>
              </w:rPr>
              <w:t>page.</w:t>
            </w:r>
            <w:r>
              <w:rPr>
                <w:lang w:eastAsia="zh-CN"/>
              </w:rPr>
              <w:t xml:space="preserve"> The workflow has been sent back to the requesting line manager for updating it.</w:t>
            </w:r>
          </w:p>
          <w:p w14:paraId="131A290B" w14:textId="3712F4B5" w:rsidR="00DD6708" w:rsidRDefault="00DD6708" w:rsidP="00C516F1">
            <w:pPr>
              <w:pStyle w:val="SAPNoteHeading"/>
              <w:ind w:left="255"/>
            </w:pPr>
            <w:r>
              <w:rPr>
                <w:noProof/>
              </w:rPr>
              <w:drawing>
                <wp:inline distT="0" distB="0" distL="0" distR="0" wp14:anchorId="3ECB2A14" wp14:editId="085EC75D">
                  <wp:extent cx="225425" cy="225425"/>
                  <wp:effectExtent l="0" t="0" r="0" b="317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DA5546C" w14:textId="771B031F" w:rsidR="00DD6708" w:rsidRDefault="00DD6708" w:rsidP="00C516F1">
            <w:pPr>
              <w:ind w:left="255"/>
              <w:rPr>
                <w:lang w:eastAsia="zh-CN"/>
              </w:rPr>
            </w:pPr>
            <w:r w:rsidRPr="0095467E">
              <w:t>In case you have sent the request back starting from</w:t>
            </w:r>
            <w:r>
              <w:t xml:space="preserve"> the </w:t>
            </w:r>
            <w:r>
              <w:rPr>
                <w:rStyle w:val="SAPScreenElement"/>
              </w:rPr>
              <w:t>My Workflow Requests (#)</w:t>
            </w:r>
            <w:r>
              <w:rPr>
                <w:rFonts w:cs="Arial"/>
                <w:bCs/>
              </w:rPr>
              <w:t xml:space="preserve"> screen (see </w:t>
            </w:r>
            <w:r>
              <w:rPr>
                <w:rFonts w:ascii="BentonSans Regular" w:hAnsi="BentonSans Regular"/>
                <w:color w:val="666666"/>
              </w:rPr>
              <w:t>Note</w:t>
            </w:r>
            <w:r>
              <w:rPr>
                <w:rFonts w:cs="Arial"/>
                <w:bCs/>
              </w:rPr>
              <w:t xml:space="preserve"> in test step # 3), you </w:t>
            </w:r>
            <w:r>
              <w:rPr>
                <w:lang w:eastAsia="zh-CN"/>
              </w:rPr>
              <w:t xml:space="preserve">are directed back to this page; the number of requests you still need to approve has decreased by 1. </w:t>
            </w:r>
          </w:p>
          <w:p w14:paraId="6050E054" w14:textId="77777777" w:rsidR="00DD6708" w:rsidRDefault="00DD6708" w:rsidP="002B28C3">
            <w:pPr>
              <w:rPr>
                <w:lang w:eastAsia="zh-CN"/>
              </w:rPr>
            </w:pPr>
          </w:p>
          <w:p w14:paraId="715FDB1D" w14:textId="5722EF46" w:rsidR="002B28C3" w:rsidRPr="00C61233" w:rsidRDefault="002B28C3">
            <w:r>
              <w:rPr>
                <w:rFonts w:cs="Arial"/>
                <w:bCs/>
                <w:lang w:eastAsia="zh-CN"/>
              </w:rPr>
              <w:t xml:space="preserve">Continue with process </w:t>
            </w:r>
            <w:r w:rsidRPr="00E66D37">
              <w:rPr>
                <w:rFonts w:cs="Arial"/>
                <w:bCs/>
                <w:lang w:eastAsia="zh-CN"/>
              </w:rPr>
              <w:t>step</w:t>
            </w:r>
            <w:r w:rsidR="00F232F4" w:rsidRPr="00E66D37">
              <w:rPr>
                <w:rFonts w:cs="Arial"/>
                <w:bCs/>
                <w:lang w:eastAsia="zh-CN"/>
              </w:rPr>
              <w:t xml:space="preserve">s </w:t>
            </w:r>
            <w:r w:rsidR="00F232F4" w:rsidRPr="002B30E9">
              <w:rPr>
                <w:rStyle w:val="SAPTextReference"/>
              </w:rPr>
              <w:t xml:space="preserve">4.3.2.4.1 Receiving </w:t>
            </w:r>
            <w:r w:rsidR="00EC4EB4" w:rsidRPr="002B30E9">
              <w:rPr>
                <w:rStyle w:val="SAPTextReference"/>
              </w:rPr>
              <w:t>Correction Request for Position Update</w:t>
            </w:r>
            <w:r w:rsidR="00F232F4" w:rsidRPr="00E66D37">
              <w:rPr>
                <w:rStyle w:val="SAPEmphasis"/>
              </w:rPr>
              <w:t xml:space="preserve"> </w:t>
            </w:r>
            <w:r w:rsidR="00F232F4" w:rsidRPr="00E66D37">
              <w:rPr>
                <w:rFonts w:cs="Arial"/>
                <w:bCs/>
                <w:lang w:eastAsia="zh-CN"/>
              </w:rPr>
              <w:t>and</w:t>
            </w:r>
            <w:r w:rsidRPr="00E66D37">
              <w:rPr>
                <w:rFonts w:cs="Arial"/>
                <w:bCs/>
                <w:lang w:eastAsia="zh-CN"/>
              </w:rPr>
              <w:t xml:space="preserve"> </w:t>
            </w:r>
            <w:r w:rsidRPr="002B30E9">
              <w:rPr>
                <w:rStyle w:val="SAPTextReference"/>
              </w:rPr>
              <w:t>4.3.2.5. Adapting Position Update Request</w:t>
            </w:r>
            <w:r w:rsidRPr="00E66D37">
              <w:rPr>
                <w:rFonts w:cs="Arial"/>
                <w:bCs/>
                <w:lang w:eastAsia="zh-CN"/>
              </w:rPr>
              <w:t xml:space="preserve">. Afterwards, </w:t>
            </w:r>
            <w:r w:rsidR="002A666E" w:rsidRPr="00E66D37">
              <w:rPr>
                <w:rFonts w:cs="Arial"/>
                <w:bCs/>
                <w:lang w:eastAsia="zh-CN"/>
              </w:rPr>
              <w:t>a member of the</w:t>
            </w:r>
            <w:r w:rsidRPr="00E66D37">
              <w:rPr>
                <w:rFonts w:cs="Arial"/>
                <w:bCs/>
                <w:lang w:eastAsia="zh-CN"/>
              </w:rPr>
              <w:t xml:space="preserve"> </w:t>
            </w:r>
            <w:r w:rsidR="002A666E" w:rsidRPr="00E66D37">
              <w:rPr>
                <w:rStyle w:val="SAPScreenElement"/>
                <w:color w:val="auto"/>
              </w:rPr>
              <w:t>HR Administrator</w:t>
            </w:r>
            <w:r w:rsidR="002A666E" w:rsidRPr="00E66D37">
              <w:t xml:space="preserve"> </w:t>
            </w:r>
            <w:r w:rsidR="008E006B" w:rsidRPr="00E66D37">
              <w:t xml:space="preserve">dynamic </w:t>
            </w:r>
            <w:r w:rsidR="002A666E" w:rsidRPr="00E66D37">
              <w:t xml:space="preserve">group </w:t>
            </w:r>
            <w:r w:rsidRPr="00E66D37">
              <w:rPr>
                <w:rFonts w:cs="Arial"/>
                <w:bCs/>
                <w:lang w:eastAsia="zh-CN"/>
              </w:rPr>
              <w:t>needs to process the request again.</w:t>
            </w:r>
          </w:p>
        </w:tc>
        <w:tc>
          <w:tcPr>
            <w:tcW w:w="1263" w:type="dxa"/>
          </w:tcPr>
          <w:p w14:paraId="0565E3D8" w14:textId="77777777" w:rsidR="002B28C3" w:rsidRPr="00C61233" w:rsidRDefault="002B28C3" w:rsidP="002B28C3">
            <w:pPr>
              <w:rPr>
                <w:rFonts w:cs="Arial"/>
                <w:bCs/>
              </w:rPr>
            </w:pPr>
          </w:p>
        </w:tc>
      </w:tr>
      <w:tr w:rsidR="00EC4EB4" w:rsidRPr="00C61233" w14:paraId="51957677" w14:textId="77777777" w:rsidTr="00C516F1">
        <w:trPr>
          <w:trHeight w:val="357"/>
        </w:trPr>
        <w:tc>
          <w:tcPr>
            <w:tcW w:w="851" w:type="dxa"/>
          </w:tcPr>
          <w:p w14:paraId="5154E05D" w14:textId="0335F216" w:rsidR="00EC4EB4" w:rsidRDefault="00DD6708" w:rsidP="002B28C3">
            <w:r>
              <w:t>7</w:t>
            </w:r>
          </w:p>
        </w:tc>
        <w:tc>
          <w:tcPr>
            <w:tcW w:w="1731" w:type="dxa"/>
          </w:tcPr>
          <w:p w14:paraId="40303C22" w14:textId="30DDC86B" w:rsidR="00EC4EB4" w:rsidRDefault="00EC4EB4" w:rsidP="002B28C3">
            <w:pPr>
              <w:rPr>
                <w:rStyle w:val="SAPEmphasis"/>
              </w:rPr>
            </w:pPr>
            <w:r>
              <w:rPr>
                <w:rStyle w:val="SAPEmphasis"/>
              </w:rPr>
              <w:t>Send Other Update Requests Back (Optional)</w:t>
            </w:r>
          </w:p>
        </w:tc>
        <w:tc>
          <w:tcPr>
            <w:tcW w:w="5040" w:type="dxa"/>
          </w:tcPr>
          <w:p w14:paraId="663F72D0" w14:textId="34B6CA53" w:rsidR="00EC4EB4" w:rsidRDefault="00EC4EB4" w:rsidP="00BA6D43">
            <w:r>
              <w:t xml:space="preserve">If appropriate, send back other position update requests submitted by the same line manager. For this, proceed as described in test steps # </w:t>
            </w:r>
            <w:r w:rsidR="00DD6708">
              <w:t>3</w:t>
            </w:r>
            <w:r>
              <w:t xml:space="preserve"> to </w:t>
            </w:r>
            <w:r w:rsidR="004D24ED">
              <w:t xml:space="preserve"># </w:t>
            </w:r>
            <w:r w:rsidR="00DD6708">
              <w:t>6</w:t>
            </w:r>
            <w:r>
              <w:t>.</w:t>
            </w:r>
          </w:p>
          <w:p w14:paraId="0BD916A7" w14:textId="749026AE" w:rsidR="00DD6708" w:rsidRPr="00C61233" w:rsidRDefault="0023324B" w:rsidP="00C516F1">
            <w:pPr>
              <w:ind w:left="347"/>
              <w:rPr>
                <w:rFonts w:ascii="Calibri" w:eastAsia="Times New Roman" w:hAnsi="Calibri"/>
                <w:sz w:val="22"/>
                <w:szCs w:val="22"/>
              </w:rPr>
            </w:pPr>
            <w:r w:rsidRPr="00792B4E">
              <w:rPr>
                <w:noProof/>
              </w:rPr>
              <w:lastRenderedPageBreak/>
              <w:drawing>
                <wp:inline distT="0" distB="0" distL="0" distR="0" wp14:anchorId="5BBF5FA2" wp14:editId="5928D01B">
                  <wp:extent cx="225425" cy="225425"/>
                  <wp:effectExtent l="0" t="0" r="0" b="3175"/>
                  <wp:docPr id="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DD6708" w:rsidRPr="00C61233">
              <w:t> </w:t>
            </w:r>
            <w:r w:rsidR="00DD6708" w:rsidRPr="00C61233">
              <w:rPr>
                <w:rFonts w:ascii="BentonSans Regular" w:hAnsi="BentonSans Regular"/>
                <w:color w:val="666666"/>
                <w:sz w:val="22"/>
              </w:rPr>
              <w:t>Note</w:t>
            </w:r>
          </w:p>
          <w:p w14:paraId="157FB0DB" w14:textId="2246C2A3" w:rsidR="00DD6708" w:rsidRDefault="00DD6708" w:rsidP="00C516F1">
            <w:pPr>
              <w:ind w:left="347"/>
            </w:pPr>
            <w:r>
              <w:rPr>
                <w:lang w:eastAsia="zh-CN"/>
              </w:rPr>
              <w:t>Once there is no request left for you to approve, the</w:t>
            </w:r>
            <w:r>
              <w:rPr>
                <w:rStyle w:val="SAPScreenElement"/>
              </w:rPr>
              <w:t xml:space="preserve"> Approve Requests</w:t>
            </w:r>
            <w:r>
              <w:t xml:space="preserve"> tile will no longer be visible in the </w:t>
            </w:r>
            <w:r>
              <w:rPr>
                <w:rStyle w:val="SAPScreenElement"/>
              </w:rPr>
              <w:t>To Do</w:t>
            </w:r>
            <w:r>
              <w:rPr>
                <w:i/>
                <w:lang w:eastAsia="zh-CN"/>
              </w:rPr>
              <w:t xml:space="preserve"> </w:t>
            </w:r>
            <w:r>
              <w:rPr>
                <w:lang w:eastAsia="zh-CN"/>
              </w:rPr>
              <w:t xml:space="preserve">section of your </w:t>
            </w:r>
            <w:r>
              <w:rPr>
                <w:rStyle w:val="SAPScreenElement"/>
              </w:rPr>
              <w:t>Home</w:t>
            </w:r>
            <w:r>
              <w:rPr>
                <w:lang w:eastAsia="zh-CN"/>
              </w:rPr>
              <w:t xml:space="preserve"> page.</w:t>
            </w:r>
          </w:p>
        </w:tc>
        <w:tc>
          <w:tcPr>
            <w:tcW w:w="5400" w:type="dxa"/>
          </w:tcPr>
          <w:p w14:paraId="5EB0867E" w14:textId="77777777" w:rsidR="00EC4EB4" w:rsidRPr="00C61233" w:rsidRDefault="00EC4EB4" w:rsidP="002B28C3"/>
        </w:tc>
        <w:tc>
          <w:tcPr>
            <w:tcW w:w="1263" w:type="dxa"/>
          </w:tcPr>
          <w:p w14:paraId="35246DCF" w14:textId="77777777" w:rsidR="00EC4EB4" w:rsidRPr="00C61233" w:rsidRDefault="00EC4EB4" w:rsidP="002B28C3">
            <w:pPr>
              <w:rPr>
                <w:rFonts w:cs="Arial"/>
                <w:bCs/>
              </w:rPr>
            </w:pPr>
          </w:p>
        </w:tc>
      </w:tr>
    </w:tbl>
    <w:p w14:paraId="1AE1C19A" w14:textId="62BF32FA" w:rsidR="00F232F4" w:rsidRDefault="00F232F4" w:rsidP="00F232F4">
      <w:pPr>
        <w:pStyle w:val="Heading5"/>
      </w:pPr>
      <w:bookmarkStart w:id="751" w:name="_Toc462811901"/>
      <w:bookmarkStart w:id="752" w:name="_Toc462811902"/>
      <w:bookmarkStart w:id="753" w:name="_Toc507750689"/>
      <w:bookmarkEnd w:id="751"/>
      <w:bookmarkEnd w:id="752"/>
      <w:r>
        <w:t xml:space="preserve">Option 2 (continued): Receiving </w:t>
      </w:r>
      <w:r w:rsidR="00F9685C">
        <w:t>Correction</w:t>
      </w:r>
      <w:r>
        <w:t xml:space="preserve"> Request</w:t>
      </w:r>
      <w:r w:rsidR="00F9685C">
        <w:t xml:space="preserve"> for Position Update</w:t>
      </w:r>
      <w:bookmarkEnd w:id="753"/>
    </w:p>
    <w:p w14:paraId="61CCEB03" w14:textId="77777777" w:rsidR="00F232F4" w:rsidRPr="00121F36" w:rsidRDefault="00F232F4" w:rsidP="00F232F4">
      <w:pPr>
        <w:pStyle w:val="SAPKeyblockTitle"/>
        <w:rPr>
          <w:b/>
          <w:u w:val="single"/>
        </w:rPr>
      </w:pPr>
      <w:r w:rsidRPr="00121F36">
        <w:t>Purpose</w:t>
      </w:r>
    </w:p>
    <w:p w14:paraId="0D60C987" w14:textId="07D462E2" w:rsidR="00F232F4" w:rsidRDefault="00F232F4" w:rsidP="00F232F4">
      <w:pPr>
        <w:rPr>
          <w:b/>
          <w:u w:val="single"/>
        </w:rPr>
      </w:pPr>
      <w:r>
        <w:t xml:space="preserve">In case details in the position update request are missing or are incorrect, the Line Manager </w:t>
      </w:r>
      <w:r w:rsidRPr="001A7854">
        <w:t>receive</w:t>
      </w:r>
      <w:r>
        <w:t>s an automatic e-mail from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with the request</w:t>
      </w:r>
      <w:r w:rsidRPr="001A7854">
        <w:t xml:space="preserve"> </w:t>
      </w:r>
      <w:r>
        <w:t xml:space="preserve">to provide this information. </w:t>
      </w:r>
    </w:p>
    <w:p w14:paraId="5520080C" w14:textId="77777777" w:rsidR="00F232F4" w:rsidRDefault="00F232F4" w:rsidP="00F232F4">
      <w:r w:rsidRPr="00C61233">
        <w:t>This is an automated step, and no manual execution is required.</w:t>
      </w:r>
    </w:p>
    <w:p w14:paraId="44FE7D44" w14:textId="4CBF6606" w:rsidR="002B28C3" w:rsidRPr="00C61233" w:rsidRDefault="002B28C3" w:rsidP="002B28C3">
      <w:pPr>
        <w:pStyle w:val="Heading4"/>
      </w:pPr>
      <w:bookmarkStart w:id="754" w:name="_Toc507750690"/>
      <w:r>
        <w:t>Option 2 (continued): Adapting</w:t>
      </w:r>
      <w:r w:rsidRPr="00C61233">
        <w:t xml:space="preserve"> </w:t>
      </w:r>
      <w:r>
        <w:t>Position Update</w:t>
      </w:r>
      <w:r w:rsidRPr="00C61233">
        <w:t xml:space="preserve"> </w:t>
      </w:r>
      <w:r>
        <w:t>Request</w:t>
      </w:r>
      <w:bookmarkEnd w:id="754"/>
    </w:p>
    <w:p w14:paraId="72188466" w14:textId="77777777" w:rsidR="002B28C3" w:rsidRPr="00C61233" w:rsidRDefault="002B28C3" w:rsidP="002B28C3">
      <w:pPr>
        <w:pStyle w:val="SAPKeyblockTitle"/>
      </w:pPr>
      <w:r w:rsidRPr="00C61233">
        <w:t>Test Administration</w:t>
      </w:r>
    </w:p>
    <w:p w14:paraId="319C3012" w14:textId="77777777" w:rsidR="002B28C3" w:rsidRPr="00C61233" w:rsidRDefault="002B28C3" w:rsidP="002B28C3">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B28C3" w:rsidRPr="00C61233" w14:paraId="35F94F61"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4FECF57C" w14:textId="77777777" w:rsidR="002B28C3" w:rsidRPr="00C61233" w:rsidRDefault="002B28C3" w:rsidP="002B28C3">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09272CF" w14:textId="77777777" w:rsidR="002B28C3" w:rsidRPr="00C61233" w:rsidRDefault="002B28C3" w:rsidP="002B28C3">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D4B4418" w14:textId="77777777" w:rsidR="002B28C3" w:rsidRPr="00C61233" w:rsidRDefault="002B28C3" w:rsidP="002B28C3">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B801ED6" w14:textId="77777777" w:rsidR="002B28C3" w:rsidRPr="00C61233" w:rsidRDefault="002B28C3" w:rsidP="002B28C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D2BFAF1" w14:textId="77777777" w:rsidR="002B28C3" w:rsidRPr="00C61233" w:rsidRDefault="002B28C3" w:rsidP="002B28C3">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B46CB7E" w14:textId="38F0C7AD" w:rsidR="002B28C3" w:rsidRPr="00C61233" w:rsidRDefault="0086714C" w:rsidP="002B28C3">
            <w:r>
              <w:t>&lt;date&gt;</w:t>
            </w:r>
          </w:p>
        </w:tc>
      </w:tr>
      <w:tr w:rsidR="002B28C3" w:rsidRPr="00C61233" w14:paraId="483D83AC"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38671554" w14:textId="77777777" w:rsidR="002B28C3" w:rsidRPr="00C61233" w:rsidRDefault="002B28C3" w:rsidP="002B28C3">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5AA103B" w14:textId="77777777" w:rsidR="002B28C3" w:rsidRPr="00C61233" w:rsidRDefault="002B28C3" w:rsidP="002B28C3">
            <w:r>
              <w:t>Line Manager</w:t>
            </w:r>
          </w:p>
        </w:tc>
      </w:tr>
      <w:tr w:rsidR="002B28C3" w:rsidRPr="00C61233" w14:paraId="07DED1B6" w14:textId="77777777" w:rsidTr="002B28C3">
        <w:tc>
          <w:tcPr>
            <w:tcW w:w="2280" w:type="dxa"/>
            <w:tcBorders>
              <w:top w:val="single" w:sz="8" w:space="0" w:color="999999"/>
              <w:left w:val="single" w:sz="8" w:space="0" w:color="999999"/>
              <w:bottom w:val="single" w:sz="8" w:space="0" w:color="999999"/>
              <w:right w:val="single" w:sz="8" w:space="0" w:color="999999"/>
            </w:tcBorders>
            <w:hideMark/>
          </w:tcPr>
          <w:p w14:paraId="7AF127F6" w14:textId="77777777" w:rsidR="002B28C3" w:rsidRPr="00C61233" w:rsidRDefault="002B28C3" w:rsidP="002B28C3">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096F757" w14:textId="77777777" w:rsidR="002B28C3" w:rsidRPr="00C61233" w:rsidRDefault="002B28C3" w:rsidP="002B28C3">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A9B7889" w14:textId="77777777" w:rsidR="002B28C3" w:rsidRPr="00C61233" w:rsidRDefault="002B28C3" w:rsidP="002B28C3">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96BCE87" w14:textId="79EA6023" w:rsidR="002B28C3" w:rsidRPr="00C61233" w:rsidRDefault="00EB3674" w:rsidP="002B28C3">
            <w:r>
              <w:t>&lt;duration&gt;</w:t>
            </w:r>
          </w:p>
        </w:tc>
      </w:tr>
    </w:tbl>
    <w:p w14:paraId="0A1FDD3B" w14:textId="77777777" w:rsidR="002B28C3" w:rsidRPr="00C61233" w:rsidRDefault="002B28C3" w:rsidP="002B28C3">
      <w:pPr>
        <w:pStyle w:val="SAPKeyblockTitle"/>
      </w:pPr>
      <w:r w:rsidRPr="00C61233">
        <w:t>Purpose</w:t>
      </w:r>
    </w:p>
    <w:p w14:paraId="0376D70F" w14:textId="6CD627EE" w:rsidR="002B28C3" w:rsidRPr="00C61233" w:rsidRDefault="002B28C3" w:rsidP="002B28C3">
      <w:r>
        <w:t>In case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 xml:space="preserve">group </w:t>
      </w:r>
      <w:r>
        <w:t xml:space="preserve">has sent back the position </w:t>
      </w:r>
      <w:r w:rsidR="003F3E36">
        <w:t>update</w:t>
      </w:r>
      <w:r>
        <w:t xml:space="preserve"> request to the Line Manager, requesting additional information, the Line Manager updates the position attributes based on the feedback from the</w:t>
      </w:r>
      <w:r w:rsidR="002A666E">
        <w:t xml:space="preserve"> member of the</w:t>
      </w:r>
      <w:r>
        <w:t xml:space="preserve"> </w:t>
      </w:r>
      <w:r w:rsidR="002A666E" w:rsidRPr="002F1D7F">
        <w:rPr>
          <w:rStyle w:val="SAPScreenElement"/>
          <w:color w:val="auto"/>
        </w:rPr>
        <w:t>HR Administrator</w:t>
      </w:r>
      <w:r w:rsidR="002A666E" w:rsidRPr="002F1D7F">
        <w:t xml:space="preserve"> </w:t>
      </w:r>
      <w:r w:rsidR="008E006B">
        <w:t>dynamic</w:t>
      </w:r>
      <w:r w:rsidR="008E006B" w:rsidRPr="00C61233">
        <w:t xml:space="preserve"> </w:t>
      </w:r>
      <w:r w:rsidR="002A666E">
        <w:t>group</w:t>
      </w:r>
      <w:r>
        <w:t>. Then, he or she resubmits the request.</w:t>
      </w:r>
    </w:p>
    <w:p w14:paraId="01251DE4" w14:textId="77777777" w:rsidR="002B28C3" w:rsidRPr="00C61233" w:rsidRDefault="002B28C3" w:rsidP="002B28C3">
      <w:pPr>
        <w:pStyle w:val="SAPKeyblockTitle"/>
      </w:pPr>
      <w:r w:rsidRPr="00C61233">
        <w:lastRenderedPageBreak/>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91"/>
        <w:gridCol w:w="5850"/>
        <w:gridCol w:w="5220"/>
        <w:gridCol w:w="1260"/>
      </w:tblGrid>
      <w:tr w:rsidR="00077977" w:rsidRPr="00C61233" w14:paraId="7BE8A0B5" w14:textId="77777777" w:rsidTr="00077977">
        <w:trPr>
          <w:trHeight w:val="576"/>
          <w:tblHeader/>
        </w:trPr>
        <w:tc>
          <w:tcPr>
            <w:tcW w:w="851" w:type="dxa"/>
            <w:shd w:val="solid" w:color="999999" w:fill="FFFFFF"/>
            <w:hideMark/>
          </w:tcPr>
          <w:p w14:paraId="07F8533A" w14:textId="77777777" w:rsidR="00077977" w:rsidRPr="00C61233" w:rsidRDefault="00077977"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w:t>
            </w:r>
          </w:p>
        </w:tc>
        <w:tc>
          <w:tcPr>
            <w:tcW w:w="1191" w:type="dxa"/>
            <w:shd w:val="solid" w:color="999999" w:fill="FFFFFF"/>
            <w:hideMark/>
          </w:tcPr>
          <w:p w14:paraId="5C9D8FAB" w14:textId="77777777" w:rsidR="00077977" w:rsidRPr="00C61233" w:rsidRDefault="00077977"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Test Step Name</w:t>
            </w:r>
          </w:p>
        </w:tc>
        <w:tc>
          <w:tcPr>
            <w:tcW w:w="5850" w:type="dxa"/>
            <w:shd w:val="solid" w:color="999999" w:fill="FFFFFF"/>
            <w:hideMark/>
          </w:tcPr>
          <w:p w14:paraId="239D6FEC" w14:textId="77777777" w:rsidR="00077977" w:rsidRPr="00C61233" w:rsidRDefault="00077977"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Instruction</w:t>
            </w:r>
          </w:p>
        </w:tc>
        <w:tc>
          <w:tcPr>
            <w:tcW w:w="5220" w:type="dxa"/>
            <w:shd w:val="solid" w:color="999999" w:fill="FFFFFF"/>
            <w:hideMark/>
          </w:tcPr>
          <w:p w14:paraId="23497EA4" w14:textId="77777777" w:rsidR="00077977" w:rsidRPr="00C61233" w:rsidRDefault="00077977"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Expected Result</w:t>
            </w:r>
          </w:p>
        </w:tc>
        <w:tc>
          <w:tcPr>
            <w:tcW w:w="1260" w:type="dxa"/>
            <w:shd w:val="solid" w:color="999999" w:fill="FFFFFF"/>
            <w:hideMark/>
          </w:tcPr>
          <w:p w14:paraId="558C215C" w14:textId="77777777" w:rsidR="00077977" w:rsidRPr="00C61233" w:rsidRDefault="00077977" w:rsidP="002B28C3">
            <w:pPr>
              <w:pStyle w:val="TableHeading"/>
              <w:spacing w:line="276" w:lineRule="auto"/>
              <w:rPr>
                <w:rFonts w:ascii="BentonSans Bold" w:hAnsi="BentonSans Bold"/>
                <w:bCs/>
                <w:color w:val="FFFFFF"/>
                <w:sz w:val="18"/>
                <w:lang w:val="en-US"/>
              </w:rPr>
            </w:pPr>
            <w:r w:rsidRPr="00C61233">
              <w:rPr>
                <w:rFonts w:ascii="BentonSans Bold" w:hAnsi="BentonSans Bold"/>
                <w:bCs/>
                <w:color w:val="FFFFFF"/>
                <w:sz w:val="18"/>
                <w:lang w:val="en-US"/>
              </w:rPr>
              <w:t>Pass / Fail / Comment</w:t>
            </w:r>
          </w:p>
        </w:tc>
      </w:tr>
      <w:tr w:rsidR="00077977" w:rsidRPr="00C61233" w14:paraId="5E0897D4" w14:textId="77777777" w:rsidTr="00077977">
        <w:trPr>
          <w:trHeight w:val="288"/>
        </w:trPr>
        <w:tc>
          <w:tcPr>
            <w:tcW w:w="851" w:type="dxa"/>
            <w:hideMark/>
          </w:tcPr>
          <w:p w14:paraId="266A3B3D" w14:textId="77777777" w:rsidR="00077977" w:rsidRPr="00C61233" w:rsidRDefault="00077977" w:rsidP="002B28C3">
            <w:r w:rsidRPr="00C61233">
              <w:t>1</w:t>
            </w:r>
          </w:p>
        </w:tc>
        <w:tc>
          <w:tcPr>
            <w:tcW w:w="1191" w:type="dxa"/>
            <w:hideMark/>
          </w:tcPr>
          <w:p w14:paraId="546F53D3" w14:textId="77777777" w:rsidR="00077977" w:rsidRPr="00C61233" w:rsidRDefault="00077977" w:rsidP="002B28C3">
            <w:pPr>
              <w:rPr>
                <w:rStyle w:val="SAPEmphasis"/>
              </w:rPr>
            </w:pPr>
            <w:r w:rsidRPr="00C61233">
              <w:rPr>
                <w:rStyle w:val="SAPEmphasis"/>
              </w:rPr>
              <w:t>Log on</w:t>
            </w:r>
          </w:p>
        </w:tc>
        <w:tc>
          <w:tcPr>
            <w:tcW w:w="5850" w:type="dxa"/>
          </w:tcPr>
          <w:p w14:paraId="4DEF9620" w14:textId="210CE213" w:rsidR="00077977" w:rsidRDefault="00077977" w:rsidP="002B28C3">
            <w:r>
              <w:t xml:space="preserve">Go to your e-mail inbox and search the e-mail from the member of the </w:t>
            </w:r>
            <w:r w:rsidRPr="002F1D7F">
              <w:rPr>
                <w:rStyle w:val="SAPScreenElement"/>
                <w:color w:val="auto"/>
              </w:rPr>
              <w:t>HR Administrator</w:t>
            </w:r>
            <w:r w:rsidRPr="002F1D7F">
              <w:t xml:space="preserve"> </w:t>
            </w:r>
            <w:r>
              <w:t>dynamic</w:t>
            </w:r>
            <w:r w:rsidRPr="00C61233">
              <w:t xml:space="preserve"> </w:t>
            </w:r>
            <w:r>
              <w:t>group who has requested for more information.</w:t>
            </w:r>
          </w:p>
          <w:p w14:paraId="7B5F269C" w14:textId="77777777" w:rsidR="00077977" w:rsidRDefault="00077977" w:rsidP="00C516F1">
            <w:pPr>
              <w:pStyle w:val="SAPNoteHeading"/>
              <w:ind w:left="630"/>
            </w:pPr>
            <w:r w:rsidRPr="00C50C67">
              <w:rPr>
                <w:noProof/>
              </w:rPr>
              <w:drawing>
                <wp:inline distT="0" distB="0" distL="0" distR="0" wp14:anchorId="45FA9414" wp14:editId="390FAD5D">
                  <wp:extent cx="228600" cy="228600"/>
                  <wp:effectExtent l="0" t="0" r="0" b="0"/>
                  <wp:docPr id="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0C591879" w14:textId="085BF906" w:rsidR="00077977" w:rsidRPr="001611E9" w:rsidRDefault="00077977" w:rsidP="00C516F1">
            <w:pPr>
              <w:pStyle w:val="NoteParagraph"/>
              <w:ind w:left="630"/>
            </w:pPr>
            <w:r>
              <w:t>The subject of this email states something like “</w:t>
            </w:r>
            <w:r w:rsidRPr="00AC06C1">
              <w:rPr>
                <w:rStyle w:val="SAPUserEntry"/>
                <w:b w:val="0"/>
                <w:color w:val="auto"/>
              </w:rPr>
              <w:t xml:space="preserve">The </w:t>
            </w:r>
            <w:r>
              <w:rPr>
                <w:rStyle w:val="SAPUserEntry"/>
                <w:b w:val="0"/>
                <w:color w:val="auto"/>
              </w:rPr>
              <w:t>Insert Position</w:t>
            </w:r>
            <w:r w:rsidRPr="00AC06C1">
              <w:rPr>
                <w:rStyle w:val="SAPUserEntry"/>
                <w:b w:val="0"/>
                <w:color w:val="auto"/>
              </w:rPr>
              <w:t xml:space="preserve"> action for </w:t>
            </w:r>
            <w:r>
              <w:rPr>
                <w:rStyle w:val="SAPUserEntry"/>
                <w:b w:val="0"/>
                <w:color w:val="auto"/>
              </w:rPr>
              <w:t>&lt;position title&gt;</w:t>
            </w:r>
            <w:r w:rsidRPr="00AC06C1">
              <w:rPr>
                <w:rStyle w:val="SAPUserEntry"/>
                <w:b w:val="0"/>
                <w:color w:val="auto"/>
              </w:rPr>
              <w:t xml:space="preserve"> has </w:t>
            </w:r>
            <w:r>
              <w:rPr>
                <w:rStyle w:val="SAPUserEntry"/>
                <w:b w:val="0"/>
                <w:color w:val="auto"/>
              </w:rPr>
              <w:t>been sent back by &lt;HR administrator name&gt;</w:t>
            </w:r>
            <w:r w:rsidRPr="008F3EDB">
              <w:t>.”</w:t>
            </w:r>
          </w:p>
          <w:p w14:paraId="2B625AA6" w14:textId="77777777" w:rsidR="00077977" w:rsidRDefault="00077977" w:rsidP="002B28C3">
            <w:pPr>
              <w:rPr>
                <w:ins w:id="755" w:author="Author" w:date="2018-03-02T10:22:00Z"/>
              </w:rPr>
            </w:pPr>
            <w:r>
              <w:t xml:space="preserve">Open this e-mail and choose the available hyperlink. You are directed to the </w:t>
            </w:r>
            <w:r w:rsidRPr="00203C91">
              <w:rPr>
                <w:rStyle w:val="SAPTextReference"/>
              </w:rPr>
              <w:t>Employee Central</w:t>
            </w:r>
            <w:r w:rsidRPr="00121F36" w:rsidDel="00C623F0">
              <w:t xml:space="preserve"> </w:t>
            </w:r>
            <w:r>
              <w:t>login screen, where you need to enter your password (your username is already filled by default).</w:t>
            </w:r>
          </w:p>
          <w:p w14:paraId="7059107D" w14:textId="77777777" w:rsidR="00077977" w:rsidRDefault="00077977" w:rsidP="002B28C3">
            <w:pPr>
              <w:rPr>
                <w:ins w:id="756" w:author="Author" w:date="2018-03-02T10:22:00Z"/>
              </w:rPr>
            </w:pPr>
          </w:p>
          <w:p w14:paraId="2DCA9352" w14:textId="77777777" w:rsidR="00077977" w:rsidRDefault="00077977">
            <w:pPr>
              <w:pStyle w:val="SAPNoteHeading"/>
              <w:ind w:left="0"/>
              <w:rPr>
                <w:ins w:id="757" w:author="Author" w:date="2018-03-02T10:22:00Z"/>
              </w:rPr>
              <w:pPrChange w:id="758" w:author="Author" w:date="2018-03-02T10:22:00Z">
                <w:pPr>
                  <w:pStyle w:val="SAPNoteHeading"/>
                  <w:ind w:left="630"/>
                </w:pPr>
              </w:pPrChange>
            </w:pPr>
            <w:commentRangeStart w:id="759"/>
            <w:ins w:id="760" w:author="Author" w:date="2018-03-02T10:22:00Z">
              <w:r w:rsidRPr="00C50C67">
                <w:rPr>
                  <w:noProof/>
                </w:rPr>
                <w:drawing>
                  <wp:inline distT="0" distB="0" distL="0" distR="0" wp14:anchorId="4F827AD1" wp14:editId="5BAE8F72">
                    <wp:extent cx="228600" cy="228600"/>
                    <wp:effectExtent l="0" t="0" r="0" b="0"/>
                    <wp:docPr id="4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ins>
          </w:p>
          <w:p w14:paraId="510C9FB7" w14:textId="1793596F" w:rsidR="00077977" w:rsidRPr="00C61233" w:rsidRDefault="00077977" w:rsidP="002B28C3">
            <w:ins w:id="761" w:author="Author" w:date="2018-03-02T10:22:00Z">
              <w:r>
                <w:t xml:space="preserve">Alternatively, you can log on to </w:t>
              </w:r>
              <w:r w:rsidRPr="00203C91">
                <w:rPr>
                  <w:rStyle w:val="SAPTextReference"/>
                </w:rPr>
                <w:t>Employee Central</w:t>
              </w:r>
              <w:r>
                <w:t>, go o</w:t>
              </w:r>
              <w:r w:rsidRPr="00C61233">
                <w:t xml:space="preserve">n the </w:t>
              </w:r>
              <w:r w:rsidRPr="00C61233">
                <w:rPr>
                  <w:rStyle w:val="SAPScreenElement"/>
                </w:rPr>
                <w:t xml:space="preserve">Home </w:t>
              </w:r>
              <w:r w:rsidRPr="00C61233">
                <w:t>page</w:t>
              </w:r>
              <w:r>
                <w:t xml:space="preserve"> to</w:t>
              </w:r>
              <w:r w:rsidRPr="00C61233">
                <w:t xml:space="preserve"> the</w:t>
              </w:r>
              <w:r w:rsidRPr="00C61233">
                <w:rPr>
                  <w:i/>
                </w:rPr>
                <w:t xml:space="preserve"> </w:t>
              </w:r>
              <w:r w:rsidRPr="00C61233">
                <w:rPr>
                  <w:rStyle w:val="SAPScreenElement"/>
                </w:rPr>
                <w:t>To Do</w:t>
              </w:r>
              <w:r w:rsidRPr="00C61233">
                <w:rPr>
                  <w:i/>
                  <w:lang w:eastAsia="zh-CN"/>
                </w:rPr>
                <w:t xml:space="preserve"> </w:t>
              </w:r>
              <w:r>
                <w:rPr>
                  <w:lang w:eastAsia="zh-CN"/>
                </w:rPr>
                <w:t>section</w:t>
              </w:r>
              <w:r w:rsidRPr="006947A0">
                <w:rPr>
                  <w:lang w:eastAsia="zh-CN"/>
                </w:rPr>
                <w:t xml:space="preserve"> and click on the </w:t>
              </w:r>
              <w:r w:rsidRPr="006947A0">
                <w:rPr>
                  <w:rStyle w:val="SAPScreenElement"/>
                </w:rPr>
                <w:t>Approve Requests</w:t>
              </w:r>
              <w:r w:rsidRPr="006947A0">
                <w:t xml:space="preserve"> tile</w:t>
              </w:r>
              <w:r>
                <w:t xml:space="preserve">. In the upcoming </w:t>
              </w:r>
              <w:r w:rsidRPr="006947A0">
                <w:rPr>
                  <w:rStyle w:val="SAPScreenElement"/>
                </w:rPr>
                <w:t>Approve Requests</w:t>
              </w:r>
              <w:r w:rsidRPr="006947A0">
                <w:t xml:space="preserve"> </w:t>
              </w:r>
              <w:r w:rsidRPr="006947A0">
                <w:rPr>
                  <w:rFonts w:cs="Arial"/>
                  <w:bCs/>
                </w:rPr>
                <w:t>dialog box</w:t>
              </w:r>
              <w:r>
                <w:rPr>
                  <w:rFonts w:cs="Arial"/>
                  <w:bCs/>
                </w:rPr>
                <w:t xml:space="preserve">, </w:t>
              </w:r>
              <w:r>
                <w:t>c</w:t>
              </w:r>
              <w:r w:rsidRPr="00C61233">
                <w:t xml:space="preserve">lick on the </w:t>
              </w:r>
              <w:r>
                <w:rPr>
                  <w:rStyle w:val="SAPScreenElement"/>
                </w:rPr>
                <w:t>Change Position</w:t>
              </w:r>
              <w:r w:rsidRPr="00C61233">
                <w:t xml:space="preserve"> link</w:t>
              </w:r>
              <w:r>
                <w:t xml:space="preserve"> next to</w:t>
              </w:r>
              <w:r w:rsidRPr="0023324B">
                <w:rPr>
                  <w:rStyle w:val="SAPUserEntry"/>
                  <w:color w:val="auto"/>
                </w:rPr>
                <w:t xml:space="preserve"> Name:</w:t>
              </w:r>
              <w:r w:rsidRPr="00A3520E">
                <w:t xml:space="preserve"> </w:t>
              </w:r>
              <w:r w:rsidRPr="0023324B">
                <w:rPr>
                  <w:rStyle w:val="SAPUserEntry"/>
                  <w:color w:val="auto"/>
                </w:rPr>
                <w:t xml:space="preserve">&lt;position </w:t>
              </w:r>
              <w:r w:rsidRPr="00A3520E">
                <w:rPr>
                  <w:rStyle w:val="SAPUserEntry"/>
                  <w:color w:val="auto"/>
                </w:rPr>
                <w:t>title&gt;</w:t>
              </w:r>
              <w:r>
                <w:t>.</w:t>
              </w:r>
            </w:ins>
            <w:commentRangeEnd w:id="759"/>
            <w:ins w:id="762" w:author="Author" w:date="2018-03-02T10:23:00Z">
              <w:r>
                <w:rPr>
                  <w:rStyle w:val="CommentReference"/>
                </w:rPr>
                <w:commentReference w:id="759"/>
              </w:r>
            </w:ins>
          </w:p>
        </w:tc>
        <w:tc>
          <w:tcPr>
            <w:tcW w:w="5220" w:type="dxa"/>
          </w:tcPr>
          <w:p w14:paraId="25242852" w14:textId="77777777" w:rsidR="00077977" w:rsidRPr="00C61233" w:rsidRDefault="00077977" w:rsidP="002B28C3">
            <w:r w:rsidRPr="00112DCD">
              <w:t xml:space="preserve">You are directed to the </w:t>
            </w:r>
            <w:r w:rsidRPr="00112DCD">
              <w:rPr>
                <w:rStyle w:val="SAPScreenElement"/>
              </w:rPr>
              <w:t>Employee Files</w:t>
            </w:r>
            <w:r w:rsidRPr="00112DCD">
              <w:t xml:space="preserve"> page </w:t>
            </w:r>
            <w:r w:rsidRPr="00C61233">
              <w:rPr>
                <w:rFonts w:cs="Arial"/>
                <w:bCs/>
              </w:rPr>
              <w:t>containing details to the request</w:t>
            </w:r>
            <w:r>
              <w:rPr>
                <w:rFonts w:cs="Arial"/>
                <w:bCs/>
              </w:rPr>
              <w:t>.</w:t>
            </w:r>
          </w:p>
        </w:tc>
        <w:tc>
          <w:tcPr>
            <w:tcW w:w="1260" w:type="dxa"/>
          </w:tcPr>
          <w:p w14:paraId="772B9539" w14:textId="77777777" w:rsidR="00077977" w:rsidRPr="00C61233" w:rsidRDefault="00077977" w:rsidP="002B28C3">
            <w:pPr>
              <w:rPr>
                <w:rFonts w:cs="Arial"/>
                <w:bCs/>
              </w:rPr>
            </w:pPr>
          </w:p>
        </w:tc>
      </w:tr>
      <w:tr w:rsidR="00077977" w:rsidRPr="00C61233" w14:paraId="6D2B377B" w14:textId="77777777" w:rsidTr="00077977">
        <w:trPr>
          <w:trHeight w:val="357"/>
        </w:trPr>
        <w:tc>
          <w:tcPr>
            <w:tcW w:w="851" w:type="dxa"/>
          </w:tcPr>
          <w:p w14:paraId="0AB57E0E" w14:textId="77777777" w:rsidR="00077977" w:rsidRPr="00C61233" w:rsidRDefault="00077977" w:rsidP="002B28C3">
            <w:r>
              <w:t>2</w:t>
            </w:r>
          </w:p>
        </w:tc>
        <w:tc>
          <w:tcPr>
            <w:tcW w:w="1191" w:type="dxa"/>
          </w:tcPr>
          <w:p w14:paraId="6FB190FC" w14:textId="77777777" w:rsidR="00077977" w:rsidRPr="00C61233" w:rsidRDefault="00077977" w:rsidP="002B28C3">
            <w:pPr>
              <w:rPr>
                <w:rStyle w:val="SAPEmphasis"/>
              </w:rPr>
            </w:pPr>
            <w:r>
              <w:rPr>
                <w:rStyle w:val="SAPEmphasis"/>
              </w:rPr>
              <w:t>Update Request</w:t>
            </w:r>
          </w:p>
        </w:tc>
        <w:tc>
          <w:tcPr>
            <w:tcW w:w="5850" w:type="dxa"/>
          </w:tcPr>
          <w:p w14:paraId="0A1412B4" w14:textId="77777777" w:rsidR="00077977" w:rsidRPr="00C61233" w:rsidRDefault="00077977" w:rsidP="002B28C3">
            <w:pPr>
              <w:pStyle w:val="List"/>
              <w:ind w:left="0" w:firstLine="0"/>
            </w:pPr>
            <w:r>
              <w:t xml:space="preserve">To add the missing or correct the wrong position attributes, select the </w:t>
            </w:r>
            <w:r>
              <w:rPr>
                <w:rStyle w:val="SAPScreenElement"/>
              </w:rPr>
              <w:t>Update</w:t>
            </w:r>
            <w:r>
              <w:t xml:space="preserve"> link at the bottom of the page.</w:t>
            </w:r>
          </w:p>
        </w:tc>
        <w:tc>
          <w:tcPr>
            <w:tcW w:w="5220" w:type="dxa"/>
          </w:tcPr>
          <w:p w14:paraId="0695E407" w14:textId="77777777" w:rsidR="00077977" w:rsidRPr="00C61233" w:rsidRDefault="00077977" w:rsidP="002B28C3">
            <w:pPr>
              <w:rPr>
                <w:rFonts w:cs="Arial"/>
                <w:bCs/>
              </w:rPr>
            </w:pPr>
            <w:r>
              <w:rPr>
                <w:rFonts w:cs="Arial"/>
                <w:bCs/>
              </w:rPr>
              <w:t xml:space="preserve">The fields in the </w:t>
            </w:r>
            <w:r>
              <w:rPr>
                <w:rStyle w:val="SAPScreenElement"/>
              </w:rPr>
              <w:t>Position: &lt;position title (code)&gt;</w:t>
            </w:r>
            <w:r>
              <w:t xml:space="preserve"> </w:t>
            </w:r>
            <w:r>
              <w:rPr>
                <w:rFonts w:cs="Arial"/>
                <w:bCs/>
              </w:rPr>
              <w:t>section of the request become editable.</w:t>
            </w:r>
          </w:p>
        </w:tc>
        <w:tc>
          <w:tcPr>
            <w:tcW w:w="1260" w:type="dxa"/>
          </w:tcPr>
          <w:p w14:paraId="3F59A567" w14:textId="77777777" w:rsidR="00077977" w:rsidRPr="00C61233" w:rsidRDefault="00077977" w:rsidP="002B28C3">
            <w:pPr>
              <w:rPr>
                <w:rFonts w:cs="Arial"/>
                <w:bCs/>
              </w:rPr>
            </w:pPr>
          </w:p>
        </w:tc>
      </w:tr>
      <w:tr w:rsidR="00077977" w:rsidRPr="00C61233" w14:paraId="47989792" w14:textId="77777777" w:rsidTr="00077977">
        <w:trPr>
          <w:trHeight w:val="357"/>
        </w:trPr>
        <w:tc>
          <w:tcPr>
            <w:tcW w:w="851" w:type="dxa"/>
          </w:tcPr>
          <w:p w14:paraId="2DFC6C6F" w14:textId="77777777" w:rsidR="00077977" w:rsidRPr="00C61233" w:rsidRDefault="00077977" w:rsidP="002B28C3">
            <w:r>
              <w:t>3</w:t>
            </w:r>
          </w:p>
        </w:tc>
        <w:tc>
          <w:tcPr>
            <w:tcW w:w="1191" w:type="dxa"/>
          </w:tcPr>
          <w:p w14:paraId="47D8B6D0" w14:textId="77777777" w:rsidR="00077977" w:rsidRPr="00C61233" w:rsidRDefault="00077977" w:rsidP="002B28C3">
            <w:pPr>
              <w:rPr>
                <w:rStyle w:val="SAPEmphasis"/>
              </w:rPr>
            </w:pPr>
            <w:r>
              <w:rPr>
                <w:rStyle w:val="SAPEmphasis"/>
              </w:rPr>
              <w:t>Provide Missing Details</w:t>
            </w:r>
          </w:p>
        </w:tc>
        <w:tc>
          <w:tcPr>
            <w:tcW w:w="5850" w:type="dxa"/>
          </w:tcPr>
          <w:p w14:paraId="5FEA3742" w14:textId="6722A904" w:rsidR="00077977" w:rsidRPr="00C61233" w:rsidRDefault="00077977" w:rsidP="002B28C3">
            <w:r>
              <w:t xml:space="preserve">Provide the missing attributes, or correct the wrong ones, as per the comment written by the member of the </w:t>
            </w:r>
            <w:r w:rsidRPr="002F1D7F">
              <w:rPr>
                <w:rStyle w:val="SAPScreenElement"/>
                <w:color w:val="auto"/>
              </w:rPr>
              <w:t>HR Administrator</w:t>
            </w:r>
            <w:r w:rsidRPr="002F1D7F">
              <w:t xml:space="preserve"> </w:t>
            </w:r>
            <w:r>
              <w:t>dynamic</w:t>
            </w:r>
            <w:r w:rsidRPr="00C61233">
              <w:t xml:space="preserve"> </w:t>
            </w:r>
            <w:r>
              <w:t xml:space="preserve">group in his or her </w:t>
            </w:r>
            <w:r w:rsidRPr="00210FCF">
              <w:t>rejection</w:t>
            </w:r>
            <w:r>
              <w:t>.</w:t>
            </w:r>
          </w:p>
        </w:tc>
        <w:tc>
          <w:tcPr>
            <w:tcW w:w="5220" w:type="dxa"/>
          </w:tcPr>
          <w:p w14:paraId="148A00C6" w14:textId="16AF18CC" w:rsidR="00077977" w:rsidRPr="00C61233" w:rsidRDefault="00077977" w:rsidP="002B28C3">
            <w:pPr>
              <w:rPr>
                <w:rFonts w:cs="Arial"/>
                <w:bCs/>
              </w:rPr>
            </w:pPr>
          </w:p>
        </w:tc>
        <w:tc>
          <w:tcPr>
            <w:tcW w:w="1260" w:type="dxa"/>
          </w:tcPr>
          <w:p w14:paraId="0D4C6A59" w14:textId="77777777" w:rsidR="00077977" w:rsidRPr="00C61233" w:rsidRDefault="00077977" w:rsidP="002B28C3">
            <w:pPr>
              <w:rPr>
                <w:rFonts w:cs="Arial"/>
                <w:bCs/>
              </w:rPr>
            </w:pPr>
          </w:p>
        </w:tc>
      </w:tr>
      <w:tr w:rsidR="00077977" w:rsidRPr="00C61233" w14:paraId="0D4FB5B5" w14:textId="77777777" w:rsidTr="00077977">
        <w:trPr>
          <w:trHeight w:val="357"/>
        </w:trPr>
        <w:tc>
          <w:tcPr>
            <w:tcW w:w="851" w:type="dxa"/>
          </w:tcPr>
          <w:p w14:paraId="43FBA191" w14:textId="77777777" w:rsidR="00077977" w:rsidRDefault="00077977" w:rsidP="002B28C3">
            <w:r>
              <w:t>4</w:t>
            </w:r>
          </w:p>
        </w:tc>
        <w:tc>
          <w:tcPr>
            <w:tcW w:w="1191" w:type="dxa"/>
          </w:tcPr>
          <w:p w14:paraId="2772163D" w14:textId="77777777" w:rsidR="00077977" w:rsidRDefault="00077977" w:rsidP="002B28C3">
            <w:pPr>
              <w:rPr>
                <w:rStyle w:val="SAPEmphasis"/>
              </w:rPr>
            </w:pPr>
            <w:r>
              <w:rPr>
                <w:rStyle w:val="SAPEmphasis"/>
              </w:rPr>
              <w:t>Resubmit Request</w:t>
            </w:r>
          </w:p>
        </w:tc>
        <w:tc>
          <w:tcPr>
            <w:tcW w:w="5850" w:type="dxa"/>
          </w:tcPr>
          <w:p w14:paraId="5ECBDE7A" w14:textId="77777777" w:rsidR="00077977" w:rsidRDefault="00077977" w:rsidP="002B28C3">
            <w:r>
              <w:t xml:space="preserve">Choose the </w:t>
            </w:r>
            <w:r w:rsidRPr="00CA3F66">
              <w:rPr>
                <w:rStyle w:val="SAPScreenElement"/>
              </w:rPr>
              <w:t xml:space="preserve">Resubmit </w:t>
            </w:r>
            <w:r>
              <w:t>button.</w:t>
            </w:r>
          </w:p>
        </w:tc>
        <w:tc>
          <w:tcPr>
            <w:tcW w:w="5220" w:type="dxa"/>
          </w:tcPr>
          <w:p w14:paraId="47E147DE" w14:textId="16E69664" w:rsidR="00077977" w:rsidRPr="00C61233" w:rsidRDefault="00077977" w:rsidP="00E97DDB">
            <w:r>
              <w:t xml:space="preserve">The </w:t>
            </w:r>
            <w:r>
              <w:rPr>
                <w:rStyle w:val="SAPScreenElement"/>
              </w:rPr>
              <w:t>Please confirm your request</w:t>
            </w:r>
            <w:r>
              <w:t xml:space="preserve"> dialog box displays on the screen.</w:t>
            </w:r>
          </w:p>
        </w:tc>
        <w:tc>
          <w:tcPr>
            <w:tcW w:w="1260" w:type="dxa"/>
          </w:tcPr>
          <w:p w14:paraId="288EE764" w14:textId="77777777" w:rsidR="00077977" w:rsidRPr="00C61233" w:rsidRDefault="00077977" w:rsidP="002B28C3">
            <w:pPr>
              <w:rPr>
                <w:rFonts w:cs="Arial"/>
                <w:bCs/>
              </w:rPr>
            </w:pPr>
          </w:p>
        </w:tc>
      </w:tr>
      <w:tr w:rsidR="00077977" w:rsidRPr="00C61233" w14:paraId="37893892" w14:textId="77777777" w:rsidTr="00077977">
        <w:trPr>
          <w:trHeight w:val="357"/>
        </w:trPr>
        <w:tc>
          <w:tcPr>
            <w:tcW w:w="851" w:type="dxa"/>
          </w:tcPr>
          <w:p w14:paraId="0E99DCD5" w14:textId="2D56F80F" w:rsidR="00077977" w:rsidRDefault="00077977" w:rsidP="00AF489B">
            <w:r>
              <w:t>5</w:t>
            </w:r>
          </w:p>
        </w:tc>
        <w:tc>
          <w:tcPr>
            <w:tcW w:w="1191" w:type="dxa"/>
          </w:tcPr>
          <w:p w14:paraId="3FB98D67" w14:textId="2FF8D959" w:rsidR="00077977" w:rsidRDefault="00077977" w:rsidP="00AF489B">
            <w:pPr>
              <w:rPr>
                <w:rStyle w:val="SAPEmphasis"/>
              </w:rPr>
            </w:pPr>
            <w:r>
              <w:rPr>
                <w:rStyle w:val="SAPEmphasis"/>
              </w:rPr>
              <w:t>Enter Comment to Request</w:t>
            </w:r>
          </w:p>
        </w:tc>
        <w:tc>
          <w:tcPr>
            <w:tcW w:w="5850" w:type="dxa"/>
          </w:tcPr>
          <w:p w14:paraId="4C7280D5" w14:textId="78B6EA0B" w:rsidR="00077977" w:rsidRDefault="00077977" w:rsidP="00AF489B">
            <w:r>
              <w:t xml:space="preserve">In the dialog box, </w:t>
            </w:r>
            <w:r>
              <w:rPr>
                <w:rFonts w:cs="Arial"/>
                <w:bCs/>
              </w:rPr>
              <w:t>enter an appropriate comment to your request.</w:t>
            </w:r>
          </w:p>
        </w:tc>
        <w:tc>
          <w:tcPr>
            <w:tcW w:w="5220" w:type="dxa"/>
          </w:tcPr>
          <w:p w14:paraId="2FEBB0C6" w14:textId="77777777" w:rsidR="00077977" w:rsidRDefault="00077977" w:rsidP="00AF489B"/>
        </w:tc>
        <w:tc>
          <w:tcPr>
            <w:tcW w:w="1260" w:type="dxa"/>
          </w:tcPr>
          <w:p w14:paraId="7FE96308" w14:textId="77777777" w:rsidR="00077977" w:rsidRPr="00C61233" w:rsidRDefault="00077977" w:rsidP="00AF489B">
            <w:pPr>
              <w:rPr>
                <w:rFonts w:cs="Arial"/>
                <w:bCs/>
              </w:rPr>
            </w:pPr>
          </w:p>
        </w:tc>
      </w:tr>
      <w:tr w:rsidR="00077977" w:rsidRPr="00C61233" w14:paraId="0CCC34F3" w14:textId="77777777" w:rsidTr="00077977">
        <w:trPr>
          <w:trHeight w:val="357"/>
        </w:trPr>
        <w:tc>
          <w:tcPr>
            <w:tcW w:w="851" w:type="dxa"/>
          </w:tcPr>
          <w:p w14:paraId="5D00A3DC" w14:textId="312151A9" w:rsidR="00077977" w:rsidRDefault="00077977" w:rsidP="00AF489B">
            <w:r>
              <w:t>6</w:t>
            </w:r>
          </w:p>
        </w:tc>
        <w:tc>
          <w:tcPr>
            <w:tcW w:w="1191" w:type="dxa"/>
          </w:tcPr>
          <w:p w14:paraId="7C9B1F03" w14:textId="664699EF" w:rsidR="00077977" w:rsidRDefault="00077977" w:rsidP="00AF489B">
            <w:pPr>
              <w:rPr>
                <w:rStyle w:val="SAPEmphasis"/>
              </w:rPr>
            </w:pPr>
            <w:r>
              <w:rPr>
                <w:rStyle w:val="SAPEmphasis"/>
              </w:rPr>
              <w:t>Check Approvers</w:t>
            </w:r>
          </w:p>
        </w:tc>
        <w:tc>
          <w:tcPr>
            <w:tcW w:w="5850" w:type="dxa"/>
          </w:tcPr>
          <w:p w14:paraId="6601AC1A" w14:textId="3D8C41FD" w:rsidR="00077977" w:rsidRDefault="00077977" w:rsidP="00AF489B">
            <w:r>
              <w:t xml:space="preserve">In the dialog box, </w:t>
            </w:r>
            <w:r>
              <w:rPr>
                <w:rFonts w:cs="Arial"/>
                <w:bCs/>
              </w:rPr>
              <w:t xml:space="preserve">select the </w:t>
            </w:r>
            <w:r>
              <w:rPr>
                <w:rStyle w:val="SAPScreenElement"/>
              </w:rPr>
              <w:t>View Workflow Participants</w:t>
            </w:r>
            <w:r>
              <w:rPr>
                <w:rFonts w:cs="Arial"/>
                <w:bCs/>
              </w:rPr>
              <w:t xml:space="preserve"> link to verify the approvers of the request.</w:t>
            </w:r>
          </w:p>
        </w:tc>
        <w:tc>
          <w:tcPr>
            <w:tcW w:w="5220" w:type="dxa"/>
          </w:tcPr>
          <w:p w14:paraId="1451AB81" w14:textId="559511C4" w:rsidR="00077977" w:rsidRDefault="00077977" w:rsidP="00AF489B">
            <w:r>
              <w:t xml:space="preserve">The </w:t>
            </w:r>
            <w:r w:rsidRPr="002F1D7F">
              <w:rPr>
                <w:rStyle w:val="SAPScreenElement"/>
                <w:color w:val="auto"/>
              </w:rPr>
              <w:t>HR Administrator</w:t>
            </w:r>
            <w:r>
              <w:t xml:space="preserve"> dynamic</w:t>
            </w:r>
            <w:r w:rsidRPr="00C61233">
              <w:t xml:space="preserve"> </w:t>
            </w:r>
            <w:r>
              <w:t>group is shown as approver.</w:t>
            </w:r>
          </w:p>
        </w:tc>
        <w:tc>
          <w:tcPr>
            <w:tcW w:w="1260" w:type="dxa"/>
          </w:tcPr>
          <w:p w14:paraId="1C2D3162" w14:textId="77777777" w:rsidR="00077977" w:rsidRPr="00C61233" w:rsidRDefault="00077977" w:rsidP="00AF489B">
            <w:pPr>
              <w:rPr>
                <w:rFonts w:cs="Arial"/>
                <w:bCs/>
              </w:rPr>
            </w:pPr>
          </w:p>
        </w:tc>
      </w:tr>
      <w:tr w:rsidR="00077977" w:rsidRPr="00C61233" w14:paraId="2FFFCBCD" w14:textId="77777777" w:rsidTr="00077977">
        <w:trPr>
          <w:trHeight w:val="357"/>
        </w:trPr>
        <w:tc>
          <w:tcPr>
            <w:tcW w:w="851" w:type="dxa"/>
          </w:tcPr>
          <w:p w14:paraId="39F3AB59" w14:textId="20B1DFC1" w:rsidR="00077977" w:rsidRDefault="00077977" w:rsidP="00AF489B">
            <w:r>
              <w:t>7</w:t>
            </w:r>
          </w:p>
        </w:tc>
        <w:tc>
          <w:tcPr>
            <w:tcW w:w="1191" w:type="dxa"/>
          </w:tcPr>
          <w:p w14:paraId="5401364B" w14:textId="62E1B83E" w:rsidR="00077977" w:rsidRDefault="00077977" w:rsidP="00AF489B">
            <w:pPr>
              <w:rPr>
                <w:rStyle w:val="SAPEmphasis"/>
              </w:rPr>
            </w:pPr>
            <w:r>
              <w:rPr>
                <w:rStyle w:val="SAPEmphasis"/>
              </w:rPr>
              <w:t>Confirm Workflow</w:t>
            </w:r>
          </w:p>
        </w:tc>
        <w:tc>
          <w:tcPr>
            <w:tcW w:w="5850" w:type="dxa"/>
          </w:tcPr>
          <w:p w14:paraId="4D8CC798" w14:textId="08660728" w:rsidR="00077977" w:rsidRDefault="00077977" w:rsidP="00AF489B">
            <w:r>
              <w:rPr>
                <w:rFonts w:cs="Arial"/>
                <w:bCs/>
              </w:rPr>
              <w:t xml:space="preserve">Select the </w:t>
            </w:r>
            <w:r>
              <w:rPr>
                <w:rStyle w:val="SAPScreenElement"/>
              </w:rPr>
              <w:t>Confirm</w:t>
            </w:r>
            <w:r>
              <w:rPr>
                <w:rFonts w:cs="Arial"/>
                <w:bCs/>
              </w:rPr>
              <w:t xml:space="preserve"> button.</w:t>
            </w:r>
          </w:p>
        </w:tc>
        <w:tc>
          <w:tcPr>
            <w:tcW w:w="5220" w:type="dxa"/>
          </w:tcPr>
          <w:p w14:paraId="12091B13" w14:textId="77777777" w:rsidR="00077977" w:rsidRPr="00107DCC" w:rsidRDefault="00077977" w:rsidP="003E4B33">
            <w:pPr>
              <w:rPr>
                <w:lang w:eastAsia="zh-CN"/>
              </w:rPr>
            </w:pPr>
            <w:r>
              <w:t xml:space="preserve">The position update request has been resubmitted. </w:t>
            </w:r>
            <w:r w:rsidRPr="00C61233">
              <w:rPr>
                <w:lang w:eastAsia="zh-CN"/>
              </w:rPr>
              <w:t xml:space="preserve">You are directed </w:t>
            </w:r>
            <w:r w:rsidRPr="00107DCC">
              <w:rPr>
                <w:lang w:eastAsia="zh-CN"/>
              </w:rPr>
              <w:t xml:space="preserve">back to your </w:t>
            </w:r>
            <w:r w:rsidRPr="00107DCC">
              <w:rPr>
                <w:rStyle w:val="SAPScreenElement"/>
              </w:rPr>
              <w:t xml:space="preserve">Home </w:t>
            </w:r>
            <w:r w:rsidRPr="00107DCC">
              <w:rPr>
                <w:lang w:eastAsia="zh-CN"/>
              </w:rPr>
              <w:t>page.</w:t>
            </w:r>
          </w:p>
          <w:p w14:paraId="76B335CC" w14:textId="77777777" w:rsidR="00077977" w:rsidRDefault="00077977" w:rsidP="00AF489B">
            <w:r>
              <w:lastRenderedPageBreak/>
              <w:t xml:space="preserve">A new approval process is triggered, and a member of the </w:t>
            </w:r>
            <w:r w:rsidRPr="002F1D7F">
              <w:rPr>
                <w:rStyle w:val="SAPScreenElement"/>
                <w:color w:val="auto"/>
              </w:rPr>
              <w:t>HR Administrator</w:t>
            </w:r>
            <w:r w:rsidRPr="002F1D7F">
              <w:t xml:space="preserve"> </w:t>
            </w:r>
            <w:r>
              <w:t>dynamic</w:t>
            </w:r>
            <w:r w:rsidRPr="00C61233">
              <w:t xml:space="preserve"> </w:t>
            </w:r>
            <w:r>
              <w:t>group needs to approve the request.</w:t>
            </w:r>
          </w:p>
          <w:p w14:paraId="5423CA8B" w14:textId="77777777" w:rsidR="00077977" w:rsidRPr="00107DCC" w:rsidRDefault="00077977" w:rsidP="00C4257B">
            <w:pPr>
              <w:pStyle w:val="SAPNoteHeading"/>
              <w:ind w:left="334"/>
            </w:pPr>
            <w:r w:rsidRPr="00107DCC">
              <w:rPr>
                <w:noProof/>
              </w:rPr>
              <w:drawing>
                <wp:inline distT="0" distB="0" distL="0" distR="0" wp14:anchorId="2B7EE139" wp14:editId="3D93085F">
                  <wp:extent cx="228600" cy="228600"/>
                  <wp:effectExtent l="0" t="0" r="0" b="0"/>
                  <wp:docPr id="2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07DCC">
              <w:t xml:space="preserve"> Note</w:t>
            </w:r>
          </w:p>
          <w:p w14:paraId="0A5A2425" w14:textId="482F1284" w:rsidR="00077977" w:rsidRDefault="00077977" w:rsidP="00C4257B">
            <w:pPr>
              <w:ind w:left="334"/>
            </w:pPr>
            <w:r w:rsidRPr="00107DCC">
              <w:t xml:space="preserve">To follow the new loop in the approval process, </w:t>
            </w:r>
            <w:r w:rsidRPr="00107DCC">
              <w:rPr>
                <w:rFonts w:cs="Arial"/>
                <w:bCs/>
                <w:lang w:eastAsia="zh-CN"/>
              </w:rPr>
              <w:t xml:space="preserve">continue as described in </w:t>
            </w:r>
            <w:r>
              <w:rPr>
                <w:rFonts w:cs="Arial"/>
                <w:bCs/>
                <w:lang w:eastAsia="zh-CN"/>
              </w:rPr>
              <w:t>process step</w:t>
            </w:r>
            <w:r w:rsidRPr="00107DCC">
              <w:rPr>
                <w:rFonts w:cs="Arial"/>
                <w:bCs/>
                <w:lang w:eastAsia="zh-CN"/>
              </w:rPr>
              <w:t xml:space="preserve"> </w:t>
            </w:r>
            <w:r w:rsidRPr="002B30E9">
              <w:rPr>
                <w:rStyle w:val="SAPTextReference"/>
              </w:rPr>
              <w:t>4.3.2 Processing Position Update Request</w:t>
            </w:r>
            <w:r w:rsidRPr="00107DCC">
              <w:rPr>
                <w:rFonts w:eastAsia="SimSun"/>
                <w:lang w:eastAsia="zh-CN"/>
              </w:rPr>
              <w:t xml:space="preserve"> and subsequent</w:t>
            </w:r>
            <w:r w:rsidRPr="00107DCC">
              <w:rPr>
                <w:rFonts w:cs="Arial"/>
                <w:bCs/>
                <w:lang w:eastAsia="zh-CN"/>
              </w:rPr>
              <w:t>.</w:t>
            </w:r>
          </w:p>
        </w:tc>
        <w:tc>
          <w:tcPr>
            <w:tcW w:w="1260" w:type="dxa"/>
          </w:tcPr>
          <w:p w14:paraId="3F29571D" w14:textId="77777777" w:rsidR="00077977" w:rsidRPr="00C61233" w:rsidRDefault="00077977" w:rsidP="00AF489B">
            <w:pPr>
              <w:rPr>
                <w:rFonts w:cs="Arial"/>
                <w:bCs/>
              </w:rPr>
            </w:pPr>
          </w:p>
        </w:tc>
      </w:tr>
    </w:tbl>
    <w:p w14:paraId="5368727B" w14:textId="0C264AEF" w:rsidR="00C501A6" w:rsidRPr="00C61233" w:rsidRDefault="00C501A6" w:rsidP="00C501A6">
      <w:pPr>
        <w:pStyle w:val="Heading3"/>
        <w:rPr>
          <w:rStyle w:val="SAPEmphasis"/>
          <w:rFonts w:ascii="BentonSans Bold" w:hAnsi="BentonSans Bold"/>
        </w:rPr>
      </w:pPr>
      <w:bookmarkStart w:id="763" w:name="_Toc460790055"/>
      <w:bookmarkStart w:id="764" w:name="_Toc460790160"/>
      <w:bookmarkStart w:id="765" w:name="_Toc460790268"/>
      <w:bookmarkStart w:id="766" w:name="_Toc460790373"/>
      <w:bookmarkStart w:id="767" w:name="_Toc460903236"/>
      <w:bookmarkStart w:id="768" w:name="_Toc461688099"/>
      <w:bookmarkStart w:id="769" w:name="_Toc461898023"/>
      <w:bookmarkStart w:id="770" w:name="_Toc462201814"/>
      <w:bookmarkStart w:id="771" w:name="_Toc462201943"/>
      <w:bookmarkStart w:id="772" w:name="_Toc462324042"/>
      <w:bookmarkStart w:id="773" w:name="_Toc462811905"/>
      <w:bookmarkStart w:id="774" w:name="_Toc460406843"/>
      <w:bookmarkStart w:id="775" w:name="_Toc460761612"/>
      <w:bookmarkStart w:id="776" w:name="_Toc460762168"/>
      <w:bookmarkStart w:id="777" w:name="_Toc460762272"/>
      <w:bookmarkStart w:id="778" w:name="_Toc460780087"/>
      <w:bookmarkStart w:id="779" w:name="_Toc460780192"/>
      <w:bookmarkStart w:id="780" w:name="_Toc460790057"/>
      <w:bookmarkStart w:id="781" w:name="_Toc460790162"/>
      <w:bookmarkStart w:id="782" w:name="_Toc460790270"/>
      <w:bookmarkStart w:id="783" w:name="_Toc460790375"/>
      <w:bookmarkStart w:id="784" w:name="_Toc460903238"/>
      <w:bookmarkStart w:id="785" w:name="_Toc461688101"/>
      <w:bookmarkStart w:id="786" w:name="_Toc461898025"/>
      <w:bookmarkStart w:id="787" w:name="_Toc462201816"/>
      <w:bookmarkStart w:id="788" w:name="_Toc462201945"/>
      <w:bookmarkStart w:id="789" w:name="_Toc462324044"/>
      <w:bookmarkStart w:id="790" w:name="_Toc462811907"/>
      <w:bookmarkStart w:id="791" w:name="_Toc460406846"/>
      <w:bookmarkStart w:id="792" w:name="_Toc460761615"/>
      <w:bookmarkStart w:id="793" w:name="_Toc460762171"/>
      <w:bookmarkStart w:id="794" w:name="_Toc460762275"/>
      <w:bookmarkStart w:id="795" w:name="_Toc460780090"/>
      <w:bookmarkStart w:id="796" w:name="_Toc460780195"/>
      <w:bookmarkStart w:id="797" w:name="_Toc460790060"/>
      <w:bookmarkStart w:id="798" w:name="_Toc460790165"/>
      <w:bookmarkStart w:id="799" w:name="_Toc460790273"/>
      <w:bookmarkStart w:id="800" w:name="_Toc460790378"/>
      <w:bookmarkStart w:id="801" w:name="_Toc460903241"/>
      <w:bookmarkStart w:id="802" w:name="_Toc461688104"/>
      <w:bookmarkStart w:id="803" w:name="_Toc461898028"/>
      <w:bookmarkStart w:id="804" w:name="_Toc462201819"/>
      <w:bookmarkStart w:id="805" w:name="_Toc462201948"/>
      <w:bookmarkStart w:id="806" w:name="_Toc462324047"/>
      <w:bookmarkStart w:id="807" w:name="_Toc462811910"/>
      <w:bookmarkStart w:id="808" w:name="_Toc460406847"/>
      <w:bookmarkStart w:id="809" w:name="_Toc460761616"/>
      <w:bookmarkStart w:id="810" w:name="_Toc460762172"/>
      <w:bookmarkStart w:id="811" w:name="_Toc460762276"/>
      <w:bookmarkStart w:id="812" w:name="_Toc460780091"/>
      <w:bookmarkStart w:id="813" w:name="_Toc460780196"/>
      <w:bookmarkStart w:id="814" w:name="_Toc460790061"/>
      <w:bookmarkStart w:id="815" w:name="_Toc460790166"/>
      <w:bookmarkStart w:id="816" w:name="_Toc460790274"/>
      <w:bookmarkStart w:id="817" w:name="_Toc460790379"/>
      <w:bookmarkStart w:id="818" w:name="_Toc460903242"/>
      <w:bookmarkStart w:id="819" w:name="_Toc461688105"/>
      <w:bookmarkStart w:id="820" w:name="_Toc461898029"/>
      <w:bookmarkStart w:id="821" w:name="_Toc462201820"/>
      <w:bookmarkStart w:id="822" w:name="_Toc462201949"/>
      <w:bookmarkStart w:id="823" w:name="_Toc462324048"/>
      <w:bookmarkStart w:id="824" w:name="_Toc462811911"/>
      <w:bookmarkStart w:id="825" w:name="_Toc460406850"/>
      <w:bookmarkStart w:id="826" w:name="_Toc460761619"/>
      <w:bookmarkStart w:id="827" w:name="_Toc460762175"/>
      <w:bookmarkStart w:id="828" w:name="_Toc460762279"/>
      <w:bookmarkStart w:id="829" w:name="_Toc460780094"/>
      <w:bookmarkStart w:id="830" w:name="_Toc460780199"/>
      <w:bookmarkStart w:id="831" w:name="_Toc460790064"/>
      <w:bookmarkStart w:id="832" w:name="_Toc460790169"/>
      <w:bookmarkStart w:id="833" w:name="_Toc460790277"/>
      <w:bookmarkStart w:id="834" w:name="_Toc460790382"/>
      <w:bookmarkStart w:id="835" w:name="_Toc460903245"/>
      <w:bookmarkStart w:id="836" w:name="_Toc461688108"/>
      <w:bookmarkStart w:id="837" w:name="_Toc461898032"/>
      <w:bookmarkStart w:id="838" w:name="_Toc462201823"/>
      <w:bookmarkStart w:id="839" w:name="_Toc462201952"/>
      <w:bookmarkStart w:id="840" w:name="_Toc462324051"/>
      <w:bookmarkStart w:id="841" w:name="_Toc462811914"/>
      <w:bookmarkStart w:id="842" w:name="_Toc460406851"/>
      <w:bookmarkStart w:id="843" w:name="_Toc460761620"/>
      <w:bookmarkStart w:id="844" w:name="_Toc460762176"/>
      <w:bookmarkStart w:id="845" w:name="_Toc460762280"/>
      <w:bookmarkStart w:id="846" w:name="_Toc460780095"/>
      <w:bookmarkStart w:id="847" w:name="_Toc460780200"/>
      <w:bookmarkStart w:id="848" w:name="_Toc460790065"/>
      <w:bookmarkStart w:id="849" w:name="_Toc460790170"/>
      <w:bookmarkStart w:id="850" w:name="_Toc460790278"/>
      <w:bookmarkStart w:id="851" w:name="_Toc460790383"/>
      <w:bookmarkStart w:id="852" w:name="_Toc460903246"/>
      <w:bookmarkStart w:id="853" w:name="_Toc461688109"/>
      <w:bookmarkStart w:id="854" w:name="_Toc461898033"/>
      <w:bookmarkStart w:id="855" w:name="_Toc462201824"/>
      <w:bookmarkStart w:id="856" w:name="_Toc462201953"/>
      <w:bookmarkStart w:id="857" w:name="_Toc462324052"/>
      <w:bookmarkStart w:id="858" w:name="_Toc462811915"/>
      <w:bookmarkStart w:id="859" w:name="_Toc50775069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Pr="00C61233">
        <w:rPr>
          <w:rStyle w:val="SAPEmphasis"/>
          <w:rFonts w:ascii="BentonSans Bold" w:hAnsi="BentonSans Bold"/>
        </w:rPr>
        <w:t xml:space="preserve">Viewing </w:t>
      </w:r>
      <w:r w:rsidR="00141EEC">
        <w:rPr>
          <w:rStyle w:val="SAPEmphasis"/>
          <w:rFonts w:ascii="BentonSans Bold" w:hAnsi="BentonSans Bold"/>
        </w:rPr>
        <w:t xml:space="preserve">Updated </w:t>
      </w:r>
      <w:r w:rsidRPr="00C61233">
        <w:rPr>
          <w:rStyle w:val="SAPEmphasis"/>
          <w:rFonts w:ascii="BentonSans Bold" w:hAnsi="BentonSans Bold"/>
        </w:rPr>
        <w:t>Position</w:t>
      </w:r>
      <w:bookmarkEnd w:id="859"/>
    </w:p>
    <w:p w14:paraId="68FCC0E8" w14:textId="77777777" w:rsidR="00C501A6" w:rsidRPr="00C61233" w:rsidRDefault="00C501A6" w:rsidP="00C501A6">
      <w:pPr>
        <w:pStyle w:val="SAPKeyblockTitle"/>
      </w:pPr>
      <w:r w:rsidRPr="00C61233">
        <w:t>Test Administration</w:t>
      </w:r>
    </w:p>
    <w:p w14:paraId="43817785" w14:textId="77777777" w:rsidR="00C501A6" w:rsidRPr="00C61233" w:rsidRDefault="00C501A6" w:rsidP="00C501A6">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501A6" w:rsidRPr="00C61233" w14:paraId="3BDA73E2" w14:textId="77777777" w:rsidTr="00557D8C">
        <w:tc>
          <w:tcPr>
            <w:tcW w:w="2280" w:type="dxa"/>
            <w:tcBorders>
              <w:top w:val="single" w:sz="8" w:space="0" w:color="999999"/>
              <w:left w:val="single" w:sz="8" w:space="0" w:color="999999"/>
              <w:bottom w:val="single" w:sz="8" w:space="0" w:color="999999"/>
              <w:right w:val="single" w:sz="8" w:space="0" w:color="999999"/>
            </w:tcBorders>
            <w:hideMark/>
          </w:tcPr>
          <w:p w14:paraId="58D31117" w14:textId="77777777" w:rsidR="00C501A6" w:rsidRPr="00C61233" w:rsidRDefault="00C501A6" w:rsidP="00557D8C">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4438F26" w14:textId="77777777" w:rsidR="00C501A6" w:rsidRPr="00C61233" w:rsidRDefault="00C501A6" w:rsidP="00557D8C">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ED77EF2" w14:textId="77777777" w:rsidR="00C501A6" w:rsidRPr="00C61233" w:rsidRDefault="00C501A6" w:rsidP="00557D8C">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C2DD118" w14:textId="77777777" w:rsidR="00C501A6" w:rsidRPr="00C61233" w:rsidRDefault="00C501A6" w:rsidP="00557D8C">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4BB74FD" w14:textId="77777777" w:rsidR="00C501A6" w:rsidRPr="00C61233" w:rsidRDefault="00C501A6" w:rsidP="00557D8C">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683DDA1" w14:textId="699EB76F" w:rsidR="00C501A6" w:rsidRPr="00C61233" w:rsidRDefault="0086714C" w:rsidP="00557D8C">
            <w:r>
              <w:t>&lt;date&gt;</w:t>
            </w:r>
          </w:p>
        </w:tc>
      </w:tr>
      <w:tr w:rsidR="00C501A6" w:rsidRPr="00C61233" w14:paraId="3BB79986" w14:textId="77777777" w:rsidTr="00557D8C">
        <w:tc>
          <w:tcPr>
            <w:tcW w:w="2280" w:type="dxa"/>
            <w:tcBorders>
              <w:top w:val="single" w:sz="8" w:space="0" w:color="999999"/>
              <w:left w:val="single" w:sz="8" w:space="0" w:color="999999"/>
              <w:bottom w:val="single" w:sz="8" w:space="0" w:color="999999"/>
              <w:right w:val="single" w:sz="8" w:space="0" w:color="999999"/>
            </w:tcBorders>
            <w:hideMark/>
          </w:tcPr>
          <w:p w14:paraId="469C6B76" w14:textId="77777777" w:rsidR="00C501A6" w:rsidRPr="00C61233" w:rsidRDefault="00C501A6" w:rsidP="00557D8C">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9D356D8" w14:textId="77777777" w:rsidR="00C501A6" w:rsidRPr="00C61233" w:rsidRDefault="00C501A6" w:rsidP="00557D8C">
            <w:r>
              <w:t>Line</w:t>
            </w:r>
            <w:r w:rsidRPr="00C61233">
              <w:t xml:space="preserve"> Manager</w:t>
            </w:r>
          </w:p>
        </w:tc>
      </w:tr>
      <w:tr w:rsidR="00C501A6" w:rsidRPr="00C61233" w14:paraId="4C2B0D68" w14:textId="77777777" w:rsidTr="00557D8C">
        <w:tc>
          <w:tcPr>
            <w:tcW w:w="2280" w:type="dxa"/>
            <w:tcBorders>
              <w:top w:val="single" w:sz="8" w:space="0" w:color="999999"/>
              <w:left w:val="single" w:sz="8" w:space="0" w:color="999999"/>
              <w:bottom w:val="single" w:sz="8" w:space="0" w:color="999999"/>
              <w:right w:val="single" w:sz="8" w:space="0" w:color="999999"/>
            </w:tcBorders>
            <w:hideMark/>
          </w:tcPr>
          <w:p w14:paraId="0D8989AB" w14:textId="77777777" w:rsidR="00C501A6" w:rsidRPr="00C61233" w:rsidRDefault="00C501A6" w:rsidP="00557D8C">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0730C62" w14:textId="77777777" w:rsidR="00C501A6" w:rsidRPr="00C61233" w:rsidRDefault="00C501A6" w:rsidP="00557D8C">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8AEEC56" w14:textId="77777777" w:rsidR="00C501A6" w:rsidRPr="00C61233" w:rsidRDefault="00C501A6" w:rsidP="00557D8C">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9AD65E6" w14:textId="6C17444A" w:rsidR="00C501A6" w:rsidRPr="00C61233" w:rsidRDefault="00EB3674" w:rsidP="00557D8C">
            <w:r>
              <w:t>&lt;duration&gt;</w:t>
            </w:r>
          </w:p>
        </w:tc>
      </w:tr>
    </w:tbl>
    <w:p w14:paraId="2AAE3B5B" w14:textId="77777777" w:rsidR="00C501A6" w:rsidRPr="00C61233" w:rsidRDefault="00C501A6" w:rsidP="00C501A6">
      <w:pPr>
        <w:pStyle w:val="SAPKeyblockTitle"/>
      </w:pPr>
      <w:r w:rsidRPr="00C61233">
        <w:t>Purpose</w:t>
      </w:r>
    </w:p>
    <w:p w14:paraId="7927CD19" w14:textId="28D658BB" w:rsidR="00C501A6" w:rsidRPr="00C61233" w:rsidRDefault="00C501A6" w:rsidP="00C501A6">
      <w:r w:rsidRPr="00C61233">
        <w:t xml:space="preserve">The </w:t>
      </w:r>
      <w:r>
        <w:t>Line</w:t>
      </w:r>
      <w:r w:rsidRPr="00C61233">
        <w:t xml:space="preserve"> Manager view</w:t>
      </w:r>
      <w:r>
        <w:t>s</w:t>
      </w:r>
      <w:r w:rsidRPr="00C61233">
        <w:t xml:space="preserve"> if the</w:t>
      </w:r>
      <w:r>
        <w:t xml:space="preserve"> </w:t>
      </w:r>
      <w:r w:rsidRPr="00C61233">
        <w:t>position ha</w:t>
      </w:r>
      <w:r>
        <w:t>s</w:t>
      </w:r>
      <w:r w:rsidRPr="00C61233">
        <w:t xml:space="preserve"> been </w:t>
      </w:r>
      <w:r w:rsidR="00A31814">
        <w:t>updated</w:t>
      </w:r>
      <w:r>
        <w:t xml:space="preserve"> as expected</w:t>
      </w:r>
      <w:r w:rsidRPr="00C61233">
        <w:t>.</w:t>
      </w:r>
      <w:r>
        <w:t xml:space="preserve"> For this, he or she uses the </w:t>
      </w:r>
      <w:r w:rsidRPr="00121F36">
        <w:rPr>
          <w:rStyle w:val="SAPScreenElement"/>
          <w:color w:val="auto"/>
        </w:rPr>
        <w:t>Position Organization Chart</w:t>
      </w:r>
      <w:r>
        <w:t>.</w:t>
      </w:r>
    </w:p>
    <w:p w14:paraId="06F43D62" w14:textId="77777777" w:rsidR="00C501A6" w:rsidRPr="00C61233" w:rsidRDefault="00C501A6" w:rsidP="00C501A6">
      <w:pPr>
        <w:pStyle w:val="SAPKeyblockTitle"/>
      </w:pPr>
      <w:r w:rsidRPr="00C61233">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5760"/>
        <w:gridCol w:w="5040"/>
        <w:gridCol w:w="1260"/>
      </w:tblGrid>
      <w:tr w:rsidR="00C501A6" w:rsidRPr="00C61233" w14:paraId="2B3E24C9" w14:textId="77777777" w:rsidTr="00C4257B">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62E39178" w14:textId="77777777" w:rsidR="00C501A6" w:rsidRPr="00C61233" w:rsidRDefault="00C501A6" w:rsidP="00557D8C">
            <w:pPr>
              <w:pStyle w:val="SAPTableHeader"/>
            </w:pPr>
            <w:r w:rsidRPr="00C61233">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4F50A3A0" w14:textId="77777777" w:rsidR="00C501A6" w:rsidRPr="00C61233" w:rsidRDefault="00C501A6" w:rsidP="00557D8C">
            <w:pPr>
              <w:pStyle w:val="SAPTableHeader"/>
            </w:pPr>
            <w:r w:rsidRPr="00C61233">
              <w:t>Test Step Name</w:t>
            </w:r>
          </w:p>
        </w:tc>
        <w:tc>
          <w:tcPr>
            <w:tcW w:w="5760" w:type="dxa"/>
            <w:tcBorders>
              <w:top w:val="single" w:sz="8" w:space="0" w:color="999999"/>
              <w:left w:val="single" w:sz="8" w:space="0" w:color="999999"/>
              <w:bottom w:val="single" w:sz="8" w:space="0" w:color="999999"/>
              <w:right w:val="single" w:sz="8" w:space="0" w:color="999999"/>
            </w:tcBorders>
            <w:shd w:val="clear" w:color="auto" w:fill="999999"/>
            <w:hideMark/>
          </w:tcPr>
          <w:p w14:paraId="63A214B4" w14:textId="77777777" w:rsidR="00C501A6" w:rsidRPr="00C61233" w:rsidRDefault="00C501A6" w:rsidP="00557D8C">
            <w:pPr>
              <w:pStyle w:val="SAPTableHeader"/>
            </w:pPr>
            <w:r w:rsidRPr="00C61233">
              <w:t>Instruction</w:t>
            </w:r>
          </w:p>
        </w:tc>
        <w:tc>
          <w:tcPr>
            <w:tcW w:w="5040" w:type="dxa"/>
            <w:tcBorders>
              <w:top w:val="single" w:sz="8" w:space="0" w:color="999999"/>
              <w:left w:val="single" w:sz="8" w:space="0" w:color="999999"/>
              <w:bottom w:val="single" w:sz="8" w:space="0" w:color="999999"/>
              <w:right w:val="single" w:sz="8" w:space="0" w:color="999999"/>
            </w:tcBorders>
            <w:shd w:val="clear" w:color="auto" w:fill="999999"/>
            <w:hideMark/>
          </w:tcPr>
          <w:p w14:paraId="5C012697" w14:textId="77777777" w:rsidR="00C501A6" w:rsidRPr="00C61233" w:rsidRDefault="00C501A6" w:rsidP="00557D8C">
            <w:pPr>
              <w:pStyle w:val="SAPTableHeader"/>
            </w:pPr>
            <w:r w:rsidRPr="00C61233">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3324998" w14:textId="77777777" w:rsidR="00C501A6" w:rsidRPr="00C61233" w:rsidRDefault="00C501A6" w:rsidP="00557D8C">
            <w:pPr>
              <w:pStyle w:val="SAPTableHeader"/>
            </w:pPr>
            <w:r w:rsidRPr="00C61233">
              <w:t>Pass / Fail / Comment</w:t>
            </w:r>
          </w:p>
        </w:tc>
      </w:tr>
      <w:tr w:rsidR="00C501A6" w:rsidRPr="00C61233" w14:paraId="713B2D15" w14:textId="77777777" w:rsidTr="00C4257B">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0A160153" w14:textId="77777777" w:rsidR="00C501A6" w:rsidRPr="00C61233" w:rsidRDefault="00C501A6" w:rsidP="00557D8C">
            <w:r w:rsidRPr="00C61233">
              <w:t>1</w:t>
            </w:r>
          </w:p>
        </w:tc>
        <w:tc>
          <w:tcPr>
            <w:tcW w:w="1440" w:type="dxa"/>
            <w:tcBorders>
              <w:top w:val="single" w:sz="8" w:space="0" w:color="999999"/>
              <w:left w:val="single" w:sz="8" w:space="0" w:color="999999"/>
              <w:bottom w:val="single" w:sz="8" w:space="0" w:color="999999"/>
              <w:right w:val="single" w:sz="8" w:space="0" w:color="999999"/>
            </w:tcBorders>
            <w:hideMark/>
          </w:tcPr>
          <w:p w14:paraId="093D7983" w14:textId="77777777" w:rsidR="00C501A6" w:rsidRPr="00C61233" w:rsidRDefault="00C501A6" w:rsidP="00557D8C">
            <w:r w:rsidRPr="00C61233">
              <w:rPr>
                <w:rStyle w:val="SAPEmphasis"/>
              </w:rPr>
              <w:t>Log on</w:t>
            </w:r>
          </w:p>
        </w:tc>
        <w:tc>
          <w:tcPr>
            <w:tcW w:w="5760" w:type="dxa"/>
            <w:tcBorders>
              <w:top w:val="single" w:sz="8" w:space="0" w:color="999999"/>
              <w:left w:val="single" w:sz="8" w:space="0" w:color="999999"/>
              <w:bottom w:val="single" w:sz="8" w:space="0" w:color="999999"/>
              <w:right w:val="single" w:sz="8" w:space="0" w:color="999999"/>
            </w:tcBorders>
            <w:hideMark/>
          </w:tcPr>
          <w:p w14:paraId="166B5E73" w14:textId="5319CD77" w:rsidR="00C501A6" w:rsidRPr="00C61233" w:rsidRDefault="00C501A6" w:rsidP="00D86F50">
            <w:r w:rsidRPr="00C61233">
              <w:t xml:space="preserve">Log on to </w:t>
            </w:r>
            <w:r w:rsidR="00C623F0" w:rsidRPr="00203C91">
              <w:rPr>
                <w:rStyle w:val="SAPTextReference"/>
              </w:rPr>
              <w:t>Employee Central</w:t>
            </w:r>
            <w:r w:rsidR="00C623F0" w:rsidRPr="00121F36" w:rsidDel="00C623F0">
              <w:t xml:space="preserve"> </w:t>
            </w:r>
            <w:r w:rsidRPr="00C61233">
              <w:t xml:space="preserve">as </w:t>
            </w:r>
            <w:r>
              <w:t>a Line Manager</w:t>
            </w:r>
            <w:r w:rsidRPr="00C61233">
              <w:t>.</w:t>
            </w:r>
          </w:p>
        </w:tc>
        <w:tc>
          <w:tcPr>
            <w:tcW w:w="5040" w:type="dxa"/>
            <w:tcBorders>
              <w:top w:val="single" w:sz="8" w:space="0" w:color="999999"/>
              <w:left w:val="single" w:sz="8" w:space="0" w:color="999999"/>
              <w:bottom w:val="single" w:sz="8" w:space="0" w:color="999999"/>
              <w:right w:val="single" w:sz="8" w:space="0" w:color="999999"/>
            </w:tcBorders>
            <w:hideMark/>
          </w:tcPr>
          <w:p w14:paraId="30131CAC" w14:textId="77777777" w:rsidR="00C501A6" w:rsidRPr="00C61233" w:rsidRDefault="00C501A6" w:rsidP="00557D8C">
            <w:r w:rsidRPr="00C61233">
              <w:t xml:space="preserve">The </w:t>
            </w:r>
            <w:r w:rsidRPr="00C61233">
              <w:rPr>
                <w:rStyle w:val="SAPScreenElement"/>
              </w:rPr>
              <w:t xml:space="preserve">Home </w:t>
            </w:r>
            <w:r w:rsidRPr="00C61233">
              <w:t>page is displayed.</w:t>
            </w:r>
          </w:p>
        </w:tc>
        <w:tc>
          <w:tcPr>
            <w:tcW w:w="1260" w:type="dxa"/>
            <w:tcBorders>
              <w:top w:val="single" w:sz="8" w:space="0" w:color="999999"/>
              <w:left w:val="single" w:sz="8" w:space="0" w:color="999999"/>
              <w:bottom w:val="single" w:sz="8" w:space="0" w:color="999999"/>
              <w:right w:val="single" w:sz="8" w:space="0" w:color="999999"/>
            </w:tcBorders>
          </w:tcPr>
          <w:p w14:paraId="683FC37B" w14:textId="77777777" w:rsidR="00C501A6" w:rsidRPr="00C61233" w:rsidRDefault="00C501A6" w:rsidP="00557D8C"/>
        </w:tc>
      </w:tr>
      <w:tr w:rsidR="00C501A6" w:rsidRPr="00C61233" w14:paraId="55AD8370" w14:textId="77777777" w:rsidTr="00C4257B">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063D71F3" w14:textId="77777777" w:rsidR="00C501A6" w:rsidRPr="00C61233" w:rsidRDefault="00C501A6" w:rsidP="00557D8C">
            <w:r w:rsidRPr="00C61233">
              <w:lastRenderedPageBreak/>
              <w:t>2</w:t>
            </w:r>
          </w:p>
        </w:tc>
        <w:tc>
          <w:tcPr>
            <w:tcW w:w="1440" w:type="dxa"/>
            <w:tcBorders>
              <w:top w:val="single" w:sz="8" w:space="0" w:color="999999"/>
              <w:left w:val="single" w:sz="8" w:space="0" w:color="999999"/>
              <w:bottom w:val="single" w:sz="8" w:space="0" w:color="999999"/>
              <w:right w:val="single" w:sz="8" w:space="0" w:color="999999"/>
            </w:tcBorders>
            <w:hideMark/>
          </w:tcPr>
          <w:p w14:paraId="7E49195E" w14:textId="77777777" w:rsidR="00C501A6" w:rsidRPr="00C61233" w:rsidRDefault="00C501A6" w:rsidP="00557D8C">
            <w:pPr>
              <w:rPr>
                <w:rStyle w:val="SAPEmphasis"/>
              </w:rPr>
            </w:pPr>
            <w:r w:rsidRPr="00C61233">
              <w:rPr>
                <w:rStyle w:val="SAPEmphasis"/>
              </w:rPr>
              <w:t>Go to Company Info</w:t>
            </w:r>
          </w:p>
        </w:tc>
        <w:tc>
          <w:tcPr>
            <w:tcW w:w="5760" w:type="dxa"/>
            <w:tcBorders>
              <w:top w:val="single" w:sz="8" w:space="0" w:color="999999"/>
              <w:left w:val="single" w:sz="8" w:space="0" w:color="999999"/>
              <w:bottom w:val="single" w:sz="8" w:space="0" w:color="999999"/>
              <w:right w:val="single" w:sz="8" w:space="0" w:color="999999"/>
            </w:tcBorders>
            <w:hideMark/>
          </w:tcPr>
          <w:p w14:paraId="555F1DCA" w14:textId="77777777" w:rsidR="00C501A6" w:rsidRPr="00C61233" w:rsidRDefault="00C501A6" w:rsidP="00557D8C">
            <w:r w:rsidRPr="00C61233">
              <w:t xml:space="preserve">From the </w:t>
            </w:r>
            <w:r w:rsidRPr="00C61233">
              <w:rPr>
                <w:rStyle w:val="SAPScreenElement"/>
              </w:rPr>
              <w:t xml:space="preserve">Home </w:t>
            </w:r>
            <w:r w:rsidRPr="00C61233">
              <w:t xml:space="preserve">drop-down, select </w:t>
            </w:r>
            <w:r w:rsidRPr="00C61233">
              <w:rPr>
                <w:rStyle w:val="SAPScreenElement"/>
              </w:rPr>
              <w:t>Company Info</w:t>
            </w:r>
            <w:r w:rsidRPr="00C61233">
              <w:t>.</w:t>
            </w:r>
          </w:p>
        </w:tc>
        <w:tc>
          <w:tcPr>
            <w:tcW w:w="5040" w:type="dxa"/>
            <w:tcBorders>
              <w:top w:val="single" w:sz="8" w:space="0" w:color="999999"/>
              <w:left w:val="single" w:sz="8" w:space="0" w:color="999999"/>
              <w:bottom w:val="single" w:sz="8" w:space="0" w:color="999999"/>
              <w:right w:val="single" w:sz="8" w:space="0" w:color="999999"/>
            </w:tcBorders>
          </w:tcPr>
          <w:p w14:paraId="3D06A4ED" w14:textId="77777777" w:rsidR="00C501A6" w:rsidRPr="00C61233" w:rsidRDefault="00C501A6" w:rsidP="00557D8C">
            <w:r w:rsidRPr="00C61233">
              <w:t xml:space="preserve">The </w:t>
            </w:r>
            <w:r w:rsidRPr="00C61233">
              <w:rPr>
                <w:rStyle w:val="SAPScreenElement"/>
              </w:rPr>
              <w:t>Company Info</w:t>
            </w:r>
            <w:r w:rsidRPr="00C61233">
              <w:t xml:space="preserve"> screen is displayed containing by default the </w:t>
            </w:r>
            <w:r w:rsidRPr="00C61233">
              <w:rPr>
                <w:rStyle w:val="SAPScreenElement"/>
              </w:rPr>
              <w:t>Org Chart</w:t>
            </w:r>
            <w:r w:rsidRPr="00C61233">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42F1EA12" w14:textId="77777777" w:rsidR="00C501A6" w:rsidRPr="00C61233" w:rsidRDefault="00C501A6" w:rsidP="00557D8C"/>
        </w:tc>
      </w:tr>
      <w:tr w:rsidR="00C501A6" w:rsidRPr="00C61233" w14:paraId="6071D7B0" w14:textId="77777777" w:rsidTr="00C4257B">
        <w:trPr>
          <w:trHeight w:val="357"/>
        </w:trPr>
        <w:tc>
          <w:tcPr>
            <w:tcW w:w="872" w:type="dxa"/>
            <w:tcBorders>
              <w:top w:val="single" w:sz="8" w:space="0" w:color="999999"/>
              <w:left w:val="single" w:sz="8" w:space="0" w:color="999999"/>
              <w:bottom w:val="single" w:sz="8" w:space="0" w:color="999999"/>
              <w:right w:val="single" w:sz="8" w:space="0" w:color="999999"/>
            </w:tcBorders>
          </w:tcPr>
          <w:p w14:paraId="7C9843CA" w14:textId="77777777" w:rsidR="00C501A6" w:rsidRPr="00C61233" w:rsidRDefault="00C501A6" w:rsidP="00557D8C">
            <w:r>
              <w:t>3</w:t>
            </w:r>
          </w:p>
        </w:tc>
        <w:tc>
          <w:tcPr>
            <w:tcW w:w="1440" w:type="dxa"/>
            <w:tcBorders>
              <w:top w:val="single" w:sz="8" w:space="0" w:color="999999"/>
              <w:left w:val="single" w:sz="8" w:space="0" w:color="999999"/>
              <w:bottom w:val="single" w:sz="8" w:space="0" w:color="999999"/>
              <w:right w:val="single" w:sz="8" w:space="0" w:color="999999"/>
            </w:tcBorders>
          </w:tcPr>
          <w:p w14:paraId="786D8FFE" w14:textId="77777777" w:rsidR="00C501A6" w:rsidRPr="00C61233" w:rsidRDefault="00C501A6" w:rsidP="00557D8C">
            <w:pPr>
              <w:rPr>
                <w:rStyle w:val="SAPEmphasis"/>
              </w:rPr>
            </w:pPr>
            <w:r>
              <w:rPr>
                <w:rStyle w:val="SAPEmphasis"/>
              </w:rPr>
              <w:t>Go to Position Org Chart</w:t>
            </w:r>
          </w:p>
        </w:tc>
        <w:tc>
          <w:tcPr>
            <w:tcW w:w="5760" w:type="dxa"/>
            <w:tcBorders>
              <w:top w:val="single" w:sz="8" w:space="0" w:color="999999"/>
              <w:left w:val="single" w:sz="8" w:space="0" w:color="999999"/>
              <w:bottom w:val="single" w:sz="8" w:space="0" w:color="999999"/>
              <w:right w:val="single" w:sz="8" w:space="0" w:color="999999"/>
            </w:tcBorders>
          </w:tcPr>
          <w:p w14:paraId="1E3A0DF8" w14:textId="77777777" w:rsidR="00C501A6" w:rsidRDefault="00C501A6" w:rsidP="00557D8C">
            <w:r w:rsidRPr="00C61233">
              <w:t xml:space="preserve">Go to the </w:t>
            </w:r>
            <w:r w:rsidRPr="00C61233">
              <w:rPr>
                <w:rStyle w:val="SAPScreenElement"/>
              </w:rPr>
              <w:t>Position Org Chart</w:t>
            </w:r>
            <w:r w:rsidRPr="00C61233">
              <w:t xml:space="preserve"> tab. </w:t>
            </w:r>
          </w:p>
          <w:p w14:paraId="34369EF6" w14:textId="77777777" w:rsidR="00C501A6" w:rsidRPr="00C61233" w:rsidRDefault="00C501A6" w:rsidP="00557D8C"/>
        </w:tc>
        <w:tc>
          <w:tcPr>
            <w:tcW w:w="5040" w:type="dxa"/>
            <w:tcBorders>
              <w:top w:val="single" w:sz="8" w:space="0" w:color="999999"/>
              <w:left w:val="single" w:sz="8" w:space="0" w:color="999999"/>
              <w:bottom w:val="single" w:sz="8" w:space="0" w:color="999999"/>
              <w:right w:val="single" w:sz="8" w:space="0" w:color="999999"/>
            </w:tcBorders>
          </w:tcPr>
          <w:p w14:paraId="64995329" w14:textId="361F0F7F" w:rsidR="00C501A6" w:rsidRPr="00C61233" w:rsidRDefault="00C501A6" w:rsidP="00557D8C">
            <w:r w:rsidRPr="00C804C5">
              <w:t xml:space="preserve">The position hierarchy </w:t>
            </w:r>
            <w:r>
              <w:t xml:space="preserve">as of today </w:t>
            </w:r>
            <w:r w:rsidRPr="00C804C5">
              <w:t xml:space="preserve">starting </w:t>
            </w:r>
            <w:r>
              <w:t>with your</w:t>
            </w:r>
            <w:r w:rsidRPr="00C804C5">
              <w:t xml:space="preserve"> position and containing one level below is displayed</w:t>
            </w:r>
            <w:r>
              <w:t xml:space="preserve">. </w:t>
            </w:r>
          </w:p>
        </w:tc>
        <w:tc>
          <w:tcPr>
            <w:tcW w:w="1260" w:type="dxa"/>
            <w:tcBorders>
              <w:top w:val="single" w:sz="8" w:space="0" w:color="999999"/>
              <w:left w:val="single" w:sz="8" w:space="0" w:color="999999"/>
              <w:bottom w:val="single" w:sz="8" w:space="0" w:color="999999"/>
              <w:right w:val="single" w:sz="8" w:space="0" w:color="999999"/>
            </w:tcBorders>
          </w:tcPr>
          <w:p w14:paraId="69183338" w14:textId="77777777" w:rsidR="00C501A6" w:rsidRPr="00C61233" w:rsidRDefault="00C501A6" w:rsidP="00557D8C"/>
        </w:tc>
      </w:tr>
      <w:tr w:rsidR="00C501A6" w:rsidRPr="00C61233" w14:paraId="190211DB" w14:textId="77777777" w:rsidTr="00C4257B">
        <w:trPr>
          <w:trHeight w:val="357"/>
        </w:trPr>
        <w:tc>
          <w:tcPr>
            <w:tcW w:w="872" w:type="dxa"/>
            <w:tcBorders>
              <w:top w:val="single" w:sz="8" w:space="0" w:color="999999"/>
              <w:left w:val="single" w:sz="8" w:space="0" w:color="999999"/>
              <w:right w:val="single" w:sz="8" w:space="0" w:color="999999"/>
            </w:tcBorders>
          </w:tcPr>
          <w:p w14:paraId="0A6C6DCE" w14:textId="77777777" w:rsidR="00C501A6" w:rsidRPr="00C61233" w:rsidRDefault="00C501A6" w:rsidP="00557D8C">
            <w:r>
              <w:t>4</w:t>
            </w:r>
          </w:p>
        </w:tc>
        <w:tc>
          <w:tcPr>
            <w:tcW w:w="1440" w:type="dxa"/>
            <w:tcBorders>
              <w:top w:val="single" w:sz="8" w:space="0" w:color="999999"/>
              <w:left w:val="single" w:sz="8" w:space="0" w:color="999999"/>
              <w:right w:val="single" w:sz="8" w:space="0" w:color="999999"/>
            </w:tcBorders>
          </w:tcPr>
          <w:p w14:paraId="7CBD3CC4" w14:textId="60A24863" w:rsidR="00C501A6" w:rsidRPr="00C61233" w:rsidRDefault="00C501A6" w:rsidP="00A23D62">
            <w:pPr>
              <w:rPr>
                <w:rStyle w:val="SAPEmphasis"/>
              </w:rPr>
            </w:pPr>
            <w:r w:rsidRPr="00C61233">
              <w:rPr>
                <w:rStyle w:val="SAPEmphasis"/>
              </w:rPr>
              <w:t>Search Position</w:t>
            </w:r>
            <w:r>
              <w:rPr>
                <w:rStyle w:val="SAPEmphasis"/>
              </w:rPr>
              <w:t xml:space="preserve"> </w:t>
            </w:r>
          </w:p>
        </w:tc>
        <w:tc>
          <w:tcPr>
            <w:tcW w:w="5760" w:type="dxa"/>
            <w:tcBorders>
              <w:top w:val="single" w:sz="8" w:space="0" w:color="999999"/>
              <w:left w:val="single" w:sz="8" w:space="0" w:color="999999"/>
              <w:right w:val="single" w:sz="8" w:space="0" w:color="999999"/>
            </w:tcBorders>
          </w:tcPr>
          <w:p w14:paraId="7F5A2387" w14:textId="0865DC48" w:rsidR="007C4306" w:rsidRDefault="007C4306" w:rsidP="00D86F50">
            <w:r>
              <w:t xml:space="preserve">In the </w:t>
            </w:r>
            <w:r>
              <w:rPr>
                <w:rStyle w:val="SAPScreenElement"/>
              </w:rPr>
              <w:t>Search By</w:t>
            </w:r>
            <w:r>
              <w:t xml:space="preserve"> field, select value</w:t>
            </w:r>
            <w:r>
              <w:rPr>
                <w:rStyle w:val="SAPUserEntry"/>
              </w:rPr>
              <w:t xml:space="preserve"> Positions </w:t>
            </w:r>
            <w:r>
              <w:t xml:space="preserve">from the drop-down. In the </w:t>
            </w:r>
            <w:r>
              <w:rPr>
                <w:rStyle w:val="SAPScreenElement"/>
              </w:rPr>
              <w:t>Search</w:t>
            </w:r>
            <w:r>
              <w:t xml:space="preserve"> field, select the updated position from the drop-down. </w:t>
            </w:r>
            <w:r>
              <w:br/>
              <w:t xml:space="preserve">Click on the calendar icon </w:t>
            </w:r>
            <w:r>
              <w:rPr>
                <w:noProof/>
              </w:rPr>
              <w:drawing>
                <wp:inline distT="0" distB="0" distL="0" distR="0" wp14:anchorId="258D6854" wp14:editId="0B62FCF7">
                  <wp:extent cx="629285" cy="22542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and </w:t>
            </w:r>
            <w:r w:rsidRPr="00E97DDB">
              <w:t>s</w:t>
            </w:r>
            <w:r w:rsidR="00C501A6" w:rsidRPr="000A7871">
              <w:t xml:space="preserve">elect from calendar help the </w:t>
            </w:r>
            <w:r w:rsidR="008B2F3D" w:rsidRPr="000A7871">
              <w:t xml:space="preserve">date the </w:t>
            </w:r>
            <w:r w:rsidR="00C501A6" w:rsidRPr="000A7871">
              <w:t>changes of the position attributes become effective, or any date after this date.</w:t>
            </w:r>
          </w:p>
          <w:p w14:paraId="10EEC854" w14:textId="77777777" w:rsidR="00A23D62" w:rsidRPr="00C61233" w:rsidRDefault="00A23D62" w:rsidP="00C516F1">
            <w:pPr>
              <w:pStyle w:val="SAPNoteHeading"/>
              <w:ind w:left="576"/>
            </w:pPr>
            <w:r w:rsidRPr="00C61233">
              <w:rPr>
                <w:noProof/>
              </w:rPr>
              <w:drawing>
                <wp:inline distT="0" distB="0" distL="0" distR="0" wp14:anchorId="002ABCA8" wp14:editId="02943AE6">
                  <wp:extent cx="228600" cy="228600"/>
                  <wp:effectExtent l="0" t="0" r="0" b="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031D7349" w14:textId="616D2B4E" w:rsidR="00A23D62" w:rsidRPr="00C61233" w:rsidRDefault="00A23D62" w:rsidP="00C516F1">
            <w:pPr>
              <w:ind w:left="576"/>
            </w:pPr>
            <w:r w:rsidRPr="00C61233">
              <w:t xml:space="preserve">In case you </w:t>
            </w:r>
            <w:r>
              <w:t>have requested a forward propagation of position attributes (</w:t>
            </w:r>
            <w:r w:rsidRPr="004D24ED">
              <w:rPr>
                <w:rStyle w:val="SAPEmphasis"/>
              </w:rPr>
              <w:t>use</w:t>
            </w:r>
            <w:r>
              <w:t xml:space="preserve"> </w:t>
            </w:r>
            <w:r w:rsidRPr="004D24ED">
              <w:rPr>
                <w:rStyle w:val="SAPEmphasis"/>
              </w:rPr>
              <w:t>case 2</w:t>
            </w:r>
            <w:r>
              <w:t xml:space="preserve"> in </w:t>
            </w:r>
            <w:r w:rsidR="00AF3293">
              <w:t xml:space="preserve">process step </w:t>
            </w:r>
            <w:r w:rsidR="001D0FAF" w:rsidRPr="002B30E9">
              <w:rPr>
                <w:rStyle w:val="SAPTextReference"/>
              </w:rPr>
              <w:t xml:space="preserve">4.3.1 </w:t>
            </w:r>
            <w:r w:rsidRPr="002B30E9">
              <w:rPr>
                <w:rStyle w:val="SAPTextReference"/>
              </w:rPr>
              <w:t>Requesting Position Update</w:t>
            </w:r>
            <w:r>
              <w:t>), select a date that lies between the two effective change dates. In this case, you will be able to see both changes in the position history: one as last change, one as next change.</w:t>
            </w:r>
          </w:p>
        </w:tc>
        <w:tc>
          <w:tcPr>
            <w:tcW w:w="5040" w:type="dxa"/>
            <w:tcBorders>
              <w:top w:val="single" w:sz="8" w:space="0" w:color="999999"/>
              <w:left w:val="single" w:sz="8" w:space="0" w:color="999999"/>
              <w:right w:val="single" w:sz="8" w:space="0" w:color="999999"/>
            </w:tcBorders>
          </w:tcPr>
          <w:p w14:paraId="1BDC60E2" w14:textId="1E626BED" w:rsidR="00C501A6" w:rsidRPr="00C61233" w:rsidRDefault="00A23D62" w:rsidP="00557D8C">
            <w:pPr>
              <w:pStyle w:val="ListBullet"/>
              <w:numPr>
                <w:ilvl w:val="0"/>
                <w:numId w:val="0"/>
              </w:numPr>
            </w:pPr>
            <w:r w:rsidRPr="00C61233">
              <w:t>The position hierarchy starting from the selected position and containing one level below, if existing, is displayed.</w:t>
            </w:r>
          </w:p>
        </w:tc>
        <w:tc>
          <w:tcPr>
            <w:tcW w:w="1260" w:type="dxa"/>
            <w:tcBorders>
              <w:top w:val="single" w:sz="8" w:space="0" w:color="999999"/>
              <w:left w:val="single" w:sz="8" w:space="0" w:color="999999"/>
              <w:bottom w:val="single" w:sz="8" w:space="0" w:color="999999"/>
              <w:right w:val="single" w:sz="8" w:space="0" w:color="999999"/>
            </w:tcBorders>
          </w:tcPr>
          <w:p w14:paraId="707D7BC4" w14:textId="77777777" w:rsidR="00C501A6" w:rsidRPr="00C61233" w:rsidRDefault="00C501A6" w:rsidP="00557D8C"/>
        </w:tc>
      </w:tr>
      <w:tr w:rsidR="00C501A6" w:rsidRPr="00C61233" w14:paraId="2A668B75" w14:textId="77777777" w:rsidTr="00C4257B">
        <w:trPr>
          <w:trHeight w:val="357"/>
        </w:trPr>
        <w:tc>
          <w:tcPr>
            <w:tcW w:w="872" w:type="dxa"/>
            <w:tcBorders>
              <w:top w:val="single" w:sz="8" w:space="0" w:color="999999"/>
              <w:left w:val="single" w:sz="8" w:space="0" w:color="999999"/>
              <w:bottom w:val="single" w:sz="8" w:space="0" w:color="999999"/>
              <w:right w:val="single" w:sz="8" w:space="0" w:color="999999"/>
            </w:tcBorders>
          </w:tcPr>
          <w:p w14:paraId="7F73B793" w14:textId="77777777" w:rsidR="00C501A6" w:rsidRPr="00C61233" w:rsidRDefault="00C501A6" w:rsidP="00557D8C">
            <w:r>
              <w:t>5</w:t>
            </w:r>
          </w:p>
        </w:tc>
        <w:tc>
          <w:tcPr>
            <w:tcW w:w="1440" w:type="dxa"/>
            <w:tcBorders>
              <w:top w:val="single" w:sz="8" w:space="0" w:color="999999"/>
              <w:left w:val="single" w:sz="8" w:space="0" w:color="999999"/>
              <w:bottom w:val="single" w:sz="8" w:space="0" w:color="999999"/>
              <w:right w:val="single" w:sz="8" w:space="0" w:color="999999"/>
            </w:tcBorders>
          </w:tcPr>
          <w:p w14:paraId="15568B60" w14:textId="6C185C73" w:rsidR="00C501A6" w:rsidRPr="00C61233" w:rsidRDefault="00C501A6" w:rsidP="00D86F50">
            <w:pPr>
              <w:rPr>
                <w:rStyle w:val="SAPEmphasis"/>
              </w:rPr>
            </w:pPr>
            <w:r>
              <w:rPr>
                <w:rStyle w:val="SAPEmphasis"/>
              </w:rPr>
              <w:t xml:space="preserve">Go to Position </w:t>
            </w:r>
            <w:r w:rsidR="008B2F3D">
              <w:rPr>
                <w:rStyle w:val="SAPEmphasis"/>
              </w:rPr>
              <w:t>History</w:t>
            </w:r>
          </w:p>
        </w:tc>
        <w:tc>
          <w:tcPr>
            <w:tcW w:w="5760" w:type="dxa"/>
            <w:tcBorders>
              <w:top w:val="single" w:sz="8" w:space="0" w:color="999999"/>
              <w:left w:val="single" w:sz="8" w:space="0" w:color="999999"/>
              <w:bottom w:val="single" w:sz="8" w:space="0" w:color="999999"/>
              <w:right w:val="single" w:sz="8" w:space="0" w:color="999999"/>
            </w:tcBorders>
          </w:tcPr>
          <w:p w14:paraId="4288885A" w14:textId="76771617" w:rsidR="00C501A6" w:rsidRPr="00C61233" w:rsidRDefault="00C501A6" w:rsidP="00D86F50">
            <w:r>
              <w:t xml:space="preserve">Click on the position and in the upcoming side panel click on </w:t>
            </w:r>
            <w:r w:rsidRPr="004D24ED">
              <w:rPr>
                <w:rStyle w:val="SAPScreenElement"/>
              </w:rPr>
              <w:t>Position History</w:t>
            </w:r>
            <w:r>
              <w:t>.</w:t>
            </w:r>
          </w:p>
        </w:tc>
        <w:tc>
          <w:tcPr>
            <w:tcW w:w="5040" w:type="dxa"/>
            <w:tcBorders>
              <w:top w:val="single" w:sz="8" w:space="0" w:color="999999"/>
              <w:left w:val="single" w:sz="8" w:space="0" w:color="999999"/>
              <w:bottom w:val="single" w:sz="8" w:space="0" w:color="999999"/>
              <w:right w:val="single" w:sz="8" w:space="0" w:color="999999"/>
            </w:tcBorders>
          </w:tcPr>
          <w:p w14:paraId="0AE3BA6B" w14:textId="7CD93EDC" w:rsidR="00C501A6" w:rsidRPr="00C61233" w:rsidRDefault="00C501A6" w:rsidP="00A23D62">
            <w:r w:rsidRPr="008E454C">
              <w:t xml:space="preserve">The menu is expanded and </w:t>
            </w:r>
            <w:r w:rsidR="009F085C">
              <w:t xml:space="preserve">changes in course of time to the position </w:t>
            </w:r>
            <w:r w:rsidRPr="008E454C">
              <w:t>are shown.</w:t>
            </w:r>
            <w:r w:rsidR="00A31814">
              <w:t xml:space="preserve"> Most likely, you will see up to three links: </w:t>
            </w:r>
            <w:r w:rsidR="00A31814" w:rsidRPr="004D24ED">
              <w:rPr>
                <w:rStyle w:val="SAPScreenElement"/>
              </w:rPr>
              <w:t>Position effective</w:t>
            </w:r>
            <w:r w:rsidR="00A31814">
              <w:t xml:space="preserve">, </w:t>
            </w:r>
            <w:r w:rsidR="00A31814" w:rsidRPr="004D24ED">
              <w:rPr>
                <w:rStyle w:val="SAPScreenElement"/>
              </w:rPr>
              <w:t>Last change</w:t>
            </w:r>
            <w:r w:rsidR="00A31814">
              <w:t xml:space="preserve">, and </w:t>
            </w:r>
            <w:r w:rsidR="00A31814" w:rsidRPr="004D24ED">
              <w:rPr>
                <w:rStyle w:val="SAPScreenElement"/>
              </w:rPr>
              <w:t>Next change</w:t>
            </w:r>
            <w:r w:rsidR="00A31814">
              <w:t>.</w:t>
            </w:r>
          </w:p>
        </w:tc>
        <w:tc>
          <w:tcPr>
            <w:tcW w:w="1260" w:type="dxa"/>
            <w:tcBorders>
              <w:top w:val="single" w:sz="8" w:space="0" w:color="999999"/>
              <w:left w:val="single" w:sz="8" w:space="0" w:color="999999"/>
              <w:bottom w:val="single" w:sz="8" w:space="0" w:color="999999"/>
              <w:right w:val="single" w:sz="8" w:space="0" w:color="999999"/>
            </w:tcBorders>
          </w:tcPr>
          <w:p w14:paraId="5D73468E" w14:textId="77777777" w:rsidR="00C501A6" w:rsidRPr="00C61233" w:rsidRDefault="00C501A6" w:rsidP="00557D8C"/>
        </w:tc>
      </w:tr>
      <w:tr w:rsidR="00C501A6" w:rsidRPr="00C61233" w14:paraId="08BA9186" w14:textId="77777777" w:rsidTr="00C4257B">
        <w:trPr>
          <w:trHeight w:val="357"/>
        </w:trPr>
        <w:tc>
          <w:tcPr>
            <w:tcW w:w="872" w:type="dxa"/>
            <w:tcBorders>
              <w:top w:val="single" w:sz="8" w:space="0" w:color="999999"/>
              <w:left w:val="single" w:sz="8" w:space="0" w:color="999999"/>
              <w:bottom w:val="single" w:sz="8" w:space="0" w:color="999999"/>
              <w:right w:val="single" w:sz="8" w:space="0" w:color="999999"/>
            </w:tcBorders>
          </w:tcPr>
          <w:p w14:paraId="3B00C120" w14:textId="77777777" w:rsidR="00C501A6" w:rsidRPr="00C61233" w:rsidRDefault="00C501A6" w:rsidP="00557D8C">
            <w:r>
              <w:t>6</w:t>
            </w:r>
          </w:p>
        </w:tc>
        <w:tc>
          <w:tcPr>
            <w:tcW w:w="1440" w:type="dxa"/>
            <w:tcBorders>
              <w:top w:val="single" w:sz="8" w:space="0" w:color="999999"/>
              <w:left w:val="single" w:sz="8" w:space="0" w:color="999999"/>
              <w:bottom w:val="single" w:sz="8" w:space="0" w:color="999999"/>
              <w:right w:val="single" w:sz="8" w:space="0" w:color="999999"/>
            </w:tcBorders>
          </w:tcPr>
          <w:p w14:paraId="26FDB641" w14:textId="77777777" w:rsidR="00C501A6" w:rsidRPr="00121F36" w:rsidRDefault="00C501A6" w:rsidP="00557D8C">
            <w:pPr>
              <w:rPr>
                <w:rStyle w:val="SAPEmphasis"/>
              </w:rPr>
            </w:pPr>
            <w:r>
              <w:rPr>
                <w:rStyle w:val="SAPEmphasis"/>
              </w:rPr>
              <w:t>Verify Position Attributes</w:t>
            </w:r>
          </w:p>
        </w:tc>
        <w:tc>
          <w:tcPr>
            <w:tcW w:w="5760" w:type="dxa"/>
            <w:tcBorders>
              <w:top w:val="single" w:sz="8" w:space="0" w:color="999999"/>
              <w:left w:val="single" w:sz="8" w:space="0" w:color="999999"/>
              <w:bottom w:val="single" w:sz="8" w:space="0" w:color="999999"/>
              <w:right w:val="single" w:sz="8" w:space="0" w:color="999999"/>
            </w:tcBorders>
          </w:tcPr>
          <w:p w14:paraId="2C8462EC" w14:textId="77777777" w:rsidR="00B76D5E" w:rsidRDefault="00C501A6" w:rsidP="00A31814">
            <w:r>
              <w:t xml:space="preserve">Verify if the position attributes are </w:t>
            </w:r>
            <w:r w:rsidR="00A31814">
              <w:t xml:space="preserve">updated </w:t>
            </w:r>
            <w:r>
              <w:t>as expected.</w:t>
            </w:r>
            <w:r w:rsidR="00A31814">
              <w:t xml:space="preserve"> </w:t>
            </w:r>
          </w:p>
          <w:p w14:paraId="74EFFAA0" w14:textId="6DD3D3D2" w:rsidR="00A31814" w:rsidRDefault="00A31814" w:rsidP="00A31814">
            <w:r>
              <w:t xml:space="preserve">For this, </w:t>
            </w:r>
            <w:r w:rsidRPr="00121F36">
              <w:t>choose</w:t>
            </w:r>
            <w:r>
              <w:t xml:space="preserve"> in the </w:t>
            </w:r>
            <w:r w:rsidRPr="00F102E3">
              <w:rPr>
                <w:rStyle w:val="SAPScreenElement"/>
              </w:rPr>
              <w:t>Position History</w:t>
            </w:r>
            <w:r>
              <w:t xml:space="preserve"> the</w:t>
            </w:r>
            <w:r w:rsidRPr="00121F36">
              <w:t xml:space="preserve"> </w:t>
            </w:r>
            <w:r w:rsidRPr="00121F36">
              <w:rPr>
                <w:rStyle w:val="SAPScreenElement"/>
              </w:rPr>
              <w:t>Show Position</w:t>
            </w:r>
            <w:r w:rsidR="0002485B">
              <w:rPr>
                <w:rStyle w:val="SAPScreenElement"/>
              </w:rPr>
              <w:t xml:space="preserve"> </w:t>
            </w:r>
            <w:r>
              <w:rPr>
                <w:noProof/>
              </w:rPr>
              <w:drawing>
                <wp:inline distT="0" distB="0" distL="0" distR="0" wp14:anchorId="300C64E8" wp14:editId="6687DB6A">
                  <wp:extent cx="201930" cy="166370"/>
                  <wp:effectExtent l="0" t="0" r="762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Pr>
                <w:rStyle w:val="SAPScreenElement"/>
              </w:rPr>
              <w:t xml:space="preserve"> </w:t>
            </w:r>
            <w:r>
              <w:t>icon located next to each link mentioned in test step # 5.</w:t>
            </w:r>
          </w:p>
          <w:p w14:paraId="37DF4ACE" w14:textId="12263AB9" w:rsidR="00C4172D" w:rsidRDefault="00C4172D" w:rsidP="00A31814">
            <w:r>
              <w:t>In case you have requested a forward propagation of position attributes (</w:t>
            </w:r>
            <w:r w:rsidRPr="000B13C5">
              <w:rPr>
                <w:rStyle w:val="SAPEmphasis"/>
              </w:rPr>
              <w:t>use</w:t>
            </w:r>
            <w:r>
              <w:t xml:space="preserve"> </w:t>
            </w:r>
            <w:r w:rsidRPr="000B13C5">
              <w:rPr>
                <w:rStyle w:val="SAPEmphasis"/>
              </w:rPr>
              <w:t>case 2</w:t>
            </w:r>
            <w:r>
              <w:t xml:space="preserve"> in </w:t>
            </w:r>
            <w:r w:rsidR="00AF3293">
              <w:t xml:space="preserve">process step </w:t>
            </w:r>
            <w:r w:rsidR="001D0FAF" w:rsidRPr="002B30E9">
              <w:rPr>
                <w:rStyle w:val="SAPTextReference"/>
              </w:rPr>
              <w:t xml:space="preserve">4.3.1 </w:t>
            </w:r>
            <w:r w:rsidRPr="002B30E9">
              <w:rPr>
                <w:rStyle w:val="SAPTextReference"/>
              </w:rPr>
              <w:t>Requesting Position Update</w:t>
            </w:r>
            <w:r>
              <w:t xml:space="preserve">), do the following: </w:t>
            </w:r>
          </w:p>
          <w:p w14:paraId="4A3F7397" w14:textId="497DDCBD" w:rsidR="00D54CCE" w:rsidRPr="00C53774" w:rsidRDefault="00D54CCE" w:rsidP="004D24ED">
            <w:pPr>
              <w:pStyle w:val="ListParagraph"/>
              <w:numPr>
                <w:ilvl w:val="0"/>
                <w:numId w:val="57"/>
              </w:numPr>
              <w:ind w:left="252" w:hanging="252"/>
              <w:rPr>
                <w:rFonts w:asciiTheme="minorHAnsi" w:eastAsiaTheme="minorHAnsi" w:hAnsiTheme="minorHAnsi"/>
                <w:sz w:val="22"/>
                <w:szCs w:val="22"/>
              </w:rPr>
            </w:pPr>
            <w:r>
              <w:t xml:space="preserve">Verify that the </w:t>
            </w:r>
            <w:r>
              <w:rPr>
                <w:rStyle w:val="SAPScreenElement"/>
              </w:rPr>
              <w:t>Pay Grade</w:t>
            </w:r>
            <w:r>
              <w:t xml:space="preserve"> value valid from</w:t>
            </w:r>
            <w:r w:rsidRPr="00107DCC">
              <w:rPr>
                <w:rStyle w:val="SAPUserEntry"/>
              </w:rPr>
              <w:t xml:space="preserve"> </w:t>
            </w:r>
            <w:r w:rsidR="00DB762D">
              <w:rPr>
                <w:rStyle w:val="SAPUserEntry"/>
              </w:rPr>
              <w:t>0</w:t>
            </w:r>
            <w:del w:id="860" w:author="Author" w:date="2018-01-29T15:05:00Z">
              <w:r w:rsidR="004C4CF6" w:rsidDel="00191484">
                <w:rPr>
                  <w:rStyle w:val="SAPUserEntry"/>
                </w:rPr>
                <w:delText>2</w:delText>
              </w:r>
            </w:del>
            <w:ins w:id="861" w:author="Author" w:date="2018-01-29T15:05:00Z">
              <w:r w:rsidR="00191484">
                <w:rPr>
                  <w:rStyle w:val="SAPUserEntry"/>
                </w:rPr>
                <w:t>5</w:t>
              </w:r>
            </w:ins>
            <w:r w:rsidR="00DB762D">
              <w:rPr>
                <w:rStyle w:val="SAPUserEntry"/>
              </w:rPr>
              <w:t xml:space="preserve">/01/2018 </w:t>
            </w:r>
            <w:r>
              <w:t>has been delimited on</w:t>
            </w:r>
            <w:r w:rsidRPr="00107DCC">
              <w:rPr>
                <w:rStyle w:val="SAPUserEntry"/>
              </w:rPr>
              <w:t xml:space="preserve"> </w:t>
            </w:r>
            <w:r w:rsidR="004C4CF6">
              <w:rPr>
                <w:rStyle w:val="SAPUserEntry"/>
              </w:rPr>
              <w:t>0</w:t>
            </w:r>
            <w:ins w:id="862" w:author="Author" w:date="2018-01-29T15:05:00Z">
              <w:r w:rsidR="00191484">
                <w:rPr>
                  <w:rStyle w:val="SAPUserEntry"/>
                </w:rPr>
                <w:t>4</w:t>
              </w:r>
            </w:ins>
            <w:del w:id="863" w:author="Author" w:date="2018-01-29T15:05:00Z">
              <w:r w:rsidR="00DB762D" w:rsidDel="00191484">
                <w:rPr>
                  <w:rStyle w:val="SAPUserEntry"/>
                </w:rPr>
                <w:delText>1</w:delText>
              </w:r>
            </w:del>
            <w:r>
              <w:rPr>
                <w:rStyle w:val="SAPUserEntry"/>
              </w:rPr>
              <w:t>/3</w:t>
            </w:r>
            <w:del w:id="864" w:author="Author" w:date="2018-01-29T15:05:00Z">
              <w:r w:rsidR="00DB762D" w:rsidDel="00191484">
                <w:rPr>
                  <w:rStyle w:val="SAPUserEntry"/>
                </w:rPr>
                <w:delText>1</w:delText>
              </w:r>
            </w:del>
            <w:ins w:id="865" w:author="Author" w:date="2018-01-29T15:05:00Z">
              <w:r w:rsidR="00191484">
                <w:rPr>
                  <w:rStyle w:val="SAPUserEntry"/>
                </w:rPr>
                <w:t>0</w:t>
              </w:r>
            </w:ins>
            <w:r>
              <w:rPr>
                <w:rStyle w:val="SAPUserEntry"/>
              </w:rPr>
              <w:t>/201</w:t>
            </w:r>
            <w:r w:rsidR="004C4CF6">
              <w:rPr>
                <w:rStyle w:val="SAPUserEntry"/>
              </w:rPr>
              <w:t>8</w:t>
            </w:r>
            <w:r>
              <w:t>.</w:t>
            </w:r>
            <w:r w:rsidRPr="00C53774">
              <w:rPr>
                <w:rFonts w:asciiTheme="minorHAnsi" w:eastAsiaTheme="minorHAnsi" w:hAnsiTheme="minorHAnsi"/>
                <w:sz w:val="22"/>
                <w:szCs w:val="22"/>
              </w:rPr>
              <w:t xml:space="preserve"> </w:t>
            </w:r>
          </w:p>
          <w:p w14:paraId="313D5E74" w14:textId="14205502" w:rsidR="00C4172D" w:rsidRPr="004D24ED" w:rsidRDefault="00D54CCE" w:rsidP="004D24ED">
            <w:pPr>
              <w:pStyle w:val="ListParagraph"/>
              <w:numPr>
                <w:ilvl w:val="0"/>
                <w:numId w:val="57"/>
              </w:numPr>
              <w:ind w:left="252" w:hanging="252"/>
              <w:rPr>
                <w:rFonts w:asciiTheme="minorHAnsi" w:eastAsiaTheme="minorHAnsi" w:hAnsiTheme="minorHAnsi"/>
                <w:sz w:val="22"/>
                <w:szCs w:val="22"/>
              </w:rPr>
            </w:pPr>
            <w:r w:rsidRPr="00121F36">
              <w:t xml:space="preserve">Check that the changes made to </w:t>
            </w:r>
            <w:r w:rsidRPr="00121F36">
              <w:rPr>
                <w:rStyle w:val="SAPScreenElement"/>
              </w:rPr>
              <w:t>Department</w:t>
            </w:r>
            <w:r w:rsidRPr="00121F36">
              <w:t xml:space="preserve">, </w:t>
            </w:r>
            <w:r w:rsidRPr="00121F36">
              <w:rPr>
                <w:rStyle w:val="SAPScreenElement"/>
              </w:rPr>
              <w:t>Location</w:t>
            </w:r>
            <w:r w:rsidRPr="00121F36">
              <w:t xml:space="preserve">, and </w:t>
            </w:r>
            <w:r w:rsidRPr="00121F36">
              <w:rPr>
                <w:rStyle w:val="SAPScreenElement"/>
              </w:rPr>
              <w:t>Cost</w:t>
            </w:r>
            <w:r w:rsidRPr="00121F36">
              <w:t xml:space="preserve"> </w:t>
            </w:r>
            <w:r w:rsidRPr="00121F36">
              <w:rPr>
                <w:rStyle w:val="SAPScreenElement"/>
              </w:rPr>
              <w:t>Center</w:t>
            </w:r>
            <w:r w:rsidRPr="00121F36">
              <w:t xml:space="preserve"> on</w:t>
            </w:r>
            <w:r w:rsidRPr="00107DCC">
              <w:rPr>
                <w:rStyle w:val="SAPUserEntry"/>
              </w:rPr>
              <w:t xml:space="preserve"> </w:t>
            </w:r>
            <w:r w:rsidR="002A091B">
              <w:rPr>
                <w:rStyle w:val="SAPUserEntry"/>
              </w:rPr>
              <w:t>0</w:t>
            </w:r>
            <w:ins w:id="866" w:author="Author" w:date="2018-01-29T15:06:00Z">
              <w:r w:rsidR="00191484">
                <w:rPr>
                  <w:rStyle w:val="SAPUserEntry"/>
                </w:rPr>
                <w:t>5</w:t>
              </w:r>
            </w:ins>
            <w:del w:id="867" w:author="Author" w:date="2018-01-29T15:06:00Z">
              <w:r w:rsidR="004C4CF6" w:rsidDel="00191484">
                <w:rPr>
                  <w:rStyle w:val="SAPUserEntry"/>
                </w:rPr>
                <w:delText>2</w:delText>
              </w:r>
            </w:del>
            <w:r w:rsidRPr="00121F36">
              <w:rPr>
                <w:rStyle w:val="SAPUserEntry"/>
              </w:rPr>
              <w:t>/01/201</w:t>
            </w:r>
            <w:r w:rsidR="005C37AC">
              <w:rPr>
                <w:rStyle w:val="SAPUserEntry"/>
              </w:rPr>
              <w:t>8</w:t>
            </w:r>
            <w:r w:rsidRPr="00107DCC">
              <w:rPr>
                <w:rStyle w:val="SAPUserEntry"/>
              </w:rPr>
              <w:t xml:space="preserve"> </w:t>
            </w:r>
            <w:r w:rsidRPr="00121F36">
              <w:t>have been propagated to the record having start date</w:t>
            </w:r>
            <w:r w:rsidRPr="00107DCC">
              <w:rPr>
                <w:rStyle w:val="SAPUserEntry"/>
              </w:rPr>
              <w:t xml:space="preserve"> </w:t>
            </w:r>
            <w:r w:rsidR="005C37AC">
              <w:rPr>
                <w:rStyle w:val="SAPUserEntry"/>
              </w:rPr>
              <w:t>0</w:t>
            </w:r>
            <w:del w:id="868" w:author="Author" w:date="2018-01-29T15:06:00Z">
              <w:r w:rsidR="004C4CF6" w:rsidDel="00191484">
                <w:rPr>
                  <w:rStyle w:val="SAPUserEntry"/>
                </w:rPr>
                <w:delText>3</w:delText>
              </w:r>
            </w:del>
            <w:ins w:id="869" w:author="Author" w:date="2018-01-29T15:06:00Z">
              <w:r w:rsidR="00191484">
                <w:rPr>
                  <w:rStyle w:val="SAPUserEntry"/>
                </w:rPr>
                <w:t>6</w:t>
              </w:r>
            </w:ins>
            <w:r>
              <w:rPr>
                <w:rStyle w:val="SAPUserEntry"/>
              </w:rPr>
              <w:t>/01/201</w:t>
            </w:r>
            <w:r w:rsidR="005C37AC">
              <w:rPr>
                <w:rStyle w:val="SAPUserEntry"/>
              </w:rPr>
              <w:t>8</w:t>
            </w:r>
            <w:r w:rsidRPr="00121F36">
              <w:t xml:space="preserve">. </w:t>
            </w:r>
          </w:p>
          <w:p w14:paraId="6E4595FB" w14:textId="4F66F65D" w:rsidR="00D54CCE" w:rsidRPr="004D24ED" w:rsidRDefault="00D54CCE" w:rsidP="0011166A">
            <w:pPr>
              <w:pStyle w:val="ListParagraph"/>
              <w:numPr>
                <w:ilvl w:val="0"/>
                <w:numId w:val="57"/>
              </w:numPr>
              <w:ind w:left="252" w:hanging="252"/>
              <w:rPr>
                <w:rFonts w:asciiTheme="minorHAnsi" w:eastAsiaTheme="minorHAnsi" w:hAnsiTheme="minorHAnsi"/>
                <w:sz w:val="22"/>
                <w:szCs w:val="22"/>
              </w:rPr>
            </w:pPr>
            <w:r w:rsidRPr="00121F36">
              <w:lastRenderedPageBreak/>
              <w:t xml:space="preserve">The </w:t>
            </w:r>
            <w:r w:rsidRPr="00121F36">
              <w:rPr>
                <w:rStyle w:val="SAPScreenElement"/>
              </w:rPr>
              <w:t>Pay Grade</w:t>
            </w:r>
            <w:r w:rsidRPr="00121F36">
              <w:t xml:space="preserve"> value from</w:t>
            </w:r>
            <w:r w:rsidRPr="00107DCC">
              <w:rPr>
                <w:rStyle w:val="SAPUserEntry"/>
              </w:rPr>
              <w:t xml:space="preserve"> </w:t>
            </w:r>
            <w:r w:rsidR="002A091B">
              <w:rPr>
                <w:rStyle w:val="SAPUserEntry"/>
              </w:rPr>
              <w:t>0</w:t>
            </w:r>
            <w:del w:id="870" w:author="Author" w:date="2018-01-29T15:06:00Z">
              <w:r w:rsidR="004C4CF6" w:rsidDel="00191484">
                <w:rPr>
                  <w:rStyle w:val="SAPUserEntry"/>
                </w:rPr>
                <w:delText>2</w:delText>
              </w:r>
            </w:del>
            <w:ins w:id="871" w:author="Author" w:date="2018-01-29T15:06:00Z">
              <w:r w:rsidR="00191484">
                <w:rPr>
                  <w:rStyle w:val="SAPUserEntry"/>
                </w:rPr>
                <w:t>5</w:t>
              </w:r>
            </w:ins>
            <w:r w:rsidRPr="00121F36">
              <w:rPr>
                <w:rStyle w:val="SAPUserEntry"/>
              </w:rPr>
              <w:t>/01/201</w:t>
            </w:r>
            <w:r w:rsidR="005C37AC">
              <w:rPr>
                <w:rStyle w:val="SAPUserEntry"/>
              </w:rPr>
              <w:t>8</w:t>
            </w:r>
            <w:r w:rsidRPr="00107DCC">
              <w:rPr>
                <w:rStyle w:val="SAPUserEntry"/>
              </w:rPr>
              <w:t xml:space="preserve"> </w:t>
            </w:r>
            <w:r w:rsidRPr="00121F36">
              <w:t>has not been propagated to the record having start date</w:t>
            </w:r>
            <w:r w:rsidRPr="00107DCC">
              <w:rPr>
                <w:rStyle w:val="SAPUserEntry"/>
              </w:rPr>
              <w:t xml:space="preserve"> </w:t>
            </w:r>
            <w:r w:rsidR="005C37AC">
              <w:rPr>
                <w:rStyle w:val="SAPUserEntry"/>
              </w:rPr>
              <w:t>0</w:t>
            </w:r>
            <w:del w:id="872" w:author="Author" w:date="2018-01-29T15:06:00Z">
              <w:r w:rsidR="004C4CF6" w:rsidDel="00191484">
                <w:rPr>
                  <w:rStyle w:val="SAPUserEntry"/>
                </w:rPr>
                <w:delText>3</w:delText>
              </w:r>
            </w:del>
            <w:ins w:id="873" w:author="Author" w:date="2018-01-29T15:06:00Z">
              <w:r w:rsidR="00191484">
                <w:rPr>
                  <w:rStyle w:val="SAPUserEntry"/>
                </w:rPr>
                <w:t>6</w:t>
              </w:r>
            </w:ins>
            <w:r w:rsidRPr="00121F36">
              <w:rPr>
                <w:rStyle w:val="SAPUserEntry"/>
              </w:rPr>
              <w:t>/01/201</w:t>
            </w:r>
            <w:r w:rsidR="005C37AC">
              <w:rPr>
                <w:rStyle w:val="SAPUserEntry"/>
              </w:rPr>
              <w:t>8</w:t>
            </w:r>
            <w:r w:rsidRPr="00121F36">
              <w:t>, as the system found a change was already scheduled for that date.</w:t>
            </w:r>
          </w:p>
        </w:tc>
        <w:tc>
          <w:tcPr>
            <w:tcW w:w="5040" w:type="dxa"/>
            <w:tcBorders>
              <w:top w:val="single" w:sz="8" w:space="0" w:color="999999"/>
              <w:left w:val="single" w:sz="8" w:space="0" w:color="999999"/>
              <w:bottom w:val="single" w:sz="8" w:space="0" w:color="999999"/>
              <w:right w:val="single" w:sz="8" w:space="0" w:color="999999"/>
            </w:tcBorders>
          </w:tcPr>
          <w:p w14:paraId="7E97AB20" w14:textId="77777777" w:rsidR="00C501A6" w:rsidRPr="00C61233" w:rsidRDefault="00C501A6" w:rsidP="00557D8C"/>
        </w:tc>
        <w:tc>
          <w:tcPr>
            <w:tcW w:w="1260" w:type="dxa"/>
            <w:tcBorders>
              <w:top w:val="single" w:sz="8" w:space="0" w:color="999999"/>
              <w:left w:val="single" w:sz="8" w:space="0" w:color="999999"/>
              <w:bottom w:val="single" w:sz="8" w:space="0" w:color="999999"/>
              <w:right w:val="single" w:sz="8" w:space="0" w:color="999999"/>
            </w:tcBorders>
          </w:tcPr>
          <w:p w14:paraId="1B8CEF07" w14:textId="77777777" w:rsidR="00C501A6" w:rsidRPr="00C61233" w:rsidRDefault="00C501A6" w:rsidP="00557D8C"/>
        </w:tc>
      </w:tr>
      <w:tr w:rsidR="00C501A6" w:rsidRPr="00C61233" w14:paraId="60C5C0D9" w14:textId="77777777" w:rsidTr="00C4257B">
        <w:trPr>
          <w:trHeight w:val="357"/>
        </w:trPr>
        <w:tc>
          <w:tcPr>
            <w:tcW w:w="872" w:type="dxa"/>
            <w:tcBorders>
              <w:top w:val="single" w:sz="8" w:space="0" w:color="999999"/>
              <w:left w:val="single" w:sz="8" w:space="0" w:color="999999"/>
              <w:bottom w:val="single" w:sz="8" w:space="0" w:color="999999"/>
              <w:right w:val="single" w:sz="8" w:space="0" w:color="999999"/>
            </w:tcBorders>
          </w:tcPr>
          <w:p w14:paraId="786D7B12" w14:textId="77777777" w:rsidR="00C501A6" w:rsidRPr="00C61233" w:rsidRDefault="00C501A6" w:rsidP="00557D8C">
            <w:r>
              <w:t>7</w:t>
            </w:r>
          </w:p>
        </w:tc>
        <w:tc>
          <w:tcPr>
            <w:tcW w:w="1440" w:type="dxa"/>
            <w:tcBorders>
              <w:top w:val="single" w:sz="8" w:space="0" w:color="999999"/>
              <w:left w:val="single" w:sz="8" w:space="0" w:color="999999"/>
              <w:bottom w:val="single" w:sz="8" w:space="0" w:color="999999"/>
              <w:right w:val="single" w:sz="8" w:space="0" w:color="999999"/>
            </w:tcBorders>
          </w:tcPr>
          <w:p w14:paraId="1B1766FD" w14:textId="77777777" w:rsidR="00C501A6" w:rsidRPr="00C61233" w:rsidRDefault="00C501A6" w:rsidP="00557D8C">
            <w:pPr>
              <w:rPr>
                <w:rStyle w:val="SAPEmphasis"/>
              </w:rPr>
            </w:pPr>
            <w:r w:rsidRPr="00121F36">
              <w:rPr>
                <w:rStyle w:val="SAPEmphasis"/>
              </w:rPr>
              <w:t>Close Window</w:t>
            </w:r>
          </w:p>
        </w:tc>
        <w:tc>
          <w:tcPr>
            <w:tcW w:w="5760" w:type="dxa"/>
            <w:tcBorders>
              <w:top w:val="single" w:sz="8" w:space="0" w:color="999999"/>
              <w:left w:val="single" w:sz="8" w:space="0" w:color="999999"/>
              <w:bottom w:val="single" w:sz="8" w:space="0" w:color="999999"/>
              <w:right w:val="single" w:sz="8" w:space="0" w:color="999999"/>
            </w:tcBorders>
          </w:tcPr>
          <w:p w14:paraId="6BD6BEB7" w14:textId="0063B5F5" w:rsidR="00C501A6" w:rsidRPr="00C61233" w:rsidRDefault="00C501A6" w:rsidP="00D10D55">
            <w:r w:rsidRPr="00121F36">
              <w:t xml:space="preserve">When done, choose </w:t>
            </w:r>
            <w:r w:rsidR="00EC73EB" w:rsidRPr="00E97DDB">
              <w:rPr>
                <w:rStyle w:val="SAPScreenElement"/>
              </w:rPr>
              <w:t>X (</w:t>
            </w:r>
            <w:r w:rsidRPr="00121F36">
              <w:rPr>
                <w:rStyle w:val="SAPScreenElement"/>
              </w:rPr>
              <w:t>C</w:t>
            </w:r>
            <w:r w:rsidR="00EC73EB">
              <w:rPr>
                <w:rStyle w:val="SAPScreenElement"/>
              </w:rPr>
              <w:t>ancel)</w:t>
            </w:r>
            <w:r w:rsidRPr="00121F36">
              <w:t>.</w:t>
            </w:r>
          </w:p>
        </w:tc>
        <w:tc>
          <w:tcPr>
            <w:tcW w:w="5040" w:type="dxa"/>
            <w:tcBorders>
              <w:top w:val="single" w:sz="8" w:space="0" w:color="999999"/>
              <w:left w:val="single" w:sz="8" w:space="0" w:color="999999"/>
              <w:bottom w:val="single" w:sz="8" w:space="0" w:color="999999"/>
              <w:right w:val="single" w:sz="8" w:space="0" w:color="999999"/>
            </w:tcBorders>
          </w:tcPr>
          <w:p w14:paraId="285F6546" w14:textId="77777777" w:rsidR="00C501A6" w:rsidRPr="00C61233" w:rsidRDefault="00C501A6" w:rsidP="00557D8C"/>
        </w:tc>
        <w:tc>
          <w:tcPr>
            <w:tcW w:w="1260" w:type="dxa"/>
            <w:tcBorders>
              <w:top w:val="single" w:sz="8" w:space="0" w:color="999999"/>
              <w:left w:val="single" w:sz="8" w:space="0" w:color="999999"/>
              <w:bottom w:val="single" w:sz="8" w:space="0" w:color="999999"/>
              <w:right w:val="single" w:sz="8" w:space="0" w:color="999999"/>
            </w:tcBorders>
          </w:tcPr>
          <w:p w14:paraId="6EBCEC65" w14:textId="77777777" w:rsidR="00C501A6" w:rsidRPr="00C61233" w:rsidRDefault="00C501A6" w:rsidP="00557D8C"/>
        </w:tc>
      </w:tr>
    </w:tbl>
    <w:p w14:paraId="25D2F1DC" w14:textId="58417C33" w:rsidR="00C4172D" w:rsidRDefault="00C4172D" w:rsidP="00C4172D">
      <w:pPr>
        <w:ind w:left="709"/>
        <w:rPr>
          <w:rFonts w:ascii="BentonSans Regular" w:hAnsi="BentonSans Regular"/>
          <w:color w:val="666666"/>
          <w:sz w:val="22"/>
        </w:rPr>
      </w:pPr>
    </w:p>
    <w:p w14:paraId="1AA0B1AA" w14:textId="77777777" w:rsidR="00C4172D" w:rsidRPr="00121F36" w:rsidRDefault="00C4172D" w:rsidP="00C4172D">
      <w:pPr>
        <w:ind w:left="709"/>
        <w:rPr>
          <w:rFonts w:ascii="BentonSans Regular" w:hAnsi="BentonSans Regular"/>
          <w:color w:val="666666"/>
          <w:sz w:val="22"/>
        </w:rPr>
      </w:pPr>
      <w:r w:rsidRPr="00121F36">
        <w:rPr>
          <w:noProof/>
        </w:rPr>
        <w:drawing>
          <wp:inline distT="0" distB="0" distL="0" distR="0" wp14:anchorId="229B2EF6" wp14:editId="36655EF9">
            <wp:extent cx="228600" cy="228600"/>
            <wp:effectExtent l="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03982514" w14:textId="7B6CCB3F" w:rsidR="00C4172D" w:rsidRDefault="00C4172D" w:rsidP="00C53774">
      <w:pPr>
        <w:ind w:left="709"/>
      </w:pPr>
      <w:r>
        <w:t xml:space="preserve">An HR </w:t>
      </w:r>
      <w:r w:rsidR="001716A5">
        <w:t xml:space="preserve">Administrator </w:t>
      </w:r>
      <w:r>
        <w:t>with appropriate permissions will be able to view the complete history of a position.</w:t>
      </w:r>
      <w:r w:rsidRPr="00121F36">
        <w:t xml:space="preserve"> For this, proceed as follows</w:t>
      </w:r>
      <w:r>
        <w:t>:</w:t>
      </w:r>
    </w:p>
    <w:p w14:paraId="40DE0EE7" w14:textId="17BE36FC" w:rsidR="00C4172D" w:rsidRPr="00121F36" w:rsidRDefault="00C4172D" w:rsidP="00C4172D">
      <w:pPr>
        <w:pStyle w:val="ListBullet"/>
        <w:numPr>
          <w:ilvl w:val="0"/>
          <w:numId w:val="39"/>
        </w:numPr>
        <w:ind w:left="990" w:hanging="281"/>
      </w:pPr>
      <w:r>
        <w:t xml:space="preserve">Log </w:t>
      </w:r>
      <w:r w:rsidRPr="001716A5">
        <w:t xml:space="preserve">on </w:t>
      </w:r>
      <w:r w:rsidRPr="009F28F7">
        <w:t xml:space="preserve">as HR </w:t>
      </w:r>
      <w:r w:rsidR="001716A5" w:rsidRPr="001716A5">
        <w:t>Administrator</w:t>
      </w:r>
      <w:r>
        <w:t xml:space="preserve">, navigate to </w:t>
      </w:r>
      <w:r w:rsidRPr="00F102E3">
        <w:rPr>
          <w:rStyle w:val="SAPScreenElement"/>
        </w:rPr>
        <w:t>Company Info</w:t>
      </w:r>
      <w:r>
        <w:t xml:space="preserve"> </w:t>
      </w:r>
      <w:r w:rsidRPr="00121F36">
        <w:rPr>
          <w:rStyle w:val="SAPScreenElement"/>
        </w:rPr>
        <w:sym w:font="Symbol" w:char="F0AE"/>
      </w:r>
      <w:r w:rsidRPr="00121F36">
        <w:rPr>
          <w:rStyle w:val="SAPScreenElement"/>
        </w:rPr>
        <w:t xml:space="preserve"> </w:t>
      </w:r>
      <w:r>
        <w:rPr>
          <w:rStyle w:val="SAPScreenElement"/>
        </w:rPr>
        <w:t>Position Org Chart</w:t>
      </w:r>
      <w:r>
        <w:t xml:space="preserve"> tab and search for the position</w:t>
      </w:r>
      <w:r w:rsidRPr="007E5AAB">
        <w:t>.</w:t>
      </w:r>
    </w:p>
    <w:p w14:paraId="21EE8D3C" w14:textId="169A25DB" w:rsidR="00C4172D" w:rsidRPr="00121F36" w:rsidRDefault="00C4172D" w:rsidP="00C4172D">
      <w:pPr>
        <w:pStyle w:val="ListBullet"/>
        <w:numPr>
          <w:ilvl w:val="0"/>
          <w:numId w:val="39"/>
        </w:numPr>
        <w:ind w:left="990" w:hanging="281"/>
      </w:pPr>
      <w:r>
        <w:t>Click on</w:t>
      </w:r>
      <w:r w:rsidRPr="00121F36">
        <w:t xml:space="preserve"> the position. In the upcoming </w:t>
      </w:r>
      <w:r>
        <w:t xml:space="preserve">side </w:t>
      </w:r>
      <w:r w:rsidR="00C4257B">
        <w:t>panel,</w:t>
      </w:r>
      <w:r>
        <w:t xml:space="preserve"> </w:t>
      </w:r>
      <w:r w:rsidRPr="00121F36">
        <w:t>next to the position, choose</w:t>
      </w:r>
      <w:r>
        <w:t xml:space="preserve"> the</w:t>
      </w:r>
      <w:r w:rsidRPr="00121F36">
        <w:t xml:space="preserve"> </w:t>
      </w:r>
      <w:r w:rsidRPr="00121F36">
        <w:rPr>
          <w:rStyle w:val="SAPScreenElement"/>
        </w:rPr>
        <w:t>Show Position</w:t>
      </w:r>
      <w:r>
        <w:rPr>
          <w:rStyle w:val="SAPScreenElement"/>
        </w:rPr>
        <w:t xml:space="preserve"> </w:t>
      </w:r>
      <w:r>
        <w:rPr>
          <w:noProof/>
        </w:rPr>
        <w:drawing>
          <wp:inline distT="0" distB="0" distL="0" distR="0" wp14:anchorId="69F9347F" wp14:editId="185FD544">
            <wp:extent cx="201930" cy="166370"/>
            <wp:effectExtent l="0" t="0" r="762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Pr>
          <w:rStyle w:val="SAPScreenElement"/>
        </w:rPr>
        <w:t xml:space="preserve"> </w:t>
      </w:r>
      <w:r>
        <w:t xml:space="preserve">icon located below </w:t>
      </w:r>
      <w:r>
        <w:rPr>
          <w:rStyle w:val="SAPScreenElement"/>
        </w:rPr>
        <w:t xml:space="preserve">&lt;position title (code)&gt; </w:t>
      </w:r>
      <w:r w:rsidRPr="00FA6607">
        <w:t>and</w:t>
      </w:r>
      <w:r>
        <w:rPr>
          <w:rStyle w:val="SAPScreenElement"/>
        </w:rPr>
        <w:t xml:space="preserve"> </w:t>
      </w:r>
      <w:r>
        <w:t>next to</w:t>
      </w:r>
      <w:r>
        <w:rPr>
          <w:rStyle w:val="SAPScreenElement"/>
        </w:rPr>
        <w:t xml:space="preserve"> as of &lt;selected date&gt;</w:t>
      </w:r>
      <w:r w:rsidRPr="00121F36">
        <w:t>.</w:t>
      </w:r>
    </w:p>
    <w:p w14:paraId="10412988" w14:textId="0C481F6B" w:rsidR="00C501A6" w:rsidRPr="00121F36" w:rsidRDefault="00C4172D" w:rsidP="00E97DDB">
      <w:pPr>
        <w:pStyle w:val="ListBullet"/>
        <w:numPr>
          <w:ilvl w:val="0"/>
          <w:numId w:val="39"/>
        </w:numPr>
        <w:ind w:left="990" w:hanging="281"/>
      </w:pPr>
      <w:r w:rsidRPr="00121F36">
        <w:t xml:space="preserve">In the upcoming </w:t>
      </w:r>
      <w:r w:rsidRPr="00121F36">
        <w:rPr>
          <w:rStyle w:val="SAPScreenElement"/>
        </w:rPr>
        <w:t>Position: &lt;position title (code)&gt;</w:t>
      </w:r>
      <w:r w:rsidRPr="00121F36">
        <w:t xml:space="preserve"> window select the </w:t>
      </w:r>
      <w:r w:rsidRPr="00121F36">
        <w:rPr>
          <w:rStyle w:val="SAPScreenElement"/>
        </w:rPr>
        <w:t>Manage</w:t>
      </w:r>
      <w:r w:rsidRPr="00121F36">
        <w:t xml:space="preserve"> link. You are directed to the </w:t>
      </w:r>
      <w:r w:rsidRPr="00121F36">
        <w:rPr>
          <w:rStyle w:val="SAPScreenElement"/>
        </w:rPr>
        <w:t>Manage Data</w:t>
      </w:r>
      <w:r w:rsidRPr="00121F36">
        <w:t xml:space="preserve"> screen, which contains on the right side the </w:t>
      </w:r>
      <w:r w:rsidRPr="00121F36">
        <w:rPr>
          <w:rStyle w:val="SAPScreenElement"/>
        </w:rPr>
        <w:t>Position: &lt;position title (code)&gt;</w:t>
      </w:r>
      <w:r w:rsidRPr="00121F36">
        <w:t xml:space="preserve"> portlet, and on the left side the </w:t>
      </w:r>
      <w:r w:rsidRPr="00121F36">
        <w:rPr>
          <w:rStyle w:val="SAPScreenElement"/>
        </w:rPr>
        <w:t>History</w:t>
      </w:r>
      <w:r w:rsidRPr="00121F36">
        <w:t xml:space="preserve"> of this position. All changes made to the position record are visible in the </w:t>
      </w:r>
      <w:r w:rsidRPr="00121F36">
        <w:rPr>
          <w:rStyle w:val="SAPScreenElement"/>
        </w:rPr>
        <w:t>History</w:t>
      </w:r>
      <w:r w:rsidRPr="00121F36">
        <w:t xml:space="preserve"> area. Depending on the date chosen, history will show that changes might have been scheduled to take effect in the future.</w:t>
      </w:r>
    </w:p>
    <w:p w14:paraId="2049D0CF" w14:textId="77777777" w:rsidR="00A36616" w:rsidRPr="00121F36" w:rsidRDefault="00A36616" w:rsidP="00A36616">
      <w:pPr>
        <w:pStyle w:val="Heading2"/>
        <w:ind w:left="576" w:hanging="576"/>
      </w:pPr>
      <w:bookmarkStart w:id="874" w:name="_Toc434252630"/>
      <w:bookmarkStart w:id="875" w:name="_Toc434303013"/>
      <w:bookmarkStart w:id="876" w:name="_Toc434252631"/>
      <w:bookmarkStart w:id="877" w:name="_Toc434303014"/>
      <w:bookmarkStart w:id="878" w:name="_Toc507750692"/>
      <w:bookmarkEnd w:id="874"/>
      <w:bookmarkEnd w:id="875"/>
      <w:bookmarkEnd w:id="876"/>
      <w:bookmarkEnd w:id="877"/>
      <w:r w:rsidRPr="00121F36">
        <w:t>Position</w:t>
      </w:r>
      <w:r w:rsidR="00531B3A" w:rsidRPr="00121F36">
        <w:t xml:space="preserve"> Deactivation</w:t>
      </w:r>
      <w:r w:rsidR="004D121B" w:rsidRPr="00121F36">
        <w:t xml:space="preserve"> </w:t>
      </w:r>
      <w:r w:rsidR="001C354C" w:rsidRPr="00121F36">
        <w:t>(Sub-Process)</w:t>
      </w:r>
      <w:bookmarkEnd w:id="878"/>
      <w:r w:rsidR="001C354C" w:rsidRPr="00121F36" w:rsidDel="001C354C">
        <w:t xml:space="preserve"> </w:t>
      </w:r>
    </w:p>
    <w:p w14:paraId="4ADC63E0" w14:textId="77777777" w:rsidR="00531B3A" w:rsidRPr="00121F36" w:rsidRDefault="00531B3A" w:rsidP="00531B3A">
      <w:pPr>
        <w:pStyle w:val="Heading3"/>
      </w:pPr>
      <w:r w:rsidRPr="00121F36">
        <w:t xml:space="preserve"> </w:t>
      </w:r>
      <w:bookmarkStart w:id="879" w:name="_Toc507750693"/>
      <w:r w:rsidRPr="00121F36">
        <w:t>Requesting Position Deactivation (</w:t>
      </w:r>
      <w:r w:rsidR="00AC6093" w:rsidRPr="00121F36">
        <w:t xml:space="preserve">process </w:t>
      </w:r>
      <w:r w:rsidRPr="00121F36">
        <w:t>step outside software)</w:t>
      </w:r>
      <w:bookmarkEnd w:id="879"/>
    </w:p>
    <w:p w14:paraId="03F05794" w14:textId="77777777" w:rsidR="00856655" w:rsidRPr="00121F36" w:rsidRDefault="00856655" w:rsidP="00EB1145">
      <w:pPr>
        <w:pStyle w:val="SAPKeyblockTitle"/>
      </w:pPr>
      <w:r w:rsidRPr="00121F36">
        <w:t>Purpose</w:t>
      </w:r>
    </w:p>
    <w:p w14:paraId="365C7C04" w14:textId="67B516D7" w:rsidR="0042690C" w:rsidRPr="00121F36" w:rsidRDefault="0042690C" w:rsidP="00AC6093">
      <w:r w:rsidRPr="00121F36">
        <w:t>When a position becomes obsolete</w:t>
      </w:r>
      <w:r w:rsidR="00AC6093" w:rsidRPr="00121F36">
        <w:t xml:space="preserve">, for example </w:t>
      </w:r>
      <w:r w:rsidRPr="00121F36">
        <w:t>due to a corporate downsizing, or due to changes in business requirements</w:t>
      </w:r>
      <w:r w:rsidR="00AC6093" w:rsidRPr="00121F36">
        <w:t xml:space="preserve">, this position needs to be deactivated in the system. The Line Manager (called </w:t>
      </w:r>
      <w:r w:rsidR="00D07BC2" w:rsidRPr="009F28F7">
        <w:rPr>
          <w:rStyle w:val="SAPScreenElement"/>
          <w:color w:val="auto"/>
        </w:rPr>
        <w:t>S</w:t>
      </w:r>
      <w:r w:rsidR="00AC6093" w:rsidRPr="009F28F7">
        <w:rPr>
          <w:rStyle w:val="SAPScreenElement"/>
          <w:color w:val="auto"/>
        </w:rPr>
        <w:t xml:space="preserve">upervisor </w:t>
      </w:r>
      <w:r w:rsidR="00AC6093" w:rsidRPr="00121F36">
        <w:t xml:space="preserve">in the </w:t>
      </w:r>
      <w:r w:rsidR="00C623F0" w:rsidRPr="00203C91">
        <w:rPr>
          <w:rStyle w:val="SAPTextReference"/>
        </w:rPr>
        <w:t>Employee Central</w:t>
      </w:r>
      <w:r w:rsidR="00C623F0" w:rsidRPr="00121F36" w:rsidDel="00C623F0">
        <w:t xml:space="preserve"> </w:t>
      </w:r>
      <w:r w:rsidR="00AC6093" w:rsidRPr="00121F36">
        <w:t xml:space="preserve">system), in whose area of responsibility this position resides, raises a position deactivation request to the HR </w:t>
      </w:r>
      <w:r w:rsidR="001716A5">
        <w:t>Administrator</w:t>
      </w:r>
      <w:r w:rsidR="00BA6D43">
        <w:t>.</w:t>
      </w:r>
      <w:r w:rsidR="00AC6093" w:rsidRPr="00121F36">
        <w:t xml:space="preserve"> This can be done for example via an email, or a phone call.</w:t>
      </w:r>
    </w:p>
    <w:p w14:paraId="150E8896" w14:textId="77777777" w:rsidR="00E3228D" w:rsidRPr="00121F36" w:rsidRDefault="00E3228D" w:rsidP="00E3228D">
      <w:pPr>
        <w:pStyle w:val="Heading3"/>
      </w:pPr>
      <w:bookmarkStart w:id="880" w:name="_Toc507750694"/>
      <w:r w:rsidRPr="00121F36">
        <w:lastRenderedPageBreak/>
        <w:t>Receiving Position Deactivation Request (process step outside software)</w:t>
      </w:r>
      <w:bookmarkEnd w:id="880"/>
    </w:p>
    <w:p w14:paraId="699AA1E1" w14:textId="77777777" w:rsidR="00856655" w:rsidRPr="00121F36" w:rsidRDefault="00856655" w:rsidP="00EB1145">
      <w:pPr>
        <w:pStyle w:val="SAPKeyblockTitle"/>
      </w:pPr>
      <w:r w:rsidRPr="00121F36">
        <w:t>Purpose</w:t>
      </w:r>
    </w:p>
    <w:p w14:paraId="6C412833" w14:textId="73783306" w:rsidR="00E3228D" w:rsidRPr="00121F36" w:rsidRDefault="00E3228D" w:rsidP="00E3228D">
      <w:r w:rsidRPr="00121F36">
        <w:t xml:space="preserve">The HR </w:t>
      </w:r>
      <w:r w:rsidR="001716A5">
        <w:t xml:space="preserve">Administrator </w:t>
      </w:r>
      <w:r w:rsidRPr="00121F36">
        <w:t xml:space="preserve">has received the position deactivation request from the </w:t>
      </w:r>
      <w:r w:rsidR="00D07BC2">
        <w:t>Line Manager</w:t>
      </w:r>
      <w:r w:rsidRPr="00121F36">
        <w:t>.</w:t>
      </w:r>
    </w:p>
    <w:p w14:paraId="1AB02936" w14:textId="77777777" w:rsidR="00531B3A" w:rsidRPr="00121F36" w:rsidRDefault="00531B3A" w:rsidP="00EB1145">
      <w:pPr>
        <w:pStyle w:val="Heading3"/>
      </w:pPr>
      <w:bookmarkStart w:id="881" w:name="_Toc507750695"/>
      <w:r w:rsidRPr="00121F36">
        <w:t>Deactivating Position</w:t>
      </w:r>
      <w:bookmarkEnd w:id="881"/>
    </w:p>
    <w:p w14:paraId="7329B9AE" w14:textId="77777777" w:rsidR="00A36616" w:rsidRPr="00121F36" w:rsidRDefault="00A36616" w:rsidP="00A36616">
      <w:pPr>
        <w:pStyle w:val="SAPKeyblockTitle"/>
      </w:pPr>
      <w:r w:rsidRPr="00121F36">
        <w:t>Test Administration</w:t>
      </w:r>
    </w:p>
    <w:p w14:paraId="22C549D7" w14:textId="7651ACC6" w:rsidR="00A36616" w:rsidRPr="00121F36" w:rsidRDefault="00A36616" w:rsidP="00A36616">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36616" w:rsidRPr="00121F36" w14:paraId="4CCB2A19" w14:textId="77777777" w:rsidTr="001B5206">
        <w:tc>
          <w:tcPr>
            <w:tcW w:w="2280" w:type="dxa"/>
            <w:tcBorders>
              <w:top w:val="single" w:sz="8" w:space="0" w:color="999999"/>
              <w:left w:val="single" w:sz="8" w:space="0" w:color="999999"/>
              <w:bottom w:val="single" w:sz="8" w:space="0" w:color="999999"/>
              <w:right w:val="single" w:sz="8" w:space="0" w:color="999999"/>
            </w:tcBorders>
            <w:hideMark/>
          </w:tcPr>
          <w:p w14:paraId="05AE79E0" w14:textId="77777777" w:rsidR="00A36616" w:rsidRPr="00121F36" w:rsidRDefault="00A36616" w:rsidP="001B5206">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18645C4" w14:textId="77777777" w:rsidR="00A36616" w:rsidRPr="00121F36" w:rsidRDefault="00A36616" w:rsidP="001B5206">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672F3D4D" w14:textId="77777777" w:rsidR="00A36616" w:rsidRPr="00121F36" w:rsidRDefault="00A36616" w:rsidP="001B5206">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A4FAFA8" w14:textId="365E26EF" w:rsidR="00A36616" w:rsidRPr="00121F36" w:rsidRDefault="00947983" w:rsidP="001B5206">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E127D18" w14:textId="77777777" w:rsidR="00A36616" w:rsidRPr="00121F36" w:rsidRDefault="00A36616" w:rsidP="001B5206">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6560359" w14:textId="39F180D9" w:rsidR="00A36616" w:rsidRPr="00121F36" w:rsidRDefault="0086714C" w:rsidP="001B5206">
            <w:r>
              <w:t>&lt;date&gt;</w:t>
            </w:r>
          </w:p>
        </w:tc>
      </w:tr>
      <w:tr w:rsidR="00A36616" w:rsidRPr="00121F36" w14:paraId="5F5A70C9" w14:textId="77777777" w:rsidTr="001B5206">
        <w:tc>
          <w:tcPr>
            <w:tcW w:w="2280" w:type="dxa"/>
            <w:tcBorders>
              <w:top w:val="single" w:sz="8" w:space="0" w:color="999999"/>
              <w:left w:val="single" w:sz="8" w:space="0" w:color="999999"/>
              <w:bottom w:val="single" w:sz="8" w:space="0" w:color="999999"/>
              <w:right w:val="single" w:sz="8" w:space="0" w:color="999999"/>
            </w:tcBorders>
            <w:hideMark/>
          </w:tcPr>
          <w:p w14:paraId="291AE6D6" w14:textId="77777777" w:rsidR="00A36616" w:rsidRPr="00121F36" w:rsidRDefault="00A36616" w:rsidP="001B5206">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8166CD9" w14:textId="654A59C0" w:rsidR="00A36616" w:rsidRPr="00121F36" w:rsidRDefault="00A36616" w:rsidP="001B5206">
            <w:r w:rsidRPr="00121F36">
              <w:t xml:space="preserve">HR </w:t>
            </w:r>
            <w:r w:rsidR="001716A5">
              <w:t>Administrator</w:t>
            </w:r>
          </w:p>
        </w:tc>
      </w:tr>
      <w:tr w:rsidR="00A36616" w:rsidRPr="00121F36" w14:paraId="636F5D89" w14:textId="77777777" w:rsidTr="001B5206">
        <w:tc>
          <w:tcPr>
            <w:tcW w:w="2280" w:type="dxa"/>
            <w:tcBorders>
              <w:top w:val="single" w:sz="8" w:space="0" w:color="999999"/>
              <w:left w:val="single" w:sz="8" w:space="0" w:color="999999"/>
              <w:bottom w:val="single" w:sz="8" w:space="0" w:color="999999"/>
              <w:right w:val="single" w:sz="8" w:space="0" w:color="999999"/>
            </w:tcBorders>
            <w:hideMark/>
          </w:tcPr>
          <w:p w14:paraId="2BA5B273" w14:textId="77777777" w:rsidR="00A36616" w:rsidRPr="00121F36" w:rsidRDefault="00A36616" w:rsidP="001B5206">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EBBC10B" w14:textId="77777777" w:rsidR="00A36616" w:rsidRPr="00121F36" w:rsidRDefault="00A36616" w:rsidP="001B5206">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3E97F9D" w14:textId="77777777" w:rsidR="00A36616" w:rsidRPr="00121F36" w:rsidRDefault="00A36616" w:rsidP="001B5206">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FD181DA" w14:textId="59F6DF33" w:rsidR="00A36616" w:rsidRPr="00121F36" w:rsidRDefault="00EB3674" w:rsidP="001B5206">
            <w:r>
              <w:t>&lt;duration&gt;</w:t>
            </w:r>
          </w:p>
        </w:tc>
      </w:tr>
    </w:tbl>
    <w:p w14:paraId="42644CB3" w14:textId="77777777" w:rsidR="00A36616" w:rsidRPr="00121F36" w:rsidRDefault="00A36616" w:rsidP="00A36616">
      <w:pPr>
        <w:pStyle w:val="SAPKeyblockTitle"/>
      </w:pPr>
      <w:r w:rsidRPr="00121F36">
        <w:t>Purpose</w:t>
      </w:r>
    </w:p>
    <w:p w14:paraId="1CDF5981" w14:textId="7061FC3B" w:rsidR="00AC2CD6" w:rsidRPr="00121F36" w:rsidRDefault="00A36616" w:rsidP="00C9401A">
      <w:r w:rsidRPr="00121F36">
        <w:t xml:space="preserve">The HR </w:t>
      </w:r>
      <w:r w:rsidR="001716A5">
        <w:t xml:space="preserve">Administrator </w:t>
      </w:r>
      <w:r w:rsidR="00C9401A" w:rsidRPr="00121F36">
        <w:t xml:space="preserve">changes the validity period of </w:t>
      </w:r>
      <w:r w:rsidR="00F83543" w:rsidRPr="00121F36">
        <w:t xml:space="preserve">the </w:t>
      </w:r>
      <w:r w:rsidR="00C9401A" w:rsidRPr="00121F36">
        <w:t>position, so that the end date occurs sooner than stated.</w:t>
      </w:r>
      <w:r w:rsidR="00AC2CD6" w:rsidRPr="00121F36">
        <w:t xml:space="preserve"> </w:t>
      </w:r>
    </w:p>
    <w:p w14:paraId="3F79619C" w14:textId="4014F56E" w:rsidR="00C9401A" w:rsidRPr="00121F36" w:rsidRDefault="00AC2CD6" w:rsidP="00C9401A">
      <w:r w:rsidRPr="00121F36">
        <w:t xml:space="preserve">In </w:t>
      </w:r>
      <w:r w:rsidRPr="00C4257B">
        <w:rPr>
          <w:rStyle w:val="SAPTextReference"/>
        </w:rPr>
        <w:t>Employee Central</w:t>
      </w:r>
      <w:r w:rsidRPr="00121F36">
        <w:t>, delimitation of a position is achieved by setting its status to</w:t>
      </w:r>
      <w:r w:rsidRPr="009F28F7">
        <w:rPr>
          <w:rStyle w:val="SAPMonospace"/>
        </w:rPr>
        <w:t xml:space="preserve"> </w:t>
      </w:r>
      <w:r w:rsidRPr="00121F36">
        <w:rPr>
          <w:rStyle w:val="SAPMonospace"/>
        </w:rPr>
        <w:t>Inactive</w:t>
      </w:r>
      <w:r w:rsidRPr="009F28F7">
        <w:rPr>
          <w:rStyle w:val="SAPMonospace"/>
        </w:rPr>
        <w:t xml:space="preserve"> </w:t>
      </w:r>
      <w:r w:rsidRPr="00121F36">
        <w:t>starting a particular date.</w:t>
      </w:r>
    </w:p>
    <w:p w14:paraId="2EA27CE8" w14:textId="77777777" w:rsidR="00C258AA" w:rsidRPr="00121F36" w:rsidRDefault="00C258AA" w:rsidP="00C258AA">
      <w:pPr>
        <w:pStyle w:val="SAPKeyblockTitle"/>
      </w:pPr>
      <w:r w:rsidRPr="00121F36">
        <w:t>Prerequisites</w:t>
      </w:r>
    </w:p>
    <w:p w14:paraId="2A9EA4F4" w14:textId="77777777" w:rsidR="00C258AA" w:rsidRPr="00121F36" w:rsidRDefault="00C258AA" w:rsidP="00C258AA">
      <w:r w:rsidRPr="00121F36">
        <w:t xml:space="preserve">No incumbent is assigned to the position starting one day after the </w:t>
      </w:r>
      <w:r w:rsidR="001C2DB7" w:rsidRPr="00121F36">
        <w:t xml:space="preserve">deactivation </w:t>
      </w:r>
      <w:r w:rsidRPr="00121F36">
        <w:t xml:space="preserve">date. Before </w:t>
      </w:r>
      <w:r w:rsidR="001C2DB7" w:rsidRPr="00121F36">
        <w:t>deactivati</w:t>
      </w:r>
      <w:r w:rsidR="00E3228D" w:rsidRPr="00121F36">
        <w:t>n</w:t>
      </w:r>
      <w:r w:rsidR="001C2DB7" w:rsidRPr="00121F36">
        <w:t xml:space="preserve">g </w:t>
      </w:r>
      <w:r w:rsidRPr="00121F36">
        <w:t>a position, make sure that the incumbent(s) has been assigned to another position or ha</w:t>
      </w:r>
      <w:r w:rsidR="00D03098" w:rsidRPr="00121F36">
        <w:t>s</w:t>
      </w:r>
      <w:r w:rsidRPr="00121F36">
        <w:t xml:space="preserve"> been terminated.</w:t>
      </w:r>
    </w:p>
    <w:p w14:paraId="232AE1DC" w14:textId="77777777" w:rsidR="006A3FB8" w:rsidRPr="00121F36" w:rsidRDefault="006A3FB8" w:rsidP="00C258AA">
      <w:r w:rsidRPr="00121F36">
        <w:t>The position has no active lower-level positions.</w:t>
      </w:r>
    </w:p>
    <w:p w14:paraId="3F2777C2" w14:textId="77777777" w:rsidR="00D03098" w:rsidRPr="00121F36" w:rsidRDefault="00D03098" w:rsidP="00C258AA">
      <w:r w:rsidRPr="00121F36">
        <w:t>The position is to be excluded from reporting activities.</w:t>
      </w:r>
    </w:p>
    <w:p w14:paraId="682A2836" w14:textId="77777777" w:rsidR="00A36616" w:rsidRPr="00121F36" w:rsidRDefault="00A36616" w:rsidP="00A36616">
      <w:pPr>
        <w:pStyle w:val="SAPKeyblockTitle"/>
      </w:pPr>
      <w:r w:rsidRPr="00121F36">
        <w:lastRenderedPageBreak/>
        <w:t>Procedure</w:t>
      </w:r>
    </w:p>
    <w:tbl>
      <w:tblPr>
        <w:tblW w:w="14317"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4140"/>
        <w:gridCol w:w="3510"/>
        <w:gridCol w:w="3510"/>
        <w:gridCol w:w="1115"/>
      </w:tblGrid>
      <w:tr w:rsidR="00A36616" w:rsidRPr="00121F36" w14:paraId="0DC38135" w14:textId="77777777" w:rsidTr="00FB4A83">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34559E8C" w14:textId="77777777" w:rsidR="00A36616" w:rsidRPr="00121F36" w:rsidRDefault="00A36616" w:rsidP="001B5206">
            <w:pPr>
              <w:pStyle w:val="SAPTableHeader"/>
            </w:pPr>
            <w:r w:rsidRPr="00121F36">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53B02F29" w14:textId="77777777" w:rsidR="00A36616" w:rsidRPr="00121F36" w:rsidRDefault="00A36616" w:rsidP="001B5206">
            <w:pPr>
              <w:pStyle w:val="SAPTableHeader"/>
            </w:pPr>
            <w:r w:rsidRPr="00121F36">
              <w:t>Test Step Name</w:t>
            </w:r>
          </w:p>
        </w:tc>
        <w:tc>
          <w:tcPr>
            <w:tcW w:w="4140" w:type="dxa"/>
            <w:tcBorders>
              <w:top w:val="single" w:sz="8" w:space="0" w:color="999999"/>
              <w:left w:val="single" w:sz="8" w:space="0" w:color="999999"/>
              <w:bottom w:val="single" w:sz="8" w:space="0" w:color="999999"/>
              <w:right w:val="single" w:sz="8" w:space="0" w:color="999999"/>
            </w:tcBorders>
            <w:shd w:val="clear" w:color="auto" w:fill="999999"/>
            <w:hideMark/>
          </w:tcPr>
          <w:p w14:paraId="290E0A9E" w14:textId="77777777" w:rsidR="00A36616" w:rsidRPr="00121F36" w:rsidRDefault="00A36616" w:rsidP="001B5206">
            <w:pPr>
              <w:pStyle w:val="SAPTableHeader"/>
            </w:pPr>
            <w:r w:rsidRPr="00121F36">
              <w:t>Instruction</w:t>
            </w:r>
          </w:p>
        </w:tc>
        <w:tc>
          <w:tcPr>
            <w:tcW w:w="3510" w:type="dxa"/>
            <w:tcBorders>
              <w:top w:val="single" w:sz="8" w:space="0" w:color="999999"/>
              <w:left w:val="single" w:sz="8" w:space="0" w:color="999999"/>
              <w:bottom w:val="single" w:sz="8" w:space="0" w:color="999999"/>
              <w:right w:val="single" w:sz="8" w:space="0" w:color="999999"/>
            </w:tcBorders>
            <w:shd w:val="clear" w:color="auto" w:fill="999999"/>
          </w:tcPr>
          <w:p w14:paraId="1ABA1742" w14:textId="77777777" w:rsidR="00A36616" w:rsidRPr="00121F36" w:rsidRDefault="00A36616" w:rsidP="001B5206">
            <w:pPr>
              <w:pStyle w:val="SAPTableHeader"/>
            </w:pPr>
            <w:r w:rsidRPr="00121F36">
              <w:t>User Entries:</w:t>
            </w:r>
            <w:r w:rsidRPr="00121F36">
              <w:br/>
              <w:t>Field Name: User Action and Value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hideMark/>
          </w:tcPr>
          <w:p w14:paraId="701AF9DE" w14:textId="77777777" w:rsidR="00A36616" w:rsidRPr="00121F36" w:rsidRDefault="00A36616" w:rsidP="001B5206">
            <w:pPr>
              <w:pStyle w:val="SAPTableHeader"/>
            </w:pPr>
            <w:r w:rsidRPr="00121F36">
              <w:t>Expected Result</w:t>
            </w:r>
          </w:p>
        </w:tc>
        <w:tc>
          <w:tcPr>
            <w:tcW w:w="1115" w:type="dxa"/>
            <w:tcBorders>
              <w:top w:val="single" w:sz="8" w:space="0" w:color="999999"/>
              <w:left w:val="single" w:sz="8" w:space="0" w:color="999999"/>
              <w:bottom w:val="single" w:sz="8" w:space="0" w:color="999999"/>
              <w:right w:val="single" w:sz="8" w:space="0" w:color="999999"/>
            </w:tcBorders>
            <w:shd w:val="clear" w:color="auto" w:fill="999999"/>
            <w:hideMark/>
          </w:tcPr>
          <w:p w14:paraId="55F0B102" w14:textId="77777777" w:rsidR="00A36616" w:rsidRPr="00121F36" w:rsidRDefault="00A36616" w:rsidP="001B5206">
            <w:pPr>
              <w:pStyle w:val="SAPTableHeader"/>
            </w:pPr>
            <w:r w:rsidRPr="00121F36">
              <w:t>Pass / Fail / Comment</w:t>
            </w:r>
          </w:p>
        </w:tc>
      </w:tr>
      <w:tr w:rsidR="00A36616" w:rsidRPr="00121F36" w14:paraId="2A475762" w14:textId="77777777" w:rsidTr="00FB4A83">
        <w:trPr>
          <w:trHeight w:val="340"/>
        </w:trPr>
        <w:tc>
          <w:tcPr>
            <w:tcW w:w="692" w:type="dxa"/>
            <w:tcBorders>
              <w:top w:val="single" w:sz="8" w:space="0" w:color="999999"/>
              <w:left w:val="single" w:sz="8" w:space="0" w:color="999999"/>
              <w:bottom w:val="single" w:sz="8" w:space="0" w:color="999999"/>
              <w:right w:val="single" w:sz="8" w:space="0" w:color="999999"/>
            </w:tcBorders>
            <w:hideMark/>
          </w:tcPr>
          <w:p w14:paraId="20407BD0" w14:textId="77777777" w:rsidR="00A36616" w:rsidRPr="00121F36" w:rsidRDefault="00A36616" w:rsidP="001B5206">
            <w:r w:rsidRPr="00121F36">
              <w:t>1</w:t>
            </w:r>
          </w:p>
        </w:tc>
        <w:tc>
          <w:tcPr>
            <w:tcW w:w="1350" w:type="dxa"/>
            <w:tcBorders>
              <w:top w:val="single" w:sz="8" w:space="0" w:color="999999"/>
              <w:left w:val="single" w:sz="8" w:space="0" w:color="999999"/>
              <w:bottom w:val="single" w:sz="8" w:space="0" w:color="999999"/>
              <w:right w:val="single" w:sz="8" w:space="0" w:color="999999"/>
            </w:tcBorders>
            <w:hideMark/>
          </w:tcPr>
          <w:p w14:paraId="64DA9ED2" w14:textId="77777777" w:rsidR="00A36616" w:rsidRPr="00121F36" w:rsidRDefault="00A36616" w:rsidP="001B5206">
            <w:r w:rsidRPr="00121F36">
              <w:rPr>
                <w:rStyle w:val="SAPEmphasis"/>
              </w:rPr>
              <w:t>Log on</w:t>
            </w:r>
          </w:p>
        </w:tc>
        <w:tc>
          <w:tcPr>
            <w:tcW w:w="4140" w:type="dxa"/>
            <w:tcBorders>
              <w:top w:val="single" w:sz="8" w:space="0" w:color="999999"/>
              <w:left w:val="single" w:sz="8" w:space="0" w:color="999999"/>
              <w:bottom w:val="single" w:sz="8" w:space="0" w:color="999999"/>
              <w:right w:val="single" w:sz="8" w:space="0" w:color="999999"/>
            </w:tcBorders>
            <w:hideMark/>
          </w:tcPr>
          <w:p w14:paraId="320BCA56" w14:textId="617C6286" w:rsidR="00A36616" w:rsidRPr="00121F36" w:rsidRDefault="00A36616" w:rsidP="001B5206">
            <w:r w:rsidRPr="00121F36">
              <w:t xml:space="preserve">Log on to </w:t>
            </w:r>
            <w:r w:rsidR="00C623F0" w:rsidRPr="00203C91">
              <w:rPr>
                <w:rStyle w:val="SAPTextReference"/>
              </w:rPr>
              <w:t>Employee Central</w:t>
            </w:r>
            <w:r w:rsidR="00C623F0" w:rsidRPr="00121F36" w:rsidDel="00C623F0">
              <w:t xml:space="preserve"> </w:t>
            </w:r>
            <w:r w:rsidRPr="00121F36">
              <w:t xml:space="preserve">as an HR </w:t>
            </w:r>
            <w:r w:rsidR="001716A5">
              <w:t>Administrator</w:t>
            </w:r>
            <w:r w:rsidRPr="00121F36">
              <w:t>.</w:t>
            </w:r>
          </w:p>
        </w:tc>
        <w:tc>
          <w:tcPr>
            <w:tcW w:w="3510" w:type="dxa"/>
            <w:tcBorders>
              <w:top w:val="single" w:sz="8" w:space="0" w:color="999999"/>
              <w:left w:val="single" w:sz="8" w:space="0" w:color="999999"/>
              <w:bottom w:val="single" w:sz="8" w:space="0" w:color="999999"/>
              <w:right w:val="single" w:sz="8" w:space="0" w:color="999999"/>
            </w:tcBorders>
          </w:tcPr>
          <w:p w14:paraId="095E1C3D" w14:textId="77777777" w:rsidR="00A36616" w:rsidRPr="00121F36" w:rsidRDefault="00A36616" w:rsidP="001B5206"/>
        </w:tc>
        <w:tc>
          <w:tcPr>
            <w:tcW w:w="3510" w:type="dxa"/>
            <w:tcBorders>
              <w:top w:val="single" w:sz="8" w:space="0" w:color="999999"/>
              <w:left w:val="single" w:sz="8" w:space="0" w:color="999999"/>
              <w:bottom w:val="single" w:sz="8" w:space="0" w:color="999999"/>
              <w:right w:val="single" w:sz="8" w:space="0" w:color="999999"/>
            </w:tcBorders>
            <w:hideMark/>
          </w:tcPr>
          <w:p w14:paraId="7A6DFF36" w14:textId="77777777" w:rsidR="00A36616" w:rsidRPr="00121F36" w:rsidRDefault="00A36616" w:rsidP="001B5206">
            <w:r w:rsidRPr="00121F36">
              <w:t xml:space="preserve">The </w:t>
            </w:r>
            <w:r w:rsidRPr="00121F36">
              <w:rPr>
                <w:rStyle w:val="SAPScreenElement"/>
              </w:rPr>
              <w:t xml:space="preserve">Home </w:t>
            </w:r>
            <w:r w:rsidRPr="00121F36">
              <w:t>page is displayed.</w:t>
            </w:r>
          </w:p>
        </w:tc>
        <w:tc>
          <w:tcPr>
            <w:tcW w:w="1115" w:type="dxa"/>
            <w:tcBorders>
              <w:top w:val="single" w:sz="8" w:space="0" w:color="999999"/>
              <w:left w:val="single" w:sz="8" w:space="0" w:color="999999"/>
              <w:bottom w:val="single" w:sz="8" w:space="0" w:color="999999"/>
              <w:right w:val="single" w:sz="8" w:space="0" w:color="999999"/>
            </w:tcBorders>
          </w:tcPr>
          <w:p w14:paraId="68E4BD84" w14:textId="77777777" w:rsidR="00A36616" w:rsidRPr="00121F36" w:rsidRDefault="00A36616" w:rsidP="001B5206"/>
        </w:tc>
      </w:tr>
      <w:tr w:rsidR="00A36616" w:rsidRPr="00121F36" w14:paraId="7CAD2FE1"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0DF009B2" w14:textId="77777777" w:rsidR="00A36616" w:rsidRPr="00121F36" w:rsidRDefault="00A36616" w:rsidP="001B5206">
            <w:r w:rsidRPr="00121F36">
              <w:t>2</w:t>
            </w:r>
          </w:p>
        </w:tc>
        <w:tc>
          <w:tcPr>
            <w:tcW w:w="1350" w:type="dxa"/>
            <w:tcBorders>
              <w:top w:val="single" w:sz="8" w:space="0" w:color="999999"/>
              <w:left w:val="single" w:sz="8" w:space="0" w:color="999999"/>
              <w:bottom w:val="single" w:sz="8" w:space="0" w:color="999999"/>
              <w:right w:val="single" w:sz="8" w:space="0" w:color="999999"/>
            </w:tcBorders>
            <w:hideMark/>
          </w:tcPr>
          <w:p w14:paraId="4CB0A2E4" w14:textId="77777777" w:rsidR="00A36616" w:rsidRPr="00121F36" w:rsidRDefault="00A36616" w:rsidP="001B5206">
            <w:pPr>
              <w:rPr>
                <w:rStyle w:val="SAPEmphasis"/>
              </w:rPr>
            </w:pPr>
            <w:r w:rsidRPr="00121F36">
              <w:rPr>
                <w:rStyle w:val="SAPEmphasis"/>
              </w:rPr>
              <w:t>Go to Company Info</w:t>
            </w:r>
          </w:p>
        </w:tc>
        <w:tc>
          <w:tcPr>
            <w:tcW w:w="4140" w:type="dxa"/>
            <w:tcBorders>
              <w:top w:val="single" w:sz="8" w:space="0" w:color="999999"/>
              <w:left w:val="single" w:sz="8" w:space="0" w:color="999999"/>
              <w:bottom w:val="single" w:sz="8" w:space="0" w:color="999999"/>
              <w:right w:val="single" w:sz="8" w:space="0" w:color="999999"/>
            </w:tcBorders>
            <w:hideMark/>
          </w:tcPr>
          <w:p w14:paraId="2F65EBA2" w14:textId="6EEDCFD3" w:rsidR="00A36616" w:rsidRPr="00121F36" w:rsidRDefault="00A36616" w:rsidP="001B5206">
            <w:r w:rsidRPr="00121F36">
              <w:t xml:space="preserve">From the </w:t>
            </w:r>
            <w:r w:rsidRPr="00121F36">
              <w:rPr>
                <w:rStyle w:val="SAPScreenElement"/>
              </w:rPr>
              <w:t xml:space="preserve">Home </w:t>
            </w:r>
            <w:r w:rsidRPr="00121F36">
              <w:t>drop-down</w:t>
            </w:r>
            <w:r w:rsidR="00DC4BBC">
              <w:t>,</w:t>
            </w:r>
            <w:r w:rsidRPr="00121F36">
              <w:t xml:space="preserve"> select </w:t>
            </w:r>
            <w:r w:rsidRPr="00121F36">
              <w:rPr>
                <w:rStyle w:val="SAPScreenElement"/>
              </w:rPr>
              <w:t>Company Info</w:t>
            </w:r>
            <w:r w:rsidRPr="00121F36">
              <w:t>.</w:t>
            </w:r>
          </w:p>
        </w:tc>
        <w:tc>
          <w:tcPr>
            <w:tcW w:w="3510" w:type="dxa"/>
            <w:tcBorders>
              <w:top w:val="single" w:sz="8" w:space="0" w:color="999999"/>
              <w:left w:val="single" w:sz="8" w:space="0" w:color="999999"/>
              <w:bottom w:val="single" w:sz="8" w:space="0" w:color="999999"/>
              <w:right w:val="single" w:sz="8" w:space="0" w:color="999999"/>
            </w:tcBorders>
          </w:tcPr>
          <w:p w14:paraId="740D616B" w14:textId="77777777" w:rsidR="00A36616" w:rsidRPr="00121F36" w:rsidRDefault="00A36616" w:rsidP="001B5206"/>
        </w:tc>
        <w:tc>
          <w:tcPr>
            <w:tcW w:w="3510" w:type="dxa"/>
            <w:tcBorders>
              <w:top w:val="single" w:sz="8" w:space="0" w:color="999999"/>
              <w:left w:val="single" w:sz="8" w:space="0" w:color="999999"/>
              <w:bottom w:val="single" w:sz="8" w:space="0" w:color="999999"/>
              <w:right w:val="single" w:sz="8" w:space="0" w:color="999999"/>
            </w:tcBorders>
          </w:tcPr>
          <w:p w14:paraId="405F2F38" w14:textId="77777777" w:rsidR="00A36616" w:rsidRPr="00121F36" w:rsidRDefault="00A36616" w:rsidP="001B5206">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p>
        </w:tc>
        <w:tc>
          <w:tcPr>
            <w:tcW w:w="1115" w:type="dxa"/>
            <w:tcBorders>
              <w:top w:val="single" w:sz="8" w:space="0" w:color="999999"/>
              <w:left w:val="single" w:sz="8" w:space="0" w:color="999999"/>
              <w:bottom w:val="single" w:sz="8" w:space="0" w:color="999999"/>
              <w:right w:val="single" w:sz="8" w:space="0" w:color="999999"/>
            </w:tcBorders>
          </w:tcPr>
          <w:p w14:paraId="1EA3602C" w14:textId="77777777" w:rsidR="00A36616" w:rsidRPr="00121F36" w:rsidRDefault="00A36616" w:rsidP="001B5206"/>
        </w:tc>
      </w:tr>
      <w:tr w:rsidR="00DC4BBC" w:rsidRPr="00121F36" w14:paraId="6A06A454" w14:textId="77777777" w:rsidTr="00FB4A83">
        <w:trPr>
          <w:trHeight w:val="357"/>
        </w:trPr>
        <w:tc>
          <w:tcPr>
            <w:tcW w:w="692" w:type="dxa"/>
            <w:tcBorders>
              <w:top w:val="single" w:sz="8" w:space="0" w:color="999999"/>
              <w:left w:val="single" w:sz="8" w:space="0" w:color="999999"/>
              <w:right w:val="single" w:sz="8" w:space="0" w:color="999999"/>
            </w:tcBorders>
          </w:tcPr>
          <w:p w14:paraId="763C3F09" w14:textId="4158BD59" w:rsidR="00DC4BBC" w:rsidRDefault="001556EB" w:rsidP="00DC4BBC">
            <w:r>
              <w:t>3</w:t>
            </w:r>
          </w:p>
        </w:tc>
        <w:tc>
          <w:tcPr>
            <w:tcW w:w="1350" w:type="dxa"/>
            <w:tcBorders>
              <w:top w:val="single" w:sz="8" w:space="0" w:color="999999"/>
              <w:left w:val="single" w:sz="8" w:space="0" w:color="999999"/>
              <w:right w:val="single" w:sz="8" w:space="0" w:color="999999"/>
            </w:tcBorders>
          </w:tcPr>
          <w:p w14:paraId="004B2F37" w14:textId="47B3982A" w:rsidR="00DC4BBC" w:rsidRDefault="00DC4BBC" w:rsidP="00DC4BBC">
            <w:pPr>
              <w:rPr>
                <w:rStyle w:val="SAPEmphasis"/>
              </w:rPr>
            </w:pPr>
            <w:r w:rsidRPr="007D2631">
              <w:rPr>
                <w:rStyle w:val="SAPEmphasis"/>
              </w:rPr>
              <w:t>Search Position</w:t>
            </w:r>
          </w:p>
        </w:tc>
        <w:tc>
          <w:tcPr>
            <w:tcW w:w="4140" w:type="dxa"/>
            <w:tcBorders>
              <w:top w:val="single" w:sz="8" w:space="0" w:color="999999"/>
              <w:left w:val="single" w:sz="8" w:space="0" w:color="999999"/>
              <w:bottom w:val="single" w:sz="8" w:space="0" w:color="999999"/>
              <w:right w:val="single" w:sz="8" w:space="0" w:color="999999"/>
            </w:tcBorders>
          </w:tcPr>
          <w:p w14:paraId="5BB4800B" w14:textId="77777777" w:rsidR="001556EB" w:rsidRPr="007D2631" w:rsidRDefault="001556EB" w:rsidP="001556EB">
            <w:r w:rsidRPr="007D2631">
              <w:t xml:space="preserve">Go to the </w:t>
            </w:r>
            <w:r w:rsidRPr="007D2631">
              <w:rPr>
                <w:rStyle w:val="SAPScreenElement"/>
              </w:rPr>
              <w:t>Position Org Chart</w:t>
            </w:r>
            <w:r w:rsidRPr="007D2631">
              <w:t xml:space="preserve"> tab. </w:t>
            </w:r>
          </w:p>
          <w:p w14:paraId="6C4839F2" w14:textId="3AA0DBB8" w:rsidR="007C4306" w:rsidRPr="00682D7D" w:rsidRDefault="007C4306" w:rsidP="007C4306">
            <w:r>
              <w:t>To search for the position that is to be deactivated, proceed as follows:</w:t>
            </w:r>
          </w:p>
          <w:p w14:paraId="5F5EF6AB" w14:textId="36A1157E" w:rsidR="007C4306" w:rsidRPr="001556EB" w:rsidRDefault="007C4306" w:rsidP="001556EB"/>
        </w:tc>
        <w:tc>
          <w:tcPr>
            <w:tcW w:w="3510" w:type="dxa"/>
            <w:tcBorders>
              <w:top w:val="single" w:sz="8" w:space="0" w:color="999999"/>
              <w:left w:val="single" w:sz="8" w:space="0" w:color="999999"/>
              <w:bottom w:val="single" w:sz="8" w:space="0" w:color="999999"/>
              <w:right w:val="single" w:sz="8" w:space="0" w:color="999999"/>
            </w:tcBorders>
          </w:tcPr>
          <w:p w14:paraId="56C81E9C" w14:textId="7F3F63A3" w:rsidR="007C4306" w:rsidRDefault="007C4306" w:rsidP="007C4306">
            <w:pPr>
              <w:rPr>
                <w:rFonts w:ascii="Calibri" w:eastAsia="Times New Roman" w:hAnsi="Calibri"/>
                <w:sz w:val="22"/>
                <w:szCs w:val="22"/>
              </w:rPr>
            </w:pPr>
            <w:r>
              <w:t xml:space="preserve">In the </w:t>
            </w:r>
            <w:r>
              <w:rPr>
                <w:rStyle w:val="SAPScreenElement"/>
              </w:rPr>
              <w:t>Search By</w:t>
            </w:r>
            <w:r>
              <w:t xml:space="preserve"> field, select value</w:t>
            </w:r>
            <w:r>
              <w:rPr>
                <w:rStyle w:val="SAPUserEntry"/>
              </w:rPr>
              <w:t xml:space="preserve"> Positions </w:t>
            </w:r>
            <w:r>
              <w:t xml:space="preserve">from the drop-down. </w:t>
            </w:r>
          </w:p>
          <w:p w14:paraId="564B2DD9" w14:textId="77777777" w:rsidR="007C4306" w:rsidRDefault="007C4306" w:rsidP="007C4306">
            <w:r>
              <w:t xml:space="preserve">In the </w:t>
            </w:r>
            <w:r>
              <w:rPr>
                <w:rStyle w:val="SAPScreenElement"/>
              </w:rPr>
              <w:t>Search</w:t>
            </w:r>
            <w:r>
              <w:t xml:space="preserve"> field, select the appropriate position from the drop-down. </w:t>
            </w:r>
          </w:p>
          <w:p w14:paraId="5929E5F9" w14:textId="1D2ABC3E" w:rsidR="007C4306" w:rsidRPr="001556EB" w:rsidRDefault="007C4306" w:rsidP="007C4306">
            <w:r>
              <w:t xml:space="preserve">Click on the calendar icon </w:t>
            </w:r>
            <w:r>
              <w:rPr>
                <w:noProof/>
              </w:rPr>
              <w:drawing>
                <wp:inline distT="0" distB="0" distL="0" distR="0" wp14:anchorId="0B846B45" wp14:editId="7213FA40">
                  <wp:extent cx="629285" cy="225425"/>
                  <wp:effectExtent l="0" t="0" r="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and select an appropriate date from the calendar help.</w:t>
            </w:r>
          </w:p>
        </w:tc>
        <w:tc>
          <w:tcPr>
            <w:tcW w:w="3510" w:type="dxa"/>
            <w:tcBorders>
              <w:top w:val="single" w:sz="8" w:space="0" w:color="999999"/>
              <w:left w:val="single" w:sz="8" w:space="0" w:color="999999"/>
              <w:bottom w:val="single" w:sz="8" w:space="0" w:color="999999"/>
              <w:right w:val="single" w:sz="8" w:space="0" w:color="999999"/>
            </w:tcBorders>
          </w:tcPr>
          <w:p w14:paraId="540E2405" w14:textId="2B25E795" w:rsidR="00DC4BBC" w:rsidRDefault="00DC4BBC" w:rsidP="00FC72C8">
            <w:r>
              <w:t>The position is displayed</w:t>
            </w:r>
            <w:r w:rsidR="001556EB">
              <w:t xml:space="preserve"> graphically and</w:t>
            </w:r>
            <w:r>
              <w:t xml:space="preserve"> following details are shown:</w:t>
            </w:r>
          </w:p>
          <w:p w14:paraId="3D88BDC4" w14:textId="77777777" w:rsidR="00DC4BBC" w:rsidRDefault="00DC4BBC" w:rsidP="00AC507D">
            <w:pPr>
              <w:pStyle w:val="ListBullet"/>
            </w:pPr>
            <w:r>
              <w:t>(Position) Code</w:t>
            </w:r>
          </w:p>
          <w:p w14:paraId="41E4DBE6" w14:textId="77777777" w:rsidR="00DC4BBC" w:rsidRDefault="00DC4BBC" w:rsidP="00AC507D">
            <w:pPr>
              <w:pStyle w:val="ListBullet"/>
            </w:pPr>
            <w:r>
              <w:t>(Position) Title</w:t>
            </w:r>
          </w:p>
          <w:p w14:paraId="03D4DC47" w14:textId="77777777" w:rsidR="00DC4BBC" w:rsidRDefault="00DC4BBC" w:rsidP="00AC507D">
            <w:pPr>
              <w:pStyle w:val="ListBullet"/>
            </w:pPr>
            <w:r>
              <w:t>Job Title</w:t>
            </w:r>
          </w:p>
          <w:p w14:paraId="4B312DC2" w14:textId="77777777" w:rsidR="00AC507D" w:rsidRPr="007D2631" w:rsidRDefault="00AC507D" w:rsidP="00AC507D">
            <w:pPr>
              <w:pStyle w:val="ListBullet"/>
            </w:pPr>
            <w:r w:rsidRPr="007D2631">
              <w:t>Details about the organization to which the position belongs to</w:t>
            </w:r>
          </w:p>
          <w:p w14:paraId="7B059D6B" w14:textId="77777777" w:rsidR="00DC4BBC" w:rsidRDefault="00DC4BBC" w:rsidP="007D2631">
            <w:pPr>
              <w:pStyle w:val="ListBullet"/>
            </w:pPr>
            <w:r>
              <w:t>Number of current / target FTEs</w:t>
            </w:r>
          </w:p>
          <w:p w14:paraId="2174FFCB" w14:textId="77777777" w:rsidR="00DC4BBC" w:rsidRPr="00121F36" w:rsidRDefault="00DC4BBC" w:rsidP="00FC72C8">
            <w:pPr>
              <w:pStyle w:val="SAPNoteHeading"/>
              <w:ind w:left="342"/>
            </w:pPr>
            <w:r w:rsidRPr="00121F36">
              <w:rPr>
                <w:noProof/>
              </w:rPr>
              <w:drawing>
                <wp:inline distT="0" distB="0" distL="0" distR="0" wp14:anchorId="492AB757" wp14:editId="06C86664">
                  <wp:extent cx="228600" cy="228600"/>
                  <wp:effectExtent l="0" t="0" r="0" b="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t xml:space="preserve"> Caution </w:t>
            </w:r>
          </w:p>
          <w:p w14:paraId="3768603E" w14:textId="07DD92E3" w:rsidR="00DC4BBC" w:rsidRDefault="00DC4BBC" w:rsidP="007D2631">
            <w:pPr>
              <w:pStyle w:val="ListBullet"/>
              <w:numPr>
                <w:ilvl w:val="0"/>
                <w:numId w:val="0"/>
              </w:numPr>
              <w:ind w:left="341"/>
            </w:pPr>
            <w:r>
              <w:t xml:space="preserve">Number of current </w:t>
            </w:r>
            <w:r w:rsidR="00CF35A9">
              <w:t>FTE</w:t>
            </w:r>
            <w:r>
              <w:t xml:space="preserve"> should be </w:t>
            </w:r>
            <w:r w:rsidRPr="007D2631">
              <w:rPr>
                <w:rStyle w:val="SAPUserEntry"/>
                <w:color w:val="auto"/>
              </w:rPr>
              <w:t>0</w:t>
            </w:r>
            <w:r>
              <w:t>!</w:t>
            </w:r>
          </w:p>
        </w:tc>
        <w:tc>
          <w:tcPr>
            <w:tcW w:w="1115" w:type="dxa"/>
            <w:tcBorders>
              <w:top w:val="single" w:sz="8" w:space="0" w:color="999999"/>
              <w:left w:val="single" w:sz="8" w:space="0" w:color="999999"/>
              <w:bottom w:val="single" w:sz="8" w:space="0" w:color="999999"/>
              <w:right w:val="single" w:sz="8" w:space="0" w:color="999999"/>
            </w:tcBorders>
          </w:tcPr>
          <w:p w14:paraId="3A40FBBF" w14:textId="77777777" w:rsidR="00DC4BBC" w:rsidRPr="00121F36" w:rsidRDefault="00DC4BBC" w:rsidP="00DC4BBC"/>
        </w:tc>
      </w:tr>
      <w:tr w:rsidR="00DC4BBC" w:rsidRPr="00121F36" w14:paraId="1A5DE71F"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13CB16E" w14:textId="553AB6E1" w:rsidR="00DC4BBC" w:rsidRPr="00121F36" w:rsidRDefault="00DC4BBC" w:rsidP="00DC4BBC">
            <w:r w:rsidRPr="00121F36">
              <w:t>4</w:t>
            </w:r>
          </w:p>
        </w:tc>
        <w:tc>
          <w:tcPr>
            <w:tcW w:w="1350" w:type="dxa"/>
            <w:tcBorders>
              <w:top w:val="single" w:sz="8" w:space="0" w:color="999999"/>
              <w:left w:val="single" w:sz="8" w:space="0" w:color="999999"/>
              <w:bottom w:val="single" w:sz="8" w:space="0" w:color="999999"/>
              <w:right w:val="single" w:sz="8" w:space="0" w:color="999999"/>
            </w:tcBorders>
          </w:tcPr>
          <w:p w14:paraId="406FABA4" w14:textId="77777777" w:rsidR="00DC4BBC" w:rsidRPr="00121F36" w:rsidRDefault="00DC4BBC" w:rsidP="00DC4BBC">
            <w:pPr>
              <w:rPr>
                <w:rStyle w:val="SAPEmphasis"/>
              </w:rPr>
            </w:pPr>
            <w:r w:rsidRPr="00121F36">
              <w:rPr>
                <w:rStyle w:val="SAPEmphasis"/>
              </w:rPr>
              <w:t>View Position Details</w:t>
            </w:r>
          </w:p>
        </w:tc>
        <w:tc>
          <w:tcPr>
            <w:tcW w:w="4140" w:type="dxa"/>
            <w:tcBorders>
              <w:top w:val="single" w:sz="8" w:space="0" w:color="999999"/>
              <w:left w:val="single" w:sz="8" w:space="0" w:color="999999"/>
              <w:bottom w:val="single" w:sz="8" w:space="0" w:color="999999"/>
              <w:right w:val="single" w:sz="8" w:space="0" w:color="999999"/>
            </w:tcBorders>
          </w:tcPr>
          <w:p w14:paraId="171894F6" w14:textId="702D7A1D" w:rsidR="00AC507D" w:rsidRPr="00121F36" w:rsidRDefault="008125F5" w:rsidP="008E454C">
            <w:r>
              <w:t>Click on</w:t>
            </w:r>
            <w:r w:rsidRPr="00121F36">
              <w:t xml:space="preserve"> </w:t>
            </w:r>
            <w:r w:rsidR="00DC4BBC" w:rsidRPr="00121F36">
              <w:t xml:space="preserve">the position. In the upcoming </w:t>
            </w:r>
            <w:r w:rsidR="00AC507D">
              <w:t>side panel</w:t>
            </w:r>
            <w:r w:rsidR="00C4257B">
              <w:t>,</w:t>
            </w:r>
            <w:r w:rsidR="00DC4BBC" w:rsidRPr="00121F36">
              <w:t xml:space="preserve"> next to the position, choose</w:t>
            </w:r>
            <w:r w:rsidR="00F05604">
              <w:t xml:space="preserve"> the</w:t>
            </w:r>
            <w:r w:rsidR="00DC4BBC" w:rsidRPr="00121F36">
              <w:t xml:space="preserve"> </w:t>
            </w:r>
            <w:r w:rsidR="00DC4BBC" w:rsidRPr="00121F36">
              <w:rPr>
                <w:rStyle w:val="SAPScreenElement"/>
              </w:rPr>
              <w:t>Show Position</w:t>
            </w:r>
            <w:r w:rsidR="00F05604">
              <w:rPr>
                <w:rStyle w:val="SAPScreenElement"/>
              </w:rPr>
              <w:t xml:space="preserve"> </w:t>
            </w:r>
            <w:r w:rsidR="00F05604">
              <w:rPr>
                <w:noProof/>
              </w:rPr>
              <w:drawing>
                <wp:inline distT="0" distB="0" distL="0" distR="0" wp14:anchorId="0FB1B401" wp14:editId="2F534B1A">
                  <wp:extent cx="201930" cy="166370"/>
                  <wp:effectExtent l="0" t="0" r="762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F05604">
              <w:rPr>
                <w:rStyle w:val="SAPScreenElement"/>
              </w:rPr>
              <w:t xml:space="preserve"> </w:t>
            </w:r>
            <w:r w:rsidR="00F05604">
              <w:t xml:space="preserve">icon located below </w:t>
            </w:r>
            <w:r w:rsidR="00F05604">
              <w:rPr>
                <w:rStyle w:val="SAPScreenElement"/>
              </w:rPr>
              <w:t xml:space="preserve">&lt;position title (code)&gt; </w:t>
            </w:r>
            <w:r w:rsidR="00F05604" w:rsidRPr="007D2631">
              <w:t>and</w:t>
            </w:r>
            <w:r w:rsidR="00F05604">
              <w:rPr>
                <w:rStyle w:val="SAPScreenElement"/>
              </w:rPr>
              <w:t xml:space="preserve"> </w:t>
            </w:r>
            <w:r w:rsidR="00F05604">
              <w:t>next to</w:t>
            </w:r>
            <w:r w:rsidR="00F05604">
              <w:rPr>
                <w:rStyle w:val="SAPScreenElement"/>
              </w:rPr>
              <w:t xml:space="preserve"> as of &lt;selected date&gt;</w:t>
            </w:r>
            <w:r w:rsidR="00F05604">
              <w:t>.</w:t>
            </w:r>
          </w:p>
        </w:tc>
        <w:tc>
          <w:tcPr>
            <w:tcW w:w="3510" w:type="dxa"/>
            <w:tcBorders>
              <w:top w:val="single" w:sz="8" w:space="0" w:color="999999"/>
              <w:left w:val="single" w:sz="8" w:space="0" w:color="999999"/>
              <w:bottom w:val="single" w:sz="8" w:space="0" w:color="999999"/>
              <w:right w:val="single" w:sz="8" w:space="0" w:color="999999"/>
            </w:tcBorders>
          </w:tcPr>
          <w:p w14:paraId="251767CD" w14:textId="77777777" w:rsidR="00DC4BBC" w:rsidRPr="00121F36" w:rsidRDefault="00DC4BBC" w:rsidP="00DC4BBC"/>
        </w:tc>
        <w:tc>
          <w:tcPr>
            <w:tcW w:w="3510" w:type="dxa"/>
            <w:tcBorders>
              <w:top w:val="single" w:sz="8" w:space="0" w:color="999999"/>
              <w:left w:val="single" w:sz="8" w:space="0" w:color="999999"/>
              <w:bottom w:val="single" w:sz="8" w:space="0" w:color="999999"/>
              <w:right w:val="single" w:sz="8" w:space="0" w:color="999999"/>
            </w:tcBorders>
          </w:tcPr>
          <w:p w14:paraId="0DF5F36D" w14:textId="77777777" w:rsidR="00DC4BBC" w:rsidRPr="00121F36" w:rsidRDefault="00DC4BBC" w:rsidP="00DC4BBC">
            <w:r w:rsidRPr="00121F36">
              <w:t xml:space="preserve">The </w:t>
            </w:r>
            <w:r w:rsidRPr="00121F36">
              <w:rPr>
                <w:rStyle w:val="SAPScreenElement"/>
              </w:rPr>
              <w:t>Position: &lt;position title (code)&gt;</w:t>
            </w:r>
            <w:r w:rsidRPr="00121F36">
              <w:t xml:space="preserve"> window shows up containing the position details.</w:t>
            </w:r>
          </w:p>
        </w:tc>
        <w:tc>
          <w:tcPr>
            <w:tcW w:w="1115" w:type="dxa"/>
            <w:tcBorders>
              <w:top w:val="single" w:sz="8" w:space="0" w:color="999999"/>
              <w:left w:val="single" w:sz="8" w:space="0" w:color="999999"/>
              <w:bottom w:val="single" w:sz="8" w:space="0" w:color="999999"/>
              <w:right w:val="single" w:sz="8" w:space="0" w:color="999999"/>
            </w:tcBorders>
          </w:tcPr>
          <w:p w14:paraId="2F8848CF" w14:textId="77777777" w:rsidR="00DC4BBC" w:rsidRPr="00121F36" w:rsidRDefault="00DC4BBC" w:rsidP="00DC4BBC"/>
        </w:tc>
      </w:tr>
      <w:tr w:rsidR="00DC4BBC" w:rsidRPr="00121F36" w14:paraId="3EBD15FC"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1F785366" w14:textId="4886AAC8" w:rsidR="00DC4BBC" w:rsidRPr="00121F36" w:rsidRDefault="00DC4BBC" w:rsidP="00DC4BBC">
            <w:r w:rsidRPr="00121F36">
              <w:t>5</w:t>
            </w:r>
          </w:p>
        </w:tc>
        <w:tc>
          <w:tcPr>
            <w:tcW w:w="1350" w:type="dxa"/>
            <w:tcBorders>
              <w:top w:val="single" w:sz="8" w:space="0" w:color="999999"/>
              <w:left w:val="single" w:sz="8" w:space="0" w:color="999999"/>
              <w:bottom w:val="single" w:sz="8" w:space="0" w:color="999999"/>
              <w:right w:val="single" w:sz="8" w:space="0" w:color="999999"/>
            </w:tcBorders>
          </w:tcPr>
          <w:p w14:paraId="6624404D" w14:textId="77777777" w:rsidR="00DC4BBC" w:rsidRPr="00121F36" w:rsidRDefault="00DC4BBC" w:rsidP="00DC4BBC">
            <w:pPr>
              <w:rPr>
                <w:rStyle w:val="SAPEmphasis"/>
              </w:rPr>
            </w:pPr>
            <w:r w:rsidRPr="00121F36">
              <w:rPr>
                <w:rStyle w:val="SAPEmphasis"/>
              </w:rPr>
              <w:t xml:space="preserve">Go to Edit Mode </w:t>
            </w:r>
          </w:p>
        </w:tc>
        <w:tc>
          <w:tcPr>
            <w:tcW w:w="4140" w:type="dxa"/>
            <w:tcBorders>
              <w:top w:val="single" w:sz="8" w:space="0" w:color="999999"/>
              <w:left w:val="single" w:sz="8" w:space="0" w:color="999999"/>
              <w:bottom w:val="single" w:sz="8" w:space="0" w:color="999999"/>
              <w:right w:val="single" w:sz="8" w:space="0" w:color="999999"/>
            </w:tcBorders>
          </w:tcPr>
          <w:p w14:paraId="17C3B86B" w14:textId="77777777" w:rsidR="00DC4BBC" w:rsidRPr="00121F36" w:rsidRDefault="00DC4BBC" w:rsidP="00DC4BBC">
            <w:r w:rsidRPr="00121F36">
              <w:t xml:space="preserve">In the </w:t>
            </w:r>
            <w:r w:rsidRPr="00121F36">
              <w:rPr>
                <w:rStyle w:val="SAPScreenElement"/>
              </w:rPr>
              <w:t>Position: &lt;position title (code)&gt;</w:t>
            </w:r>
            <w:r w:rsidRPr="00121F36">
              <w:t xml:space="preserve"> window select the </w:t>
            </w:r>
            <w:r w:rsidRPr="00121F36">
              <w:rPr>
                <w:rStyle w:val="SAPScreenElement"/>
              </w:rPr>
              <w:t>Edit</w:t>
            </w:r>
            <w:r w:rsidRPr="00121F36">
              <w:t xml:space="preserve"> link.</w:t>
            </w:r>
          </w:p>
        </w:tc>
        <w:tc>
          <w:tcPr>
            <w:tcW w:w="3510" w:type="dxa"/>
            <w:tcBorders>
              <w:top w:val="single" w:sz="8" w:space="0" w:color="999999"/>
              <w:left w:val="single" w:sz="8" w:space="0" w:color="999999"/>
              <w:bottom w:val="single" w:sz="8" w:space="0" w:color="999999"/>
              <w:right w:val="single" w:sz="8" w:space="0" w:color="999999"/>
            </w:tcBorders>
          </w:tcPr>
          <w:p w14:paraId="4A86B0AB" w14:textId="77777777" w:rsidR="00DC4BBC" w:rsidRPr="00121F36" w:rsidRDefault="00DC4BBC" w:rsidP="00DC4BBC">
            <w:r w:rsidRPr="00121F36">
              <w:t xml:space="preserve">Alternatively, you can select in the </w:t>
            </w:r>
            <w:r w:rsidRPr="00121F36">
              <w:rPr>
                <w:rStyle w:val="SAPScreenElement"/>
              </w:rPr>
              <w:t>Position: &lt;position title (code)&gt;</w:t>
            </w:r>
            <w:r w:rsidRPr="00121F36">
              <w:t xml:space="preserve"> window the </w:t>
            </w:r>
            <w:r w:rsidRPr="00121F36">
              <w:rPr>
                <w:rStyle w:val="SAPScreenElement"/>
              </w:rPr>
              <w:t>Manage</w:t>
            </w:r>
            <w:r w:rsidRPr="00121F36">
              <w:t xml:space="preserve"> link and on the upcoming </w:t>
            </w:r>
            <w:r w:rsidRPr="00121F36">
              <w:rPr>
                <w:rStyle w:val="SAPScreenElement"/>
              </w:rPr>
              <w:t>Manage Data</w:t>
            </w:r>
            <w:r w:rsidRPr="00121F36">
              <w:t xml:space="preserve"> screen select the </w:t>
            </w:r>
            <w:r w:rsidRPr="00121F36">
              <w:rPr>
                <w:rStyle w:val="SAPScreenElement"/>
              </w:rPr>
              <w:t>Insert New Record</w:t>
            </w:r>
            <w:r w:rsidRPr="00121F36">
              <w:t xml:space="preserve"> link on the top right of the </w:t>
            </w:r>
            <w:r w:rsidRPr="00121F36">
              <w:rPr>
                <w:rStyle w:val="SAPScreenElement"/>
              </w:rPr>
              <w:t>Position: &lt;position title (code)&gt;</w:t>
            </w:r>
            <w:r w:rsidRPr="00121F36">
              <w:t xml:space="preserve"> portlet.</w:t>
            </w:r>
          </w:p>
        </w:tc>
        <w:tc>
          <w:tcPr>
            <w:tcW w:w="3510" w:type="dxa"/>
            <w:tcBorders>
              <w:top w:val="single" w:sz="8" w:space="0" w:color="999999"/>
              <w:left w:val="single" w:sz="8" w:space="0" w:color="999999"/>
              <w:bottom w:val="single" w:sz="8" w:space="0" w:color="999999"/>
              <w:right w:val="single" w:sz="8" w:space="0" w:color="999999"/>
            </w:tcBorders>
          </w:tcPr>
          <w:p w14:paraId="2C347B1F" w14:textId="77777777" w:rsidR="00DC4BBC" w:rsidRPr="00121F36" w:rsidRDefault="00DC4BBC" w:rsidP="00DC4BBC">
            <w:r w:rsidRPr="00121F36">
              <w:t xml:space="preserve">The </w:t>
            </w:r>
            <w:r w:rsidRPr="00121F36">
              <w:rPr>
                <w:rStyle w:val="SAPScreenElement"/>
              </w:rPr>
              <w:t>Insert new changes for Position: &lt;position title (code)&gt;</w:t>
            </w:r>
            <w:r w:rsidRPr="00121F36">
              <w:t xml:space="preserve"> dialog box</w:t>
            </w:r>
            <w:r w:rsidRPr="00121F36" w:rsidDel="003F21A3">
              <w:t xml:space="preserve"> </w:t>
            </w:r>
            <w:r w:rsidRPr="00121F36">
              <w:t>is displayed.</w:t>
            </w:r>
          </w:p>
        </w:tc>
        <w:tc>
          <w:tcPr>
            <w:tcW w:w="1115" w:type="dxa"/>
            <w:tcBorders>
              <w:top w:val="single" w:sz="8" w:space="0" w:color="999999"/>
              <w:left w:val="single" w:sz="8" w:space="0" w:color="999999"/>
              <w:bottom w:val="single" w:sz="8" w:space="0" w:color="999999"/>
              <w:right w:val="single" w:sz="8" w:space="0" w:color="999999"/>
            </w:tcBorders>
          </w:tcPr>
          <w:p w14:paraId="7464166C" w14:textId="77777777" w:rsidR="00DC4BBC" w:rsidRPr="00121F36" w:rsidRDefault="00DC4BBC" w:rsidP="00DC4BBC"/>
        </w:tc>
      </w:tr>
      <w:tr w:rsidR="00DC4BBC" w:rsidRPr="00121F36" w14:paraId="45BB39B5"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7013BFC" w14:textId="71529AB6" w:rsidR="00DC4BBC" w:rsidRPr="00121F36" w:rsidRDefault="00DC4BBC" w:rsidP="00DC4BBC">
            <w:r w:rsidRPr="00121F36">
              <w:t>6</w:t>
            </w:r>
          </w:p>
        </w:tc>
        <w:tc>
          <w:tcPr>
            <w:tcW w:w="1350" w:type="dxa"/>
            <w:tcBorders>
              <w:top w:val="single" w:sz="8" w:space="0" w:color="999999"/>
              <w:left w:val="single" w:sz="8" w:space="0" w:color="999999"/>
              <w:bottom w:val="single" w:sz="8" w:space="0" w:color="999999"/>
              <w:right w:val="single" w:sz="8" w:space="0" w:color="999999"/>
            </w:tcBorders>
          </w:tcPr>
          <w:p w14:paraId="056731C7" w14:textId="77777777" w:rsidR="00DC4BBC" w:rsidRPr="00121F36" w:rsidRDefault="00DC4BBC" w:rsidP="00DC4BBC">
            <w:pPr>
              <w:rPr>
                <w:rStyle w:val="SAPEmphasis"/>
              </w:rPr>
            </w:pPr>
            <w:r w:rsidRPr="00121F36">
              <w:rPr>
                <w:rStyle w:val="SAPEmphasis"/>
              </w:rPr>
              <w:t>Add Position Deactivation Date</w:t>
            </w:r>
          </w:p>
        </w:tc>
        <w:tc>
          <w:tcPr>
            <w:tcW w:w="4140" w:type="dxa"/>
            <w:tcBorders>
              <w:top w:val="single" w:sz="8" w:space="0" w:color="999999"/>
              <w:left w:val="single" w:sz="8" w:space="0" w:color="999999"/>
              <w:bottom w:val="single" w:sz="8" w:space="0" w:color="999999"/>
              <w:right w:val="single" w:sz="8" w:space="0" w:color="999999"/>
            </w:tcBorders>
          </w:tcPr>
          <w:p w14:paraId="62ED6340" w14:textId="236B2AC5" w:rsidR="00DC4BBC" w:rsidRPr="00121F36" w:rsidRDefault="00DC4BBC" w:rsidP="00DC4BBC">
            <w:r w:rsidRPr="00121F36">
              <w:t xml:space="preserve">In the </w:t>
            </w:r>
            <w:r w:rsidRPr="00121F36">
              <w:rPr>
                <w:rStyle w:val="SAPScreenElement"/>
              </w:rPr>
              <w:t>Insert new changes for Position: &lt;position title (code)&gt;</w:t>
            </w:r>
            <w:r w:rsidRPr="00121F36">
              <w:t xml:space="preserve"> dialog box</w:t>
            </w:r>
            <w:r w:rsidR="00FB4A83">
              <w:t>,</w:t>
            </w:r>
            <w:r w:rsidRPr="00121F36">
              <w:t xml:space="preserve"> enter the date the deactivation becomes effective and choose the </w:t>
            </w:r>
            <w:r w:rsidRPr="00121F36">
              <w:rPr>
                <w:rStyle w:val="SAPScreenElement"/>
              </w:rPr>
              <w:t>Proceed</w:t>
            </w:r>
            <w:r w:rsidRPr="00121F36">
              <w:t xml:space="preserve"> button.</w:t>
            </w:r>
          </w:p>
        </w:tc>
        <w:tc>
          <w:tcPr>
            <w:tcW w:w="3510" w:type="dxa"/>
            <w:tcBorders>
              <w:top w:val="single" w:sz="8" w:space="0" w:color="999999"/>
              <w:left w:val="single" w:sz="8" w:space="0" w:color="999999"/>
              <w:bottom w:val="single" w:sz="8" w:space="0" w:color="999999"/>
              <w:right w:val="single" w:sz="8" w:space="0" w:color="999999"/>
            </w:tcBorders>
          </w:tcPr>
          <w:p w14:paraId="480584C9" w14:textId="77777777" w:rsidR="00DC4BBC" w:rsidRPr="00121F36" w:rsidRDefault="00DC4BBC" w:rsidP="00DC4BBC">
            <w:r w:rsidRPr="00121F36">
              <w:rPr>
                <w:rStyle w:val="SAPScreenElement"/>
              </w:rPr>
              <w:t>Enter Effective Date for this change</w:t>
            </w:r>
            <w:r w:rsidRPr="00121F36">
              <w:t>: select first day on which position is inactive</w:t>
            </w:r>
          </w:p>
        </w:tc>
        <w:tc>
          <w:tcPr>
            <w:tcW w:w="3510" w:type="dxa"/>
            <w:tcBorders>
              <w:top w:val="single" w:sz="8" w:space="0" w:color="999999"/>
              <w:left w:val="single" w:sz="8" w:space="0" w:color="999999"/>
              <w:bottom w:val="single" w:sz="8" w:space="0" w:color="999999"/>
              <w:right w:val="single" w:sz="8" w:space="0" w:color="999999"/>
            </w:tcBorders>
          </w:tcPr>
          <w:p w14:paraId="16C3FA80" w14:textId="77777777" w:rsidR="00DC4BBC" w:rsidRPr="00121F36" w:rsidRDefault="00DC4BBC" w:rsidP="00DC4BBC">
            <w:r w:rsidRPr="00121F36">
              <w:t xml:space="preserve">The </w:t>
            </w:r>
            <w:r w:rsidRPr="00121F36">
              <w:rPr>
                <w:rStyle w:val="SAPScreenElement"/>
              </w:rPr>
              <w:t>Position: &lt;position title (code)&gt;</w:t>
            </w:r>
            <w:r w:rsidRPr="00121F36">
              <w:t xml:space="preserve"> dialog box</w:t>
            </w:r>
            <w:r w:rsidRPr="00121F36" w:rsidDel="003F21A3">
              <w:t xml:space="preserve"> </w:t>
            </w:r>
            <w:r w:rsidRPr="00121F36">
              <w:t>is displayed, containing the fields in edit mode.</w:t>
            </w:r>
          </w:p>
        </w:tc>
        <w:tc>
          <w:tcPr>
            <w:tcW w:w="1115" w:type="dxa"/>
            <w:tcBorders>
              <w:top w:val="single" w:sz="8" w:space="0" w:color="999999"/>
              <w:left w:val="single" w:sz="8" w:space="0" w:color="999999"/>
              <w:bottom w:val="single" w:sz="8" w:space="0" w:color="999999"/>
              <w:right w:val="single" w:sz="8" w:space="0" w:color="999999"/>
            </w:tcBorders>
          </w:tcPr>
          <w:p w14:paraId="776DAE0E" w14:textId="77777777" w:rsidR="00DC4BBC" w:rsidRPr="00121F36" w:rsidRDefault="00DC4BBC" w:rsidP="00DC4BBC"/>
        </w:tc>
      </w:tr>
      <w:tr w:rsidR="001556EB" w:rsidRPr="00121F36" w14:paraId="683A9AA5" w14:textId="77777777" w:rsidTr="00FB4A83">
        <w:trPr>
          <w:trHeight w:val="357"/>
        </w:trPr>
        <w:tc>
          <w:tcPr>
            <w:tcW w:w="692" w:type="dxa"/>
            <w:vMerge w:val="restart"/>
            <w:tcBorders>
              <w:top w:val="single" w:sz="8" w:space="0" w:color="999999"/>
              <w:left w:val="single" w:sz="8" w:space="0" w:color="999999"/>
              <w:right w:val="single" w:sz="8" w:space="0" w:color="999999"/>
            </w:tcBorders>
          </w:tcPr>
          <w:p w14:paraId="3AA1C0E0" w14:textId="09063314" w:rsidR="001556EB" w:rsidRPr="00121F36" w:rsidRDefault="001556EB" w:rsidP="00DC4BBC">
            <w:r w:rsidRPr="00121F36">
              <w:lastRenderedPageBreak/>
              <w:t>7</w:t>
            </w:r>
          </w:p>
        </w:tc>
        <w:tc>
          <w:tcPr>
            <w:tcW w:w="1350" w:type="dxa"/>
            <w:vMerge w:val="restart"/>
            <w:tcBorders>
              <w:top w:val="single" w:sz="8" w:space="0" w:color="999999"/>
              <w:left w:val="single" w:sz="8" w:space="0" w:color="999999"/>
              <w:right w:val="single" w:sz="8" w:space="0" w:color="999999"/>
            </w:tcBorders>
          </w:tcPr>
          <w:p w14:paraId="6A712F55" w14:textId="77777777" w:rsidR="001556EB" w:rsidRPr="00121F36" w:rsidRDefault="001556EB" w:rsidP="00DC4BBC">
            <w:pPr>
              <w:rPr>
                <w:rStyle w:val="SAPEmphasis"/>
              </w:rPr>
            </w:pPr>
            <w:r w:rsidRPr="00121F36">
              <w:rPr>
                <w:rStyle w:val="SAPEmphasis"/>
              </w:rPr>
              <w:t>Deactivate Position</w:t>
            </w:r>
          </w:p>
        </w:tc>
        <w:tc>
          <w:tcPr>
            <w:tcW w:w="4140" w:type="dxa"/>
            <w:vMerge w:val="restart"/>
            <w:tcBorders>
              <w:top w:val="single" w:sz="8" w:space="0" w:color="999999"/>
              <w:left w:val="single" w:sz="8" w:space="0" w:color="999999"/>
              <w:right w:val="single" w:sz="8" w:space="0" w:color="999999"/>
            </w:tcBorders>
          </w:tcPr>
          <w:p w14:paraId="1331C78B" w14:textId="77777777" w:rsidR="001556EB" w:rsidRPr="00121F36" w:rsidRDefault="001556EB" w:rsidP="00DC4BBC">
            <w:r w:rsidRPr="00121F36">
              <w:t>Enter deactivation-relevant details.</w:t>
            </w:r>
          </w:p>
        </w:tc>
        <w:tc>
          <w:tcPr>
            <w:tcW w:w="3510" w:type="dxa"/>
            <w:tcBorders>
              <w:top w:val="single" w:sz="8" w:space="0" w:color="999999"/>
              <w:left w:val="single" w:sz="8" w:space="0" w:color="999999"/>
              <w:bottom w:val="single" w:sz="8" w:space="0" w:color="999999"/>
              <w:right w:val="single" w:sz="8" w:space="0" w:color="999999"/>
            </w:tcBorders>
          </w:tcPr>
          <w:p w14:paraId="77C0D60A" w14:textId="77777777" w:rsidR="001556EB" w:rsidRPr="00121F36" w:rsidRDefault="001556EB" w:rsidP="00DC4BBC">
            <w:r w:rsidRPr="00121F36">
              <w:rPr>
                <w:rStyle w:val="SAPScreenElement"/>
              </w:rPr>
              <w:t>Status</w:t>
            </w:r>
            <w:r w:rsidRPr="00121F36">
              <w:t>: select</w:t>
            </w:r>
            <w:r w:rsidRPr="00E66D37">
              <w:rPr>
                <w:rStyle w:val="SAPUserEntry"/>
              </w:rPr>
              <w:t xml:space="preserve"> </w:t>
            </w:r>
            <w:r w:rsidRPr="00121F36">
              <w:rPr>
                <w:rStyle w:val="SAPUserEntry"/>
              </w:rPr>
              <w:t>InActive</w:t>
            </w:r>
            <w:r w:rsidRPr="00E66D37">
              <w:rPr>
                <w:rStyle w:val="SAPUserEntry"/>
              </w:rPr>
              <w:t xml:space="preserve"> </w:t>
            </w:r>
            <w:r w:rsidRPr="00121F36">
              <w:t>from drop-down</w:t>
            </w:r>
          </w:p>
        </w:tc>
        <w:tc>
          <w:tcPr>
            <w:tcW w:w="3510" w:type="dxa"/>
            <w:tcBorders>
              <w:top w:val="single" w:sz="8" w:space="0" w:color="999999"/>
              <w:left w:val="single" w:sz="8" w:space="0" w:color="999999"/>
              <w:right w:val="single" w:sz="8" w:space="0" w:color="999999"/>
            </w:tcBorders>
          </w:tcPr>
          <w:p w14:paraId="3BE046D4" w14:textId="77777777" w:rsidR="001556EB" w:rsidRPr="00121F36" w:rsidRDefault="001556EB" w:rsidP="00DC4BBC"/>
        </w:tc>
        <w:tc>
          <w:tcPr>
            <w:tcW w:w="1115" w:type="dxa"/>
            <w:tcBorders>
              <w:top w:val="single" w:sz="8" w:space="0" w:color="999999"/>
              <w:left w:val="single" w:sz="8" w:space="0" w:color="999999"/>
              <w:bottom w:val="single" w:sz="8" w:space="0" w:color="999999"/>
              <w:right w:val="single" w:sz="8" w:space="0" w:color="999999"/>
            </w:tcBorders>
          </w:tcPr>
          <w:p w14:paraId="2609FCF9" w14:textId="77777777" w:rsidR="001556EB" w:rsidRPr="00121F36" w:rsidRDefault="001556EB" w:rsidP="00DC4BBC"/>
        </w:tc>
      </w:tr>
      <w:tr w:rsidR="001556EB" w:rsidRPr="00121F36" w14:paraId="256A5504" w14:textId="77777777" w:rsidTr="00FB4A83">
        <w:trPr>
          <w:trHeight w:val="357"/>
        </w:trPr>
        <w:tc>
          <w:tcPr>
            <w:tcW w:w="692" w:type="dxa"/>
            <w:vMerge/>
            <w:tcBorders>
              <w:left w:val="single" w:sz="8" w:space="0" w:color="999999"/>
              <w:bottom w:val="single" w:sz="8" w:space="0" w:color="999999"/>
              <w:right w:val="single" w:sz="8" w:space="0" w:color="999999"/>
            </w:tcBorders>
          </w:tcPr>
          <w:p w14:paraId="2B4BA301" w14:textId="77777777" w:rsidR="001556EB" w:rsidRPr="00121F36" w:rsidRDefault="001556EB" w:rsidP="00DC4BBC"/>
        </w:tc>
        <w:tc>
          <w:tcPr>
            <w:tcW w:w="1350" w:type="dxa"/>
            <w:vMerge/>
            <w:tcBorders>
              <w:left w:val="single" w:sz="8" w:space="0" w:color="999999"/>
              <w:bottom w:val="single" w:sz="8" w:space="0" w:color="999999"/>
              <w:right w:val="single" w:sz="8" w:space="0" w:color="999999"/>
            </w:tcBorders>
          </w:tcPr>
          <w:p w14:paraId="0FB928E5" w14:textId="77777777" w:rsidR="001556EB" w:rsidRPr="00121F36" w:rsidRDefault="001556EB" w:rsidP="00DC4BBC">
            <w:pPr>
              <w:rPr>
                <w:rStyle w:val="SAPEmphasis"/>
              </w:rPr>
            </w:pPr>
          </w:p>
        </w:tc>
        <w:tc>
          <w:tcPr>
            <w:tcW w:w="4140" w:type="dxa"/>
            <w:vMerge/>
            <w:tcBorders>
              <w:left w:val="single" w:sz="8" w:space="0" w:color="999999"/>
              <w:bottom w:val="single" w:sz="8" w:space="0" w:color="999999"/>
              <w:right w:val="single" w:sz="8" w:space="0" w:color="999999"/>
            </w:tcBorders>
          </w:tcPr>
          <w:p w14:paraId="4D629043" w14:textId="77777777" w:rsidR="001556EB" w:rsidRPr="00121F36" w:rsidRDefault="001556EB" w:rsidP="00DC4BBC"/>
        </w:tc>
        <w:tc>
          <w:tcPr>
            <w:tcW w:w="3510" w:type="dxa"/>
            <w:tcBorders>
              <w:top w:val="single" w:sz="8" w:space="0" w:color="999999"/>
              <w:left w:val="single" w:sz="8" w:space="0" w:color="999999"/>
              <w:bottom w:val="single" w:sz="8" w:space="0" w:color="999999"/>
              <w:right w:val="single" w:sz="8" w:space="0" w:color="999999"/>
            </w:tcBorders>
          </w:tcPr>
          <w:p w14:paraId="59454796" w14:textId="77777777" w:rsidR="001556EB" w:rsidRPr="00121F36" w:rsidRDefault="001556EB" w:rsidP="00DC4BBC">
            <w:pPr>
              <w:rPr>
                <w:rStyle w:val="SAPScreenElement"/>
              </w:rPr>
            </w:pPr>
            <w:r w:rsidRPr="00121F36">
              <w:rPr>
                <w:rStyle w:val="SAPScreenElement"/>
              </w:rPr>
              <w:t xml:space="preserve">To Be Hired: </w:t>
            </w:r>
            <w:r w:rsidRPr="00121F36">
              <w:t>select</w:t>
            </w:r>
            <w:r w:rsidRPr="00E66D37">
              <w:rPr>
                <w:rStyle w:val="SAPUserEntry"/>
              </w:rPr>
              <w:t xml:space="preserve"> </w:t>
            </w:r>
            <w:r w:rsidRPr="00121F36">
              <w:rPr>
                <w:rStyle w:val="SAPUserEntry"/>
              </w:rPr>
              <w:t>No</w:t>
            </w:r>
            <w:r w:rsidRPr="00E66D37">
              <w:rPr>
                <w:rStyle w:val="SAPUserEntry"/>
              </w:rPr>
              <w:t xml:space="preserve"> </w:t>
            </w:r>
            <w:r w:rsidRPr="00121F36">
              <w:t>from drop-down</w:t>
            </w:r>
          </w:p>
        </w:tc>
        <w:tc>
          <w:tcPr>
            <w:tcW w:w="3510" w:type="dxa"/>
            <w:tcBorders>
              <w:left w:val="single" w:sz="8" w:space="0" w:color="999999"/>
              <w:bottom w:val="single" w:sz="8" w:space="0" w:color="999999"/>
              <w:right w:val="single" w:sz="8" w:space="0" w:color="999999"/>
            </w:tcBorders>
          </w:tcPr>
          <w:p w14:paraId="51D818E3" w14:textId="77777777" w:rsidR="001556EB" w:rsidRPr="00121F36" w:rsidRDefault="001556EB" w:rsidP="00DC4BBC"/>
        </w:tc>
        <w:tc>
          <w:tcPr>
            <w:tcW w:w="1115" w:type="dxa"/>
            <w:tcBorders>
              <w:top w:val="single" w:sz="8" w:space="0" w:color="999999"/>
              <w:left w:val="single" w:sz="8" w:space="0" w:color="999999"/>
              <w:bottom w:val="single" w:sz="8" w:space="0" w:color="999999"/>
              <w:right w:val="single" w:sz="8" w:space="0" w:color="999999"/>
            </w:tcBorders>
          </w:tcPr>
          <w:p w14:paraId="6A3F9CAC" w14:textId="77777777" w:rsidR="001556EB" w:rsidRPr="00121F36" w:rsidRDefault="001556EB" w:rsidP="00DC4BBC"/>
        </w:tc>
      </w:tr>
      <w:tr w:rsidR="00DC4BBC" w:rsidRPr="00121F36" w14:paraId="37741F89"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B4C4ED2" w14:textId="4DE23C97" w:rsidR="00DC4BBC" w:rsidRPr="00121F36" w:rsidRDefault="00DC4BBC" w:rsidP="00DC4BBC">
            <w:r w:rsidRPr="00121F36">
              <w:t>8</w:t>
            </w:r>
          </w:p>
        </w:tc>
        <w:tc>
          <w:tcPr>
            <w:tcW w:w="1350" w:type="dxa"/>
            <w:tcBorders>
              <w:top w:val="single" w:sz="8" w:space="0" w:color="999999"/>
              <w:left w:val="single" w:sz="8" w:space="0" w:color="999999"/>
              <w:bottom w:val="single" w:sz="8" w:space="0" w:color="999999"/>
              <w:right w:val="single" w:sz="8" w:space="0" w:color="999999"/>
            </w:tcBorders>
          </w:tcPr>
          <w:p w14:paraId="3978BC5C" w14:textId="77777777" w:rsidR="00DC4BBC" w:rsidRPr="00121F36" w:rsidRDefault="00DC4BBC" w:rsidP="00DC4BBC">
            <w:pPr>
              <w:rPr>
                <w:rStyle w:val="SAPEmphasis"/>
              </w:rPr>
            </w:pPr>
            <w:r w:rsidRPr="00121F36">
              <w:rPr>
                <w:rStyle w:val="SAPEmphasis"/>
              </w:rPr>
              <w:t>Save Data</w:t>
            </w:r>
          </w:p>
        </w:tc>
        <w:tc>
          <w:tcPr>
            <w:tcW w:w="4140" w:type="dxa"/>
            <w:tcBorders>
              <w:top w:val="single" w:sz="8" w:space="0" w:color="999999"/>
              <w:left w:val="single" w:sz="8" w:space="0" w:color="999999"/>
              <w:bottom w:val="single" w:sz="8" w:space="0" w:color="999999"/>
              <w:right w:val="single" w:sz="8" w:space="0" w:color="999999"/>
            </w:tcBorders>
          </w:tcPr>
          <w:p w14:paraId="67DEE8D1" w14:textId="77777777" w:rsidR="00DC4BBC" w:rsidRPr="00121F36" w:rsidRDefault="00DC4BBC" w:rsidP="00DC4BBC">
            <w:r w:rsidRPr="00121F36">
              <w:t xml:space="preserve">Choose the </w:t>
            </w:r>
            <w:r w:rsidRPr="00121F36">
              <w:rPr>
                <w:rStyle w:val="SAPScreenElement"/>
              </w:rPr>
              <w:t>Save</w:t>
            </w:r>
            <w:r w:rsidRPr="00121F36">
              <w:t xml:space="preserve"> button to save the record.</w:t>
            </w:r>
          </w:p>
        </w:tc>
        <w:tc>
          <w:tcPr>
            <w:tcW w:w="3510" w:type="dxa"/>
            <w:tcBorders>
              <w:top w:val="single" w:sz="8" w:space="0" w:color="999999"/>
              <w:left w:val="single" w:sz="8" w:space="0" w:color="999999"/>
              <w:bottom w:val="single" w:sz="8" w:space="0" w:color="999999"/>
              <w:right w:val="single" w:sz="8" w:space="0" w:color="999999"/>
            </w:tcBorders>
          </w:tcPr>
          <w:p w14:paraId="6D967A22" w14:textId="77777777" w:rsidR="00DC4BBC" w:rsidRPr="00121F36" w:rsidRDefault="00DC4BBC" w:rsidP="00DC4BBC">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40D84CE2" w14:textId="702D9AF2" w:rsidR="00DC4BBC" w:rsidRPr="00121F36" w:rsidRDefault="00DC4BBC" w:rsidP="00DC4BBC">
            <w:r w:rsidRPr="00121F36">
              <w:t xml:space="preserve">The position has been deactivated (become inactive) starting the date entered for the new record. The changes are visible in the </w:t>
            </w:r>
            <w:r w:rsidRPr="00121F36">
              <w:rPr>
                <w:rStyle w:val="SAPScreenElement"/>
              </w:rPr>
              <w:t>Position: &lt;position title (code)</w:t>
            </w:r>
            <w:r>
              <w:rPr>
                <w:rStyle w:val="SAPScreenElement"/>
              </w:rPr>
              <w:t>&gt;</w:t>
            </w:r>
            <w:r w:rsidRPr="00121F36">
              <w:rPr>
                <w:rStyle w:val="SAPScreenElement"/>
              </w:rPr>
              <w:t xml:space="preserve"> </w:t>
            </w:r>
            <w:r w:rsidRPr="00121F36">
              <w:t xml:space="preserve">window. The old values are strikethrough. </w:t>
            </w:r>
          </w:p>
        </w:tc>
        <w:tc>
          <w:tcPr>
            <w:tcW w:w="1115" w:type="dxa"/>
            <w:tcBorders>
              <w:top w:val="single" w:sz="8" w:space="0" w:color="999999"/>
              <w:left w:val="single" w:sz="8" w:space="0" w:color="999999"/>
              <w:bottom w:val="single" w:sz="8" w:space="0" w:color="999999"/>
              <w:right w:val="single" w:sz="8" w:space="0" w:color="999999"/>
            </w:tcBorders>
          </w:tcPr>
          <w:p w14:paraId="450A4E8C" w14:textId="77777777" w:rsidR="00DC4BBC" w:rsidRPr="00121F36" w:rsidRDefault="00DC4BBC" w:rsidP="00DC4BBC"/>
        </w:tc>
      </w:tr>
      <w:tr w:rsidR="00DC4BBC" w:rsidRPr="00121F36" w14:paraId="1405458D"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7CEA99F7" w14:textId="7B3B3AC7" w:rsidR="00DC4BBC" w:rsidRPr="00121F36" w:rsidRDefault="00DC4BBC" w:rsidP="00DC4BBC">
            <w:r w:rsidRPr="00121F36">
              <w:t>9</w:t>
            </w:r>
          </w:p>
        </w:tc>
        <w:tc>
          <w:tcPr>
            <w:tcW w:w="1350" w:type="dxa"/>
            <w:tcBorders>
              <w:top w:val="single" w:sz="8" w:space="0" w:color="999999"/>
              <w:left w:val="single" w:sz="8" w:space="0" w:color="999999"/>
              <w:bottom w:val="single" w:sz="8" w:space="0" w:color="999999"/>
              <w:right w:val="single" w:sz="8" w:space="0" w:color="999999"/>
            </w:tcBorders>
          </w:tcPr>
          <w:p w14:paraId="4F2198B5" w14:textId="77777777" w:rsidR="00DC4BBC" w:rsidRPr="00121F36" w:rsidRDefault="00DC4BBC" w:rsidP="00DC4BBC">
            <w:pPr>
              <w:rPr>
                <w:rStyle w:val="SAPEmphasis"/>
              </w:rPr>
            </w:pPr>
            <w:r w:rsidRPr="00121F36">
              <w:rPr>
                <w:rStyle w:val="SAPEmphasis"/>
              </w:rPr>
              <w:t>Close Window</w:t>
            </w:r>
          </w:p>
        </w:tc>
        <w:tc>
          <w:tcPr>
            <w:tcW w:w="4140" w:type="dxa"/>
            <w:tcBorders>
              <w:top w:val="single" w:sz="8" w:space="0" w:color="999999"/>
              <w:left w:val="single" w:sz="8" w:space="0" w:color="999999"/>
              <w:bottom w:val="single" w:sz="8" w:space="0" w:color="999999"/>
              <w:right w:val="single" w:sz="8" w:space="0" w:color="999999"/>
            </w:tcBorders>
          </w:tcPr>
          <w:p w14:paraId="56EC3AE2" w14:textId="15665ACC" w:rsidR="00DC4BBC" w:rsidRPr="00121F36" w:rsidRDefault="00DC4BBC">
            <w:r w:rsidRPr="00121F36">
              <w:t xml:space="preserve">On the </w:t>
            </w:r>
            <w:r w:rsidRPr="00121F36">
              <w:rPr>
                <w:rStyle w:val="SAPScreenElement"/>
              </w:rPr>
              <w:t>Position: &lt;position title (code)&gt;</w:t>
            </w:r>
            <w:r w:rsidRPr="00121F36">
              <w:t xml:space="preserve"> dialog box</w:t>
            </w:r>
            <w:r w:rsidR="00C4257B">
              <w:t>,</w:t>
            </w:r>
            <w:r w:rsidRPr="00121F36">
              <w:t xml:space="preserve"> choose </w:t>
            </w:r>
            <w:r w:rsidRPr="00121F36">
              <w:rPr>
                <w:rStyle w:val="SAPScreenElement"/>
              </w:rPr>
              <w:t>X (Cancel)</w:t>
            </w:r>
            <w:r w:rsidRPr="00121F36">
              <w:t>.</w:t>
            </w:r>
          </w:p>
        </w:tc>
        <w:tc>
          <w:tcPr>
            <w:tcW w:w="3510" w:type="dxa"/>
            <w:tcBorders>
              <w:top w:val="single" w:sz="8" w:space="0" w:color="999999"/>
              <w:left w:val="single" w:sz="8" w:space="0" w:color="999999"/>
              <w:bottom w:val="single" w:sz="8" w:space="0" w:color="999999"/>
              <w:right w:val="single" w:sz="8" w:space="0" w:color="999999"/>
            </w:tcBorders>
          </w:tcPr>
          <w:p w14:paraId="3F9BD5DB" w14:textId="77777777" w:rsidR="00DC4BBC" w:rsidRPr="00121F36" w:rsidRDefault="00DC4BBC" w:rsidP="00DC4BBC"/>
        </w:tc>
        <w:tc>
          <w:tcPr>
            <w:tcW w:w="3510" w:type="dxa"/>
            <w:tcBorders>
              <w:top w:val="single" w:sz="8" w:space="0" w:color="999999"/>
              <w:left w:val="single" w:sz="8" w:space="0" w:color="999999"/>
              <w:bottom w:val="single" w:sz="8" w:space="0" w:color="999999"/>
              <w:right w:val="single" w:sz="8" w:space="0" w:color="999999"/>
            </w:tcBorders>
          </w:tcPr>
          <w:p w14:paraId="5867FFA9" w14:textId="77777777" w:rsidR="00DC4BBC" w:rsidRPr="00121F36" w:rsidRDefault="00DC4BBC" w:rsidP="00DC4BBC">
            <w:r w:rsidRPr="00121F36">
              <w:t xml:space="preserve">You are directed back to the </w:t>
            </w:r>
            <w:r w:rsidRPr="00121F36">
              <w:rPr>
                <w:rStyle w:val="SAPScreenElement"/>
              </w:rPr>
              <w:t>Position Org Chart</w:t>
            </w:r>
            <w:r w:rsidRPr="00121F36">
              <w:t xml:space="preserve"> screen.</w:t>
            </w:r>
          </w:p>
        </w:tc>
        <w:tc>
          <w:tcPr>
            <w:tcW w:w="1115" w:type="dxa"/>
            <w:tcBorders>
              <w:top w:val="single" w:sz="8" w:space="0" w:color="999999"/>
              <w:left w:val="single" w:sz="8" w:space="0" w:color="999999"/>
              <w:bottom w:val="single" w:sz="8" w:space="0" w:color="999999"/>
              <w:right w:val="single" w:sz="8" w:space="0" w:color="999999"/>
            </w:tcBorders>
          </w:tcPr>
          <w:p w14:paraId="28C7CCB7" w14:textId="77777777" w:rsidR="00DC4BBC" w:rsidRPr="00121F36" w:rsidRDefault="00DC4BBC" w:rsidP="00DC4BBC"/>
        </w:tc>
      </w:tr>
      <w:tr w:rsidR="00DC4BBC" w:rsidRPr="00121F36" w14:paraId="5B3529A9" w14:textId="77777777" w:rsidTr="00FB4A83">
        <w:trPr>
          <w:trHeight w:val="357"/>
        </w:trPr>
        <w:tc>
          <w:tcPr>
            <w:tcW w:w="692" w:type="dxa"/>
            <w:tcBorders>
              <w:top w:val="single" w:sz="8" w:space="0" w:color="999999"/>
              <w:left w:val="single" w:sz="8" w:space="0" w:color="999999"/>
              <w:bottom w:val="single" w:sz="8" w:space="0" w:color="999999"/>
              <w:right w:val="single" w:sz="8" w:space="0" w:color="999999"/>
            </w:tcBorders>
          </w:tcPr>
          <w:p w14:paraId="2949E720" w14:textId="0BF4625C" w:rsidR="00DC4BBC" w:rsidRPr="00121F36" w:rsidRDefault="00DC4BBC" w:rsidP="001556EB">
            <w:r w:rsidRPr="00121F36">
              <w:t>1</w:t>
            </w:r>
            <w:r w:rsidR="001556EB">
              <w:t>0</w:t>
            </w:r>
          </w:p>
        </w:tc>
        <w:tc>
          <w:tcPr>
            <w:tcW w:w="1350" w:type="dxa"/>
            <w:tcBorders>
              <w:top w:val="single" w:sz="8" w:space="0" w:color="999999"/>
              <w:left w:val="single" w:sz="8" w:space="0" w:color="999999"/>
              <w:bottom w:val="single" w:sz="8" w:space="0" w:color="999999"/>
              <w:right w:val="single" w:sz="8" w:space="0" w:color="999999"/>
            </w:tcBorders>
          </w:tcPr>
          <w:p w14:paraId="1334733F" w14:textId="77777777" w:rsidR="00DC4BBC" w:rsidRPr="00121F36" w:rsidRDefault="00DC4BBC" w:rsidP="00DC4BBC">
            <w:pPr>
              <w:rPr>
                <w:rStyle w:val="SAPEmphasis"/>
              </w:rPr>
            </w:pPr>
            <w:r w:rsidRPr="00121F36">
              <w:rPr>
                <w:rStyle w:val="SAPEmphasis"/>
              </w:rPr>
              <w:t>Search Deactivated Position</w:t>
            </w:r>
          </w:p>
        </w:tc>
        <w:tc>
          <w:tcPr>
            <w:tcW w:w="4140" w:type="dxa"/>
            <w:tcBorders>
              <w:top w:val="single" w:sz="8" w:space="0" w:color="999999"/>
              <w:left w:val="single" w:sz="8" w:space="0" w:color="999999"/>
              <w:bottom w:val="single" w:sz="8" w:space="0" w:color="999999"/>
              <w:right w:val="single" w:sz="8" w:space="0" w:color="999999"/>
            </w:tcBorders>
          </w:tcPr>
          <w:p w14:paraId="5E35E956" w14:textId="257D43A6" w:rsidR="00DC4BBC" w:rsidRPr="00121F36" w:rsidRDefault="00DC4BBC" w:rsidP="00FC72C8">
            <w:r w:rsidRPr="00121F36">
              <w:t xml:space="preserve">Search for the deactivated position as described in test </w:t>
            </w:r>
            <w:r w:rsidRPr="00FC72C8">
              <w:t>step #</w:t>
            </w:r>
            <w:r w:rsidR="002921B1">
              <w:t xml:space="preserve"> </w:t>
            </w:r>
            <w:r w:rsidRPr="00FC72C8">
              <w:t>3 for</w:t>
            </w:r>
            <w:r w:rsidRPr="00CF35A9">
              <w:t xml:space="preserve"> a date after the date chosen in test step # 6</w:t>
            </w:r>
            <w:r w:rsidRPr="00FC72C8">
              <w:t>.</w:t>
            </w:r>
          </w:p>
        </w:tc>
        <w:tc>
          <w:tcPr>
            <w:tcW w:w="3510" w:type="dxa"/>
            <w:tcBorders>
              <w:top w:val="single" w:sz="8" w:space="0" w:color="999999"/>
              <w:left w:val="single" w:sz="8" w:space="0" w:color="999999"/>
              <w:bottom w:val="single" w:sz="8" w:space="0" w:color="999999"/>
              <w:right w:val="single" w:sz="8" w:space="0" w:color="999999"/>
            </w:tcBorders>
          </w:tcPr>
          <w:p w14:paraId="554583F3" w14:textId="77777777" w:rsidR="00DC4BBC" w:rsidRPr="00121F36" w:rsidRDefault="00DC4BBC" w:rsidP="00DC4BBC"/>
        </w:tc>
        <w:tc>
          <w:tcPr>
            <w:tcW w:w="3510" w:type="dxa"/>
            <w:tcBorders>
              <w:top w:val="single" w:sz="8" w:space="0" w:color="999999"/>
              <w:left w:val="single" w:sz="8" w:space="0" w:color="999999"/>
              <w:bottom w:val="single" w:sz="8" w:space="0" w:color="999999"/>
              <w:right w:val="single" w:sz="8" w:space="0" w:color="999999"/>
            </w:tcBorders>
          </w:tcPr>
          <w:p w14:paraId="66E3D6D8" w14:textId="77777777" w:rsidR="00DC4BBC" w:rsidRPr="00121F36" w:rsidRDefault="00DC4BBC" w:rsidP="00DC4BBC">
            <w:r w:rsidRPr="00121F36">
              <w:t>The position is no longer available in the result list starting the date it has been set to inactive.</w:t>
            </w:r>
          </w:p>
        </w:tc>
        <w:tc>
          <w:tcPr>
            <w:tcW w:w="1115" w:type="dxa"/>
            <w:tcBorders>
              <w:top w:val="single" w:sz="8" w:space="0" w:color="999999"/>
              <w:left w:val="single" w:sz="8" w:space="0" w:color="999999"/>
              <w:bottom w:val="single" w:sz="8" w:space="0" w:color="999999"/>
              <w:right w:val="single" w:sz="8" w:space="0" w:color="999999"/>
            </w:tcBorders>
          </w:tcPr>
          <w:p w14:paraId="4DB606F1" w14:textId="77777777" w:rsidR="00DC4BBC" w:rsidRPr="00121F36" w:rsidRDefault="00DC4BBC" w:rsidP="00DC4BBC"/>
        </w:tc>
      </w:tr>
    </w:tbl>
    <w:p w14:paraId="218C17A1" w14:textId="77777777" w:rsidR="005174E2" w:rsidRPr="00121F36" w:rsidRDefault="00BA1875" w:rsidP="005174E2">
      <w:pPr>
        <w:ind w:left="709"/>
        <w:rPr>
          <w:rFonts w:ascii="BentonSans Regular" w:hAnsi="BentonSans Regular"/>
          <w:color w:val="666666"/>
          <w:sz w:val="22"/>
        </w:rPr>
      </w:pPr>
      <w:r w:rsidRPr="00121F36">
        <w:rPr>
          <w:noProof/>
        </w:rPr>
        <w:drawing>
          <wp:inline distT="0" distB="0" distL="0" distR="0" wp14:anchorId="4B2C5F6B" wp14:editId="00557539">
            <wp:extent cx="228600" cy="2286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174E2" w:rsidRPr="00121F36">
        <w:rPr>
          <w:rFonts w:ascii="BentonSans Regular" w:hAnsi="BentonSans Regular"/>
          <w:color w:val="666666"/>
          <w:sz w:val="22"/>
        </w:rPr>
        <w:t>Note</w:t>
      </w:r>
    </w:p>
    <w:p w14:paraId="16735029" w14:textId="77777777" w:rsidR="005174E2" w:rsidRPr="00121F36" w:rsidRDefault="005174E2" w:rsidP="005174E2">
      <w:pPr>
        <w:ind w:left="709"/>
      </w:pPr>
      <w:r w:rsidRPr="00121F36">
        <w:t>In case you want to view the history of the deactivated position, proceed as follows:</w:t>
      </w:r>
    </w:p>
    <w:p w14:paraId="60D6F21C" w14:textId="68388869" w:rsidR="005174E2" w:rsidRPr="00121F36" w:rsidRDefault="005174E2" w:rsidP="005174E2">
      <w:pPr>
        <w:pStyle w:val="ListBullet"/>
        <w:numPr>
          <w:ilvl w:val="0"/>
          <w:numId w:val="39"/>
        </w:numPr>
        <w:ind w:left="990" w:hanging="281"/>
      </w:pPr>
      <w:r w:rsidRPr="00121F36">
        <w:t xml:space="preserve">On the </w:t>
      </w:r>
      <w:r w:rsidRPr="007D2631">
        <w:rPr>
          <w:rStyle w:val="SAPScreenElement"/>
        </w:rPr>
        <w:t>Position Org Chart</w:t>
      </w:r>
      <w:r w:rsidRPr="00121F36">
        <w:t xml:space="preserve"> search for the position as described in test </w:t>
      </w:r>
      <w:r w:rsidRPr="00FC72C8">
        <w:t xml:space="preserve">step # </w:t>
      </w:r>
      <w:r w:rsidRPr="00CF35A9">
        <w:t>3</w:t>
      </w:r>
      <w:r w:rsidRPr="00121F36">
        <w:t>.</w:t>
      </w:r>
    </w:p>
    <w:p w14:paraId="3113055F" w14:textId="4D5F0FEA" w:rsidR="005174E2" w:rsidRPr="00121F36" w:rsidRDefault="008125F5" w:rsidP="00EB1145">
      <w:pPr>
        <w:pStyle w:val="ListBullet"/>
        <w:numPr>
          <w:ilvl w:val="0"/>
          <w:numId w:val="39"/>
        </w:numPr>
        <w:ind w:left="990" w:hanging="281"/>
      </w:pPr>
      <w:r>
        <w:t>Click on</w:t>
      </w:r>
      <w:r w:rsidRPr="00121F36">
        <w:t xml:space="preserve"> </w:t>
      </w:r>
      <w:r w:rsidR="005174E2" w:rsidRPr="00121F36">
        <w:t xml:space="preserve">the position. In the upcoming </w:t>
      </w:r>
      <w:r w:rsidR="00F05604">
        <w:t>side panel</w:t>
      </w:r>
      <w:r w:rsidR="00C4257B">
        <w:t>,</w:t>
      </w:r>
      <w:r w:rsidR="005174E2" w:rsidRPr="00121F36">
        <w:t xml:space="preserve"> next to the position, choose</w:t>
      </w:r>
      <w:r w:rsidR="00F05604">
        <w:t xml:space="preserve"> the</w:t>
      </w:r>
      <w:r w:rsidR="005174E2" w:rsidRPr="00121F36">
        <w:t xml:space="preserve"> </w:t>
      </w:r>
      <w:r w:rsidR="005174E2" w:rsidRPr="00121F36">
        <w:rPr>
          <w:rStyle w:val="SAPScreenElement"/>
        </w:rPr>
        <w:t>Show Position</w:t>
      </w:r>
      <w:r w:rsidR="00F05604">
        <w:rPr>
          <w:rStyle w:val="SAPScreenElement"/>
        </w:rPr>
        <w:t xml:space="preserve"> </w:t>
      </w:r>
      <w:r w:rsidR="00F05604">
        <w:rPr>
          <w:noProof/>
        </w:rPr>
        <w:drawing>
          <wp:inline distT="0" distB="0" distL="0" distR="0" wp14:anchorId="7E191801" wp14:editId="23BADA72">
            <wp:extent cx="201930" cy="166370"/>
            <wp:effectExtent l="0" t="0" r="762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F05604">
        <w:rPr>
          <w:rStyle w:val="SAPScreenElement"/>
        </w:rPr>
        <w:t xml:space="preserve"> </w:t>
      </w:r>
      <w:r w:rsidR="00F05604">
        <w:t xml:space="preserve">icon located below </w:t>
      </w:r>
      <w:r w:rsidR="00F05604">
        <w:rPr>
          <w:rStyle w:val="SAPScreenElement"/>
        </w:rPr>
        <w:t xml:space="preserve">&lt;position title (code)&gt; </w:t>
      </w:r>
      <w:r w:rsidR="00F05604" w:rsidRPr="00FA6607">
        <w:t>and</w:t>
      </w:r>
      <w:r w:rsidR="00F05604">
        <w:rPr>
          <w:rStyle w:val="SAPScreenElement"/>
        </w:rPr>
        <w:t xml:space="preserve"> </w:t>
      </w:r>
      <w:r w:rsidR="00F05604">
        <w:t>next to</w:t>
      </w:r>
      <w:r w:rsidR="00F05604">
        <w:rPr>
          <w:rStyle w:val="SAPScreenElement"/>
        </w:rPr>
        <w:t xml:space="preserve"> as of &lt;selected date&gt;</w:t>
      </w:r>
      <w:r w:rsidR="005174E2" w:rsidRPr="00121F36">
        <w:t>.</w:t>
      </w:r>
    </w:p>
    <w:p w14:paraId="41C1E840" w14:textId="77777777" w:rsidR="005174E2" w:rsidRPr="00121F36" w:rsidRDefault="005174E2" w:rsidP="00EB1145">
      <w:pPr>
        <w:pStyle w:val="ListBullet"/>
        <w:numPr>
          <w:ilvl w:val="0"/>
          <w:numId w:val="39"/>
        </w:numPr>
        <w:ind w:left="990" w:hanging="281"/>
      </w:pPr>
      <w:r w:rsidRPr="00121F36">
        <w:t xml:space="preserve">In the upcoming </w:t>
      </w:r>
      <w:r w:rsidRPr="00121F36">
        <w:rPr>
          <w:rStyle w:val="SAPScreenElement"/>
        </w:rPr>
        <w:t>Position: &lt;position title (code)&gt;</w:t>
      </w:r>
      <w:r w:rsidRPr="00121F36">
        <w:t xml:space="preserve"> window select the </w:t>
      </w:r>
      <w:r w:rsidRPr="00121F36">
        <w:rPr>
          <w:rStyle w:val="SAPScreenElement"/>
        </w:rPr>
        <w:t>Manage</w:t>
      </w:r>
      <w:r w:rsidRPr="00121F36">
        <w:t xml:space="preserve"> link. You are directed to the </w:t>
      </w:r>
      <w:r w:rsidRPr="00121F36">
        <w:rPr>
          <w:rStyle w:val="SAPScreenElement"/>
        </w:rPr>
        <w:t>Manage Data</w:t>
      </w:r>
      <w:r w:rsidRPr="00121F36">
        <w:t xml:space="preserve"> screen, which contains on the right side the </w:t>
      </w:r>
      <w:r w:rsidRPr="00121F36">
        <w:rPr>
          <w:rStyle w:val="SAPScreenElement"/>
        </w:rPr>
        <w:t>Position: &lt;position title (code)&gt;</w:t>
      </w:r>
      <w:r w:rsidRPr="00121F36">
        <w:t xml:space="preserve"> portlet, and on the left side the </w:t>
      </w:r>
      <w:r w:rsidRPr="00121F36">
        <w:rPr>
          <w:rStyle w:val="SAPScreenElement"/>
        </w:rPr>
        <w:t>History</w:t>
      </w:r>
      <w:r w:rsidRPr="00121F36">
        <w:t xml:space="preserve"> of this position. All changes made to the position record are visible in the </w:t>
      </w:r>
      <w:r w:rsidRPr="00121F36">
        <w:rPr>
          <w:rStyle w:val="SAPScreenElement"/>
        </w:rPr>
        <w:t>History</w:t>
      </w:r>
      <w:r w:rsidRPr="00121F36">
        <w:t xml:space="preserve"> area. Depending on the date chosen, history will show that changes might have been scheduled to take effect in the future.</w:t>
      </w:r>
    </w:p>
    <w:p w14:paraId="46F7B7D1" w14:textId="7F343B90" w:rsidR="0061262B" w:rsidRPr="00121F36" w:rsidRDefault="006F72F8" w:rsidP="00D07BC2">
      <w:pPr>
        <w:pStyle w:val="Heading3"/>
      </w:pPr>
      <w:bookmarkStart w:id="882" w:name="_Toc507750696"/>
      <w:r w:rsidRPr="00121F36">
        <w:lastRenderedPageBreak/>
        <w:t>Notifying</w:t>
      </w:r>
      <w:r w:rsidR="0061262B" w:rsidRPr="00121F36">
        <w:t xml:space="preserve"> </w:t>
      </w:r>
      <w:r w:rsidR="00D07BC2" w:rsidRPr="00D07BC2">
        <w:t xml:space="preserve">Line Manager </w:t>
      </w:r>
      <w:r w:rsidR="0061262B" w:rsidRPr="00121F36">
        <w:t>about Position Deactivation</w:t>
      </w:r>
      <w:r w:rsidR="00453779" w:rsidRPr="00121F36">
        <w:t xml:space="preserve"> Completion</w:t>
      </w:r>
      <w:r w:rsidR="0061262B" w:rsidRPr="00121F36">
        <w:t xml:space="preserve"> (</w:t>
      </w:r>
      <w:r w:rsidR="00EF5216" w:rsidRPr="00121F36">
        <w:t xml:space="preserve">process </w:t>
      </w:r>
      <w:r w:rsidR="0061262B" w:rsidRPr="00121F36">
        <w:t>step outside software)</w:t>
      </w:r>
      <w:bookmarkEnd w:id="882"/>
    </w:p>
    <w:p w14:paraId="28539B3A" w14:textId="77777777" w:rsidR="00856655" w:rsidRPr="00121F36" w:rsidRDefault="00856655" w:rsidP="00EB1145">
      <w:pPr>
        <w:pStyle w:val="SAPKeyblockTitle"/>
      </w:pPr>
      <w:r w:rsidRPr="00121F36">
        <w:t>Purpose</w:t>
      </w:r>
    </w:p>
    <w:p w14:paraId="2A76D2CB" w14:textId="08C7FE1F" w:rsidR="009F0564" w:rsidRPr="00121F36" w:rsidRDefault="0061262B" w:rsidP="009F0564">
      <w:r w:rsidRPr="00121F36">
        <w:t xml:space="preserve">After the position has been deactivated, the HR </w:t>
      </w:r>
      <w:r w:rsidR="001716A5">
        <w:t xml:space="preserve">Administrator </w:t>
      </w:r>
      <w:r w:rsidRPr="00121F36">
        <w:t xml:space="preserve">notifies the </w:t>
      </w:r>
      <w:r w:rsidR="00D07BC2" w:rsidRPr="00121F36">
        <w:t xml:space="preserve">Line Manager </w:t>
      </w:r>
      <w:r w:rsidRPr="00121F36">
        <w:t>about the completion of the position deactivation request.</w:t>
      </w:r>
      <w:r w:rsidR="00D94971" w:rsidRPr="00121F36">
        <w:t xml:space="preserve"> This can be done for example via an email, or a phone call.</w:t>
      </w:r>
      <w:r w:rsidR="00E3228D" w:rsidRPr="00121F36">
        <w:t xml:space="preserve"> </w:t>
      </w:r>
    </w:p>
    <w:p w14:paraId="2B817D9B" w14:textId="77777777" w:rsidR="00E3228D" w:rsidRPr="00121F36" w:rsidRDefault="00E3228D" w:rsidP="00E3228D">
      <w:pPr>
        <w:pStyle w:val="Heading3"/>
      </w:pPr>
      <w:bookmarkStart w:id="883" w:name="_Toc507750697"/>
      <w:r w:rsidRPr="00121F36">
        <w:t>Receiving Position Deactivation</w:t>
      </w:r>
      <w:r w:rsidR="00453779" w:rsidRPr="00121F36">
        <w:t xml:space="preserve"> Completion</w:t>
      </w:r>
      <w:r w:rsidRPr="00121F36">
        <w:t xml:space="preserve"> Notification (process step outside software)</w:t>
      </w:r>
      <w:bookmarkEnd w:id="883"/>
    </w:p>
    <w:p w14:paraId="21BC5E34" w14:textId="77777777" w:rsidR="00856655" w:rsidRPr="00121F36" w:rsidRDefault="00856655" w:rsidP="00EB1145">
      <w:pPr>
        <w:pStyle w:val="SAPKeyblockTitle"/>
      </w:pPr>
      <w:r w:rsidRPr="00121F36">
        <w:t>Purpose</w:t>
      </w:r>
    </w:p>
    <w:p w14:paraId="5276C1E3" w14:textId="13686F6F" w:rsidR="00531B3A" w:rsidRPr="00121F36" w:rsidRDefault="00E3228D" w:rsidP="00EB1145">
      <w:r w:rsidRPr="00121F36">
        <w:t xml:space="preserve">The </w:t>
      </w:r>
      <w:r w:rsidR="00D07BC2" w:rsidRPr="00121F36">
        <w:t xml:space="preserve">Line Manager </w:t>
      </w:r>
      <w:r w:rsidRPr="00121F36">
        <w:t xml:space="preserve">has received the notification from the HR </w:t>
      </w:r>
      <w:r w:rsidR="001716A5">
        <w:t xml:space="preserve">Administrator </w:t>
      </w:r>
      <w:r w:rsidRPr="00121F36">
        <w:t>that the position has been deactivated</w:t>
      </w:r>
      <w:r w:rsidR="006F72F8" w:rsidRPr="00121F36">
        <w:t>.</w:t>
      </w:r>
      <w:bookmarkStart w:id="884" w:name="_Toc433532372"/>
      <w:bookmarkStart w:id="885" w:name="_Toc433701090"/>
      <w:bookmarkStart w:id="886" w:name="_Toc434252638"/>
      <w:bookmarkStart w:id="887" w:name="_Toc434303021"/>
      <w:bookmarkStart w:id="888" w:name="_Toc433532373"/>
      <w:bookmarkStart w:id="889" w:name="_Toc433701091"/>
      <w:bookmarkStart w:id="890" w:name="_Toc434252639"/>
      <w:bookmarkStart w:id="891" w:name="_Toc434303022"/>
      <w:bookmarkEnd w:id="884"/>
      <w:bookmarkEnd w:id="885"/>
      <w:bookmarkEnd w:id="886"/>
      <w:bookmarkEnd w:id="887"/>
      <w:bookmarkEnd w:id="888"/>
      <w:bookmarkEnd w:id="889"/>
      <w:bookmarkEnd w:id="890"/>
      <w:bookmarkEnd w:id="891"/>
    </w:p>
    <w:p w14:paraId="30F908DE" w14:textId="77777777" w:rsidR="007228F3" w:rsidRPr="00121F36" w:rsidRDefault="007228F3" w:rsidP="007228F3">
      <w:pPr>
        <w:pStyle w:val="Heading2"/>
        <w:ind w:left="576" w:hanging="576"/>
      </w:pPr>
      <w:bookmarkStart w:id="892" w:name="_Toc507750698"/>
      <w:r w:rsidRPr="00121F36">
        <w:t>Mass Changes for Positions</w:t>
      </w:r>
      <w:r w:rsidR="004D121B" w:rsidRPr="00121F36">
        <w:t xml:space="preserve"> </w:t>
      </w:r>
      <w:r w:rsidR="001C354C" w:rsidRPr="00121F36">
        <w:t>(Sub-Process)</w:t>
      </w:r>
      <w:bookmarkEnd w:id="892"/>
    </w:p>
    <w:p w14:paraId="5CD5F999" w14:textId="77777777" w:rsidR="007228F3" w:rsidRPr="00121F36" w:rsidRDefault="007228F3" w:rsidP="0096256C">
      <w:r w:rsidRPr="00121F36">
        <w:t xml:space="preserve">The mass change feature can be used to </w:t>
      </w:r>
      <w:r w:rsidR="0096256C" w:rsidRPr="00121F36">
        <w:t>update</w:t>
      </w:r>
      <w:r w:rsidRPr="00121F36">
        <w:t xml:space="preserve"> simultaneously a large number of </w:t>
      </w:r>
      <w:r w:rsidR="0096256C" w:rsidRPr="00121F36">
        <w:t xml:space="preserve">dedicated </w:t>
      </w:r>
      <w:r w:rsidRPr="00121F36">
        <w:t>positions</w:t>
      </w:r>
      <w:r w:rsidR="0096256C" w:rsidRPr="00121F36">
        <w:t xml:space="preserve"> with new attribute values from a specified effective date</w:t>
      </w:r>
      <w:r w:rsidRPr="00121F36">
        <w:t>. It is also possible to propagate the changes to the incumbents of the positions.</w:t>
      </w:r>
    </w:p>
    <w:p w14:paraId="17D55154" w14:textId="77777777" w:rsidR="007228F3" w:rsidRPr="00121F36" w:rsidRDefault="00BA1875" w:rsidP="0096256C">
      <w:pPr>
        <w:pStyle w:val="SAPNoteHeading"/>
        <w:ind w:left="432"/>
      </w:pPr>
      <w:r w:rsidRPr="00121F36">
        <w:rPr>
          <w:noProof/>
        </w:rPr>
        <w:drawing>
          <wp:inline distT="0" distB="0" distL="0" distR="0" wp14:anchorId="697ECE04" wp14:editId="40B26624">
            <wp:extent cx="228600" cy="2286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t xml:space="preserve"> Caution </w:t>
      </w:r>
    </w:p>
    <w:p w14:paraId="6D9DC8D2" w14:textId="77777777" w:rsidR="007228F3" w:rsidRPr="00121F36" w:rsidRDefault="0096256C" w:rsidP="0096256C">
      <w:pPr>
        <w:ind w:left="432"/>
      </w:pPr>
      <w:r w:rsidRPr="00121F36">
        <w:t>Only the administrative super users are allowed to manage mass changes for positions!</w:t>
      </w:r>
    </w:p>
    <w:p w14:paraId="592E212A" w14:textId="77777777" w:rsidR="007228F3" w:rsidRPr="00121F36" w:rsidRDefault="007228F3" w:rsidP="007228F3">
      <w:pPr>
        <w:pStyle w:val="Heading3"/>
      </w:pPr>
      <w:r w:rsidRPr="00121F36">
        <w:lastRenderedPageBreak/>
        <w:t xml:space="preserve"> </w:t>
      </w:r>
      <w:bookmarkStart w:id="893" w:name="_Toc507750699"/>
      <w:r w:rsidRPr="00121F36">
        <w:t>Requesting Position Mass Change (process step outside software)</w:t>
      </w:r>
      <w:bookmarkEnd w:id="893"/>
      <w:r w:rsidRPr="00121F36">
        <w:t xml:space="preserve"> </w:t>
      </w:r>
    </w:p>
    <w:p w14:paraId="59BB3248" w14:textId="77777777" w:rsidR="00856655" w:rsidRPr="00121F36" w:rsidRDefault="00856655" w:rsidP="00EB1145">
      <w:pPr>
        <w:pStyle w:val="SAPKeyblockTitle"/>
      </w:pPr>
      <w:r w:rsidRPr="00121F36">
        <w:t>Purpose</w:t>
      </w:r>
    </w:p>
    <w:p w14:paraId="7D84CED1" w14:textId="09510A01" w:rsidR="007228F3" w:rsidRPr="00121F36" w:rsidRDefault="007228F3" w:rsidP="007228F3">
      <w:r w:rsidRPr="00121F36">
        <w:t xml:space="preserve">The Organizational Design Expert requests a change to the organizational structure, namely a mass change of specific existing positions. As mass changes are reserved to administrative super users only, the Organizational Design Expert provides to the </w:t>
      </w:r>
      <w:r w:rsidR="00DF397F">
        <w:t xml:space="preserve">administrative </w:t>
      </w:r>
      <w:r w:rsidRPr="00121F36">
        <w:t xml:space="preserve">super user the required details for the position mass change, for </w:t>
      </w:r>
      <w:r w:rsidR="0096256C" w:rsidRPr="00121F36">
        <w:t>example,</w:t>
      </w:r>
      <w:r w:rsidRPr="00121F36">
        <w:t xml:space="preserve"> the change in job title of specified positions. The request can be done for example via an email, or a phone call.</w:t>
      </w:r>
    </w:p>
    <w:p w14:paraId="6AFF1FE2" w14:textId="77777777" w:rsidR="007228F3" w:rsidRPr="00121F36" w:rsidRDefault="007228F3" w:rsidP="007228F3">
      <w:pPr>
        <w:pStyle w:val="Heading3"/>
      </w:pPr>
      <w:bookmarkStart w:id="894" w:name="_Toc507750700"/>
      <w:r w:rsidRPr="00121F36">
        <w:t>Receiving Position Mass Change Request (process step outside software)</w:t>
      </w:r>
      <w:bookmarkEnd w:id="894"/>
    </w:p>
    <w:p w14:paraId="587719F6" w14:textId="77777777" w:rsidR="00856655" w:rsidRPr="00121F36" w:rsidRDefault="00856655" w:rsidP="00EB1145">
      <w:pPr>
        <w:pStyle w:val="SAPKeyblockTitle"/>
      </w:pPr>
      <w:r w:rsidRPr="00121F36">
        <w:t>Purpose</w:t>
      </w:r>
    </w:p>
    <w:p w14:paraId="6C2BCBC1" w14:textId="76170609" w:rsidR="007228F3" w:rsidRPr="00121F36" w:rsidRDefault="007228F3" w:rsidP="007228F3">
      <w:r w:rsidRPr="00121F36">
        <w:t xml:space="preserve">The </w:t>
      </w:r>
      <w:r w:rsidR="00547559">
        <w:t>A</w:t>
      </w:r>
      <w:r w:rsidRPr="00121F36">
        <w:t xml:space="preserve">dministrative </w:t>
      </w:r>
      <w:r w:rsidR="00547559">
        <w:t>S</w:t>
      </w:r>
      <w:r w:rsidRPr="00121F36">
        <w:t xml:space="preserve">uper </w:t>
      </w:r>
      <w:r w:rsidR="00547559">
        <w:t>U</w:t>
      </w:r>
      <w:r w:rsidRPr="00121F36">
        <w:t xml:space="preserve">ser has received the position mass change request from the Organizational Design Expert and can start the process in the system. </w:t>
      </w:r>
    </w:p>
    <w:p w14:paraId="67349FB3" w14:textId="77777777" w:rsidR="007228F3" w:rsidRPr="00121F36" w:rsidRDefault="007228F3" w:rsidP="007228F3">
      <w:pPr>
        <w:pStyle w:val="Heading3"/>
      </w:pPr>
      <w:bookmarkStart w:id="895" w:name="_Toc507750701"/>
      <w:r w:rsidRPr="00121F36">
        <w:t xml:space="preserve">Creating </w:t>
      </w:r>
      <w:r w:rsidR="00E03637" w:rsidRPr="00121F36">
        <w:t xml:space="preserve">Position </w:t>
      </w:r>
      <w:r w:rsidRPr="00121F36">
        <w:t>Mass Change Rule</w:t>
      </w:r>
      <w:bookmarkEnd w:id="895"/>
      <w:r w:rsidRPr="00121F36">
        <w:t xml:space="preserve"> </w:t>
      </w:r>
    </w:p>
    <w:p w14:paraId="68DF8824" w14:textId="77777777" w:rsidR="007228F3" w:rsidRPr="00121F36" w:rsidRDefault="007228F3" w:rsidP="007228F3">
      <w:pPr>
        <w:pStyle w:val="SAPKeyblockTitle"/>
      </w:pPr>
      <w:r w:rsidRPr="00121F36">
        <w:t>Test Administration</w:t>
      </w:r>
    </w:p>
    <w:p w14:paraId="6276BF6B" w14:textId="07B95E01" w:rsidR="007228F3" w:rsidRPr="00121F36" w:rsidRDefault="007228F3" w:rsidP="007228F3">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7D50348F"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09A4CC2"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A7F5CA2"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4311887F"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2AE46AF" w14:textId="6D5800A9"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2DA532F"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CB600F9" w14:textId="333F2237" w:rsidR="007228F3" w:rsidRPr="00121F36" w:rsidRDefault="0086714C" w:rsidP="007228F3">
            <w:r>
              <w:t>&lt;date&gt;</w:t>
            </w:r>
          </w:p>
        </w:tc>
      </w:tr>
      <w:tr w:rsidR="007228F3" w:rsidRPr="00121F36" w14:paraId="1A473ABD"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8FD4591"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76289A3" w14:textId="77777777" w:rsidR="007228F3" w:rsidRPr="00121F36" w:rsidRDefault="007228F3" w:rsidP="007228F3">
            <w:r w:rsidRPr="00121F36">
              <w:t>Administrative Super User</w:t>
            </w:r>
          </w:p>
        </w:tc>
      </w:tr>
      <w:tr w:rsidR="007228F3" w:rsidRPr="00121F36" w14:paraId="5B9EE76A"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39A51657"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D56CB7E"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5C969FA"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AF3876B" w14:textId="270E0D3E" w:rsidR="007228F3" w:rsidRPr="00121F36" w:rsidRDefault="00EB3674" w:rsidP="007228F3">
            <w:r>
              <w:t>&lt;duration&gt;</w:t>
            </w:r>
          </w:p>
        </w:tc>
      </w:tr>
    </w:tbl>
    <w:p w14:paraId="7A20BBA6" w14:textId="77777777" w:rsidR="007228F3" w:rsidRPr="00121F36" w:rsidRDefault="007228F3" w:rsidP="007228F3">
      <w:pPr>
        <w:pStyle w:val="SAPKeyblockTitle"/>
      </w:pPr>
      <w:r w:rsidRPr="00121F36">
        <w:t>Purpose</w:t>
      </w:r>
    </w:p>
    <w:p w14:paraId="54CBCFF5" w14:textId="639F7C61" w:rsidR="007228F3" w:rsidRPr="00121F36" w:rsidRDefault="005B5AC3" w:rsidP="007228F3">
      <w:r w:rsidRPr="00121F36">
        <w:t xml:space="preserve">The Administrative Super User sets up a rule </w:t>
      </w:r>
      <w:r w:rsidR="0085409A" w:rsidRPr="00121F36">
        <w:t xml:space="preserve">for mass change to position attributes. Attribute values that are common to several positions will be replaced </w:t>
      </w:r>
      <w:r w:rsidRPr="00121F36">
        <w:t xml:space="preserve">simultaneously </w:t>
      </w:r>
      <w:r w:rsidR="0085409A" w:rsidRPr="00121F36">
        <w:t xml:space="preserve">with other values. </w:t>
      </w:r>
      <w:r w:rsidR="00480E30" w:rsidRPr="00121F36">
        <w:t>As example</w:t>
      </w:r>
      <w:r w:rsidR="0095467E">
        <w:t>,</w:t>
      </w:r>
      <w:r w:rsidR="00480E30" w:rsidRPr="00121F36">
        <w:t xml:space="preserve"> we consider the job title of the position, which is a</w:t>
      </w:r>
      <w:r w:rsidR="0085409A" w:rsidRPr="00121F36">
        <w:t>n attribute having same value for several positions</w:t>
      </w:r>
      <w:r w:rsidRPr="00121F36">
        <w:t xml:space="preserve">. </w:t>
      </w:r>
    </w:p>
    <w:p w14:paraId="29F5BF33" w14:textId="77777777" w:rsidR="007228F3" w:rsidRPr="00121F36" w:rsidRDefault="007228F3" w:rsidP="007228F3">
      <w:pPr>
        <w:pStyle w:val="SAPKeyblockTitle"/>
      </w:pPr>
      <w:r w:rsidRPr="00121F36">
        <w:lastRenderedPageBreak/>
        <w:t>Procedure</w:t>
      </w:r>
    </w:p>
    <w:p w14:paraId="53B4CF28" w14:textId="77777777" w:rsidR="007228F3" w:rsidRPr="00121F36" w:rsidRDefault="00BA1875" w:rsidP="007228F3">
      <w:pPr>
        <w:ind w:left="432"/>
      </w:pPr>
      <w:r w:rsidRPr="00121F36">
        <w:rPr>
          <w:noProof/>
        </w:rPr>
        <w:drawing>
          <wp:inline distT="0" distB="0" distL="0" distR="0" wp14:anchorId="17055084" wp14:editId="41EE9ED6">
            <wp:extent cx="228600" cy="22860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rPr>
          <w:rFonts w:ascii="BentonSans Regular" w:hAnsi="BentonSans Regular"/>
          <w:color w:val="666666"/>
          <w:sz w:val="22"/>
        </w:rPr>
        <w:t>Note</w:t>
      </w:r>
      <w:r w:rsidR="007228F3" w:rsidRPr="00121F36">
        <w:t xml:space="preserve"> </w:t>
      </w:r>
    </w:p>
    <w:p w14:paraId="5A284A28" w14:textId="49352D0B" w:rsidR="00F70887" w:rsidRDefault="007228F3">
      <w:pPr>
        <w:ind w:left="432"/>
        <w:rPr>
          <w:ins w:id="896" w:author="Author" w:date="2018-02-19T10:19:00Z"/>
          <w:rStyle w:val="SAPScreenElement"/>
          <w:color w:val="auto"/>
        </w:rPr>
      </w:pPr>
      <w:r w:rsidRPr="00121F36">
        <w:t xml:space="preserve">For testing purposes, you can also use the business rule described as example in </w:t>
      </w:r>
      <w:del w:id="897" w:author="Author" w:date="2018-02-19T10:19:00Z">
        <w:r w:rsidRPr="00121F36" w:rsidDel="00F70887">
          <w:delText xml:space="preserve">chapter </w:delText>
        </w:r>
        <w:r w:rsidRPr="002B30E9" w:rsidDel="00F70887">
          <w:rPr>
            <w:rStyle w:val="SAPTextReference"/>
          </w:rPr>
          <w:delText>Mass Changes to Positions</w:delText>
        </w:r>
        <w:r w:rsidRPr="00121F36" w:rsidDel="00F70887">
          <w:delText xml:space="preserve"> in the </w:delText>
        </w:r>
        <w:r w:rsidR="00777116" w:rsidRPr="00121F36" w:rsidDel="00F70887">
          <w:delText>configuration guide</w:delText>
        </w:r>
        <w:r w:rsidR="00777116" w:rsidDel="00F70887">
          <w:delText xml:space="preserve"> of</w:delText>
        </w:r>
        <w:r w:rsidR="00777116" w:rsidRPr="00121F36" w:rsidDel="00F70887">
          <w:delText xml:space="preserve"> </w:delText>
        </w:r>
        <w:r w:rsidRPr="00121F36" w:rsidDel="00F70887">
          <w:delText xml:space="preserve">building block </w:delText>
        </w:r>
        <w:r w:rsidRPr="00DE1444" w:rsidDel="00F70887">
          <w:rPr>
            <w:rStyle w:val="SAPEmphasis"/>
          </w:rPr>
          <w:delText>11J</w:delText>
        </w:r>
        <w:r w:rsidRPr="00121F36" w:rsidDel="00F70887">
          <w:rPr>
            <w:rStyle w:val="SAPScreenElement"/>
            <w:color w:val="auto"/>
          </w:rPr>
          <w:delText>.</w:delText>
        </w:r>
      </w:del>
      <w:ins w:id="898" w:author="Author" w:date="2018-02-19T10:19:00Z">
        <w:r w:rsidR="00F70887" w:rsidRPr="005F7A67">
          <w:t xml:space="preserve">the </w:t>
        </w:r>
        <w:r w:rsidR="00F70887">
          <w:rPr>
            <w:rStyle w:val="SAPScreenElement"/>
            <w:color w:val="auto"/>
          </w:rPr>
          <w:t>Position Management</w:t>
        </w:r>
        <w:r w:rsidR="00F70887">
          <w:t xml:space="preserve"> workbook</w:t>
        </w:r>
        <w:r w:rsidR="00F70887" w:rsidRPr="00C53774">
          <w:t>.</w:t>
        </w:r>
      </w:ins>
    </w:p>
    <w:p w14:paraId="7C14395F" w14:textId="3328C644" w:rsidR="00F70887" w:rsidRPr="00121F36" w:rsidDel="00F70887" w:rsidRDefault="00F70887" w:rsidP="007228F3">
      <w:pPr>
        <w:ind w:left="432"/>
        <w:rPr>
          <w:del w:id="899" w:author="Author" w:date="2018-02-19T10:21:00Z"/>
        </w:rPr>
      </w:pP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952"/>
        <w:gridCol w:w="5400"/>
        <w:gridCol w:w="4770"/>
        <w:gridCol w:w="1260"/>
      </w:tblGrid>
      <w:tr w:rsidR="00077977" w:rsidRPr="00121F36" w14:paraId="4C73AFBE" w14:textId="77777777" w:rsidTr="00077977">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787623F" w14:textId="77777777" w:rsidR="00077977" w:rsidRPr="00121F36" w:rsidRDefault="00077977" w:rsidP="007228F3">
            <w:pPr>
              <w:pStyle w:val="SAPTableHeader"/>
            </w:pPr>
            <w:r w:rsidRPr="00121F36">
              <w:t>Test Step #</w:t>
            </w:r>
          </w:p>
        </w:tc>
        <w:tc>
          <w:tcPr>
            <w:tcW w:w="1952" w:type="dxa"/>
            <w:tcBorders>
              <w:top w:val="single" w:sz="8" w:space="0" w:color="999999"/>
              <w:left w:val="single" w:sz="8" w:space="0" w:color="999999"/>
              <w:bottom w:val="single" w:sz="8" w:space="0" w:color="999999"/>
              <w:right w:val="single" w:sz="8" w:space="0" w:color="999999"/>
            </w:tcBorders>
            <w:shd w:val="clear" w:color="auto" w:fill="999999"/>
            <w:hideMark/>
          </w:tcPr>
          <w:p w14:paraId="4FD0F12A" w14:textId="77777777" w:rsidR="00077977" w:rsidRPr="00121F36" w:rsidRDefault="00077977" w:rsidP="007228F3">
            <w:pPr>
              <w:pStyle w:val="SAPTableHeader"/>
            </w:pPr>
            <w:r w:rsidRPr="00121F36">
              <w:t>Test Step Name</w:t>
            </w:r>
          </w:p>
        </w:tc>
        <w:tc>
          <w:tcPr>
            <w:tcW w:w="5400" w:type="dxa"/>
            <w:tcBorders>
              <w:top w:val="single" w:sz="8" w:space="0" w:color="999999"/>
              <w:left w:val="single" w:sz="8" w:space="0" w:color="999999"/>
              <w:bottom w:val="single" w:sz="8" w:space="0" w:color="999999"/>
              <w:right w:val="single" w:sz="8" w:space="0" w:color="999999"/>
            </w:tcBorders>
            <w:shd w:val="clear" w:color="auto" w:fill="999999"/>
            <w:hideMark/>
          </w:tcPr>
          <w:p w14:paraId="1DC0AFC7" w14:textId="77777777" w:rsidR="00077977" w:rsidRPr="00121F36" w:rsidRDefault="00077977" w:rsidP="007228F3">
            <w:pPr>
              <w:pStyle w:val="SAPTableHeader"/>
            </w:pPr>
            <w:r w:rsidRPr="00121F36">
              <w:t>Instruction</w:t>
            </w:r>
          </w:p>
        </w:tc>
        <w:tc>
          <w:tcPr>
            <w:tcW w:w="4770" w:type="dxa"/>
            <w:tcBorders>
              <w:top w:val="single" w:sz="8" w:space="0" w:color="999999"/>
              <w:left w:val="single" w:sz="8" w:space="0" w:color="999999"/>
              <w:bottom w:val="single" w:sz="8" w:space="0" w:color="999999"/>
              <w:right w:val="single" w:sz="8" w:space="0" w:color="999999"/>
            </w:tcBorders>
            <w:shd w:val="clear" w:color="auto" w:fill="999999"/>
            <w:hideMark/>
          </w:tcPr>
          <w:p w14:paraId="78BD04E4" w14:textId="77777777" w:rsidR="00077977" w:rsidRPr="00121F36" w:rsidRDefault="00077977"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067187CE" w14:textId="77777777" w:rsidR="00077977" w:rsidRPr="00121F36" w:rsidRDefault="00077977" w:rsidP="007228F3">
            <w:pPr>
              <w:pStyle w:val="SAPTableHeader"/>
            </w:pPr>
            <w:r w:rsidRPr="00121F36">
              <w:t>Pass / Fail / Comment</w:t>
            </w:r>
          </w:p>
        </w:tc>
      </w:tr>
      <w:tr w:rsidR="00077977" w:rsidRPr="00121F36" w14:paraId="6607F00D" w14:textId="77777777" w:rsidTr="00077977">
        <w:trPr>
          <w:trHeight w:val="340"/>
        </w:trPr>
        <w:tc>
          <w:tcPr>
            <w:tcW w:w="900" w:type="dxa"/>
            <w:tcBorders>
              <w:top w:val="single" w:sz="8" w:space="0" w:color="999999"/>
              <w:left w:val="single" w:sz="8" w:space="0" w:color="999999"/>
              <w:bottom w:val="single" w:sz="8" w:space="0" w:color="999999"/>
              <w:right w:val="single" w:sz="8" w:space="0" w:color="999999"/>
            </w:tcBorders>
            <w:hideMark/>
          </w:tcPr>
          <w:p w14:paraId="0D29F7EC" w14:textId="77777777" w:rsidR="00077977" w:rsidRPr="00121F36" w:rsidRDefault="00077977" w:rsidP="007228F3">
            <w:r w:rsidRPr="00121F36">
              <w:t>1</w:t>
            </w:r>
          </w:p>
        </w:tc>
        <w:tc>
          <w:tcPr>
            <w:tcW w:w="1952" w:type="dxa"/>
            <w:tcBorders>
              <w:top w:val="single" w:sz="8" w:space="0" w:color="999999"/>
              <w:left w:val="single" w:sz="8" w:space="0" w:color="999999"/>
              <w:bottom w:val="single" w:sz="8" w:space="0" w:color="999999"/>
              <w:right w:val="single" w:sz="8" w:space="0" w:color="999999"/>
            </w:tcBorders>
            <w:hideMark/>
          </w:tcPr>
          <w:p w14:paraId="1E18E1CB" w14:textId="77777777" w:rsidR="00077977" w:rsidRPr="00121F36" w:rsidRDefault="00077977" w:rsidP="007228F3">
            <w:r w:rsidRPr="00121F36">
              <w:rPr>
                <w:rStyle w:val="SAPEmphasis"/>
              </w:rPr>
              <w:t>Log on</w:t>
            </w:r>
          </w:p>
        </w:tc>
        <w:tc>
          <w:tcPr>
            <w:tcW w:w="5400" w:type="dxa"/>
            <w:tcBorders>
              <w:top w:val="single" w:sz="8" w:space="0" w:color="999999"/>
              <w:left w:val="single" w:sz="8" w:space="0" w:color="999999"/>
              <w:bottom w:val="single" w:sz="8" w:space="0" w:color="999999"/>
              <w:right w:val="single" w:sz="8" w:space="0" w:color="999999"/>
            </w:tcBorders>
            <w:hideMark/>
          </w:tcPr>
          <w:p w14:paraId="3B9AE00B" w14:textId="6C4F6C32" w:rsidR="00077977" w:rsidRPr="00121F36" w:rsidRDefault="00077977" w:rsidP="007228F3">
            <w:r w:rsidRPr="00121F36">
              <w:t xml:space="preserve">Log on to </w:t>
            </w:r>
            <w:r w:rsidRPr="00203C91">
              <w:rPr>
                <w:rStyle w:val="SAPTextReference"/>
              </w:rPr>
              <w:t>Employee Central</w:t>
            </w:r>
            <w:r w:rsidRPr="00121F36" w:rsidDel="00C623F0">
              <w:t xml:space="preserve"> </w:t>
            </w:r>
            <w:r w:rsidRPr="00121F36">
              <w:t>as Administrative Super User.</w:t>
            </w:r>
          </w:p>
        </w:tc>
        <w:tc>
          <w:tcPr>
            <w:tcW w:w="4770" w:type="dxa"/>
            <w:tcBorders>
              <w:top w:val="single" w:sz="8" w:space="0" w:color="999999"/>
              <w:left w:val="single" w:sz="8" w:space="0" w:color="999999"/>
              <w:bottom w:val="single" w:sz="8" w:space="0" w:color="999999"/>
              <w:right w:val="single" w:sz="8" w:space="0" w:color="999999"/>
            </w:tcBorders>
            <w:hideMark/>
          </w:tcPr>
          <w:p w14:paraId="5A8FA30D" w14:textId="77777777" w:rsidR="00077977" w:rsidRPr="00121F36" w:rsidRDefault="00077977"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536F0B0E" w14:textId="77777777" w:rsidR="00077977" w:rsidRPr="00121F36" w:rsidRDefault="00077977" w:rsidP="007228F3"/>
        </w:tc>
      </w:tr>
      <w:tr w:rsidR="00077977" w:rsidRPr="00121F36" w14:paraId="433745C5"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9910600" w14:textId="77777777" w:rsidR="00077977" w:rsidRPr="00121F36" w:rsidRDefault="00077977" w:rsidP="007228F3">
            <w:r w:rsidRPr="00121F36">
              <w:t>2</w:t>
            </w:r>
          </w:p>
        </w:tc>
        <w:tc>
          <w:tcPr>
            <w:tcW w:w="1952" w:type="dxa"/>
            <w:tcBorders>
              <w:top w:val="single" w:sz="8" w:space="0" w:color="999999"/>
              <w:left w:val="single" w:sz="8" w:space="0" w:color="999999"/>
              <w:bottom w:val="single" w:sz="8" w:space="0" w:color="999999"/>
              <w:right w:val="single" w:sz="8" w:space="0" w:color="999999"/>
            </w:tcBorders>
          </w:tcPr>
          <w:p w14:paraId="2BA021B1" w14:textId="77777777" w:rsidR="00077977" w:rsidRPr="00121F36" w:rsidRDefault="00077977" w:rsidP="007228F3">
            <w:pPr>
              <w:rPr>
                <w:rStyle w:val="SAPEmphasis"/>
              </w:rPr>
            </w:pPr>
            <w:r w:rsidRPr="00121F36">
              <w:rPr>
                <w:rStyle w:val="SAPEmphasis"/>
              </w:rPr>
              <w:t>Go to Business Rule Configuration</w:t>
            </w:r>
          </w:p>
        </w:tc>
        <w:tc>
          <w:tcPr>
            <w:tcW w:w="5400" w:type="dxa"/>
            <w:tcBorders>
              <w:top w:val="single" w:sz="8" w:space="0" w:color="999999"/>
              <w:left w:val="single" w:sz="8" w:space="0" w:color="999999"/>
              <w:bottom w:val="single" w:sz="8" w:space="0" w:color="999999"/>
              <w:right w:val="single" w:sz="8" w:space="0" w:color="999999"/>
            </w:tcBorders>
          </w:tcPr>
          <w:p w14:paraId="39394829" w14:textId="742C4C38" w:rsidR="00077977" w:rsidRPr="00121F36" w:rsidRDefault="00077977" w:rsidP="007228F3">
            <w:r w:rsidRPr="00121F36">
              <w:t xml:space="preserve">From the </w:t>
            </w:r>
            <w:r w:rsidRPr="00121F36">
              <w:rPr>
                <w:rStyle w:val="SAPScreenElement"/>
              </w:rPr>
              <w:t xml:space="preserve">Home </w:t>
            </w:r>
            <w:r w:rsidRPr="00121F36">
              <w:t>drop-down</w:t>
            </w:r>
            <w:r>
              <w:t>,</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Company Settings </w:t>
            </w:r>
            <w:r w:rsidRPr="00121F36">
              <w:rPr>
                <w:rStyle w:val="SAPScreenElement"/>
              </w:rPr>
              <w:sym w:font="Symbol" w:char="F0AE"/>
            </w:r>
            <w:r w:rsidRPr="00121F36">
              <w:rPr>
                <w:rStyle w:val="SAPScreenElement"/>
              </w:rPr>
              <w:t xml:space="preserve"> Configure Business Rules</w:t>
            </w:r>
            <w:r w:rsidRPr="00121F36">
              <w:t>.</w:t>
            </w:r>
          </w:p>
        </w:tc>
        <w:tc>
          <w:tcPr>
            <w:tcW w:w="4770" w:type="dxa"/>
            <w:tcBorders>
              <w:top w:val="single" w:sz="8" w:space="0" w:color="999999"/>
              <w:left w:val="single" w:sz="8" w:space="0" w:color="999999"/>
              <w:bottom w:val="single" w:sz="8" w:space="0" w:color="999999"/>
              <w:right w:val="single" w:sz="8" w:space="0" w:color="999999"/>
            </w:tcBorders>
          </w:tcPr>
          <w:p w14:paraId="327A70C1" w14:textId="77777777" w:rsidR="00077977" w:rsidRPr="00121F36" w:rsidRDefault="00077977" w:rsidP="007228F3">
            <w:r w:rsidRPr="00121F36">
              <w:t xml:space="preserve">The </w:t>
            </w:r>
            <w:r w:rsidRPr="00121F36">
              <w:rPr>
                <w:rStyle w:val="SAPScreenElement"/>
              </w:rPr>
              <w:t>Configure Business Rules</w:t>
            </w:r>
            <w:r w:rsidRPr="00121F36">
              <w:t xml:space="preserve"> screen is displayed.</w:t>
            </w:r>
          </w:p>
        </w:tc>
        <w:tc>
          <w:tcPr>
            <w:tcW w:w="1260" w:type="dxa"/>
            <w:tcBorders>
              <w:top w:val="single" w:sz="8" w:space="0" w:color="999999"/>
              <w:left w:val="single" w:sz="8" w:space="0" w:color="999999"/>
              <w:bottom w:val="single" w:sz="8" w:space="0" w:color="999999"/>
              <w:right w:val="single" w:sz="8" w:space="0" w:color="999999"/>
            </w:tcBorders>
          </w:tcPr>
          <w:p w14:paraId="1E447488" w14:textId="77777777" w:rsidR="00077977" w:rsidRPr="00121F36" w:rsidRDefault="00077977" w:rsidP="007228F3"/>
        </w:tc>
      </w:tr>
      <w:tr w:rsidR="00077977" w:rsidRPr="00121F36" w14:paraId="67D42E9B"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tcPr>
          <w:p w14:paraId="3A7C7188" w14:textId="77777777" w:rsidR="00077977" w:rsidRPr="00121F36" w:rsidRDefault="00077977" w:rsidP="007228F3">
            <w:r w:rsidRPr="00121F36">
              <w:t>3</w:t>
            </w:r>
          </w:p>
        </w:tc>
        <w:tc>
          <w:tcPr>
            <w:tcW w:w="1952" w:type="dxa"/>
            <w:tcBorders>
              <w:top w:val="single" w:sz="8" w:space="0" w:color="999999"/>
              <w:left w:val="single" w:sz="8" w:space="0" w:color="999999"/>
              <w:bottom w:val="single" w:sz="8" w:space="0" w:color="999999"/>
              <w:right w:val="single" w:sz="8" w:space="0" w:color="999999"/>
            </w:tcBorders>
          </w:tcPr>
          <w:p w14:paraId="531C3583" w14:textId="77777777" w:rsidR="00077977" w:rsidRPr="00121F36" w:rsidRDefault="00077977" w:rsidP="007228F3">
            <w:pPr>
              <w:rPr>
                <w:rStyle w:val="SAPEmphasis"/>
              </w:rPr>
            </w:pPr>
            <w:r w:rsidRPr="00121F36">
              <w:rPr>
                <w:rStyle w:val="SAPEmphasis"/>
              </w:rPr>
              <w:t>Create New Rule</w:t>
            </w:r>
          </w:p>
        </w:tc>
        <w:tc>
          <w:tcPr>
            <w:tcW w:w="5400" w:type="dxa"/>
            <w:tcBorders>
              <w:top w:val="single" w:sz="8" w:space="0" w:color="999999"/>
              <w:left w:val="single" w:sz="8" w:space="0" w:color="999999"/>
              <w:bottom w:val="single" w:sz="8" w:space="0" w:color="999999"/>
              <w:right w:val="single" w:sz="8" w:space="0" w:color="999999"/>
            </w:tcBorders>
          </w:tcPr>
          <w:p w14:paraId="7C3DCAE3" w14:textId="77777777" w:rsidR="00077977" w:rsidRPr="00121F36" w:rsidRDefault="00077977" w:rsidP="007228F3">
            <w:r w:rsidRPr="00121F36">
              <w:t xml:space="preserve">On the </w:t>
            </w:r>
            <w:r w:rsidRPr="00121F36">
              <w:rPr>
                <w:rStyle w:val="SAPScreenElement"/>
              </w:rPr>
              <w:t>Configure Business Rules</w:t>
            </w:r>
            <w:r w:rsidRPr="00121F36">
              <w:t xml:space="preserve"> screen, select the </w:t>
            </w:r>
            <w:r w:rsidRPr="00121F36">
              <w:rPr>
                <w:rStyle w:val="SAPScreenElement"/>
              </w:rPr>
              <w:t>Create New Rule</w:t>
            </w:r>
            <w:r w:rsidRPr="00121F36">
              <w:t xml:space="preserve"> button.</w:t>
            </w:r>
          </w:p>
        </w:tc>
        <w:tc>
          <w:tcPr>
            <w:tcW w:w="4770" w:type="dxa"/>
            <w:tcBorders>
              <w:top w:val="single" w:sz="8" w:space="0" w:color="999999"/>
              <w:left w:val="single" w:sz="8" w:space="0" w:color="999999"/>
              <w:bottom w:val="single" w:sz="8" w:space="0" w:color="999999"/>
              <w:right w:val="single" w:sz="8" w:space="0" w:color="999999"/>
            </w:tcBorders>
          </w:tcPr>
          <w:p w14:paraId="55928A37" w14:textId="77777777" w:rsidR="00077977" w:rsidRPr="00121F36" w:rsidRDefault="00077977" w:rsidP="007228F3">
            <w:r w:rsidRPr="00121F36">
              <w:t xml:space="preserve">The </w:t>
            </w:r>
            <w:r w:rsidRPr="00121F36">
              <w:rPr>
                <w:rStyle w:val="SAPScreenElement"/>
              </w:rPr>
              <w:t>New Rule: Select a Scenario</w:t>
            </w:r>
            <w:r w:rsidRPr="00121F36">
              <w:t xml:space="preserve"> screen is displayed.</w:t>
            </w:r>
          </w:p>
        </w:tc>
        <w:tc>
          <w:tcPr>
            <w:tcW w:w="1260" w:type="dxa"/>
            <w:tcBorders>
              <w:top w:val="single" w:sz="8" w:space="0" w:color="999999"/>
              <w:left w:val="single" w:sz="8" w:space="0" w:color="999999"/>
              <w:bottom w:val="single" w:sz="8" w:space="0" w:color="999999"/>
              <w:right w:val="single" w:sz="8" w:space="0" w:color="999999"/>
            </w:tcBorders>
          </w:tcPr>
          <w:p w14:paraId="71CD30C0" w14:textId="77777777" w:rsidR="00077977" w:rsidRPr="00121F36" w:rsidRDefault="00077977" w:rsidP="007228F3"/>
        </w:tc>
      </w:tr>
      <w:tr w:rsidR="00077977" w:rsidRPr="00121F36" w14:paraId="2813741D"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tcPr>
          <w:p w14:paraId="520CF010" w14:textId="77777777" w:rsidR="00077977" w:rsidRPr="00121F36" w:rsidRDefault="00077977" w:rsidP="007228F3">
            <w:r w:rsidRPr="00121F36">
              <w:t>4</w:t>
            </w:r>
          </w:p>
        </w:tc>
        <w:tc>
          <w:tcPr>
            <w:tcW w:w="1952" w:type="dxa"/>
            <w:tcBorders>
              <w:top w:val="single" w:sz="8" w:space="0" w:color="999999"/>
              <w:left w:val="single" w:sz="8" w:space="0" w:color="999999"/>
              <w:bottom w:val="single" w:sz="8" w:space="0" w:color="999999"/>
              <w:right w:val="single" w:sz="8" w:space="0" w:color="999999"/>
            </w:tcBorders>
          </w:tcPr>
          <w:p w14:paraId="55626409" w14:textId="77777777" w:rsidR="00077977" w:rsidRPr="00121F36" w:rsidRDefault="00077977" w:rsidP="007228F3">
            <w:pPr>
              <w:rPr>
                <w:rStyle w:val="SAPEmphasis"/>
              </w:rPr>
            </w:pPr>
            <w:r w:rsidRPr="00121F36">
              <w:rPr>
                <w:rStyle w:val="SAPEmphasis"/>
              </w:rPr>
              <w:t>Select Scenario for Rule</w:t>
            </w:r>
          </w:p>
        </w:tc>
        <w:tc>
          <w:tcPr>
            <w:tcW w:w="5400" w:type="dxa"/>
            <w:tcBorders>
              <w:top w:val="single" w:sz="8" w:space="0" w:color="999999"/>
              <w:left w:val="single" w:sz="8" w:space="0" w:color="999999"/>
              <w:bottom w:val="single" w:sz="8" w:space="0" w:color="999999"/>
              <w:right w:val="single" w:sz="8" w:space="0" w:color="999999"/>
            </w:tcBorders>
          </w:tcPr>
          <w:p w14:paraId="3AA49F63" w14:textId="77777777" w:rsidR="00077977" w:rsidRPr="00121F36" w:rsidRDefault="00077977" w:rsidP="007228F3">
            <w:r w:rsidRPr="00121F36">
              <w:t xml:space="preserve">On the </w:t>
            </w:r>
            <w:r w:rsidRPr="00121F36">
              <w:rPr>
                <w:rStyle w:val="SAPScreenElement"/>
              </w:rPr>
              <w:t>New Rule: Select a Scenario</w:t>
            </w:r>
            <w:r w:rsidRPr="00121F36">
              <w:t xml:space="preserve"> screen check the </w:t>
            </w:r>
            <w:r w:rsidRPr="00121F36">
              <w:rPr>
                <w:rStyle w:val="SAPScreenElement"/>
              </w:rPr>
              <w:t>Position Management &gt; Update Rule for Mass Change Run</w:t>
            </w:r>
            <w:r w:rsidRPr="00121F36">
              <w:t xml:space="preserve"> radio button.</w:t>
            </w:r>
          </w:p>
        </w:tc>
        <w:tc>
          <w:tcPr>
            <w:tcW w:w="4770" w:type="dxa"/>
            <w:tcBorders>
              <w:top w:val="single" w:sz="8" w:space="0" w:color="999999"/>
              <w:left w:val="single" w:sz="8" w:space="0" w:color="999999"/>
              <w:bottom w:val="single" w:sz="8" w:space="0" w:color="999999"/>
              <w:right w:val="single" w:sz="8" w:space="0" w:color="999999"/>
            </w:tcBorders>
          </w:tcPr>
          <w:p w14:paraId="43C4526F" w14:textId="77777777" w:rsidR="00077977" w:rsidRPr="00121F36" w:rsidRDefault="00077977" w:rsidP="007228F3">
            <w:r w:rsidRPr="00121F36">
              <w:t>Rule identification fields to be filled show up on the right part of the screen.</w:t>
            </w:r>
          </w:p>
        </w:tc>
        <w:tc>
          <w:tcPr>
            <w:tcW w:w="1260" w:type="dxa"/>
            <w:tcBorders>
              <w:top w:val="single" w:sz="8" w:space="0" w:color="999999"/>
              <w:left w:val="single" w:sz="8" w:space="0" w:color="999999"/>
              <w:bottom w:val="single" w:sz="8" w:space="0" w:color="999999"/>
              <w:right w:val="single" w:sz="8" w:space="0" w:color="999999"/>
            </w:tcBorders>
          </w:tcPr>
          <w:p w14:paraId="5D9B40D8" w14:textId="77777777" w:rsidR="00077977" w:rsidRPr="00121F36" w:rsidRDefault="00077977" w:rsidP="007228F3"/>
        </w:tc>
      </w:tr>
      <w:tr w:rsidR="00077977" w:rsidRPr="00121F36" w14:paraId="77020315"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tcPr>
          <w:p w14:paraId="0D5A479E" w14:textId="77777777" w:rsidR="00077977" w:rsidRPr="00121F36" w:rsidRDefault="00077977" w:rsidP="007228F3">
            <w:r w:rsidRPr="00121F36">
              <w:t>5</w:t>
            </w:r>
          </w:p>
        </w:tc>
        <w:tc>
          <w:tcPr>
            <w:tcW w:w="1952" w:type="dxa"/>
            <w:tcBorders>
              <w:top w:val="single" w:sz="8" w:space="0" w:color="999999"/>
              <w:left w:val="single" w:sz="8" w:space="0" w:color="999999"/>
              <w:bottom w:val="single" w:sz="8" w:space="0" w:color="999999"/>
              <w:right w:val="single" w:sz="8" w:space="0" w:color="999999"/>
            </w:tcBorders>
          </w:tcPr>
          <w:p w14:paraId="5B7A2C06" w14:textId="77777777" w:rsidR="00077977" w:rsidRPr="00121F36" w:rsidRDefault="00077977" w:rsidP="007228F3">
            <w:pPr>
              <w:rPr>
                <w:rStyle w:val="SAPEmphasis"/>
              </w:rPr>
            </w:pPr>
            <w:r w:rsidRPr="00121F36">
              <w:rPr>
                <w:rStyle w:val="SAPEmphasis"/>
              </w:rPr>
              <w:t>Enter Identification Details for Rule</w:t>
            </w:r>
          </w:p>
        </w:tc>
        <w:tc>
          <w:tcPr>
            <w:tcW w:w="5400" w:type="dxa"/>
            <w:tcBorders>
              <w:top w:val="single" w:sz="8" w:space="0" w:color="999999"/>
              <w:left w:val="single" w:sz="8" w:space="0" w:color="999999"/>
              <w:bottom w:val="single" w:sz="8" w:space="0" w:color="999999"/>
              <w:right w:val="single" w:sz="8" w:space="0" w:color="999999"/>
            </w:tcBorders>
          </w:tcPr>
          <w:p w14:paraId="78F7C1C9" w14:textId="3B758F9F" w:rsidR="00077977" w:rsidRPr="00121F36" w:rsidRDefault="00077977">
            <w:r w:rsidRPr="00121F36">
              <w:t xml:space="preserve">Enter values for </w:t>
            </w:r>
            <w:r w:rsidRPr="00121F36">
              <w:rPr>
                <w:rStyle w:val="SAPScreenElement"/>
              </w:rPr>
              <w:t>Rule Name</w:t>
            </w:r>
            <w:r w:rsidRPr="00121F36">
              <w:t xml:space="preserve">, </w:t>
            </w:r>
            <w:r w:rsidRPr="00121F36">
              <w:rPr>
                <w:rStyle w:val="SAPScreenElement"/>
              </w:rPr>
              <w:t>Rule ID</w:t>
            </w:r>
            <w:r w:rsidRPr="00121F36">
              <w:t xml:space="preserve">, </w:t>
            </w:r>
            <w:r w:rsidRPr="00121F36">
              <w:rPr>
                <w:rStyle w:val="SAPScreenElement"/>
              </w:rPr>
              <w:t>Start Date</w:t>
            </w:r>
            <w:r w:rsidRPr="00121F36">
              <w:t xml:space="preserve">, and optional </w:t>
            </w:r>
            <w:r w:rsidRPr="00121F36">
              <w:rPr>
                <w:rStyle w:val="SAPScreenElement"/>
              </w:rPr>
              <w:t>Description</w:t>
            </w:r>
            <w:r w:rsidRPr="00121F36">
              <w:t xml:space="preserve">. Then select the </w:t>
            </w:r>
            <w:r>
              <w:rPr>
                <w:rStyle w:val="SAPScreenElement"/>
              </w:rPr>
              <w:t>Continue</w:t>
            </w:r>
            <w:r w:rsidRPr="00121F36">
              <w:t xml:space="preserve"> button.</w:t>
            </w:r>
          </w:p>
        </w:tc>
        <w:tc>
          <w:tcPr>
            <w:tcW w:w="4770" w:type="dxa"/>
            <w:tcBorders>
              <w:top w:val="single" w:sz="8" w:space="0" w:color="999999"/>
              <w:left w:val="single" w:sz="8" w:space="0" w:color="999999"/>
              <w:bottom w:val="single" w:sz="8" w:space="0" w:color="999999"/>
              <w:right w:val="single" w:sz="8" w:space="0" w:color="999999"/>
            </w:tcBorders>
          </w:tcPr>
          <w:p w14:paraId="420FB775" w14:textId="703D41A6" w:rsidR="00077977" w:rsidRPr="00121F36" w:rsidRDefault="00077977">
            <w:r w:rsidRPr="00121F36">
              <w:t xml:space="preserve">You are directed to the </w:t>
            </w:r>
            <w:r w:rsidRPr="00121F36">
              <w:rPr>
                <w:rStyle w:val="SAPScreenElement"/>
              </w:rPr>
              <w:t>&lt;</w:t>
            </w:r>
            <w:r>
              <w:rPr>
                <w:rStyle w:val="SAPScreenElement"/>
              </w:rPr>
              <w:t>R</w:t>
            </w:r>
            <w:r w:rsidRPr="00121F36">
              <w:rPr>
                <w:rStyle w:val="SAPScreenElement"/>
              </w:rPr>
              <w:t xml:space="preserve">ule </w:t>
            </w:r>
            <w:r>
              <w:rPr>
                <w:rStyle w:val="SAPScreenElement"/>
              </w:rPr>
              <w:t>N</w:t>
            </w:r>
            <w:r w:rsidRPr="00121F36">
              <w:rPr>
                <w:rStyle w:val="SAPScreenElement"/>
              </w:rPr>
              <w:t>ame (</w:t>
            </w:r>
            <w:r>
              <w:rPr>
                <w:rStyle w:val="SAPScreenElement"/>
              </w:rPr>
              <w:t>R</w:t>
            </w:r>
            <w:r w:rsidRPr="00121F36">
              <w:rPr>
                <w:rStyle w:val="SAPScreenElement"/>
              </w:rPr>
              <w:t>ule ID)&gt;</w:t>
            </w:r>
            <w:r w:rsidRPr="00121F36">
              <w:t xml:space="preserve"> screen where you can define the business rule content.</w:t>
            </w:r>
          </w:p>
        </w:tc>
        <w:tc>
          <w:tcPr>
            <w:tcW w:w="1260" w:type="dxa"/>
            <w:tcBorders>
              <w:top w:val="single" w:sz="8" w:space="0" w:color="999999"/>
              <w:left w:val="single" w:sz="8" w:space="0" w:color="999999"/>
              <w:bottom w:val="single" w:sz="8" w:space="0" w:color="999999"/>
              <w:right w:val="single" w:sz="8" w:space="0" w:color="999999"/>
            </w:tcBorders>
          </w:tcPr>
          <w:p w14:paraId="6FFDCF2E" w14:textId="77777777" w:rsidR="00077977" w:rsidRPr="00121F36" w:rsidRDefault="00077977" w:rsidP="007228F3"/>
        </w:tc>
      </w:tr>
      <w:tr w:rsidR="00077977" w:rsidRPr="00121F36" w14:paraId="71F29409"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tcPr>
          <w:p w14:paraId="233D21B6" w14:textId="77777777" w:rsidR="00077977" w:rsidRPr="00121F36" w:rsidRDefault="00077977" w:rsidP="007228F3">
            <w:r w:rsidRPr="00121F36">
              <w:t>6</w:t>
            </w:r>
          </w:p>
        </w:tc>
        <w:tc>
          <w:tcPr>
            <w:tcW w:w="1952" w:type="dxa"/>
            <w:tcBorders>
              <w:top w:val="single" w:sz="8" w:space="0" w:color="999999"/>
              <w:left w:val="single" w:sz="8" w:space="0" w:color="999999"/>
              <w:bottom w:val="single" w:sz="8" w:space="0" w:color="999999"/>
              <w:right w:val="single" w:sz="8" w:space="0" w:color="999999"/>
            </w:tcBorders>
          </w:tcPr>
          <w:p w14:paraId="7B42F7F0" w14:textId="77777777" w:rsidR="00077977" w:rsidRPr="00121F36" w:rsidRDefault="00077977" w:rsidP="007228F3">
            <w:pPr>
              <w:rPr>
                <w:rStyle w:val="SAPEmphasis"/>
              </w:rPr>
            </w:pPr>
            <w:r w:rsidRPr="00121F36">
              <w:rPr>
                <w:rStyle w:val="SAPEmphasis"/>
              </w:rPr>
              <w:t>Enter Business Rule Details</w:t>
            </w:r>
          </w:p>
        </w:tc>
        <w:tc>
          <w:tcPr>
            <w:tcW w:w="5400" w:type="dxa"/>
            <w:tcBorders>
              <w:top w:val="single" w:sz="8" w:space="0" w:color="999999"/>
              <w:left w:val="single" w:sz="8" w:space="0" w:color="999999"/>
              <w:bottom w:val="single" w:sz="8" w:space="0" w:color="999999"/>
              <w:right w:val="single" w:sz="8" w:space="0" w:color="999999"/>
            </w:tcBorders>
          </w:tcPr>
          <w:p w14:paraId="15EE4BC0" w14:textId="77777777" w:rsidR="00077977" w:rsidRDefault="00077977" w:rsidP="007228F3">
            <w:pPr>
              <w:rPr>
                <w:ins w:id="900" w:author="Author" w:date="2018-03-02T10:26:00Z"/>
              </w:rPr>
            </w:pPr>
            <w:r w:rsidRPr="00121F36">
              <w:t>Define the business rule as appropriate by entering the appropriate rule conditions.</w:t>
            </w:r>
          </w:p>
          <w:p w14:paraId="4EC741A5" w14:textId="77777777" w:rsidR="00077977" w:rsidRPr="00C61233" w:rsidRDefault="00077977">
            <w:pPr>
              <w:pStyle w:val="SAPNoteHeading"/>
              <w:ind w:left="0"/>
              <w:rPr>
                <w:ins w:id="901" w:author="Author" w:date="2018-03-02T10:27:00Z"/>
              </w:rPr>
              <w:pPrChange w:id="902" w:author="Author" w:date="2018-03-02T10:27:00Z">
                <w:pPr>
                  <w:pStyle w:val="SAPNoteHeading"/>
                  <w:ind w:left="576"/>
                </w:pPr>
              </w:pPrChange>
            </w:pPr>
            <w:commentRangeStart w:id="903"/>
            <w:ins w:id="904" w:author="Author" w:date="2018-03-02T10:27:00Z">
              <w:r w:rsidRPr="00C61233">
                <w:rPr>
                  <w:noProof/>
                </w:rPr>
                <w:drawing>
                  <wp:inline distT="0" distB="0" distL="0" distR="0" wp14:anchorId="4D2E23E4" wp14:editId="7E23D092">
                    <wp:extent cx="228600" cy="228600"/>
                    <wp:effectExtent l="0" t="0" r="0" b="0"/>
                    <wp:docPr id="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ins>
          </w:p>
          <w:p w14:paraId="532EB490" w14:textId="00FA3F23" w:rsidR="00077977" w:rsidRPr="00121F36" w:rsidRDefault="00077977" w:rsidP="007228F3">
            <w:ins w:id="905" w:author="Author" w:date="2018-03-02T10:27:00Z">
              <w:r w:rsidRPr="00121F36">
                <w:t>As example of how to define a rule, refer to the business rule described in</w:t>
              </w:r>
              <w:r>
                <w:t xml:space="preserve"> the</w:t>
              </w:r>
              <w:r w:rsidRPr="00121F36">
                <w:t xml:space="preserve"> </w:t>
              </w:r>
              <w:r>
                <w:rPr>
                  <w:rStyle w:val="SAPScreenElement"/>
                  <w:color w:val="auto"/>
                </w:rPr>
                <w:t>Position Management</w:t>
              </w:r>
              <w:r>
                <w:t xml:space="preserve"> workbook</w:t>
              </w:r>
              <w:r w:rsidRPr="00121F36">
                <w:rPr>
                  <w:rStyle w:val="SAPScreenElement"/>
                  <w:color w:val="auto"/>
                </w:rPr>
                <w:t>.</w:t>
              </w:r>
            </w:ins>
            <w:commentRangeEnd w:id="903"/>
            <w:ins w:id="906" w:author="Author" w:date="2018-03-02T10:28:00Z">
              <w:r>
                <w:rPr>
                  <w:rStyle w:val="CommentReference"/>
                </w:rPr>
                <w:commentReference w:id="903"/>
              </w:r>
            </w:ins>
          </w:p>
        </w:tc>
        <w:tc>
          <w:tcPr>
            <w:tcW w:w="4770" w:type="dxa"/>
            <w:tcBorders>
              <w:top w:val="single" w:sz="8" w:space="0" w:color="999999"/>
              <w:left w:val="single" w:sz="8" w:space="0" w:color="999999"/>
              <w:bottom w:val="single" w:sz="8" w:space="0" w:color="999999"/>
              <w:right w:val="single" w:sz="8" w:space="0" w:color="999999"/>
            </w:tcBorders>
          </w:tcPr>
          <w:p w14:paraId="29C87038" w14:textId="77777777" w:rsidR="00077977" w:rsidRPr="00121F36" w:rsidRDefault="00077977" w:rsidP="007228F3"/>
        </w:tc>
        <w:tc>
          <w:tcPr>
            <w:tcW w:w="1260" w:type="dxa"/>
            <w:tcBorders>
              <w:top w:val="single" w:sz="8" w:space="0" w:color="999999"/>
              <w:left w:val="single" w:sz="8" w:space="0" w:color="999999"/>
              <w:bottom w:val="single" w:sz="8" w:space="0" w:color="999999"/>
              <w:right w:val="single" w:sz="8" w:space="0" w:color="999999"/>
            </w:tcBorders>
          </w:tcPr>
          <w:p w14:paraId="0985ED70" w14:textId="77777777" w:rsidR="00077977" w:rsidRPr="00121F36" w:rsidRDefault="00077977" w:rsidP="007228F3"/>
        </w:tc>
      </w:tr>
      <w:tr w:rsidR="00077977" w:rsidRPr="00121F36" w14:paraId="3B1C9D4C" w14:textId="77777777" w:rsidTr="00077977">
        <w:trPr>
          <w:trHeight w:val="357"/>
        </w:trPr>
        <w:tc>
          <w:tcPr>
            <w:tcW w:w="900" w:type="dxa"/>
            <w:tcBorders>
              <w:top w:val="single" w:sz="8" w:space="0" w:color="999999"/>
              <w:left w:val="single" w:sz="8" w:space="0" w:color="999999"/>
              <w:bottom w:val="single" w:sz="8" w:space="0" w:color="999999"/>
              <w:right w:val="single" w:sz="8" w:space="0" w:color="999999"/>
            </w:tcBorders>
          </w:tcPr>
          <w:p w14:paraId="02261FE0" w14:textId="77777777" w:rsidR="00077977" w:rsidRPr="00121F36" w:rsidRDefault="00077977" w:rsidP="007228F3">
            <w:r w:rsidRPr="00121F36">
              <w:t>7</w:t>
            </w:r>
          </w:p>
        </w:tc>
        <w:tc>
          <w:tcPr>
            <w:tcW w:w="1952" w:type="dxa"/>
            <w:tcBorders>
              <w:top w:val="single" w:sz="8" w:space="0" w:color="999999"/>
              <w:left w:val="single" w:sz="8" w:space="0" w:color="999999"/>
              <w:bottom w:val="single" w:sz="8" w:space="0" w:color="999999"/>
              <w:right w:val="single" w:sz="8" w:space="0" w:color="999999"/>
            </w:tcBorders>
          </w:tcPr>
          <w:p w14:paraId="0BA17892" w14:textId="77777777" w:rsidR="00077977" w:rsidRPr="00121F36" w:rsidRDefault="00077977" w:rsidP="007228F3">
            <w:pPr>
              <w:rPr>
                <w:rStyle w:val="SAPEmphasis"/>
              </w:rPr>
            </w:pPr>
            <w:r w:rsidRPr="00121F36">
              <w:rPr>
                <w:rStyle w:val="SAPEmphasis"/>
              </w:rPr>
              <w:t>Save Rule</w:t>
            </w:r>
          </w:p>
        </w:tc>
        <w:tc>
          <w:tcPr>
            <w:tcW w:w="5400" w:type="dxa"/>
            <w:tcBorders>
              <w:top w:val="single" w:sz="8" w:space="0" w:color="999999"/>
              <w:left w:val="single" w:sz="8" w:space="0" w:color="999999"/>
              <w:bottom w:val="single" w:sz="8" w:space="0" w:color="999999"/>
              <w:right w:val="single" w:sz="8" w:space="0" w:color="999999"/>
            </w:tcBorders>
          </w:tcPr>
          <w:p w14:paraId="4C9B2240" w14:textId="77777777" w:rsidR="00077977" w:rsidRPr="00121F36" w:rsidRDefault="00077977" w:rsidP="007228F3">
            <w:r w:rsidRPr="00121F36">
              <w:t xml:space="preserve">When done, choose the </w:t>
            </w:r>
            <w:r w:rsidRPr="00121F36">
              <w:rPr>
                <w:rStyle w:val="SAPScreenElement"/>
              </w:rPr>
              <w:t>Save</w:t>
            </w:r>
            <w:r w:rsidRPr="00121F36">
              <w:t xml:space="preserve"> button.</w:t>
            </w:r>
          </w:p>
        </w:tc>
        <w:tc>
          <w:tcPr>
            <w:tcW w:w="4770" w:type="dxa"/>
            <w:tcBorders>
              <w:top w:val="single" w:sz="8" w:space="0" w:color="999999"/>
              <w:left w:val="single" w:sz="8" w:space="0" w:color="999999"/>
              <w:bottom w:val="single" w:sz="8" w:space="0" w:color="999999"/>
              <w:right w:val="single" w:sz="8" w:space="0" w:color="999999"/>
            </w:tcBorders>
          </w:tcPr>
          <w:p w14:paraId="55C765C7" w14:textId="77777777" w:rsidR="00077977" w:rsidRPr="00121F36" w:rsidRDefault="00077977" w:rsidP="007228F3"/>
        </w:tc>
        <w:tc>
          <w:tcPr>
            <w:tcW w:w="1260" w:type="dxa"/>
            <w:tcBorders>
              <w:top w:val="single" w:sz="8" w:space="0" w:color="999999"/>
              <w:left w:val="single" w:sz="8" w:space="0" w:color="999999"/>
              <w:bottom w:val="single" w:sz="8" w:space="0" w:color="999999"/>
              <w:right w:val="single" w:sz="8" w:space="0" w:color="999999"/>
            </w:tcBorders>
          </w:tcPr>
          <w:p w14:paraId="5D9869B8" w14:textId="77777777" w:rsidR="00077977" w:rsidRPr="00121F36" w:rsidRDefault="00077977" w:rsidP="007228F3"/>
        </w:tc>
      </w:tr>
    </w:tbl>
    <w:p w14:paraId="53CB4433" w14:textId="77777777" w:rsidR="007228F3" w:rsidRPr="00121F36" w:rsidRDefault="007228F3" w:rsidP="007228F3"/>
    <w:p w14:paraId="38043F54" w14:textId="77777777" w:rsidR="007228F3" w:rsidRPr="00121F36" w:rsidRDefault="00BA1875" w:rsidP="007228F3">
      <w:pPr>
        <w:rPr>
          <w:rFonts w:ascii="BentonSans Regular" w:hAnsi="BentonSans Regular"/>
          <w:color w:val="666666"/>
          <w:sz w:val="22"/>
        </w:rPr>
      </w:pPr>
      <w:r w:rsidRPr="00121F36">
        <w:rPr>
          <w:noProof/>
        </w:rPr>
        <w:drawing>
          <wp:inline distT="0" distB="0" distL="0" distR="0" wp14:anchorId="7A504B22" wp14:editId="755F5DEB">
            <wp:extent cx="228600" cy="2286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rPr>
          <w:rFonts w:ascii="BentonSans Regular" w:hAnsi="BentonSans Regular"/>
          <w:color w:val="666666"/>
          <w:sz w:val="22"/>
        </w:rPr>
        <w:t>Note</w:t>
      </w:r>
    </w:p>
    <w:p w14:paraId="15FE5B73" w14:textId="4810B6E0" w:rsidR="007228F3" w:rsidRPr="00121F36" w:rsidRDefault="007228F3" w:rsidP="007228F3">
      <w:r w:rsidRPr="00121F36">
        <w:t>Alternatively, you can search for the business rule</w:t>
      </w:r>
      <w:r w:rsidRPr="009F28F7">
        <w:rPr>
          <w:rStyle w:val="SAPUserEntry"/>
          <w:color w:val="auto"/>
        </w:rPr>
        <w:t xml:space="preserve"> </w:t>
      </w:r>
      <w:r w:rsidR="00971DFA" w:rsidRPr="007D2631">
        <w:rPr>
          <w:rStyle w:val="SAPUserEntry"/>
          <w:color w:val="auto"/>
        </w:rPr>
        <w:t>CC_PosMgmt_</w:t>
      </w:r>
      <w:r w:rsidRPr="00121F36">
        <w:rPr>
          <w:rStyle w:val="SAPUserEntry"/>
          <w:color w:val="auto"/>
        </w:rPr>
        <w:t>MassChange_PosJobTitleChange</w:t>
      </w:r>
      <w:r w:rsidR="005C4937" w:rsidRPr="00121F36">
        <w:t>, which</w:t>
      </w:r>
      <w:r w:rsidRPr="00121F36">
        <w:t xml:space="preserve"> has been </w:t>
      </w:r>
      <w:r w:rsidR="005C4937" w:rsidRPr="00121F36">
        <w:t>configured</w:t>
      </w:r>
      <w:r w:rsidRPr="00121F36">
        <w:t xml:space="preserve"> as </w:t>
      </w:r>
      <w:r w:rsidR="005C4937" w:rsidRPr="00121F36">
        <w:t xml:space="preserve">described </w:t>
      </w:r>
      <w:del w:id="907" w:author="Author" w:date="2018-02-19T10:20:00Z">
        <w:r w:rsidR="005C4937" w:rsidRPr="00121F36" w:rsidDel="00F70887">
          <w:delText>in the example</w:delText>
        </w:r>
        <w:r w:rsidRPr="00121F36" w:rsidDel="00F70887">
          <w:delText xml:space="preserve"> </w:delText>
        </w:r>
      </w:del>
      <w:r w:rsidRPr="00121F36">
        <w:t>in</w:t>
      </w:r>
      <w:r w:rsidR="00777116">
        <w:t xml:space="preserve"> the</w:t>
      </w:r>
      <w:r w:rsidRPr="00121F36">
        <w:t xml:space="preserve"> </w:t>
      </w:r>
      <w:ins w:id="908" w:author="Author" w:date="2018-02-19T10:20:00Z">
        <w:r w:rsidR="00F70887">
          <w:rPr>
            <w:rStyle w:val="SAPScreenElement"/>
            <w:color w:val="auto"/>
          </w:rPr>
          <w:t>Position Management</w:t>
        </w:r>
        <w:r w:rsidR="00F70887">
          <w:t xml:space="preserve"> workbook,</w:t>
        </w:r>
      </w:ins>
      <w:del w:id="909" w:author="Author" w:date="2018-02-19T10:20:00Z">
        <w:r w:rsidR="00777116" w:rsidRPr="00121F36" w:rsidDel="00F70887">
          <w:delText xml:space="preserve">configuration guide </w:delText>
        </w:r>
        <w:r w:rsidR="00777116" w:rsidDel="00F70887">
          <w:delText xml:space="preserve">of </w:delText>
        </w:r>
        <w:r w:rsidRPr="00121F36" w:rsidDel="00F70887">
          <w:delText xml:space="preserve">building block </w:delText>
        </w:r>
        <w:r w:rsidR="00EB5474" w:rsidRPr="00DE1444" w:rsidDel="00F70887">
          <w:rPr>
            <w:rStyle w:val="SAPEmphasis"/>
          </w:rPr>
          <w:delText>11J</w:delText>
        </w:r>
        <w:r w:rsidRPr="00121F36" w:rsidDel="00F70887">
          <w:rPr>
            <w:rStyle w:val="SAPScreenElement"/>
            <w:color w:val="auto"/>
          </w:rPr>
          <w:delText>,</w:delText>
        </w:r>
      </w:del>
      <w:r w:rsidRPr="00121F36">
        <w:rPr>
          <w:rStyle w:val="SAPScreenElement"/>
          <w:color w:val="auto"/>
        </w:rPr>
        <w:t xml:space="preserve"> </w:t>
      </w:r>
      <w:r w:rsidRPr="00121F36">
        <w:t>and adapt it. You have following options:</w:t>
      </w:r>
    </w:p>
    <w:p w14:paraId="5A070DC3" w14:textId="77777777" w:rsidR="007228F3" w:rsidRPr="00121F36" w:rsidRDefault="00121F36" w:rsidP="00C516F1">
      <w:pPr>
        <w:numPr>
          <w:ilvl w:val="0"/>
          <w:numId w:val="40"/>
        </w:numPr>
        <w:ind w:left="360"/>
      </w:pPr>
      <w:r>
        <w:t>E</w:t>
      </w:r>
      <w:r w:rsidR="007228F3" w:rsidRPr="00121F36">
        <w:t xml:space="preserve">xtend it: for this choose </w:t>
      </w:r>
      <w:r w:rsidR="007228F3" w:rsidRPr="00121F36">
        <w:rPr>
          <w:rStyle w:val="SAPScreenElement"/>
        </w:rPr>
        <w:t>Insert New Record</w:t>
      </w:r>
      <w:r w:rsidR="007228F3" w:rsidRPr="00121F36">
        <w:t>, keep the starting date and proceed as per the instructions on the screen;</w:t>
      </w:r>
    </w:p>
    <w:p w14:paraId="5BA7DA83" w14:textId="77777777" w:rsidR="007228F3" w:rsidRPr="00121F36" w:rsidRDefault="00121F36" w:rsidP="00C516F1">
      <w:pPr>
        <w:numPr>
          <w:ilvl w:val="0"/>
          <w:numId w:val="40"/>
        </w:numPr>
        <w:ind w:left="360"/>
      </w:pPr>
      <w:r>
        <w:t>C</w:t>
      </w:r>
      <w:r w:rsidR="007228F3" w:rsidRPr="00121F36">
        <w:t xml:space="preserve">orrect possible errors: for this choose from the </w:t>
      </w:r>
      <w:r w:rsidR="007228F3" w:rsidRPr="00121F36">
        <w:rPr>
          <w:rStyle w:val="SAPScreenElement"/>
        </w:rPr>
        <w:t>History</w:t>
      </w:r>
      <w:r w:rsidR="007228F3" w:rsidRPr="00121F36">
        <w:t xml:space="preserve"> portlet in the left part of the screen </w:t>
      </w:r>
      <w:r w:rsidR="007228F3" w:rsidRPr="00121F36">
        <w:rPr>
          <w:rStyle w:val="SAPScreenElement"/>
        </w:rPr>
        <w:t xml:space="preserve">Take Action </w:t>
      </w:r>
      <w:r w:rsidR="007228F3" w:rsidRPr="00121F36">
        <w:rPr>
          <w:rStyle w:val="SAPScreenElement"/>
        </w:rPr>
        <w:sym w:font="Symbol" w:char="F0AE"/>
      </w:r>
      <w:r w:rsidR="007228F3" w:rsidRPr="00121F36">
        <w:rPr>
          <w:rStyle w:val="SAPScreenElement"/>
        </w:rPr>
        <w:t xml:space="preserve"> Make Correction</w:t>
      </w:r>
      <w:r w:rsidR="007228F3" w:rsidRPr="00121F36">
        <w:t xml:space="preserve"> and make the appropriate corrections; or </w:t>
      </w:r>
    </w:p>
    <w:p w14:paraId="5176CA47" w14:textId="77777777" w:rsidR="007228F3" w:rsidRPr="00121F36" w:rsidRDefault="00121F36" w:rsidP="00C516F1">
      <w:pPr>
        <w:numPr>
          <w:ilvl w:val="0"/>
          <w:numId w:val="40"/>
        </w:numPr>
        <w:ind w:left="360"/>
      </w:pPr>
      <w:r>
        <w:t>C</w:t>
      </w:r>
      <w:r w:rsidR="007228F3" w:rsidRPr="00121F36">
        <w:t xml:space="preserve">reate a new rule by copying the existing one: for this choose from the </w:t>
      </w:r>
      <w:r w:rsidR="007228F3" w:rsidRPr="00121F36">
        <w:rPr>
          <w:rStyle w:val="SAPScreenElement"/>
        </w:rPr>
        <w:t>History</w:t>
      </w:r>
      <w:r w:rsidR="007228F3" w:rsidRPr="00121F36">
        <w:t xml:space="preserve"> portlet in the left part of the screen </w:t>
      </w:r>
      <w:r w:rsidR="007228F3" w:rsidRPr="00121F36">
        <w:rPr>
          <w:rStyle w:val="SAPScreenElement"/>
        </w:rPr>
        <w:t xml:space="preserve">Take Action </w:t>
      </w:r>
      <w:r w:rsidR="007228F3" w:rsidRPr="00121F36">
        <w:rPr>
          <w:rStyle w:val="SAPScreenElement"/>
        </w:rPr>
        <w:sym w:font="Symbol" w:char="F0AE"/>
      </w:r>
      <w:r w:rsidR="007228F3" w:rsidRPr="00121F36">
        <w:rPr>
          <w:rStyle w:val="SAPScreenElement"/>
        </w:rPr>
        <w:t xml:space="preserve"> Copy Rule</w:t>
      </w:r>
      <w:r w:rsidR="007228F3" w:rsidRPr="00121F36">
        <w:t xml:space="preserve"> and adapt the rule as per your requirements.</w:t>
      </w:r>
    </w:p>
    <w:p w14:paraId="553AD4D7" w14:textId="77777777" w:rsidR="007228F3" w:rsidRPr="00121F36" w:rsidRDefault="007228F3" w:rsidP="007228F3">
      <w:pPr>
        <w:pStyle w:val="Heading3"/>
      </w:pPr>
      <w:bookmarkStart w:id="910" w:name="_Toc434252539"/>
      <w:bookmarkStart w:id="911" w:name="_Toc434302922"/>
      <w:bookmarkStart w:id="912" w:name="_Toc434252546"/>
      <w:bookmarkStart w:id="913" w:name="_Toc434302929"/>
      <w:bookmarkStart w:id="914" w:name="_Toc434252553"/>
      <w:bookmarkStart w:id="915" w:name="_Toc434302936"/>
      <w:bookmarkStart w:id="916" w:name="_Toc434252560"/>
      <w:bookmarkStart w:id="917" w:name="_Toc434302943"/>
      <w:bookmarkStart w:id="918" w:name="_Toc434252567"/>
      <w:bookmarkStart w:id="919" w:name="_Toc434302950"/>
      <w:bookmarkStart w:id="920" w:name="_Toc434252574"/>
      <w:bookmarkStart w:id="921" w:name="_Toc434302957"/>
      <w:bookmarkStart w:id="922" w:name="_Toc434252602"/>
      <w:bookmarkStart w:id="923" w:name="_Toc434302985"/>
      <w:bookmarkStart w:id="924" w:name="_Toc434252609"/>
      <w:bookmarkStart w:id="925" w:name="_Toc434302992"/>
      <w:bookmarkStart w:id="926" w:name="_Toc507750702"/>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r w:rsidRPr="00121F36">
        <w:lastRenderedPageBreak/>
        <w:t xml:space="preserve">Creating </w:t>
      </w:r>
      <w:r w:rsidR="00E03637" w:rsidRPr="00121F36">
        <w:t xml:space="preserve">Position </w:t>
      </w:r>
      <w:r w:rsidRPr="00121F36">
        <w:t>Mass Change Run</w:t>
      </w:r>
      <w:bookmarkEnd w:id="926"/>
    </w:p>
    <w:p w14:paraId="4D042E25" w14:textId="77777777" w:rsidR="007228F3" w:rsidRPr="00121F36" w:rsidRDefault="007228F3" w:rsidP="007228F3">
      <w:pPr>
        <w:pStyle w:val="SAPKeyblockTitle"/>
      </w:pPr>
      <w:r w:rsidRPr="00121F36">
        <w:t>Test Administration</w:t>
      </w:r>
    </w:p>
    <w:p w14:paraId="346B2CD1" w14:textId="3B4AF599" w:rsidR="007228F3" w:rsidRPr="00121F36" w:rsidRDefault="007228F3" w:rsidP="007228F3">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7C78B251"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EA30C92"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025EAD3"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69AE5374"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FC468D3" w14:textId="45BCD023"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CF63EC5"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DD2D66B" w14:textId="2F5F4E49" w:rsidR="007228F3" w:rsidRPr="00121F36" w:rsidRDefault="0086714C" w:rsidP="007228F3">
            <w:r>
              <w:t>&lt;date&gt;</w:t>
            </w:r>
          </w:p>
        </w:tc>
      </w:tr>
      <w:tr w:rsidR="007228F3" w:rsidRPr="00121F36" w14:paraId="07290EAE"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3D5DB966"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F9E4E27" w14:textId="77777777" w:rsidR="007228F3" w:rsidRPr="00121F36" w:rsidRDefault="007228F3" w:rsidP="007228F3">
            <w:r w:rsidRPr="00121F36">
              <w:t>Administrative Super User</w:t>
            </w:r>
          </w:p>
        </w:tc>
      </w:tr>
      <w:tr w:rsidR="007228F3" w:rsidRPr="00121F36" w14:paraId="3F231988"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4D24DAE3"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9EE20B7"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F69D5AF"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A37862B" w14:textId="68AE6248" w:rsidR="007228F3" w:rsidRPr="00121F36" w:rsidRDefault="00EB3674" w:rsidP="007228F3">
            <w:r>
              <w:t>&lt;duration&gt;</w:t>
            </w:r>
          </w:p>
        </w:tc>
      </w:tr>
    </w:tbl>
    <w:p w14:paraId="40973E43" w14:textId="77777777" w:rsidR="007228F3" w:rsidRPr="00121F36" w:rsidRDefault="007228F3" w:rsidP="007228F3">
      <w:pPr>
        <w:pStyle w:val="SAPKeyblockTitle"/>
      </w:pPr>
      <w:r w:rsidRPr="00121F36">
        <w:t>Purpose</w:t>
      </w:r>
    </w:p>
    <w:p w14:paraId="053C719A" w14:textId="77777777" w:rsidR="0085409A" w:rsidRPr="00121F36" w:rsidRDefault="0085409A" w:rsidP="0085409A">
      <w:r w:rsidRPr="00121F36">
        <w:t xml:space="preserve">The Administrative Super User creates a mass change run </w:t>
      </w:r>
      <w:r w:rsidR="009C0531" w:rsidRPr="00121F36">
        <w:t>for the mass change rule just created in the previous process step.</w:t>
      </w:r>
    </w:p>
    <w:p w14:paraId="7ADECB94" w14:textId="77777777" w:rsidR="007228F3" w:rsidRPr="00121F36" w:rsidRDefault="007228F3" w:rsidP="007228F3">
      <w:pPr>
        <w:pStyle w:val="SAPKeyblockTitle"/>
      </w:pPr>
      <w:r w:rsidRPr="00121F36">
        <w:t>Procedure</w:t>
      </w:r>
    </w:p>
    <w:p w14:paraId="5034D42A" w14:textId="77777777" w:rsidR="007228F3" w:rsidRPr="00121F36" w:rsidRDefault="00BA1875" w:rsidP="007228F3">
      <w:pPr>
        <w:ind w:left="432"/>
      </w:pPr>
      <w:r w:rsidRPr="00121F36">
        <w:rPr>
          <w:noProof/>
        </w:rPr>
        <w:drawing>
          <wp:inline distT="0" distB="0" distL="0" distR="0" wp14:anchorId="66A30943" wp14:editId="17A74A26">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rPr>
          <w:rFonts w:ascii="BentonSans Regular" w:hAnsi="BentonSans Regular"/>
          <w:color w:val="666666"/>
          <w:sz w:val="22"/>
        </w:rPr>
        <w:t>Note</w:t>
      </w:r>
      <w:r w:rsidR="007228F3" w:rsidRPr="00121F36">
        <w:t xml:space="preserve"> </w:t>
      </w:r>
    </w:p>
    <w:p w14:paraId="15BC4293" w14:textId="719D76F0" w:rsidR="007228F3" w:rsidRPr="00121F36" w:rsidRDefault="007228F3" w:rsidP="007228F3">
      <w:pPr>
        <w:ind w:left="432"/>
      </w:pPr>
      <w:r w:rsidRPr="00121F36">
        <w:t xml:space="preserve">For testing purposes, you can also use the mass change run described as example in </w:t>
      </w:r>
      <w:ins w:id="927" w:author="Author" w:date="2018-02-19T10:21:00Z">
        <w:r w:rsidR="00F70887" w:rsidRPr="005F7A67">
          <w:t xml:space="preserve">the </w:t>
        </w:r>
        <w:r w:rsidR="00F70887">
          <w:rPr>
            <w:rStyle w:val="SAPScreenElement"/>
            <w:color w:val="auto"/>
          </w:rPr>
          <w:t>Position Management</w:t>
        </w:r>
        <w:r w:rsidR="00F70887">
          <w:t xml:space="preserve"> workbook.</w:t>
        </w:r>
      </w:ins>
      <w:del w:id="928" w:author="Author" w:date="2018-02-19T10:21:00Z">
        <w:r w:rsidRPr="00121F36" w:rsidDel="00F70887">
          <w:delText xml:space="preserve">chapter </w:delText>
        </w:r>
        <w:r w:rsidRPr="002B30E9" w:rsidDel="00F70887">
          <w:rPr>
            <w:rStyle w:val="SAPTextReference"/>
          </w:rPr>
          <w:delText>Mass Changes to Positions</w:delText>
        </w:r>
        <w:r w:rsidRPr="00121F36" w:rsidDel="00F70887">
          <w:delText xml:space="preserve"> in the </w:delText>
        </w:r>
        <w:r w:rsidR="00777116" w:rsidRPr="00121F36" w:rsidDel="00F70887">
          <w:delText xml:space="preserve">configuration guide </w:delText>
        </w:r>
        <w:r w:rsidR="00777116" w:rsidDel="00F70887">
          <w:delText xml:space="preserve">of </w:delText>
        </w:r>
        <w:r w:rsidRPr="00121F36" w:rsidDel="00F70887">
          <w:delText xml:space="preserve">building block </w:delText>
        </w:r>
        <w:r w:rsidRPr="00E66D37" w:rsidDel="00F70887">
          <w:rPr>
            <w:rStyle w:val="SAPEmphasis"/>
          </w:rPr>
          <w:delText>11J</w:delText>
        </w:r>
        <w:r w:rsidRPr="00121F36" w:rsidDel="00F70887">
          <w:rPr>
            <w:rStyle w:val="SAPScreenElement"/>
            <w:color w:val="auto"/>
          </w:rPr>
          <w:delText>.</w:delText>
        </w:r>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3420"/>
        <w:gridCol w:w="5310"/>
        <w:gridCol w:w="1980"/>
        <w:gridCol w:w="1260"/>
      </w:tblGrid>
      <w:tr w:rsidR="007D2631" w:rsidRPr="00121F36" w14:paraId="572702AF" w14:textId="77777777" w:rsidTr="00E57E78">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7252C9C8" w14:textId="77777777" w:rsidR="007D2631" w:rsidRPr="00121F36" w:rsidRDefault="007D2631" w:rsidP="007228F3">
            <w:pPr>
              <w:pStyle w:val="SAPTableHeader"/>
            </w:pPr>
            <w:r w:rsidRPr="00121F36">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6D13E953" w14:textId="77777777" w:rsidR="007D2631" w:rsidRPr="00121F36" w:rsidRDefault="007D2631" w:rsidP="007228F3">
            <w:pPr>
              <w:pStyle w:val="SAPTableHeader"/>
            </w:pPr>
            <w:r w:rsidRPr="00121F36">
              <w:t>Test Step Name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2FEB161B" w14:textId="77777777" w:rsidR="007D2631" w:rsidRPr="00121F36" w:rsidRDefault="007D2631" w:rsidP="007228F3">
            <w:pPr>
              <w:pStyle w:val="SAPTableHeader"/>
            </w:pPr>
            <w:r w:rsidRPr="00121F36">
              <w:t>Instruction</w:t>
            </w:r>
          </w:p>
        </w:tc>
        <w:tc>
          <w:tcPr>
            <w:tcW w:w="5310" w:type="dxa"/>
            <w:tcBorders>
              <w:top w:val="single" w:sz="8" w:space="0" w:color="999999"/>
              <w:left w:val="single" w:sz="8" w:space="0" w:color="999999"/>
              <w:bottom w:val="single" w:sz="8" w:space="0" w:color="999999"/>
              <w:right w:val="single" w:sz="8" w:space="0" w:color="999999"/>
            </w:tcBorders>
            <w:shd w:val="clear" w:color="auto" w:fill="999999"/>
          </w:tcPr>
          <w:p w14:paraId="68BBD483" w14:textId="77777777" w:rsidR="007D2631" w:rsidRPr="00121F36" w:rsidRDefault="007D2631" w:rsidP="007228F3">
            <w:pPr>
              <w:pStyle w:val="SAPTableHeader"/>
            </w:pPr>
            <w:r w:rsidRPr="00121F36">
              <w:t>User Entries:</w:t>
            </w:r>
            <w:r w:rsidRPr="00121F36">
              <w:br/>
              <w:t>Field Name: User Action and Value</w:t>
            </w:r>
          </w:p>
        </w:tc>
        <w:tc>
          <w:tcPr>
            <w:tcW w:w="1980" w:type="dxa"/>
            <w:tcBorders>
              <w:top w:val="single" w:sz="8" w:space="0" w:color="999999"/>
              <w:left w:val="single" w:sz="8" w:space="0" w:color="999999"/>
              <w:bottom w:val="single" w:sz="8" w:space="0" w:color="999999"/>
              <w:right w:val="single" w:sz="8" w:space="0" w:color="999999"/>
            </w:tcBorders>
            <w:shd w:val="clear" w:color="auto" w:fill="999999"/>
            <w:hideMark/>
          </w:tcPr>
          <w:p w14:paraId="5BB64A4B" w14:textId="77777777" w:rsidR="007D2631" w:rsidRPr="00121F36" w:rsidRDefault="007D2631"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B4D14E1" w14:textId="77777777" w:rsidR="007D2631" w:rsidRPr="00121F36" w:rsidRDefault="007D2631" w:rsidP="007228F3">
            <w:pPr>
              <w:pStyle w:val="SAPTableHeader"/>
            </w:pPr>
            <w:r w:rsidRPr="00121F36">
              <w:t>Pass / Fail / Comment</w:t>
            </w:r>
          </w:p>
        </w:tc>
      </w:tr>
      <w:tr w:rsidR="007D2631" w:rsidRPr="00121F36" w14:paraId="4A44DD16" w14:textId="77777777" w:rsidTr="00E57E78">
        <w:trPr>
          <w:trHeight w:val="340"/>
        </w:trPr>
        <w:tc>
          <w:tcPr>
            <w:tcW w:w="872" w:type="dxa"/>
            <w:tcBorders>
              <w:top w:val="single" w:sz="8" w:space="0" w:color="999999"/>
              <w:left w:val="single" w:sz="8" w:space="0" w:color="999999"/>
              <w:bottom w:val="single" w:sz="8" w:space="0" w:color="999999"/>
              <w:right w:val="single" w:sz="8" w:space="0" w:color="999999"/>
            </w:tcBorders>
            <w:hideMark/>
          </w:tcPr>
          <w:p w14:paraId="0E9ED2A9" w14:textId="77777777" w:rsidR="007D2631" w:rsidRPr="00121F36" w:rsidRDefault="007D2631" w:rsidP="007228F3">
            <w:r w:rsidRPr="00121F36">
              <w:t>1</w:t>
            </w:r>
          </w:p>
        </w:tc>
        <w:tc>
          <w:tcPr>
            <w:tcW w:w="1440" w:type="dxa"/>
            <w:tcBorders>
              <w:top w:val="single" w:sz="8" w:space="0" w:color="999999"/>
              <w:left w:val="single" w:sz="8" w:space="0" w:color="999999"/>
              <w:bottom w:val="single" w:sz="8" w:space="0" w:color="999999"/>
              <w:right w:val="single" w:sz="8" w:space="0" w:color="999999"/>
            </w:tcBorders>
            <w:hideMark/>
          </w:tcPr>
          <w:p w14:paraId="7E046420" w14:textId="77777777" w:rsidR="007D2631" w:rsidRPr="00121F36" w:rsidRDefault="007D2631" w:rsidP="007228F3">
            <w:r w:rsidRPr="00121F36">
              <w:rPr>
                <w:rStyle w:val="SAPEmphasis"/>
              </w:rPr>
              <w:t>Log on</w:t>
            </w:r>
          </w:p>
        </w:tc>
        <w:tc>
          <w:tcPr>
            <w:tcW w:w="3420" w:type="dxa"/>
            <w:tcBorders>
              <w:top w:val="single" w:sz="8" w:space="0" w:color="999999"/>
              <w:left w:val="single" w:sz="8" w:space="0" w:color="999999"/>
              <w:bottom w:val="single" w:sz="8" w:space="0" w:color="999999"/>
              <w:right w:val="single" w:sz="8" w:space="0" w:color="999999"/>
            </w:tcBorders>
            <w:hideMark/>
          </w:tcPr>
          <w:p w14:paraId="09820B73" w14:textId="087E9E24" w:rsidR="007D2631" w:rsidRPr="00121F36" w:rsidRDefault="007D2631" w:rsidP="007228F3">
            <w:r w:rsidRPr="00121F36">
              <w:t xml:space="preserve">Log on to </w:t>
            </w:r>
            <w:r w:rsidR="00C623F0" w:rsidRPr="00203C91">
              <w:rPr>
                <w:rStyle w:val="SAPTextReference"/>
              </w:rPr>
              <w:t>Employee Central</w:t>
            </w:r>
            <w:r w:rsidR="00C623F0" w:rsidRPr="00121F36" w:rsidDel="00C623F0">
              <w:t xml:space="preserve"> </w:t>
            </w:r>
            <w:r w:rsidRPr="00121F36">
              <w:t>as Administrative Super User.</w:t>
            </w:r>
          </w:p>
        </w:tc>
        <w:tc>
          <w:tcPr>
            <w:tcW w:w="5310" w:type="dxa"/>
            <w:tcBorders>
              <w:top w:val="single" w:sz="8" w:space="0" w:color="999999"/>
              <w:left w:val="single" w:sz="8" w:space="0" w:color="999999"/>
              <w:bottom w:val="single" w:sz="8" w:space="0" w:color="999999"/>
              <w:right w:val="single" w:sz="8" w:space="0" w:color="999999"/>
            </w:tcBorders>
          </w:tcPr>
          <w:p w14:paraId="5CFDFCF0" w14:textId="77777777" w:rsidR="007D2631" w:rsidRPr="00121F36" w:rsidRDefault="007D2631" w:rsidP="007228F3"/>
        </w:tc>
        <w:tc>
          <w:tcPr>
            <w:tcW w:w="1980" w:type="dxa"/>
            <w:tcBorders>
              <w:top w:val="single" w:sz="8" w:space="0" w:color="999999"/>
              <w:left w:val="single" w:sz="8" w:space="0" w:color="999999"/>
              <w:bottom w:val="single" w:sz="8" w:space="0" w:color="999999"/>
              <w:right w:val="single" w:sz="8" w:space="0" w:color="999999"/>
            </w:tcBorders>
            <w:hideMark/>
          </w:tcPr>
          <w:p w14:paraId="4782AD7B" w14:textId="77777777" w:rsidR="007D2631" w:rsidRPr="00121F36" w:rsidRDefault="007D2631"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7B46129C" w14:textId="77777777" w:rsidR="007D2631" w:rsidRPr="00121F36" w:rsidRDefault="007D2631" w:rsidP="007228F3"/>
        </w:tc>
      </w:tr>
      <w:tr w:rsidR="007D2631" w:rsidRPr="00121F36" w14:paraId="59B9FD6C" w14:textId="77777777" w:rsidTr="00E57E7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EE27CEB" w14:textId="77777777" w:rsidR="007D2631" w:rsidRPr="00121F36" w:rsidRDefault="007D2631" w:rsidP="007228F3">
            <w:r w:rsidRPr="00121F36">
              <w:t>2</w:t>
            </w:r>
          </w:p>
        </w:tc>
        <w:tc>
          <w:tcPr>
            <w:tcW w:w="1440" w:type="dxa"/>
            <w:tcBorders>
              <w:top w:val="single" w:sz="8" w:space="0" w:color="999999"/>
              <w:left w:val="single" w:sz="8" w:space="0" w:color="999999"/>
              <w:bottom w:val="single" w:sz="8" w:space="0" w:color="999999"/>
              <w:right w:val="single" w:sz="8" w:space="0" w:color="999999"/>
            </w:tcBorders>
          </w:tcPr>
          <w:p w14:paraId="61DF1ABC" w14:textId="2FA02C9A" w:rsidR="007D2631" w:rsidRPr="00121F36" w:rsidRDefault="007D2631" w:rsidP="007228F3">
            <w:pPr>
              <w:rPr>
                <w:rStyle w:val="SAPEmphasis"/>
              </w:rPr>
            </w:pPr>
            <w:r w:rsidRPr="00121F36">
              <w:rPr>
                <w:rStyle w:val="SAPEmphasis"/>
              </w:rPr>
              <w:t xml:space="preserve">Go to </w:t>
            </w:r>
            <w:r w:rsidR="000B54EF">
              <w:rPr>
                <w:rStyle w:val="SAPEmphasis"/>
              </w:rPr>
              <w:t>Mass Change Runs Management</w:t>
            </w:r>
          </w:p>
        </w:tc>
        <w:tc>
          <w:tcPr>
            <w:tcW w:w="3420" w:type="dxa"/>
            <w:tcBorders>
              <w:top w:val="single" w:sz="8" w:space="0" w:color="999999"/>
              <w:left w:val="single" w:sz="8" w:space="0" w:color="999999"/>
              <w:bottom w:val="single" w:sz="8" w:space="0" w:color="999999"/>
              <w:right w:val="single" w:sz="8" w:space="0" w:color="999999"/>
            </w:tcBorders>
          </w:tcPr>
          <w:p w14:paraId="4711968F" w14:textId="77777777" w:rsidR="007D2631" w:rsidRPr="00121F36" w:rsidRDefault="007D2631" w:rsidP="007228F3">
            <w:r w:rsidRPr="00121F36">
              <w:t xml:space="preserve">From the </w:t>
            </w:r>
            <w:r w:rsidRPr="00121F36">
              <w:rPr>
                <w:rStyle w:val="SAPScreenElement"/>
              </w:rPr>
              <w:t xml:space="preserve">Home </w:t>
            </w:r>
            <w:r w:rsidRPr="00121F36">
              <w:t xml:space="preserve">drop-down,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Mass Changes for Metadata Objects</w:t>
            </w:r>
            <w:r w:rsidRPr="00121F36">
              <w:t>.</w:t>
            </w:r>
          </w:p>
        </w:tc>
        <w:tc>
          <w:tcPr>
            <w:tcW w:w="5310" w:type="dxa"/>
            <w:tcBorders>
              <w:top w:val="single" w:sz="8" w:space="0" w:color="999999"/>
              <w:left w:val="single" w:sz="8" w:space="0" w:color="999999"/>
              <w:bottom w:val="single" w:sz="8" w:space="0" w:color="999999"/>
              <w:right w:val="single" w:sz="8" w:space="0" w:color="999999"/>
            </w:tcBorders>
          </w:tcPr>
          <w:p w14:paraId="08C9B3E2" w14:textId="77777777" w:rsidR="007D2631" w:rsidRPr="00121F36" w:rsidRDefault="007D2631" w:rsidP="007228F3"/>
        </w:tc>
        <w:tc>
          <w:tcPr>
            <w:tcW w:w="1980" w:type="dxa"/>
            <w:tcBorders>
              <w:top w:val="single" w:sz="8" w:space="0" w:color="999999"/>
              <w:left w:val="single" w:sz="8" w:space="0" w:color="999999"/>
              <w:bottom w:val="single" w:sz="8" w:space="0" w:color="999999"/>
              <w:right w:val="single" w:sz="8" w:space="0" w:color="999999"/>
            </w:tcBorders>
          </w:tcPr>
          <w:p w14:paraId="43401E9B" w14:textId="77777777" w:rsidR="007D2631" w:rsidRPr="00121F36" w:rsidRDefault="007D2631" w:rsidP="007228F3">
            <w:r w:rsidRPr="00121F36">
              <w:t xml:space="preserve">The </w:t>
            </w:r>
            <w:r w:rsidRPr="00121F36">
              <w:rPr>
                <w:rStyle w:val="SAPScreenElement"/>
              </w:rPr>
              <w:t xml:space="preserve">Manage Mass Change Runs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0DE30816" w14:textId="77777777" w:rsidR="007D2631" w:rsidRPr="00121F36" w:rsidRDefault="007D2631" w:rsidP="007228F3"/>
        </w:tc>
      </w:tr>
      <w:tr w:rsidR="007D2631" w:rsidRPr="00121F36" w14:paraId="58BE9617" w14:textId="77777777" w:rsidTr="00E57E78">
        <w:trPr>
          <w:trHeight w:val="357"/>
        </w:trPr>
        <w:tc>
          <w:tcPr>
            <w:tcW w:w="872" w:type="dxa"/>
            <w:tcBorders>
              <w:top w:val="single" w:sz="8" w:space="0" w:color="999999"/>
              <w:left w:val="single" w:sz="8" w:space="0" w:color="999999"/>
              <w:bottom w:val="single" w:sz="8" w:space="0" w:color="999999"/>
              <w:right w:val="single" w:sz="8" w:space="0" w:color="999999"/>
            </w:tcBorders>
          </w:tcPr>
          <w:p w14:paraId="4F3BF25F" w14:textId="77777777" w:rsidR="007D2631" w:rsidRPr="00121F36" w:rsidRDefault="007D2631" w:rsidP="007228F3">
            <w:r w:rsidRPr="00121F36">
              <w:t>3</w:t>
            </w:r>
          </w:p>
        </w:tc>
        <w:tc>
          <w:tcPr>
            <w:tcW w:w="1440" w:type="dxa"/>
            <w:tcBorders>
              <w:top w:val="single" w:sz="8" w:space="0" w:color="999999"/>
              <w:left w:val="single" w:sz="8" w:space="0" w:color="999999"/>
              <w:bottom w:val="single" w:sz="8" w:space="0" w:color="999999"/>
              <w:right w:val="single" w:sz="8" w:space="0" w:color="999999"/>
            </w:tcBorders>
          </w:tcPr>
          <w:p w14:paraId="49CE140E" w14:textId="77777777" w:rsidR="007D2631" w:rsidRPr="00121F36" w:rsidRDefault="007D2631" w:rsidP="007228F3">
            <w:pPr>
              <w:rPr>
                <w:rStyle w:val="SAPEmphasis"/>
              </w:rPr>
            </w:pPr>
            <w:r w:rsidRPr="00121F36">
              <w:rPr>
                <w:rStyle w:val="SAPEmphasis"/>
              </w:rPr>
              <w:t>Create New Mass Change Run</w:t>
            </w:r>
          </w:p>
        </w:tc>
        <w:tc>
          <w:tcPr>
            <w:tcW w:w="3420" w:type="dxa"/>
            <w:tcBorders>
              <w:top w:val="single" w:sz="8" w:space="0" w:color="999999"/>
              <w:left w:val="single" w:sz="8" w:space="0" w:color="999999"/>
              <w:bottom w:val="single" w:sz="8" w:space="0" w:color="999999"/>
              <w:right w:val="single" w:sz="8" w:space="0" w:color="999999"/>
            </w:tcBorders>
          </w:tcPr>
          <w:p w14:paraId="01E44C5C" w14:textId="77777777" w:rsidR="007D2631" w:rsidRPr="00121F36" w:rsidRDefault="007D2631" w:rsidP="007228F3">
            <w:r w:rsidRPr="00121F36">
              <w:t xml:space="preserve">On the </w:t>
            </w:r>
            <w:r w:rsidRPr="00121F36">
              <w:rPr>
                <w:rStyle w:val="SAPScreenElement"/>
              </w:rPr>
              <w:t xml:space="preserve">Manage Mass Change Runs </w:t>
            </w:r>
            <w:r w:rsidRPr="00121F36">
              <w:t xml:space="preserve">screen, select from the </w:t>
            </w:r>
            <w:r w:rsidRPr="00121F36">
              <w:rPr>
                <w:rStyle w:val="SAPScreenElement"/>
              </w:rPr>
              <w:t>Create New</w:t>
            </w:r>
            <w:r w:rsidRPr="00121F36">
              <w:t xml:space="preserve"> drop-down value</w:t>
            </w:r>
            <w:r w:rsidRPr="00E57E78">
              <w:rPr>
                <w:rStyle w:val="SAPUserEntry"/>
              </w:rPr>
              <w:t xml:space="preserve"> </w:t>
            </w:r>
            <w:r w:rsidRPr="00121F36">
              <w:rPr>
                <w:rStyle w:val="SAPUserEntry"/>
              </w:rPr>
              <w:t>Mass Change Run</w:t>
            </w:r>
            <w:r w:rsidRPr="00121F36">
              <w:t>.</w:t>
            </w:r>
          </w:p>
        </w:tc>
        <w:tc>
          <w:tcPr>
            <w:tcW w:w="5310" w:type="dxa"/>
            <w:tcBorders>
              <w:top w:val="single" w:sz="8" w:space="0" w:color="999999"/>
              <w:left w:val="single" w:sz="8" w:space="0" w:color="999999"/>
              <w:bottom w:val="single" w:sz="8" w:space="0" w:color="999999"/>
              <w:right w:val="single" w:sz="8" w:space="0" w:color="999999"/>
            </w:tcBorders>
          </w:tcPr>
          <w:p w14:paraId="2E520EC9" w14:textId="77777777" w:rsidR="007D2631" w:rsidRPr="00121F36" w:rsidRDefault="007D2631" w:rsidP="007228F3"/>
        </w:tc>
        <w:tc>
          <w:tcPr>
            <w:tcW w:w="1980" w:type="dxa"/>
            <w:tcBorders>
              <w:top w:val="single" w:sz="8" w:space="0" w:color="999999"/>
              <w:left w:val="single" w:sz="8" w:space="0" w:color="999999"/>
              <w:bottom w:val="single" w:sz="8" w:space="0" w:color="999999"/>
              <w:right w:val="single" w:sz="8" w:space="0" w:color="999999"/>
            </w:tcBorders>
          </w:tcPr>
          <w:p w14:paraId="3B242739" w14:textId="77777777" w:rsidR="007D2631" w:rsidRPr="00121F36" w:rsidRDefault="007D2631" w:rsidP="007228F3">
            <w:r w:rsidRPr="00121F36">
              <w:t xml:space="preserve">The </w:t>
            </w:r>
            <w:r w:rsidRPr="00121F36">
              <w:rPr>
                <w:rStyle w:val="SAPScreenElement"/>
              </w:rPr>
              <w:t xml:space="preserve">Mass Change Run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75019503" w14:textId="77777777" w:rsidR="007D2631" w:rsidRPr="00121F36" w:rsidRDefault="007D2631" w:rsidP="007228F3"/>
        </w:tc>
      </w:tr>
      <w:tr w:rsidR="007D2631" w:rsidRPr="009173C6" w14:paraId="41DD87AA" w14:textId="77777777" w:rsidTr="00E57E78">
        <w:trPr>
          <w:trHeight w:val="288"/>
        </w:trPr>
        <w:tc>
          <w:tcPr>
            <w:tcW w:w="872" w:type="dxa"/>
            <w:vMerge w:val="restart"/>
            <w:tcBorders>
              <w:top w:val="single" w:sz="8" w:space="0" w:color="999999"/>
              <w:left w:val="single" w:sz="8" w:space="0" w:color="999999"/>
              <w:right w:val="single" w:sz="8" w:space="0" w:color="999999"/>
            </w:tcBorders>
          </w:tcPr>
          <w:p w14:paraId="2290CFE4" w14:textId="77777777" w:rsidR="007D2631" w:rsidRPr="00121F36" w:rsidRDefault="007D2631" w:rsidP="007228F3">
            <w:r w:rsidRPr="00121F36">
              <w:lastRenderedPageBreak/>
              <w:t>4</w:t>
            </w:r>
          </w:p>
        </w:tc>
        <w:tc>
          <w:tcPr>
            <w:tcW w:w="1440" w:type="dxa"/>
            <w:vMerge w:val="restart"/>
            <w:tcBorders>
              <w:top w:val="single" w:sz="8" w:space="0" w:color="999999"/>
              <w:left w:val="single" w:sz="8" w:space="0" w:color="999999"/>
              <w:right w:val="single" w:sz="8" w:space="0" w:color="999999"/>
            </w:tcBorders>
          </w:tcPr>
          <w:p w14:paraId="28842802" w14:textId="77777777" w:rsidR="007D2631" w:rsidRPr="00121F36" w:rsidRDefault="007D2631" w:rsidP="007228F3">
            <w:pPr>
              <w:rPr>
                <w:rStyle w:val="SAPEmphasis"/>
              </w:rPr>
            </w:pPr>
            <w:r w:rsidRPr="00121F36">
              <w:rPr>
                <w:rStyle w:val="SAPEmphasis"/>
              </w:rPr>
              <w:t>Enter Mass Change Run Details</w:t>
            </w:r>
          </w:p>
        </w:tc>
        <w:tc>
          <w:tcPr>
            <w:tcW w:w="3420" w:type="dxa"/>
            <w:vMerge w:val="restart"/>
            <w:tcBorders>
              <w:top w:val="single" w:sz="8" w:space="0" w:color="999999"/>
              <w:left w:val="single" w:sz="8" w:space="0" w:color="999999"/>
              <w:right w:val="single" w:sz="8" w:space="0" w:color="999999"/>
            </w:tcBorders>
          </w:tcPr>
          <w:p w14:paraId="70FFA7D2" w14:textId="4EEE5B03" w:rsidR="007D2631" w:rsidRPr="00121F36" w:rsidRDefault="007D2631" w:rsidP="007228F3">
            <w:r w:rsidRPr="00121F36">
              <w:t xml:space="preserve">On the </w:t>
            </w:r>
            <w:r w:rsidRPr="00121F36">
              <w:rPr>
                <w:rStyle w:val="SAPScreenElement"/>
              </w:rPr>
              <w:t xml:space="preserve">Mass Change Run </w:t>
            </w:r>
            <w:r w:rsidRPr="00121F36">
              <w:t>screen</w:t>
            </w:r>
            <w:r>
              <w:t>,</w:t>
            </w:r>
            <w:r w:rsidRPr="00121F36">
              <w:t xml:space="preserve"> make the following entries.</w:t>
            </w:r>
          </w:p>
        </w:tc>
        <w:tc>
          <w:tcPr>
            <w:tcW w:w="5310" w:type="dxa"/>
            <w:tcBorders>
              <w:top w:val="single" w:sz="8" w:space="0" w:color="999999"/>
              <w:left w:val="single" w:sz="8" w:space="0" w:color="999999"/>
              <w:bottom w:val="single" w:sz="8" w:space="0" w:color="999999"/>
              <w:right w:val="single" w:sz="8" w:space="0" w:color="999999"/>
            </w:tcBorders>
          </w:tcPr>
          <w:p w14:paraId="1AD60DFD" w14:textId="77777777" w:rsidR="007D2631" w:rsidRPr="006452F0" w:rsidRDefault="007D2631" w:rsidP="007228F3">
            <w:pPr>
              <w:rPr>
                <w:lang w:val="fr-CH"/>
              </w:rPr>
            </w:pPr>
            <w:r w:rsidRPr="006452F0">
              <w:rPr>
                <w:rStyle w:val="SAPScreenElement"/>
                <w:lang w:val="fr-CH"/>
              </w:rPr>
              <w:t>Code</w:t>
            </w:r>
            <w:r w:rsidRPr="006452F0">
              <w:rPr>
                <w:lang w:val="fr-CH"/>
              </w:rPr>
              <w:t xml:space="preserve">: </w:t>
            </w:r>
            <w:r w:rsidRPr="006452F0">
              <w:rPr>
                <w:rStyle w:val="SAPUserEntry"/>
                <w:lang w:val="fr-CH"/>
              </w:rPr>
              <w:t>&lt;unique mass change run identifier&gt;</w:t>
            </w:r>
          </w:p>
        </w:tc>
        <w:tc>
          <w:tcPr>
            <w:tcW w:w="1980" w:type="dxa"/>
            <w:vMerge w:val="restart"/>
            <w:tcBorders>
              <w:top w:val="single" w:sz="8" w:space="0" w:color="999999"/>
              <w:left w:val="single" w:sz="8" w:space="0" w:color="999999"/>
              <w:right w:val="single" w:sz="8" w:space="0" w:color="999999"/>
            </w:tcBorders>
          </w:tcPr>
          <w:p w14:paraId="503BBA2F" w14:textId="77777777" w:rsidR="007D2631" w:rsidRPr="006452F0" w:rsidRDefault="007D2631" w:rsidP="007228F3">
            <w:pPr>
              <w:rPr>
                <w:lang w:val="fr-CH"/>
              </w:rPr>
            </w:pPr>
          </w:p>
        </w:tc>
        <w:tc>
          <w:tcPr>
            <w:tcW w:w="1260" w:type="dxa"/>
            <w:tcBorders>
              <w:top w:val="single" w:sz="8" w:space="0" w:color="999999"/>
              <w:left w:val="single" w:sz="8" w:space="0" w:color="999999"/>
              <w:bottom w:val="single" w:sz="8" w:space="0" w:color="999999"/>
              <w:right w:val="single" w:sz="8" w:space="0" w:color="999999"/>
            </w:tcBorders>
          </w:tcPr>
          <w:p w14:paraId="1E6272DF" w14:textId="77777777" w:rsidR="007D2631" w:rsidRPr="006452F0" w:rsidRDefault="007D2631" w:rsidP="007228F3">
            <w:pPr>
              <w:rPr>
                <w:lang w:val="fr-CH"/>
              </w:rPr>
            </w:pPr>
          </w:p>
        </w:tc>
      </w:tr>
      <w:tr w:rsidR="007D2631" w:rsidRPr="00121F36" w14:paraId="5003F301" w14:textId="77777777" w:rsidTr="00E57E78">
        <w:trPr>
          <w:trHeight w:val="288"/>
        </w:trPr>
        <w:tc>
          <w:tcPr>
            <w:tcW w:w="872" w:type="dxa"/>
            <w:vMerge/>
            <w:tcBorders>
              <w:left w:val="single" w:sz="8" w:space="0" w:color="999999"/>
              <w:right w:val="single" w:sz="8" w:space="0" w:color="999999"/>
            </w:tcBorders>
          </w:tcPr>
          <w:p w14:paraId="6AAA5681" w14:textId="77777777" w:rsidR="007D2631" w:rsidRPr="006452F0" w:rsidRDefault="007D2631" w:rsidP="007228F3">
            <w:pPr>
              <w:rPr>
                <w:lang w:val="fr-CH"/>
              </w:rPr>
            </w:pPr>
          </w:p>
        </w:tc>
        <w:tc>
          <w:tcPr>
            <w:tcW w:w="1440" w:type="dxa"/>
            <w:vMerge/>
            <w:tcBorders>
              <w:left w:val="single" w:sz="8" w:space="0" w:color="999999"/>
              <w:right w:val="single" w:sz="8" w:space="0" w:color="999999"/>
            </w:tcBorders>
          </w:tcPr>
          <w:p w14:paraId="23C57339" w14:textId="77777777" w:rsidR="007D2631" w:rsidRPr="006452F0" w:rsidRDefault="007D2631" w:rsidP="007228F3">
            <w:pPr>
              <w:rPr>
                <w:rStyle w:val="SAPEmphasis"/>
                <w:lang w:val="fr-CH"/>
              </w:rPr>
            </w:pPr>
          </w:p>
        </w:tc>
        <w:tc>
          <w:tcPr>
            <w:tcW w:w="3420" w:type="dxa"/>
            <w:vMerge/>
            <w:tcBorders>
              <w:left w:val="single" w:sz="8" w:space="0" w:color="999999"/>
              <w:right w:val="single" w:sz="8" w:space="0" w:color="999999"/>
            </w:tcBorders>
          </w:tcPr>
          <w:p w14:paraId="68E21BCF" w14:textId="77777777" w:rsidR="007D2631" w:rsidRPr="006452F0" w:rsidRDefault="007D2631" w:rsidP="007228F3">
            <w:pPr>
              <w:rPr>
                <w:lang w:val="fr-CH"/>
              </w:rPr>
            </w:pPr>
          </w:p>
        </w:tc>
        <w:tc>
          <w:tcPr>
            <w:tcW w:w="5310" w:type="dxa"/>
            <w:tcBorders>
              <w:top w:val="single" w:sz="8" w:space="0" w:color="999999"/>
              <w:left w:val="single" w:sz="8" w:space="0" w:color="999999"/>
              <w:bottom w:val="single" w:sz="8" w:space="0" w:color="999999"/>
              <w:right w:val="single" w:sz="8" w:space="0" w:color="999999"/>
            </w:tcBorders>
          </w:tcPr>
          <w:p w14:paraId="4551C6B1" w14:textId="77777777" w:rsidR="007D2631" w:rsidRPr="00121F36" w:rsidRDefault="007D2631" w:rsidP="007228F3">
            <w:r w:rsidRPr="00121F36">
              <w:rPr>
                <w:rStyle w:val="SAPScreenElement"/>
              </w:rPr>
              <w:t>Name</w:t>
            </w:r>
            <w:r w:rsidRPr="00121F36">
              <w:t xml:space="preserve">: </w:t>
            </w:r>
            <w:r w:rsidRPr="00121F36">
              <w:rPr>
                <w:rStyle w:val="SAPUserEntry"/>
              </w:rPr>
              <w:t>&lt;mass change run name&gt;</w:t>
            </w:r>
          </w:p>
        </w:tc>
        <w:tc>
          <w:tcPr>
            <w:tcW w:w="1980" w:type="dxa"/>
            <w:vMerge/>
            <w:tcBorders>
              <w:left w:val="single" w:sz="8" w:space="0" w:color="999999"/>
              <w:right w:val="single" w:sz="8" w:space="0" w:color="999999"/>
            </w:tcBorders>
          </w:tcPr>
          <w:p w14:paraId="5467AAC1"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280E84A8" w14:textId="77777777" w:rsidR="007D2631" w:rsidRPr="00121F36" w:rsidRDefault="007D2631" w:rsidP="007228F3"/>
        </w:tc>
      </w:tr>
      <w:tr w:rsidR="00672CA6" w:rsidRPr="00121F36" w14:paraId="2DFEC5DA" w14:textId="77777777" w:rsidTr="00E57E78">
        <w:trPr>
          <w:trHeight w:val="357"/>
        </w:trPr>
        <w:tc>
          <w:tcPr>
            <w:tcW w:w="872" w:type="dxa"/>
            <w:vMerge/>
            <w:tcBorders>
              <w:left w:val="single" w:sz="8" w:space="0" w:color="999999"/>
              <w:right w:val="single" w:sz="8" w:space="0" w:color="999999"/>
            </w:tcBorders>
          </w:tcPr>
          <w:p w14:paraId="332D7EE2" w14:textId="77777777" w:rsidR="00672CA6" w:rsidRPr="00121F36" w:rsidRDefault="00672CA6" w:rsidP="007228F3"/>
        </w:tc>
        <w:tc>
          <w:tcPr>
            <w:tcW w:w="1440" w:type="dxa"/>
            <w:vMerge/>
            <w:tcBorders>
              <w:left w:val="single" w:sz="8" w:space="0" w:color="999999"/>
              <w:right w:val="single" w:sz="8" w:space="0" w:color="999999"/>
            </w:tcBorders>
          </w:tcPr>
          <w:p w14:paraId="736964B0" w14:textId="77777777" w:rsidR="00672CA6" w:rsidRPr="00121F36" w:rsidRDefault="00672CA6" w:rsidP="007228F3">
            <w:pPr>
              <w:rPr>
                <w:rStyle w:val="SAPEmphasis"/>
              </w:rPr>
            </w:pPr>
          </w:p>
        </w:tc>
        <w:tc>
          <w:tcPr>
            <w:tcW w:w="3420" w:type="dxa"/>
            <w:vMerge/>
            <w:tcBorders>
              <w:left w:val="single" w:sz="8" w:space="0" w:color="999999"/>
              <w:right w:val="single" w:sz="8" w:space="0" w:color="999999"/>
            </w:tcBorders>
          </w:tcPr>
          <w:p w14:paraId="2D48A3CF" w14:textId="77777777" w:rsidR="00672CA6" w:rsidRPr="00121F36" w:rsidRDefault="00672CA6" w:rsidP="007228F3"/>
        </w:tc>
        <w:tc>
          <w:tcPr>
            <w:tcW w:w="5310" w:type="dxa"/>
            <w:tcBorders>
              <w:top w:val="single" w:sz="8" w:space="0" w:color="999999"/>
              <w:left w:val="single" w:sz="8" w:space="0" w:color="999999"/>
              <w:bottom w:val="single" w:sz="8" w:space="0" w:color="999999"/>
              <w:right w:val="single" w:sz="8" w:space="0" w:color="999999"/>
            </w:tcBorders>
          </w:tcPr>
          <w:p w14:paraId="56C0F704" w14:textId="6235B9A2" w:rsidR="00672CA6" w:rsidRPr="006747C9" w:rsidRDefault="00E66751">
            <w:pPr>
              <w:rPr>
                <w:rStyle w:val="SAPScreenElement"/>
              </w:rPr>
            </w:pPr>
            <w:r w:rsidRPr="00E66751">
              <w:rPr>
                <w:rStyle w:val="SAPScreenElement"/>
              </w:rPr>
              <w:t>Object Type To Be Changed</w:t>
            </w:r>
            <w:r w:rsidR="00672CA6" w:rsidRPr="006178DF">
              <w:rPr>
                <w:rStyle w:val="SAPScreenElement"/>
              </w:rPr>
              <w:t>:</w:t>
            </w:r>
            <w:r w:rsidR="00672CA6" w:rsidRPr="00895DB7">
              <w:t xml:space="preserve"> </w:t>
            </w:r>
            <w:r w:rsidRPr="00895DB7">
              <w:rPr>
                <w:rStyle w:val="SAPUserEntry"/>
              </w:rPr>
              <w:t>Position</w:t>
            </w:r>
          </w:p>
        </w:tc>
        <w:tc>
          <w:tcPr>
            <w:tcW w:w="1980" w:type="dxa"/>
            <w:vMerge/>
            <w:tcBorders>
              <w:left w:val="single" w:sz="8" w:space="0" w:color="999999"/>
              <w:right w:val="single" w:sz="8" w:space="0" w:color="999999"/>
            </w:tcBorders>
          </w:tcPr>
          <w:p w14:paraId="43D144D8" w14:textId="77777777" w:rsidR="00672CA6" w:rsidRPr="00121F36" w:rsidRDefault="00672CA6" w:rsidP="007228F3"/>
        </w:tc>
        <w:tc>
          <w:tcPr>
            <w:tcW w:w="1260" w:type="dxa"/>
            <w:tcBorders>
              <w:top w:val="single" w:sz="8" w:space="0" w:color="999999"/>
              <w:left w:val="single" w:sz="8" w:space="0" w:color="999999"/>
              <w:bottom w:val="single" w:sz="8" w:space="0" w:color="999999"/>
              <w:right w:val="single" w:sz="8" w:space="0" w:color="999999"/>
            </w:tcBorders>
          </w:tcPr>
          <w:p w14:paraId="4E4AFDFE" w14:textId="77777777" w:rsidR="00672CA6" w:rsidRPr="00121F36" w:rsidRDefault="00672CA6" w:rsidP="007228F3"/>
        </w:tc>
      </w:tr>
      <w:tr w:rsidR="007D2631" w:rsidRPr="00121F36" w14:paraId="56A471E6" w14:textId="77777777" w:rsidTr="00E57E78">
        <w:trPr>
          <w:trHeight w:val="357"/>
        </w:trPr>
        <w:tc>
          <w:tcPr>
            <w:tcW w:w="872" w:type="dxa"/>
            <w:vMerge/>
            <w:tcBorders>
              <w:left w:val="single" w:sz="8" w:space="0" w:color="999999"/>
              <w:right w:val="single" w:sz="8" w:space="0" w:color="999999"/>
            </w:tcBorders>
          </w:tcPr>
          <w:p w14:paraId="428E3C43" w14:textId="77777777" w:rsidR="007D2631" w:rsidRPr="00121F36" w:rsidRDefault="007D2631" w:rsidP="007228F3"/>
        </w:tc>
        <w:tc>
          <w:tcPr>
            <w:tcW w:w="1440" w:type="dxa"/>
            <w:vMerge/>
            <w:tcBorders>
              <w:left w:val="single" w:sz="8" w:space="0" w:color="999999"/>
              <w:right w:val="single" w:sz="8" w:space="0" w:color="999999"/>
            </w:tcBorders>
          </w:tcPr>
          <w:p w14:paraId="65AABA71" w14:textId="77777777" w:rsidR="007D2631" w:rsidRPr="00121F36" w:rsidRDefault="007D2631" w:rsidP="007228F3">
            <w:pPr>
              <w:rPr>
                <w:rStyle w:val="SAPEmphasis"/>
              </w:rPr>
            </w:pPr>
          </w:p>
        </w:tc>
        <w:tc>
          <w:tcPr>
            <w:tcW w:w="3420" w:type="dxa"/>
            <w:vMerge/>
            <w:tcBorders>
              <w:left w:val="single" w:sz="8" w:space="0" w:color="999999"/>
              <w:right w:val="single" w:sz="8" w:space="0" w:color="999999"/>
            </w:tcBorders>
          </w:tcPr>
          <w:p w14:paraId="61BF74AA" w14:textId="77777777" w:rsidR="007D2631" w:rsidRPr="00121F36" w:rsidRDefault="007D2631" w:rsidP="007228F3"/>
        </w:tc>
        <w:tc>
          <w:tcPr>
            <w:tcW w:w="5310" w:type="dxa"/>
            <w:tcBorders>
              <w:top w:val="single" w:sz="8" w:space="0" w:color="999999"/>
              <w:left w:val="single" w:sz="8" w:space="0" w:color="999999"/>
              <w:bottom w:val="single" w:sz="8" w:space="0" w:color="999999"/>
              <w:right w:val="single" w:sz="8" w:space="0" w:color="999999"/>
            </w:tcBorders>
          </w:tcPr>
          <w:p w14:paraId="08EB8204" w14:textId="506355CC" w:rsidR="007D2631" w:rsidRPr="00121F36" w:rsidRDefault="007D2631">
            <w:r w:rsidRPr="00121F36">
              <w:rPr>
                <w:rStyle w:val="SAPScreenElement"/>
              </w:rPr>
              <w:t>Change Date</w:t>
            </w:r>
            <w:r w:rsidRPr="00121F36">
              <w:t xml:space="preserve">: </w:t>
            </w:r>
            <w:r>
              <w:t xml:space="preserve">select </w:t>
            </w:r>
            <w:r w:rsidRPr="006452F0">
              <w:t>effective change date</w:t>
            </w:r>
            <w:r>
              <w:t xml:space="preserve"> from calendar help</w:t>
            </w:r>
          </w:p>
        </w:tc>
        <w:tc>
          <w:tcPr>
            <w:tcW w:w="1980" w:type="dxa"/>
            <w:vMerge/>
            <w:tcBorders>
              <w:left w:val="single" w:sz="8" w:space="0" w:color="999999"/>
              <w:right w:val="single" w:sz="8" w:space="0" w:color="999999"/>
            </w:tcBorders>
          </w:tcPr>
          <w:p w14:paraId="4663E7CE"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01C0A5C7" w14:textId="77777777" w:rsidR="007D2631" w:rsidRPr="00121F36" w:rsidRDefault="007D2631" w:rsidP="007228F3"/>
        </w:tc>
      </w:tr>
      <w:tr w:rsidR="007D2631" w:rsidRPr="00121F36" w14:paraId="07DF07CA" w14:textId="77777777" w:rsidTr="00E57E78">
        <w:trPr>
          <w:trHeight w:val="357"/>
        </w:trPr>
        <w:tc>
          <w:tcPr>
            <w:tcW w:w="872" w:type="dxa"/>
            <w:vMerge/>
            <w:tcBorders>
              <w:left w:val="single" w:sz="8" w:space="0" w:color="999999"/>
              <w:right w:val="single" w:sz="8" w:space="0" w:color="999999"/>
            </w:tcBorders>
          </w:tcPr>
          <w:p w14:paraId="7DB25DA5" w14:textId="77777777" w:rsidR="007D2631" w:rsidRPr="00121F36" w:rsidRDefault="007D2631" w:rsidP="007228F3"/>
        </w:tc>
        <w:tc>
          <w:tcPr>
            <w:tcW w:w="1440" w:type="dxa"/>
            <w:vMerge/>
            <w:tcBorders>
              <w:left w:val="single" w:sz="8" w:space="0" w:color="999999"/>
              <w:right w:val="single" w:sz="8" w:space="0" w:color="999999"/>
            </w:tcBorders>
          </w:tcPr>
          <w:p w14:paraId="3EBF72A9" w14:textId="77777777" w:rsidR="007D2631" w:rsidRPr="00121F36" w:rsidRDefault="007D2631" w:rsidP="007228F3">
            <w:pPr>
              <w:rPr>
                <w:rStyle w:val="SAPEmphasis"/>
              </w:rPr>
            </w:pPr>
          </w:p>
        </w:tc>
        <w:tc>
          <w:tcPr>
            <w:tcW w:w="3420" w:type="dxa"/>
            <w:vMerge/>
            <w:tcBorders>
              <w:left w:val="single" w:sz="8" w:space="0" w:color="999999"/>
              <w:right w:val="single" w:sz="8" w:space="0" w:color="999999"/>
            </w:tcBorders>
          </w:tcPr>
          <w:p w14:paraId="519E90A4" w14:textId="77777777" w:rsidR="007D2631" w:rsidRPr="00121F36" w:rsidRDefault="007D2631" w:rsidP="007228F3"/>
        </w:tc>
        <w:tc>
          <w:tcPr>
            <w:tcW w:w="5310" w:type="dxa"/>
            <w:tcBorders>
              <w:top w:val="single" w:sz="8" w:space="0" w:color="999999"/>
              <w:left w:val="single" w:sz="8" w:space="0" w:color="999999"/>
              <w:bottom w:val="single" w:sz="8" w:space="0" w:color="999999"/>
              <w:right w:val="single" w:sz="8" w:space="0" w:color="999999"/>
            </w:tcBorders>
          </w:tcPr>
          <w:p w14:paraId="4B1FB5D9" w14:textId="77777777" w:rsidR="007D2631" w:rsidRPr="00121F36" w:rsidRDefault="007D2631" w:rsidP="007228F3">
            <w:r w:rsidRPr="00121F36">
              <w:rPr>
                <w:rStyle w:val="SAPScreenElement"/>
              </w:rPr>
              <w:t>Synchronize To Incumbents</w:t>
            </w:r>
            <w:r w:rsidRPr="00121F36">
              <w:t xml:space="preserve">: </w:t>
            </w:r>
            <w:r w:rsidRPr="00121F36">
              <w:rPr>
                <w:rStyle w:val="SAPUserEntry"/>
              </w:rPr>
              <w:t>Yes</w:t>
            </w:r>
          </w:p>
        </w:tc>
        <w:tc>
          <w:tcPr>
            <w:tcW w:w="1980" w:type="dxa"/>
            <w:vMerge/>
            <w:tcBorders>
              <w:left w:val="single" w:sz="8" w:space="0" w:color="999999"/>
              <w:right w:val="single" w:sz="8" w:space="0" w:color="999999"/>
            </w:tcBorders>
          </w:tcPr>
          <w:p w14:paraId="28A57DEE"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6FDCE235" w14:textId="77777777" w:rsidR="007D2631" w:rsidRPr="00121F36" w:rsidRDefault="007D2631" w:rsidP="007228F3"/>
        </w:tc>
      </w:tr>
      <w:tr w:rsidR="007D2631" w:rsidRPr="00121F36" w14:paraId="26000EC3" w14:textId="77777777" w:rsidTr="00E57E78">
        <w:trPr>
          <w:trHeight w:val="357"/>
        </w:trPr>
        <w:tc>
          <w:tcPr>
            <w:tcW w:w="872" w:type="dxa"/>
            <w:vMerge/>
            <w:tcBorders>
              <w:left w:val="single" w:sz="8" w:space="0" w:color="999999"/>
              <w:right w:val="single" w:sz="8" w:space="0" w:color="999999"/>
            </w:tcBorders>
          </w:tcPr>
          <w:p w14:paraId="123A7FAA" w14:textId="77777777" w:rsidR="007D2631" w:rsidRPr="00121F36" w:rsidRDefault="007D2631" w:rsidP="007228F3"/>
        </w:tc>
        <w:tc>
          <w:tcPr>
            <w:tcW w:w="1440" w:type="dxa"/>
            <w:vMerge/>
            <w:tcBorders>
              <w:left w:val="single" w:sz="8" w:space="0" w:color="999999"/>
              <w:right w:val="single" w:sz="8" w:space="0" w:color="999999"/>
            </w:tcBorders>
          </w:tcPr>
          <w:p w14:paraId="694067D5" w14:textId="77777777" w:rsidR="007D2631" w:rsidRPr="00121F36" w:rsidRDefault="007D2631" w:rsidP="007228F3">
            <w:pPr>
              <w:rPr>
                <w:rStyle w:val="SAPEmphasis"/>
              </w:rPr>
            </w:pPr>
          </w:p>
        </w:tc>
        <w:tc>
          <w:tcPr>
            <w:tcW w:w="3420" w:type="dxa"/>
            <w:vMerge/>
            <w:tcBorders>
              <w:left w:val="single" w:sz="8" w:space="0" w:color="999999"/>
              <w:right w:val="single" w:sz="8" w:space="0" w:color="999999"/>
            </w:tcBorders>
          </w:tcPr>
          <w:p w14:paraId="66DC56BB" w14:textId="77777777" w:rsidR="007D2631" w:rsidRPr="00121F36" w:rsidRDefault="007D2631" w:rsidP="007228F3"/>
        </w:tc>
        <w:tc>
          <w:tcPr>
            <w:tcW w:w="5310" w:type="dxa"/>
            <w:tcBorders>
              <w:top w:val="single" w:sz="8" w:space="0" w:color="999999"/>
              <w:left w:val="single" w:sz="8" w:space="0" w:color="999999"/>
              <w:bottom w:val="single" w:sz="8" w:space="0" w:color="999999"/>
              <w:right w:val="single" w:sz="8" w:space="0" w:color="999999"/>
            </w:tcBorders>
          </w:tcPr>
          <w:p w14:paraId="2DF8238B" w14:textId="77777777" w:rsidR="007D2631" w:rsidRPr="00121F36" w:rsidRDefault="007D2631" w:rsidP="007228F3">
            <w:r w:rsidRPr="00121F36">
              <w:rPr>
                <w:rStyle w:val="SAPScreenElement"/>
              </w:rPr>
              <w:t>Select And Update Rule</w:t>
            </w:r>
            <w:r w:rsidRPr="00121F36">
              <w:t xml:space="preserve">: select the rule defined in process step </w:t>
            </w:r>
            <w:r w:rsidRPr="002B30E9">
              <w:rPr>
                <w:rStyle w:val="SAPTextReference"/>
              </w:rPr>
              <w:t>Creating Mass Change Rule</w:t>
            </w:r>
          </w:p>
        </w:tc>
        <w:tc>
          <w:tcPr>
            <w:tcW w:w="1980" w:type="dxa"/>
            <w:vMerge/>
            <w:tcBorders>
              <w:left w:val="single" w:sz="8" w:space="0" w:color="999999"/>
              <w:right w:val="single" w:sz="8" w:space="0" w:color="999999"/>
            </w:tcBorders>
          </w:tcPr>
          <w:p w14:paraId="5B86F4EA"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636EA014" w14:textId="77777777" w:rsidR="007D2631" w:rsidRPr="00121F36" w:rsidRDefault="007D2631" w:rsidP="007228F3"/>
        </w:tc>
      </w:tr>
      <w:tr w:rsidR="007D2631" w:rsidRPr="00121F36" w14:paraId="3F4427CA" w14:textId="77777777" w:rsidTr="00E57E78">
        <w:trPr>
          <w:trHeight w:val="357"/>
        </w:trPr>
        <w:tc>
          <w:tcPr>
            <w:tcW w:w="872" w:type="dxa"/>
            <w:vMerge/>
            <w:tcBorders>
              <w:left w:val="single" w:sz="8" w:space="0" w:color="999999"/>
              <w:bottom w:val="single" w:sz="8" w:space="0" w:color="999999"/>
              <w:right w:val="single" w:sz="8" w:space="0" w:color="999999"/>
            </w:tcBorders>
          </w:tcPr>
          <w:p w14:paraId="6B430D1A" w14:textId="77777777" w:rsidR="007D2631" w:rsidRPr="00121F36" w:rsidRDefault="007D2631" w:rsidP="007228F3"/>
        </w:tc>
        <w:tc>
          <w:tcPr>
            <w:tcW w:w="1440" w:type="dxa"/>
            <w:vMerge/>
            <w:tcBorders>
              <w:left w:val="single" w:sz="8" w:space="0" w:color="999999"/>
              <w:bottom w:val="single" w:sz="8" w:space="0" w:color="999999"/>
              <w:right w:val="single" w:sz="8" w:space="0" w:color="999999"/>
            </w:tcBorders>
          </w:tcPr>
          <w:p w14:paraId="065A9C7B" w14:textId="77777777" w:rsidR="007D2631" w:rsidRPr="00121F36" w:rsidRDefault="007D2631" w:rsidP="007228F3">
            <w:pPr>
              <w:rPr>
                <w:rStyle w:val="SAPEmphasis"/>
              </w:rPr>
            </w:pPr>
          </w:p>
        </w:tc>
        <w:tc>
          <w:tcPr>
            <w:tcW w:w="3420" w:type="dxa"/>
            <w:vMerge/>
            <w:tcBorders>
              <w:left w:val="single" w:sz="8" w:space="0" w:color="999999"/>
              <w:bottom w:val="single" w:sz="8" w:space="0" w:color="999999"/>
              <w:right w:val="single" w:sz="8" w:space="0" w:color="999999"/>
            </w:tcBorders>
          </w:tcPr>
          <w:p w14:paraId="5D31BBE0" w14:textId="77777777" w:rsidR="007D2631" w:rsidRPr="00121F36" w:rsidRDefault="007D2631" w:rsidP="007228F3"/>
        </w:tc>
        <w:tc>
          <w:tcPr>
            <w:tcW w:w="5310" w:type="dxa"/>
            <w:tcBorders>
              <w:top w:val="single" w:sz="8" w:space="0" w:color="999999"/>
              <w:left w:val="single" w:sz="8" w:space="0" w:color="999999"/>
              <w:bottom w:val="single" w:sz="8" w:space="0" w:color="999999"/>
              <w:right w:val="single" w:sz="8" w:space="0" w:color="999999"/>
            </w:tcBorders>
          </w:tcPr>
          <w:p w14:paraId="58016C1F" w14:textId="77777777" w:rsidR="007D2631" w:rsidRPr="00121F36" w:rsidRDefault="007D2631" w:rsidP="007228F3">
            <w:r w:rsidRPr="00121F36">
              <w:rPr>
                <w:rStyle w:val="SAPScreenElement"/>
              </w:rPr>
              <w:t>Execution Mode</w:t>
            </w:r>
            <w:r w:rsidRPr="00121F36">
              <w:t xml:space="preserve">: </w:t>
            </w:r>
            <w:r w:rsidRPr="00121F36">
              <w:rPr>
                <w:rStyle w:val="SAPUserEntry"/>
              </w:rPr>
              <w:t>No Selection</w:t>
            </w:r>
          </w:p>
        </w:tc>
        <w:tc>
          <w:tcPr>
            <w:tcW w:w="1980" w:type="dxa"/>
            <w:vMerge/>
            <w:tcBorders>
              <w:left w:val="single" w:sz="8" w:space="0" w:color="999999"/>
              <w:bottom w:val="single" w:sz="8" w:space="0" w:color="999999"/>
              <w:right w:val="single" w:sz="8" w:space="0" w:color="999999"/>
            </w:tcBorders>
          </w:tcPr>
          <w:p w14:paraId="4444D8ED"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2042D723" w14:textId="77777777" w:rsidR="007D2631" w:rsidRPr="00121F36" w:rsidRDefault="007D2631" w:rsidP="007228F3"/>
        </w:tc>
      </w:tr>
      <w:tr w:rsidR="007D2631" w:rsidRPr="00121F36" w14:paraId="7AC13A0A" w14:textId="77777777" w:rsidTr="00E57E78">
        <w:trPr>
          <w:trHeight w:val="357"/>
        </w:trPr>
        <w:tc>
          <w:tcPr>
            <w:tcW w:w="872" w:type="dxa"/>
            <w:tcBorders>
              <w:top w:val="single" w:sz="8" w:space="0" w:color="999999"/>
              <w:left w:val="single" w:sz="8" w:space="0" w:color="999999"/>
              <w:bottom w:val="single" w:sz="8" w:space="0" w:color="999999"/>
              <w:right w:val="single" w:sz="8" w:space="0" w:color="999999"/>
            </w:tcBorders>
          </w:tcPr>
          <w:p w14:paraId="34B75490" w14:textId="77777777" w:rsidR="007D2631" w:rsidRPr="00121F36" w:rsidRDefault="007D2631" w:rsidP="007228F3">
            <w:r w:rsidRPr="00121F36">
              <w:t>5</w:t>
            </w:r>
          </w:p>
        </w:tc>
        <w:tc>
          <w:tcPr>
            <w:tcW w:w="1440" w:type="dxa"/>
            <w:tcBorders>
              <w:top w:val="single" w:sz="8" w:space="0" w:color="999999"/>
              <w:left w:val="single" w:sz="8" w:space="0" w:color="999999"/>
              <w:bottom w:val="single" w:sz="8" w:space="0" w:color="999999"/>
              <w:right w:val="single" w:sz="8" w:space="0" w:color="999999"/>
            </w:tcBorders>
          </w:tcPr>
          <w:p w14:paraId="7833EC87" w14:textId="77777777" w:rsidR="007D2631" w:rsidRPr="00121F36" w:rsidRDefault="007D2631" w:rsidP="007228F3">
            <w:pPr>
              <w:rPr>
                <w:rStyle w:val="SAPEmphasis"/>
              </w:rPr>
            </w:pPr>
            <w:r w:rsidRPr="00121F36">
              <w:rPr>
                <w:rStyle w:val="SAPEmphasis"/>
              </w:rPr>
              <w:t>Save Mass Change Run</w:t>
            </w:r>
          </w:p>
        </w:tc>
        <w:tc>
          <w:tcPr>
            <w:tcW w:w="3420" w:type="dxa"/>
            <w:tcBorders>
              <w:top w:val="single" w:sz="8" w:space="0" w:color="999999"/>
              <w:left w:val="single" w:sz="8" w:space="0" w:color="999999"/>
              <w:bottom w:val="single" w:sz="8" w:space="0" w:color="999999"/>
              <w:right w:val="single" w:sz="8" w:space="0" w:color="999999"/>
            </w:tcBorders>
          </w:tcPr>
          <w:p w14:paraId="7B05FD89" w14:textId="77777777" w:rsidR="007D2631" w:rsidRPr="00121F36" w:rsidRDefault="007D2631" w:rsidP="007228F3">
            <w:r w:rsidRPr="00121F36">
              <w:t xml:space="preserve">When done, choose the </w:t>
            </w:r>
            <w:r w:rsidRPr="00121F36">
              <w:rPr>
                <w:rStyle w:val="SAPScreenElement"/>
              </w:rPr>
              <w:t>Save</w:t>
            </w:r>
            <w:r w:rsidRPr="00121F36">
              <w:t xml:space="preserve"> button.</w:t>
            </w:r>
          </w:p>
        </w:tc>
        <w:tc>
          <w:tcPr>
            <w:tcW w:w="5310" w:type="dxa"/>
            <w:tcBorders>
              <w:top w:val="single" w:sz="8" w:space="0" w:color="999999"/>
              <w:left w:val="single" w:sz="8" w:space="0" w:color="999999"/>
              <w:bottom w:val="single" w:sz="8" w:space="0" w:color="999999"/>
              <w:right w:val="single" w:sz="8" w:space="0" w:color="999999"/>
            </w:tcBorders>
          </w:tcPr>
          <w:p w14:paraId="2FDC72C5" w14:textId="77777777" w:rsidR="007D2631" w:rsidRPr="00121F36" w:rsidRDefault="007D2631" w:rsidP="007228F3"/>
        </w:tc>
        <w:tc>
          <w:tcPr>
            <w:tcW w:w="1980" w:type="dxa"/>
            <w:tcBorders>
              <w:top w:val="single" w:sz="8" w:space="0" w:color="999999"/>
              <w:left w:val="single" w:sz="8" w:space="0" w:color="999999"/>
              <w:bottom w:val="single" w:sz="8" w:space="0" w:color="999999"/>
              <w:right w:val="single" w:sz="8" w:space="0" w:color="999999"/>
            </w:tcBorders>
          </w:tcPr>
          <w:p w14:paraId="26B4E2A0" w14:textId="77777777" w:rsidR="007D2631" w:rsidRPr="00121F36" w:rsidRDefault="007D2631" w:rsidP="007228F3"/>
        </w:tc>
        <w:tc>
          <w:tcPr>
            <w:tcW w:w="1260" w:type="dxa"/>
            <w:tcBorders>
              <w:top w:val="single" w:sz="8" w:space="0" w:color="999999"/>
              <w:left w:val="single" w:sz="8" w:space="0" w:color="999999"/>
              <w:bottom w:val="single" w:sz="8" w:space="0" w:color="999999"/>
              <w:right w:val="single" w:sz="8" w:space="0" w:color="999999"/>
            </w:tcBorders>
          </w:tcPr>
          <w:p w14:paraId="0466E739" w14:textId="77777777" w:rsidR="007D2631" w:rsidRPr="00121F36" w:rsidRDefault="007D2631" w:rsidP="007228F3"/>
        </w:tc>
      </w:tr>
    </w:tbl>
    <w:p w14:paraId="61DC84A5" w14:textId="77777777" w:rsidR="007228F3" w:rsidRPr="00121F36" w:rsidRDefault="00BA1875" w:rsidP="007228F3">
      <w:pPr>
        <w:rPr>
          <w:rFonts w:ascii="BentonSans Regular" w:hAnsi="BentonSans Regular"/>
          <w:color w:val="666666"/>
          <w:sz w:val="22"/>
        </w:rPr>
      </w:pPr>
      <w:r w:rsidRPr="00121F36">
        <w:rPr>
          <w:noProof/>
        </w:rPr>
        <w:drawing>
          <wp:inline distT="0" distB="0" distL="0" distR="0" wp14:anchorId="07D4627C" wp14:editId="79D2D7E1">
            <wp:extent cx="228600" cy="22860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rPr>
          <w:rFonts w:ascii="BentonSans Regular" w:hAnsi="BentonSans Regular"/>
          <w:color w:val="666666"/>
          <w:sz w:val="22"/>
        </w:rPr>
        <w:t>Note</w:t>
      </w:r>
    </w:p>
    <w:p w14:paraId="1183B9DD" w14:textId="051C74EB" w:rsidR="00F70887" w:rsidRPr="00FC2D32" w:rsidRDefault="007228F3" w:rsidP="007228F3">
      <w:pPr>
        <w:rPr>
          <w:rFonts w:ascii="BentonSans Book Italic" w:hAnsi="BentonSans Book Italic"/>
          <w:rPrChange w:id="929" w:author="Author" w:date="2018-02-19T10:22:00Z">
            <w:rPr/>
          </w:rPrChange>
        </w:rPr>
      </w:pPr>
      <w:r w:rsidRPr="00121F36">
        <w:t>Alternatively, you can search for the mass change run</w:t>
      </w:r>
      <w:r w:rsidRPr="009F28F7">
        <w:rPr>
          <w:rStyle w:val="SAPUserEntry"/>
          <w:color w:val="auto"/>
        </w:rPr>
        <w:t xml:space="preserve"> </w:t>
      </w:r>
      <w:r w:rsidRPr="00121F36">
        <w:rPr>
          <w:rStyle w:val="SAPUserEntry"/>
          <w:color w:val="auto"/>
        </w:rPr>
        <w:t>Job Title Change on Position</w:t>
      </w:r>
      <w:r w:rsidR="005C4937" w:rsidRPr="00121F36">
        <w:t xml:space="preserve">, which has been configured as described in the </w:t>
      </w:r>
      <w:ins w:id="930" w:author="Author" w:date="2018-02-19T10:22:00Z">
        <w:r w:rsidR="00F70887">
          <w:rPr>
            <w:rStyle w:val="SAPScreenElement"/>
            <w:color w:val="auto"/>
          </w:rPr>
          <w:t>Position Management</w:t>
        </w:r>
        <w:r w:rsidR="00F70887">
          <w:t xml:space="preserve"> workbook</w:t>
        </w:r>
      </w:ins>
      <w:del w:id="931" w:author="Author" w:date="2018-02-19T10:22:00Z">
        <w:r w:rsidR="005C4937" w:rsidRPr="00121F36" w:rsidDel="00F70887">
          <w:delText>example in</w:delText>
        </w:r>
        <w:r w:rsidR="004C4CF6" w:rsidDel="00F70887">
          <w:delText xml:space="preserve"> the</w:delText>
        </w:r>
        <w:r w:rsidR="005C4937" w:rsidRPr="00121F36" w:rsidDel="00F70887">
          <w:delText xml:space="preserve"> </w:delText>
        </w:r>
        <w:r w:rsidR="004C4CF6" w:rsidRPr="00121F36" w:rsidDel="00F70887">
          <w:delText>configuration guide</w:delText>
        </w:r>
        <w:r w:rsidR="004C4CF6" w:rsidDel="00F70887">
          <w:delText xml:space="preserve"> of</w:delText>
        </w:r>
        <w:r w:rsidR="004C4CF6" w:rsidRPr="00121F36" w:rsidDel="00F70887">
          <w:delText xml:space="preserve"> </w:delText>
        </w:r>
        <w:r w:rsidR="005C4937" w:rsidRPr="00121F36" w:rsidDel="00F70887">
          <w:delText xml:space="preserve">building block </w:delText>
        </w:r>
        <w:r w:rsidR="00EB5474" w:rsidRPr="00DE1444" w:rsidDel="00F70887">
          <w:rPr>
            <w:rStyle w:val="SAPEmphasis"/>
          </w:rPr>
          <w:delText>11J</w:delText>
        </w:r>
      </w:del>
      <w:r w:rsidR="005C4937" w:rsidRPr="00121F36">
        <w:rPr>
          <w:rStyle w:val="SAPScreenElement"/>
          <w:color w:val="auto"/>
        </w:rPr>
        <w:t xml:space="preserve">, </w:t>
      </w:r>
      <w:r w:rsidR="005C4937" w:rsidRPr="00121F36">
        <w:t xml:space="preserve">and adapt it. </w:t>
      </w:r>
      <w:r w:rsidRPr="00121F36">
        <w:t xml:space="preserve">For this choose </w:t>
      </w:r>
      <w:r w:rsidRPr="00121F36">
        <w:rPr>
          <w:rStyle w:val="SAPScreenElement"/>
        </w:rPr>
        <w:t xml:space="preserve">Take Action </w:t>
      </w:r>
      <w:r w:rsidRPr="00121F36">
        <w:rPr>
          <w:rStyle w:val="SAPScreenElement"/>
        </w:rPr>
        <w:sym w:font="Symbol" w:char="F0AE"/>
      </w:r>
      <w:r w:rsidRPr="00121F36">
        <w:rPr>
          <w:rStyle w:val="SAPScreenElement"/>
        </w:rPr>
        <w:t xml:space="preserve"> Make Correction</w:t>
      </w:r>
      <w:r w:rsidRPr="00121F36">
        <w:t xml:space="preserve">, adapt the </w:t>
      </w:r>
      <w:r w:rsidRPr="00121F36">
        <w:rPr>
          <w:rStyle w:val="SAPScreenElement"/>
        </w:rPr>
        <w:t>Change Date</w:t>
      </w:r>
      <w:r w:rsidRPr="00121F36">
        <w:t xml:space="preserve"> to the date you want to make the changes effective. Also, make sure to select for the </w:t>
      </w:r>
      <w:r w:rsidRPr="00121F36">
        <w:rPr>
          <w:rStyle w:val="SAPScreenElement"/>
        </w:rPr>
        <w:t xml:space="preserve">Select And Update Rule </w:t>
      </w:r>
      <w:r w:rsidRPr="00121F36">
        <w:t xml:space="preserve">field the rule defined in process step </w:t>
      </w:r>
      <w:r w:rsidRPr="002B30E9">
        <w:rPr>
          <w:rStyle w:val="SAPTextReference"/>
        </w:rPr>
        <w:t>Creating Mass Change Rule</w:t>
      </w:r>
      <w:r w:rsidRPr="00121F36">
        <w:rPr>
          <w:rStyle w:val="SAPScreenElement"/>
          <w:color w:val="auto"/>
        </w:rPr>
        <w:t>.</w:t>
      </w:r>
    </w:p>
    <w:p w14:paraId="2FF21F03" w14:textId="77777777" w:rsidR="007228F3" w:rsidRPr="00121F36" w:rsidRDefault="007228F3" w:rsidP="007228F3">
      <w:pPr>
        <w:pStyle w:val="Heading3"/>
      </w:pPr>
      <w:bookmarkStart w:id="932" w:name="_Toc507750703"/>
      <w:r w:rsidRPr="00121F36">
        <w:t xml:space="preserve">Executing </w:t>
      </w:r>
      <w:r w:rsidR="00E03637" w:rsidRPr="00121F36">
        <w:t xml:space="preserve">Position </w:t>
      </w:r>
      <w:r w:rsidRPr="00121F36">
        <w:t>Mass Change Simulation Run</w:t>
      </w:r>
      <w:bookmarkEnd w:id="932"/>
    </w:p>
    <w:p w14:paraId="769C8AFB" w14:textId="77777777" w:rsidR="007228F3" w:rsidRPr="00121F36" w:rsidRDefault="007228F3" w:rsidP="007228F3">
      <w:pPr>
        <w:pStyle w:val="SAPKeyblockTitle"/>
      </w:pPr>
      <w:r w:rsidRPr="00121F36">
        <w:t>Test Administration</w:t>
      </w:r>
    </w:p>
    <w:p w14:paraId="6E8CB7AA" w14:textId="5A7C54B8" w:rsidR="007228F3" w:rsidRPr="00121F36" w:rsidRDefault="007228F3" w:rsidP="007228F3">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7C231D5A"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276EF7F6"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72B4DF0"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0359EB86"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AD2668" w14:textId="6ECAFC5E"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CA73C7F"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6C8B060" w14:textId="41DCB350" w:rsidR="007228F3" w:rsidRPr="00121F36" w:rsidRDefault="0086714C" w:rsidP="007228F3">
            <w:r>
              <w:t>&lt;date&gt;</w:t>
            </w:r>
          </w:p>
        </w:tc>
      </w:tr>
      <w:tr w:rsidR="007228F3" w:rsidRPr="00121F36" w14:paraId="0887B97B"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6A29F4A9"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69BF80B" w14:textId="77777777" w:rsidR="007228F3" w:rsidRPr="00121F36" w:rsidRDefault="007228F3" w:rsidP="007228F3">
            <w:r w:rsidRPr="00121F36">
              <w:t>Administrative Super User</w:t>
            </w:r>
          </w:p>
        </w:tc>
      </w:tr>
      <w:tr w:rsidR="007228F3" w:rsidRPr="00121F36" w14:paraId="5B34071D"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59E36458"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8D7ACF"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5AD0DD2"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AF81B17" w14:textId="391E2AAD" w:rsidR="007228F3" w:rsidRPr="00121F36" w:rsidRDefault="00EB3674" w:rsidP="007228F3">
            <w:r>
              <w:t>&lt;duration&gt;</w:t>
            </w:r>
          </w:p>
        </w:tc>
      </w:tr>
    </w:tbl>
    <w:p w14:paraId="7601C17E" w14:textId="77777777" w:rsidR="007228F3" w:rsidRPr="00121F36" w:rsidRDefault="007228F3" w:rsidP="007228F3">
      <w:pPr>
        <w:pStyle w:val="SAPKeyblockTitle"/>
      </w:pPr>
      <w:r w:rsidRPr="00121F36">
        <w:lastRenderedPageBreak/>
        <w:t>Purpose</w:t>
      </w:r>
    </w:p>
    <w:p w14:paraId="3C68F66F" w14:textId="77777777" w:rsidR="009C0531" w:rsidRPr="00121F36" w:rsidRDefault="00540E68" w:rsidP="009C0531">
      <w:r w:rsidRPr="00121F36">
        <w:t>Before executing the productive mass change</w:t>
      </w:r>
      <w:r w:rsidR="00E03637" w:rsidRPr="00121F36">
        <w:t xml:space="preserve"> of positions</w:t>
      </w:r>
      <w:r w:rsidRPr="00121F36">
        <w:t>, t</w:t>
      </w:r>
      <w:r w:rsidR="009C0531" w:rsidRPr="00121F36">
        <w:t xml:space="preserve">he Administrative Super User </w:t>
      </w:r>
      <w:r w:rsidRPr="00121F36">
        <w:t>simulates</w:t>
      </w:r>
      <w:r w:rsidR="009C0531" w:rsidRPr="00121F36">
        <w:t xml:space="preserve"> a mass change run </w:t>
      </w:r>
      <w:r w:rsidRPr="00121F36">
        <w:t>in order to verify if the outcome would be the expected one.</w:t>
      </w:r>
      <w:r w:rsidR="004361B6" w:rsidRPr="00121F36">
        <w:t xml:space="preserve"> The mass changes are not saved, but you can see the result in the log.</w:t>
      </w:r>
    </w:p>
    <w:p w14:paraId="21C2DD50" w14:textId="77777777" w:rsidR="007228F3" w:rsidRPr="00121F36" w:rsidRDefault="007228F3" w:rsidP="007228F3">
      <w:pPr>
        <w:pStyle w:val="SAPKeyblockTitle"/>
      </w:pPr>
      <w:r w:rsidRPr="00121F36">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40"/>
        <w:gridCol w:w="4770"/>
        <w:gridCol w:w="3330"/>
        <w:gridCol w:w="2610"/>
        <w:gridCol w:w="1260"/>
      </w:tblGrid>
      <w:tr w:rsidR="007228F3" w:rsidRPr="00121F36" w14:paraId="5FD1679F" w14:textId="77777777" w:rsidTr="00E07E81">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4BB1097F" w14:textId="77777777" w:rsidR="007228F3" w:rsidRPr="00121F36" w:rsidRDefault="007228F3" w:rsidP="007228F3">
            <w:pPr>
              <w:pStyle w:val="SAPTableHeader"/>
            </w:pPr>
            <w:r w:rsidRPr="00121F36">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61C63942" w14:textId="77777777" w:rsidR="007228F3" w:rsidRPr="00121F36" w:rsidRDefault="007228F3" w:rsidP="007228F3">
            <w:pPr>
              <w:pStyle w:val="SAPTableHeader"/>
            </w:pPr>
            <w:r w:rsidRPr="00121F36">
              <w:t>Test Step Name</w:t>
            </w:r>
          </w:p>
        </w:tc>
        <w:tc>
          <w:tcPr>
            <w:tcW w:w="4770" w:type="dxa"/>
            <w:tcBorders>
              <w:top w:val="single" w:sz="8" w:space="0" w:color="999999"/>
              <w:left w:val="single" w:sz="8" w:space="0" w:color="999999"/>
              <w:bottom w:val="single" w:sz="8" w:space="0" w:color="999999"/>
              <w:right w:val="single" w:sz="8" w:space="0" w:color="999999"/>
            </w:tcBorders>
            <w:shd w:val="clear" w:color="auto" w:fill="999999"/>
            <w:hideMark/>
          </w:tcPr>
          <w:p w14:paraId="0C8F76F1" w14:textId="77777777" w:rsidR="007228F3" w:rsidRPr="00121F36" w:rsidRDefault="007228F3" w:rsidP="007228F3">
            <w:pPr>
              <w:pStyle w:val="SAPTableHeader"/>
            </w:pPr>
            <w:r w:rsidRPr="00121F36">
              <w:t>Instruction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tcPr>
          <w:p w14:paraId="76D2A67B" w14:textId="77777777" w:rsidR="007228F3" w:rsidRPr="00121F36" w:rsidRDefault="007228F3" w:rsidP="007228F3">
            <w:pPr>
              <w:pStyle w:val="SAPTableHeader"/>
            </w:pPr>
            <w:r w:rsidRPr="00121F36">
              <w:t>User Entries:</w:t>
            </w:r>
            <w:r w:rsidRPr="00121F36">
              <w:br/>
              <w:t>Field Name: User Action and Value</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0A49BFF6" w14:textId="77777777" w:rsidR="007228F3" w:rsidRPr="00121F36" w:rsidRDefault="007228F3"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4A55FCD6" w14:textId="77777777" w:rsidR="007228F3" w:rsidRPr="00121F36" w:rsidRDefault="007228F3" w:rsidP="007228F3">
            <w:pPr>
              <w:pStyle w:val="SAPTableHeader"/>
            </w:pPr>
            <w:r w:rsidRPr="00121F36">
              <w:t>Pass / Fail / Comment</w:t>
            </w:r>
          </w:p>
        </w:tc>
      </w:tr>
      <w:tr w:rsidR="007228F3" w:rsidRPr="00121F36" w14:paraId="0D7B1703" w14:textId="77777777" w:rsidTr="00E07E81">
        <w:trPr>
          <w:trHeight w:val="340"/>
        </w:trPr>
        <w:tc>
          <w:tcPr>
            <w:tcW w:w="900" w:type="dxa"/>
            <w:tcBorders>
              <w:top w:val="single" w:sz="8" w:space="0" w:color="999999"/>
              <w:left w:val="single" w:sz="8" w:space="0" w:color="999999"/>
              <w:bottom w:val="single" w:sz="8" w:space="0" w:color="999999"/>
              <w:right w:val="single" w:sz="8" w:space="0" w:color="999999"/>
            </w:tcBorders>
            <w:hideMark/>
          </w:tcPr>
          <w:p w14:paraId="7F811C58" w14:textId="77777777" w:rsidR="007228F3" w:rsidRPr="00121F36" w:rsidRDefault="007228F3" w:rsidP="007228F3">
            <w:r w:rsidRPr="00121F36">
              <w:t>1</w:t>
            </w:r>
          </w:p>
        </w:tc>
        <w:tc>
          <w:tcPr>
            <w:tcW w:w="1440" w:type="dxa"/>
            <w:tcBorders>
              <w:top w:val="single" w:sz="8" w:space="0" w:color="999999"/>
              <w:left w:val="single" w:sz="8" w:space="0" w:color="999999"/>
              <w:bottom w:val="single" w:sz="8" w:space="0" w:color="999999"/>
              <w:right w:val="single" w:sz="8" w:space="0" w:color="999999"/>
            </w:tcBorders>
            <w:hideMark/>
          </w:tcPr>
          <w:p w14:paraId="17295727" w14:textId="77777777" w:rsidR="007228F3" w:rsidRPr="00121F36" w:rsidRDefault="007228F3" w:rsidP="007228F3">
            <w:r w:rsidRPr="00121F36">
              <w:rPr>
                <w:rStyle w:val="SAPEmphasis"/>
              </w:rPr>
              <w:t>Log on</w:t>
            </w:r>
          </w:p>
        </w:tc>
        <w:tc>
          <w:tcPr>
            <w:tcW w:w="4770" w:type="dxa"/>
            <w:tcBorders>
              <w:top w:val="single" w:sz="8" w:space="0" w:color="999999"/>
              <w:left w:val="single" w:sz="8" w:space="0" w:color="999999"/>
              <w:bottom w:val="single" w:sz="8" w:space="0" w:color="999999"/>
              <w:right w:val="single" w:sz="8" w:space="0" w:color="999999"/>
            </w:tcBorders>
            <w:hideMark/>
          </w:tcPr>
          <w:p w14:paraId="28013E53" w14:textId="79C05DF2" w:rsidR="007228F3" w:rsidRPr="00121F36" w:rsidRDefault="007228F3" w:rsidP="007228F3">
            <w:r w:rsidRPr="00121F36">
              <w:t xml:space="preserve">Log on to </w:t>
            </w:r>
            <w:r w:rsidR="00C623F0" w:rsidRPr="00203C91">
              <w:rPr>
                <w:rStyle w:val="SAPTextReference"/>
              </w:rPr>
              <w:t>Employee Central</w:t>
            </w:r>
            <w:r w:rsidR="00C623F0" w:rsidRPr="00121F36" w:rsidDel="00C623F0">
              <w:t xml:space="preserve"> </w:t>
            </w:r>
            <w:r w:rsidRPr="00121F36">
              <w:t xml:space="preserve">as </w:t>
            </w:r>
            <w:r w:rsidR="00020122" w:rsidRPr="00121F36">
              <w:t>Administrative Super User</w:t>
            </w:r>
            <w:r w:rsidRPr="00121F36">
              <w:t>.</w:t>
            </w:r>
          </w:p>
        </w:tc>
        <w:tc>
          <w:tcPr>
            <w:tcW w:w="3330" w:type="dxa"/>
            <w:tcBorders>
              <w:top w:val="single" w:sz="8" w:space="0" w:color="999999"/>
              <w:left w:val="single" w:sz="8" w:space="0" w:color="999999"/>
              <w:bottom w:val="single" w:sz="8" w:space="0" w:color="999999"/>
              <w:right w:val="single" w:sz="8" w:space="0" w:color="999999"/>
            </w:tcBorders>
          </w:tcPr>
          <w:p w14:paraId="52C0B0BF" w14:textId="77777777" w:rsidR="007228F3" w:rsidRPr="00121F36" w:rsidRDefault="007228F3" w:rsidP="007228F3"/>
        </w:tc>
        <w:tc>
          <w:tcPr>
            <w:tcW w:w="2610" w:type="dxa"/>
            <w:tcBorders>
              <w:top w:val="single" w:sz="8" w:space="0" w:color="999999"/>
              <w:left w:val="single" w:sz="8" w:space="0" w:color="999999"/>
              <w:bottom w:val="single" w:sz="8" w:space="0" w:color="999999"/>
              <w:right w:val="single" w:sz="8" w:space="0" w:color="999999"/>
            </w:tcBorders>
            <w:hideMark/>
          </w:tcPr>
          <w:p w14:paraId="45496AE0"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2C95E4E6" w14:textId="77777777" w:rsidR="007228F3" w:rsidRPr="00121F36" w:rsidRDefault="007228F3" w:rsidP="007228F3"/>
        </w:tc>
      </w:tr>
      <w:tr w:rsidR="007228F3" w:rsidRPr="00121F36" w14:paraId="716801B9" w14:textId="77777777" w:rsidTr="00E07E81">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62E7E32" w14:textId="77777777" w:rsidR="007228F3" w:rsidRPr="00121F36" w:rsidRDefault="007228F3" w:rsidP="007228F3">
            <w:r w:rsidRPr="00121F36">
              <w:t>2</w:t>
            </w:r>
          </w:p>
        </w:tc>
        <w:tc>
          <w:tcPr>
            <w:tcW w:w="1440" w:type="dxa"/>
            <w:tcBorders>
              <w:top w:val="single" w:sz="8" w:space="0" w:color="999999"/>
              <w:left w:val="single" w:sz="8" w:space="0" w:color="999999"/>
              <w:bottom w:val="single" w:sz="8" w:space="0" w:color="999999"/>
              <w:right w:val="single" w:sz="8" w:space="0" w:color="999999"/>
            </w:tcBorders>
          </w:tcPr>
          <w:p w14:paraId="00AC0F2C" w14:textId="7E2AB1A8" w:rsidR="007228F3" w:rsidRPr="00121F36" w:rsidRDefault="007228F3" w:rsidP="007228F3">
            <w:pPr>
              <w:rPr>
                <w:rStyle w:val="SAPEmphasis"/>
              </w:rPr>
            </w:pPr>
            <w:r w:rsidRPr="00121F36">
              <w:rPr>
                <w:rStyle w:val="SAPEmphasis"/>
              </w:rPr>
              <w:t xml:space="preserve">Go to </w:t>
            </w:r>
            <w:r w:rsidR="000B54EF">
              <w:rPr>
                <w:rStyle w:val="SAPEmphasis"/>
              </w:rPr>
              <w:t>Mass Change Runs Management</w:t>
            </w:r>
          </w:p>
        </w:tc>
        <w:tc>
          <w:tcPr>
            <w:tcW w:w="4770" w:type="dxa"/>
            <w:tcBorders>
              <w:top w:val="single" w:sz="8" w:space="0" w:color="999999"/>
              <w:left w:val="single" w:sz="8" w:space="0" w:color="999999"/>
              <w:bottom w:val="single" w:sz="8" w:space="0" w:color="999999"/>
              <w:right w:val="single" w:sz="8" w:space="0" w:color="999999"/>
            </w:tcBorders>
          </w:tcPr>
          <w:p w14:paraId="63CEB7A4" w14:textId="29266E37" w:rsidR="007228F3" w:rsidRPr="00121F36" w:rsidRDefault="007228F3" w:rsidP="007228F3">
            <w:r w:rsidRPr="00121F36">
              <w:t xml:space="preserve">From the </w:t>
            </w:r>
            <w:r w:rsidRPr="00121F36">
              <w:rPr>
                <w:rStyle w:val="SAPScreenElement"/>
              </w:rPr>
              <w:t xml:space="preserve">Home </w:t>
            </w:r>
            <w:r w:rsidRPr="00121F36">
              <w:t>drop-down</w:t>
            </w:r>
            <w:r w:rsidR="003E692C">
              <w:t>,</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Mass Changes for Metadata Objects</w:t>
            </w:r>
            <w:r w:rsidRPr="00121F36">
              <w:t>.</w:t>
            </w:r>
          </w:p>
        </w:tc>
        <w:tc>
          <w:tcPr>
            <w:tcW w:w="3330" w:type="dxa"/>
            <w:tcBorders>
              <w:top w:val="single" w:sz="8" w:space="0" w:color="999999"/>
              <w:left w:val="single" w:sz="8" w:space="0" w:color="999999"/>
              <w:bottom w:val="single" w:sz="8" w:space="0" w:color="999999"/>
              <w:right w:val="single" w:sz="8" w:space="0" w:color="999999"/>
            </w:tcBorders>
          </w:tcPr>
          <w:p w14:paraId="0C67F250" w14:textId="77777777" w:rsidR="007228F3" w:rsidRPr="00121F36" w:rsidRDefault="007228F3" w:rsidP="007228F3"/>
        </w:tc>
        <w:tc>
          <w:tcPr>
            <w:tcW w:w="2610" w:type="dxa"/>
            <w:tcBorders>
              <w:top w:val="single" w:sz="8" w:space="0" w:color="999999"/>
              <w:left w:val="single" w:sz="8" w:space="0" w:color="999999"/>
              <w:bottom w:val="single" w:sz="8" w:space="0" w:color="999999"/>
              <w:right w:val="single" w:sz="8" w:space="0" w:color="999999"/>
            </w:tcBorders>
          </w:tcPr>
          <w:p w14:paraId="0AC79CF1" w14:textId="77777777" w:rsidR="007228F3" w:rsidRPr="00121F36" w:rsidRDefault="007228F3" w:rsidP="007228F3">
            <w:r w:rsidRPr="00121F36">
              <w:t xml:space="preserve">The </w:t>
            </w:r>
            <w:r w:rsidRPr="00121F36">
              <w:rPr>
                <w:rStyle w:val="SAPScreenElement"/>
              </w:rPr>
              <w:t xml:space="preserve">Manage Mass Change Runs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26DC6DAB" w14:textId="77777777" w:rsidR="007228F3" w:rsidRPr="00121F36" w:rsidRDefault="007228F3" w:rsidP="007228F3"/>
        </w:tc>
      </w:tr>
      <w:tr w:rsidR="007228F3" w:rsidRPr="00121F36" w14:paraId="363E4946" w14:textId="77777777" w:rsidTr="00E07E81">
        <w:trPr>
          <w:trHeight w:val="357"/>
        </w:trPr>
        <w:tc>
          <w:tcPr>
            <w:tcW w:w="900" w:type="dxa"/>
            <w:tcBorders>
              <w:top w:val="single" w:sz="8" w:space="0" w:color="999999"/>
              <w:left w:val="single" w:sz="8" w:space="0" w:color="999999"/>
              <w:bottom w:val="single" w:sz="8" w:space="0" w:color="999999"/>
              <w:right w:val="single" w:sz="8" w:space="0" w:color="999999"/>
            </w:tcBorders>
          </w:tcPr>
          <w:p w14:paraId="3E1716C9" w14:textId="77777777" w:rsidR="007228F3" w:rsidRPr="00121F36" w:rsidRDefault="007228F3" w:rsidP="007228F3">
            <w:r w:rsidRPr="00121F36">
              <w:t>3</w:t>
            </w:r>
          </w:p>
        </w:tc>
        <w:tc>
          <w:tcPr>
            <w:tcW w:w="1440" w:type="dxa"/>
            <w:tcBorders>
              <w:top w:val="single" w:sz="8" w:space="0" w:color="999999"/>
              <w:left w:val="single" w:sz="8" w:space="0" w:color="999999"/>
              <w:bottom w:val="single" w:sz="8" w:space="0" w:color="999999"/>
              <w:right w:val="single" w:sz="8" w:space="0" w:color="999999"/>
            </w:tcBorders>
          </w:tcPr>
          <w:p w14:paraId="16D1EB2C" w14:textId="77777777" w:rsidR="007228F3" w:rsidRPr="00121F36" w:rsidRDefault="007228F3" w:rsidP="007228F3">
            <w:pPr>
              <w:rPr>
                <w:rStyle w:val="SAPEmphasis"/>
              </w:rPr>
            </w:pPr>
            <w:r w:rsidRPr="00121F36">
              <w:rPr>
                <w:rStyle w:val="SAPEmphasis"/>
              </w:rPr>
              <w:t>Search Mass Change Run</w:t>
            </w:r>
          </w:p>
        </w:tc>
        <w:tc>
          <w:tcPr>
            <w:tcW w:w="4770" w:type="dxa"/>
            <w:tcBorders>
              <w:top w:val="single" w:sz="8" w:space="0" w:color="999999"/>
              <w:left w:val="single" w:sz="8" w:space="0" w:color="999999"/>
              <w:bottom w:val="single" w:sz="8" w:space="0" w:color="999999"/>
              <w:right w:val="single" w:sz="8" w:space="0" w:color="999999"/>
            </w:tcBorders>
          </w:tcPr>
          <w:p w14:paraId="0E37BBC6" w14:textId="77777777" w:rsidR="007228F3" w:rsidRPr="00121F36" w:rsidRDefault="007228F3" w:rsidP="007228F3">
            <w:r w:rsidRPr="00121F36">
              <w:t xml:space="preserve">On the </w:t>
            </w:r>
            <w:r w:rsidRPr="00121F36">
              <w:rPr>
                <w:rStyle w:val="SAPScreenElement"/>
              </w:rPr>
              <w:t xml:space="preserve">Manage Mass Change Runs </w:t>
            </w:r>
            <w:r w:rsidRPr="00121F36">
              <w:t xml:space="preserve">screen, select from the </w:t>
            </w:r>
            <w:r w:rsidRPr="00121F36">
              <w:rPr>
                <w:rStyle w:val="SAPScreenElement"/>
              </w:rPr>
              <w:t>Search</w:t>
            </w:r>
            <w:r w:rsidRPr="00121F36">
              <w:t xml:space="preserve"> drop-down value</w:t>
            </w:r>
            <w:r w:rsidRPr="009F28F7">
              <w:rPr>
                <w:rStyle w:val="SAPUserEntry"/>
              </w:rPr>
              <w:t xml:space="preserve"> </w:t>
            </w:r>
            <w:r w:rsidRPr="00121F36">
              <w:rPr>
                <w:rStyle w:val="SAPUserEntry"/>
              </w:rPr>
              <w:t>Mass Change Run</w:t>
            </w:r>
            <w:r w:rsidRPr="009F28F7">
              <w:rPr>
                <w:rStyle w:val="SAPUserEntry"/>
              </w:rPr>
              <w:t xml:space="preserve"> </w:t>
            </w:r>
            <w:r w:rsidRPr="00121F36">
              <w:t xml:space="preserve">and from the second drop-down the mass change run defined in the previous process step </w:t>
            </w:r>
            <w:r w:rsidRPr="008B7022">
              <w:rPr>
                <w:rStyle w:val="SAPTextReference"/>
              </w:rPr>
              <w:t>Cre</w:t>
            </w:r>
            <w:r w:rsidRPr="002B30E9">
              <w:rPr>
                <w:rStyle w:val="SAPTextReference"/>
              </w:rPr>
              <w:t>ating Mass Change Run</w:t>
            </w:r>
            <w:r w:rsidRPr="00121F36">
              <w:rPr>
                <w:rStyle w:val="SAPScreenElement"/>
                <w:color w:val="auto"/>
              </w:rPr>
              <w:t>.</w:t>
            </w:r>
          </w:p>
        </w:tc>
        <w:tc>
          <w:tcPr>
            <w:tcW w:w="3330" w:type="dxa"/>
            <w:tcBorders>
              <w:top w:val="single" w:sz="8" w:space="0" w:color="999999"/>
              <w:left w:val="single" w:sz="8" w:space="0" w:color="999999"/>
              <w:bottom w:val="single" w:sz="8" w:space="0" w:color="999999"/>
              <w:right w:val="single" w:sz="8" w:space="0" w:color="999999"/>
            </w:tcBorders>
          </w:tcPr>
          <w:p w14:paraId="0B2B44AB" w14:textId="77777777" w:rsidR="007228F3" w:rsidRPr="00121F36" w:rsidRDefault="007228F3" w:rsidP="007228F3"/>
        </w:tc>
        <w:tc>
          <w:tcPr>
            <w:tcW w:w="2610" w:type="dxa"/>
            <w:tcBorders>
              <w:top w:val="single" w:sz="8" w:space="0" w:color="999999"/>
              <w:left w:val="single" w:sz="8" w:space="0" w:color="999999"/>
              <w:bottom w:val="single" w:sz="8" w:space="0" w:color="999999"/>
              <w:right w:val="single" w:sz="8" w:space="0" w:color="999999"/>
            </w:tcBorders>
          </w:tcPr>
          <w:p w14:paraId="15F60E45" w14:textId="77777777" w:rsidR="007228F3" w:rsidRPr="00121F36" w:rsidRDefault="007228F3" w:rsidP="007228F3">
            <w:r w:rsidRPr="00121F36">
              <w:t xml:space="preserve">The </w:t>
            </w:r>
            <w:r w:rsidRPr="00121F36">
              <w:rPr>
                <w:rStyle w:val="SAPScreenElement"/>
              </w:rPr>
              <w:t xml:space="preserve">Mass Change Run: &lt;mass change run name&gt;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1B8E1EBF" w14:textId="77777777" w:rsidR="007228F3" w:rsidRPr="00121F36" w:rsidRDefault="007228F3" w:rsidP="007228F3"/>
        </w:tc>
      </w:tr>
      <w:tr w:rsidR="007228F3" w:rsidRPr="00121F36" w14:paraId="0DCC48FA" w14:textId="77777777" w:rsidTr="00E07E81">
        <w:trPr>
          <w:trHeight w:val="432"/>
        </w:trPr>
        <w:tc>
          <w:tcPr>
            <w:tcW w:w="900" w:type="dxa"/>
            <w:vMerge w:val="restart"/>
            <w:tcBorders>
              <w:top w:val="single" w:sz="8" w:space="0" w:color="999999"/>
              <w:left w:val="single" w:sz="8" w:space="0" w:color="999999"/>
              <w:right w:val="single" w:sz="8" w:space="0" w:color="999999"/>
            </w:tcBorders>
          </w:tcPr>
          <w:p w14:paraId="0E8DCBA3" w14:textId="77777777" w:rsidR="007228F3" w:rsidRPr="00121F36" w:rsidRDefault="007228F3" w:rsidP="007228F3">
            <w:r w:rsidRPr="00121F36">
              <w:t>4</w:t>
            </w:r>
          </w:p>
        </w:tc>
        <w:tc>
          <w:tcPr>
            <w:tcW w:w="1440" w:type="dxa"/>
            <w:vMerge w:val="restart"/>
            <w:tcBorders>
              <w:top w:val="single" w:sz="8" w:space="0" w:color="999999"/>
              <w:left w:val="single" w:sz="8" w:space="0" w:color="999999"/>
              <w:right w:val="single" w:sz="8" w:space="0" w:color="999999"/>
            </w:tcBorders>
          </w:tcPr>
          <w:p w14:paraId="70C9F172" w14:textId="77777777" w:rsidR="007228F3" w:rsidRPr="00121F36" w:rsidRDefault="007228F3" w:rsidP="007228F3">
            <w:pPr>
              <w:rPr>
                <w:rStyle w:val="SAPEmphasis"/>
              </w:rPr>
            </w:pPr>
            <w:r w:rsidRPr="00121F36">
              <w:rPr>
                <w:rStyle w:val="SAPEmphasis"/>
              </w:rPr>
              <w:t>Update Mass Change Run Details</w:t>
            </w:r>
          </w:p>
        </w:tc>
        <w:tc>
          <w:tcPr>
            <w:tcW w:w="4770" w:type="dxa"/>
            <w:vMerge w:val="restart"/>
            <w:tcBorders>
              <w:top w:val="single" w:sz="8" w:space="0" w:color="999999"/>
              <w:left w:val="single" w:sz="8" w:space="0" w:color="999999"/>
              <w:right w:val="single" w:sz="8" w:space="0" w:color="999999"/>
            </w:tcBorders>
          </w:tcPr>
          <w:p w14:paraId="0E409C53" w14:textId="77777777" w:rsidR="007228F3" w:rsidRPr="00121F36" w:rsidRDefault="007228F3" w:rsidP="007228F3">
            <w:r w:rsidRPr="00121F36">
              <w:t xml:space="preserve">On the </w:t>
            </w:r>
            <w:r w:rsidRPr="00121F36">
              <w:rPr>
                <w:rStyle w:val="SAPScreenElement"/>
              </w:rPr>
              <w:t xml:space="preserve">Mass Change Run: &lt;mass change run name&gt; </w:t>
            </w:r>
            <w:r w:rsidRPr="00121F36">
              <w:t xml:space="preserve">screen choose </w:t>
            </w:r>
            <w:r w:rsidRPr="00121F36">
              <w:rPr>
                <w:rStyle w:val="SAPScreenElement"/>
              </w:rPr>
              <w:t>Take Action</w:t>
            </w:r>
            <w:r w:rsidRPr="00121F36">
              <w:t xml:space="preserve"> </w:t>
            </w:r>
            <w:r w:rsidRPr="00121F36">
              <w:rPr>
                <w:rStyle w:val="SAPScreenElement"/>
              </w:rPr>
              <w:sym w:font="Symbol" w:char="F0AE"/>
            </w:r>
            <w:r w:rsidRPr="00121F36">
              <w:rPr>
                <w:rStyle w:val="SAPScreenElement"/>
              </w:rPr>
              <w:t xml:space="preserve"> Make Correction</w:t>
            </w:r>
            <w:r w:rsidRPr="00121F36">
              <w:t xml:space="preserve"> and make the following entries.</w:t>
            </w:r>
          </w:p>
        </w:tc>
        <w:tc>
          <w:tcPr>
            <w:tcW w:w="3330" w:type="dxa"/>
            <w:tcBorders>
              <w:top w:val="single" w:sz="8" w:space="0" w:color="999999"/>
              <w:left w:val="single" w:sz="8" w:space="0" w:color="999999"/>
              <w:bottom w:val="single" w:sz="8" w:space="0" w:color="999999"/>
              <w:right w:val="single" w:sz="8" w:space="0" w:color="999999"/>
            </w:tcBorders>
          </w:tcPr>
          <w:p w14:paraId="5FB9E402" w14:textId="7C40A711" w:rsidR="007228F3" w:rsidRPr="00121F36" w:rsidRDefault="007228F3" w:rsidP="007228F3">
            <w:r w:rsidRPr="00121F36">
              <w:rPr>
                <w:rStyle w:val="SAPScreenElement"/>
              </w:rPr>
              <w:t>Change Date</w:t>
            </w:r>
            <w:r w:rsidR="00540E68" w:rsidRPr="00121F36">
              <w:t xml:space="preserve">: </w:t>
            </w:r>
            <w:r w:rsidR="007855F0">
              <w:t xml:space="preserve">select </w:t>
            </w:r>
            <w:r w:rsidR="007855F0" w:rsidRPr="00DE330E">
              <w:t>effective change date</w:t>
            </w:r>
            <w:r w:rsidR="007855F0">
              <w:t xml:space="preserve"> from calendar help</w:t>
            </w:r>
          </w:p>
        </w:tc>
        <w:tc>
          <w:tcPr>
            <w:tcW w:w="2610" w:type="dxa"/>
            <w:vMerge w:val="restart"/>
            <w:tcBorders>
              <w:top w:val="single" w:sz="8" w:space="0" w:color="999999"/>
              <w:left w:val="single" w:sz="8" w:space="0" w:color="999999"/>
              <w:right w:val="single" w:sz="8" w:space="0" w:color="999999"/>
            </w:tcBorders>
          </w:tcPr>
          <w:p w14:paraId="796D01FB"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65F1F18B" w14:textId="77777777" w:rsidR="007228F3" w:rsidRPr="00121F36" w:rsidRDefault="007228F3" w:rsidP="007228F3"/>
        </w:tc>
      </w:tr>
      <w:tr w:rsidR="007228F3" w:rsidRPr="00121F36" w14:paraId="3356107D" w14:textId="77777777" w:rsidTr="00E07E81">
        <w:trPr>
          <w:trHeight w:val="357"/>
        </w:trPr>
        <w:tc>
          <w:tcPr>
            <w:tcW w:w="900" w:type="dxa"/>
            <w:vMerge/>
            <w:tcBorders>
              <w:left w:val="single" w:sz="8" w:space="0" w:color="999999"/>
              <w:bottom w:val="single" w:sz="8" w:space="0" w:color="999999"/>
              <w:right w:val="single" w:sz="8" w:space="0" w:color="999999"/>
            </w:tcBorders>
          </w:tcPr>
          <w:p w14:paraId="71184C60" w14:textId="77777777" w:rsidR="007228F3" w:rsidRPr="00121F36" w:rsidRDefault="007228F3" w:rsidP="007228F3"/>
        </w:tc>
        <w:tc>
          <w:tcPr>
            <w:tcW w:w="1440" w:type="dxa"/>
            <w:vMerge/>
            <w:tcBorders>
              <w:left w:val="single" w:sz="8" w:space="0" w:color="999999"/>
              <w:bottom w:val="single" w:sz="8" w:space="0" w:color="999999"/>
              <w:right w:val="single" w:sz="8" w:space="0" w:color="999999"/>
            </w:tcBorders>
          </w:tcPr>
          <w:p w14:paraId="4C36E97F" w14:textId="77777777" w:rsidR="007228F3" w:rsidRPr="00121F36" w:rsidRDefault="007228F3" w:rsidP="007228F3">
            <w:pPr>
              <w:rPr>
                <w:rStyle w:val="SAPEmphasis"/>
              </w:rPr>
            </w:pPr>
          </w:p>
        </w:tc>
        <w:tc>
          <w:tcPr>
            <w:tcW w:w="4770" w:type="dxa"/>
            <w:vMerge/>
            <w:tcBorders>
              <w:left w:val="single" w:sz="8" w:space="0" w:color="999999"/>
              <w:bottom w:val="single" w:sz="8" w:space="0" w:color="999999"/>
              <w:right w:val="single" w:sz="8" w:space="0" w:color="999999"/>
            </w:tcBorders>
          </w:tcPr>
          <w:p w14:paraId="71A89941" w14:textId="77777777" w:rsidR="007228F3" w:rsidRPr="00121F36" w:rsidRDefault="007228F3" w:rsidP="007228F3"/>
        </w:tc>
        <w:tc>
          <w:tcPr>
            <w:tcW w:w="3330" w:type="dxa"/>
            <w:tcBorders>
              <w:top w:val="single" w:sz="8" w:space="0" w:color="999999"/>
              <w:left w:val="single" w:sz="8" w:space="0" w:color="999999"/>
              <w:bottom w:val="single" w:sz="8" w:space="0" w:color="999999"/>
              <w:right w:val="single" w:sz="8" w:space="0" w:color="999999"/>
            </w:tcBorders>
          </w:tcPr>
          <w:p w14:paraId="6C0C56EF" w14:textId="77777777" w:rsidR="007228F3" w:rsidRPr="00121F36" w:rsidRDefault="007228F3" w:rsidP="007228F3">
            <w:r w:rsidRPr="00121F36">
              <w:rPr>
                <w:rStyle w:val="SAPScreenElement"/>
              </w:rPr>
              <w:t>Execution Mode</w:t>
            </w:r>
            <w:r w:rsidRPr="00121F36">
              <w:t xml:space="preserve">: </w:t>
            </w:r>
            <w:r w:rsidRPr="00121F36">
              <w:rPr>
                <w:rStyle w:val="SAPUserEntry"/>
              </w:rPr>
              <w:t>Simulate</w:t>
            </w:r>
          </w:p>
        </w:tc>
        <w:tc>
          <w:tcPr>
            <w:tcW w:w="2610" w:type="dxa"/>
            <w:vMerge/>
            <w:tcBorders>
              <w:left w:val="single" w:sz="8" w:space="0" w:color="999999"/>
              <w:bottom w:val="single" w:sz="8" w:space="0" w:color="999999"/>
              <w:right w:val="single" w:sz="8" w:space="0" w:color="999999"/>
            </w:tcBorders>
          </w:tcPr>
          <w:p w14:paraId="307006A3"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54BB5FC6" w14:textId="77777777" w:rsidR="007228F3" w:rsidRPr="00121F36" w:rsidRDefault="007228F3" w:rsidP="007228F3"/>
        </w:tc>
      </w:tr>
      <w:tr w:rsidR="007228F3" w:rsidRPr="00121F36" w14:paraId="42CE93D9" w14:textId="77777777" w:rsidTr="00E07E81">
        <w:trPr>
          <w:trHeight w:val="357"/>
        </w:trPr>
        <w:tc>
          <w:tcPr>
            <w:tcW w:w="900" w:type="dxa"/>
            <w:tcBorders>
              <w:top w:val="single" w:sz="8" w:space="0" w:color="999999"/>
              <w:left w:val="single" w:sz="8" w:space="0" w:color="999999"/>
              <w:bottom w:val="single" w:sz="8" w:space="0" w:color="999999"/>
              <w:right w:val="single" w:sz="8" w:space="0" w:color="999999"/>
            </w:tcBorders>
          </w:tcPr>
          <w:p w14:paraId="07C351EC" w14:textId="77777777" w:rsidR="007228F3" w:rsidRPr="00121F36" w:rsidRDefault="007228F3" w:rsidP="007228F3">
            <w:r w:rsidRPr="00121F36">
              <w:t>5</w:t>
            </w:r>
          </w:p>
        </w:tc>
        <w:tc>
          <w:tcPr>
            <w:tcW w:w="1440" w:type="dxa"/>
            <w:tcBorders>
              <w:top w:val="single" w:sz="8" w:space="0" w:color="999999"/>
              <w:left w:val="single" w:sz="8" w:space="0" w:color="999999"/>
              <w:bottom w:val="single" w:sz="8" w:space="0" w:color="999999"/>
              <w:right w:val="single" w:sz="8" w:space="0" w:color="999999"/>
            </w:tcBorders>
          </w:tcPr>
          <w:p w14:paraId="6B2A7B49" w14:textId="77777777" w:rsidR="007228F3" w:rsidRPr="00121F36" w:rsidRDefault="007228F3" w:rsidP="007228F3">
            <w:pPr>
              <w:rPr>
                <w:rStyle w:val="SAPEmphasis"/>
              </w:rPr>
            </w:pPr>
            <w:r w:rsidRPr="00121F36">
              <w:rPr>
                <w:rStyle w:val="SAPEmphasis"/>
              </w:rPr>
              <w:t>Save Mass Change Run</w:t>
            </w:r>
          </w:p>
        </w:tc>
        <w:tc>
          <w:tcPr>
            <w:tcW w:w="4770" w:type="dxa"/>
            <w:tcBorders>
              <w:top w:val="single" w:sz="8" w:space="0" w:color="999999"/>
              <w:left w:val="single" w:sz="8" w:space="0" w:color="999999"/>
              <w:bottom w:val="single" w:sz="8" w:space="0" w:color="999999"/>
              <w:right w:val="single" w:sz="8" w:space="0" w:color="999999"/>
            </w:tcBorders>
          </w:tcPr>
          <w:p w14:paraId="57C89455" w14:textId="77777777" w:rsidR="007228F3" w:rsidRPr="00121F36" w:rsidRDefault="007228F3" w:rsidP="007228F3">
            <w:r w:rsidRPr="00121F36">
              <w:t xml:space="preserve">When done, choose the </w:t>
            </w:r>
            <w:r w:rsidRPr="00121F36">
              <w:rPr>
                <w:rStyle w:val="SAPScreenElement"/>
              </w:rPr>
              <w:t>Save</w:t>
            </w:r>
            <w:r w:rsidRPr="00121F36">
              <w:t xml:space="preserve"> button.</w:t>
            </w:r>
          </w:p>
        </w:tc>
        <w:tc>
          <w:tcPr>
            <w:tcW w:w="3330" w:type="dxa"/>
            <w:tcBorders>
              <w:top w:val="single" w:sz="8" w:space="0" w:color="999999"/>
              <w:left w:val="single" w:sz="8" w:space="0" w:color="999999"/>
              <w:bottom w:val="single" w:sz="8" w:space="0" w:color="999999"/>
              <w:right w:val="single" w:sz="8" w:space="0" w:color="999999"/>
            </w:tcBorders>
          </w:tcPr>
          <w:p w14:paraId="44EF619D" w14:textId="77777777" w:rsidR="007228F3" w:rsidRPr="00121F36" w:rsidRDefault="007228F3" w:rsidP="007228F3"/>
        </w:tc>
        <w:tc>
          <w:tcPr>
            <w:tcW w:w="2610" w:type="dxa"/>
            <w:tcBorders>
              <w:top w:val="single" w:sz="8" w:space="0" w:color="999999"/>
              <w:left w:val="single" w:sz="8" w:space="0" w:color="999999"/>
              <w:bottom w:val="single" w:sz="8" w:space="0" w:color="999999"/>
              <w:right w:val="single" w:sz="8" w:space="0" w:color="999999"/>
            </w:tcBorders>
          </w:tcPr>
          <w:p w14:paraId="2E808A9E" w14:textId="77777777" w:rsidR="007228F3" w:rsidRPr="00121F36" w:rsidRDefault="00540E68" w:rsidP="00540E68">
            <w:r w:rsidRPr="00121F36">
              <w:t xml:space="preserve">The system triggers a job of type </w:t>
            </w:r>
            <w:r w:rsidRPr="00121F36">
              <w:rPr>
                <w:rStyle w:val="SAPScreenElement"/>
                <w:color w:val="auto"/>
              </w:rPr>
              <w:t>MDF Mass Change Run</w:t>
            </w:r>
            <w:r w:rsidRPr="00121F36">
              <w:rPr>
                <w:rStyle w:val="SAPScreenElement"/>
              </w:rPr>
              <w:t xml:space="preserve"> </w:t>
            </w:r>
            <w:r w:rsidRPr="00121F36">
              <w:t xml:space="preserve">that will process the change. </w:t>
            </w:r>
            <w:r w:rsidR="000654F6" w:rsidRPr="00121F36">
              <w:t>These changes are not persisted in the system.</w:t>
            </w:r>
          </w:p>
        </w:tc>
        <w:tc>
          <w:tcPr>
            <w:tcW w:w="1260" w:type="dxa"/>
            <w:tcBorders>
              <w:top w:val="single" w:sz="8" w:space="0" w:color="999999"/>
              <w:left w:val="single" w:sz="8" w:space="0" w:color="999999"/>
              <w:bottom w:val="single" w:sz="8" w:space="0" w:color="999999"/>
              <w:right w:val="single" w:sz="8" w:space="0" w:color="999999"/>
            </w:tcBorders>
          </w:tcPr>
          <w:p w14:paraId="1452AD49" w14:textId="77777777" w:rsidR="007228F3" w:rsidRPr="00121F36" w:rsidRDefault="007228F3" w:rsidP="007228F3"/>
        </w:tc>
      </w:tr>
    </w:tbl>
    <w:p w14:paraId="0A0ACCDE" w14:textId="77777777" w:rsidR="007228F3" w:rsidRPr="00121F36" w:rsidRDefault="007228F3" w:rsidP="007228F3">
      <w:pPr>
        <w:pStyle w:val="Heading3"/>
      </w:pPr>
      <w:bookmarkStart w:id="933" w:name="_Toc434252612"/>
      <w:bookmarkStart w:id="934" w:name="_Toc434302995"/>
      <w:bookmarkStart w:id="935" w:name="_Toc434252613"/>
      <w:bookmarkStart w:id="936" w:name="_Toc434302996"/>
      <w:bookmarkStart w:id="937" w:name="_Toc434252614"/>
      <w:bookmarkStart w:id="938" w:name="_Toc434302997"/>
      <w:bookmarkStart w:id="939" w:name="_Toc507750704"/>
      <w:bookmarkEnd w:id="933"/>
      <w:bookmarkEnd w:id="934"/>
      <w:bookmarkEnd w:id="935"/>
      <w:bookmarkEnd w:id="936"/>
      <w:bookmarkEnd w:id="937"/>
      <w:bookmarkEnd w:id="938"/>
      <w:r w:rsidRPr="00121F36">
        <w:lastRenderedPageBreak/>
        <w:t xml:space="preserve">Monitoring </w:t>
      </w:r>
      <w:r w:rsidR="00E03637" w:rsidRPr="00121F36">
        <w:t xml:space="preserve">Position </w:t>
      </w:r>
      <w:r w:rsidRPr="00121F36">
        <w:t>Mass Change Simulation Run</w:t>
      </w:r>
      <w:bookmarkEnd w:id="939"/>
    </w:p>
    <w:p w14:paraId="5B621CBD" w14:textId="77777777" w:rsidR="007228F3" w:rsidRPr="00121F36" w:rsidRDefault="007228F3" w:rsidP="007228F3">
      <w:pPr>
        <w:pStyle w:val="SAPKeyblockTitle"/>
      </w:pPr>
      <w:r w:rsidRPr="00121F36">
        <w:t>Test Administration</w:t>
      </w:r>
    </w:p>
    <w:p w14:paraId="5DF5726C" w14:textId="5756405E" w:rsidR="007228F3" w:rsidRPr="00121F36" w:rsidRDefault="007228F3" w:rsidP="007228F3">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788FA74C"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2C338B6D"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078A78B"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3FC05C42"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1A024DF" w14:textId="22F04678"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7B35123"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53C6231" w14:textId="1A54D9EF" w:rsidR="007228F3" w:rsidRPr="00121F36" w:rsidRDefault="0086714C" w:rsidP="007228F3">
            <w:r>
              <w:t>&lt;date&gt;</w:t>
            </w:r>
          </w:p>
        </w:tc>
      </w:tr>
      <w:tr w:rsidR="007228F3" w:rsidRPr="00121F36" w14:paraId="50AF4355"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3A1202F9"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008E7BE" w14:textId="77777777" w:rsidR="007228F3" w:rsidRPr="00121F36" w:rsidRDefault="007228F3" w:rsidP="007228F3">
            <w:r w:rsidRPr="00121F36">
              <w:t>Administrative Super User</w:t>
            </w:r>
          </w:p>
        </w:tc>
      </w:tr>
      <w:tr w:rsidR="007228F3" w:rsidRPr="00121F36" w14:paraId="6BF54E6C"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6EB6EF84"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B0F7A69"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BD7F7DF"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74CE4E0" w14:textId="49459A6C" w:rsidR="007228F3" w:rsidRPr="00121F36" w:rsidRDefault="00EB3674" w:rsidP="007228F3">
            <w:r>
              <w:t>&lt;duration&gt;</w:t>
            </w:r>
          </w:p>
        </w:tc>
      </w:tr>
    </w:tbl>
    <w:p w14:paraId="3CCE7866" w14:textId="77777777" w:rsidR="007228F3" w:rsidRPr="00121F36" w:rsidRDefault="007228F3" w:rsidP="007228F3">
      <w:pPr>
        <w:pStyle w:val="SAPKeyblockTitle"/>
      </w:pPr>
      <w:r w:rsidRPr="00121F36">
        <w:t>Purpose</w:t>
      </w:r>
    </w:p>
    <w:p w14:paraId="57EDC1F0" w14:textId="77777777" w:rsidR="00540E68" w:rsidRPr="00121F36" w:rsidRDefault="00540E68" w:rsidP="00540E68">
      <w:r w:rsidRPr="00121F36">
        <w:t xml:space="preserve">After </w:t>
      </w:r>
      <w:r w:rsidR="004361B6" w:rsidRPr="00121F36">
        <w:t xml:space="preserve">the simulated </w:t>
      </w:r>
      <w:r w:rsidR="00E03637" w:rsidRPr="00121F36">
        <w:t xml:space="preserve">position </w:t>
      </w:r>
      <w:r w:rsidR="004361B6" w:rsidRPr="00121F36">
        <w:t>mass change run is finished, the Administrative Super User can check the outcome.</w:t>
      </w:r>
    </w:p>
    <w:p w14:paraId="5735E8B5" w14:textId="77777777" w:rsidR="00B927DE" w:rsidRPr="00121F36" w:rsidRDefault="00BA1875" w:rsidP="00B927DE">
      <w:pPr>
        <w:ind w:left="432"/>
      </w:pPr>
      <w:r w:rsidRPr="00121F36">
        <w:rPr>
          <w:noProof/>
        </w:rPr>
        <w:drawing>
          <wp:inline distT="0" distB="0" distL="0" distR="0" wp14:anchorId="28B0D2B8" wp14:editId="2290999D">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927DE" w:rsidRPr="00121F36">
        <w:rPr>
          <w:rFonts w:ascii="BentonSans Regular" w:hAnsi="BentonSans Regular"/>
          <w:color w:val="666666"/>
          <w:sz w:val="22"/>
        </w:rPr>
        <w:t>Note</w:t>
      </w:r>
    </w:p>
    <w:p w14:paraId="4A2D3D66" w14:textId="77777777" w:rsidR="004361B6" w:rsidRPr="00121F36" w:rsidRDefault="004361B6" w:rsidP="00B927DE">
      <w:pPr>
        <w:ind w:left="432"/>
      </w:pPr>
      <w:r w:rsidRPr="00121F36">
        <w:t>In case email is configured, the Administrative Super User will receive a notification</w:t>
      </w:r>
      <w:r w:rsidR="005E7F08" w:rsidRPr="00121F36">
        <w:t xml:space="preserve"> after the </w:t>
      </w:r>
      <w:r w:rsidR="00E03637" w:rsidRPr="00121F36">
        <w:t xml:space="preserve">position </w:t>
      </w:r>
      <w:r w:rsidR="005E7F08" w:rsidRPr="00121F36">
        <w:t>mass change simulation run has finished.</w:t>
      </w:r>
    </w:p>
    <w:p w14:paraId="44993D22" w14:textId="77777777" w:rsidR="007228F3" w:rsidRPr="00121F36" w:rsidRDefault="007228F3" w:rsidP="007228F3">
      <w:pPr>
        <w:pStyle w:val="SAPKeyblockTitle"/>
      </w:pPr>
      <w:r w:rsidRPr="00121F36">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2070"/>
        <w:gridCol w:w="5220"/>
        <w:gridCol w:w="4860"/>
        <w:gridCol w:w="1260"/>
      </w:tblGrid>
      <w:tr w:rsidR="007228F3" w:rsidRPr="00121F36" w14:paraId="1F76A32F" w14:textId="77777777" w:rsidTr="007228F3">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45CB1B57" w14:textId="77777777" w:rsidR="007228F3" w:rsidRPr="00121F36" w:rsidRDefault="007228F3" w:rsidP="007228F3">
            <w:pPr>
              <w:pStyle w:val="SAPTableHeader"/>
            </w:pPr>
            <w:r w:rsidRPr="00121F36">
              <w:t>Test Step #</w:t>
            </w:r>
          </w:p>
        </w:tc>
        <w:tc>
          <w:tcPr>
            <w:tcW w:w="2070" w:type="dxa"/>
            <w:tcBorders>
              <w:top w:val="single" w:sz="8" w:space="0" w:color="999999"/>
              <w:left w:val="single" w:sz="8" w:space="0" w:color="999999"/>
              <w:bottom w:val="single" w:sz="8" w:space="0" w:color="999999"/>
              <w:right w:val="single" w:sz="8" w:space="0" w:color="999999"/>
            </w:tcBorders>
            <w:shd w:val="clear" w:color="auto" w:fill="999999"/>
            <w:hideMark/>
          </w:tcPr>
          <w:p w14:paraId="1BE4B837" w14:textId="77777777" w:rsidR="007228F3" w:rsidRPr="00121F36" w:rsidRDefault="007228F3" w:rsidP="007228F3">
            <w:pPr>
              <w:pStyle w:val="SAPTableHeader"/>
            </w:pPr>
            <w:r w:rsidRPr="00121F36">
              <w:t>Test Step Name</w:t>
            </w:r>
          </w:p>
        </w:tc>
        <w:tc>
          <w:tcPr>
            <w:tcW w:w="5220" w:type="dxa"/>
            <w:tcBorders>
              <w:top w:val="single" w:sz="8" w:space="0" w:color="999999"/>
              <w:left w:val="single" w:sz="8" w:space="0" w:color="999999"/>
              <w:bottom w:val="single" w:sz="8" w:space="0" w:color="999999"/>
              <w:right w:val="single" w:sz="8" w:space="0" w:color="999999"/>
            </w:tcBorders>
            <w:shd w:val="clear" w:color="auto" w:fill="999999"/>
            <w:hideMark/>
          </w:tcPr>
          <w:p w14:paraId="307BE721" w14:textId="77777777" w:rsidR="007228F3" w:rsidRPr="00121F36" w:rsidRDefault="007228F3" w:rsidP="007228F3">
            <w:pPr>
              <w:pStyle w:val="SAPTableHeader"/>
            </w:pPr>
            <w:r w:rsidRPr="00121F36">
              <w:t>Instruction</w:t>
            </w:r>
          </w:p>
        </w:tc>
        <w:tc>
          <w:tcPr>
            <w:tcW w:w="4860" w:type="dxa"/>
            <w:tcBorders>
              <w:top w:val="single" w:sz="8" w:space="0" w:color="999999"/>
              <w:left w:val="single" w:sz="8" w:space="0" w:color="999999"/>
              <w:bottom w:val="single" w:sz="8" w:space="0" w:color="999999"/>
              <w:right w:val="single" w:sz="8" w:space="0" w:color="999999"/>
            </w:tcBorders>
            <w:shd w:val="clear" w:color="auto" w:fill="999999"/>
            <w:hideMark/>
          </w:tcPr>
          <w:p w14:paraId="1C5EABF7" w14:textId="77777777" w:rsidR="007228F3" w:rsidRPr="00121F36" w:rsidRDefault="007228F3"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6F7E770" w14:textId="77777777" w:rsidR="007228F3" w:rsidRPr="00121F36" w:rsidRDefault="007228F3" w:rsidP="007228F3">
            <w:pPr>
              <w:pStyle w:val="SAPTableHeader"/>
            </w:pPr>
            <w:r w:rsidRPr="00121F36">
              <w:t>Pass / Fail / Comment</w:t>
            </w:r>
          </w:p>
        </w:tc>
      </w:tr>
      <w:tr w:rsidR="007228F3" w:rsidRPr="00121F36" w14:paraId="1EF47712" w14:textId="77777777" w:rsidTr="007228F3">
        <w:trPr>
          <w:trHeight w:val="340"/>
        </w:trPr>
        <w:tc>
          <w:tcPr>
            <w:tcW w:w="900" w:type="dxa"/>
            <w:tcBorders>
              <w:top w:val="single" w:sz="8" w:space="0" w:color="999999"/>
              <w:left w:val="single" w:sz="8" w:space="0" w:color="999999"/>
              <w:bottom w:val="single" w:sz="8" w:space="0" w:color="999999"/>
              <w:right w:val="single" w:sz="8" w:space="0" w:color="999999"/>
            </w:tcBorders>
            <w:hideMark/>
          </w:tcPr>
          <w:p w14:paraId="255F0057" w14:textId="77777777" w:rsidR="007228F3" w:rsidRPr="00121F36" w:rsidRDefault="007228F3" w:rsidP="007228F3">
            <w:r w:rsidRPr="00121F36">
              <w:t>1</w:t>
            </w:r>
          </w:p>
        </w:tc>
        <w:tc>
          <w:tcPr>
            <w:tcW w:w="2070" w:type="dxa"/>
            <w:tcBorders>
              <w:top w:val="single" w:sz="8" w:space="0" w:color="999999"/>
              <w:left w:val="single" w:sz="8" w:space="0" w:color="999999"/>
              <w:bottom w:val="single" w:sz="8" w:space="0" w:color="999999"/>
              <w:right w:val="single" w:sz="8" w:space="0" w:color="999999"/>
            </w:tcBorders>
            <w:hideMark/>
          </w:tcPr>
          <w:p w14:paraId="489CE145" w14:textId="77777777" w:rsidR="007228F3" w:rsidRPr="00121F36" w:rsidRDefault="007228F3" w:rsidP="007228F3">
            <w:r w:rsidRPr="00121F36">
              <w:rPr>
                <w:rStyle w:val="SAPEmphasis"/>
              </w:rPr>
              <w:t>Log on</w:t>
            </w:r>
          </w:p>
        </w:tc>
        <w:tc>
          <w:tcPr>
            <w:tcW w:w="5220" w:type="dxa"/>
            <w:tcBorders>
              <w:top w:val="single" w:sz="8" w:space="0" w:color="999999"/>
              <w:left w:val="single" w:sz="8" w:space="0" w:color="999999"/>
              <w:bottom w:val="single" w:sz="8" w:space="0" w:color="999999"/>
              <w:right w:val="single" w:sz="8" w:space="0" w:color="999999"/>
            </w:tcBorders>
            <w:hideMark/>
          </w:tcPr>
          <w:p w14:paraId="457B01D6" w14:textId="63E10732" w:rsidR="007228F3" w:rsidRPr="00121F36" w:rsidRDefault="007228F3" w:rsidP="007228F3">
            <w:r w:rsidRPr="00121F36">
              <w:t xml:space="preserve">Log on to </w:t>
            </w:r>
            <w:r w:rsidR="00C623F0" w:rsidRPr="00203C91">
              <w:rPr>
                <w:rStyle w:val="SAPTextReference"/>
              </w:rPr>
              <w:t>Employee Central</w:t>
            </w:r>
            <w:r w:rsidR="00C623F0" w:rsidRPr="00121F36" w:rsidDel="00C623F0">
              <w:t xml:space="preserve"> </w:t>
            </w:r>
            <w:r w:rsidRPr="00121F36">
              <w:t xml:space="preserve">as </w:t>
            </w:r>
            <w:r w:rsidR="00020122" w:rsidRPr="00121F36">
              <w:t>Administrative Super User</w:t>
            </w:r>
            <w:r w:rsidRPr="00121F36">
              <w:t>.</w:t>
            </w:r>
          </w:p>
        </w:tc>
        <w:tc>
          <w:tcPr>
            <w:tcW w:w="4860" w:type="dxa"/>
            <w:tcBorders>
              <w:top w:val="single" w:sz="8" w:space="0" w:color="999999"/>
              <w:left w:val="single" w:sz="8" w:space="0" w:color="999999"/>
              <w:bottom w:val="single" w:sz="8" w:space="0" w:color="999999"/>
              <w:right w:val="single" w:sz="8" w:space="0" w:color="999999"/>
            </w:tcBorders>
            <w:hideMark/>
          </w:tcPr>
          <w:p w14:paraId="1B024C8E"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423FA6F2" w14:textId="77777777" w:rsidR="007228F3" w:rsidRPr="00121F36" w:rsidRDefault="007228F3" w:rsidP="007228F3"/>
        </w:tc>
      </w:tr>
      <w:tr w:rsidR="007228F3" w:rsidRPr="00121F36" w14:paraId="29C0B56B" w14:textId="77777777" w:rsidTr="007228F3">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388A942" w14:textId="77777777" w:rsidR="007228F3" w:rsidRPr="00121F36" w:rsidRDefault="007228F3" w:rsidP="007228F3">
            <w:r w:rsidRPr="00121F36">
              <w:t>2</w:t>
            </w:r>
          </w:p>
        </w:tc>
        <w:tc>
          <w:tcPr>
            <w:tcW w:w="2070" w:type="dxa"/>
            <w:tcBorders>
              <w:top w:val="single" w:sz="8" w:space="0" w:color="999999"/>
              <w:left w:val="single" w:sz="8" w:space="0" w:color="999999"/>
              <w:bottom w:val="single" w:sz="8" w:space="0" w:color="999999"/>
              <w:right w:val="single" w:sz="8" w:space="0" w:color="999999"/>
            </w:tcBorders>
          </w:tcPr>
          <w:p w14:paraId="4CD219E6" w14:textId="77777777" w:rsidR="007228F3" w:rsidRPr="00121F36" w:rsidRDefault="007228F3" w:rsidP="007228F3">
            <w:pPr>
              <w:rPr>
                <w:rStyle w:val="SAPEmphasis"/>
              </w:rPr>
            </w:pPr>
            <w:r w:rsidRPr="00121F36">
              <w:rPr>
                <w:rStyle w:val="SAPEmphasis"/>
              </w:rPr>
              <w:t xml:space="preserve">Go to </w:t>
            </w:r>
            <w:r w:rsidR="006F78F3" w:rsidRPr="00121F36">
              <w:rPr>
                <w:rStyle w:val="SAPEmphasis"/>
              </w:rPr>
              <w:t>Monitor Job</w:t>
            </w:r>
          </w:p>
        </w:tc>
        <w:tc>
          <w:tcPr>
            <w:tcW w:w="5220" w:type="dxa"/>
            <w:tcBorders>
              <w:top w:val="single" w:sz="8" w:space="0" w:color="999999"/>
              <w:left w:val="single" w:sz="8" w:space="0" w:color="999999"/>
              <w:bottom w:val="single" w:sz="8" w:space="0" w:color="999999"/>
              <w:right w:val="single" w:sz="8" w:space="0" w:color="999999"/>
            </w:tcBorders>
          </w:tcPr>
          <w:p w14:paraId="33386CFD" w14:textId="77777777" w:rsidR="007228F3" w:rsidRPr="00121F36" w:rsidRDefault="007228F3" w:rsidP="007228F3">
            <w:r w:rsidRPr="00121F36">
              <w:t xml:space="preserve">From the </w:t>
            </w:r>
            <w:r w:rsidRPr="00121F36">
              <w:rPr>
                <w:rStyle w:val="SAPScreenElement"/>
              </w:rPr>
              <w:t xml:space="preserve">Home </w:t>
            </w:r>
            <w:r w:rsidRPr="00121F36">
              <w:t>drop-down</w:t>
            </w:r>
            <w:r w:rsidR="00480E30" w:rsidRPr="00121F36">
              <w:t>,</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Monitor Job</w:t>
            </w:r>
            <w:r w:rsidRPr="00121F36">
              <w:t>.</w:t>
            </w:r>
          </w:p>
        </w:tc>
        <w:tc>
          <w:tcPr>
            <w:tcW w:w="4860" w:type="dxa"/>
            <w:tcBorders>
              <w:top w:val="single" w:sz="8" w:space="0" w:color="999999"/>
              <w:left w:val="single" w:sz="8" w:space="0" w:color="999999"/>
              <w:bottom w:val="single" w:sz="8" w:space="0" w:color="999999"/>
              <w:right w:val="single" w:sz="8" w:space="0" w:color="999999"/>
            </w:tcBorders>
          </w:tcPr>
          <w:p w14:paraId="16B9F6FC" w14:textId="77777777" w:rsidR="007228F3" w:rsidRPr="00121F36" w:rsidRDefault="007228F3" w:rsidP="007228F3">
            <w:r w:rsidRPr="00121F36">
              <w:t xml:space="preserve">The </w:t>
            </w:r>
            <w:r w:rsidRPr="00121F36">
              <w:rPr>
                <w:rStyle w:val="SAPScreenElement"/>
              </w:rPr>
              <w:t>Monitor Jobs</w:t>
            </w:r>
            <w:r w:rsidRPr="00121F36">
              <w:t xml:space="preserve"> screen is displayed.</w:t>
            </w:r>
          </w:p>
        </w:tc>
        <w:tc>
          <w:tcPr>
            <w:tcW w:w="1260" w:type="dxa"/>
            <w:tcBorders>
              <w:top w:val="single" w:sz="8" w:space="0" w:color="999999"/>
              <w:left w:val="single" w:sz="8" w:space="0" w:color="999999"/>
              <w:bottom w:val="single" w:sz="8" w:space="0" w:color="999999"/>
              <w:right w:val="single" w:sz="8" w:space="0" w:color="999999"/>
            </w:tcBorders>
          </w:tcPr>
          <w:p w14:paraId="7744E98D" w14:textId="77777777" w:rsidR="007228F3" w:rsidRPr="00121F36" w:rsidRDefault="007228F3" w:rsidP="007228F3"/>
        </w:tc>
      </w:tr>
      <w:tr w:rsidR="007228F3" w:rsidRPr="00121F36" w14:paraId="301995D4" w14:textId="77777777" w:rsidTr="007228F3">
        <w:trPr>
          <w:trHeight w:val="357"/>
        </w:trPr>
        <w:tc>
          <w:tcPr>
            <w:tcW w:w="900" w:type="dxa"/>
            <w:tcBorders>
              <w:top w:val="single" w:sz="8" w:space="0" w:color="999999"/>
              <w:left w:val="single" w:sz="8" w:space="0" w:color="999999"/>
              <w:bottom w:val="single" w:sz="8" w:space="0" w:color="999999"/>
              <w:right w:val="single" w:sz="8" w:space="0" w:color="999999"/>
            </w:tcBorders>
          </w:tcPr>
          <w:p w14:paraId="60FC92A0" w14:textId="77777777" w:rsidR="007228F3" w:rsidRPr="00121F36" w:rsidRDefault="007228F3" w:rsidP="007228F3">
            <w:r w:rsidRPr="00121F36">
              <w:t>3</w:t>
            </w:r>
          </w:p>
        </w:tc>
        <w:tc>
          <w:tcPr>
            <w:tcW w:w="2070" w:type="dxa"/>
            <w:tcBorders>
              <w:top w:val="single" w:sz="8" w:space="0" w:color="999999"/>
              <w:left w:val="single" w:sz="8" w:space="0" w:color="999999"/>
              <w:bottom w:val="single" w:sz="8" w:space="0" w:color="999999"/>
              <w:right w:val="single" w:sz="8" w:space="0" w:color="999999"/>
            </w:tcBorders>
          </w:tcPr>
          <w:p w14:paraId="5491EC46" w14:textId="77777777" w:rsidR="007228F3" w:rsidRPr="00121F36" w:rsidRDefault="007228F3" w:rsidP="007228F3">
            <w:pPr>
              <w:rPr>
                <w:rStyle w:val="SAPEmphasis"/>
              </w:rPr>
            </w:pPr>
            <w:r w:rsidRPr="00121F36">
              <w:rPr>
                <w:rStyle w:val="SAPEmphasis"/>
              </w:rPr>
              <w:t>View Job Status</w:t>
            </w:r>
          </w:p>
        </w:tc>
        <w:tc>
          <w:tcPr>
            <w:tcW w:w="5220" w:type="dxa"/>
            <w:tcBorders>
              <w:top w:val="single" w:sz="8" w:space="0" w:color="999999"/>
              <w:left w:val="single" w:sz="8" w:space="0" w:color="999999"/>
              <w:bottom w:val="single" w:sz="8" w:space="0" w:color="999999"/>
              <w:right w:val="single" w:sz="8" w:space="0" w:color="999999"/>
            </w:tcBorders>
          </w:tcPr>
          <w:p w14:paraId="7D2225B3" w14:textId="77777777" w:rsidR="007228F3" w:rsidRPr="00121F36" w:rsidRDefault="007228F3" w:rsidP="007228F3">
            <w:r w:rsidRPr="00121F36">
              <w:t xml:space="preserve">On </w:t>
            </w:r>
            <w:r w:rsidRPr="00121F36">
              <w:rPr>
                <w:rStyle w:val="SAPScreenElement"/>
              </w:rPr>
              <w:t>Monitor Jobs</w:t>
            </w:r>
            <w:r w:rsidRPr="00121F36">
              <w:t xml:space="preserve"> screen, view the status of the mass change run you have just simulated</w:t>
            </w:r>
            <w:r w:rsidRPr="00121F36">
              <w:rPr>
                <w:rStyle w:val="SAPScreenElement"/>
                <w:color w:val="auto"/>
              </w:rPr>
              <w:t xml:space="preserve">. </w:t>
            </w:r>
            <w:r w:rsidRPr="00121F36">
              <w:t>Select the</w:t>
            </w:r>
            <w:r w:rsidRPr="00121F36">
              <w:rPr>
                <w:rStyle w:val="SAPScreenElement"/>
                <w:color w:val="auto"/>
              </w:rPr>
              <w:t xml:space="preserve"> </w:t>
            </w:r>
            <w:r w:rsidRPr="00121F36">
              <w:rPr>
                <w:rStyle w:val="SAPScreenElement"/>
              </w:rPr>
              <w:t>Download Status</w:t>
            </w:r>
            <w:r w:rsidRPr="00121F36">
              <w:t xml:space="preserve"> link in the appropriate table column.</w:t>
            </w:r>
          </w:p>
        </w:tc>
        <w:tc>
          <w:tcPr>
            <w:tcW w:w="4860" w:type="dxa"/>
            <w:tcBorders>
              <w:top w:val="single" w:sz="8" w:space="0" w:color="999999"/>
              <w:left w:val="single" w:sz="8" w:space="0" w:color="999999"/>
              <w:bottom w:val="single" w:sz="8" w:space="0" w:color="999999"/>
              <w:right w:val="single" w:sz="8" w:space="0" w:color="999999"/>
            </w:tcBorders>
          </w:tcPr>
          <w:p w14:paraId="220D2FED" w14:textId="77777777" w:rsidR="007228F3" w:rsidRPr="00121F36" w:rsidRDefault="00F27647" w:rsidP="007228F3">
            <w:r w:rsidRPr="00121F36">
              <w:t>The csv file</w:t>
            </w:r>
            <w:r w:rsidRPr="009F28F7">
              <w:rPr>
                <w:rStyle w:val="SAPUserEntry"/>
                <w:color w:val="auto"/>
              </w:rPr>
              <w:t xml:space="preserve"> </w:t>
            </w:r>
            <w:r w:rsidRPr="006452F0">
              <w:rPr>
                <w:rStyle w:val="SAPUserEntry"/>
                <w:color w:val="auto"/>
              </w:rPr>
              <w:t>jobResponse</w:t>
            </w:r>
            <w:r w:rsidRPr="009F28F7">
              <w:rPr>
                <w:rStyle w:val="SAPUserEntry"/>
                <w:color w:val="auto"/>
              </w:rPr>
              <w:t xml:space="preserve"> </w:t>
            </w:r>
            <w:r w:rsidRPr="00121F36">
              <w:t>is exported</w:t>
            </w:r>
            <w:r w:rsidR="007228F3" w:rsidRPr="00121F36">
              <w:t>. You can choose to open the file or first save and then open it.</w:t>
            </w:r>
          </w:p>
        </w:tc>
        <w:tc>
          <w:tcPr>
            <w:tcW w:w="1260" w:type="dxa"/>
            <w:tcBorders>
              <w:top w:val="single" w:sz="8" w:space="0" w:color="999999"/>
              <w:left w:val="single" w:sz="8" w:space="0" w:color="999999"/>
              <w:bottom w:val="single" w:sz="8" w:space="0" w:color="999999"/>
              <w:right w:val="single" w:sz="8" w:space="0" w:color="999999"/>
            </w:tcBorders>
          </w:tcPr>
          <w:p w14:paraId="6EF46026" w14:textId="77777777" w:rsidR="007228F3" w:rsidRPr="00121F36" w:rsidRDefault="007228F3" w:rsidP="007228F3"/>
        </w:tc>
      </w:tr>
      <w:tr w:rsidR="007228F3" w:rsidRPr="00121F36" w14:paraId="30CB9A7A" w14:textId="77777777" w:rsidTr="007228F3">
        <w:trPr>
          <w:trHeight w:val="357"/>
        </w:trPr>
        <w:tc>
          <w:tcPr>
            <w:tcW w:w="900" w:type="dxa"/>
            <w:tcBorders>
              <w:top w:val="single" w:sz="8" w:space="0" w:color="999999"/>
              <w:left w:val="single" w:sz="8" w:space="0" w:color="999999"/>
              <w:bottom w:val="single" w:sz="8" w:space="0" w:color="999999"/>
              <w:right w:val="single" w:sz="8" w:space="0" w:color="999999"/>
            </w:tcBorders>
          </w:tcPr>
          <w:p w14:paraId="6095C1F3" w14:textId="77777777" w:rsidR="007228F3" w:rsidRPr="00121F36" w:rsidRDefault="007228F3" w:rsidP="007228F3">
            <w:r w:rsidRPr="00121F36">
              <w:t>4</w:t>
            </w:r>
          </w:p>
        </w:tc>
        <w:tc>
          <w:tcPr>
            <w:tcW w:w="2070" w:type="dxa"/>
            <w:tcBorders>
              <w:top w:val="single" w:sz="8" w:space="0" w:color="999999"/>
              <w:left w:val="single" w:sz="8" w:space="0" w:color="999999"/>
              <w:bottom w:val="single" w:sz="8" w:space="0" w:color="999999"/>
              <w:right w:val="single" w:sz="8" w:space="0" w:color="999999"/>
            </w:tcBorders>
          </w:tcPr>
          <w:p w14:paraId="6C3E829B" w14:textId="77777777" w:rsidR="007228F3" w:rsidRPr="00121F36" w:rsidRDefault="007228F3" w:rsidP="007228F3">
            <w:pPr>
              <w:rPr>
                <w:rStyle w:val="SAPEmphasis"/>
              </w:rPr>
            </w:pPr>
            <w:r w:rsidRPr="00121F36">
              <w:rPr>
                <w:rStyle w:val="SAPEmphasis"/>
              </w:rPr>
              <w:t>Review Job Response</w:t>
            </w:r>
          </w:p>
        </w:tc>
        <w:tc>
          <w:tcPr>
            <w:tcW w:w="5220" w:type="dxa"/>
            <w:tcBorders>
              <w:top w:val="single" w:sz="8" w:space="0" w:color="999999"/>
              <w:left w:val="single" w:sz="8" w:space="0" w:color="999999"/>
              <w:bottom w:val="single" w:sz="8" w:space="0" w:color="999999"/>
              <w:right w:val="single" w:sz="8" w:space="0" w:color="999999"/>
            </w:tcBorders>
          </w:tcPr>
          <w:p w14:paraId="352573C3" w14:textId="77777777" w:rsidR="007228F3" w:rsidRPr="00121F36" w:rsidRDefault="007228F3" w:rsidP="007228F3">
            <w:r w:rsidRPr="00121F36">
              <w:t xml:space="preserve">Verify the content of the </w:t>
            </w:r>
            <w:r w:rsidR="00D94DA0" w:rsidRPr="00121F36">
              <w:t>CSV</w:t>
            </w:r>
            <w:r w:rsidRPr="00121F36">
              <w:t xml:space="preserve"> file. Especially check content of columns </w:t>
            </w:r>
            <w:r w:rsidRPr="00121F36">
              <w:rPr>
                <w:rStyle w:val="SAPScreenElement"/>
              </w:rPr>
              <w:t>Status</w:t>
            </w:r>
            <w:r w:rsidRPr="00121F36">
              <w:t xml:space="preserve"> and </w:t>
            </w:r>
            <w:r w:rsidRPr="00121F36">
              <w:rPr>
                <w:rStyle w:val="SAPScreenElement"/>
              </w:rPr>
              <w:t>External Code</w:t>
            </w:r>
            <w:r w:rsidRPr="00121F36">
              <w:t xml:space="preserve"> (which contains the positions that would be affected by a mass change run.</w:t>
            </w:r>
          </w:p>
        </w:tc>
        <w:tc>
          <w:tcPr>
            <w:tcW w:w="4860" w:type="dxa"/>
            <w:tcBorders>
              <w:top w:val="single" w:sz="8" w:space="0" w:color="999999"/>
              <w:left w:val="single" w:sz="8" w:space="0" w:color="999999"/>
              <w:bottom w:val="single" w:sz="8" w:space="0" w:color="999999"/>
              <w:right w:val="single" w:sz="8" w:space="0" w:color="999999"/>
            </w:tcBorders>
          </w:tcPr>
          <w:p w14:paraId="78D6D8A0" w14:textId="77777777" w:rsidR="007228F3" w:rsidRPr="00121F36" w:rsidRDefault="007228F3" w:rsidP="007228F3">
            <w:r w:rsidRPr="00121F36">
              <w:t xml:space="preserve">In case the status of all changes is </w:t>
            </w:r>
            <w:r w:rsidRPr="00121F36">
              <w:rPr>
                <w:rStyle w:val="SAPUserEntry"/>
                <w:b w:val="0"/>
                <w:color w:val="auto"/>
              </w:rPr>
              <w:t>SUCCESS</w:t>
            </w:r>
            <w:r w:rsidRPr="00121F36">
              <w:t>, you can execute the productive mass change run as described in the next chapter.</w:t>
            </w:r>
          </w:p>
          <w:p w14:paraId="65417BB1" w14:textId="77777777" w:rsidR="007228F3" w:rsidRPr="00121F36" w:rsidRDefault="007228F3" w:rsidP="007228F3">
            <w:r w:rsidRPr="00121F36">
              <w:lastRenderedPageBreak/>
              <w:t xml:space="preserve">In case there are errors, correct these and re-simulate the mass change until the status is </w:t>
            </w:r>
            <w:r w:rsidRPr="00121F36">
              <w:rPr>
                <w:rStyle w:val="SAPUserEntry"/>
                <w:b w:val="0"/>
                <w:color w:val="auto"/>
              </w:rPr>
              <w:t>SUCCESS</w:t>
            </w:r>
            <w:r w:rsidRPr="00121F36">
              <w:t>. Only then, execute the productive mass change run.</w:t>
            </w:r>
          </w:p>
          <w:p w14:paraId="1C332206" w14:textId="77777777" w:rsidR="007228F3" w:rsidRPr="00121F36" w:rsidRDefault="00BA1875" w:rsidP="007228F3">
            <w:pPr>
              <w:rPr>
                <w:rFonts w:ascii="BentonSans Regular" w:hAnsi="BentonSans Regular"/>
                <w:color w:val="666666"/>
                <w:sz w:val="22"/>
              </w:rPr>
            </w:pPr>
            <w:r w:rsidRPr="00121F36">
              <w:rPr>
                <w:noProof/>
              </w:rPr>
              <w:drawing>
                <wp:inline distT="0" distB="0" distL="0" distR="0" wp14:anchorId="2061DB6D" wp14:editId="652BB1B2">
                  <wp:extent cx="228600" cy="228600"/>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228F3" w:rsidRPr="00121F36">
              <w:rPr>
                <w:rFonts w:ascii="BentonSans Regular" w:hAnsi="BentonSans Regular"/>
                <w:color w:val="666666"/>
                <w:sz w:val="22"/>
              </w:rPr>
              <w:t>Note</w:t>
            </w:r>
          </w:p>
          <w:p w14:paraId="70AD0928" w14:textId="77777777" w:rsidR="007228F3" w:rsidRPr="00121F36" w:rsidRDefault="007228F3" w:rsidP="000C464C">
            <w:r w:rsidRPr="00121F36">
              <w:t xml:space="preserve">In this document, we </w:t>
            </w:r>
            <w:r w:rsidR="00CB1BA9" w:rsidRPr="00121F36">
              <w:t>assume</w:t>
            </w:r>
            <w:r w:rsidRPr="00121F36">
              <w:t xml:space="preserve"> that the mass change simulation is successful from the very first run.</w:t>
            </w:r>
          </w:p>
        </w:tc>
        <w:tc>
          <w:tcPr>
            <w:tcW w:w="1260" w:type="dxa"/>
            <w:tcBorders>
              <w:top w:val="single" w:sz="8" w:space="0" w:color="999999"/>
              <w:left w:val="single" w:sz="8" w:space="0" w:color="999999"/>
              <w:bottom w:val="single" w:sz="8" w:space="0" w:color="999999"/>
              <w:right w:val="single" w:sz="8" w:space="0" w:color="999999"/>
            </w:tcBorders>
          </w:tcPr>
          <w:p w14:paraId="39454096" w14:textId="77777777" w:rsidR="007228F3" w:rsidRPr="00121F36" w:rsidRDefault="007228F3" w:rsidP="007228F3"/>
        </w:tc>
      </w:tr>
      <w:tr w:rsidR="007228F3" w:rsidRPr="00121F36" w14:paraId="11082137" w14:textId="77777777" w:rsidTr="007228F3">
        <w:trPr>
          <w:trHeight w:val="357"/>
        </w:trPr>
        <w:tc>
          <w:tcPr>
            <w:tcW w:w="900" w:type="dxa"/>
            <w:tcBorders>
              <w:top w:val="single" w:sz="8" w:space="0" w:color="999999"/>
              <w:left w:val="single" w:sz="8" w:space="0" w:color="999999"/>
              <w:bottom w:val="single" w:sz="8" w:space="0" w:color="999999"/>
              <w:right w:val="single" w:sz="8" w:space="0" w:color="999999"/>
            </w:tcBorders>
          </w:tcPr>
          <w:p w14:paraId="0DF207F3" w14:textId="77777777" w:rsidR="007228F3" w:rsidRPr="00121F36" w:rsidRDefault="007228F3" w:rsidP="007228F3">
            <w:r w:rsidRPr="00121F36">
              <w:t>5</w:t>
            </w:r>
          </w:p>
        </w:tc>
        <w:tc>
          <w:tcPr>
            <w:tcW w:w="2070" w:type="dxa"/>
            <w:tcBorders>
              <w:top w:val="single" w:sz="8" w:space="0" w:color="999999"/>
              <w:left w:val="single" w:sz="8" w:space="0" w:color="999999"/>
              <w:bottom w:val="single" w:sz="8" w:space="0" w:color="999999"/>
              <w:right w:val="single" w:sz="8" w:space="0" w:color="999999"/>
            </w:tcBorders>
          </w:tcPr>
          <w:p w14:paraId="1927AFA6" w14:textId="77777777" w:rsidR="007228F3" w:rsidRPr="00121F36" w:rsidRDefault="007228F3" w:rsidP="007228F3">
            <w:pPr>
              <w:rPr>
                <w:rStyle w:val="SAPEmphasis"/>
              </w:rPr>
            </w:pPr>
            <w:r w:rsidRPr="00121F36">
              <w:rPr>
                <w:rStyle w:val="SAPEmphasis"/>
              </w:rPr>
              <w:t>Close Job Response</w:t>
            </w:r>
          </w:p>
        </w:tc>
        <w:tc>
          <w:tcPr>
            <w:tcW w:w="5220" w:type="dxa"/>
            <w:tcBorders>
              <w:top w:val="single" w:sz="8" w:space="0" w:color="999999"/>
              <w:left w:val="single" w:sz="8" w:space="0" w:color="999999"/>
              <w:bottom w:val="single" w:sz="8" w:space="0" w:color="999999"/>
              <w:right w:val="single" w:sz="8" w:space="0" w:color="999999"/>
            </w:tcBorders>
          </w:tcPr>
          <w:p w14:paraId="228A39E4" w14:textId="77777777" w:rsidR="007228F3" w:rsidRPr="00121F36" w:rsidRDefault="007228F3" w:rsidP="007228F3">
            <w:r w:rsidRPr="00121F36">
              <w:t xml:space="preserve">When done, choose the </w:t>
            </w:r>
            <w:r w:rsidRPr="00121F36">
              <w:rPr>
                <w:rStyle w:val="SAPScreenElement"/>
              </w:rPr>
              <w:t>Close</w:t>
            </w:r>
            <w:r w:rsidRPr="00121F36">
              <w:t xml:space="preserve"> button in the </w:t>
            </w:r>
            <w:r w:rsidR="00D94DA0" w:rsidRPr="00121F36">
              <w:t>CSV</w:t>
            </w:r>
            <w:r w:rsidRPr="00121F36">
              <w:t xml:space="preserve"> file.</w:t>
            </w:r>
          </w:p>
        </w:tc>
        <w:tc>
          <w:tcPr>
            <w:tcW w:w="4860" w:type="dxa"/>
            <w:tcBorders>
              <w:top w:val="single" w:sz="8" w:space="0" w:color="999999"/>
              <w:left w:val="single" w:sz="8" w:space="0" w:color="999999"/>
              <w:bottom w:val="single" w:sz="8" w:space="0" w:color="999999"/>
              <w:right w:val="single" w:sz="8" w:space="0" w:color="999999"/>
            </w:tcBorders>
          </w:tcPr>
          <w:p w14:paraId="2BDB975A"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224A2207" w14:textId="77777777" w:rsidR="007228F3" w:rsidRPr="00121F36" w:rsidRDefault="007228F3" w:rsidP="007228F3"/>
        </w:tc>
      </w:tr>
    </w:tbl>
    <w:p w14:paraId="7FEEF712" w14:textId="77777777" w:rsidR="00B927DE" w:rsidRPr="00121F36" w:rsidRDefault="00BA1875" w:rsidP="00B927DE">
      <w:pPr>
        <w:ind w:left="432"/>
        <w:rPr>
          <w:rFonts w:ascii="BentonSans Regular" w:hAnsi="BentonSans Regular"/>
          <w:color w:val="666666"/>
          <w:sz w:val="22"/>
        </w:rPr>
      </w:pPr>
      <w:bookmarkStart w:id="940" w:name="_Toc434252616"/>
      <w:bookmarkStart w:id="941" w:name="_Toc434302999"/>
      <w:bookmarkEnd w:id="940"/>
      <w:bookmarkEnd w:id="941"/>
      <w:r w:rsidRPr="00121F36">
        <w:rPr>
          <w:noProof/>
        </w:rPr>
        <w:drawing>
          <wp:inline distT="0" distB="0" distL="0" distR="0" wp14:anchorId="584CF658" wp14:editId="1B937167">
            <wp:extent cx="228600" cy="228600"/>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927DE" w:rsidRPr="00121F36">
        <w:rPr>
          <w:rFonts w:ascii="BentonSans Regular" w:hAnsi="BentonSans Regular"/>
          <w:color w:val="666666"/>
          <w:sz w:val="22"/>
        </w:rPr>
        <w:t>Note</w:t>
      </w:r>
    </w:p>
    <w:p w14:paraId="0D89614F" w14:textId="77777777" w:rsidR="00EE1900" w:rsidRPr="00121F36" w:rsidRDefault="00B927DE" w:rsidP="00B927DE">
      <w:pPr>
        <w:ind w:left="432"/>
      </w:pPr>
      <w:r w:rsidRPr="00121F36">
        <w:t xml:space="preserve">In </w:t>
      </w:r>
      <w:r w:rsidR="00EE1900" w:rsidRPr="00121F36">
        <w:t>case you want</w:t>
      </w:r>
      <w:r w:rsidRPr="00121F36">
        <w:t xml:space="preserve"> to view the log containing information about the executed </w:t>
      </w:r>
      <w:r w:rsidR="00E03637" w:rsidRPr="00121F36">
        <w:t xml:space="preserve">position </w:t>
      </w:r>
      <w:r w:rsidRPr="00121F36">
        <w:t xml:space="preserve">mass change </w:t>
      </w:r>
      <w:r w:rsidR="00D94DA0" w:rsidRPr="00121F36">
        <w:t xml:space="preserve">simulation </w:t>
      </w:r>
      <w:r w:rsidRPr="00121F36">
        <w:t xml:space="preserve">run, </w:t>
      </w:r>
      <w:r w:rsidR="00EE1900" w:rsidRPr="00121F36">
        <w:t xml:space="preserve">proceed as follows: </w:t>
      </w:r>
    </w:p>
    <w:p w14:paraId="6A66B93C" w14:textId="77777777" w:rsidR="00EE1900" w:rsidRPr="00121F36" w:rsidRDefault="00B927DE" w:rsidP="006116E6">
      <w:pPr>
        <w:numPr>
          <w:ilvl w:val="0"/>
          <w:numId w:val="40"/>
        </w:numPr>
        <w:ind w:hanging="288"/>
        <w:rPr>
          <w:rStyle w:val="SAPScreenElement"/>
        </w:rPr>
      </w:pPr>
      <w:r w:rsidRPr="00121F36">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Mass Changes for Metadata Objects</w:t>
      </w:r>
    </w:p>
    <w:p w14:paraId="01DD3314" w14:textId="77777777" w:rsidR="00B927DE" w:rsidRPr="00121F36" w:rsidRDefault="00B927DE" w:rsidP="00D94DA0">
      <w:pPr>
        <w:numPr>
          <w:ilvl w:val="0"/>
          <w:numId w:val="40"/>
        </w:numPr>
        <w:ind w:hanging="288"/>
        <w:rPr>
          <w:rStyle w:val="SAPScreenElement"/>
        </w:rPr>
      </w:pPr>
      <w:r w:rsidRPr="00121F36">
        <w:t xml:space="preserve">On the </w:t>
      </w:r>
      <w:r w:rsidRPr="00121F36">
        <w:rPr>
          <w:rStyle w:val="SAPScreenElement"/>
        </w:rPr>
        <w:t xml:space="preserve">Manage Mass Change Runs </w:t>
      </w:r>
      <w:r w:rsidRPr="00121F36">
        <w:t xml:space="preserve">screen, select from the </w:t>
      </w:r>
      <w:r w:rsidRPr="00121F36">
        <w:rPr>
          <w:rStyle w:val="SAPScreenElement"/>
        </w:rPr>
        <w:t>Search</w:t>
      </w:r>
      <w:r w:rsidRPr="00121F36">
        <w:t xml:space="preserve"> drop-down value</w:t>
      </w:r>
      <w:r w:rsidRPr="009F28F7">
        <w:rPr>
          <w:rStyle w:val="SAPUserEntry"/>
        </w:rPr>
        <w:t xml:space="preserve"> </w:t>
      </w:r>
      <w:r w:rsidRPr="00121F36">
        <w:rPr>
          <w:rStyle w:val="SAPUserEntry"/>
        </w:rPr>
        <w:t>Mass Change Run</w:t>
      </w:r>
      <w:r w:rsidRPr="009F28F7">
        <w:rPr>
          <w:rStyle w:val="SAPUserEntry"/>
        </w:rPr>
        <w:t xml:space="preserve"> </w:t>
      </w:r>
      <w:r w:rsidRPr="00121F36">
        <w:t xml:space="preserve">and from the second drop-down the mass change run </w:t>
      </w:r>
      <w:r w:rsidR="00D94DA0" w:rsidRPr="00121F36">
        <w:t xml:space="preserve">for </w:t>
      </w:r>
      <w:r w:rsidR="00EE1900" w:rsidRPr="00121F36">
        <w:t>which you ran the simulation.</w:t>
      </w:r>
    </w:p>
    <w:p w14:paraId="1DFD388B" w14:textId="77777777" w:rsidR="00B927DE" w:rsidRPr="00121F36" w:rsidRDefault="00EE1900" w:rsidP="00D94DA0">
      <w:pPr>
        <w:numPr>
          <w:ilvl w:val="0"/>
          <w:numId w:val="40"/>
        </w:numPr>
        <w:ind w:hanging="288"/>
      </w:pPr>
      <w:r w:rsidRPr="00121F36">
        <w:t xml:space="preserve">In the </w:t>
      </w:r>
      <w:r w:rsidRPr="00121F36">
        <w:rPr>
          <w:rStyle w:val="SAPScreenElement"/>
        </w:rPr>
        <w:t>Log</w:t>
      </w:r>
      <w:r w:rsidRPr="00121F36">
        <w:t xml:space="preserve"> section of the upcoming</w:t>
      </w:r>
      <w:r w:rsidRPr="00121F36">
        <w:rPr>
          <w:rStyle w:val="SAPScreenElement"/>
        </w:rPr>
        <w:t xml:space="preserve"> Mass Change Run: &lt;mass change run name&gt; </w:t>
      </w:r>
      <w:r w:rsidRPr="00121F36">
        <w:t>screen review the</w:t>
      </w:r>
      <w:r w:rsidR="00B927DE" w:rsidRPr="00121F36">
        <w:t xml:space="preserve"> number of updated and failed objects/records</w:t>
      </w:r>
      <w:r w:rsidRPr="00121F36">
        <w:t xml:space="preserve">. Select the </w:t>
      </w:r>
      <w:r w:rsidRPr="00121F36">
        <w:rPr>
          <w:rStyle w:val="SAPScreenElement"/>
        </w:rPr>
        <w:t>Details</w:t>
      </w:r>
      <w:r w:rsidRPr="00121F36">
        <w:t xml:space="preserve"> and in the upcoming </w:t>
      </w:r>
      <w:r w:rsidRPr="00121F36">
        <w:rPr>
          <w:rStyle w:val="SAPScreenElement"/>
        </w:rPr>
        <w:t>Details</w:t>
      </w:r>
      <w:r w:rsidRPr="00121F36">
        <w:t xml:space="preserve"> dialog box select the </w:t>
      </w:r>
      <w:r w:rsidRPr="00121F36">
        <w:rPr>
          <w:rStyle w:val="SAPScreenElement"/>
        </w:rPr>
        <w:t>Detailed Information</w:t>
      </w:r>
      <w:r w:rsidRPr="00121F36">
        <w:t xml:space="preserve"> link to view the</w:t>
      </w:r>
      <w:r w:rsidR="00B927DE" w:rsidRPr="00121F36">
        <w:t xml:space="preserve"> </w:t>
      </w:r>
      <w:r w:rsidR="00D94DA0" w:rsidRPr="00121F36">
        <w:t>CSV</w:t>
      </w:r>
      <w:r w:rsidR="00B927DE" w:rsidRPr="00121F36">
        <w:t xml:space="preserve"> field with detailed information about each record</w:t>
      </w:r>
      <w:r w:rsidRPr="00121F36">
        <w:t>.</w:t>
      </w:r>
    </w:p>
    <w:p w14:paraId="166F01C5" w14:textId="2A569F9C" w:rsidR="007228F3" w:rsidRPr="00121F36" w:rsidRDefault="00C4257B" w:rsidP="007228F3">
      <w:pPr>
        <w:pStyle w:val="Heading3"/>
      </w:pPr>
      <w:r>
        <w:t xml:space="preserve"> </w:t>
      </w:r>
      <w:bookmarkStart w:id="942" w:name="_Toc507750705"/>
      <w:r w:rsidR="007228F3" w:rsidRPr="00121F36">
        <w:t xml:space="preserve">Executing </w:t>
      </w:r>
      <w:r w:rsidR="00E03637" w:rsidRPr="00121F36">
        <w:t xml:space="preserve">Position </w:t>
      </w:r>
      <w:r w:rsidR="007228F3" w:rsidRPr="00121F36">
        <w:t>Mass Change Run</w:t>
      </w:r>
      <w:bookmarkEnd w:id="942"/>
      <w:r w:rsidR="007228F3" w:rsidRPr="00121F36">
        <w:t xml:space="preserve"> </w:t>
      </w:r>
    </w:p>
    <w:p w14:paraId="3BA3A1CE" w14:textId="77777777" w:rsidR="007228F3" w:rsidRPr="00121F36" w:rsidRDefault="007228F3" w:rsidP="007228F3">
      <w:pPr>
        <w:pStyle w:val="SAPKeyblockTitle"/>
      </w:pPr>
      <w:r w:rsidRPr="00121F36">
        <w:t>Test Administration</w:t>
      </w:r>
    </w:p>
    <w:p w14:paraId="0F83415E" w14:textId="76CC27C8" w:rsidR="007228F3" w:rsidRPr="00121F36" w:rsidRDefault="007228F3" w:rsidP="007228F3">
      <w:r w:rsidRPr="00121F36">
        <w:t>Customer project: Fill in the project-specific parts (</w:t>
      </w:r>
      <w:r w:rsidR="00F81A29">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1DDD6372"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396F6B58"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275F1A7"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01C44F9D"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32EF980" w14:textId="111F1AB8"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C268E92"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E383888" w14:textId="2A424DC9" w:rsidR="007228F3" w:rsidRPr="00121F36" w:rsidRDefault="0086714C" w:rsidP="007228F3">
            <w:r>
              <w:t>&lt;date&gt;</w:t>
            </w:r>
          </w:p>
        </w:tc>
      </w:tr>
      <w:tr w:rsidR="007228F3" w:rsidRPr="00121F36" w14:paraId="1F477278"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513CBC11"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207C619" w14:textId="77777777" w:rsidR="007228F3" w:rsidRPr="00121F36" w:rsidRDefault="007228F3" w:rsidP="007228F3">
            <w:r w:rsidRPr="00121F36">
              <w:t>Administrative Super User</w:t>
            </w:r>
          </w:p>
        </w:tc>
      </w:tr>
      <w:tr w:rsidR="007228F3" w:rsidRPr="00121F36" w14:paraId="4503D408"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12FF20B7"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096CC05"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41DB6DB"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2FCBDA2" w14:textId="04DC0908" w:rsidR="007228F3" w:rsidRPr="00121F36" w:rsidRDefault="00EB3674" w:rsidP="007228F3">
            <w:r>
              <w:t>&lt;duration&gt;</w:t>
            </w:r>
          </w:p>
        </w:tc>
      </w:tr>
    </w:tbl>
    <w:p w14:paraId="3EEA0B20" w14:textId="77777777" w:rsidR="007228F3" w:rsidRPr="00121F36" w:rsidRDefault="007228F3" w:rsidP="007228F3">
      <w:pPr>
        <w:pStyle w:val="SAPKeyblockTitle"/>
      </w:pPr>
      <w:r w:rsidRPr="00121F36">
        <w:t>Purpose</w:t>
      </w:r>
    </w:p>
    <w:p w14:paraId="33B9AAC2" w14:textId="77777777" w:rsidR="00B6097A" w:rsidRPr="00121F36" w:rsidRDefault="00D94DA0" w:rsidP="00B6097A">
      <w:r w:rsidRPr="00121F36">
        <w:t xml:space="preserve">After a successful simulation of mass changes to the positions, the Administrative Super User executes the productive mass change run. </w:t>
      </w:r>
    </w:p>
    <w:p w14:paraId="74D8B009" w14:textId="77777777" w:rsidR="007228F3" w:rsidRPr="00121F36" w:rsidRDefault="007228F3" w:rsidP="007228F3">
      <w:pPr>
        <w:pStyle w:val="SAPKeyblockTitle"/>
      </w:pPr>
      <w:r w:rsidRPr="00121F36">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2070"/>
        <w:gridCol w:w="6210"/>
        <w:gridCol w:w="3870"/>
        <w:gridCol w:w="1260"/>
      </w:tblGrid>
      <w:tr w:rsidR="007228F3" w:rsidRPr="00121F36" w14:paraId="5430F914" w14:textId="77777777" w:rsidTr="00B6097A">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37E64820" w14:textId="77777777" w:rsidR="007228F3" w:rsidRPr="00121F36" w:rsidRDefault="007228F3" w:rsidP="007228F3">
            <w:pPr>
              <w:pStyle w:val="SAPTableHeader"/>
            </w:pPr>
            <w:r w:rsidRPr="00121F36">
              <w:t>Test Step #</w:t>
            </w:r>
          </w:p>
        </w:tc>
        <w:tc>
          <w:tcPr>
            <w:tcW w:w="2070" w:type="dxa"/>
            <w:tcBorders>
              <w:top w:val="single" w:sz="8" w:space="0" w:color="999999"/>
              <w:left w:val="single" w:sz="8" w:space="0" w:color="999999"/>
              <w:bottom w:val="single" w:sz="8" w:space="0" w:color="999999"/>
              <w:right w:val="single" w:sz="8" w:space="0" w:color="999999"/>
            </w:tcBorders>
            <w:shd w:val="clear" w:color="auto" w:fill="999999"/>
            <w:hideMark/>
          </w:tcPr>
          <w:p w14:paraId="1869BB09" w14:textId="77777777" w:rsidR="007228F3" w:rsidRPr="00121F36" w:rsidRDefault="007228F3" w:rsidP="007228F3">
            <w:pPr>
              <w:pStyle w:val="SAPTableHeader"/>
            </w:pPr>
            <w:r w:rsidRPr="00121F36">
              <w:t>Test Step Name</w:t>
            </w: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
          <w:p w14:paraId="2B38FFB8" w14:textId="77777777" w:rsidR="007228F3" w:rsidRPr="00121F36" w:rsidRDefault="007228F3" w:rsidP="007228F3">
            <w:pPr>
              <w:pStyle w:val="SAPTableHeader"/>
            </w:pPr>
            <w:r w:rsidRPr="00121F36">
              <w:t>Instruction</w:t>
            </w:r>
          </w:p>
        </w:tc>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44B6F934" w14:textId="77777777" w:rsidR="007228F3" w:rsidRPr="00121F36" w:rsidRDefault="007228F3"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A83250B" w14:textId="77777777" w:rsidR="007228F3" w:rsidRPr="00121F36" w:rsidRDefault="007228F3" w:rsidP="007228F3">
            <w:pPr>
              <w:pStyle w:val="SAPTableHeader"/>
            </w:pPr>
            <w:r w:rsidRPr="00121F36">
              <w:t>Pass / Fail / Comment</w:t>
            </w:r>
          </w:p>
        </w:tc>
      </w:tr>
      <w:tr w:rsidR="007228F3" w:rsidRPr="00121F36" w14:paraId="35AD4E6A" w14:textId="77777777" w:rsidTr="00B6097A">
        <w:trPr>
          <w:trHeight w:val="340"/>
        </w:trPr>
        <w:tc>
          <w:tcPr>
            <w:tcW w:w="900" w:type="dxa"/>
            <w:tcBorders>
              <w:top w:val="single" w:sz="8" w:space="0" w:color="999999"/>
              <w:left w:val="single" w:sz="8" w:space="0" w:color="999999"/>
              <w:bottom w:val="single" w:sz="8" w:space="0" w:color="999999"/>
              <w:right w:val="single" w:sz="8" w:space="0" w:color="999999"/>
            </w:tcBorders>
            <w:hideMark/>
          </w:tcPr>
          <w:p w14:paraId="75D0452F" w14:textId="77777777" w:rsidR="007228F3" w:rsidRPr="00121F36" w:rsidRDefault="007228F3" w:rsidP="007228F3">
            <w:r w:rsidRPr="00121F36">
              <w:t>1</w:t>
            </w:r>
          </w:p>
        </w:tc>
        <w:tc>
          <w:tcPr>
            <w:tcW w:w="2070" w:type="dxa"/>
            <w:tcBorders>
              <w:top w:val="single" w:sz="8" w:space="0" w:color="999999"/>
              <w:left w:val="single" w:sz="8" w:space="0" w:color="999999"/>
              <w:bottom w:val="single" w:sz="8" w:space="0" w:color="999999"/>
              <w:right w:val="single" w:sz="8" w:space="0" w:color="999999"/>
            </w:tcBorders>
            <w:hideMark/>
          </w:tcPr>
          <w:p w14:paraId="51FB22DF" w14:textId="77777777" w:rsidR="007228F3" w:rsidRPr="00121F36" w:rsidRDefault="007228F3" w:rsidP="007228F3">
            <w:r w:rsidRPr="00121F36">
              <w:rPr>
                <w:rStyle w:val="SAPEmphasis"/>
              </w:rPr>
              <w:t>Log on</w:t>
            </w:r>
          </w:p>
        </w:tc>
        <w:tc>
          <w:tcPr>
            <w:tcW w:w="6210" w:type="dxa"/>
            <w:tcBorders>
              <w:top w:val="single" w:sz="8" w:space="0" w:color="999999"/>
              <w:left w:val="single" w:sz="8" w:space="0" w:color="999999"/>
              <w:bottom w:val="single" w:sz="8" w:space="0" w:color="999999"/>
              <w:right w:val="single" w:sz="8" w:space="0" w:color="999999"/>
            </w:tcBorders>
            <w:hideMark/>
          </w:tcPr>
          <w:p w14:paraId="2A759629" w14:textId="00D7A565" w:rsidR="007228F3" w:rsidRPr="00121F36" w:rsidRDefault="007228F3" w:rsidP="007228F3">
            <w:r w:rsidRPr="00121F36">
              <w:t xml:space="preserve">Log on to </w:t>
            </w:r>
            <w:r w:rsidR="00C623F0" w:rsidRPr="00203C91">
              <w:rPr>
                <w:rStyle w:val="SAPTextReference"/>
              </w:rPr>
              <w:t>Employee Central</w:t>
            </w:r>
            <w:r w:rsidR="00C623F0" w:rsidRPr="00121F36" w:rsidDel="00C623F0">
              <w:t xml:space="preserve"> </w:t>
            </w:r>
            <w:r w:rsidRPr="00121F36">
              <w:t xml:space="preserve">as </w:t>
            </w:r>
            <w:r w:rsidR="00020122" w:rsidRPr="00121F36">
              <w:t>Administrative Super User</w:t>
            </w:r>
            <w:r w:rsidRPr="00121F36">
              <w:t>.</w:t>
            </w:r>
          </w:p>
        </w:tc>
        <w:tc>
          <w:tcPr>
            <w:tcW w:w="3870" w:type="dxa"/>
            <w:tcBorders>
              <w:top w:val="single" w:sz="8" w:space="0" w:color="999999"/>
              <w:left w:val="single" w:sz="8" w:space="0" w:color="999999"/>
              <w:bottom w:val="single" w:sz="8" w:space="0" w:color="999999"/>
              <w:right w:val="single" w:sz="8" w:space="0" w:color="999999"/>
            </w:tcBorders>
            <w:hideMark/>
          </w:tcPr>
          <w:p w14:paraId="7C0E71DE"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51333CB8" w14:textId="77777777" w:rsidR="007228F3" w:rsidRPr="00121F36" w:rsidRDefault="007228F3" w:rsidP="007228F3"/>
        </w:tc>
      </w:tr>
      <w:tr w:rsidR="007228F3" w:rsidRPr="00121F36" w14:paraId="58C5420F" w14:textId="77777777" w:rsidTr="00B6097A">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4A5FDBE" w14:textId="77777777" w:rsidR="007228F3" w:rsidRPr="00121F36" w:rsidRDefault="007228F3" w:rsidP="007228F3">
            <w:r w:rsidRPr="00121F36">
              <w:t>2</w:t>
            </w:r>
          </w:p>
        </w:tc>
        <w:tc>
          <w:tcPr>
            <w:tcW w:w="2070" w:type="dxa"/>
            <w:tcBorders>
              <w:top w:val="single" w:sz="8" w:space="0" w:color="999999"/>
              <w:left w:val="single" w:sz="8" w:space="0" w:color="999999"/>
              <w:bottom w:val="single" w:sz="8" w:space="0" w:color="999999"/>
              <w:right w:val="single" w:sz="8" w:space="0" w:color="999999"/>
            </w:tcBorders>
          </w:tcPr>
          <w:p w14:paraId="7F043591" w14:textId="77777777" w:rsidR="007228F3" w:rsidRPr="00121F36" w:rsidRDefault="007228F3" w:rsidP="007228F3">
            <w:pPr>
              <w:rPr>
                <w:rStyle w:val="SAPEmphasis"/>
              </w:rPr>
            </w:pPr>
            <w:r w:rsidRPr="00121F36">
              <w:rPr>
                <w:rStyle w:val="SAPEmphasis"/>
              </w:rPr>
              <w:t>Go to Business Rule Configuration</w:t>
            </w:r>
          </w:p>
        </w:tc>
        <w:tc>
          <w:tcPr>
            <w:tcW w:w="6210" w:type="dxa"/>
            <w:tcBorders>
              <w:top w:val="single" w:sz="8" w:space="0" w:color="999999"/>
              <w:left w:val="single" w:sz="8" w:space="0" w:color="999999"/>
              <w:bottom w:val="single" w:sz="8" w:space="0" w:color="999999"/>
              <w:right w:val="single" w:sz="8" w:space="0" w:color="999999"/>
            </w:tcBorders>
          </w:tcPr>
          <w:p w14:paraId="5F87E9D2" w14:textId="3A09000D" w:rsidR="007228F3" w:rsidRPr="00121F36" w:rsidRDefault="007228F3" w:rsidP="007228F3">
            <w:r w:rsidRPr="00121F36">
              <w:t xml:space="preserve">From the </w:t>
            </w:r>
            <w:r w:rsidRPr="00121F36">
              <w:rPr>
                <w:rStyle w:val="SAPScreenElement"/>
              </w:rPr>
              <w:t xml:space="preserve">Home </w:t>
            </w:r>
            <w:r w:rsidR="006452F0" w:rsidRPr="00121F36">
              <w:t>drop-down,</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Mass Changes for Metadata Objects</w:t>
            </w:r>
            <w:r w:rsidRPr="00121F36">
              <w:t>.</w:t>
            </w:r>
          </w:p>
        </w:tc>
        <w:tc>
          <w:tcPr>
            <w:tcW w:w="3870" w:type="dxa"/>
            <w:tcBorders>
              <w:top w:val="single" w:sz="8" w:space="0" w:color="999999"/>
              <w:left w:val="single" w:sz="8" w:space="0" w:color="999999"/>
              <w:bottom w:val="single" w:sz="8" w:space="0" w:color="999999"/>
              <w:right w:val="single" w:sz="8" w:space="0" w:color="999999"/>
            </w:tcBorders>
          </w:tcPr>
          <w:p w14:paraId="7C21F7B9" w14:textId="77777777" w:rsidR="007228F3" w:rsidRPr="00121F36" w:rsidRDefault="007228F3" w:rsidP="007228F3">
            <w:r w:rsidRPr="00121F36">
              <w:t xml:space="preserve">The </w:t>
            </w:r>
            <w:r w:rsidRPr="00121F36">
              <w:rPr>
                <w:rStyle w:val="SAPScreenElement"/>
              </w:rPr>
              <w:t xml:space="preserve">Manage Mass Change Runs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3E297DA0" w14:textId="77777777" w:rsidR="007228F3" w:rsidRPr="00121F36" w:rsidRDefault="007228F3" w:rsidP="007228F3"/>
        </w:tc>
      </w:tr>
      <w:tr w:rsidR="007228F3" w:rsidRPr="00121F36" w14:paraId="4A74B705" w14:textId="77777777" w:rsidTr="00B6097A">
        <w:trPr>
          <w:trHeight w:val="357"/>
        </w:trPr>
        <w:tc>
          <w:tcPr>
            <w:tcW w:w="900" w:type="dxa"/>
            <w:tcBorders>
              <w:top w:val="single" w:sz="8" w:space="0" w:color="999999"/>
              <w:left w:val="single" w:sz="8" w:space="0" w:color="999999"/>
              <w:bottom w:val="single" w:sz="8" w:space="0" w:color="999999"/>
              <w:right w:val="single" w:sz="8" w:space="0" w:color="999999"/>
            </w:tcBorders>
          </w:tcPr>
          <w:p w14:paraId="2284189C" w14:textId="77777777" w:rsidR="007228F3" w:rsidRPr="00121F36" w:rsidRDefault="007228F3" w:rsidP="007228F3">
            <w:r w:rsidRPr="00121F36">
              <w:t>3</w:t>
            </w:r>
          </w:p>
        </w:tc>
        <w:tc>
          <w:tcPr>
            <w:tcW w:w="2070" w:type="dxa"/>
            <w:tcBorders>
              <w:top w:val="single" w:sz="8" w:space="0" w:color="999999"/>
              <w:left w:val="single" w:sz="8" w:space="0" w:color="999999"/>
              <w:bottom w:val="single" w:sz="8" w:space="0" w:color="999999"/>
              <w:right w:val="single" w:sz="8" w:space="0" w:color="999999"/>
            </w:tcBorders>
          </w:tcPr>
          <w:p w14:paraId="40B0E65F" w14:textId="77777777" w:rsidR="007228F3" w:rsidRPr="00121F36" w:rsidRDefault="007228F3" w:rsidP="007228F3">
            <w:pPr>
              <w:rPr>
                <w:rStyle w:val="SAPEmphasis"/>
              </w:rPr>
            </w:pPr>
            <w:r w:rsidRPr="00121F36">
              <w:rPr>
                <w:rStyle w:val="SAPEmphasis"/>
              </w:rPr>
              <w:t>Search Mass Change Run</w:t>
            </w:r>
          </w:p>
        </w:tc>
        <w:tc>
          <w:tcPr>
            <w:tcW w:w="6210" w:type="dxa"/>
            <w:tcBorders>
              <w:top w:val="single" w:sz="8" w:space="0" w:color="999999"/>
              <w:left w:val="single" w:sz="8" w:space="0" w:color="999999"/>
              <w:bottom w:val="single" w:sz="8" w:space="0" w:color="999999"/>
              <w:right w:val="single" w:sz="8" w:space="0" w:color="999999"/>
            </w:tcBorders>
          </w:tcPr>
          <w:p w14:paraId="5D82B236" w14:textId="77777777" w:rsidR="007228F3" w:rsidRPr="00121F36" w:rsidRDefault="007228F3" w:rsidP="007228F3">
            <w:r w:rsidRPr="00121F36">
              <w:t xml:space="preserve">On the </w:t>
            </w:r>
            <w:r w:rsidRPr="00121F36">
              <w:rPr>
                <w:rStyle w:val="SAPScreenElement"/>
              </w:rPr>
              <w:t xml:space="preserve">Manage Mass Change Runs </w:t>
            </w:r>
            <w:r w:rsidRPr="00121F36">
              <w:t xml:space="preserve">screen, select from the </w:t>
            </w:r>
            <w:r w:rsidRPr="00121F36">
              <w:rPr>
                <w:rStyle w:val="SAPScreenElement"/>
              </w:rPr>
              <w:t>Search</w:t>
            </w:r>
            <w:r w:rsidRPr="00121F36">
              <w:t xml:space="preserve"> drop-down value</w:t>
            </w:r>
            <w:r w:rsidRPr="008930F6">
              <w:rPr>
                <w:rStyle w:val="SAPUserEntry"/>
              </w:rPr>
              <w:t xml:space="preserve"> </w:t>
            </w:r>
            <w:r w:rsidRPr="00121F36">
              <w:rPr>
                <w:rStyle w:val="SAPUserEntry"/>
              </w:rPr>
              <w:t>Mass Change Run</w:t>
            </w:r>
            <w:r w:rsidRPr="008930F6">
              <w:rPr>
                <w:rStyle w:val="SAPUserEntry"/>
              </w:rPr>
              <w:t xml:space="preserve"> </w:t>
            </w:r>
            <w:r w:rsidRPr="00121F36">
              <w:t xml:space="preserve">and from the second drop-down the mass change run defined in process step </w:t>
            </w:r>
            <w:r w:rsidRPr="00121F36">
              <w:rPr>
                <w:rStyle w:val="SAPScreenElement"/>
                <w:color w:val="auto"/>
              </w:rPr>
              <w:t>Creating Mass Change Run.</w:t>
            </w:r>
          </w:p>
        </w:tc>
        <w:tc>
          <w:tcPr>
            <w:tcW w:w="3870" w:type="dxa"/>
            <w:tcBorders>
              <w:top w:val="single" w:sz="8" w:space="0" w:color="999999"/>
              <w:left w:val="single" w:sz="8" w:space="0" w:color="999999"/>
              <w:bottom w:val="single" w:sz="8" w:space="0" w:color="999999"/>
              <w:right w:val="single" w:sz="8" w:space="0" w:color="999999"/>
            </w:tcBorders>
          </w:tcPr>
          <w:p w14:paraId="79FBAA70" w14:textId="77777777" w:rsidR="007228F3" w:rsidRPr="00121F36" w:rsidRDefault="007228F3" w:rsidP="007228F3">
            <w:r w:rsidRPr="00121F36">
              <w:t xml:space="preserve">The </w:t>
            </w:r>
            <w:r w:rsidRPr="00121F36">
              <w:rPr>
                <w:rStyle w:val="SAPScreenElement"/>
              </w:rPr>
              <w:t xml:space="preserve">Mass Change Run: &lt;mass change run name&gt; </w:t>
            </w:r>
            <w:r w:rsidRPr="00121F36">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46C68F4F" w14:textId="77777777" w:rsidR="007228F3" w:rsidRPr="00121F36" w:rsidRDefault="007228F3" w:rsidP="007228F3"/>
        </w:tc>
      </w:tr>
      <w:tr w:rsidR="007228F3" w:rsidRPr="00121F36" w14:paraId="29289916" w14:textId="77777777" w:rsidTr="00B6097A">
        <w:trPr>
          <w:trHeight w:val="432"/>
        </w:trPr>
        <w:tc>
          <w:tcPr>
            <w:tcW w:w="900" w:type="dxa"/>
            <w:tcBorders>
              <w:top w:val="single" w:sz="8" w:space="0" w:color="999999"/>
              <w:left w:val="single" w:sz="8" w:space="0" w:color="999999"/>
              <w:right w:val="single" w:sz="8" w:space="0" w:color="999999"/>
            </w:tcBorders>
          </w:tcPr>
          <w:p w14:paraId="7A9E152D" w14:textId="77777777" w:rsidR="007228F3" w:rsidRPr="00121F36" w:rsidRDefault="007228F3" w:rsidP="007228F3">
            <w:r w:rsidRPr="00121F36">
              <w:t>4</w:t>
            </w:r>
          </w:p>
        </w:tc>
        <w:tc>
          <w:tcPr>
            <w:tcW w:w="2070" w:type="dxa"/>
            <w:tcBorders>
              <w:top w:val="single" w:sz="8" w:space="0" w:color="999999"/>
              <w:left w:val="single" w:sz="8" w:space="0" w:color="999999"/>
              <w:right w:val="single" w:sz="8" w:space="0" w:color="999999"/>
            </w:tcBorders>
          </w:tcPr>
          <w:p w14:paraId="1D9F61CD" w14:textId="77777777" w:rsidR="007228F3" w:rsidRPr="00121F36" w:rsidRDefault="007228F3" w:rsidP="007228F3">
            <w:pPr>
              <w:rPr>
                <w:rStyle w:val="SAPEmphasis"/>
              </w:rPr>
            </w:pPr>
            <w:r w:rsidRPr="00121F36">
              <w:rPr>
                <w:rStyle w:val="SAPEmphasis"/>
              </w:rPr>
              <w:t>Update Mass Change Run Details</w:t>
            </w:r>
          </w:p>
        </w:tc>
        <w:tc>
          <w:tcPr>
            <w:tcW w:w="6210" w:type="dxa"/>
            <w:tcBorders>
              <w:top w:val="single" w:sz="8" w:space="0" w:color="999999"/>
              <w:left w:val="single" w:sz="8" w:space="0" w:color="999999"/>
              <w:right w:val="single" w:sz="8" w:space="0" w:color="999999"/>
            </w:tcBorders>
          </w:tcPr>
          <w:p w14:paraId="0677B218" w14:textId="77777777" w:rsidR="007228F3" w:rsidRPr="00121F36" w:rsidRDefault="007228F3" w:rsidP="007228F3">
            <w:r w:rsidRPr="00121F36">
              <w:t xml:space="preserve">On the </w:t>
            </w:r>
            <w:r w:rsidRPr="00121F36">
              <w:rPr>
                <w:rStyle w:val="SAPScreenElement"/>
              </w:rPr>
              <w:t xml:space="preserve">Mass Change Run: &lt;mass change run name&gt; </w:t>
            </w:r>
            <w:r w:rsidRPr="00121F36">
              <w:t xml:space="preserve">screen choose </w:t>
            </w:r>
            <w:r w:rsidRPr="00121F36">
              <w:rPr>
                <w:rStyle w:val="SAPScreenElement"/>
              </w:rPr>
              <w:t>Take Action</w:t>
            </w:r>
            <w:r w:rsidRPr="00121F36">
              <w:t xml:space="preserve"> </w:t>
            </w:r>
            <w:r w:rsidRPr="00121F36">
              <w:rPr>
                <w:rStyle w:val="SAPScreenElement"/>
              </w:rPr>
              <w:sym w:font="Symbol" w:char="F0AE"/>
            </w:r>
            <w:r w:rsidRPr="00121F36">
              <w:rPr>
                <w:rStyle w:val="SAPScreenElement"/>
              </w:rPr>
              <w:t xml:space="preserve"> Make Correction</w:t>
            </w:r>
            <w:r w:rsidRPr="00121F36">
              <w:t xml:space="preserve"> and enter for </w:t>
            </w:r>
            <w:r w:rsidRPr="00121F36">
              <w:rPr>
                <w:rStyle w:val="SAPScreenElement"/>
              </w:rPr>
              <w:t>Execution Mode</w:t>
            </w:r>
            <w:r w:rsidRPr="00121F36">
              <w:t xml:space="preserve"> value</w:t>
            </w:r>
            <w:r w:rsidRPr="009F28F7">
              <w:rPr>
                <w:rStyle w:val="SAPUserEntry"/>
              </w:rPr>
              <w:t xml:space="preserve"> </w:t>
            </w:r>
            <w:r w:rsidRPr="00121F36">
              <w:rPr>
                <w:rStyle w:val="SAPUserEntry"/>
              </w:rPr>
              <w:t>Run</w:t>
            </w:r>
            <w:r w:rsidRPr="00121F36">
              <w:t>.</w:t>
            </w:r>
          </w:p>
        </w:tc>
        <w:tc>
          <w:tcPr>
            <w:tcW w:w="3870" w:type="dxa"/>
            <w:tcBorders>
              <w:top w:val="single" w:sz="8" w:space="0" w:color="999999"/>
              <w:left w:val="single" w:sz="8" w:space="0" w:color="999999"/>
              <w:right w:val="single" w:sz="8" w:space="0" w:color="999999"/>
            </w:tcBorders>
          </w:tcPr>
          <w:p w14:paraId="38F7F42C"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1B5F1155" w14:textId="77777777" w:rsidR="007228F3" w:rsidRPr="00121F36" w:rsidRDefault="007228F3" w:rsidP="007228F3"/>
        </w:tc>
      </w:tr>
      <w:tr w:rsidR="00B6097A" w:rsidRPr="00121F36" w14:paraId="0D4C8D68" w14:textId="77777777" w:rsidTr="00B6097A">
        <w:trPr>
          <w:trHeight w:val="357"/>
        </w:trPr>
        <w:tc>
          <w:tcPr>
            <w:tcW w:w="900" w:type="dxa"/>
            <w:tcBorders>
              <w:top w:val="single" w:sz="8" w:space="0" w:color="999999"/>
              <w:left w:val="single" w:sz="8" w:space="0" w:color="999999"/>
              <w:bottom w:val="single" w:sz="8" w:space="0" w:color="999999"/>
              <w:right w:val="single" w:sz="8" w:space="0" w:color="999999"/>
            </w:tcBorders>
          </w:tcPr>
          <w:p w14:paraId="1585A51B" w14:textId="77777777" w:rsidR="00B6097A" w:rsidRPr="00121F36" w:rsidRDefault="00B6097A" w:rsidP="00B6097A">
            <w:r w:rsidRPr="00121F36">
              <w:t>5</w:t>
            </w:r>
          </w:p>
        </w:tc>
        <w:tc>
          <w:tcPr>
            <w:tcW w:w="2070" w:type="dxa"/>
            <w:tcBorders>
              <w:top w:val="single" w:sz="8" w:space="0" w:color="999999"/>
              <w:left w:val="single" w:sz="8" w:space="0" w:color="999999"/>
              <w:bottom w:val="single" w:sz="8" w:space="0" w:color="999999"/>
              <w:right w:val="single" w:sz="8" w:space="0" w:color="999999"/>
            </w:tcBorders>
          </w:tcPr>
          <w:p w14:paraId="431BB48E" w14:textId="77777777" w:rsidR="00B6097A" w:rsidRPr="00121F36" w:rsidRDefault="00B6097A" w:rsidP="00B6097A">
            <w:pPr>
              <w:rPr>
                <w:rStyle w:val="SAPEmphasis"/>
              </w:rPr>
            </w:pPr>
            <w:r w:rsidRPr="00121F36">
              <w:rPr>
                <w:rStyle w:val="SAPEmphasis"/>
              </w:rPr>
              <w:t>Save Mass Change Run</w:t>
            </w:r>
          </w:p>
        </w:tc>
        <w:tc>
          <w:tcPr>
            <w:tcW w:w="6210" w:type="dxa"/>
            <w:tcBorders>
              <w:top w:val="single" w:sz="8" w:space="0" w:color="999999"/>
              <w:left w:val="single" w:sz="8" w:space="0" w:color="999999"/>
              <w:bottom w:val="single" w:sz="8" w:space="0" w:color="999999"/>
              <w:right w:val="single" w:sz="8" w:space="0" w:color="999999"/>
            </w:tcBorders>
          </w:tcPr>
          <w:p w14:paraId="18EA8AD3" w14:textId="77777777" w:rsidR="00B6097A" w:rsidRPr="00121F36" w:rsidRDefault="00B6097A" w:rsidP="00B6097A">
            <w:r w:rsidRPr="00121F36">
              <w:t xml:space="preserve">When done, choose the </w:t>
            </w:r>
            <w:r w:rsidRPr="00121F36">
              <w:rPr>
                <w:rStyle w:val="SAPScreenElement"/>
              </w:rPr>
              <w:t>Save</w:t>
            </w:r>
            <w:r w:rsidRPr="00121F36">
              <w:t xml:space="preserve"> button.</w:t>
            </w:r>
          </w:p>
        </w:tc>
        <w:tc>
          <w:tcPr>
            <w:tcW w:w="3870" w:type="dxa"/>
            <w:tcBorders>
              <w:top w:val="single" w:sz="8" w:space="0" w:color="999999"/>
              <w:left w:val="single" w:sz="8" w:space="0" w:color="999999"/>
              <w:bottom w:val="single" w:sz="8" w:space="0" w:color="999999"/>
              <w:right w:val="single" w:sz="8" w:space="0" w:color="999999"/>
            </w:tcBorders>
          </w:tcPr>
          <w:p w14:paraId="78DC6EF4" w14:textId="77777777" w:rsidR="00B6097A" w:rsidRPr="00121F36" w:rsidRDefault="00B6097A" w:rsidP="00B6097A">
            <w:r w:rsidRPr="00121F36">
              <w:t xml:space="preserve">The system triggers a job of type </w:t>
            </w:r>
            <w:r w:rsidRPr="00121F36">
              <w:rPr>
                <w:rStyle w:val="SAPScreenElement"/>
                <w:color w:val="auto"/>
              </w:rPr>
              <w:t>MDF Mass Change Run</w:t>
            </w:r>
            <w:r w:rsidRPr="00121F36">
              <w:rPr>
                <w:rStyle w:val="SAPScreenElement"/>
              </w:rPr>
              <w:t xml:space="preserve"> </w:t>
            </w:r>
            <w:r w:rsidRPr="00121F36">
              <w:t xml:space="preserve">that will process the change. </w:t>
            </w:r>
          </w:p>
        </w:tc>
        <w:tc>
          <w:tcPr>
            <w:tcW w:w="1260" w:type="dxa"/>
            <w:tcBorders>
              <w:top w:val="single" w:sz="8" w:space="0" w:color="999999"/>
              <w:left w:val="single" w:sz="8" w:space="0" w:color="999999"/>
              <w:bottom w:val="single" w:sz="8" w:space="0" w:color="999999"/>
              <w:right w:val="single" w:sz="8" w:space="0" w:color="999999"/>
            </w:tcBorders>
          </w:tcPr>
          <w:p w14:paraId="3B999096" w14:textId="77777777" w:rsidR="00B6097A" w:rsidRPr="00121F36" w:rsidRDefault="00B6097A" w:rsidP="00B6097A"/>
        </w:tc>
      </w:tr>
    </w:tbl>
    <w:p w14:paraId="4CD98A20" w14:textId="77777777" w:rsidR="003E4B3F" w:rsidRPr="00121F36" w:rsidRDefault="003E4B3F" w:rsidP="003E4B3F">
      <w:pPr>
        <w:pStyle w:val="Heading4"/>
      </w:pPr>
      <w:bookmarkStart w:id="943" w:name="_Toc434252618"/>
      <w:bookmarkStart w:id="944" w:name="_Toc434303001"/>
      <w:bookmarkStart w:id="945" w:name="_Toc434252621"/>
      <w:bookmarkStart w:id="946" w:name="_Toc434303004"/>
      <w:bookmarkStart w:id="947" w:name="_Toc434238997"/>
      <w:bookmarkStart w:id="948" w:name="_Toc507750706"/>
      <w:bookmarkEnd w:id="943"/>
      <w:bookmarkEnd w:id="944"/>
      <w:bookmarkEnd w:id="945"/>
      <w:bookmarkEnd w:id="946"/>
      <w:r w:rsidRPr="00121F36">
        <w:t>Updating Positions</w:t>
      </w:r>
      <w:bookmarkEnd w:id="947"/>
      <w:bookmarkEnd w:id="948"/>
    </w:p>
    <w:p w14:paraId="5094C212" w14:textId="77777777" w:rsidR="003E4B3F" w:rsidRPr="00121F36" w:rsidRDefault="003E4B3F" w:rsidP="003E4B3F">
      <w:pPr>
        <w:pStyle w:val="SAPKeyblockTitle"/>
      </w:pPr>
      <w:r w:rsidRPr="00121F36">
        <w:t>Purpose</w:t>
      </w:r>
    </w:p>
    <w:p w14:paraId="75E5FB36" w14:textId="77777777" w:rsidR="003E4B3F" w:rsidRPr="00121F36" w:rsidRDefault="003E4B3F" w:rsidP="003E4B3F">
      <w:r w:rsidRPr="00121F36">
        <w:t xml:space="preserve">The outcome of the job of type </w:t>
      </w:r>
      <w:r w:rsidRPr="00121F36">
        <w:rPr>
          <w:rStyle w:val="SAPScreenElement"/>
          <w:color w:val="auto"/>
        </w:rPr>
        <w:t>MDF Mass Change Run</w:t>
      </w:r>
      <w:r w:rsidRPr="00121F36">
        <w:t xml:space="preserve"> is the update of all the positions which have been relevant for the mass change run.</w:t>
      </w:r>
    </w:p>
    <w:p w14:paraId="12E33C2F" w14:textId="77777777" w:rsidR="003E4B3F" w:rsidRPr="00121F36" w:rsidRDefault="003E4B3F" w:rsidP="003E4B3F">
      <w:r w:rsidRPr="00121F36">
        <w:t>This is an automated step, and no manual execution is required.</w:t>
      </w:r>
    </w:p>
    <w:p w14:paraId="32888A67" w14:textId="77777777" w:rsidR="003E4B3F" w:rsidRPr="00121F36" w:rsidRDefault="003E4B3F" w:rsidP="003E4B3F">
      <w:pPr>
        <w:pStyle w:val="Heading4"/>
      </w:pPr>
      <w:bookmarkStart w:id="949" w:name="_Toc507750707"/>
      <w:r w:rsidRPr="00121F36">
        <w:t>Updating Employees Job Information (Optional)</w:t>
      </w:r>
      <w:bookmarkEnd w:id="949"/>
    </w:p>
    <w:p w14:paraId="3B325527" w14:textId="77777777" w:rsidR="003E4B3F" w:rsidRPr="00121F36" w:rsidRDefault="003E4B3F" w:rsidP="003E4B3F">
      <w:pPr>
        <w:pStyle w:val="SAPKeyblockTitle"/>
      </w:pPr>
      <w:r w:rsidRPr="00121F36">
        <w:t>Purpose</w:t>
      </w:r>
    </w:p>
    <w:p w14:paraId="33F2D660" w14:textId="30A8BE01" w:rsidR="00F70887" w:rsidRPr="00121F36" w:rsidRDefault="003E4B3F" w:rsidP="00F70887">
      <w:pPr>
        <w:rPr>
          <w:ins w:id="950" w:author="Author" w:date="2018-02-19T10:22:00Z"/>
          <w:rStyle w:val="SAPEmphasis"/>
          <w:rFonts w:ascii="BentonSans Book" w:hAnsi="BentonSans Book"/>
          <w:b/>
          <w:u w:val="single"/>
        </w:rPr>
      </w:pPr>
      <w:r w:rsidRPr="003A1D40">
        <w:rPr>
          <w:b/>
        </w:rPr>
        <w:t>Only if one or several updated positions have incumbents</w:t>
      </w:r>
      <w:r w:rsidR="00D217D4" w:rsidRPr="003A1D40">
        <w:rPr>
          <w:b/>
        </w:rPr>
        <w:t xml:space="preserve"> and field </w:t>
      </w:r>
      <w:r w:rsidR="00D217D4" w:rsidRPr="003A1D40">
        <w:rPr>
          <w:rStyle w:val="SAPScreenElement"/>
          <w:b/>
        </w:rPr>
        <w:t>Synchronize To Incumbents</w:t>
      </w:r>
      <w:r w:rsidR="00D217D4" w:rsidRPr="003A1D40">
        <w:rPr>
          <w:rStyle w:val="SAPScreenElement"/>
        </w:rPr>
        <w:t xml:space="preserve"> </w:t>
      </w:r>
      <w:r w:rsidR="00D217D4" w:rsidRPr="003A1D40">
        <w:rPr>
          <w:b/>
        </w:rPr>
        <w:t>has been set</w:t>
      </w:r>
      <w:r w:rsidR="00D217D4" w:rsidRPr="009F28F7">
        <w:rPr>
          <w:rStyle w:val="SAPUserEntry"/>
        </w:rPr>
        <w:t xml:space="preserve"> </w:t>
      </w:r>
      <w:r w:rsidR="00D217D4" w:rsidRPr="003A1D40">
        <w:rPr>
          <w:rStyle w:val="SAPUserEntry"/>
        </w:rPr>
        <w:t xml:space="preserve">Yes </w:t>
      </w:r>
      <w:r w:rsidR="00D217D4" w:rsidRPr="003A1D40">
        <w:rPr>
          <w:b/>
        </w:rPr>
        <w:t>in the Position Mass Change Run</w:t>
      </w:r>
      <w:r w:rsidRPr="003A1D40">
        <w:rPr>
          <w:b/>
        </w:rPr>
        <w:t>:</w:t>
      </w:r>
      <w:r w:rsidRPr="00FC2D32">
        <w:rPr>
          <w:b/>
          <w:rPrChange w:id="951" w:author="Author" w:date="2018-02-19T10:23:00Z">
            <w:rPr>
              <w:b/>
              <w:u w:val="single"/>
            </w:rPr>
          </w:rPrChange>
        </w:rPr>
        <w:t xml:space="preserve"> </w:t>
      </w:r>
      <w:r w:rsidRPr="00121F36">
        <w:t xml:space="preserve">based on the implemented propagation rule, specifying which common fields between the </w:t>
      </w:r>
      <w:r w:rsidRPr="006452F0">
        <w:rPr>
          <w:rStyle w:val="SAPScreenElement"/>
          <w:color w:val="auto"/>
        </w:rPr>
        <w:t xml:space="preserve">Position </w:t>
      </w:r>
      <w:r w:rsidRPr="00121F36">
        <w:t xml:space="preserve">object and the </w:t>
      </w:r>
      <w:r w:rsidRPr="006452F0">
        <w:rPr>
          <w:rStyle w:val="SAPScreenElement"/>
          <w:color w:val="auto"/>
        </w:rPr>
        <w:t>jobInfo employment</w:t>
      </w:r>
      <w:r w:rsidRPr="00121F36">
        <w:t xml:space="preserve"> object are synchronized when changes are made in the </w:t>
      </w:r>
      <w:r w:rsidRPr="006452F0">
        <w:rPr>
          <w:rStyle w:val="SAPScreenElement"/>
          <w:color w:val="auto"/>
        </w:rPr>
        <w:t xml:space="preserve">Position </w:t>
      </w:r>
      <w:r w:rsidRPr="00121F36">
        <w:t>object, the job information of the incumbents (employees) is updated upon the mass change performed on the positions.</w:t>
      </w:r>
      <w:r w:rsidRPr="00FC2D32">
        <w:rPr>
          <w:b/>
          <w:rPrChange w:id="952" w:author="Author" w:date="2018-02-19T10:22:00Z">
            <w:rPr>
              <w:b/>
              <w:u w:val="single"/>
            </w:rPr>
          </w:rPrChange>
        </w:rPr>
        <w:t xml:space="preserve"> </w:t>
      </w:r>
      <w:r w:rsidRPr="00121F36">
        <w:t xml:space="preserve">For more details on defining such a rule, refer to </w:t>
      </w:r>
      <w:ins w:id="953" w:author="Author" w:date="2018-02-19T10:22:00Z">
        <w:r w:rsidR="00F70887">
          <w:t xml:space="preserve">the </w:t>
        </w:r>
        <w:r w:rsidR="00F70887">
          <w:rPr>
            <w:rStyle w:val="SAPScreenElement"/>
            <w:color w:val="auto"/>
          </w:rPr>
          <w:t>Position Management</w:t>
        </w:r>
        <w:r w:rsidR="00F70887">
          <w:t xml:space="preserve"> workbook</w:t>
        </w:r>
      </w:ins>
      <w:ins w:id="954" w:author="Author" w:date="2018-02-19T10:23:00Z">
        <w:r w:rsidR="00F70887">
          <w:t>.</w:t>
        </w:r>
      </w:ins>
    </w:p>
    <w:p w14:paraId="7ADFDEAC" w14:textId="312389A1" w:rsidR="00F70887" w:rsidRPr="00121F36" w:rsidDel="00F70887" w:rsidRDefault="003E4B3F" w:rsidP="003E4B3F">
      <w:pPr>
        <w:rPr>
          <w:del w:id="955" w:author="Author" w:date="2018-02-19T10:22:00Z"/>
          <w:rStyle w:val="SAPEmphasis"/>
          <w:rFonts w:ascii="BentonSans Book" w:hAnsi="BentonSans Book"/>
          <w:b/>
          <w:u w:val="single"/>
        </w:rPr>
      </w:pPr>
      <w:del w:id="956" w:author="Author" w:date="2018-02-19T10:23:00Z">
        <w:r w:rsidRPr="00121F36" w:rsidDel="00F70887">
          <w:lastRenderedPageBreak/>
          <w:delText xml:space="preserve">configuration guide of building block </w:delText>
        </w:r>
        <w:r w:rsidRPr="00121F36" w:rsidDel="00F70887">
          <w:rPr>
            <w:rStyle w:val="SAPEmphasis"/>
          </w:rPr>
          <w:delText>11J</w:delText>
        </w:r>
        <w:r w:rsidRPr="00121F36" w:rsidDel="00F70887">
          <w:delText xml:space="preserve">, chapter </w:delText>
        </w:r>
        <w:r w:rsidRPr="007A5087" w:rsidDel="00F70887">
          <w:rPr>
            <w:rStyle w:val="SAPScreenElement"/>
            <w:color w:val="auto"/>
          </w:rPr>
          <w:delText xml:space="preserve">Position to Job Info </w:delText>
        </w:r>
        <w:r w:rsidR="00674BE2" w:rsidRPr="007A5087" w:rsidDel="00F70887">
          <w:rPr>
            <w:rStyle w:val="SAPScreenElement"/>
            <w:color w:val="auto"/>
          </w:rPr>
          <w:delText>S</w:delText>
        </w:r>
        <w:r w:rsidRPr="007A5087" w:rsidDel="00F70887">
          <w:rPr>
            <w:rStyle w:val="SAPScreenElement"/>
            <w:color w:val="auto"/>
          </w:rPr>
          <w:delText>ynchronization</w:delText>
        </w:r>
        <w:r w:rsidRPr="00121F36" w:rsidDel="00F70887">
          <w:rPr>
            <w:rStyle w:val="SAPEmphasis"/>
          </w:rPr>
          <w:delText>.</w:delText>
        </w:r>
      </w:del>
    </w:p>
    <w:p w14:paraId="46B477F3" w14:textId="77777777" w:rsidR="003E4B3F" w:rsidRPr="00121F36" w:rsidRDefault="003E4B3F" w:rsidP="003E4B3F">
      <w:r w:rsidRPr="00121F36">
        <w:t>This is an automated step, and no manual execution is required.</w:t>
      </w:r>
    </w:p>
    <w:p w14:paraId="146A7813" w14:textId="77777777" w:rsidR="007228F3" w:rsidRPr="00121F36" w:rsidRDefault="007228F3" w:rsidP="007228F3">
      <w:pPr>
        <w:pStyle w:val="Heading3"/>
      </w:pPr>
      <w:bookmarkStart w:id="957" w:name="_Toc507750708"/>
      <w:r w:rsidRPr="00121F36">
        <w:t xml:space="preserve">Monitoring </w:t>
      </w:r>
      <w:r w:rsidR="00E03637" w:rsidRPr="00121F36">
        <w:t xml:space="preserve">Position </w:t>
      </w:r>
      <w:r w:rsidRPr="00121F36">
        <w:t>Mass Change Run</w:t>
      </w:r>
      <w:bookmarkEnd w:id="957"/>
    </w:p>
    <w:p w14:paraId="538D3FBA" w14:textId="77777777" w:rsidR="007228F3" w:rsidRPr="00121F36" w:rsidRDefault="007228F3" w:rsidP="007228F3">
      <w:pPr>
        <w:pStyle w:val="SAPKeyblockTitle"/>
      </w:pPr>
      <w:r w:rsidRPr="00121F36">
        <w:t>Test Administration</w:t>
      </w:r>
    </w:p>
    <w:p w14:paraId="6CD29FB4" w14:textId="56F2AC75" w:rsidR="007228F3" w:rsidRPr="00121F36" w:rsidRDefault="007228F3" w:rsidP="007228F3">
      <w:r w:rsidRPr="00121F36">
        <w:t>Customer project: Fill in the project-specific parts (</w:t>
      </w:r>
      <w:r w:rsidR="0063037A">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491247DB"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6745B420"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81C13A7"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682ADA50"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F061796" w14:textId="36CEF8CB"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7C3BE3E"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B6627D0" w14:textId="4209A98A" w:rsidR="007228F3" w:rsidRPr="00121F36" w:rsidRDefault="0086714C" w:rsidP="007228F3">
            <w:r>
              <w:t>&lt;date&gt;</w:t>
            </w:r>
          </w:p>
        </w:tc>
      </w:tr>
      <w:tr w:rsidR="007228F3" w:rsidRPr="00121F36" w14:paraId="3A8BB514"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5D5B689C"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6C91086" w14:textId="77777777" w:rsidR="007228F3" w:rsidRPr="00121F36" w:rsidRDefault="007228F3" w:rsidP="007228F3">
            <w:r w:rsidRPr="00121F36">
              <w:t>Administrative Super User</w:t>
            </w:r>
          </w:p>
        </w:tc>
      </w:tr>
      <w:tr w:rsidR="007228F3" w:rsidRPr="00121F36" w14:paraId="51BBD3AA"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1CAE9649"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0C83613"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BCF62A6"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E085BEF" w14:textId="7CFF16BB" w:rsidR="007228F3" w:rsidRPr="00121F36" w:rsidRDefault="00EB3674" w:rsidP="007228F3">
            <w:r>
              <w:t>&lt;duration&gt;</w:t>
            </w:r>
          </w:p>
        </w:tc>
      </w:tr>
    </w:tbl>
    <w:p w14:paraId="2DB3F3B4" w14:textId="77777777" w:rsidR="007228F3" w:rsidRPr="00121F36" w:rsidRDefault="007228F3" w:rsidP="007228F3">
      <w:pPr>
        <w:pStyle w:val="SAPKeyblockTitle"/>
      </w:pPr>
      <w:r w:rsidRPr="00121F36">
        <w:t>Purpose</w:t>
      </w:r>
    </w:p>
    <w:p w14:paraId="6B991D26" w14:textId="77777777" w:rsidR="00D94DA0" w:rsidRPr="00121F36" w:rsidRDefault="00D94DA0" w:rsidP="00D94DA0">
      <w:r w:rsidRPr="00121F36">
        <w:t xml:space="preserve">After the productive mass change run is finished, the Administrative Super User can </w:t>
      </w:r>
      <w:r w:rsidR="003E4B3F" w:rsidRPr="00121F36">
        <w:t>monitor if the mass change run was successful.</w:t>
      </w:r>
    </w:p>
    <w:p w14:paraId="6C00360F" w14:textId="77777777" w:rsidR="00D94DA0" w:rsidRPr="00121F36" w:rsidRDefault="00BA1875" w:rsidP="00D94DA0">
      <w:pPr>
        <w:ind w:left="432"/>
        <w:rPr>
          <w:rFonts w:ascii="BentonSans Regular" w:hAnsi="BentonSans Regular"/>
          <w:color w:val="666666"/>
          <w:sz w:val="22"/>
        </w:rPr>
      </w:pPr>
      <w:r w:rsidRPr="00121F36">
        <w:rPr>
          <w:noProof/>
        </w:rPr>
        <w:drawing>
          <wp:inline distT="0" distB="0" distL="0" distR="0" wp14:anchorId="02723152" wp14:editId="71DAD367">
            <wp:extent cx="228600" cy="22860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94DA0" w:rsidRPr="00121F36">
        <w:rPr>
          <w:rFonts w:ascii="BentonSans Regular" w:hAnsi="BentonSans Regular"/>
          <w:color w:val="666666"/>
          <w:sz w:val="22"/>
        </w:rPr>
        <w:t>Note</w:t>
      </w:r>
    </w:p>
    <w:p w14:paraId="5F26D602" w14:textId="77777777" w:rsidR="00D94DA0" w:rsidRPr="00121F36" w:rsidRDefault="00D94DA0" w:rsidP="00D94DA0">
      <w:pPr>
        <w:ind w:left="432"/>
      </w:pPr>
      <w:r w:rsidRPr="00121F36">
        <w:t>In case email is configured, the Administrative Super User will receive a notification after the mass change run has finished.</w:t>
      </w:r>
    </w:p>
    <w:p w14:paraId="6FECEE9A" w14:textId="77777777" w:rsidR="007228F3" w:rsidRPr="00121F36" w:rsidRDefault="007228F3" w:rsidP="007228F3">
      <w:pPr>
        <w:pStyle w:val="SAPKeyblockTitle"/>
      </w:pPr>
      <w:r w:rsidRPr="00121F36">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40"/>
        <w:gridCol w:w="6722"/>
        <w:gridCol w:w="3988"/>
        <w:gridCol w:w="1260"/>
      </w:tblGrid>
      <w:tr w:rsidR="007228F3" w:rsidRPr="00121F36" w14:paraId="4F29264F" w14:textId="77777777" w:rsidTr="00FB4A83">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F8A8F04" w14:textId="77777777" w:rsidR="007228F3" w:rsidRPr="00121F36" w:rsidRDefault="007228F3" w:rsidP="007228F3">
            <w:pPr>
              <w:pStyle w:val="SAPTableHeader"/>
            </w:pPr>
            <w:r w:rsidRPr="00121F36">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319D7D12" w14:textId="77777777" w:rsidR="007228F3" w:rsidRPr="00121F36" w:rsidRDefault="007228F3" w:rsidP="007228F3">
            <w:pPr>
              <w:pStyle w:val="SAPTableHeader"/>
            </w:pPr>
            <w:r w:rsidRPr="00121F36">
              <w:t>Test Step Name</w:t>
            </w:r>
          </w:p>
        </w:tc>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01D3F5AF" w14:textId="77777777" w:rsidR="007228F3" w:rsidRPr="00121F36" w:rsidRDefault="007228F3" w:rsidP="007228F3">
            <w:pPr>
              <w:pStyle w:val="SAPTableHeader"/>
            </w:pPr>
            <w:r w:rsidRPr="00121F36">
              <w:t>Instruction</w:t>
            </w:r>
          </w:p>
        </w:tc>
        <w:tc>
          <w:tcPr>
            <w:tcW w:w="3988" w:type="dxa"/>
            <w:tcBorders>
              <w:top w:val="single" w:sz="8" w:space="0" w:color="999999"/>
              <w:left w:val="single" w:sz="8" w:space="0" w:color="999999"/>
              <w:bottom w:val="single" w:sz="8" w:space="0" w:color="999999"/>
              <w:right w:val="single" w:sz="8" w:space="0" w:color="999999"/>
            </w:tcBorders>
            <w:shd w:val="clear" w:color="auto" w:fill="999999"/>
            <w:hideMark/>
          </w:tcPr>
          <w:p w14:paraId="3B84DB65" w14:textId="77777777" w:rsidR="007228F3" w:rsidRPr="00121F36" w:rsidRDefault="007228F3"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2E17A99" w14:textId="77777777" w:rsidR="007228F3" w:rsidRPr="00121F36" w:rsidRDefault="007228F3" w:rsidP="007228F3">
            <w:pPr>
              <w:pStyle w:val="SAPTableHeader"/>
            </w:pPr>
            <w:r w:rsidRPr="00121F36">
              <w:t>Pass / Fail / Comment</w:t>
            </w:r>
          </w:p>
        </w:tc>
      </w:tr>
      <w:tr w:rsidR="007228F3" w:rsidRPr="00121F36" w14:paraId="7FD0AB8F" w14:textId="77777777" w:rsidTr="00FB4A83">
        <w:trPr>
          <w:trHeight w:val="340"/>
        </w:trPr>
        <w:tc>
          <w:tcPr>
            <w:tcW w:w="900" w:type="dxa"/>
            <w:tcBorders>
              <w:top w:val="single" w:sz="8" w:space="0" w:color="999999"/>
              <w:left w:val="single" w:sz="8" w:space="0" w:color="999999"/>
              <w:bottom w:val="single" w:sz="8" w:space="0" w:color="999999"/>
              <w:right w:val="single" w:sz="8" w:space="0" w:color="999999"/>
            </w:tcBorders>
            <w:hideMark/>
          </w:tcPr>
          <w:p w14:paraId="78AF7FBC" w14:textId="77777777" w:rsidR="007228F3" w:rsidRPr="00121F36" w:rsidRDefault="007228F3" w:rsidP="007228F3">
            <w:r w:rsidRPr="00121F36">
              <w:t>1</w:t>
            </w:r>
          </w:p>
        </w:tc>
        <w:tc>
          <w:tcPr>
            <w:tcW w:w="1440" w:type="dxa"/>
            <w:tcBorders>
              <w:top w:val="single" w:sz="8" w:space="0" w:color="999999"/>
              <w:left w:val="single" w:sz="8" w:space="0" w:color="999999"/>
              <w:bottom w:val="single" w:sz="8" w:space="0" w:color="999999"/>
              <w:right w:val="single" w:sz="8" w:space="0" w:color="999999"/>
            </w:tcBorders>
            <w:hideMark/>
          </w:tcPr>
          <w:p w14:paraId="7FC443BB" w14:textId="77777777" w:rsidR="007228F3" w:rsidRPr="00121F36" w:rsidRDefault="007228F3" w:rsidP="007228F3">
            <w:r w:rsidRPr="00121F36">
              <w:rPr>
                <w:rStyle w:val="SAPEmphasis"/>
              </w:rPr>
              <w:t>Log on</w:t>
            </w:r>
          </w:p>
        </w:tc>
        <w:tc>
          <w:tcPr>
            <w:tcW w:w="6722" w:type="dxa"/>
            <w:tcBorders>
              <w:top w:val="single" w:sz="8" w:space="0" w:color="999999"/>
              <w:left w:val="single" w:sz="8" w:space="0" w:color="999999"/>
              <w:bottom w:val="single" w:sz="8" w:space="0" w:color="999999"/>
              <w:right w:val="single" w:sz="8" w:space="0" w:color="999999"/>
            </w:tcBorders>
            <w:hideMark/>
          </w:tcPr>
          <w:p w14:paraId="276767A1" w14:textId="0CF646BD" w:rsidR="007228F3" w:rsidRPr="00121F36" w:rsidRDefault="007228F3" w:rsidP="007228F3">
            <w:r w:rsidRPr="00121F36">
              <w:t xml:space="preserve">Log on to </w:t>
            </w:r>
            <w:r w:rsidR="00C623F0" w:rsidRPr="00203C91">
              <w:rPr>
                <w:rStyle w:val="SAPTextReference"/>
              </w:rPr>
              <w:t>Employee Central</w:t>
            </w:r>
            <w:r w:rsidR="00C623F0" w:rsidRPr="00121F36" w:rsidDel="00C623F0">
              <w:t xml:space="preserve"> </w:t>
            </w:r>
            <w:r w:rsidRPr="00121F36">
              <w:t xml:space="preserve">as </w:t>
            </w:r>
            <w:r w:rsidR="00020122" w:rsidRPr="00121F36">
              <w:t>Administrative Super User</w:t>
            </w:r>
            <w:r w:rsidRPr="00121F36">
              <w:t>.</w:t>
            </w:r>
          </w:p>
        </w:tc>
        <w:tc>
          <w:tcPr>
            <w:tcW w:w="3988" w:type="dxa"/>
            <w:tcBorders>
              <w:top w:val="single" w:sz="8" w:space="0" w:color="999999"/>
              <w:left w:val="single" w:sz="8" w:space="0" w:color="999999"/>
              <w:bottom w:val="single" w:sz="8" w:space="0" w:color="999999"/>
              <w:right w:val="single" w:sz="8" w:space="0" w:color="999999"/>
            </w:tcBorders>
            <w:hideMark/>
          </w:tcPr>
          <w:p w14:paraId="44FF475B"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10614CEC" w14:textId="77777777" w:rsidR="007228F3" w:rsidRPr="00121F36" w:rsidRDefault="007228F3" w:rsidP="007228F3"/>
        </w:tc>
      </w:tr>
      <w:tr w:rsidR="007228F3" w:rsidRPr="00121F36" w14:paraId="63A64B8D" w14:textId="77777777" w:rsidTr="00FB4A83">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03528523" w14:textId="77777777" w:rsidR="007228F3" w:rsidRPr="00121F36" w:rsidRDefault="007228F3" w:rsidP="007228F3">
            <w:r w:rsidRPr="00121F36">
              <w:t>2</w:t>
            </w:r>
          </w:p>
        </w:tc>
        <w:tc>
          <w:tcPr>
            <w:tcW w:w="1440" w:type="dxa"/>
            <w:tcBorders>
              <w:top w:val="single" w:sz="8" w:space="0" w:color="999999"/>
              <w:left w:val="single" w:sz="8" w:space="0" w:color="999999"/>
              <w:bottom w:val="single" w:sz="8" w:space="0" w:color="999999"/>
              <w:right w:val="single" w:sz="8" w:space="0" w:color="999999"/>
            </w:tcBorders>
          </w:tcPr>
          <w:p w14:paraId="0FCA50AE" w14:textId="77777777" w:rsidR="007228F3" w:rsidRPr="00121F36" w:rsidRDefault="007228F3" w:rsidP="007228F3">
            <w:pPr>
              <w:rPr>
                <w:rStyle w:val="SAPEmphasis"/>
              </w:rPr>
            </w:pPr>
            <w:r w:rsidRPr="00121F36">
              <w:rPr>
                <w:rStyle w:val="SAPEmphasis"/>
              </w:rPr>
              <w:t>Go to Business Rule Configuration</w:t>
            </w:r>
          </w:p>
        </w:tc>
        <w:tc>
          <w:tcPr>
            <w:tcW w:w="6722" w:type="dxa"/>
            <w:tcBorders>
              <w:top w:val="single" w:sz="8" w:space="0" w:color="999999"/>
              <w:left w:val="single" w:sz="8" w:space="0" w:color="999999"/>
              <w:bottom w:val="single" w:sz="8" w:space="0" w:color="999999"/>
              <w:right w:val="single" w:sz="8" w:space="0" w:color="999999"/>
            </w:tcBorders>
          </w:tcPr>
          <w:p w14:paraId="5F85E932" w14:textId="77777777" w:rsidR="007228F3" w:rsidRPr="00121F36" w:rsidRDefault="007228F3" w:rsidP="007228F3">
            <w:r w:rsidRPr="00121F36">
              <w:t xml:space="preserve">From the </w:t>
            </w:r>
            <w:r w:rsidRPr="00121F36">
              <w:rPr>
                <w:rStyle w:val="SAPScreenElement"/>
              </w:rPr>
              <w:t xml:space="preserve">Home </w:t>
            </w:r>
            <w:r w:rsidRPr="00121F36">
              <w:t>drop-down</w:t>
            </w:r>
            <w:r w:rsidR="00480E30" w:rsidRPr="00121F36">
              <w:t>,</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Monitor Job</w:t>
            </w:r>
            <w:r w:rsidRPr="00121F36">
              <w:t>.</w:t>
            </w:r>
          </w:p>
        </w:tc>
        <w:tc>
          <w:tcPr>
            <w:tcW w:w="3988" w:type="dxa"/>
            <w:tcBorders>
              <w:top w:val="single" w:sz="8" w:space="0" w:color="999999"/>
              <w:left w:val="single" w:sz="8" w:space="0" w:color="999999"/>
              <w:bottom w:val="single" w:sz="8" w:space="0" w:color="999999"/>
              <w:right w:val="single" w:sz="8" w:space="0" w:color="999999"/>
            </w:tcBorders>
          </w:tcPr>
          <w:p w14:paraId="2F5006AC" w14:textId="77777777" w:rsidR="007228F3" w:rsidRPr="00121F36" w:rsidRDefault="007228F3" w:rsidP="007228F3">
            <w:r w:rsidRPr="00121F36">
              <w:t xml:space="preserve">The </w:t>
            </w:r>
            <w:r w:rsidRPr="00121F36">
              <w:rPr>
                <w:rStyle w:val="SAPScreenElement"/>
              </w:rPr>
              <w:t>Monitor Jobs</w:t>
            </w:r>
            <w:r w:rsidRPr="00121F36">
              <w:t xml:space="preserve"> screen is displayed.</w:t>
            </w:r>
          </w:p>
        </w:tc>
        <w:tc>
          <w:tcPr>
            <w:tcW w:w="1260" w:type="dxa"/>
            <w:tcBorders>
              <w:top w:val="single" w:sz="8" w:space="0" w:color="999999"/>
              <w:left w:val="single" w:sz="8" w:space="0" w:color="999999"/>
              <w:bottom w:val="single" w:sz="8" w:space="0" w:color="999999"/>
              <w:right w:val="single" w:sz="8" w:space="0" w:color="999999"/>
            </w:tcBorders>
          </w:tcPr>
          <w:p w14:paraId="2C1CB05B" w14:textId="77777777" w:rsidR="007228F3" w:rsidRPr="00121F36" w:rsidRDefault="007228F3" w:rsidP="007228F3"/>
        </w:tc>
      </w:tr>
      <w:tr w:rsidR="007228F3" w:rsidRPr="00121F36" w14:paraId="7640EFDC" w14:textId="77777777" w:rsidTr="00FB4A83">
        <w:trPr>
          <w:trHeight w:val="357"/>
        </w:trPr>
        <w:tc>
          <w:tcPr>
            <w:tcW w:w="900" w:type="dxa"/>
            <w:tcBorders>
              <w:top w:val="single" w:sz="8" w:space="0" w:color="999999"/>
              <w:left w:val="single" w:sz="8" w:space="0" w:color="999999"/>
              <w:bottom w:val="single" w:sz="8" w:space="0" w:color="999999"/>
              <w:right w:val="single" w:sz="8" w:space="0" w:color="999999"/>
            </w:tcBorders>
          </w:tcPr>
          <w:p w14:paraId="7DAD5EC6" w14:textId="77777777" w:rsidR="007228F3" w:rsidRPr="00121F36" w:rsidRDefault="007228F3" w:rsidP="007228F3">
            <w:r w:rsidRPr="00121F36">
              <w:t>3</w:t>
            </w:r>
          </w:p>
        </w:tc>
        <w:tc>
          <w:tcPr>
            <w:tcW w:w="1440" w:type="dxa"/>
            <w:tcBorders>
              <w:top w:val="single" w:sz="8" w:space="0" w:color="999999"/>
              <w:left w:val="single" w:sz="8" w:space="0" w:color="999999"/>
              <w:bottom w:val="single" w:sz="8" w:space="0" w:color="999999"/>
              <w:right w:val="single" w:sz="8" w:space="0" w:color="999999"/>
            </w:tcBorders>
          </w:tcPr>
          <w:p w14:paraId="7F19CA1C" w14:textId="77777777" w:rsidR="007228F3" w:rsidRPr="00121F36" w:rsidRDefault="007228F3" w:rsidP="007228F3">
            <w:pPr>
              <w:rPr>
                <w:rStyle w:val="SAPEmphasis"/>
              </w:rPr>
            </w:pPr>
            <w:r w:rsidRPr="00121F36">
              <w:rPr>
                <w:rStyle w:val="SAPEmphasis"/>
              </w:rPr>
              <w:t>View Job Status</w:t>
            </w:r>
          </w:p>
        </w:tc>
        <w:tc>
          <w:tcPr>
            <w:tcW w:w="6722" w:type="dxa"/>
            <w:tcBorders>
              <w:top w:val="single" w:sz="8" w:space="0" w:color="999999"/>
              <w:left w:val="single" w:sz="8" w:space="0" w:color="999999"/>
              <w:bottom w:val="single" w:sz="8" w:space="0" w:color="999999"/>
              <w:right w:val="single" w:sz="8" w:space="0" w:color="999999"/>
            </w:tcBorders>
          </w:tcPr>
          <w:p w14:paraId="1B6BA1DD" w14:textId="77777777" w:rsidR="007228F3" w:rsidRPr="00121F36" w:rsidRDefault="007228F3" w:rsidP="007228F3">
            <w:r w:rsidRPr="00121F36">
              <w:t xml:space="preserve">On </w:t>
            </w:r>
            <w:r w:rsidRPr="00121F36">
              <w:rPr>
                <w:rStyle w:val="SAPScreenElement"/>
              </w:rPr>
              <w:t>Monitor Jobs</w:t>
            </w:r>
            <w:r w:rsidRPr="00121F36">
              <w:t xml:space="preserve"> screen, view the status of the mass change run you have just run productively</w:t>
            </w:r>
            <w:r w:rsidRPr="00121F36">
              <w:rPr>
                <w:rStyle w:val="SAPScreenElement"/>
                <w:color w:val="auto"/>
              </w:rPr>
              <w:t xml:space="preserve">. </w:t>
            </w:r>
            <w:r w:rsidRPr="00121F36">
              <w:t>Select the</w:t>
            </w:r>
            <w:r w:rsidRPr="00121F36">
              <w:rPr>
                <w:rStyle w:val="SAPScreenElement"/>
                <w:color w:val="auto"/>
              </w:rPr>
              <w:t xml:space="preserve"> </w:t>
            </w:r>
            <w:r w:rsidRPr="00121F36">
              <w:rPr>
                <w:rStyle w:val="SAPScreenElement"/>
              </w:rPr>
              <w:t>Download Status</w:t>
            </w:r>
            <w:r w:rsidRPr="00121F36">
              <w:t xml:space="preserve"> link in the appropriate table column.</w:t>
            </w:r>
          </w:p>
        </w:tc>
        <w:tc>
          <w:tcPr>
            <w:tcW w:w="3988" w:type="dxa"/>
            <w:tcBorders>
              <w:top w:val="single" w:sz="8" w:space="0" w:color="999999"/>
              <w:left w:val="single" w:sz="8" w:space="0" w:color="999999"/>
              <w:bottom w:val="single" w:sz="8" w:space="0" w:color="999999"/>
              <w:right w:val="single" w:sz="8" w:space="0" w:color="999999"/>
            </w:tcBorders>
          </w:tcPr>
          <w:p w14:paraId="0B2D6159" w14:textId="77777777" w:rsidR="007228F3" w:rsidRPr="00121F36" w:rsidRDefault="007228F3" w:rsidP="007228F3">
            <w:r w:rsidRPr="00121F36">
              <w:t xml:space="preserve">The job response is exported as a </w:t>
            </w:r>
            <w:r w:rsidR="00D94DA0" w:rsidRPr="00121F36">
              <w:t>CSV</w:t>
            </w:r>
            <w:r w:rsidRPr="00121F36">
              <w:t xml:space="preserve"> file. You can choose to open the file or first save and then open it.</w:t>
            </w:r>
          </w:p>
        </w:tc>
        <w:tc>
          <w:tcPr>
            <w:tcW w:w="1260" w:type="dxa"/>
            <w:tcBorders>
              <w:top w:val="single" w:sz="8" w:space="0" w:color="999999"/>
              <w:left w:val="single" w:sz="8" w:space="0" w:color="999999"/>
              <w:bottom w:val="single" w:sz="8" w:space="0" w:color="999999"/>
              <w:right w:val="single" w:sz="8" w:space="0" w:color="999999"/>
            </w:tcBorders>
          </w:tcPr>
          <w:p w14:paraId="66FC4070" w14:textId="77777777" w:rsidR="007228F3" w:rsidRPr="00121F36" w:rsidRDefault="007228F3" w:rsidP="007228F3"/>
        </w:tc>
      </w:tr>
      <w:tr w:rsidR="007228F3" w:rsidRPr="00121F36" w14:paraId="48C772EC" w14:textId="77777777" w:rsidTr="00FB4A83">
        <w:trPr>
          <w:trHeight w:val="357"/>
        </w:trPr>
        <w:tc>
          <w:tcPr>
            <w:tcW w:w="900" w:type="dxa"/>
            <w:tcBorders>
              <w:top w:val="single" w:sz="8" w:space="0" w:color="999999"/>
              <w:left w:val="single" w:sz="8" w:space="0" w:color="999999"/>
              <w:bottom w:val="single" w:sz="8" w:space="0" w:color="999999"/>
              <w:right w:val="single" w:sz="8" w:space="0" w:color="999999"/>
            </w:tcBorders>
          </w:tcPr>
          <w:p w14:paraId="343ECFB2" w14:textId="77777777" w:rsidR="007228F3" w:rsidRPr="00121F36" w:rsidRDefault="007228F3" w:rsidP="007228F3">
            <w:r w:rsidRPr="00121F36">
              <w:lastRenderedPageBreak/>
              <w:t>4</w:t>
            </w:r>
          </w:p>
        </w:tc>
        <w:tc>
          <w:tcPr>
            <w:tcW w:w="1440" w:type="dxa"/>
            <w:tcBorders>
              <w:top w:val="single" w:sz="8" w:space="0" w:color="999999"/>
              <w:left w:val="single" w:sz="8" w:space="0" w:color="999999"/>
              <w:bottom w:val="single" w:sz="8" w:space="0" w:color="999999"/>
              <w:right w:val="single" w:sz="8" w:space="0" w:color="999999"/>
            </w:tcBorders>
          </w:tcPr>
          <w:p w14:paraId="68B2B468" w14:textId="77777777" w:rsidR="007228F3" w:rsidRPr="00121F36" w:rsidRDefault="007228F3" w:rsidP="007228F3">
            <w:pPr>
              <w:rPr>
                <w:rStyle w:val="SAPEmphasis"/>
              </w:rPr>
            </w:pPr>
            <w:r w:rsidRPr="00121F36">
              <w:rPr>
                <w:rStyle w:val="SAPEmphasis"/>
              </w:rPr>
              <w:t>Review Job Response</w:t>
            </w:r>
          </w:p>
        </w:tc>
        <w:tc>
          <w:tcPr>
            <w:tcW w:w="6722" w:type="dxa"/>
            <w:tcBorders>
              <w:top w:val="single" w:sz="8" w:space="0" w:color="999999"/>
              <w:left w:val="single" w:sz="8" w:space="0" w:color="999999"/>
              <w:bottom w:val="single" w:sz="8" w:space="0" w:color="999999"/>
              <w:right w:val="single" w:sz="8" w:space="0" w:color="999999"/>
            </w:tcBorders>
          </w:tcPr>
          <w:p w14:paraId="2ABFE455" w14:textId="77777777" w:rsidR="007228F3" w:rsidRPr="00121F36" w:rsidRDefault="007228F3" w:rsidP="007228F3">
            <w:r w:rsidRPr="00121F36">
              <w:t xml:space="preserve">Verify the content of the </w:t>
            </w:r>
            <w:r w:rsidR="00D94DA0" w:rsidRPr="00121F36">
              <w:t>CSV</w:t>
            </w:r>
            <w:r w:rsidRPr="00121F36">
              <w:t xml:space="preserve"> file. Check especially content of columns </w:t>
            </w:r>
            <w:r w:rsidRPr="00121F36">
              <w:rPr>
                <w:rStyle w:val="SAPScreenElement"/>
              </w:rPr>
              <w:t>Status</w:t>
            </w:r>
            <w:r w:rsidRPr="00121F36">
              <w:t xml:space="preserve"> and </w:t>
            </w:r>
            <w:r w:rsidRPr="00121F36">
              <w:rPr>
                <w:rStyle w:val="SAPScreenElement"/>
              </w:rPr>
              <w:t>Message</w:t>
            </w:r>
            <w:r w:rsidRPr="00121F36">
              <w:t xml:space="preserve"> to see if all changes have been performed successfully.</w:t>
            </w:r>
          </w:p>
        </w:tc>
        <w:tc>
          <w:tcPr>
            <w:tcW w:w="3988" w:type="dxa"/>
            <w:tcBorders>
              <w:top w:val="single" w:sz="8" w:space="0" w:color="999999"/>
              <w:left w:val="single" w:sz="8" w:space="0" w:color="999999"/>
              <w:bottom w:val="single" w:sz="8" w:space="0" w:color="999999"/>
              <w:right w:val="single" w:sz="8" w:space="0" w:color="999999"/>
            </w:tcBorders>
          </w:tcPr>
          <w:p w14:paraId="1EA74F99" w14:textId="77777777" w:rsidR="007228F3" w:rsidRPr="00121F36" w:rsidRDefault="007228F3" w:rsidP="007228F3">
            <w:r w:rsidRPr="00121F36">
              <w:t>All changes have been performed as per your expectations and you can view the updated position as described in the next chapter.</w:t>
            </w:r>
          </w:p>
        </w:tc>
        <w:tc>
          <w:tcPr>
            <w:tcW w:w="1260" w:type="dxa"/>
            <w:tcBorders>
              <w:top w:val="single" w:sz="8" w:space="0" w:color="999999"/>
              <w:left w:val="single" w:sz="8" w:space="0" w:color="999999"/>
              <w:bottom w:val="single" w:sz="8" w:space="0" w:color="999999"/>
              <w:right w:val="single" w:sz="8" w:space="0" w:color="999999"/>
            </w:tcBorders>
          </w:tcPr>
          <w:p w14:paraId="13A55556" w14:textId="77777777" w:rsidR="007228F3" w:rsidRPr="00121F36" w:rsidRDefault="007228F3" w:rsidP="007228F3"/>
        </w:tc>
      </w:tr>
      <w:tr w:rsidR="007228F3" w:rsidRPr="00121F36" w14:paraId="65FB2F54" w14:textId="77777777" w:rsidTr="00FB4A83">
        <w:trPr>
          <w:trHeight w:val="357"/>
        </w:trPr>
        <w:tc>
          <w:tcPr>
            <w:tcW w:w="900" w:type="dxa"/>
            <w:tcBorders>
              <w:top w:val="single" w:sz="8" w:space="0" w:color="999999"/>
              <w:left w:val="single" w:sz="8" w:space="0" w:color="999999"/>
              <w:bottom w:val="single" w:sz="8" w:space="0" w:color="999999"/>
              <w:right w:val="single" w:sz="8" w:space="0" w:color="999999"/>
            </w:tcBorders>
          </w:tcPr>
          <w:p w14:paraId="2690A7CB" w14:textId="77777777" w:rsidR="007228F3" w:rsidRPr="00121F36" w:rsidRDefault="007228F3" w:rsidP="007228F3">
            <w:r w:rsidRPr="00121F36">
              <w:t>5</w:t>
            </w:r>
          </w:p>
        </w:tc>
        <w:tc>
          <w:tcPr>
            <w:tcW w:w="1440" w:type="dxa"/>
            <w:tcBorders>
              <w:top w:val="single" w:sz="8" w:space="0" w:color="999999"/>
              <w:left w:val="single" w:sz="8" w:space="0" w:color="999999"/>
              <w:bottom w:val="single" w:sz="8" w:space="0" w:color="999999"/>
              <w:right w:val="single" w:sz="8" w:space="0" w:color="999999"/>
            </w:tcBorders>
          </w:tcPr>
          <w:p w14:paraId="1681EB58" w14:textId="77777777" w:rsidR="007228F3" w:rsidRPr="00121F36" w:rsidRDefault="007228F3" w:rsidP="007228F3">
            <w:pPr>
              <w:rPr>
                <w:rStyle w:val="SAPEmphasis"/>
              </w:rPr>
            </w:pPr>
            <w:r w:rsidRPr="00121F36">
              <w:rPr>
                <w:rStyle w:val="SAPEmphasis"/>
              </w:rPr>
              <w:t>Close Job Response</w:t>
            </w:r>
          </w:p>
        </w:tc>
        <w:tc>
          <w:tcPr>
            <w:tcW w:w="6722" w:type="dxa"/>
            <w:tcBorders>
              <w:top w:val="single" w:sz="8" w:space="0" w:color="999999"/>
              <w:left w:val="single" w:sz="8" w:space="0" w:color="999999"/>
              <w:bottom w:val="single" w:sz="8" w:space="0" w:color="999999"/>
              <w:right w:val="single" w:sz="8" w:space="0" w:color="999999"/>
            </w:tcBorders>
          </w:tcPr>
          <w:p w14:paraId="112E4538" w14:textId="77777777" w:rsidR="007228F3" w:rsidRPr="00121F36" w:rsidRDefault="007228F3" w:rsidP="007228F3">
            <w:r w:rsidRPr="00121F36">
              <w:t xml:space="preserve">When done, choose the </w:t>
            </w:r>
            <w:r w:rsidRPr="00121F36">
              <w:rPr>
                <w:rStyle w:val="SAPScreenElement"/>
              </w:rPr>
              <w:t>Close</w:t>
            </w:r>
            <w:r w:rsidRPr="00121F36">
              <w:t xml:space="preserve"> button in the </w:t>
            </w:r>
            <w:r w:rsidR="00D94DA0" w:rsidRPr="00121F36">
              <w:t>CSV</w:t>
            </w:r>
            <w:r w:rsidRPr="00121F36">
              <w:t xml:space="preserve"> file.</w:t>
            </w:r>
          </w:p>
        </w:tc>
        <w:tc>
          <w:tcPr>
            <w:tcW w:w="3988" w:type="dxa"/>
            <w:tcBorders>
              <w:top w:val="single" w:sz="8" w:space="0" w:color="999999"/>
              <w:left w:val="single" w:sz="8" w:space="0" w:color="999999"/>
              <w:bottom w:val="single" w:sz="8" w:space="0" w:color="999999"/>
              <w:right w:val="single" w:sz="8" w:space="0" w:color="999999"/>
            </w:tcBorders>
          </w:tcPr>
          <w:p w14:paraId="37223C4D"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37703056" w14:textId="77777777" w:rsidR="007228F3" w:rsidRPr="00121F36" w:rsidRDefault="007228F3" w:rsidP="007228F3"/>
        </w:tc>
      </w:tr>
    </w:tbl>
    <w:p w14:paraId="70538C6B" w14:textId="77777777" w:rsidR="00D94DA0" w:rsidRPr="00121F36" w:rsidRDefault="00BA1875" w:rsidP="00D94DA0">
      <w:pPr>
        <w:ind w:left="432"/>
        <w:rPr>
          <w:rFonts w:ascii="BentonSans Regular" w:hAnsi="BentonSans Regular"/>
          <w:color w:val="666666"/>
          <w:sz w:val="22"/>
        </w:rPr>
      </w:pPr>
      <w:r w:rsidRPr="00121F36">
        <w:rPr>
          <w:noProof/>
        </w:rPr>
        <w:drawing>
          <wp:inline distT="0" distB="0" distL="0" distR="0" wp14:anchorId="72ED1499" wp14:editId="0C3C1E02">
            <wp:extent cx="228600" cy="228600"/>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94DA0" w:rsidRPr="00121F36">
        <w:rPr>
          <w:rFonts w:ascii="BentonSans Regular" w:hAnsi="BentonSans Regular"/>
          <w:color w:val="666666"/>
          <w:sz w:val="22"/>
        </w:rPr>
        <w:t>Note</w:t>
      </w:r>
    </w:p>
    <w:p w14:paraId="503EDC15" w14:textId="77777777" w:rsidR="00D94DA0" w:rsidRPr="00121F36" w:rsidRDefault="00D94DA0" w:rsidP="00D94DA0">
      <w:pPr>
        <w:ind w:left="432"/>
      </w:pPr>
      <w:r w:rsidRPr="00121F36">
        <w:t xml:space="preserve">In case you want to view the log containing information about the executed mass change run, proceed as follows: </w:t>
      </w:r>
    </w:p>
    <w:p w14:paraId="168DEB2C" w14:textId="77777777" w:rsidR="00D94DA0" w:rsidRPr="00121F36" w:rsidRDefault="00D94DA0" w:rsidP="00D94DA0">
      <w:pPr>
        <w:numPr>
          <w:ilvl w:val="0"/>
          <w:numId w:val="40"/>
        </w:numPr>
        <w:ind w:hanging="288"/>
        <w:rPr>
          <w:rStyle w:val="SAPScreenElement"/>
        </w:rPr>
      </w:pPr>
      <w:r w:rsidRPr="00121F36">
        <w:t xml:space="preserve">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Mass Changes for Metadata Objects</w:t>
      </w:r>
    </w:p>
    <w:p w14:paraId="5D83ACC8" w14:textId="77777777" w:rsidR="00D94DA0" w:rsidRPr="00121F36" w:rsidRDefault="00D94DA0" w:rsidP="00D94DA0">
      <w:pPr>
        <w:numPr>
          <w:ilvl w:val="0"/>
          <w:numId w:val="40"/>
        </w:numPr>
        <w:ind w:hanging="288"/>
      </w:pPr>
      <w:r w:rsidRPr="00121F36">
        <w:t xml:space="preserve">On the </w:t>
      </w:r>
      <w:r w:rsidRPr="00121F36">
        <w:rPr>
          <w:rStyle w:val="SAPScreenElement"/>
        </w:rPr>
        <w:t xml:space="preserve">Manage Mass Change Runs </w:t>
      </w:r>
      <w:r w:rsidRPr="00121F36">
        <w:t xml:space="preserve">screen, select from the </w:t>
      </w:r>
      <w:r w:rsidRPr="00121F36">
        <w:rPr>
          <w:rStyle w:val="SAPScreenElement"/>
        </w:rPr>
        <w:t>Search</w:t>
      </w:r>
      <w:r w:rsidRPr="00121F36">
        <w:t xml:space="preserve"> drop-down value</w:t>
      </w:r>
      <w:r w:rsidRPr="009F28F7">
        <w:rPr>
          <w:rStyle w:val="SAPUserEntry"/>
        </w:rPr>
        <w:t xml:space="preserve"> </w:t>
      </w:r>
      <w:r w:rsidRPr="00121F36">
        <w:rPr>
          <w:rStyle w:val="SAPUserEntry"/>
        </w:rPr>
        <w:t>Mass Change Run</w:t>
      </w:r>
      <w:r w:rsidRPr="009F28F7">
        <w:rPr>
          <w:rStyle w:val="SAPUserEntry"/>
        </w:rPr>
        <w:t xml:space="preserve"> </w:t>
      </w:r>
      <w:r w:rsidRPr="00121F36">
        <w:t>and from the second drop-down the mass change run for which you executed the productive run.</w:t>
      </w:r>
    </w:p>
    <w:p w14:paraId="1F885E88" w14:textId="77777777" w:rsidR="00D94DA0" w:rsidRPr="00121F36" w:rsidRDefault="00D94DA0" w:rsidP="00D94DA0">
      <w:pPr>
        <w:numPr>
          <w:ilvl w:val="0"/>
          <w:numId w:val="40"/>
        </w:numPr>
        <w:ind w:hanging="288"/>
      </w:pPr>
      <w:r w:rsidRPr="00121F36">
        <w:t xml:space="preserve">In the </w:t>
      </w:r>
      <w:r w:rsidRPr="00121F36">
        <w:rPr>
          <w:rStyle w:val="SAPScreenElement"/>
        </w:rPr>
        <w:t>Log</w:t>
      </w:r>
      <w:r w:rsidRPr="00121F36">
        <w:t xml:space="preserve"> section of the upcoming</w:t>
      </w:r>
      <w:r w:rsidRPr="00121F36">
        <w:rPr>
          <w:rStyle w:val="SAPScreenElement"/>
        </w:rPr>
        <w:t xml:space="preserve"> Mass Change Run: &lt;mass change run name&gt; </w:t>
      </w:r>
      <w:r w:rsidRPr="00121F36">
        <w:t xml:space="preserve">screen review the number of updated and failed objects/records. Select the </w:t>
      </w:r>
      <w:r w:rsidRPr="00121F36">
        <w:rPr>
          <w:rStyle w:val="SAPScreenElement"/>
        </w:rPr>
        <w:t>Details</w:t>
      </w:r>
      <w:r w:rsidRPr="00121F36">
        <w:t xml:space="preserve"> and in the upcoming </w:t>
      </w:r>
      <w:r w:rsidRPr="00121F36">
        <w:rPr>
          <w:rStyle w:val="SAPScreenElement"/>
        </w:rPr>
        <w:t>Details</w:t>
      </w:r>
      <w:r w:rsidRPr="00121F36">
        <w:t xml:space="preserve"> dialog box select the </w:t>
      </w:r>
      <w:r w:rsidRPr="00121F36">
        <w:rPr>
          <w:rStyle w:val="SAPScreenElement"/>
        </w:rPr>
        <w:t>Detailed Information</w:t>
      </w:r>
      <w:r w:rsidRPr="00121F36">
        <w:t xml:space="preserve"> link to view the CSV field with detailed information about each record. </w:t>
      </w:r>
    </w:p>
    <w:p w14:paraId="4D9F5422" w14:textId="77777777" w:rsidR="007228F3" w:rsidRPr="00121F36" w:rsidRDefault="000C464C" w:rsidP="007228F3">
      <w:pPr>
        <w:pStyle w:val="Heading3"/>
      </w:pPr>
      <w:bookmarkStart w:id="958" w:name="_Toc434495691"/>
      <w:bookmarkStart w:id="959" w:name="_Toc434497095"/>
      <w:bookmarkStart w:id="960" w:name="_Toc436214220"/>
      <w:bookmarkStart w:id="961" w:name="_Toc437285525"/>
      <w:bookmarkStart w:id="962" w:name="_Toc434495694"/>
      <w:bookmarkStart w:id="963" w:name="_Toc434497098"/>
      <w:bookmarkStart w:id="964" w:name="_Toc436214223"/>
      <w:bookmarkStart w:id="965" w:name="_Toc437285528"/>
      <w:bookmarkStart w:id="966" w:name="_Toc436214226"/>
      <w:bookmarkStart w:id="967" w:name="_Toc437285531"/>
      <w:bookmarkStart w:id="968" w:name="_Toc436214227"/>
      <w:bookmarkStart w:id="969" w:name="_Toc437285532"/>
      <w:bookmarkStart w:id="970" w:name="_Toc434252623"/>
      <w:bookmarkStart w:id="971" w:name="_Toc434303006"/>
      <w:bookmarkStart w:id="972" w:name="_Toc434252624"/>
      <w:bookmarkStart w:id="973" w:name="_Toc434303007"/>
      <w:bookmarkStart w:id="974" w:name="_Toc433797596"/>
      <w:bookmarkStart w:id="975" w:name="_Toc507750709"/>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r w:rsidRPr="00121F36">
        <w:t>View</w:t>
      </w:r>
      <w:r w:rsidR="00157BF4" w:rsidRPr="00121F36">
        <w:t>ing</w:t>
      </w:r>
      <w:r w:rsidRPr="00121F36">
        <w:t xml:space="preserve"> </w:t>
      </w:r>
      <w:r w:rsidR="007228F3" w:rsidRPr="00121F36">
        <w:t>Position</w:t>
      </w:r>
      <w:r w:rsidR="00CC5E20" w:rsidRPr="00121F36">
        <w:t>s</w:t>
      </w:r>
      <w:r w:rsidR="007228F3" w:rsidRPr="00121F36">
        <w:t xml:space="preserve"> Update</w:t>
      </w:r>
      <w:r w:rsidR="00CC5E20" w:rsidRPr="00121F36">
        <w:t>s</w:t>
      </w:r>
      <w:bookmarkEnd w:id="975"/>
    </w:p>
    <w:p w14:paraId="746B7630" w14:textId="77777777" w:rsidR="007228F3" w:rsidRPr="00121F36" w:rsidRDefault="007228F3" w:rsidP="007228F3">
      <w:pPr>
        <w:pStyle w:val="SAPKeyblockTitle"/>
      </w:pPr>
      <w:r w:rsidRPr="00121F36">
        <w:t>Test Administration</w:t>
      </w:r>
    </w:p>
    <w:p w14:paraId="59A20779" w14:textId="52FAAE72" w:rsidR="007228F3" w:rsidRPr="00121F36" w:rsidRDefault="007228F3" w:rsidP="007228F3">
      <w:r w:rsidRPr="00121F36">
        <w:t>Customer project: Fill in the project-specific parts (</w:t>
      </w:r>
      <w:r w:rsidR="0063037A">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4D8BF18D"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3805867F"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705924C"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3BCA577C"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C8AFCC6" w14:textId="7603356F"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B1011C4"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86843E" w14:textId="411F35F0" w:rsidR="007228F3" w:rsidRPr="00121F36" w:rsidRDefault="0086714C" w:rsidP="007228F3">
            <w:r>
              <w:t>&lt;date&gt;</w:t>
            </w:r>
          </w:p>
        </w:tc>
      </w:tr>
      <w:tr w:rsidR="007228F3" w:rsidRPr="00121F36" w14:paraId="112F1463"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CBE7C74"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2B91389" w14:textId="77777777" w:rsidR="007228F3" w:rsidRPr="00121F36" w:rsidRDefault="00020122" w:rsidP="007228F3">
            <w:r w:rsidRPr="00121F36">
              <w:t>Administrative Super User</w:t>
            </w:r>
          </w:p>
        </w:tc>
      </w:tr>
      <w:tr w:rsidR="007228F3" w:rsidRPr="00121F36" w14:paraId="4B94C1E3"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562DD47C" w14:textId="77777777" w:rsidR="007228F3" w:rsidRPr="00121F36" w:rsidRDefault="007228F3" w:rsidP="007228F3">
            <w:pPr>
              <w:rPr>
                <w:rStyle w:val="SAPEmphasis"/>
              </w:rPr>
            </w:pPr>
            <w:r w:rsidRPr="00121F3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73D8492"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E13A19E"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22BF64D" w14:textId="120B6A42" w:rsidR="007228F3" w:rsidRPr="00121F36" w:rsidRDefault="00EB3674" w:rsidP="007228F3">
            <w:r>
              <w:t>&lt;duration&gt;</w:t>
            </w:r>
          </w:p>
        </w:tc>
      </w:tr>
    </w:tbl>
    <w:p w14:paraId="24DEFA1B" w14:textId="77777777" w:rsidR="007228F3" w:rsidRPr="00121F36" w:rsidRDefault="007228F3" w:rsidP="007228F3">
      <w:pPr>
        <w:pStyle w:val="SAPKeyblockTitle"/>
      </w:pPr>
      <w:r w:rsidRPr="00121F36">
        <w:t>Purpose</w:t>
      </w:r>
    </w:p>
    <w:p w14:paraId="192DB314" w14:textId="77777777" w:rsidR="00F1200A" w:rsidRPr="00121F36" w:rsidRDefault="00020122" w:rsidP="00CC5E20">
      <w:r w:rsidRPr="00121F36">
        <w:t>After the mass change to positions has been performed (</w:t>
      </w:r>
      <w:r w:rsidR="00261976" w:rsidRPr="00121F36">
        <w:t xml:space="preserve">for example </w:t>
      </w:r>
      <w:r w:rsidRPr="00121F36">
        <w:t>job title change),</w:t>
      </w:r>
      <w:r w:rsidR="00261976" w:rsidRPr="00121F36">
        <w:t xml:space="preserve"> the</w:t>
      </w:r>
      <w:r w:rsidRPr="00121F36">
        <w:t xml:space="preserve"> </w:t>
      </w:r>
      <w:r w:rsidR="00261976" w:rsidRPr="00121F36">
        <w:t>Administrative Super User can</w:t>
      </w:r>
      <w:r w:rsidRPr="00121F36">
        <w:t xml:space="preserve"> check single positions to see if </w:t>
      </w:r>
      <w:r w:rsidR="00261976" w:rsidRPr="00121F36">
        <w:t xml:space="preserve">the </w:t>
      </w:r>
      <w:r w:rsidRPr="00121F36">
        <w:t xml:space="preserve">update has been performed </w:t>
      </w:r>
      <w:r w:rsidR="00261976" w:rsidRPr="00121F36">
        <w:t>as expected</w:t>
      </w:r>
      <w:r w:rsidRPr="00121F36">
        <w:t xml:space="preserve"> (</w:t>
      </w:r>
      <w:r w:rsidR="00261976" w:rsidRPr="00121F36">
        <w:t>meaning, for example, that the</w:t>
      </w:r>
      <w:r w:rsidRPr="00121F36">
        <w:t xml:space="preserve"> new job title </w:t>
      </w:r>
      <w:r w:rsidR="00261976" w:rsidRPr="00121F36">
        <w:t xml:space="preserve">becomes effective </w:t>
      </w:r>
      <w:r w:rsidRPr="00121F36">
        <w:t xml:space="preserve">starting </w:t>
      </w:r>
      <w:r w:rsidR="00261976" w:rsidRPr="00121F36">
        <w:t>a</w:t>
      </w:r>
      <w:r w:rsidRPr="00121F36">
        <w:t xml:space="preserve"> particular date)</w:t>
      </w:r>
      <w:r w:rsidR="00261976" w:rsidRPr="00121F36">
        <w:t>.</w:t>
      </w:r>
    </w:p>
    <w:p w14:paraId="093BD4DE" w14:textId="77777777" w:rsidR="007228F3" w:rsidRPr="00121F36" w:rsidRDefault="007228F3" w:rsidP="007228F3">
      <w:pPr>
        <w:pStyle w:val="SAPKeyblockTitle"/>
      </w:pPr>
      <w:r w:rsidRPr="00121F36">
        <w:lastRenderedPageBreak/>
        <w:t>Procedure</w:t>
      </w:r>
    </w:p>
    <w:p w14:paraId="576210E1" w14:textId="77777777" w:rsidR="00F1200A" w:rsidRPr="00121F36" w:rsidRDefault="00F1200A" w:rsidP="00F1200A">
      <w:r w:rsidRPr="00121F36">
        <w:t>There are several options you can check the positions updates. We give a short overview of these in the following.</w:t>
      </w:r>
    </w:p>
    <w:p w14:paraId="682E6579" w14:textId="77777777" w:rsidR="00F1200A" w:rsidRPr="00121F36" w:rsidRDefault="00F1200A" w:rsidP="00F1200A">
      <w:r w:rsidRPr="00121F36">
        <w:rPr>
          <w:rStyle w:val="SAPEmphasis"/>
          <w:u w:val="single"/>
        </w:rPr>
        <w:t>Option 1</w:t>
      </w:r>
      <w:r w:rsidRPr="00121F36">
        <w:t xml:space="preserve">: </w:t>
      </w:r>
      <w:r w:rsidRPr="00121F36">
        <w:rPr>
          <w:rStyle w:val="SAPEmphasis"/>
        </w:rPr>
        <w:t>spot checks of single positions</w:t>
      </w:r>
    </w:p>
    <w:tbl>
      <w:tblPr>
        <w:tblW w:w="1445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3870"/>
        <w:gridCol w:w="3808"/>
        <w:gridCol w:w="3373"/>
        <w:gridCol w:w="1276"/>
      </w:tblGrid>
      <w:tr w:rsidR="007228F3" w:rsidRPr="00121F36" w14:paraId="7309FA9F" w14:textId="77777777" w:rsidTr="0018317A">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56F7B5B6" w14:textId="77777777" w:rsidR="007228F3" w:rsidRPr="00121F36" w:rsidRDefault="007228F3" w:rsidP="007228F3">
            <w:pPr>
              <w:pStyle w:val="SAPTableHeader"/>
            </w:pPr>
            <w:r w:rsidRPr="00121F36">
              <w:t>Test Step #</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802F063" w14:textId="77777777" w:rsidR="007228F3" w:rsidRPr="00121F36" w:rsidRDefault="007228F3" w:rsidP="007228F3">
            <w:pPr>
              <w:pStyle w:val="SAPTableHeader"/>
            </w:pPr>
            <w:r w:rsidRPr="00121F36">
              <w:t>Test Step Name</w:t>
            </w:r>
          </w:p>
        </w:tc>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23CD0E09" w14:textId="77777777" w:rsidR="007228F3" w:rsidRPr="00121F36" w:rsidRDefault="007228F3" w:rsidP="007228F3">
            <w:pPr>
              <w:pStyle w:val="SAPTableHeader"/>
            </w:pPr>
            <w:r w:rsidRPr="00121F36">
              <w:t>Instruction</w:t>
            </w:r>
          </w:p>
        </w:tc>
        <w:tc>
          <w:tcPr>
            <w:tcW w:w="3808" w:type="dxa"/>
            <w:tcBorders>
              <w:top w:val="single" w:sz="8" w:space="0" w:color="999999"/>
              <w:left w:val="single" w:sz="8" w:space="0" w:color="999999"/>
              <w:bottom w:val="single" w:sz="8" w:space="0" w:color="999999"/>
              <w:right w:val="single" w:sz="8" w:space="0" w:color="999999"/>
            </w:tcBorders>
            <w:shd w:val="clear" w:color="auto" w:fill="999999"/>
            <w:hideMark/>
          </w:tcPr>
          <w:p w14:paraId="0CA043B8" w14:textId="77777777" w:rsidR="007228F3" w:rsidRPr="00121F36" w:rsidRDefault="007228F3" w:rsidP="007228F3">
            <w:pPr>
              <w:pStyle w:val="SAPTableHeader"/>
            </w:pPr>
            <w:r w:rsidRPr="00121F36">
              <w:t>Additional Information</w:t>
            </w:r>
          </w:p>
        </w:tc>
        <w:tc>
          <w:tcPr>
            <w:tcW w:w="3373" w:type="dxa"/>
            <w:tcBorders>
              <w:top w:val="single" w:sz="8" w:space="0" w:color="999999"/>
              <w:left w:val="single" w:sz="8" w:space="0" w:color="999999"/>
              <w:bottom w:val="single" w:sz="8" w:space="0" w:color="999999"/>
              <w:right w:val="single" w:sz="8" w:space="0" w:color="999999"/>
            </w:tcBorders>
            <w:shd w:val="clear" w:color="auto" w:fill="999999"/>
            <w:hideMark/>
          </w:tcPr>
          <w:p w14:paraId="7B529227" w14:textId="77777777" w:rsidR="007228F3" w:rsidRPr="00121F36" w:rsidRDefault="007228F3" w:rsidP="007228F3">
            <w:pPr>
              <w:pStyle w:val="SAPTableHeader"/>
            </w:pPr>
            <w:r w:rsidRPr="00121F36">
              <w:t>Expected Result</w:t>
            </w:r>
          </w:p>
        </w:tc>
        <w:tc>
          <w:tcPr>
            <w:tcW w:w="1276" w:type="dxa"/>
            <w:tcBorders>
              <w:top w:val="single" w:sz="8" w:space="0" w:color="999999"/>
              <w:left w:val="single" w:sz="8" w:space="0" w:color="999999"/>
              <w:bottom w:val="single" w:sz="8" w:space="0" w:color="999999"/>
              <w:right w:val="single" w:sz="8" w:space="0" w:color="999999"/>
            </w:tcBorders>
            <w:shd w:val="clear" w:color="auto" w:fill="999999"/>
            <w:hideMark/>
          </w:tcPr>
          <w:p w14:paraId="29BDD7BB" w14:textId="77777777" w:rsidR="007228F3" w:rsidRPr="00121F36" w:rsidRDefault="007228F3" w:rsidP="007228F3">
            <w:pPr>
              <w:pStyle w:val="SAPTableHeader"/>
            </w:pPr>
            <w:r w:rsidRPr="00121F36">
              <w:t>Pass / Fail / Comment</w:t>
            </w:r>
          </w:p>
        </w:tc>
      </w:tr>
      <w:tr w:rsidR="007228F3" w:rsidRPr="00121F36" w14:paraId="61057FCD" w14:textId="77777777" w:rsidTr="0018317A">
        <w:trPr>
          <w:trHeight w:val="576"/>
        </w:trPr>
        <w:tc>
          <w:tcPr>
            <w:tcW w:w="872" w:type="dxa"/>
            <w:tcBorders>
              <w:top w:val="single" w:sz="8" w:space="0" w:color="999999"/>
              <w:left w:val="single" w:sz="8" w:space="0" w:color="999999"/>
              <w:bottom w:val="single" w:sz="8" w:space="0" w:color="999999"/>
              <w:right w:val="single" w:sz="8" w:space="0" w:color="999999"/>
            </w:tcBorders>
            <w:hideMark/>
          </w:tcPr>
          <w:p w14:paraId="60E08FDC" w14:textId="77777777" w:rsidR="007228F3" w:rsidRPr="00121F36" w:rsidRDefault="007228F3" w:rsidP="007228F3">
            <w:r w:rsidRPr="00121F36">
              <w:t>1</w:t>
            </w:r>
          </w:p>
        </w:tc>
        <w:tc>
          <w:tcPr>
            <w:tcW w:w="1260" w:type="dxa"/>
            <w:tcBorders>
              <w:top w:val="single" w:sz="8" w:space="0" w:color="999999"/>
              <w:left w:val="single" w:sz="8" w:space="0" w:color="999999"/>
              <w:bottom w:val="single" w:sz="8" w:space="0" w:color="999999"/>
              <w:right w:val="single" w:sz="8" w:space="0" w:color="999999"/>
            </w:tcBorders>
            <w:hideMark/>
          </w:tcPr>
          <w:p w14:paraId="21FBCC8E" w14:textId="77777777" w:rsidR="007228F3" w:rsidRPr="00121F36" w:rsidRDefault="007228F3" w:rsidP="007228F3">
            <w:r w:rsidRPr="00121F36">
              <w:rPr>
                <w:rStyle w:val="SAPEmphasis"/>
              </w:rPr>
              <w:t>Log on</w:t>
            </w:r>
          </w:p>
        </w:tc>
        <w:tc>
          <w:tcPr>
            <w:tcW w:w="3870" w:type="dxa"/>
            <w:tcBorders>
              <w:top w:val="single" w:sz="8" w:space="0" w:color="999999"/>
              <w:left w:val="single" w:sz="8" w:space="0" w:color="999999"/>
              <w:bottom w:val="single" w:sz="8" w:space="0" w:color="999999"/>
              <w:right w:val="single" w:sz="8" w:space="0" w:color="999999"/>
            </w:tcBorders>
            <w:hideMark/>
          </w:tcPr>
          <w:p w14:paraId="53E33110" w14:textId="5F048AEA" w:rsidR="007228F3" w:rsidRPr="00121F36" w:rsidRDefault="007228F3" w:rsidP="00020122">
            <w:r w:rsidRPr="00121F36">
              <w:t xml:space="preserve">Log on to </w:t>
            </w:r>
            <w:r w:rsidR="00C623F0" w:rsidRPr="00203C91">
              <w:rPr>
                <w:rStyle w:val="SAPTextReference"/>
              </w:rPr>
              <w:t>Employee Central</w:t>
            </w:r>
            <w:r w:rsidR="00C623F0" w:rsidRPr="00121F36" w:rsidDel="00C623F0">
              <w:t xml:space="preserve"> </w:t>
            </w:r>
            <w:r w:rsidRPr="00121F36">
              <w:t xml:space="preserve">as </w:t>
            </w:r>
            <w:r w:rsidR="00020122" w:rsidRPr="00121F36">
              <w:t>Administrative Super User</w:t>
            </w:r>
            <w:r w:rsidRPr="00121F36">
              <w:t>.</w:t>
            </w:r>
          </w:p>
        </w:tc>
        <w:tc>
          <w:tcPr>
            <w:tcW w:w="3808" w:type="dxa"/>
            <w:tcBorders>
              <w:top w:val="single" w:sz="8" w:space="0" w:color="999999"/>
              <w:left w:val="single" w:sz="8" w:space="0" w:color="999999"/>
              <w:bottom w:val="single" w:sz="8" w:space="0" w:color="999999"/>
              <w:right w:val="single" w:sz="8" w:space="0" w:color="999999"/>
            </w:tcBorders>
          </w:tcPr>
          <w:p w14:paraId="4DDE059C" w14:textId="77777777" w:rsidR="007228F3" w:rsidRPr="00121F36" w:rsidRDefault="007228F3" w:rsidP="007228F3"/>
        </w:tc>
        <w:tc>
          <w:tcPr>
            <w:tcW w:w="3373" w:type="dxa"/>
            <w:tcBorders>
              <w:top w:val="single" w:sz="8" w:space="0" w:color="999999"/>
              <w:left w:val="single" w:sz="8" w:space="0" w:color="999999"/>
              <w:bottom w:val="single" w:sz="8" w:space="0" w:color="999999"/>
              <w:right w:val="single" w:sz="8" w:space="0" w:color="999999"/>
            </w:tcBorders>
            <w:hideMark/>
          </w:tcPr>
          <w:p w14:paraId="598A007F"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76" w:type="dxa"/>
            <w:tcBorders>
              <w:top w:val="single" w:sz="8" w:space="0" w:color="999999"/>
              <w:left w:val="single" w:sz="8" w:space="0" w:color="999999"/>
              <w:bottom w:val="single" w:sz="8" w:space="0" w:color="999999"/>
              <w:right w:val="single" w:sz="8" w:space="0" w:color="999999"/>
            </w:tcBorders>
          </w:tcPr>
          <w:p w14:paraId="1E41E546" w14:textId="77777777" w:rsidR="007228F3" w:rsidRPr="00121F36" w:rsidRDefault="007228F3" w:rsidP="007228F3"/>
        </w:tc>
      </w:tr>
      <w:tr w:rsidR="007228F3" w:rsidRPr="00121F36" w14:paraId="1552A209" w14:textId="77777777" w:rsidTr="0018317A">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2B04BF5B" w14:textId="77777777" w:rsidR="007228F3" w:rsidRPr="00121F36" w:rsidRDefault="007228F3" w:rsidP="007228F3">
            <w:r w:rsidRPr="00121F36">
              <w:t>2</w:t>
            </w:r>
          </w:p>
        </w:tc>
        <w:tc>
          <w:tcPr>
            <w:tcW w:w="1260" w:type="dxa"/>
            <w:tcBorders>
              <w:top w:val="single" w:sz="8" w:space="0" w:color="999999"/>
              <w:left w:val="single" w:sz="8" w:space="0" w:color="999999"/>
              <w:bottom w:val="single" w:sz="8" w:space="0" w:color="999999"/>
              <w:right w:val="single" w:sz="8" w:space="0" w:color="999999"/>
            </w:tcBorders>
            <w:hideMark/>
          </w:tcPr>
          <w:p w14:paraId="702DBE67" w14:textId="77777777" w:rsidR="007228F3" w:rsidRPr="00121F36" w:rsidRDefault="007228F3" w:rsidP="007228F3">
            <w:pPr>
              <w:rPr>
                <w:rStyle w:val="SAPEmphasis"/>
              </w:rPr>
            </w:pPr>
            <w:r w:rsidRPr="00121F36">
              <w:rPr>
                <w:rStyle w:val="SAPEmphasis"/>
              </w:rPr>
              <w:t>Go to Company Info</w:t>
            </w:r>
          </w:p>
        </w:tc>
        <w:tc>
          <w:tcPr>
            <w:tcW w:w="3870" w:type="dxa"/>
            <w:tcBorders>
              <w:top w:val="single" w:sz="8" w:space="0" w:color="999999"/>
              <w:left w:val="single" w:sz="8" w:space="0" w:color="999999"/>
              <w:bottom w:val="single" w:sz="8" w:space="0" w:color="999999"/>
              <w:right w:val="single" w:sz="8" w:space="0" w:color="999999"/>
            </w:tcBorders>
            <w:hideMark/>
          </w:tcPr>
          <w:p w14:paraId="25EE660A" w14:textId="0125F3AF" w:rsidR="007228F3" w:rsidRPr="00121F36" w:rsidRDefault="007228F3" w:rsidP="007228F3">
            <w:r w:rsidRPr="00121F36">
              <w:t xml:space="preserve">From the </w:t>
            </w:r>
            <w:r w:rsidRPr="00121F36">
              <w:rPr>
                <w:rStyle w:val="SAPScreenElement"/>
              </w:rPr>
              <w:t xml:space="preserve">Home </w:t>
            </w:r>
            <w:r w:rsidRPr="00121F36">
              <w:t>drop-down</w:t>
            </w:r>
            <w:r w:rsidR="00665148">
              <w:t>,</w:t>
            </w:r>
            <w:r w:rsidRPr="00121F36">
              <w:t xml:space="preserve"> select </w:t>
            </w:r>
            <w:r w:rsidRPr="00121F36">
              <w:rPr>
                <w:rStyle w:val="SAPScreenElement"/>
              </w:rPr>
              <w:t>Company Info</w:t>
            </w:r>
            <w:r w:rsidRPr="00121F36">
              <w:t>.</w:t>
            </w:r>
          </w:p>
        </w:tc>
        <w:tc>
          <w:tcPr>
            <w:tcW w:w="3808" w:type="dxa"/>
            <w:tcBorders>
              <w:top w:val="single" w:sz="8" w:space="0" w:color="999999"/>
              <w:left w:val="single" w:sz="8" w:space="0" w:color="999999"/>
              <w:bottom w:val="single" w:sz="8" w:space="0" w:color="999999"/>
              <w:right w:val="single" w:sz="8" w:space="0" w:color="999999"/>
            </w:tcBorders>
          </w:tcPr>
          <w:p w14:paraId="45CD4169" w14:textId="77777777" w:rsidR="007228F3" w:rsidRPr="00121F36" w:rsidRDefault="007228F3" w:rsidP="007228F3"/>
        </w:tc>
        <w:tc>
          <w:tcPr>
            <w:tcW w:w="3373" w:type="dxa"/>
            <w:tcBorders>
              <w:top w:val="single" w:sz="8" w:space="0" w:color="999999"/>
              <w:left w:val="single" w:sz="8" w:space="0" w:color="999999"/>
              <w:bottom w:val="single" w:sz="8" w:space="0" w:color="999999"/>
              <w:right w:val="single" w:sz="8" w:space="0" w:color="999999"/>
            </w:tcBorders>
          </w:tcPr>
          <w:p w14:paraId="6E532053" w14:textId="77777777" w:rsidR="007228F3" w:rsidRPr="00121F36" w:rsidRDefault="007228F3" w:rsidP="007228F3">
            <w:r w:rsidRPr="00121F36">
              <w:t xml:space="preserve">The </w:t>
            </w:r>
            <w:r w:rsidRPr="00121F36">
              <w:rPr>
                <w:rStyle w:val="SAPScreenElement"/>
              </w:rPr>
              <w:t>Company Info</w:t>
            </w:r>
            <w:r w:rsidRPr="00121F36">
              <w:t xml:space="preserve"> screen is displayed containing by default the </w:t>
            </w:r>
            <w:r w:rsidRPr="00121F36">
              <w:rPr>
                <w:rStyle w:val="SAPScreenElement"/>
              </w:rPr>
              <w:t>Org Chart</w:t>
            </w:r>
            <w:r w:rsidRPr="00121F36">
              <w:t xml:space="preserve"> based on the logged-in user.</w:t>
            </w:r>
          </w:p>
        </w:tc>
        <w:tc>
          <w:tcPr>
            <w:tcW w:w="1276" w:type="dxa"/>
            <w:tcBorders>
              <w:top w:val="single" w:sz="8" w:space="0" w:color="999999"/>
              <w:left w:val="single" w:sz="8" w:space="0" w:color="999999"/>
              <w:bottom w:val="single" w:sz="8" w:space="0" w:color="999999"/>
              <w:right w:val="single" w:sz="8" w:space="0" w:color="999999"/>
            </w:tcBorders>
          </w:tcPr>
          <w:p w14:paraId="060BFF6D" w14:textId="77777777" w:rsidR="007228F3" w:rsidRPr="00121F36" w:rsidRDefault="007228F3" w:rsidP="007228F3"/>
        </w:tc>
      </w:tr>
      <w:tr w:rsidR="007228F3" w:rsidRPr="00121F36" w14:paraId="671DA444" w14:textId="77777777" w:rsidTr="0018317A">
        <w:trPr>
          <w:trHeight w:val="357"/>
        </w:trPr>
        <w:tc>
          <w:tcPr>
            <w:tcW w:w="872" w:type="dxa"/>
            <w:tcBorders>
              <w:top w:val="single" w:sz="8" w:space="0" w:color="999999"/>
              <w:left w:val="single" w:sz="8" w:space="0" w:color="999999"/>
              <w:right w:val="single" w:sz="8" w:space="0" w:color="999999"/>
            </w:tcBorders>
          </w:tcPr>
          <w:p w14:paraId="1E1EF7E8" w14:textId="3E3C4271" w:rsidR="007228F3" w:rsidRPr="00121F36" w:rsidRDefault="007228F3" w:rsidP="007228F3">
            <w:r w:rsidRPr="00121F36">
              <w:t>3</w:t>
            </w:r>
          </w:p>
        </w:tc>
        <w:tc>
          <w:tcPr>
            <w:tcW w:w="1260" w:type="dxa"/>
            <w:tcBorders>
              <w:top w:val="single" w:sz="8" w:space="0" w:color="999999"/>
              <w:left w:val="single" w:sz="8" w:space="0" w:color="999999"/>
              <w:right w:val="single" w:sz="8" w:space="0" w:color="999999"/>
            </w:tcBorders>
          </w:tcPr>
          <w:p w14:paraId="25194172" w14:textId="77777777" w:rsidR="007228F3" w:rsidRPr="00121F36" w:rsidRDefault="007228F3" w:rsidP="007228F3">
            <w:pPr>
              <w:rPr>
                <w:rStyle w:val="SAPEmphasis"/>
              </w:rPr>
            </w:pPr>
            <w:r w:rsidRPr="00121F36">
              <w:rPr>
                <w:rStyle w:val="SAPEmphasis"/>
              </w:rPr>
              <w:t>Search Position</w:t>
            </w:r>
          </w:p>
        </w:tc>
        <w:tc>
          <w:tcPr>
            <w:tcW w:w="3870" w:type="dxa"/>
            <w:tcBorders>
              <w:top w:val="single" w:sz="8" w:space="0" w:color="999999"/>
              <w:left w:val="single" w:sz="8" w:space="0" w:color="999999"/>
              <w:right w:val="single" w:sz="8" w:space="0" w:color="999999"/>
            </w:tcBorders>
          </w:tcPr>
          <w:p w14:paraId="57BF329E" w14:textId="5F231538" w:rsidR="00171B60" w:rsidRDefault="007228F3" w:rsidP="00785FBE">
            <w:r w:rsidRPr="000A7871">
              <w:t xml:space="preserve">Go to the </w:t>
            </w:r>
            <w:r w:rsidRPr="000A7871">
              <w:rPr>
                <w:rStyle w:val="SAPScreenElement"/>
              </w:rPr>
              <w:t>Position Org Chart</w:t>
            </w:r>
            <w:r w:rsidRPr="000A7871">
              <w:t xml:space="preserve"> tab</w:t>
            </w:r>
            <w:r w:rsidR="00785FBE" w:rsidRPr="000A7871">
              <w:t>.</w:t>
            </w:r>
            <w:r w:rsidRPr="000A7871">
              <w:t xml:space="preserve"> </w:t>
            </w:r>
          </w:p>
          <w:p w14:paraId="54F074CD" w14:textId="67037822" w:rsidR="007C4306" w:rsidRPr="003F1D9F" w:rsidRDefault="007C4306">
            <w:pPr>
              <w:rPr>
                <w:rFonts w:ascii="Times New Roman" w:eastAsia="SimSun" w:hAnsi="Times New Roman"/>
                <w:sz w:val="24"/>
              </w:rPr>
            </w:pPr>
            <w:r>
              <w:t xml:space="preserve">In the </w:t>
            </w:r>
            <w:r>
              <w:rPr>
                <w:rStyle w:val="SAPScreenElement"/>
              </w:rPr>
              <w:t>Search By</w:t>
            </w:r>
            <w:r>
              <w:t xml:space="preserve"> field, select value</w:t>
            </w:r>
            <w:r>
              <w:rPr>
                <w:rStyle w:val="SAPUserEntry"/>
              </w:rPr>
              <w:t xml:space="preserve"> Positions </w:t>
            </w:r>
            <w:r>
              <w:t xml:space="preserve">from the drop-down. In the </w:t>
            </w:r>
            <w:r>
              <w:rPr>
                <w:rStyle w:val="SAPScreenElement"/>
              </w:rPr>
              <w:t>Search</w:t>
            </w:r>
            <w:r>
              <w:t xml:space="preserve"> field, select from the drop-down the position you want to view. </w:t>
            </w:r>
            <w:r>
              <w:br/>
              <w:t xml:space="preserve">Click on the calendar icon </w:t>
            </w:r>
            <w:r>
              <w:rPr>
                <w:noProof/>
              </w:rPr>
              <w:drawing>
                <wp:inline distT="0" distB="0" distL="0" distR="0" wp14:anchorId="497F1CAA" wp14:editId="3DABF4C7">
                  <wp:extent cx="629285" cy="225425"/>
                  <wp:effectExtent l="0" t="0" r="0" b="31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 cy="225425"/>
                          </a:xfrm>
                          <a:prstGeom prst="rect">
                            <a:avLst/>
                          </a:prstGeom>
                          <a:noFill/>
                          <a:ln>
                            <a:noFill/>
                          </a:ln>
                        </pic:spPr>
                      </pic:pic>
                    </a:graphicData>
                  </a:graphic>
                </wp:inline>
              </w:drawing>
            </w:r>
            <w:r>
              <w:t xml:space="preserve"> located in the top right corner of the screen and select from the calendar hel</w:t>
            </w:r>
            <w:r w:rsidRPr="000A7871">
              <w:t xml:space="preserve">p </w:t>
            </w:r>
            <w:r w:rsidRPr="003F1D9F">
              <w:t>the date on which the mass change has become effective (or any other date after that date).</w:t>
            </w:r>
          </w:p>
        </w:tc>
        <w:tc>
          <w:tcPr>
            <w:tcW w:w="3808" w:type="dxa"/>
            <w:tcBorders>
              <w:top w:val="single" w:sz="8" w:space="0" w:color="999999"/>
              <w:left w:val="single" w:sz="8" w:space="0" w:color="999999"/>
              <w:bottom w:val="single" w:sz="8" w:space="0" w:color="999999"/>
              <w:right w:val="single" w:sz="8" w:space="0" w:color="999999"/>
            </w:tcBorders>
          </w:tcPr>
          <w:p w14:paraId="27BDB3C4" w14:textId="77777777" w:rsidR="007228F3" w:rsidRPr="00121F36" w:rsidRDefault="007228F3" w:rsidP="007228F3">
            <w:r w:rsidRPr="00121F36">
              <w:t xml:space="preserve">The positions that have been updated can be taken from the </w:t>
            </w:r>
            <w:r w:rsidR="00D94DA0" w:rsidRPr="00121F36">
              <w:t>CSV</w:t>
            </w:r>
            <w:r w:rsidRPr="00121F36">
              <w:t xml:space="preserve"> file containing the job response (see process step </w:t>
            </w:r>
            <w:r w:rsidRPr="002B30E9">
              <w:rPr>
                <w:rStyle w:val="SAPTextReference"/>
              </w:rPr>
              <w:t>Monitoring Mass Change Run</w:t>
            </w:r>
            <w:r w:rsidRPr="00121F36">
              <w:t xml:space="preserve"> for details).</w:t>
            </w:r>
          </w:p>
        </w:tc>
        <w:tc>
          <w:tcPr>
            <w:tcW w:w="3373" w:type="dxa"/>
            <w:tcBorders>
              <w:top w:val="single" w:sz="8" w:space="0" w:color="999999"/>
              <w:left w:val="single" w:sz="8" w:space="0" w:color="999999"/>
              <w:right w:val="single" w:sz="8" w:space="0" w:color="999999"/>
            </w:tcBorders>
          </w:tcPr>
          <w:p w14:paraId="33A63122" w14:textId="58F72AE7" w:rsidR="00241299" w:rsidRPr="00121F36" w:rsidRDefault="007228F3">
            <w:r w:rsidRPr="00121F36">
              <w:t xml:space="preserve">The position hierarchy starting from the selected position and containing one level below, if existing, is displayed. </w:t>
            </w:r>
          </w:p>
        </w:tc>
        <w:tc>
          <w:tcPr>
            <w:tcW w:w="1276" w:type="dxa"/>
            <w:tcBorders>
              <w:top w:val="single" w:sz="8" w:space="0" w:color="999999"/>
              <w:left w:val="single" w:sz="8" w:space="0" w:color="999999"/>
              <w:bottom w:val="single" w:sz="8" w:space="0" w:color="999999"/>
              <w:right w:val="single" w:sz="8" w:space="0" w:color="999999"/>
            </w:tcBorders>
          </w:tcPr>
          <w:p w14:paraId="09B7B168" w14:textId="77777777" w:rsidR="007228F3" w:rsidRPr="00121F36" w:rsidRDefault="007228F3" w:rsidP="007228F3"/>
        </w:tc>
      </w:tr>
      <w:tr w:rsidR="007228F3" w:rsidRPr="00121F36" w14:paraId="782F2F70" w14:textId="77777777" w:rsidTr="0018317A">
        <w:trPr>
          <w:trHeight w:val="357"/>
        </w:trPr>
        <w:tc>
          <w:tcPr>
            <w:tcW w:w="872" w:type="dxa"/>
            <w:tcBorders>
              <w:top w:val="single" w:sz="8" w:space="0" w:color="999999"/>
              <w:left w:val="single" w:sz="8" w:space="0" w:color="999999"/>
              <w:bottom w:val="single" w:sz="8" w:space="0" w:color="999999"/>
              <w:right w:val="single" w:sz="8" w:space="0" w:color="999999"/>
            </w:tcBorders>
          </w:tcPr>
          <w:p w14:paraId="7733BB76" w14:textId="28CDABAA" w:rsidR="007228F3" w:rsidRPr="00121F36" w:rsidRDefault="00206B96" w:rsidP="007228F3">
            <w:r w:rsidRPr="00121F36">
              <w:t>4</w:t>
            </w:r>
          </w:p>
        </w:tc>
        <w:tc>
          <w:tcPr>
            <w:tcW w:w="1260" w:type="dxa"/>
            <w:tcBorders>
              <w:top w:val="single" w:sz="8" w:space="0" w:color="999999"/>
              <w:left w:val="single" w:sz="8" w:space="0" w:color="999999"/>
              <w:bottom w:val="single" w:sz="8" w:space="0" w:color="999999"/>
              <w:right w:val="single" w:sz="8" w:space="0" w:color="999999"/>
            </w:tcBorders>
          </w:tcPr>
          <w:p w14:paraId="16AB9A40" w14:textId="5FADB6AB" w:rsidR="007228F3" w:rsidRPr="00121F36" w:rsidRDefault="007228F3" w:rsidP="007228F3">
            <w:pPr>
              <w:rPr>
                <w:rStyle w:val="SAPEmphasis"/>
              </w:rPr>
            </w:pPr>
            <w:r w:rsidRPr="00121F36">
              <w:rPr>
                <w:rStyle w:val="SAPEmphasis"/>
              </w:rPr>
              <w:t xml:space="preserve">View </w:t>
            </w:r>
            <w:r w:rsidR="009E564E">
              <w:rPr>
                <w:rStyle w:val="SAPEmphasis"/>
              </w:rPr>
              <w:t xml:space="preserve">Detailed </w:t>
            </w:r>
            <w:r w:rsidRPr="00121F36">
              <w:rPr>
                <w:rStyle w:val="SAPEmphasis"/>
              </w:rPr>
              <w:t>Position Data</w:t>
            </w:r>
          </w:p>
        </w:tc>
        <w:tc>
          <w:tcPr>
            <w:tcW w:w="3870" w:type="dxa"/>
            <w:tcBorders>
              <w:top w:val="single" w:sz="8" w:space="0" w:color="999999"/>
              <w:left w:val="single" w:sz="8" w:space="0" w:color="999999"/>
              <w:bottom w:val="single" w:sz="8" w:space="0" w:color="999999"/>
              <w:right w:val="single" w:sz="8" w:space="0" w:color="999999"/>
            </w:tcBorders>
          </w:tcPr>
          <w:p w14:paraId="11D3C23D" w14:textId="0374E188" w:rsidR="009E564E" w:rsidRDefault="007228F3">
            <w:pPr>
              <w:rPr>
                <w:rFonts w:asciiTheme="minorHAnsi" w:eastAsiaTheme="minorHAnsi" w:hAnsiTheme="minorHAnsi"/>
                <w:sz w:val="22"/>
                <w:szCs w:val="22"/>
              </w:rPr>
            </w:pPr>
            <w:r w:rsidRPr="00121F36">
              <w:t xml:space="preserve">To view </w:t>
            </w:r>
            <w:r w:rsidR="009E564E">
              <w:t>detailed information</w:t>
            </w:r>
            <w:r w:rsidRPr="00121F36">
              <w:t xml:space="preserve"> of a position, click in the position org chart on that position and in the upcoming </w:t>
            </w:r>
            <w:r w:rsidR="009E564E">
              <w:t>side panel</w:t>
            </w:r>
            <w:r w:rsidRPr="00121F36">
              <w:t xml:space="preserve"> next to it</w:t>
            </w:r>
            <w:r w:rsidR="009E564E">
              <w:t xml:space="preserve"> </w:t>
            </w:r>
            <w:r w:rsidR="00C013CA">
              <w:t>choose</w:t>
            </w:r>
            <w:r w:rsidR="009E564E">
              <w:t xml:space="preserve"> the </w:t>
            </w:r>
            <w:r w:rsidR="009E564E">
              <w:rPr>
                <w:rStyle w:val="SAPScreenElement"/>
              </w:rPr>
              <w:t xml:space="preserve">Show Position </w:t>
            </w:r>
            <w:r w:rsidR="009E564E">
              <w:rPr>
                <w:noProof/>
              </w:rPr>
              <w:drawing>
                <wp:inline distT="0" distB="0" distL="0" distR="0" wp14:anchorId="6F39A74A" wp14:editId="13309F9D">
                  <wp:extent cx="201930" cy="166370"/>
                  <wp:effectExtent l="0" t="0" r="7620" b="5080"/>
                  <wp:docPr id="44" name="Picture 44" descr="cid:image002.png@01D1BA5C.99F7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BA5C.99F717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9E564E">
              <w:rPr>
                <w:rStyle w:val="SAPScreenElement"/>
              </w:rPr>
              <w:t xml:space="preserve"> </w:t>
            </w:r>
            <w:r w:rsidR="009E564E">
              <w:t>icon.</w:t>
            </w:r>
          </w:p>
          <w:p w14:paraId="602B0FC2" w14:textId="77777777" w:rsidR="009E564E" w:rsidRPr="00121F36" w:rsidRDefault="009E564E" w:rsidP="008B7022">
            <w:pPr>
              <w:ind w:left="255"/>
              <w:rPr>
                <w:rFonts w:ascii="BentonSans Regular" w:hAnsi="BentonSans Regular"/>
                <w:color w:val="666666"/>
                <w:sz w:val="22"/>
              </w:rPr>
            </w:pPr>
            <w:r w:rsidRPr="00121F36">
              <w:rPr>
                <w:noProof/>
              </w:rPr>
              <w:drawing>
                <wp:inline distT="0" distB="0" distL="0" distR="0" wp14:anchorId="31BE7B42" wp14:editId="738B6E29">
                  <wp:extent cx="228600" cy="228600"/>
                  <wp:effectExtent l="0" t="0" r="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1F36">
              <w:rPr>
                <w:rFonts w:ascii="BentonSans Regular" w:hAnsi="BentonSans Regular"/>
                <w:color w:val="666666"/>
                <w:sz w:val="22"/>
              </w:rPr>
              <w:t>Note</w:t>
            </w:r>
          </w:p>
          <w:p w14:paraId="504950CE" w14:textId="038EC22C" w:rsidR="009E564E" w:rsidRPr="00121F36" w:rsidRDefault="009E564E" w:rsidP="008B7022">
            <w:pPr>
              <w:ind w:left="255"/>
            </w:pPr>
            <w:r>
              <w:t>This icon is located below the</w:t>
            </w:r>
            <w:r>
              <w:rPr>
                <w:rStyle w:val="SAPScreenElement"/>
              </w:rPr>
              <w:t xml:space="preserve"> &lt;position title (code)&gt;</w:t>
            </w:r>
            <w:r>
              <w:t>,</w:t>
            </w:r>
            <w:r>
              <w:rPr>
                <w:rStyle w:val="SAPScreenElement"/>
              </w:rPr>
              <w:t xml:space="preserve"> </w:t>
            </w:r>
            <w:r>
              <w:t>next to</w:t>
            </w:r>
            <w:r>
              <w:rPr>
                <w:rStyle w:val="SAPScreenElement"/>
              </w:rPr>
              <w:t xml:space="preserve"> as of &lt;selected date&gt;.</w:t>
            </w:r>
          </w:p>
        </w:tc>
        <w:tc>
          <w:tcPr>
            <w:tcW w:w="3808" w:type="dxa"/>
            <w:tcBorders>
              <w:top w:val="single" w:sz="8" w:space="0" w:color="999999"/>
              <w:left w:val="single" w:sz="8" w:space="0" w:color="999999"/>
              <w:bottom w:val="single" w:sz="8" w:space="0" w:color="999999"/>
              <w:right w:val="single" w:sz="8" w:space="0" w:color="999999"/>
            </w:tcBorders>
          </w:tcPr>
          <w:p w14:paraId="27ADDA96" w14:textId="77777777" w:rsidR="007228F3" w:rsidRPr="00121F36" w:rsidRDefault="007228F3" w:rsidP="007228F3"/>
        </w:tc>
        <w:tc>
          <w:tcPr>
            <w:tcW w:w="3373" w:type="dxa"/>
            <w:tcBorders>
              <w:top w:val="single" w:sz="8" w:space="0" w:color="999999"/>
              <w:left w:val="single" w:sz="8" w:space="0" w:color="999999"/>
              <w:bottom w:val="single" w:sz="8" w:space="0" w:color="999999"/>
              <w:right w:val="single" w:sz="8" w:space="0" w:color="999999"/>
            </w:tcBorders>
          </w:tcPr>
          <w:p w14:paraId="53A7679C" w14:textId="77777777" w:rsidR="007228F3" w:rsidRPr="00121F36" w:rsidRDefault="007228F3" w:rsidP="007228F3">
            <w:r w:rsidRPr="00121F36">
              <w:t xml:space="preserve">The </w:t>
            </w:r>
            <w:r w:rsidRPr="00121F36">
              <w:rPr>
                <w:rStyle w:val="SAPScreenElement"/>
              </w:rPr>
              <w:t>Position: &lt;position title (code)&gt;</w:t>
            </w:r>
            <w:r w:rsidRPr="00121F36">
              <w:t xml:space="preserve"> window shows up c</w:t>
            </w:r>
            <w:r w:rsidR="00206B96" w:rsidRPr="00121F36">
              <w:t>ontaining the position details.</w:t>
            </w:r>
          </w:p>
        </w:tc>
        <w:tc>
          <w:tcPr>
            <w:tcW w:w="1276" w:type="dxa"/>
            <w:tcBorders>
              <w:top w:val="single" w:sz="8" w:space="0" w:color="999999"/>
              <w:left w:val="single" w:sz="8" w:space="0" w:color="999999"/>
              <w:bottom w:val="single" w:sz="8" w:space="0" w:color="999999"/>
              <w:right w:val="single" w:sz="8" w:space="0" w:color="999999"/>
            </w:tcBorders>
          </w:tcPr>
          <w:p w14:paraId="583EB193" w14:textId="77777777" w:rsidR="007228F3" w:rsidRPr="00121F36" w:rsidRDefault="007228F3" w:rsidP="007228F3"/>
        </w:tc>
      </w:tr>
      <w:tr w:rsidR="007228F3" w:rsidRPr="00121F36" w14:paraId="13DB6F14" w14:textId="77777777" w:rsidTr="0018317A">
        <w:trPr>
          <w:trHeight w:val="357"/>
        </w:trPr>
        <w:tc>
          <w:tcPr>
            <w:tcW w:w="872" w:type="dxa"/>
            <w:tcBorders>
              <w:top w:val="single" w:sz="8" w:space="0" w:color="999999"/>
              <w:left w:val="single" w:sz="8" w:space="0" w:color="999999"/>
              <w:bottom w:val="single" w:sz="8" w:space="0" w:color="999999"/>
              <w:right w:val="single" w:sz="8" w:space="0" w:color="999999"/>
            </w:tcBorders>
          </w:tcPr>
          <w:p w14:paraId="453BD020" w14:textId="753F5E97" w:rsidR="007228F3" w:rsidRPr="00121F36" w:rsidRDefault="00206B96" w:rsidP="007228F3">
            <w:r w:rsidRPr="00121F36">
              <w:t>5</w:t>
            </w:r>
          </w:p>
        </w:tc>
        <w:tc>
          <w:tcPr>
            <w:tcW w:w="1260" w:type="dxa"/>
            <w:tcBorders>
              <w:top w:val="single" w:sz="8" w:space="0" w:color="999999"/>
              <w:left w:val="single" w:sz="8" w:space="0" w:color="999999"/>
              <w:bottom w:val="single" w:sz="8" w:space="0" w:color="999999"/>
              <w:right w:val="single" w:sz="8" w:space="0" w:color="999999"/>
            </w:tcBorders>
          </w:tcPr>
          <w:p w14:paraId="22AC3FF5" w14:textId="77777777" w:rsidR="007228F3" w:rsidRPr="00121F36" w:rsidRDefault="007228F3" w:rsidP="007228F3">
            <w:pPr>
              <w:rPr>
                <w:rStyle w:val="SAPEmphasis"/>
              </w:rPr>
            </w:pPr>
            <w:r w:rsidRPr="00121F36">
              <w:rPr>
                <w:rStyle w:val="SAPEmphasis"/>
              </w:rPr>
              <w:t>Verify Updated Information</w:t>
            </w:r>
          </w:p>
        </w:tc>
        <w:tc>
          <w:tcPr>
            <w:tcW w:w="3870" w:type="dxa"/>
            <w:tcBorders>
              <w:top w:val="single" w:sz="8" w:space="0" w:color="999999"/>
              <w:left w:val="single" w:sz="8" w:space="0" w:color="999999"/>
              <w:bottom w:val="single" w:sz="8" w:space="0" w:color="999999"/>
              <w:right w:val="single" w:sz="8" w:space="0" w:color="999999"/>
            </w:tcBorders>
          </w:tcPr>
          <w:p w14:paraId="451E55CC" w14:textId="77777777" w:rsidR="007228F3" w:rsidRPr="00121F36" w:rsidRDefault="007228F3" w:rsidP="007228F3">
            <w:r w:rsidRPr="00121F36">
              <w:t>Check if the updates in position have been performed as per the business rule you have defined.</w:t>
            </w:r>
          </w:p>
        </w:tc>
        <w:tc>
          <w:tcPr>
            <w:tcW w:w="3808" w:type="dxa"/>
            <w:tcBorders>
              <w:top w:val="single" w:sz="8" w:space="0" w:color="999999"/>
              <w:left w:val="single" w:sz="8" w:space="0" w:color="999999"/>
              <w:bottom w:val="single" w:sz="8" w:space="0" w:color="999999"/>
              <w:right w:val="single" w:sz="8" w:space="0" w:color="999999"/>
            </w:tcBorders>
          </w:tcPr>
          <w:p w14:paraId="37CE4B00" w14:textId="24136F61" w:rsidR="007228F3" w:rsidRPr="00121F36" w:rsidRDefault="007228F3">
            <w:r w:rsidRPr="00121F36">
              <w:t xml:space="preserve">In case you have used the business rule </w:t>
            </w:r>
            <w:r w:rsidR="00971DFA" w:rsidRPr="008A515C">
              <w:rPr>
                <w:rStyle w:val="SAPUserEntry"/>
                <w:color w:val="auto"/>
              </w:rPr>
              <w:t>CC_PosMgmt_</w:t>
            </w:r>
            <w:r w:rsidRPr="00121F36">
              <w:rPr>
                <w:rStyle w:val="SAPUserEntry"/>
                <w:color w:val="auto"/>
              </w:rPr>
              <w:t>MassChange_PosJobTitleChange</w:t>
            </w:r>
            <w:r w:rsidRPr="009F28F7">
              <w:rPr>
                <w:rStyle w:val="SAPUserEntry"/>
              </w:rPr>
              <w:t xml:space="preserve"> </w:t>
            </w:r>
            <w:r w:rsidRPr="00121F36">
              <w:t>described in</w:t>
            </w:r>
            <w:r w:rsidR="004C4CF6">
              <w:t xml:space="preserve"> the</w:t>
            </w:r>
            <w:r w:rsidRPr="00121F36">
              <w:t xml:space="preserve"> </w:t>
            </w:r>
            <w:ins w:id="976" w:author="Author" w:date="2018-02-19T10:23:00Z">
              <w:r w:rsidR="00FC2D32">
                <w:rPr>
                  <w:rStyle w:val="SAPScreenElement"/>
                  <w:color w:val="auto"/>
                </w:rPr>
                <w:t>Position Management</w:t>
              </w:r>
              <w:r w:rsidR="00FC2D32">
                <w:t xml:space="preserve"> workbook</w:t>
              </w:r>
            </w:ins>
            <w:del w:id="977" w:author="Author" w:date="2018-02-19T10:23:00Z">
              <w:r w:rsidR="004C4CF6" w:rsidRPr="00121F36" w:rsidDel="00FC2D32">
                <w:delText>configuration guide</w:delText>
              </w:r>
              <w:r w:rsidR="004C4CF6" w:rsidDel="00FC2D32">
                <w:delText xml:space="preserve"> of</w:delText>
              </w:r>
              <w:r w:rsidR="004C4CF6" w:rsidRPr="00121F36" w:rsidDel="00FC2D32">
                <w:delText xml:space="preserve"> </w:delText>
              </w:r>
              <w:r w:rsidRPr="00121F36" w:rsidDel="00FC2D32">
                <w:delText xml:space="preserve">building block </w:delText>
              </w:r>
              <w:r w:rsidRPr="00121F36" w:rsidDel="00FC2D32">
                <w:rPr>
                  <w:b/>
                </w:rPr>
                <w:delText>11J</w:delText>
              </w:r>
            </w:del>
            <w:r w:rsidRPr="00121F36">
              <w:t>, check that the job title has changed as expected.</w:t>
            </w:r>
          </w:p>
        </w:tc>
        <w:tc>
          <w:tcPr>
            <w:tcW w:w="3373" w:type="dxa"/>
            <w:tcBorders>
              <w:top w:val="single" w:sz="8" w:space="0" w:color="999999"/>
              <w:left w:val="single" w:sz="8" w:space="0" w:color="999999"/>
              <w:bottom w:val="single" w:sz="8" w:space="0" w:color="999999"/>
              <w:right w:val="single" w:sz="8" w:space="0" w:color="999999"/>
            </w:tcBorders>
          </w:tcPr>
          <w:p w14:paraId="00201B51" w14:textId="77777777" w:rsidR="007228F3" w:rsidRPr="00121F36" w:rsidRDefault="007228F3" w:rsidP="007228F3"/>
        </w:tc>
        <w:tc>
          <w:tcPr>
            <w:tcW w:w="1276" w:type="dxa"/>
            <w:tcBorders>
              <w:top w:val="single" w:sz="8" w:space="0" w:color="999999"/>
              <w:left w:val="single" w:sz="8" w:space="0" w:color="999999"/>
              <w:bottom w:val="single" w:sz="8" w:space="0" w:color="999999"/>
              <w:right w:val="single" w:sz="8" w:space="0" w:color="999999"/>
            </w:tcBorders>
          </w:tcPr>
          <w:p w14:paraId="6AC49D82" w14:textId="77777777" w:rsidR="007228F3" w:rsidRPr="00121F36" w:rsidRDefault="007228F3" w:rsidP="007228F3"/>
        </w:tc>
      </w:tr>
      <w:tr w:rsidR="007228F3" w:rsidRPr="00121F36" w14:paraId="4CEC9700" w14:textId="77777777" w:rsidTr="0018317A">
        <w:trPr>
          <w:trHeight w:val="357"/>
        </w:trPr>
        <w:tc>
          <w:tcPr>
            <w:tcW w:w="872" w:type="dxa"/>
            <w:tcBorders>
              <w:top w:val="single" w:sz="8" w:space="0" w:color="999999"/>
              <w:left w:val="single" w:sz="8" w:space="0" w:color="999999"/>
              <w:bottom w:val="single" w:sz="8" w:space="0" w:color="999999"/>
              <w:right w:val="single" w:sz="8" w:space="0" w:color="999999"/>
            </w:tcBorders>
          </w:tcPr>
          <w:p w14:paraId="644114E0" w14:textId="1B1CABC9" w:rsidR="007228F3" w:rsidRPr="00121F36" w:rsidRDefault="007228F3" w:rsidP="007228F3">
            <w:r w:rsidRPr="00121F36">
              <w:lastRenderedPageBreak/>
              <w:t>6</w:t>
            </w:r>
          </w:p>
        </w:tc>
        <w:tc>
          <w:tcPr>
            <w:tcW w:w="1260" w:type="dxa"/>
            <w:tcBorders>
              <w:top w:val="single" w:sz="8" w:space="0" w:color="999999"/>
              <w:left w:val="single" w:sz="8" w:space="0" w:color="999999"/>
              <w:bottom w:val="single" w:sz="8" w:space="0" w:color="999999"/>
              <w:right w:val="single" w:sz="8" w:space="0" w:color="999999"/>
            </w:tcBorders>
          </w:tcPr>
          <w:p w14:paraId="2FCAC193" w14:textId="35FCC718" w:rsidR="007228F3" w:rsidRPr="00121F36" w:rsidRDefault="007228F3" w:rsidP="007228F3">
            <w:pPr>
              <w:rPr>
                <w:rStyle w:val="SAPEmphasis"/>
              </w:rPr>
            </w:pPr>
            <w:r w:rsidRPr="00121F36">
              <w:rPr>
                <w:rStyle w:val="SAPEmphasis"/>
              </w:rPr>
              <w:t>Close Window</w:t>
            </w:r>
          </w:p>
        </w:tc>
        <w:tc>
          <w:tcPr>
            <w:tcW w:w="3870" w:type="dxa"/>
            <w:tcBorders>
              <w:top w:val="single" w:sz="8" w:space="0" w:color="999999"/>
              <w:left w:val="single" w:sz="8" w:space="0" w:color="999999"/>
              <w:bottom w:val="single" w:sz="8" w:space="0" w:color="999999"/>
              <w:right w:val="single" w:sz="8" w:space="0" w:color="999999"/>
            </w:tcBorders>
          </w:tcPr>
          <w:p w14:paraId="1070E2F8" w14:textId="699A9993" w:rsidR="007228F3" w:rsidRPr="00121F36" w:rsidRDefault="007228F3" w:rsidP="00813F84">
            <w:r w:rsidRPr="00121F36">
              <w:t xml:space="preserve">When done, choose </w:t>
            </w:r>
            <w:r w:rsidRPr="00121F36">
              <w:rPr>
                <w:rStyle w:val="SAPScreenElement"/>
              </w:rPr>
              <w:t>X (Cancel)</w:t>
            </w:r>
            <w:r w:rsidRPr="00121F36">
              <w:t>.</w:t>
            </w:r>
          </w:p>
        </w:tc>
        <w:tc>
          <w:tcPr>
            <w:tcW w:w="3808" w:type="dxa"/>
            <w:tcBorders>
              <w:top w:val="single" w:sz="8" w:space="0" w:color="999999"/>
              <w:left w:val="single" w:sz="8" w:space="0" w:color="999999"/>
              <w:bottom w:val="single" w:sz="8" w:space="0" w:color="999999"/>
              <w:right w:val="single" w:sz="8" w:space="0" w:color="999999"/>
            </w:tcBorders>
          </w:tcPr>
          <w:p w14:paraId="55C01145" w14:textId="77777777" w:rsidR="007228F3" w:rsidRPr="00121F36" w:rsidRDefault="007228F3" w:rsidP="007228F3"/>
        </w:tc>
        <w:tc>
          <w:tcPr>
            <w:tcW w:w="3373" w:type="dxa"/>
            <w:tcBorders>
              <w:top w:val="single" w:sz="8" w:space="0" w:color="999999"/>
              <w:left w:val="single" w:sz="8" w:space="0" w:color="999999"/>
              <w:bottom w:val="single" w:sz="8" w:space="0" w:color="999999"/>
              <w:right w:val="single" w:sz="8" w:space="0" w:color="999999"/>
            </w:tcBorders>
          </w:tcPr>
          <w:p w14:paraId="4463615A" w14:textId="77777777" w:rsidR="007228F3" w:rsidRPr="00121F36" w:rsidRDefault="007228F3" w:rsidP="007228F3"/>
        </w:tc>
        <w:tc>
          <w:tcPr>
            <w:tcW w:w="1276" w:type="dxa"/>
            <w:tcBorders>
              <w:top w:val="single" w:sz="8" w:space="0" w:color="999999"/>
              <w:left w:val="single" w:sz="8" w:space="0" w:color="999999"/>
              <w:bottom w:val="single" w:sz="8" w:space="0" w:color="999999"/>
              <w:right w:val="single" w:sz="8" w:space="0" w:color="999999"/>
            </w:tcBorders>
          </w:tcPr>
          <w:p w14:paraId="339A9901" w14:textId="77777777" w:rsidR="007228F3" w:rsidRPr="00121F36" w:rsidRDefault="007228F3" w:rsidP="007228F3"/>
        </w:tc>
      </w:tr>
    </w:tbl>
    <w:p w14:paraId="2B69BA76" w14:textId="5165EDE4" w:rsidR="00F1200A" w:rsidRPr="00121F36" w:rsidDel="007E1F61" w:rsidRDefault="00F1200A" w:rsidP="00F1200A">
      <w:pPr>
        <w:rPr>
          <w:del w:id="978" w:author="Author" w:date="2018-02-27T14:09:00Z"/>
        </w:rPr>
      </w:pPr>
    </w:p>
    <w:p w14:paraId="12230415" w14:textId="77777777" w:rsidR="00206B96" w:rsidRPr="00121F36" w:rsidRDefault="00BA1875" w:rsidP="00F1200A">
      <w:pPr>
        <w:rPr>
          <w:rFonts w:ascii="BentonSans Regular" w:hAnsi="BentonSans Regular"/>
          <w:color w:val="666666"/>
          <w:sz w:val="22"/>
        </w:rPr>
      </w:pPr>
      <w:r w:rsidRPr="00121F36">
        <w:rPr>
          <w:noProof/>
        </w:rPr>
        <w:drawing>
          <wp:inline distT="0" distB="0" distL="0" distR="0" wp14:anchorId="7957DFE8" wp14:editId="3B35B56D">
            <wp:extent cx="228600" cy="22860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B96" w:rsidRPr="00121F36">
        <w:rPr>
          <w:rFonts w:ascii="BentonSans Regular" w:hAnsi="BentonSans Regular"/>
          <w:color w:val="666666"/>
          <w:sz w:val="22"/>
        </w:rPr>
        <w:t>Note</w:t>
      </w:r>
    </w:p>
    <w:p w14:paraId="64604A7B" w14:textId="245FB74F" w:rsidR="00206B96" w:rsidRPr="00121F36" w:rsidRDefault="00206B96" w:rsidP="00F1200A">
      <w:r w:rsidRPr="00121F36">
        <w:t>Alternatively, you can make spot checks also via the administration center</w:t>
      </w:r>
      <w:r w:rsidR="00A94FA4" w:rsidRPr="00121F36">
        <w:t>, too</w:t>
      </w:r>
      <w:r w:rsidRPr="00121F36">
        <w:t xml:space="preserve">. For this select </w:t>
      </w:r>
      <w:r w:rsidRPr="00121F36">
        <w:rPr>
          <w:rStyle w:val="SAPScreenElement"/>
        </w:rPr>
        <w:t xml:space="preserve">Admin Center </w:t>
      </w:r>
      <w:r w:rsidRPr="00121F36">
        <w:t xml:space="preserve">from the </w:t>
      </w:r>
      <w:r w:rsidRPr="00121F36">
        <w:rPr>
          <w:rStyle w:val="SAPScreenElement"/>
        </w:rPr>
        <w:t xml:space="preserve">Home </w:t>
      </w:r>
      <w:r w:rsidRPr="00121F36">
        <w:t xml:space="preserve">drop-down, and in the </w:t>
      </w:r>
      <w:r w:rsidRPr="00121F36">
        <w:rPr>
          <w:rStyle w:val="SAPScreenElement"/>
        </w:rPr>
        <w:t>Company Processes &amp; Cycles</w:t>
      </w:r>
      <w:r w:rsidRPr="00121F36">
        <w:t xml:space="preserve"> portlet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Manage </w:t>
      </w:r>
      <w:r w:rsidR="0031501A">
        <w:rPr>
          <w:rStyle w:val="SAPScreenElement"/>
        </w:rPr>
        <w:t>Data</w:t>
      </w:r>
      <w:r w:rsidRPr="00121F36">
        <w:t xml:space="preserve">. In the </w:t>
      </w:r>
      <w:r w:rsidRPr="00121F36">
        <w:rPr>
          <w:rStyle w:val="SAPScreenElement"/>
        </w:rPr>
        <w:t>Search</w:t>
      </w:r>
      <w:r w:rsidRPr="00121F36">
        <w:t xml:space="preserve"> field select</w:t>
      </w:r>
      <w:r w:rsidRPr="009F28F7">
        <w:rPr>
          <w:rStyle w:val="SAPUserEntry"/>
        </w:rPr>
        <w:t xml:space="preserve"> </w:t>
      </w:r>
      <w:r w:rsidRPr="00121F36">
        <w:rPr>
          <w:rStyle w:val="SAPUserEntry"/>
        </w:rPr>
        <w:t>Position</w:t>
      </w:r>
      <w:r w:rsidRPr="00121F36">
        <w:t xml:space="preserve">, and in the second search field next to it select a position </w:t>
      </w:r>
      <w:r w:rsidR="00B4022B" w:rsidRPr="00121F36">
        <w:t xml:space="preserve">that has been updated upon the mass change. You are directed to the </w:t>
      </w:r>
      <w:r w:rsidR="00B4022B" w:rsidRPr="00121F36">
        <w:rPr>
          <w:rStyle w:val="SAPScreenElement"/>
        </w:rPr>
        <w:t>Position: &lt;</w:t>
      </w:r>
      <w:r w:rsidR="006116E6">
        <w:rPr>
          <w:rStyle w:val="SAPScreenElement"/>
        </w:rPr>
        <w:t>Title</w:t>
      </w:r>
      <w:r w:rsidR="00B4022B" w:rsidRPr="00121F36">
        <w:rPr>
          <w:rStyle w:val="SAPScreenElement"/>
        </w:rPr>
        <w:t xml:space="preserve"> (</w:t>
      </w:r>
      <w:r w:rsidR="006116E6">
        <w:rPr>
          <w:rStyle w:val="SAPScreenElement"/>
        </w:rPr>
        <w:t>C</w:t>
      </w:r>
      <w:r w:rsidR="00B4022B" w:rsidRPr="00121F36">
        <w:rPr>
          <w:rStyle w:val="SAPScreenElement"/>
        </w:rPr>
        <w:t>ode)</w:t>
      </w:r>
      <w:r w:rsidR="006116E6">
        <w:rPr>
          <w:rStyle w:val="SAPScreenElement"/>
        </w:rPr>
        <w:t>&gt;</w:t>
      </w:r>
      <w:r w:rsidR="00B4022B" w:rsidRPr="00121F36">
        <w:t xml:space="preserve"> portlet on the right side of the screen, containing the current record of that position. On the left side of the screen the </w:t>
      </w:r>
      <w:r w:rsidR="00B4022B" w:rsidRPr="00121F36">
        <w:rPr>
          <w:rStyle w:val="SAPScreenElement"/>
        </w:rPr>
        <w:t>History</w:t>
      </w:r>
      <w:r w:rsidR="00B4022B" w:rsidRPr="00121F36">
        <w:t xml:space="preserve"> portlet of that position is displayed, containing the changes performed on that position during </w:t>
      </w:r>
      <w:r w:rsidR="00FF7539" w:rsidRPr="00121F36">
        <w:t>its</w:t>
      </w:r>
      <w:r w:rsidR="00B4022B" w:rsidRPr="00121F36">
        <w:t xml:space="preserve"> lifetime. Check in the </w:t>
      </w:r>
      <w:r w:rsidR="00B4022B" w:rsidRPr="00121F36">
        <w:rPr>
          <w:rStyle w:val="SAPScreenElement"/>
        </w:rPr>
        <w:t>History</w:t>
      </w:r>
      <w:r w:rsidR="00B4022B" w:rsidRPr="00121F36">
        <w:t xml:space="preserve"> portlet if the change in job title has been performed as expected on the expected date.</w:t>
      </w:r>
    </w:p>
    <w:p w14:paraId="5D163B01" w14:textId="77777777" w:rsidR="00206B96" w:rsidRPr="00121F36" w:rsidRDefault="00206B96" w:rsidP="00F1200A"/>
    <w:p w14:paraId="38E28BE7" w14:textId="77777777" w:rsidR="00F1200A" w:rsidRPr="00121F36" w:rsidRDefault="00F1200A" w:rsidP="00F1200A">
      <w:r w:rsidRPr="00121F36">
        <w:rPr>
          <w:rStyle w:val="SAPEmphasis"/>
          <w:u w:val="single"/>
        </w:rPr>
        <w:t>Option 2</w:t>
      </w:r>
      <w:r w:rsidRPr="00121F36">
        <w:t xml:space="preserve">: </w:t>
      </w:r>
      <w:r w:rsidRPr="00121F36">
        <w:rPr>
          <w:rStyle w:val="SAPEmphasis"/>
        </w:rPr>
        <w:t>check large volume of data</w:t>
      </w:r>
    </w:p>
    <w:tbl>
      <w:tblPr>
        <w:tblW w:w="1449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530"/>
        <w:gridCol w:w="5158"/>
        <w:gridCol w:w="2700"/>
        <w:gridCol w:w="3302"/>
        <w:gridCol w:w="1108"/>
      </w:tblGrid>
      <w:tr w:rsidR="00AC3969" w:rsidRPr="00121F36" w14:paraId="1F4AEE2B" w14:textId="77777777" w:rsidTr="0018317A">
        <w:trPr>
          <w:trHeight w:val="576"/>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661DDE07" w14:textId="77777777" w:rsidR="00AC3969" w:rsidRPr="00121F36" w:rsidRDefault="00AC3969" w:rsidP="00AC3969">
            <w:pPr>
              <w:pStyle w:val="SAPTableHeader"/>
            </w:pPr>
            <w:r w:rsidRPr="00121F36">
              <w:t>Test Step #</w:t>
            </w:r>
          </w:p>
        </w:tc>
        <w:tc>
          <w:tcPr>
            <w:tcW w:w="1530" w:type="dxa"/>
            <w:tcBorders>
              <w:top w:val="single" w:sz="8" w:space="0" w:color="999999"/>
              <w:left w:val="single" w:sz="8" w:space="0" w:color="999999"/>
              <w:bottom w:val="single" w:sz="8" w:space="0" w:color="999999"/>
              <w:right w:val="single" w:sz="8" w:space="0" w:color="999999"/>
            </w:tcBorders>
            <w:shd w:val="clear" w:color="auto" w:fill="999999"/>
            <w:hideMark/>
          </w:tcPr>
          <w:p w14:paraId="22DBACD4" w14:textId="77777777" w:rsidR="00AC3969" w:rsidRPr="00121F36" w:rsidRDefault="00AC3969" w:rsidP="00AC3969">
            <w:pPr>
              <w:pStyle w:val="SAPTableHeader"/>
            </w:pPr>
            <w:r w:rsidRPr="00121F36">
              <w:t>Test Step Name</w:t>
            </w:r>
          </w:p>
        </w:tc>
        <w:tc>
          <w:tcPr>
            <w:tcW w:w="5158" w:type="dxa"/>
            <w:tcBorders>
              <w:top w:val="single" w:sz="8" w:space="0" w:color="999999"/>
              <w:left w:val="single" w:sz="8" w:space="0" w:color="999999"/>
              <w:bottom w:val="single" w:sz="8" w:space="0" w:color="999999"/>
              <w:right w:val="single" w:sz="8" w:space="0" w:color="999999"/>
            </w:tcBorders>
            <w:shd w:val="clear" w:color="auto" w:fill="999999"/>
            <w:hideMark/>
          </w:tcPr>
          <w:p w14:paraId="60820546" w14:textId="77777777" w:rsidR="00AC3969" w:rsidRPr="00121F36" w:rsidRDefault="00AC3969" w:rsidP="00AC3969">
            <w:pPr>
              <w:pStyle w:val="SAPTableHeader"/>
            </w:pPr>
            <w:r w:rsidRPr="00121F36">
              <w:t>Instruction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tcPr>
          <w:p w14:paraId="77113A79" w14:textId="77777777" w:rsidR="00AC3969" w:rsidRPr="00121F36" w:rsidRDefault="00AC3969" w:rsidP="00AC3969">
            <w:pPr>
              <w:pStyle w:val="SAPTableHeader"/>
            </w:pPr>
            <w:r w:rsidRPr="00121F36">
              <w:t>User Entries:</w:t>
            </w:r>
            <w:r w:rsidRPr="00121F36">
              <w:br/>
              <w:t>Field Name: User Action and Value</w:t>
            </w:r>
          </w:p>
        </w:tc>
        <w:tc>
          <w:tcPr>
            <w:tcW w:w="3302" w:type="dxa"/>
            <w:tcBorders>
              <w:top w:val="single" w:sz="8" w:space="0" w:color="999999"/>
              <w:left w:val="single" w:sz="8" w:space="0" w:color="999999"/>
              <w:bottom w:val="single" w:sz="8" w:space="0" w:color="999999"/>
              <w:right w:val="single" w:sz="8" w:space="0" w:color="999999"/>
            </w:tcBorders>
            <w:shd w:val="clear" w:color="auto" w:fill="999999"/>
            <w:hideMark/>
          </w:tcPr>
          <w:p w14:paraId="6AFD314F" w14:textId="77777777" w:rsidR="00AC3969" w:rsidRPr="00121F36" w:rsidRDefault="00AC3969" w:rsidP="00AC3969">
            <w:pPr>
              <w:pStyle w:val="SAPTableHeader"/>
            </w:pPr>
            <w:r w:rsidRPr="00121F36">
              <w:t>Expected Result</w:t>
            </w:r>
          </w:p>
        </w:tc>
        <w:tc>
          <w:tcPr>
            <w:tcW w:w="1108" w:type="dxa"/>
            <w:tcBorders>
              <w:top w:val="single" w:sz="8" w:space="0" w:color="999999"/>
              <w:left w:val="single" w:sz="8" w:space="0" w:color="999999"/>
              <w:bottom w:val="single" w:sz="8" w:space="0" w:color="999999"/>
              <w:right w:val="single" w:sz="8" w:space="0" w:color="999999"/>
            </w:tcBorders>
            <w:shd w:val="clear" w:color="auto" w:fill="999999"/>
            <w:hideMark/>
          </w:tcPr>
          <w:p w14:paraId="0E599F8F" w14:textId="77777777" w:rsidR="00AC3969" w:rsidRPr="00121F36" w:rsidRDefault="00AC3969" w:rsidP="00AC3969">
            <w:pPr>
              <w:pStyle w:val="SAPTableHeader"/>
            </w:pPr>
            <w:r w:rsidRPr="00121F36">
              <w:t>Pass / Fail / Comment</w:t>
            </w:r>
          </w:p>
        </w:tc>
      </w:tr>
      <w:tr w:rsidR="00AC3969" w:rsidRPr="00121F36" w14:paraId="51085D5A" w14:textId="77777777" w:rsidTr="0018317A">
        <w:trPr>
          <w:trHeight w:val="340"/>
        </w:trPr>
        <w:tc>
          <w:tcPr>
            <w:tcW w:w="692" w:type="dxa"/>
            <w:tcBorders>
              <w:top w:val="single" w:sz="8" w:space="0" w:color="999999"/>
              <w:left w:val="single" w:sz="8" w:space="0" w:color="999999"/>
              <w:bottom w:val="single" w:sz="8" w:space="0" w:color="999999"/>
              <w:right w:val="single" w:sz="8" w:space="0" w:color="999999"/>
            </w:tcBorders>
            <w:hideMark/>
          </w:tcPr>
          <w:p w14:paraId="189FAA76" w14:textId="77777777" w:rsidR="00AC3969" w:rsidRPr="00121F36" w:rsidRDefault="00AC3969" w:rsidP="00AC3969">
            <w:r w:rsidRPr="00121F36">
              <w:t>1</w:t>
            </w:r>
          </w:p>
        </w:tc>
        <w:tc>
          <w:tcPr>
            <w:tcW w:w="1530" w:type="dxa"/>
            <w:tcBorders>
              <w:top w:val="single" w:sz="8" w:space="0" w:color="999999"/>
              <w:left w:val="single" w:sz="8" w:space="0" w:color="999999"/>
              <w:bottom w:val="single" w:sz="8" w:space="0" w:color="999999"/>
              <w:right w:val="single" w:sz="8" w:space="0" w:color="999999"/>
            </w:tcBorders>
            <w:hideMark/>
          </w:tcPr>
          <w:p w14:paraId="405B253E" w14:textId="77777777" w:rsidR="00AC3969" w:rsidRPr="00121F36" w:rsidRDefault="00AC3969" w:rsidP="00AC3969">
            <w:r w:rsidRPr="00121F36">
              <w:rPr>
                <w:rStyle w:val="SAPEmphasis"/>
              </w:rPr>
              <w:t>Log on</w:t>
            </w:r>
          </w:p>
        </w:tc>
        <w:tc>
          <w:tcPr>
            <w:tcW w:w="5158" w:type="dxa"/>
            <w:tcBorders>
              <w:top w:val="single" w:sz="8" w:space="0" w:color="999999"/>
              <w:left w:val="single" w:sz="8" w:space="0" w:color="999999"/>
              <w:bottom w:val="single" w:sz="8" w:space="0" w:color="999999"/>
              <w:right w:val="single" w:sz="8" w:space="0" w:color="999999"/>
            </w:tcBorders>
            <w:hideMark/>
          </w:tcPr>
          <w:p w14:paraId="03B09418" w14:textId="6B029975" w:rsidR="00AC3969" w:rsidRPr="00121F36" w:rsidRDefault="00AC3969" w:rsidP="00AC3969">
            <w:r w:rsidRPr="00121F36">
              <w:t xml:space="preserve">Log on to </w:t>
            </w:r>
            <w:r w:rsidR="00C623F0" w:rsidRPr="00203C91">
              <w:rPr>
                <w:rStyle w:val="SAPTextReference"/>
              </w:rPr>
              <w:t>Employee Central</w:t>
            </w:r>
            <w:r w:rsidR="00C623F0" w:rsidRPr="00121F36" w:rsidDel="00C623F0">
              <w:t xml:space="preserve"> </w:t>
            </w:r>
            <w:r w:rsidRPr="00121F36">
              <w:t>as Administrative Super User.</w:t>
            </w:r>
          </w:p>
        </w:tc>
        <w:tc>
          <w:tcPr>
            <w:tcW w:w="2700" w:type="dxa"/>
            <w:tcBorders>
              <w:top w:val="single" w:sz="8" w:space="0" w:color="999999"/>
              <w:left w:val="single" w:sz="8" w:space="0" w:color="999999"/>
              <w:bottom w:val="single" w:sz="8" w:space="0" w:color="999999"/>
              <w:right w:val="single" w:sz="8" w:space="0" w:color="999999"/>
            </w:tcBorders>
          </w:tcPr>
          <w:p w14:paraId="282E04A8" w14:textId="77777777" w:rsidR="00AC3969" w:rsidRPr="00121F36" w:rsidRDefault="00AC3969" w:rsidP="00AC3969"/>
        </w:tc>
        <w:tc>
          <w:tcPr>
            <w:tcW w:w="3302" w:type="dxa"/>
            <w:tcBorders>
              <w:top w:val="single" w:sz="8" w:space="0" w:color="999999"/>
              <w:left w:val="single" w:sz="8" w:space="0" w:color="999999"/>
              <w:bottom w:val="single" w:sz="8" w:space="0" w:color="999999"/>
              <w:right w:val="single" w:sz="8" w:space="0" w:color="999999"/>
            </w:tcBorders>
            <w:hideMark/>
          </w:tcPr>
          <w:p w14:paraId="087573C1" w14:textId="77777777" w:rsidR="00AC3969" w:rsidRPr="00121F36" w:rsidRDefault="00AC3969" w:rsidP="00AC3969">
            <w:r w:rsidRPr="00121F36">
              <w:t xml:space="preserve">The </w:t>
            </w:r>
            <w:r w:rsidRPr="00121F36">
              <w:rPr>
                <w:rStyle w:val="SAPScreenElement"/>
              </w:rPr>
              <w:t xml:space="preserve">Home </w:t>
            </w:r>
            <w:r w:rsidRPr="00121F36">
              <w:t>page is displayed.</w:t>
            </w:r>
          </w:p>
        </w:tc>
        <w:tc>
          <w:tcPr>
            <w:tcW w:w="1108" w:type="dxa"/>
            <w:tcBorders>
              <w:top w:val="single" w:sz="8" w:space="0" w:color="999999"/>
              <w:left w:val="single" w:sz="8" w:space="0" w:color="999999"/>
              <w:bottom w:val="single" w:sz="8" w:space="0" w:color="999999"/>
              <w:right w:val="single" w:sz="8" w:space="0" w:color="999999"/>
            </w:tcBorders>
          </w:tcPr>
          <w:p w14:paraId="1CE67AF9" w14:textId="77777777" w:rsidR="00AC3969" w:rsidRPr="00121F36" w:rsidRDefault="00AC3969" w:rsidP="00AC3969"/>
        </w:tc>
      </w:tr>
      <w:tr w:rsidR="00AC3969" w:rsidRPr="00121F36" w14:paraId="57B3DA66"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48F216B1" w14:textId="77777777" w:rsidR="00AC3969" w:rsidRPr="00121F36" w:rsidRDefault="00AC3969" w:rsidP="00AC3969">
            <w:r w:rsidRPr="00121F36">
              <w:t>2</w:t>
            </w:r>
          </w:p>
        </w:tc>
        <w:tc>
          <w:tcPr>
            <w:tcW w:w="1530" w:type="dxa"/>
            <w:tcBorders>
              <w:top w:val="single" w:sz="8" w:space="0" w:color="999999"/>
              <w:left w:val="single" w:sz="8" w:space="0" w:color="999999"/>
              <w:bottom w:val="single" w:sz="8" w:space="0" w:color="999999"/>
              <w:right w:val="single" w:sz="8" w:space="0" w:color="999999"/>
            </w:tcBorders>
          </w:tcPr>
          <w:p w14:paraId="0A5D6BB5" w14:textId="77777777" w:rsidR="00AC3969" w:rsidRPr="00121F36" w:rsidRDefault="00AC3969" w:rsidP="00AC3969">
            <w:pPr>
              <w:rPr>
                <w:rStyle w:val="SAPEmphasis"/>
              </w:rPr>
            </w:pPr>
            <w:r w:rsidRPr="00121F36">
              <w:rPr>
                <w:rStyle w:val="SAPEmphasis"/>
              </w:rPr>
              <w:t>Go to Mass Export Function</w:t>
            </w:r>
          </w:p>
        </w:tc>
        <w:tc>
          <w:tcPr>
            <w:tcW w:w="5158" w:type="dxa"/>
            <w:tcBorders>
              <w:top w:val="single" w:sz="8" w:space="0" w:color="999999"/>
              <w:left w:val="single" w:sz="8" w:space="0" w:color="999999"/>
              <w:bottom w:val="single" w:sz="8" w:space="0" w:color="999999"/>
              <w:right w:val="single" w:sz="8" w:space="0" w:color="999999"/>
            </w:tcBorders>
          </w:tcPr>
          <w:p w14:paraId="3CF9A558" w14:textId="136E8605" w:rsidR="00AC3969" w:rsidRPr="00121F36" w:rsidRDefault="00AC3969" w:rsidP="00AC3969">
            <w:r w:rsidRPr="00121F36">
              <w:t xml:space="preserve">From the </w:t>
            </w:r>
            <w:r w:rsidRPr="00121F36">
              <w:rPr>
                <w:rStyle w:val="SAPScreenElement"/>
              </w:rPr>
              <w:t xml:space="preserve">Home </w:t>
            </w:r>
            <w:r w:rsidRPr="00121F36">
              <w:t>drop-down</w:t>
            </w:r>
            <w:r w:rsidR="0099449E">
              <w:t>,</w:t>
            </w:r>
            <w:r w:rsidRPr="00121F36">
              <w:t xml:space="preserve"> select </w:t>
            </w:r>
            <w:r w:rsidRPr="00121F36">
              <w:rPr>
                <w:rStyle w:val="SAPScreenElement"/>
              </w:rPr>
              <w:t>Admin Center</w:t>
            </w:r>
            <w:r w:rsidRPr="00121F36">
              <w:t xml:space="preserve">. In the </w:t>
            </w:r>
            <w:r w:rsidRPr="00121F36">
              <w:rPr>
                <w:rStyle w:val="SAPScreenElement"/>
              </w:rPr>
              <w:t>Company Processes &amp; Cycles</w:t>
            </w:r>
            <w:r w:rsidRPr="00121F36">
              <w:t xml:space="preserve"> portlet of the </w:t>
            </w:r>
            <w:r w:rsidRPr="00121F36">
              <w:rPr>
                <w:rStyle w:val="SAPScreenElement"/>
              </w:rPr>
              <w:t>Admin</w:t>
            </w:r>
            <w:r w:rsidRPr="00121F36">
              <w:t xml:space="preserve"> </w:t>
            </w:r>
            <w:r w:rsidRPr="00121F36">
              <w:rPr>
                <w:rStyle w:val="SAPScreenElement"/>
              </w:rPr>
              <w:t>Center</w:t>
            </w:r>
            <w:r w:rsidRPr="00121F36">
              <w:t xml:space="preserve"> screen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Import and Export Data</w:t>
            </w:r>
            <w:r w:rsidRPr="00121F36">
              <w:t>.</w:t>
            </w:r>
          </w:p>
        </w:tc>
        <w:tc>
          <w:tcPr>
            <w:tcW w:w="2700" w:type="dxa"/>
            <w:tcBorders>
              <w:top w:val="single" w:sz="8" w:space="0" w:color="999999"/>
              <w:left w:val="single" w:sz="8" w:space="0" w:color="999999"/>
              <w:bottom w:val="single" w:sz="8" w:space="0" w:color="999999"/>
              <w:right w:val="single" w:sz="8" w:space="0" w:color="999999"/>
            </w:tcBorders>
          </w:tcPr>
          <w:p w14:paraId="5048E959" w14:textId="77777777" w:rsidR="00AC3969" w:rsidRPr="00121F36" w:rsidRDefault="00AC3969" w:rsidP="00AC3969"/>
        </w:tc>
        <w:tc>
          <w:tcPr>
            <w:tcW w:w="3302" w:type="dxa"/>
            <w:tcBorders>
              <w:top w:val="single" w:sz="8" w:space="0" w:color="999999"/>
              <w:left w:val="single" w:sz="8" w:space="0" w:color="999999"/>
              <w:bottom w:val="single" w:sz="8" w:space="0" w:color="999999"/>
              <w:right w:val="single" w:sz="8" w:space="0" w:color="999999"/>
            </w:tcBorders>
          </w:tcPr>
          <w:p w14:paraId="182CE702" w14:textId="77777777" w:rsidR="00AC3969" w:rsidRPr="00121F36" w:rsidRDefault="00AC3969" w:rsidP="00AC3969">
            <w:r w:rsidRPr="00121F36">
              <w:t xml:space="preserve">The </w:t>
            </w:r>
            <w:r w:rsidRPr="00121F36">
              <w:rPr>
                <w:rStyle w:val="SAPScreenElement"/>
              </w:rPr>
              <w:t>Import and Export Data</w:t>
            </w:r>
            <w:r w:rsidRPr="00121F36">
              <w:t xml:space="preserve"> screen is displayed.</w:t>
            </w:r>
          </w:p>
        </w:tc>
        <w:tc>
          <w:tcPr>
            <w:tcW w:w="1108" w:type="dxa"/>
            <w:tcBorders>
              <w:top w:val="single" w:sz="8" w:space="0" w:color="999999"/>
              <w:left w:val="single" w:sz="8" w:space="0" w:color="999999"/>
              <w:bottom w:val="single" w:sz="8" w:space="0" w:color="999999"/>
              <w:right w:val="single" w:sz="8" w:space="0" w:color="999999"/>
            </w:tcBorders>
          </w:tcPr>
          <w:p w14:paraId="0DA6EBE1" w14:textId="77777777" w:rsidR="00AC3969" w:rsidRPr="00121F36" w:rsidRDefault="00AC3969" w:rsidP="00AC3969"/>
        </w:tc>
      </w:tr>
      <w:tr w:rsidR="00AC3969" w:rsidRPr="00121F36" w14:paraId="46D0A44F"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29CE55B8" w14:textId="77777777" w:rsidR="00AC3969" w:rsidRPr="00121F36" w:rsidRDefault="00AC3969" w:rsidP="00AC3969">
            <w:r w:rsidRPr="00121F36">
              <w:t>3</w:t>
            </w:r>
          </w:p>
        </w:tc>
        <w:tc>
          <w:tcPr>
            <w:tcW w:w="1530" w:type="dxa"/>
            <w:tcBorders>
              <w:top w:val="single" w:sz="8" w:space="0" w:color="999999"/>
              <w:left w:val="single" w:sz="8" w:space="0" w:color="999999"/>
              <w:bottom w:val="single" w:sz="8" w:space="0" w:color="999999"/>
              <w:right w:val="single" w:sz="8" w:space="0" w:color="999999"/>
            </w:tcBorders>
          </w:tcPr>
          <w:p w14:paraId="6BBB4570" w14:textId="77777777" w:rsidR="00AC3969" w:rsidRPr="00121F36" w:rsidRDefault="00AC3969" w:rsidP="00AC3969">
            <w:pPr>
              <w:rPr>
                <w:rStyle w:val="SAPEmphasis"/>
              </w:rPr>
            </w:pPr>
            <w:r w:rsidRPr="00121F36">
              <w:rPr>
                <w:rStyle w:val="SAPEmphasis"/>
              </w:rPr>
              <w:t>Select Action to Perform</w:t>
            </w:r>
          </w:p>
        </w:tc>
        <w:tc>
          <w:tcPr>
            <w:tcW w:w="5158" w:type="dxa"/>
            <w:tcBorders>
              <w:top w:val="single" w:sz="8" w:space="0" w:color="999999"/>
              <w:left w:val="single" w:sz="8" w:space="0" w:color="999999"/>
              <w:bottom w:val="single" w:sz="8" w:space="0" w:color="999999"/>
              <w:right w:val="single" w:sz="8" w:space="0" w:color="999999"/>
            </w:tcBorders>
          </w:tcPr>
          <w:p w14:paraId="0A63D27A" w14:textId="77777777" w:rsidR="00AC3969" w:rsidRPr="00121F36" w:rsidRDefault="00AC3969" w:rsidP="00AC3969">
            <w:r w:rsidRPr="00121F36">
              <w:t xml:space="preserve">On </w:t>
            </w:r>
            <w:r w:rsidRPr="00121F36">
              <w:rPr>
                <w:rStyle w:val="SAPScreenElement"/>
              </w:rPr>
              <w:t>Import and Export Data</w:t>
            </w:r>
            <w:r w:rsidRPr="00121F36">
              <w:t xml:space="preserve"> screen, select for field </w:t>
            </w:r>
            <w:r w:rsidRPr="00121F36">
              <w:rPr>
                <w:rStyle w:val="SAPScreenElement"/>
              </w:rPr>
              <w:t>Select the action to perform</w:t>
            </w:r>
            <w:r w:rsidRPr="00121F36">
              <w:t xml:space="preserve"> value</w:t>
            </w:r>
            <w:r w:rsidRPr="009F28F7">
              <w:rPr>
                <w:rStyle w:val="SAPUserEntry"/>
              </w:rPr>
              <w:t xml:space="preserve"> </w:t>
            </w:r>
            <w:r w:rsidRPr="00121F36">
              <w:rPr>
                <w:rStyle w:val="SAPUserEntry"/>
              </w:rPr>
              <w:t>Export Data</w:t>
            </w:r>
            <w:r w:rsidRPr="009F28F7">
              <w:rPr>
                <w:rStyle w:val="SAPUserEntry"/>
              </w:rPr>
              <w:t xml:space="preserve"> </w:t>
            </w:r>
            <w:r w:rsidRPr="00121F36">
              <w:t>from drop-down.</w:t>
            </w:r>
          </w:p>
        </w:tc>
        <w:tc>
          <w:tcPr>
            <w:tcW w:w="2700" w:type="dxa"/>
            <w:tcBorders>
              <w:top w:val="single" w:sz="8" w:space="0" w:color="999999"/>
              <w:left w:val="single" w:sz="8" w:space="0" w:color="999999"/>
              <w:bottom w:val="single" w:sz="8" w:space="0" w:color="999999"/>
              <w:right w:val="single" w:sz="8" w:space="0" w:color="999999"/>
            </w:tcBorders>
          </w:tcPr>
          <w:p w14:paraId="328E3E4E" w14:textId="77777777" w:rsidR="00AC3969" w:rsidRPr="00121F36" w:rsidRDefault="00AC3969" w:rsidP="00AC3969"/>
        </w:tc>
        <w:tc>
          <w:tcPr>
            <w:tcW w:w="3302" w:type="dxa"/>
            <w:tcBorders>
              <w:top w:val="single" w:sz="8" w:space="0" w:color="999999"/>
              <w:left w:val="single" w:sz="8" w:space="0" w:color="999999"/>
              <w:bottom w:val="single" w:sz="8" w:space="0" w:color="999999"/>
              <w:right w:val="single" w:sz="8" w:space="0" w:color="999999"/>
            </w:tcBorders>
          </w:tcPr>
          <w:p w14:paraId="15F901B7" w14:textId="77777777" w:rsidR="00AC3969" w:rsidRPr="00121F36" w:rsidRDefault="00AC3969" w:rsidP="00AC3969">
            <w:r w:rsidRPr="00121F36">
              <w:t>The</w:t>
            </w:r>
            <w:r w:rsidRPr="00121F36">
              <w:rPr>
                <w:rStyle w:val="SAPScreenElement"/>
              </w:rPr>
              <w:t xml:space="preserve"> Export Data</w:t>
            </w:r>
            <w:r w:rsidRPr="00121F36">
              <w:t xml:space="preserve"> portlet is displayed containing the fields to be filled.</w:t>
            </w:r>
          </w:p>
        </w:tc>
        <w:tc>
          <w:tcPr>
            <w:tcW w:w="1108" w:type="dxa"/>
            <w:tcBorders>
              <w:top w:val="single" w:sz="8" w:space="0" w:color="999999"/>
              <w:left w:val="single" w:sz="8" w:space="0" w:color="999999"/>
              <w:bottom w:val="single" w:sz="8" w:space="0" w:color="999999"/>
              <w:right w:val="single" w:sz="8" w:space="0" w:color="999999"/>
            </w:tcBorders>
          </w:tcPr>
          <w:p w14:paraId="0CC398FC" w14:textId="77777777" w:rsidR="00AC3969" w:rsidRPr="00121F36" w:rsidRDefault="00AC3969" w:rsidP="00AC3969"/>
        </w:tc>
      </w:tr>
      <w:tr w:rsidR="00CE2973" w:rsidRPr="00121F36" w14:paraId="1A4FCAE6" w14:textId="77777777" w:rsidTr="0018317A">
        <w:trPr>
          <w:trHeight w:val="357"/>
        </w:trPr>
        <w:tc>
          <w:tcPr>
            <w:tcW w:w="692" w:type="dxa"/>
            <w:vMerge w:val="restart"/>
            <w:tcBorders>
              <w:top w:val="single" w:sz="8" w:space="0" w:color="999999"/>
              <w:left w:val="single" w:sz="8" w:space="0" w:color="999999"/>
              <w:right w:val="single" w:sz="8" w:space="0" w:color="999999"/>
            </w:tcBorders>
          </w:tcPr>
          <w:p w14:paraId="4D3C3D58" w14:textId="77777777" w:rsidR="00CE2973" w:rsidRPr="00121F36" w:rsidRDefault="00D549CF" w:rsidP="00AC3969">
            <w:r w:rsidRPr="00121F36">
              <w:t>4</w:t>
            </w:r>
          </w:p>
        </w:tc>
        <w:tc>
          <w:tcPr>
            <w:tcW w:w="1530" w:type="dxa"/>
            <w:vMerge w:val="restart"/>
            <w:tcBorders>
              <w:top w:val="single" w:sz="8" w:space="0" w:color="999999"/>
              <w:left w:val="single" w:sz="8" w:space="0" w:color="999999"/>
              <w:right w:val="single" w:sz="8" w:space="0" w:color="999999"/>
            </w:tcBorders>
          </w:tcPr>
          <w:p w14:paraId="1B0A4039" w14:textId="77777777" w:rsidR="00CE2973" w:rsidRPr="00121F36" w:rsidRDefault="00CE2973" w:rsidP="00AC3969">
            <w:pPr>
              <w:rPr>
                <w:rStyle w:val="SAPEmphasis"/>
              </w:rPr>
            </w:pPr>
            <w:r w:rsidRPr="00121F36">
              <w:rPr>
                <w:rStyle w:val="SAPEmphasis"/>
              </w:rPr>
              <w:t>Enter Export-Relevant Data</w:t>
            </w:r>
          </w:p>
        </w:tc>
        <w:tc>
          <w:tcPr>
            <w:tcW w:w="5158" w:type="dxa"/>
            <w:vMerge w:val="restart"/>
            <w:tcBorders>
              <w:top w:val="single" w:sz="8" w:space="0" w:color="999999"/>
              <w:left w:val="single" w:sz="8" w:space="0" w:color="999999"/>
              <w:right w:val="single" w:sz="8" w:space="0" w:color="999999"/>
            </w:tcBorders>
          </w:tcPr>
          <w:p w14:paraId="734E89B8" w14:textId="77777777" w:rsidR="00CE2973" w:rsidRPr="00121F36" w:rsidRDefault="00CE2973" w:rsidP="00AC3969">
            <w:r w:rsidRPr="00121F36">
              <w:t>In the</w:t>
            </w:r>
            <w:r w:rsidRPr="00121F36">
              <w:rPr>
                <w:rStyle w:val="SAPScreenElement"/>
              </w:rPr>
              <w:t xml:space="preserve"> Export Data</w:t>
            </w:r>
            <w:r w:rsidRPr="00121F36">
              <w:t xml:space="preserve"> portlet make following entries:</w:t>
            </w:r>
          </w:p>
        </w:tc>
        <w:tc>
          <w:tcPr>
            <w:tcW w:w="2700" w:type="dxa"/>
            <w:tcBorders>
              <w:top w:val="single" w:sz="8" w:space="0" w:color="999999"/>
              <w:left w:val="single" w:sz="8" w:space="0" w:color="999999"/>
              <w:bottom w:val="single" w:sz="8" w:space="0" w:color="999999"/>
              <w:right w:val="single" w:sz="8" w:space="0" w:color="999999"/>
            </w:tcBorders>
          </w:tcPr>
          <w:p w14:paraId="27064ED5" w14:textId="77777777" w:rsidR="00CE2973" w:rsidRPr="00121F36" w:rsidRDefault="00CE2973" w:rsidP="00AC3969">
            <w:r w:rsidRPr="00121F36">
              <w:rPr>
                <w:rStyle w:val="SAPScreenElement"/>
              </w:rPr>
              <w:t>Select Generic Object</w:t>
            </w:r>
            <w:r w:rsidRPr="00121F36">
              <w:t xml:space="preserve">: select </w:t>
            </w:r>
            <w:r w:rsidRPr="00121F36">
              <w:rPr>
                <w:rStyle w:val="SAPUserEntry"/>
              </w:rPr>
              <w:t>Position</w:t>
            </w:r>
            <w:r w:rsidRPr="009F28F7">
              <w:rPr>
                <w:rStyle w:val="SAPUserEntry"/>
              </w:rPr>
              <w:t xml:space="preserve"> </w:t>
            </w:r>
            <w:r w:rsidRPr="00121F36">
              <w:t>from drop-down</w:t>
            </w:r>
          </w:p>
        </w:tc>
        <w:tc>
          <w:tcPr>
            <w:tcW w:w="3302" w:type="dxa"/>
            <w:vMerge w:val="restart"/>
            <w:tcBorders>
              <w:top w:val="single" w:sz="8" w:space="0" w:color="999999"/>
              <w:left w:val="single" w:sz="8" w:space="0" w:color="999999"/>
              <w:right w:val="single" w:sz="8" w:space="0" w:color="999999"/>
            </w:tcBorders>
          </w:tcPr>
          <w:p w14:paraId="380B05F0" w14:textId="77777777" w:rsidR="00CE2973" w:rsidRPr="00121F36" w:rsidRDefault="00CE2973" w:rsidP="00AC3969"/>
        </w:tc>
        <w:tc>
          <w:tcPr>
            <w:tcW w:w="1108" w:type="dxa"/>
            <w:tcBorders>
              <w:top w:val="single" w:sz="8" w:space="0" w:color="999999"/>
              <w:left w:val="single" w:sz="8" w:space="0" w:color="999999"/>
              <w:bottom w:val="single" w:sz="8" w:space="0" w:color="999999"/>
              <w:right w:val="single" w:sz="8" w:space="0" w:color="999999"/>
            </w:tcBorders>
          </w:tcPr>
          <w:p w14:paraId="19EFA9BF" w14:textId="77777777" w:rsidR="00CE2973" w:rsidRPr="00121F36" w:rsidRDefault="00CE2973" w:rsidP="00AC3969"/>
        </w:tc>
      </w:tr>
      <w:tr w:rsidR="00CE2973" w:rsidRPr="00121F36" w14:paraId="442C879F" w14:textId="77777777" w:rsidTr="0018317A">
        <w:trPr>
          <w:trHeight w:val="357"/>
        </w:trPr>
        <w:tc>
          <w:tcPr>
            <w:tcW w:w="692" w:type="dxa"/>
            <w:vMerge/>
            <w:tcBorders>
              <w:left w:val="single" w:sz="8" w:space="0" w:color="999999"/>
              <w:right w:val="single" w:sz="8" w:space="0" w:color="999999"/>
            </w:tcBorders>
          </w:tcPr>
          <w:p w14:paraId="02278A1D" w14:textId="77777777" w:rsidR="00CE2973" w:rsidRPr="00121F36" w:rsidRDefault="00CE2973" w:rsidP="00AC3969"/>
        </w:tc>
        <w:tc>
          <w:tcPr>
            <w:tcW w:w="1530" w:type="dxa"/>
            <w:vMerge/>
            <w:tcBorders>
              <w:left w:val="single" w:sz="8" w:space="0" w:color="999999"/>
              <w:right w:val="single" w:sz="8" w:space="0" w:color="999999"/>
            </w:tcBorders>
          </w:tcPr>
          <w:p w14:paraId="41EA229F" w14:textId="77777777" w:rsidR="00CE2973" w:rsidRPr="00121F36" w:rsidRDefault="00CE2973" w:rsidP="00AC3969">
            <w:pPr>
              <w:rPr>
                <w:rStyle w:val="SAPEmphasis"/>
              </w:rPr>
            </w:pPr>
          </w:p>
        </w:tc>
        <w:tc>
          <w:tcPr>
            <w:tcW w:w="5158" w:type="dxa"/>
            <w:vMerge/>
            <w:tcBorders>
              <w:left w:val="single" w:sz="8" w:space="0" w:color="999999"/>
              <w:right w:val="single" w:sz="8" w:space="0" w:color="999999"/>
            </w:tcBorders>
          </w:tcPr>
          <w:p w14:paraId="4E3F0E6C" w14:textId="77777777" w:rsidR="00CE2973" w:rsidRPr="00121F36" w:rsidRDefault="00CE2973" w:rsidP="00AC3969"/>
        </w:tc>
        <w:tc>
          <w:tcPr>
            <w:tcW w:w="2700" w:type="dxa"/>
            <w:tcBorders>
              <w:top w:val="single" w:sz="8" w:space="0" w:color="999999"/>
              <w:left w:val="single" w:sz="8" w:space="0" w:color="999999"/>
              <w:bottom w:val="single" w:sz="8" w:space="0" w:color="999999"/>
              <w:right w:val="single" w:sz="8" w:space="0" w:color="999999"/>
            </w:tcBorders>
          </w:tcPr>
          <w:p w14:paraId="64191BD9" w14:textId="77777777" w:rsidR="00CE2973" w:rsidRPr="00121F36" w:rsidRDefault="00CE2973" w:rsidP="00CE2973">
            <w:r w:rsidRPr="00121F36">
              <w:rPr>
                <w:rStyle w:val="SAPScreenElement"/>
              </w:rPr>
              <w:t>Include dependencies</w:t>
            </w:r>
            <w:r w:rsidRPr="00121F36">
              <w:t xml:space="preserve">: select </w:t>
            </w:r>
            <w:r w:rsidRPr="00121F36">
              <w:rPr>
                <w:rStyle w:val="SAPUserEntry"/>
              </w:rPr>
              <w:t>No</w:t>
            </w:r>
            <w:r w:rsidRPr="009F28F7">
              <w:rPr>
                <w:rStyle w:val="SAPUserEntry"/>
              </w:rPr>
              <w:t xml:space="preserve"> </w:t>
            </w:r>
            <w:r w:rsidRPr="00121F36">
              <w:t>from drop-down</w:t>
            </w:r>
          </w:p>
          <w:p w14:paraId="324E5323" w14:textId="77777777" w:rsidR="00CE2973" w:rsidRPr="00121F36" w:rsidRDefault="00BA1875" w:rsidP="00CE2973">
            <w:pPr>
              <w:rPr>
                <w:rFonts w:ascii="BentonSans Regular" w:hAnsi="BentonSans Regular"/>
                <w:color w:val="666666"/>
                <w:sz w:val="22"/>
              </w:rPr>
            </w:pPr>
            <w:r w:rsidRPr="00121F36">
              <w:rPr>
                <w:noProof/>
              </w:rPr>
              <w:drawing>
                <wp:inline distT="0" distB="0" distL="0" distR="0" wp14:anchorId="167DF10A" wp14:editId="7894C952">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E2973" w:rsidRPr="00121F36">
              <w:rPr>
                <w:rFonts w:ascii="BentonSans Regular" w:hAnsi="BentonSans Regular"/>
                <w:color w:val="666666"/>
                <w:sz w:val="22"/>
              </w:rPr>
              <w:t>Note</w:t>
            </w:r>
          </w:p>
          <w:p w14:paraId="01D8307F" w14:textId="77777777" w:rsidR="00CE2973" w:rsidRPr="00121F36" w:rsidRDefault="00CE2973" w:rsidP="00CE2973">
            <w:r w:rsidRPr="00121F36">
              <w:t>If you choose</w:t>
            </w:r>
            <w:r w:rsidRPr="009F28F7">
              <w:rPr>
                <w:rStyle w:val="SAPUserEntry"/>
              </w:rPr>
              <w:t xml:space="preserve"> </w:t>
            </w:r>
            <w:r w:rsidRPr="00121F36">
              <w:rPr>
                <w:rStyle w:val="SAPUserEntry"/>
              </w:rPr>
              <w:t>Yes</w:t>
            </w:r>
            <w:r w:rsidRPr="00121F36">
              <w:t>, additional fields to be filled are available.</w:t>
            </w:r>
          </w:p>
        </w:tc>
        <w:tc>
          <w:tcPr>
            <w:tcW w:w="3302" w:type="dxa"/>
            <w:vMerge/>
            <w:tcBorders>
              <w:left w:val="single" w:sz="8" w:space="0" w:color="999999"/>
              <w:right w:val="single" w:sz="8" w:space="0" w:color="999999"/>
            </w:tcBorders>
          </w:tcPr>
          <w:p w14:paraId="5DC93640" w14:textId="77777777" w:rsidR="00CE2973" w:rsidRPr="00121F36" w:rsidRDefault="00CE2973" w:rsidP="00AC3969"/>
        </w:tc>
        <w:tc>
          <w:tcPr>
            <w:tcW w:w="1108" w:type="dxa"/>
            <w:tcBorders>
              <w:top w:val="single" w:sz="8" w:space="0" w:color="999999"/>
              <w:left w:val="single" w:sz="8" w:space="0" w:color="999999"/>
              <w:bottom w:val="single" w:sz="8" w:space="0" w:color="999999"/>
              <w:right w:val="single" w:sz="8" w:space="0" w:color="999999"/>
            </w:tcBorders>
          </w:tcPr>
          <w:p w14:paraId="0B332559" w14:textId="77777777" w:rsidR="00CE2973" w:rsidRPr="00121F36" w:rsidRDefault="00CE2973" w:rsidP="00AC3969"/>
        </w:tc>
      </w:tr>
      <w:tr w:rsidR="00CE2973" w:rsidRPr="00121F36" w14:paraId="5D74A33C" w14:textId="77777777" w:rsidTr="0018317A">
        <w:trPr>
          <w:trHeight w:val="357"/>
        </w:trPr>
        <w:tc>
          <w:tcPr>
            <w:tcW w:w="692" w:type="dxa"/>
            <w:vMerge/>
            <w:tcBorders>
              <w:left w:val="single" w:sz="8" w:space="0" w:color="999999"/>
              <w:right w:val="single" w:sz="8" w:space="0" w:color="999999"/>
            </w:tcBorders>
          </w:tcPr>
          <w:p w14:paraId="7B5BB2C1" w14:textId="77777777" w:rsidR="00CE2973" w:rsidRPr="00121F36" w:rsidRDefault="00CE2973" w:rsidP="00AC3969"/>
        </w:tc>
        <w:tc>
          <w:tcPr>
            <w:tcW w:w="1530" w:type="dxa"/>
            <w:vMerge/>
            <w:tcBorders>
              <w:left w:val="single" w:sz="8" w:space="0" w:color="999999"/>
              <w:right w:val="single" w:sz="8" w:space="0" w:color="999999"/>
            </w:tcBorders>
          </w:tcPr>
          <w:p w14:paraId="07E587B5" w14:textId="77777777" w:rsidR="00CE2973" w:rsidRPr="00121F36" w:rsidRDefault="00CE2973" w:rsidP="00AC3969">
            <w:pPr>
              <w:rPr>
                <w:rStyle w:val="SAPEmphasis"/>
              </w:rPr>
            </w:pPr>
          </w:p>
        </w:tc>
        <w:tc>
          <w:tcPr>
            <w:tcW w:w="5158" w:type="dxa"/>
            <w:vMerge/>
            <w:tcBorders>
              <w:left w:val="single" w:sz="8" w:space="0" w:color="999999"/>
              <w:right w:val="single" w:sz="8" w:space="0" w:color="999999"/>
            </w:tcBorders>
          </w:tcPr>
          <w:p w14:paraId="0B93EC52" w14:textId="77777777" w:rsidR="00CE2973" w:rsidRPr="00121F36" w:rsidRDefault="00CE2973" w:rsidP="00AC3969"/>
        </w:tc>
        <w:tc>
          <w:tcPr>
            <w:tcW w:w="2700" w:type="dxa"/>
            <w:tcBorders>
              <w:top w:val="single" w:sz="8" w:space="0" w:color="999999"/>
              <w:left w:val="single" w:sz="8" w:space="0" w:color="999999"/>
              <w:bottom w:val="single" w:sz="8" w:space="0" w:color="999999"/>
              <w:right w:val="single" w:sz="8" w:space="0" w:color="999999"/>
            </w:tcBorders>
          </w:tcPr>
          <w:p w14:paraId="44DDB6CB" w14:textId="77777777" w:rsidR="00CE2973" w:rsidRPr="00121F36" w:rsidRDefault="00CE2973" w:rsidP="00AC3969">
            <w:r w:rsidRPr="00121F36">
              <w:rPr>
                <w:rStyle w:val="SAPScreenElement"/>
              </w:rPr>
              <w:t>Include Immutable IDs</w:t>
            </w:r>
            <w:r w:rsidRPr="00121F36">
              <w:t xml:space="preserve">: select </w:t>
            </w:r>
            <w:r w:rsidRPr="00121F36">
              <w:rPr>
                <w:rStyle w:val="SAPUserEntry"/>
              </w:rPr>
              <w:t>No</w:t>
            </w:r>
            <w:r w:rsidRPr="009F28F7">
              <w:rPr>
                <w:rStyle w:val="SAPUserEntry"/>
              </w:rPr>
              <w:t xml:space="preserve"> </w:t>
            </w:r>
            <w:r w:rsidRPr="00121F36">
              <w:t>from drop-down</w:t>
            </w:r>
          </w:p>
        </w:tc>
        <w:tc>
          <w:tcPr>
            <w:tcW w:w="3302" w:type="dxa"/>
            <w:vMerge/>
            <w:tcBorders>
              <w:left w:val="single" w:sz="8" w:space="0" w:color="999999"/>
              <w:right w:val="single" w:sz="8" w:space="0" w:color="999999"/>
            </w:tcBorders>
          </w:tcPr>
          <w:p w14:paraId="08BA5BA5" w14:textId="77777777" w:rsidR="00CE2973" w:rsidRPr="00121F36" w:rsidRDefault="00CE2973" w:rsidP="00AC3969"/>
        </w:tc>
        <w:tc>
          <w:tcPr>
            <w:tcW w:w="1108" w:type="dxa"/>
            <w:tcBorders>
              <w:top w:val="single" w:sz="8" w:space="0" w:color="999999"/>
              <w:left w:val="single" w:sz="8" w:space="0" w:color="999999"/>
              <w:bottom w:val="single" w:sz="8" w:space="0" w:color="999999"/>
              <w:right w:val="single" w:sz="8" w:space="0" w:color="999999"/>
            </w:tcBorders>
          </w:tcPr>
          <w:p w14:paraId="705A90DF" w14:textId="77777777" w:rsidR="00CE2973" w:rsidRPr="00121F36" w:rsidRDefault="00CE2973" w:rsidP="00AC3969"/>
        </w:tc>
      </w:tr>
      <w:tr w:rsidR="00E66751" w:rsidRPr="006178DF" w14:paraId="61C85552" w14:textId="77777777" w:rsidTr="0018317A">
        <w:trPr>
          <w:trHeight w:val="357"/>
        </w:trPr>
        <w:tc>
          <w:tcPr>
            <w:tcW w:w="692" w:type="dxa"/>
            <w:vMerge/>
            <w:tcBorders>
              <w:left w:val="single" w:sz="8" w:space="0" w:color="999999"/>
              <w:bottom w:val="single" w:sz="8" w:space="0" w:color="999999"/>
              <w:right w:val="single" w:sz="8" w:space="0" w:color="999999"/>
            </w:tcBorders>
          </w:tcPr>
          <w:p w14:paraId="7544DB62" w14:textId="77777777" w:rsidR="00E66751" w:rsidRPr="00121F36" w:rsidRDefault="00E66751" w:rsidP="00AC3969"/>
        </w:tc>
        <w:tc>
          <w:tcPr>
            <w:tcW w:w="1530" w:type="dxa"/>
            <w:vMerge/>
            <w:tcBorders>
              <w:left w:val="single" w:sz="8" w:space="0" w:color="999999"/>
              <w:bottom w:val="single" w:sz="8" w:space="0" w:color="999999"/>
              <w:right w:val="single" w:sz="8" w:space="0" w:color="999999"/>
            </w:tcBorders>
          </w:tcPr>
          <w:p w14:paraId="6DA13390" w14:textId="77777777" w:rsidR="00E66751" w:rsidRPr="00121F36" w:rsidRDefault="00E66751" w:rsidP="00AC3969">
            <w:pPr>
              <w:rPr>
                <w:rStyle w:val="SAPEmphasis"/>
              </w:rPr>
            </w:pPr>
          </w:p>
        </w:tc>
        <w:tc>
          <w:tcPr>
            <w:tcW w:w="5158" w:type="dxa"/>
            <w:vMerge/>
            <w:tcBorders>
              <w:left w:val="single" w:sz="8" w:space="0" w:color="999999"/>
              <w:bottom w:val="single" w:sz="8" w:space="0" w:color="999999"/>
              <w:right w:val="single" w:sz="8" w:space="0" w:color="999999"/>
            </w:tcBorders>
          </w:tcPr>
          <w:p w14:paraId="5C4409FB" w14:textId="77777777" w:rsidR="00E66751" w:rsidRPr="00121F36" w:rsidRDefault="00E66751" w:rsidP="00AC3969"/>
        </w:tc>
        <w:tc>
          <w:tcPr>
            <w:tcW w:w="2700" w:type="dxa"/>
            <w:tcBorders>
              <w:top w:val="single" w:sz="8" w:space="0" w:color="999999"/>
              <w:left w:val="single" w:sz="8" w:space="0" w:color="999999"/>
              <w:bottom w:val="single" w:sz="8" w:space="0" w:color="999999"/>
              <w:right w:val="single" w:sz="8" w:space="0" w:color="999999"/>
            </w:tcBorders>
          </w:tcPr>
          <w:p w14:paraId="393FC6F6" w14:textId="46BEB84C" w:rsidR="00E66751" w:rsidRPr="006178DF" w:rsidRDefault="006178DF" w:rsidP="00CE2973">
            <w:pPr>
              <w:rPr>
                <w:rStyle w:val="SAPScreenElement"/>
              </w:rPr>
            </w:pPr>
            <w:r w:rsidRPr="003F1D9F">
              <w:rPr>
                <w:rStyle w:val="SAPScreenElement"/>
              </w:rPr>
              <w:t>Exclude reference objects:</w:t>
            </w:r>
            <w:r w:rsidRPr="006178DF">
              <w:t xml:space="preserve"> select</w:t>
            </w:r>
            <w:r w:rsidRPr="003F1D9F">
              <w:rPr>
                <w:rStyle w:val="SAPUserEntry"/>
              </w:rPr>
              <w:t xml:space="preserve"> </w:t>
            </w:r>
            <w:r w:rsidRPr="006178DF">
              <w:rPr>
                <w:rStyle w:val="SAPUserEntry"/>
              </w:rPr>
              <w:t xml:space="preserve">No </w:t>
            </w:r>
            <w:r w:rsidRPr="006178DF">
              <w:t>from drop-down</w:t>
            </w:r>
          </w:p>
        </w:tc>
        <w:tc>
          <w:tcPr>
            <w:tcW w:w="3302" w:type="dxa"/>
            <w:vMerge/>
            <w:tcBorders>
              <w:left w:val="single" w:sz="8" w:space="0" w:color="999999"/>
              <w:bottom w:val="single" w:sz="8" w:space="0" w:color="999999"/>
              <w:right w:val="single" w:sz="8" w:space="0" w:color="999999"/>
            </w:tcBorders>
          </w:tcPr>
          <w:p w14:paraId="5EC0B0F8" w14:textId="77777777" w:rsidR="00E66751" w:rsidRPr="00BD3039" w:rsidRDefault="00E66751" w:rsidP="00AC3969"/>
        </w:tc>
        <w:tc>
          <w:tcPr>
            <w:tcW w:w="1108" w:type="dxa"/>
            <w:tcBorders>
              <w:top w:val="single" w:sz="8" w:space="0" w:color="999999"/>
              <w:left w:val="single" w:sz="8" w:space="0" w:color="999999"/>
              <w:bottom w:val="single" w:sz="8" w:space="0" w:color="999999"/>
              <w:right w:val="single" w:sz="8" w:space="0" w:color="999999"/>
            </w:tcBorders>
          </w:tcPr>
          <w:p w14:paraId="2151FFA0" w14:textId="77777777" w:rsidR="00E66751" w:rsidRPr="00BD3039" w:rsidRDefault="00E66751" w:rsidP="00AC3969"/>
        </w:tc>
      </w:tr>
      <w:tr w:rsidR="00CE2973" w:rsidRPr="00121F36" w14:paraId="1C461AAE" w14:textId="77777777" w:rsidTr="0018317A">
        <w:trPr>
          <w:trHeight w:val="357"/>
        </w:trPr>
        <w:tc>
          <w:tcPr>
            <w:tcW w:w="692" w:type="dxa"/>
            <w:vMerge/>
            <w:tcBorders>
              <w:left w:val="single" w:sz="8" w:space="0" w:color="999999"/>
              <w:bottom w:val="single" w:sz="8" w:space="0" w:color="999999"/>
              <w:right w:val="single" w:sz="8" w:space="0" w:color="999999"/>
            </w:tcBorders>
          </w:tcPr>
          <w:p w14:paraId="5EA7281C" w14:textId="77777777" w:rsidR="00CE2973" w:rsidRPr="00BD3039" w:rsidRDefault="00CE2973" w:rsidP="00AC3969"/>
        </w:tc>
        <w:tc>
          <w:tcPr>
            <w:tcW w:w="1530" w:type="dxa"/>
            <w:vMerge/>
            <w:tcBorders>
              <w:left w:val="single" w:sz="8" w:space="0" w:color="999999"/>
              <w:bottom w:val="single" w:sz="8" w:space="0" w:color="999999"/>
              <w:right w:val="single" w:sz="8" w:space="0" w:color="999999"/>
            </w:tcBorders>
          </w:tcPr>
          <w:p w14:paraId="4DBAA8EA" w14:textId="77777777" w:rsidR="00CE2973" w:rsidRPr="00BD3039" w:rsidRDefault="00CE2973" w:rsidP="00AC3969">
            <w:pPr>
              <w:rPr>
                <w:rStyle w:val="SAPEmphasis"/>
              </w:rPr>
            </w:pPr>
          </w:p>
        </w:tc>
        <w:tc>
          <w:tcPr>
            <w:tcW w:w="5158" w:type="dxa"/>
            <w:vMerge/>
            <w:tcBorders>
              <w:left w:val="single" w:sz="8" w:space="0" w:color="999999"/>
              <w:bottom w:val="single" w:sz="8" w:space="0" w:color="999999"/>
              <w:right w:val="single" w:sz="8" w:space="0" w:color="999999"/>
            </w:tcBorders>
          </w:tcPr>
          <w:p w14:paraId="0CEF04AF" w14:textId="77777777" w:rsidR="00CE2973" w:rsidRPr="00BD3039" w:rsidRDefault="00CE2973" w:rsidP="00AC3969"/>
        </w:tc>
        <w:tc>
          <w:tcPr>
            <w:tcW w:w="2700" w:type="dxa"/>
            <w:tcBorders>
              <w:top w:val="single" w:sz="8" w:space="0" w:color="999999"/>
              <w:left w:val="single" w:sz="8" w:space="0" w:color="999999"/>
              <w:bottom w:val="single" w:sz="8" w:space="0" w:color="999999"/>
              <w:right w:val="single" w:sz="8" w:space="0" w:color="999999"/>
            </w:tcBorders>
          </w:tcPr>
          <w:p w14:paraId="489361B9" w14:textId="77777777" w:rsidR="00CE2973" w:rsidRPr="00121F36" w:rsidRDefault="00CE2973" w:rsidP="00CE2973">
            <w:r w:rsidRPr="00121F36">
              <w:rPr>
                <w:rStyle w:val="SAPScreenElement"/>
              </w:rPr>
              <w:t>Select all data records</w:t>
            </w:r>
            <w:r w:rsidRPr="00121F36">
              <w:t xml:space="preserve">: select </w:t>
            </w:r>
            <w:r w:rsidRPr="00121F36">
              <w:rPr>
                <w:rStyle w:val="SAPUserEntry"/>
              </w:rPr>
              <w:t>Yes</w:t>
            </w:r>
            <w:r w:rsidRPr="009F28F7">
              <w:rPr>
                <w:rStyle w:val="SAPUserEntry"/>
              </w:rPr>
              <w:t xml:space="preserve"> </w:t>
            </w:r>
            <w:r w:rsidRPr="00121F36">
              <w:t>from drop-down</w:t>
            </w:r>
          </w:p>
        </w:tc>
        <w:tc>
          <w:tcPr>
            <w:tcW w:w="3302" w:type="dxa"/>
            <w:vMerge/>
            <w:tcBorders>
              <w:left w:val="single" w:sz="8" w:space="0" w:color="999999"/>
              <w:bottom w:val="single" w:sz="8" w:space="0" w:color="999999"/>
              <w:right w:val="single" w:sz="8" w:space="0" w:color="999999"/>
            </w:tcBorders>
          </w:tcPr>
          <w:p w14:paraId="5918E03B" w14:textId="77777777" w:rsidR="00CE2973" w:rsidRPr="00121F36" w:rsidRDefault="00CE2973" w:rsidP="00AC3969"/>
        </w:tc>
        <w:tc>
          <w:tcPr>
            <w:tcW w:w="1108" w:type="dxa"/>
            <w:tcBorders>
              <w:top w:val="single" w:sz="8" w:space="0" w:color="999999"/>
              <w:left w:val="single" w:sz="8" w:space="0" w:color="999999"/>
              <w:bottom w:val="single" w:sz="8" w:space="0" w:color="999999"/>
              <w:right w:val="single" w:sz="8" w:space="0" w:color="999999"/>
            </w:tcBorders>
          </w:tcPr>
          <w:p w14:paraId="2A5F1219" w14:textId="77777777" w:rsidR="00CE2973" w:rsidRPr="00121F36" w:rsidRDefault="00CE2973" w:rsidP="00AC3969"/>
        </w:tc>
      </w:tr>
      <w:tr w:rsidR="00AC3969" w:rsidRPr="00121F36" w14:paraId="51BB9139"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487A57A2" w14:textId="77777777" w:rsidR="00AC3969" w:rsidRPr="00121F36" w:rsidRDefault="00D549CF" w:rsidP="00AC3969">
            <w:r w:rsidRPr="00121F36">
              <w:t>5</w:t>
            </w:r>
          </w:p>
        </w:tc>
        <w:tc>
          <w:tcPr>
            <w:tcW w:w="1530" w:type="dxa"/>
            <w:tcBorders>
              <w:top w:val="single" w:sz="8" w:space="0" w:color="999999"/>
              <w:left w:val="single" w:sz="8" w:space="0" w:color="999999"/>
              <w:bottom w:val="single" w:sz="8" w:space="0" w:color="999999"/>
              <w:right w:val="single" w:sz="8" w:space="0" w:color="999999"/>
            </w:tcBorders>
          </w:tcPr>
          <w:p w14:paraId="1880B433" w14:textId="77777777" w:rsidR="00AC3969" w:rsidRPr="00121F36" w:rsidRDefault="00CE2973" w:rsidP="00AC3969">
            <w:pPr>
              <w:rPr>
                <w:rStyle w:val="SAPEmphasis"/>
              </w:rPr>
            </w:pPr>
            <w:r w:rsidRPr="00121F36">
              <w:rPr>
                <w:rStyle w:val="SAPEmphasis"/>
              </w:rPr>
              <w:t>Export Data</w:t>
            </w:r>
          </w:p>
        </w:tc>
        <w:tc>
          <w:tcPr>
            <w:tcW w:w="5158" w:type="dxa"/>
            <w:tcBorders>
              <w:top w:val="single" w:sz="8" w:space="0" w:color="999999"/>
              <w:left w:val="single" w:sz="8" w:space="0" w:color="999999"/>
              <w:bottom w:val="single" w:sz="8" w:space="0" w:color="999999"/>
              <w:right w:val="single" w:sz="8" w:space="0" w:color="999999"/>
            </w:tcBorders>
          </w:tcPr>
          <w:p w14:paraId="1C8DD3E8" w14:textId="77777777" w:rsidR="00AC3969" w:rsidRPr="00121F36" w:rsidRDefault="00CE2973" w:rsidP="00CE2973">
            <w:r w:rsidRPr="00121F36">
              <w:t xml:space="preserve">Choose the </w:t>
            </w:r>
            <w:r w:rsidRPr="00121F36">
              <w:rPr>
                <w:rStyle w:val="SAPScreenElement"/>
              </w:rPr>
              <w:t>Export</w:t>
            </w:r>
            <w:r w:rsidRPr="00121F36">
              <w:t xml:space="preserve"> button</w:t>
            </w:r>
          </w:p>
        </w:tc>
        <w:tc>
          <w:tcPr>
            <w:tcW w:w="2700" w:type="dxa"/>
            <w:tcBorders>
              <w:top w:val="single" w:sz="8" w:space="0" w:color="999999"/>
              <w:left w:val="single" w:sz="8" w:space="0" w:color="999999"/>
              <w:bottom w:val="single" w:sz="8" w:space="0" w:color="999999"/>
              <w:right w:val="single" w:sz="8" w:space="0" w:color="999999"/>
            </w:tcBorders>
          </w:tcPr>
          <w:p w14:paraId="08073AC9" w14:textId="77777777" w:rsidR="00AC3969" w:rsidRPr="00121F36" w:rsidRDefault="00AC3969" w:rsidP="00AC3969"/>
        </w:tc>
        <w:tc>
          <w:tcPr>
            <w:tcW w:w="3302" w:type="dxa"/>
            <w:tcBorders>
              <w:top w:val="single" w:sz="8" w:space="0" w:color="999999"/>
              <w:left w:val="single" w:sz="8" w:space="0" w:color="999999"/>
              <w:bottom w:val="single" w:sz="8" w:space="0" w:color="999999"/>
              <w:right w:val="single" w:sz="8" w:space="0" w:color="999999"/>
            </w:tcBorders>
          </w:tcPr>
          <w:p w14:paraId="1866D9C9" w14:textId="77777777" w:rsidR="00AC3969" w:rsidRPr="00121F36" w:rsidRDefault="00CE2973" w:rsidP="00CE2973">
            <w:r w:rsidRPr="00121F36">
              <w:t>A system message is generated informing you about the successful export and providing you with information where to take the exported file</w:t>
            </w:r>
            <w:r w:rsidR="00D549CF" w:rsidRPr="00121F36">
              <w:t xml:space="preserve">, namely to </w:t>
            </w:r>
            <w:r w:rsidR="00D549CF" w:rsidRPr="00121F36">
              <w:rPr>
                <w:rStyle w:val="SAPScreenElement"/>
              </w:rPr>
              <w:t>Monitor Job</w:t>
            </w:r>
            <w:r w:rsidRPr="00121F36">
              <w:t>.</w:t>
            </w:r>
          </w:p>
        </w:tc>
        <w:tc>
          <w:tcPr>
            <w:tcW w:w="1108" w:type="dxa"/>
            <w:tcBorders>
              <w:top w:val="single" w:sz="8" w:space="0" w:color="999999"/>
              <w:left w:val="single" w:sz="8" w:space="0" w:color="999999"/>
              <w:bottom w:val="single" w:sz="8" w:space="0" w:color="999999"/>
              <w:right w:val="single" w:sz="8" w:space="0" w:color="999999"/>
            </w:tcBorders>
          </w:tcPr>
          <w:p w14:paraId="3CBDA04D" w14:textId="77777777" w:rsidR="00AC3969" w:rsidRPr="00121F36" w:rsidRDefault="00AC3969" w:rsidP="00AC3969"/>
        </w:tc>
      </w:tr>
      <w:tr w:rsidR="006C3B34" w:rsidRPr="00121F36" w14:paraId="234166E9"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23BF1D16" w14:textId="77777777" w:rsidR="006C3B34" w:rsidRPr="00121F36" w:rsidRDefault="00D549CF" w:rsidP="00AC3969">
            <w:r w:rsidRPr="00121F36">
              <w:t>6</w:t>
            </w:r>
          </w:p>
        </w:tc>
        <w:tc>
          <w:tcPr>
            <w:tcW w:w="1530" w:type="dxa"/>
            <w:tcBorders>
              <w:top w:val="single" w:sz="8" w:space="0" w:color="999999"/>
              <w:left w:val="single" w:sz="8" w:space="0" w:color="999999"/>
              <w:bottom w:val="single" w:sz="8" w:space="0" w:color="999999"/>
              <w:right w:val="single" w:sz="8" w:space="0" w:color="999999"/>
            </w:tcBorders>
          </w:tcPr>
          <w:p w14:paraId="75CBA59D" w14:textId="77777777" w:rsidR="006C3B34" w:rsidRPr="00121F36" w:rsidRDefault="00D549CF" w:rsidP="00AC3969">
            <w:pPr>
              <w:rPr>
                <w:rStyle w:val="SAPEmphasis"/>
              </w:rPr>
            </w:pPr>
            <w:r w:rsidRPr="00121F36">
              <w:rPr>
                <w:rStyle w:val="SAPEmphasis"/>
              </w:rPr>
              <w:t>Go to Monitor Job</w:t>
            </w:r>
          </w:p>
        </w:tc>
        <w:tc>
          <w:tcPr>
            <w:tcW w:w="5158" w:type="dxa"/>
            <w:tcBorders>
              <w:top w:val="single" w:sz="8" w:space="0" w:color="999999"/>
              <w:left w:val="single" w:sz="8" w:space="0" w:color="999999"/>
              <w:bottom w:val="single" w:sz="8" w:space="0" w:color="999999"/>
              <w:right w:val="single" w:sz="8" w:space="0" w:color="999999"/>
            </w:tcBorders>
          </w:tcPr>
          <w:p w14:paraId="209D62F6" w14:textId="77777777" w:rsidR="006C3B34" w:rsidRPr="00121F36" w:rsidRDefault="006C3B34" w:rsidP="006C3B34">
            <w:r w:rsidRPr="00121F36">
              <w:t xml:space="preserve">Go back to the </w:t>
            </w:r>
            <w:r w:rsidRPr="00121F36">
              <w:rPr>
                <w:rStyle w:val="SAPScreenElement"/>
              </w:rPr>
              <w:t>Admin Center</w:t>
            </w:r>
            <w:r w:rsidRPr="00121F36">
              <w:t xml:space="preserve"> screen and in the </w:t>
            </w:r>
            <w:r w:rsidRPr="00121F36">
              <w:rPr>
                <w:rStyle w:val="SAPScreenElement"/>
              </w:rPr>
              <w:t>Company Processes &amp; Cycles</w:t>
            </w:r>
            <w:r w:rsidRPr="00121F36">
              <w:t xml:space="preserve"> portlet go to </w:t>
            </w:r>
            <w:r w:rsidRPr="00121F36">
              <w:rPr>
                <w:rStyle w:val="SAPScreenElement"/>
              </w:rPr>
              <w:t xml:space="preserve">Employee Files </w:t>
            </w:r>
            <w:r w:rsidRPr="00121F36">
              <w:rPr>
                <w:rStyle w:val="SAPScreenElement"/>
              </w:rPr>
              <w:sym w:font="Symbol" w:char="F0AE"/>
            </w:r>
            <w:r w:rsidRPr="00121F36">
              <w:rPr>
                <w:rStyle w:val="SAPScreenElement"/>
              </w:rPr>
              <w:t xml:space="preserve"> Monitor Job</w:t>
            </w:r>
            <w:r w:rsidRPr="00121F36">
              <w:t>.</w:t>
            </w:r>
          </w:p>
        </w:tc>
        <w:tc>
          <w:tcPr>
            <w:tcW w:w="2700" w:type="dxa"/>
            <w:tcBorders>
              <w:top w:val="single" w:sz="8" w:space="0" w:color="999999"/>
              <w:left w:val="single" w:sz="8" w:space="0" w:color="999999"/>
              <w:bottom w:val="single" w:sz="8" w:space="0" w:color="999999"/>
              <w:right w:val="single" w:sz="8" w:space="0" w:color="999999"/>
            </w:tcBorders>
          </w:tcPr>
          <w:p w14:paraId="50EA32A2" w14:textId="77777777" w:rsidR="006C3B34" w:rsidRPr="00121F36" w:rsidRDefault="006C3B34" w:rsidP="00AC3969"/>
        </w:tc>
        <w:tc>
          <w:tcPr>
            <w:tcW w:w="3302" w:type="dxa"/>
            <w:tcBorders>
              <w:top w:val="single" w:sz="8" w:space="0" w:color="999999"/>
              <w:left w:val="single" w:sz="8" w:space="0" w:color="999999"/>
              <w:bottom w:val="single" w:sz="8" w:space="0" w:color="999999"/>
              <w:right w:val="single" w:sz="8" w:space="0" w:color="999999"/>
            </w:tcBorders>
          </w:tcPr>
          <w:p w14:paraId="43A564B1" w14:textId="77777777" w:rsidR="006C3B34" w:rsidRPr="00121F36" w:rsidRDefault="006C3B34" w:rsidP="00CE2973">
            <w:r w:rsidRPr="00121F36">
              <w:t xml:space="preserve">The </w:t>
            </w:r>
            <w:r w:rsidRPr="00121F36">
              <w:rPr>
                <w:rStyle w:val="SAPScreenElement"/>
              </w:rPr>
              <w:t>Monitor Jobs</w:t>
            </w:r>
            <w:r w:rsidRPr="00121F36">
              <w:t xml:space="preserve"> screen is displayed.</w:t>
            </w:r>
          </w:p>
        </w:tc>
        <w:tc>
          <w:tcPr>
            <w:tcW w:w="1108" w:type="dxa"/>
            <w:tcBorders>
              <w:top w:val="single" w:sz="8" w:space="0" w:color="999999"/>
              <w:left w:val="single" w:sz="8" w:space="0" w:color="999999"/>
              <w:bottom w:val="single" w:sz="8" w:space="0" w:color="999999"/>
              <w:right w:val="single" w:sz="8" w:space="0" w:color="999999"/>
            </w:tcBorders>
          </w:tcPr>
          <w:p w14:paraId="3B14AD19" w14:textId="77777777" w:rsidR="006C3B34" w:rsidRPr="00121F36" w:rsidRDefault="006C3B34" w:rsidP="00AC3969"/>
        </w:tc>
      </w:tr>
      <w:tr w:rsidR="006C3B34" w:rsidRPr="00121F36" w14:paraId="18760E12"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1F15AF6B" w14:textId="77777777" w:rsidR="006C3B34" w:rsidRPr="00121F36" w:rsidRDefault="00D549CF" w:rsidP="006C3B34">
            <w:r w:rsidRPr="00121F36">
              <w:t>7</w:t>
            </w:r>
          </w:p>
        </w:tc>
        <w:tc>
          <w:tcPr>
            <w:tcW w:w="1530" w:type="dxa"/>
            <w:tcBorders>
              <w:top w:val="single" w:sz="8" w:space="0" w:color="999999"/>
              <w:left w:val="single" w:sz="8" w:space="0" w:color="999999"/>
              <w:bottom w:val="single" w:sz="8" w:space="0" w:color="999999"/>
              <w:right w:val="single" w:sz="8" w:space="0" w:color="999999"/>
            </w:tcBorders>
          </w:tcPr>
          <w:p w14:paraId="1DF76D3F" w14:textId="77777777" w:rsidR="006C3B34" w:rsidRPr="00121F36" w:rsidRDefault="006C3B34" w:rsidP="006C3B34">
            <w:pPr>
              <w:rPr>
                <w:rStyle w:val="SAPEmphasis"/>
              </w:rPr>
            </w:pPr>
            <w:r w:rsidRPr="00121F36">
              <w:rPr>
                <w:rStyle w:val="SAPEmphasis"/>
              </w:rPr>
              <w:t>Download Exported File</w:t>
            </w:r>
          </w:p>
        </w:tc>
        <w:tc>
          <w:tcPr>
            <w:tcW w:w="5158" w:type="dxa"/>
            <w:tcBorders>
              <w:top w:val="single" w:sz="8" w:space="0" w:color="999999"/>
              <w:left w:val="single" w:sz="8" w:space="0" w:color="999999"/>
              <w:bottom w:val="single" w:sz="8" w:space="0" w:color="999999"/>
              <w:right w:val="single" w:sz="8" w:space="0" w:color="999999"/>
            </w:tcBorders>
          </w:tcPr>
          <w:p w14:paraId="3826C767" w14:textId="47DD9494" w:rsidR="006C3B34" w:rsidRPr="00121F36" w:rsidRDefault="006C3B34" w:rsidP="006C3B34">
            <w:r w:rsidRPr="00121F36">
              <w:t>On</w:t>
            </w:r>
            <w:r w:rsidR="008B7022">
              <w:t xml:space="preserve"> the</w:t>
            </w:r>
            <w:r w:rsidRPr="00121F36">
              <w:t xml:space="preserve"> </w:t>
            </w:r>
            <w:r w:rsidRPr="00121F36">
              <w:rPr>
                <w:rStyle w:val="SAPScreenElement"/>
              </w:rPr>
              <w:t>Monitor Jobs</w:t>
            </w:r>
            <w:r w:rsidRPr="00121F36">
              <w:t xml:space="preserve"> screen, search for the job name </w:t>
            </w:r>
            <w:r w:rsidRPr="00121F36">
              <w:rPr>
                <w:rStyle w:val="SAPUserEntry"/>
                <w:color w:val="auto"/>
              </w:rPr>
              <w:t>Position_MDFExport_&lt;export date&gt;</w:t>
            </w:r>
            <w:r w:rsidRPr="009F28F7">
              <w:rPr>
                <w:rStyle w:val="SAPUserEntry"/>
              </w:rPr>
              <w:t xml:space="preserve"> </w:t>
            </w:r>
            <w:r w:rsidRPr="00121F36">
              <w:t>and select the</w:t>
            </w:r>
            <w:r w:rsidRPr="00121F36">
              <w:rPr>
                <w:rStyle w:val="SAPScreenElement"/>
                <w:color w:val="auto"/>
              </w:rPr>
              <w:t xml:space="preserve"> </w:t>
            </w:r>
            <w:r w:rsidRPr="00121F36">
              <w:rPr>
                <w:rStyle w:val="SAPScreenElement"/>
              </w:rPr>
              <w:t>Download Status</w:t>
            </w:r>
            <w:r w:rsidRPr="00121F36">
              <w:t xml:space="preserve"> link in the appropriate table column.</w:t>
            </w:r>
          </w:p>
        </w:tc>
        <w:tc>
          <w:tcPr>
            <w:tcW w:w="2700" w:type="dxa"/>
            <w:tcBorders>
              <w:top w:val="single" w:sz="8" w:space="0" w:color="999999"/>
              <w:left w:val="single" w:sz="8" w:space="0" w:color="999999"/>
              <w:bottom w:val="single" w:sz="8" w:space="0" w:color="999999"/>
              <w:right w:val="single" w:sz="8" w:space="0" w:color="999999"/>
            </w:tcBorders>
          </w:tcPr>
          <w:p w14:paraId="42BC9921" w14:textId="77777777" w:rsidR="006C3B34" w:rsidRPr="00121F36" w:rsidRDefault="006C3B34" w:rsidP="006C3B34"/>
        </w:tc>
        <w:tc>
          <w:tcPr>
            <w:tcW w:w="3302" w:type="dxa"/>
            <w:tcBorders>
              <w:top w:val="single" w:sz="8" w:space="0" w:color="999999"/>
              <w:left w:val="single" w:sz="8" w:space="0" w:color="999999"/>
              <w:bottom w:val="single" w:sz="8" w:space="0" w:color="999999"/>
              <w:right w:val="single" w:sz="8" w:space="0" w:color="999999"/>
            </w:tcBorders>
          </w:tcPr>
          <w:p w14:paraId="584B513E" w14:textId="77777777" w:rsidR="006C3B34" w:rsidRPr="00121F36" w:rsidRDefault="006C3B34" w:rsidP="006C3B34">
            <w:r w:rsidRPr="00121F36">
              <w:t>You can choose to open the CSV file or first save and then open it.</w:t>
            </w:r>
          </w:p>
        </w:tc>
        <w:tc>
          <w:tcPr>
            <w:tcW w:w="1108" w:type="dxa"/>
            <w:tcBorders>
              <w:top w:val="single" w:sz="8" w:space="0" w:color="999999"/>
              <w:left w:val="single" w:sz="8" w:space="0" w:color="999999"/>
              <w:bottom w:val="single" w:sz="8" w:space="0" w:color="999999"/>
              <w:right w:val="single" w:sz="8" w:space="0" w:color="999999"/>
            </w:tcBorders>
          </w:tcPr>
          <w:p w14:paraId="5C789196" w14:textId="77777777" w:rsidR="006C3B34" w:rsidRPr="00121F36" w:rsidRDefault="006C3B34" w:rsidP="006C3B34"/>
        </w:tc>
      </w:tr>
      <w:tr w:rsidR="006C3B34" w:rsidRPr="00121F36" w14:paraId="65F0594E"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04069592" w14:textId="77777777" w:rsidR="006C3B34" w:rsidRPr="00121F36" w:rsidRDefault="00D549CF" w:rsidP="006C3B34">
            <w:r w:rsidRPr="00121F36">
              <w:t>8</w:t>
            </w:r>
          </w:p>
        </w:tc>
        <w:tc>
          <w:tcPr>
            <w:tcW w:w="1530" w:type="dxa"/>
            <w:tcBorders>
              <w:top w:val="single" w:sz="8" w:space="0" w:color="999999"/>
              <w:left w:val="single" w:sz="8" w:space="0" w:color="999999"/>
              <w:bottom w:val="single" w:sz="8" w:space="0" w:color="999999"/>
              <w:right w:val="single" w:sz="8" w:space="0" w:color="999999"/>
            </w:tcBorders>
          </w:tcPr>
          <w:p w14:paraId="0BA4AB07" w14:textId="77777777" w:rsidR="006C3B34" w:rsidRPr="00121F36" w:rsidRDefault="00D549CF" w:rsidP="006C3B34">
            <w:pPr>
              <w:rPr>
                <w:rStyle w:val="SAPEmphasis"/>
              </w:rPr>
            </w:pPr>
            <w:r w:rsidRPr="00121F36">
              <w:rPr>
                <w:rStyle w:val="SAPEmphasis"/>
              </w:rPr>
              <w:t>Verify Positions Updates</w:t>
            </w:r>
          </w:p>
        </w:tc>
        <w:tc>
          <w:tcPr>
            <w:tcW w:w="5158" w:type="dxa"/>
            <w:tcBorders>
              <w:top w:val="single" w:sz="8" w:space="0" w:color="999999"/>
              <w:left w:val="single" w:sz="8" w:space="0" w:color="999999"/>
              <w:bottom w:val="single" w:sz="8" w:space="0" w:color="999999"/>
              <w:right w:val="single" w:sz="8" w:space="0" w:color="999999"/>
            </w:tcBorders>
          </w:tcPr>
          <w:p w14:paraId="4741ECBB" w14:textId="07546E58" w:rsidR="006C3B34" w:rsidRPr="00121F36" w:rsidRDefault="006C3B34" w:rsidP="00D549CF">
            <w:r w:rsidRPr="00121F36">
              <w:t xml:space="preserve">Verify the content of the CSV file. Check especially content of columns </w:t>
            </w:r>
            <w:r w:rsidR="00D549CF" w:rsidRPr="00121F36">
              <w:rPr>
                <w:rStyle w:val="SAPScreenElement"/>
              </w:rPr>
              <w:t>Code</w:t>
            </w:r>
            <w:r w:rsidR="00D549CF" w:rsidRPr="00121F36">
              <w:t xml:space="preserve">, </w:t>
            </w:r>
            <w:r w:rsidR="00D549CF" w:rsidRPr="00121F36">
              <w:rPr>
                <w:rStyle w:val="SAPScreenElement"/>
              </w:rPr>
              <w:t>US English</w:t>
            </w:r>
            <w:r w:rsidR="00D549CF" w:rsidRPr="00121F36">
              <w:t xml:space="preserve">, </w:t>
            </w:r>
            <w:r w:rsidR="00D549CF" w:rsidRPr="00121F36">
              <w:rPr>
                <w:rStyle w:val="SAPScreenElement"/>
              </w:rPr>
              <w:t>Start Date</w:t>
            </w:r>
            <w:r w:rsidR="00D549CF" w:rsidRPr="00121F36">
              <w:t xml:space="preserve">, and </w:t>
            </w:r>
            <w:r w:rsidR="00D549CF" w:rsidRPr="00121F36">
              <w:rPr>
                <w:rStyle w:val="SAPScreenElement"/>
              </w:rPr>
              <w:t>Job Title</w:t>
            </w:r>
            <w:r w:rsidR="00D549CF" w:rsidRPr="00121F36">
              <w:t xml:space="preserve"> (considered to have changed in our example), </w:t>
            </w:r>
            <w:r w:rsidRPr="00121F36">
              <w:t>to see if all changes have been performed successfully.</w:t>
            </w:r>
            <w:r w:rsidR="00D549CF" w:rsidRPr="00121F36">
              <w:t xml:space="preserve"> Note, that the history of positions is also captured</w:t>
            </w:r>
            <w:r w:rsidR="006116E6">
              <w:t>;</w:t>
            </w:r>
            <w:r w:rsidR="00D549CF" w:rsidRPr="00121F36">
              <w:t xml:space="preserve"> </w:t>
            </w:r>
            <w:r w:rsidR="00C4257B" w:rsidRPr="00121F36">
              <w:t>therefore,</w:t>
            </w:r>
            <w:r w:rsidR="00D549CF" w:rsidRPr="00121F36">
              <w:t xml:space="preserve"> you can see if the change in job title has been performed on the expected date.</w:t>
            </w:r>
          </w:p>
        </w:tc>
        <w:tc>
          <w:tcPr>
            <w:tcW w:w="2700" w:type="dxa"/>
            <w:tcBorders>
              <w:top w:val="single" w:sz="8" w:space="0" w:color="999999"/>
              <w:left w:val="single" w:sz="8" w:space="0" w:color="999999"/>
              <w:bottom w:val="single" w:sz="8" w:space="0" w:color="999999"/>
              <w:right w:val="single" w:sz="8" w:space="0" w:color="999999"/>
            </w:tcBorders>
          </w:tcPr>
          <w:p w14:paraId="47239CD2" w14:textId="77777777" w:rsidR="006C3B34" w:rsidRPr="00121F36" w:rsidRDefault="006C3B34" w:rsidP="006C3B34"/>
        </w:tc>
        <w:tc>
          <w:tcPr>
            <w:tcW w:w="3302" w:type="dxa"/>
            <w:tcBorders>
              <w:top w:val="single" w:sz="8" w:space="0" w:color="999999"/>
              <w:left w:val="single" w:sz="8" w:space="0" w:color="999999"/>
              <w:bottom w:val="single" w:sz="8" w:space="0" w:color="999999"/>
              <w:right w:val="single" w:sz="8" w:space="0" w:color="999999"/>
            </w:tcBorders>
          </w:tcPr>
          <w:p w14:paraId="3C440ACB" w14:textId="77777777" w:rsidR="006C3B34" w:rsidRPr="00121F36" w:rsidRDefault="006C3B34" w:rsidP="006C3B34">
            <w:r w:rsidRPr="00121F36">
              <w:t>The mass changes to positions have been performed as per your expectations.</w:t>
            </w:r>
          </w:p>
        </w:tc>
        <w:tc>
          <w:tcPr>
            <w:tcW w:w="1108" w:type="dxa"/>
            <w:tcBorders>
              <w:top w:val="single" w:sz="8" w:space="0" w:color="999999"/>
              <w:left w:val="single" w:sz="8" w:space="0" w:color="999999"/>
              <w:bottom w:val="single" w:sz="8" w:space="0" w:color="999999"/>
              <w:right w:val="single" w:sz="8" w:space="0" w:color="999999"/>
            </w:tcBorders>
          </w:tcPr>
          <w:p w14:paraId="195ED3CF" w14:textId="77777777" w:rsidR="006C3B34" w:rsidRPr="00121F36" w:rsidRDefault="006C3B34" w:rsidP="006C3B34"/>
        </w:tc>
      </w:tr>
      <w:tr w:rsidR="006C3B34" w:rsidRPr="00121F36" w14:paraId="750CB939" w14:textId="77777777" w:rsidTr="0018317A">
        <w:trPr>
          <w:trHeight w:val="357"/>
        </w:trPr>
        <w:tc>
          <w:tcPr>
            <w:tcW w:w="692" w:type="dxa"/>
            <w:tcBorders>
              <w:top w:val="single" w:sz="8" w:space="0" w:color="999999"/>
              <w:left w:val="single" w:sz="8" w:space="0" w:color="999999"/>
              <w:bottom w:val="single" w:sz="8" w:space="0" w:color="999999"/>
              <w:right w:val="single" w:sz="8" w:space="0" w:color="999999"/>
            </w:tcBorders>
          </w:tcPr>
          <w:p w14:paraId="509EEC83" w14:textId="77777777" w:rsidR="006C3B34" w:rsidRPr="00121F36" w:rsidRDefault="00D549CF" w:rsidP="006C3B34">
            <w:r w:rsidRPr="00121F36">
              <w:t>9</w:t>
            </w:r>
          </w:p>
        </w:tc>
        <w:tc>
          <w:tcPr>
            <w:tcW w:w="1530" w:type="dxa"/>
            <w:tcBorders>
              <w:top w:val="single" w:sz="8" w:space="0" w:color="999999"/>
              <w:left w:val="single" w:sz="8" w:space="0" w:color="999999"/>
              <w:bottom w:val="single" w:sz="8" w:space="0" w:color="999999"/>
              <w:right w:val="single" w:sz="8" w:space="0" w:color="999999"/>
            </w:tcBorders>
          </w:tcPr>
          <w:p w14:paraId="7BE43BFF" w14:textId="77777777" w:rsidR="006C3B34" w:rsidRPr="00121F36" w:rsidRDefault="006C3B34" w:rsidP="00D549CF">
            <w:pPr>
              <w:rPr>
                <w:rStyle w:val="SAPEmphasis"/>
              </w:rPr>
            </w:pPr>
            <w:r w:rsidRPr="00121F36">
              <w:rPr>
                <w:rStyle w:val="SAPEmphasis"/>
              </w:rPr>
              <w:t xml:space="preserve">Close </w:t>
            </w:r>
            <w:r w:rsidR="00D549CF" w:rsidRPr="00121F36">
              <w:rPr>
                <w:rStyle w:val="SAPEmphasis"/>
              </w:rPr>
              <w:t>CSV File</w:t>
            </w:r>
          </w:p>
        </w:tc>
        <w:tc>
          <w:tcPr>
            <w:tcW w:w="5158" w:type="dxa"/>
            <w:tcBorders>
              <w:top w:val="single" w:sz="8" w:space="0" w:color="999999"/>
              <w:left w:val="single" w:sz="8" w:space="0" w:color="999999"/>
              <w:bottom w:val="single" w:sz="8" w:space="0" w:color="999999"/>
              <w:right w:val="single" w:sz="8" w:space="0" w:color="999999"/>
            </w:tcBorders>
          </w:tcPr>
          <w:p w14:paraId="7DDEA0BE" w14:textId="77777777" w:rsidR="006C3B34" w:rsidRPr="00121F36" w:rsidRDefault="006C3B34" w:rsidP="006C3B34">
            <w:r w:rsidRPr="00121F36">
              <w:t xml:space="preserve">When done, choose the </w:t>
            </w:r>
            <w:r w:rsidRPr="00121F36">
              <w:rPr>
                <w:rStyle w:val="SAPScreenElement"/>
              </w:rPr>
              <w:t>Close</w:t>
            </w:r>
            <w:r w:rsidRPr="00121F36">
              <w:t xml:space="preserve"> button in the CSV file.</w:t>
            </w:r>
          </w:p>
        </w:tc>
        <w:tc>
          <w:tcPr>
            <w:tcW w:w="2700" w:type="dxa"/>
            <w:tcBorders>
              <w:top w:val="single" w:sz="8" w:space="0" w:color="999999"/>
              <w:left w:val="single" w:sz="8" w:space="0" w:color="999999"/>
              <w:bottom w:val="single" w:sz="8" w:space="0" w:color="999999"/>
              <w:right w:val="single" w:sz="8" w:space="0" w:color="999999"/>
            </w:tcBorders>
          </w:tcPr>
          <w:p w14:paraId="60C983A5" w14:textId="77777777" w:rsidR="006C3B34" w:rsidRPr="00121F36" w:rsidRDefault="006C3B34" w:rsidP="006C3B34"/>
        </w:tc>
        <w:tc>
          <w:tcPr>
            <w:tcW w:w="3302" w:type="dxa"/>
            <w:tcBorders>
              <w:top w:val="single" w:sz="8" w:space="0" w:color="999999"/>
              <w:left w:val="single" w:sz="8" w:space="0" w:color="999999"/>
              <w:bottom w:val="single" w:sz="8" w:space="0" w:color="999999"/>
              <w:right w:val="single" w:sz="8" w:space="0" w:color="999999"/>
            </w:tcBorders>
          </w:tcPr>
          <w:p w14:paraId="2DCC3D10" w14:textId="77777777" w:rsidR="006C3B34" w:rsidRPr="00121F36" w:rsidRDefault="006C3B34" w:rsidP="006C3B34"/>
        </w:tc>
        <w:tc>
          <w:tcPr>
            <w:tcW w:w="1108" w:type="dxa"/>
            <w:tcBorders>
              <w:top w:val="single" w:sz="8" w:space="0" w:color="999999"/>
              <w:left w:val="single" w:sz="8" w:space="0" w:color="999999"/>
              <w:bottom w:val="single" w:sz="8" w:space="0" w:color="999999"/>
              <w:right w:val="single" w:sz="8" w:space="0" w:color="999999"/>
            </w:tcBorders>
          </w:tcPr>
          <w:p w14:paraId="0F4F6CC7" w14:textId="77777777" w:rsidR="006C3B34" w:rsidRPr="00121F36" w:rsidRDefault="006C3B34" w:rsidP="006C3B34"/>
        </w:tc>
      </w:tr>
    </w:tbl>
    <w:p w14:paraId="042AC2FC" w14:textId="77777777" w:rsidR="007228F3" w:rsidRPr="00121F36" w:rsidRDefault="007228F3" w:rsidP="007228F3">
      <w:pPr>
        <w:pStyle w:val="Heading3"/>
      </w:pPr>
      <w:bookmarkStart w:id="979" w:name="_Toc507750710"/>
      <w:r w:rsidRPr="00121F36">
        <w:t>Viewing Employee Job Information</w:t>
      </w:r>
      <w:r w:rsidRPr="00121F36">
        <w:rPr>
          <w:rStyle w:val="SAPEmphasis"/>
          <w:rFonts w:ascii="BentonSans Bold" w:hAnsi="BentonSans Bold"/>
        </w:rPr>
        <w:t xml:space="preserve"> Details</w:t>
      </w:r>
      <w:r w:rsidRPr="00121F36">
        <w:t xml:space="preserve"> (Optional)</w:t>
      </w:r>
      <w:bookmarkEnd w:id="979"/>
    </w:p>
    <w:p w14:paraId="7786FA03" w14:textId="77777777" w:rsidR="007228F3" w:rsidRPr="00121F36" w:rsidRDefault="007228F3" w:rsidP="007228F3">
      <w:pPr>
        <w:pStyle w:val="SAPKeyblockTitle"/>
      </w:pPr>
      <w:r w:rsidRPr="00121F36">
        <w:t>Test Administration</w:t>
      </w:r>
    </w:p>
    <w:p w14:paraId="10323556" w14:textId="0708270C" w:rsidR="007228F3" w:rsidRPr="00121F36" w:rsidRDefault="007228F3" w:rsidP="007228F3">
      <w:r w:rsidRPr="00121F36">
        <w:t>Customer project: Fill in the project-specific parts (</w:t>
      </w:r>
      <w:r w:rsidR="0063037A">
        <w:t>between &lt;brackets&gt;</w:t>
      </w:r>
      <w:r w:rsidRPr="00121F3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28F3" w:rsidRPr="00121F36" w14:paraId="69552FDA"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7134DB9D" w14:textId="77777777" w:rsidR="007228F3" w:rsidRPr="00121F36" w:rsidRDefault="007228F3" w:rsidP="007228F3">
            <w:pPr>
              <w:rPr>
                <w:rStyle w:val="SAPEmphasis"/>
              </w:rPr>
            </w:pPr>
            <w:r w:rsidRPr="00121F3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3D9F8CB" w14:textId="77777777" w:rsidR="007228F3" w:rsidRPr="00121F36" w:rsidRDefault="007228F3" w:rsidP="007228F3">
            <w:r w:rsidRPr="00121F36">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2A46CF" w14:textId="77777777" w:rsidR="007228F3" w:rsidRPr="00121F36" w:rsidRDefault="007228F3" w:rsidP="007228F3">
            <w:pPr>
              <w:rPr>
                <w:rStyle w:val="SAPEmphasis"/>
              </w:rPr>
            </w:pPr>
            <w:r w:rsidRPr="00121F3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CEB3C7A" w14:textId="5ECEA690" w:rsidR="007228F3" w:rsidRPr="00121F36" w:rsidRDefault="00947983" w:rsidP="007228F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77C06E3" w14:textId="77777777" w:rsidR="007228F3" w:rsidRPr="00121F36" w:rsidRDefault="007228F3" w:rsidP="007228F3">
            <w:pPr>
              <w:rPr>
                <w:rStyle w:val="SAPEmphasis"/>
              </w:rPr>
            </w:pPr>
            <w:r w:rsidRPr="00121F3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2101F8" w14:textId="29D8044D" w:rsidR="007228F3" w:rsidRPr="00121F36" w:rsidRDefault="0086714C" w:rsidP="007228F3">
            <w:r>
              <w:t>&lt;date&gt;</w:t>
            </w:r>
          </w:p>
        </w:tc>
      </w:tr>
      <w:tr w:rsidR="007228F3" w:rsidRPr="00121F36" w14:paraId="414EA375"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419B735" w14:textId="77777777" w:rsidR="007228F3" w:rsidRPr="00121F36" w:rsidRDefault="007228F3" w:rsidP="007228F3">
            <w:pPr>
              <w:rPr>
                <w:rStyle w:val="SAPEmphasis"/>
              </w:rPr>
            </w:pPr>
            <w:r w:rsidRPr="00121F3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9962D24" w14:textId="77777777" w:rsidR="007228F3" w:rsidRPr="00121F36" w:rsidRDefault="00020122" w:rsidP="007228F3">
            <w:r w:rsidRPr="00121F36">
              <w:t>Administrative Super User</w:t>
            </w:r>
          </w:p>
        </w:tc>
      </w:tr>
      <w:tr w:rsidR="007228F3" w:rsidRPr="00121F36" w14:paraId="06A5395F" w14:textId="77777777" w:rsidTr="007228F3">
        <w:tc>
          <w:tcPr>
            <w:tcW w:w="2280" w:type="dxa"/>
            <w:tcBorders>
              <w:top w:val="single" w:sz="8" w:space="0" w:color="999999"/>
              <w:left w:val="single" w:sz="8" w:space="0" w:color="999999"/>
              <w:bottom w:val="single" w:sz="8" w:space="0" w:color="999999"/>
              <w:right w:val="single" w:sz="8" w:space="0" w:color="999999"/>
            </w:tcBorders>
            <w:hideMark/>
          </w:tcPr>
          <w:p w14:paraId="00E19022" w14:textId="77777777" w:rsidR="007228F3" w:rsidRPr="00121F36" w:rsidRDefault="007228F3" w:rsidP="007228F3">
            <w:pPr>
              <w:rPr>
                <w:rStyle w:val="SAPEmphasis"/>
              </w:rPr>
            </w:pPr>
            <w:r w:rsidRPr="00121F36">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863068C" w14:textId="77777777" w:rsidR="007228F3" w:rsidRPr="00121F36" w:rsidRDefault="007228F3" w:rsidP="007228F3">
            <w:r w:rsidRPr="00121F3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9FF0A6B" w14:textId="77777777" w:rsidR="007228F3" w:rsidRPr="00121F36" w:rsidRDefault="007228F3" w:rsidP="007228F3">
            <w:pPr>
              <w:rPr>
                <w:rStyle w:val="SAPEmphasis"/>
              </w:rPr>
            </w:pPr>
            <w:r w:rsidRPr="00121F3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83F7CD9" w14:textId="508468C1" w:rsidR="007228F3" w:rsidRPr="00121F36" w:rsidRDefault="00EB3674" w:rsidP="007228F3">
            <w:r>
              <w:t>&lt;duration&gt;</w:t>
            </w:r>
          </w:p>
        </w:tc>
      </w:tr>
    </w:tbl>
    <w:p w14:paraId="0B96AF42" w14:textId="77777777" w:rsidR="007228F3" w:rsidRPr="00121F36" w:rsidRDefault="007228F3" w:rsidP="007228F3">
      <w:pPr>
        <w:pStyle w:val="SAPKeyblockTitle"/>
      </w:pPr>
      <w:r w:rsidRPr="00121F36">
        <w:t>Purpose</w:t>
      </w:r>
    </w:p>
    <w:p w14:paraId="2ECE1DDE" w14:textId="77777777" w:rsidR="003D4832" w:rsidRPr="00121F36" w:rsidRDefault="00BA1875" w:rsidP="008B7022">
      <w:pPr>
        <w:pStyle w:val="SAPNoteHeading"/>
        <w:ind w:left="720"/>
      </w:pPr>
      <w:r w:rsidRPr="00121F36">
        <w:rPr>
          <w:noProof/>
        </w:rPr>
        <w:drawing>
          <wp:inline distT="0" distB="0" distL="0" distR="0" wp14:anchorId="7EFC53EF" wp14:editId="312CEF7C">
            <wp:extent cx="228600" cy="22860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D4832" w:rsidRPr="00121F36">
        <w:t> Caution</w:t>
      </w:r>
    </w:p>
    <w:p w14:paraId="345C8B8A" w14:textId="77777777" w:rsidR="003D4832" w:rsidRPr="00121F36" w:rsidRDefault="003D4832" w:rsidP="008B7022">
      <w:pPr>
        <w:pStyle w:val="NoteParagraph"/>
        <w:ind w:left="720"/>
      </w:pPr>
      <w:r w:rsidRPr="00121F36">
        <w:t>This process step is relevant only if one or several updated positions have incumbents</w:t>
      </w:r>
      <w:r w:rsidR="00D217D4" w:rsidRPr="00121F36">
        <w:t xml:space="preserve"> and </w:t>
      </w:r>
      <w:r w:rsidR="00D217D4" w:rsidRPr="00121F36">
        <w:rPr>
          <w:rStyle w:val="SAPScreenElement"/>
        </w:rPr>
        <w:t xml:space="preserve">Synchronize To Incumbents </w:t>
      </w:r>
      <w:r w:rsidR="00D217D4" w:rsidRPr="00121F36">
        <w:t>has been set</w:t>
      </w:r>
      <w:r w:rsidR="00D217D4" w:rsidRPr="009F28F7">
        <w:rPr>
          <w:rStyle w:val="SAPUserEntry"/>
        </w:rPr>
        <w:t xml:space="preserve"> </w:t>
      </w:r>
      <w:r w:rsidR="00D217D4" w:rsidRPr="00121F36">
        <w:rPr>
          <w:rStyle w:val="SAPUserEntry"/>
        </w:rPr>
        <w:t>Yes</w:t>
      </w:r>
      <w:r w:rsidR="00D217D4" w:rsidRPr="009F28F7">
        <w:rPr>
          <w:rStyle w:val="SAPUserEntry"/>
        </w:rPr>
        <w:t xml:space="preserve"> </w:t>
      </w:r>
      <w:r w:rsidR="00D217D4" w:rsidRPr="00121F36">
        <w:t xml:space="preserve">in the </w:t>
      </w:r>
      <w:r w:rsidR="00D217D4" w:rsidRPr="00121F36">
        <w:rPr>
          <w:rStyle w:val="SAPScreenElement"/>
          <w:color w:val="auto"/>
        </w:rPr>
        <w:t>Position Mass Change Run</w:t>
      </w:r>
      <w:r w:rsidR="00D217D4" w:rsidRPr="00121F36">
        <w:t>!</w:t>
      </w:r>
    </w:p>
    <w:p w14:paraId="5D620852" w14:textId="38D8CCC9" w:rsidR="003D4832" w:rsidRPr="00121F36" w:rsidRDefault="003D4832" w:rsidP="008B7022">
      <w:pPr>
        <w:pStyle w:val="NoteParagraph"/>
        <w:ind w:left="720"/>
      </w:pPr>
      <w:r w:rsidRPr="00121F36">
        <w:t xml:space="preserve">In case none of the updated positions </w:t>
      </w:r>
      <w:r w:rsidR="0099449E" w:rsidRPr="00121F36">
        <w:t>has</w:t>
      </w:r>
      <w:r w:rsidRPr="00121F36">
        <w:t xml:space="preserve"> incumbents, you may ignore this chapter!</w:t>
      </w:r>
    </w:p>
    <w:p w14:paraId="14E60DCE" w14:textId="51F99C25" w:rsidR="004D2938" w:rsidRPr="00121F36" w:rsidRDefault="003D4832" w:rsidP="003D4832">
      <w:r w:rsidRPr="00121F36">
        <w:br/>
        <w:t xml:space="preserve">The </w:t>
      </w:r>
      <w:r w:rsidR="00480E30" w:rsidRPr="00121F36">
        <w:t>Administrative Super User</w:t>
      </w:r>
      <w:r w:rsidR="00480E30" w:rsidRPr="00121F36" w:rsidDel="00480E30">
        <w:t xml:space="preserve"> </w:t>
      </w:r>
      <w:r w:rsidR="00B04172" w:rsidRPr="00121F36">
        <w:t>makes spot checks of employees who are assigned to positions that have been updated after the mass change run. He or she views</w:t>
      </w:r>
      <w:r w:rsidRPr="00121F36">
        <w:t xml:space="preserve"> if </w:t>
      </w:r>
      <w:r w:rsidR="004D2938" w:rsidRPr="00121F36">
        <w:t>the</w:t>
      </w:r>
      <w:r w:rsidR="00B04172" w:rsidRPr="00121F36">
        <w:t>ir</w:t>
      </w:r>
      <w:r w:rsidR="004D2938" w:rsidRPr="00121F36">
        <w:t xml:space="preserve"> job </w:t>
      </w:r>
      <w:r w:rsidR="00B04172" w:rsidRPr="00121F36">
        <w:t>information</w:t>
      </w:r>
      <w:r w:rsidR="004D2938" w:rsidRPr="00121F36">
        <w:t xml:space="preserve"> </w:t>
      </w:r>
      <w:r w:rsidR="0046356C" w:rsidRPr="00121F36">
        <w:t>ha</w:t>
      </w:r>
      <w:r w:rsidR="0095467E">
        <w:t>s</w:t>
      </w:r>
      <w:r w:rsidR="0046356C" w:rsidRPr="00121F36">
        <w:t xml:space="preserve"> been updated as well based on the implemented propagation rule</w:t>
      </w:r>
      <w:r w:rsidR="00B8227E" w:rsidRPr="00121F36">
        <w:t xml:space="preserve"> </w:t>
      </w:r>
      <w:r w:rsidR="00B8227E" w:rsidRPr="00121F36">
        <w:rPr>
          <w:rStyle w:val="SAPEmphasis"/>
        </w:rPr>
        <w:t xml:space="preserve">Position to Job Info </w:t>
      </w:r>
      <w:r w:rsidR="00674BE2">
        <w:rPr>
          <w:rStyle w:val="SAPEmphasis"/>
        </w:rPr>
        <w:t>S</w:t>
      </w:r>
      <w:r w:rsidR="00B8227E" w:rsidRPr="00121F36">
        <w:rPr>
          <w:rStyle w:val="SAPEmphasis"/>
        </w:rPr>
        <w:t>ynchronization</w:t>
      </w:r>
      <w:r w:rsidR="0046356C" w:rsidRPr="00121F36">
        <w:t>.</w:t>
      </w:r>
    </w:p>
    <w:p w14:paraId="58AC4D69" w14:textId="77777777" w:rsidR="007228F3" w:rsidRPr="00121F36" w:rsidRDefault="007228F3" w:rsidP="007228F3">
      <w:pPr>
        <w:pStyle w:val="SAPKeyblockTitle"/>
      </w:pPr>
      <w:r w:rsidRPr="00121F36">
        <w:t>Procedure</w:t>
      </w:r>
    </w:p>
    <w:tbl>
      <w:tblPr>
        <w:tblW w:w="1449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890"/>
        <w:gridCol w:w="3662"/>
        <w:gridCol w:w="3780"/>
        <w:gridCol w:w="2998"/>
        <w:gridCol w:w="1260"/>
      </w:tblGrid>
      <w:tr w:rsidR="007228F3" w:rsidRPr="00121F36" w14:paraId="7906F4D0" w14:textId="77777777" w:rsidTr="003F1D9F">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5228A1C" w14:textId="77777777" w:rsidR="007228F3" w:rsidRPr="00121F36" w:rsidRDefault="007228F3" w:rsidP="007228F3">
            <w:pPr>
              <w:pStyle w:val="SAPTableHeader"/>
            </w:pPr>
            <w:r w:rsidRPr="00121F36">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7919539F" w14:textId="77777777" w:rsidR="007228F3" w:rsidRPr="00121F36" w:rsidRDefault="007228F3" w:rsidP="007228F3">
            <w:pPr>
              <w:pStyle w:val="SAPTableHeader"/>
            </w:pPr>
            <w:r w:rsidRPr="00121F36">
              <w:t>Test Step Name</w:t>
            </w:r>
          </w:p>
        </w:tc>
        <w:tc>
          <w:tcPr>
            <w:tcW w:w="3662" w:type="dxa"/>
            <w:tcBorders>
              <w:top w:val="single" w:sz="8" w:space="0" w:color="999999"/>
              <w:left w:val="single" w:sz="8" w:space="0" w:color="999999"/>
              <w:bottom w:val="single" w:sz="8" w:space="0" w:color="999999"/>
              <w:right w:val="single" w:sz="8" w:space="0" w:color="999999"/>
            </w:tcBorders>
            <w:shd w:val="clear" w:color="auto" w:fill="999999"/>
            <w:hideMark/>
          </w:tcPr>
          <w:p w14:paraId="5BA9F9D7" w14:textId="77777777" w:rsidR="007228F3" w:rsidRPr="00121F36" w:rsidRDefault="007228F3" w:rsidP="007228F3">
            <w:pPr>
              <w:pStyle w:val="SAPTableHeader"/>
            </w:pPr>
            <w:r w:rsidRPr="00121F36">
              <w:t>Instruction</w:t>
            </w:r>
          </w:p>
        </w:tc>
        <w:tc>
          <w:tcPr>
            <w:tcW w:w="3780" w:type="dxa"/>
            <w:tcBorders>
              <w:top w:val="single" w:sz="8" w:space="0" w:color="999999"/>
              <w:left w:val="single" w:sz="8" w:space="0" w:color="999999"/>
              <w:bottom w:val="single" w:sz="8" w:space="0" w:color="999999"/>
              <w:right w:val="single" w:sz="8" w:space="0" w:color="999999"/>
            </w:tcBorders>
            <w:shd w:val="clear" w:color="auto" w:fill="999999"/>
          </w:tcPr>
          <w:p w14:paraId="22E28958" w14:textId="77777777" w:rsidR="007228F3" w:rsidRPr="00121F36" w:rsidRDefault="007228F3" w:rsidP="007228F3">
            <w:pPr>
              <w:pStyle w:val="SAPTableHeader"/>
            </w:pPr>
            <w:r w:rsidRPr="00121F36">
              <w:t>Additional Information</w:t>
            </w:r>
          </w:p>
        </w:tc>
        <w:tc>
          <w:tcPr>
            <w:tcW w:w="2998" w:type="dxa"/>
            <w:tcBorders>
              <w:top w:val="single" w:sz="8" w:space="0" w:color="999999"/>
              <w:left w:val="single" w:sz="8" w:space="0" w:color="999999"/>
              <w:bottom w:val="single" w:sz="8" w:space="0" w:color="999999"/>
              <w:right w:val="single" w:sz="8" w:space="0" w:color="999999"/>
            </w:tcBorders>
            <w:shd w:val="clear" w:color="auto" w:fill="999999"/>
            <w:hideMark/>
          </w:tcPr>
          <w:p w14:paraId="67BBBF72" w14:textId="77777777" w:rsidR="007228F3" w:rsidRPr="00121F36" w:rsidRDefault="007228F3" w:rsidP="007228F3">
            <w:pPr>
              <w:pStyle w:val="SAPTableHeader"/>
            </w:pPr>
            <w:r w:rsidRPr="00121F3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28AC6762" w14:textId="77777777" w:rsidR="007228F3" w:rsidRPr="00121F36" w:rsidRDefault="007228F3" w:rsidP="007228F3">
            <w:pPr>
              <w:pStyle w:val="SAPTableHeader"/>
            </w:pPr>
            <w:r w:rsidRPr="00121F36">
              <w:t>Pass / Fail / Comment</w:t>
            </w:r>
          </w:p>
        </w:tc>
      </w:tr>
      <w:tr w:rsidR="007228F3" w:rsidRPr="00121F36" w14:paraId="6C6C2716" w14:textId="77777777" w:rsidTr="003F1D9F">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1AEAC414" w14:textId="77777777" w:rsidR="007228F3" w:rsidRPr="00121F36" w:rsidRDefault="007228F3" w:rsidP="007228F3">
            <w:r w:rsidRPr="00121F36">
              <w:t>1</w:t>
            </w:r>
          </w:p>
        </w:tc>
        <w:tc>
          <w:tcPr>
            <w:tcW w:w="1890" w:type="dxa"/>
            <w:tcBorders>
              <w:top w:val="single" w:sz="8" w:space="0" w:color="999999"/>
              <w:left w:val="single" w:sz="8" w:space="0" w:color="999999"/>
              <w:bottom w:val="single" w:sz="8" w:space="0" w:color="999999"/>
              <w:right w:val="single" w:sz="8" w:space="0" w:color="999999"/>
            </w:tcBorders>
            <w:hideMark/>
          </w:tcPr>
          <w:p w14:paraId="3B70F820" w14:textId="77777777" w:rsidR="007228F3" w:rsidRPr="00121F36" w:rsidRDefault="007228F3" w:rsidP="007228F3">
            <w:r w:rsidRPr="00121F36">
              <w:rPr>
                <w:rStyle w:val="SAPEmphasis"/>
              </w:rPr>
              <w:t>Log on</w:t>
            </w:r>
          </w:p>
        </w:tc>
        <w:tc>
          <w:tcPr>
            <w:tcW w:w="3662" w:type="dxa"/>
            <w:tcBorders>
              <w:top w:val="single" w:sz="8" w:space="0" w:color="999999"/>
              <w:left w:val="single" w:sz="8" w:space="0" w:color="999999"/>
              <w:bottom w:val="single" w:sz="8" w:space="0" w:color="999999"/>
              <w:right w:val="single" w:sz="8" w:space="0" w:color="999999"/>
            </w:tcBorders>
            <w:hideMark/>
          </w:tcPr>
          <w:p w14:paraId="77EBBAB0" w14:textId="5DC5FD69" w:rsidR="007228F3" w:rsidRPr="00121F36" w:rsidRDefault="007228F3" w:rsidP="007228F3">
            <w:r w:rsidRPr="00121F36">
              <w:t xml:space="preserve">Log on to </w:t>
            </w:r>
            <w:r w:rsidR="00C623F0" w:rsidRPr="00203C91">
              <w:rPr>
                <w:rStyle w:val="SAPTextReference"/>
              </w:rPr>
              <w:t>Employee Central</w:t>
            </w:r>
            <w:r w:rsidR="00C623F0" w:rsidRPr="00121F36" w:rsidDel="00C623F0">
              <w:t xml:space="preserve"> </w:t>
            </w:r>
            <w:r w:rsidRPr="00121F36">
              <w:t xml:space="preserve">as an </w:t>
            </w:r>
            <w:r w:rsidR="00480E30" w:rsidRPr="00121F36">
              <w:t>Administrative Super User</w:t>
            </w:r>
            <w:r w:rsidRPr="00121F36">
              <w:t>.</w:t>
            </w:r>
          </w:p>
        </w:tc>
        <w:tc>
          <w:tcPr>
            <w:tcW w:w="3780" w:type="dxa"/>
            <w:tcBorders>
              <w:top w:val="single" w:sz="8" w:space="0" w:color="999999"/>
              <w:left w:val="single" w:sz="8" w:space="0" w:color="999999"/>
              <w:bottom w:val="single" w:sz="8" w:space="0" w:color="999999"/>
              <w:right w:val="single" w:sz="8" w:space="0" w:color="999999"/>
            </w:tcBorders>
          </w:tcPr>
          <w:p w14:paraId="2965F4B0" w14:textId="77777777" w:rsidR="007228F3" w:rsidRPr="00121F36" w:rsidRDefault="007228F3" w:rsidP="007228F3"/>
        </w:tc>
        <w:tc>
          <w:tcPr>
            <w:tcW w:w="2998" w:type="dxa"/>
            <w:tcBorders>
              <w:top w:val="single" w:sz="8" w:space="0" w:color="999999"/>
              <w:left w:val="single" w:sz="8" w:space="0" w:color="999999"/>
              <w:bottom w:val="single" w:sz="8" w:space="0" w:color="999999"/>
              <w:right w:val="single" w:sz="8" w:space="0" w:color="999999"/>
            </w:tcBorders>
            <w:hideMark/>
          </w:tcPr>
          <w:p w14:paraId="4768DC6D" w14:textId="77777777" w:rsidR="007228F3" w:rsidRPr="00121F36" w:rsidRDefault="007228F3" w:rsidP="007228F3">
            <w:r w:rsidRPr="00121F36">
              <w:t xml:space="preserve">The </w:t>
            </w:r>
            <w:r w:rsidRPr="00121F36">
              <w:rPr>
                <w:rStyle w:val="SAPScreenElement"/>
              </w:rPr>
              <w:t xml:space="preserve">Home </w:t>
            </w:r>
            <w:r w:rsidRPr="00121F36">
              <w:t>page is displayed.</w:t>
            </w:r>
          </w:p>
        </w:tc>
        <w:tc>
          <w:tcPr>
            <w:tcW w:w="1260" w:type="dxa"/>
            <w:tcBorders>
              <w:top w:val="single" w:sz="8" w:space="0" w:color="999999"/>
              <w:left w:val="single" w:sz="8" w:space="0" w:color="999999"/>
              <w:bottom w:val="single" w:sz="8" w:space="0" w:color="999999"/>
              <w:right w:val="single" w:sz="8" w:space="0" w:color="999999"/>
            </w:tcBorders>
          </w:tcPr>
          <w:p w14:paraId="1CDD2F4C" w14:textId="77777777" w:rsidR="007228F3" w:rsidRPr="00121F36" w:rsidRDefault="007228F3" w:rsidP="007228F3"/>
        </w:tc>
      </w:tr>
      <w:tr w:rsidR="007228F3" w:rsidRPr="00121F36" w14:paraId="0DBE8C82" w14:textId="77777777" w:rsidTr="003F1D9F">
        <w:trPr>
          <w:trHeight w:val="576"/>
        </w:trPr>
        <w:tc>
          <w:tcPr>
            <w:tcW w:w="900" w:type="dxa"/>
            <w:tcBorders>
              <w:top w:val="single" w:sz="8" w:space="0" w:color="999999"/>
              <w:left w:val="single" w:sz="8" w:space="0" w:color="999999"/>
              <w:bottom w:val="single" w:sz="8" w:space="0" w:color="999999"/>
              <w:right w:val="single" w:sz="8" w:space="0" w:color="999999"/>
            </w:tcBorders>
          </w:tcPr>
          <w:p w14:paraId="0C2464D7" w14:textId="77777777" w:rsidR="007228F3" w:rsidRPr="00121F36" w:rsidRDefault="007228F3" w:rsidP="007228F3">
            <w:r w:rsidRPr="00121F36">
              <w:t>2</w:t>
            </w:r>
          </w:p>
        </w:tc>
        <w:tc>
          <w:tcPr>
            <w:tcW w:w="1890" w:type="dxa"/>
            <w:tcBorders>
              <w:top w:val="single" w:sz="8" w:space="0" w:color="999999"/>
              <w:left w:val="single" w:sz="8" w:space="0" w:color="999999"/>
              <w:bottom w:val="single" w:sz="8" w:space="0" w:color="999999"/>
              <w:right w:val="single" w:sz="8" w:space="0" w:color="999999"/>
            </w:tcBorders>
          </w:tcPr>
          <w:p w14:paraId="6B3D4AAB" w14:textId="77777777" w:rsidR="007228F3" w:rsidRPr="00121F36" w:rsidRDefault="007228F3" w:rsidP="007228F3">
            <w:pPr>
              <w:rPr>
                <w:rStyle w:val="SAPEmphasis"/>
              </w:rPr>
            </w:pPr>
            <w:r w:rsidRPr="00121F36">
              <w:rPr>
                <w:rStyle w:val="SAPEmphasis"/>
              </w:rPr>
              <w:t>Search Employee</w:t>
            </w:r>
          </w:p>
        </w:tc>
        <w:tc>
          <w:tcPr>
            <w:tcW w:w="3662" w:type="dxa"/>
            <w:tcBorders>
              <w:top w:val="single" w:sz="8" w:space="0" w:color="999999"/>
              <w:left w:val="single" w:sz="8" w:space="0" w:color="999999"/>
              <w:bottom w:val="single" w:sz="8" w:space="0" w:color="999999"/>
              <w:right w:val="single" w:sz="8" w:space="0" w:color="999999"/>
            </w:tcBorders>
          </w:tcPr>
          <w:p w14:paraId="296675AA" w14:textId="3CD73F53" w:rsidR="00FF69D5" w:rsidRPr="00AE7575" w:rsidRDefault="007228F3">
            <w:pPr>
              <w:rPr>
                <w:rStyle w:val="SAPScreenElement"/>
                <w:rFonts w:ascii="BentonSans Book" w:hAnsi="BentonSans Book"/>
                <w:color w:val="auto"/>
              </w:rPr>
            </w:pPr>
            <w:r w:rsidRPr="00121F36">
              <w:t>In the</w:t>
            </w:r>
            <w:r w:rsidRPr="00121F36">
              <w:rPr>
                <w:rStyle w:val="SAPScreenElement"/>
              </w:rPr>
              <w:t xml:space="preserve"> Search </w:t>
            </w:r>
            <w:r w:rsidR="00FF69D5">
              <w:rPr>
                <w:rStyle w:val="SAPScreenElement"/>
              </w:rPr>
              <w:t>for actions or people</w:t>
            </w:r>
            <w:r w:rsidR="00FF69D5" w:rsidRPr="007D2354">
              <w:t xml:space="preserve"> </w:t>
            </w:r>
            <w:r w:rsidR="00FF69D5" w:rsidRPr="00F36E6B">
              <w:t xml:space="preserve">box, </w:t>
            </w:r>
            <w:r w:rsidRPr="00121F36">
              <w:t xml:space="preserve">in the top right corner of the </w:t>
            </w:r>
            <w:r w:rsidR="00FF69D5">
              <w:t>screen,</w:t>
            </w:r>
            <w:r w:rsidR="00FF69D5" w:rsidRPr="00121F36">
              <w:t xml:space="preserve"> </w:t>
            </w:r>
            <w:r w:rsidRPr="00121F36">
              <w:t xml:space="preserve">enter the name (or name parts) of </w:t>
            </w:r>
            <w:r w:rsidR="00A2019A" w:rsidRPr="00121F36">
              <w:t>an</w:t>
            </w:r>
            <w:r w:rsidRPr="00121F36">
              <w:t xml:space="preserve"> employee whose job information has been updated as result of the position mass change run.</w:t>
            </w:r>
          </w:p>
        </w:tc>
        <w:tc>
          <w:tcPr>
            <w:tcW w:w="3780" w:type="dxa"/>
            <w:tcBorders>
              <w:top w:val="single" w:sz="8" w:space="0" w:color="999999"/>
              <w:left w:val="single" w:sz="8" w:space="0" w:color="999999"/>
              <w:bottom w:val="single" w:sz="8" w:space="0" w:color="999999"/>
              <w:right w:val="single" w:sz="8" w:space="0" w:color="999999"/>
            </w:tcBorders>
          </w:tcPr>
          <w:p w14:paraId="5ABCB1D4" w14:textId="77777777" w:rsidR="007228F3" w:rsidRPr="00121F36" w:rsidRDefault="007228F3" w:rsidP="007228F3"/>
        </w:tc>
        <w:tc>
          <w:tcPr>
            <w:tcW w:w="2998" w:type="dxa"/>
            <w:tcBorders>
              <w:top w:val="single" w:sz="8" w:space="0" w:color="999999"/>
              <w:left w:val="single" w:sz="8" w:space="0" w:color="999999"/>
              <w:bottom w:val="single" w:sz="8" w:space="0" w:color="999999"/>
              <w:right w:val="single" w:sz="8" w:space="0" w:color="999999"/>
            </w:tcBorders>
          </w:tcPr>
          <w:p w14:paraId="13FEFF44" w14:textId="1A1A9038" w:rsidR="007228F3" w:rsidRPr="00121F36" w:rsidRDefault="004D0FBC" w:rsidP="007228F3">
            <w:r w:rsidRPr="004D0FBC">
              <w:t xml:space="preserve">The autocomplete functionality suggests </w:t>
            </w:r>
            <w:r w:rsidR="007228F3" w:rsidRPr="00121F36">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389380BC" w14:textId="77777777" w:rsidR="007228F3" w:rsidRPr="00121F36" w:rsidRDefault="007228F3" w:rsidP="007228F3"/>
        </w:tc>
      </w:tr>
      <w:tr w:rsidR="007228F3" w:rsidRPr="00121F36" w14:paraId="5EAA65BD" w14:textId="77777777" w:rsidTr="003F1D9F">
        <w:trPr>
          <w:trHeight w:val="576"/>
        </w:trPr>
        <w:tc>
          <w:tcPr>
            <w:tcW w:w="900" w:type="dxa"/>
            <w:tcBorders>
              <w:top w:val="single" w:sz="8" w:space="0" w:color="999999"/>
              <w:left w:val="single" w:sz="8" w:space="0" w:color="999999"/>
              <w:bottom w:val="single" w:sz="8" w:space="0" w:color="999999"/>
              <w:right w:val="single" w:sz="8" w:space="0" w:color="999999"/>
            </w:tcBorders>
          </w:tcPr>
          <w:p w14:paraId="62211364" w14:textId="77777777" w:rsidR="007228F3" w:rsidRPr="00121F36" w:rsidRDefault="007228F3" w:rsidP="007228F3">
            <w:r w:rsidRPr="00121F36">
              <w:t>3</w:t>
            </w:r>
          </w:p>
        </w:tc>
        <w:tc>
          <w:tcPr>
            <w:tcW w:w="1890" w:type="dxa"/>
            <w:tcBorders>
              <w:top w:val="single" w:sz="8" w:space="0" w:color="999999"/>
              <w:left w:val="single" w:sz="8" w:space="0" w:color="999999"/>
              <w:bottom w:val="single" w:sz="8" w:space="0" w:color="999999"/>
              <w:right w:val="single" w:sz="8" w:space="0" w:color="999999"/>
            </w:tcBorders>
          </w:tcPr>
          <w:p w14:paraId="29F1DE10" w14:textId="77777777" w:rsidR="007228F3" w:rsidRPr="00121F36" w:rsidRDefault="007228F3" w:rsidP="007228F3">
            <w:pPr>
              <w:rPr>
                <w:rStyle w:val="SAPEmphasis"/>
              </w:rPr>
            </w:pPr>
            <w:r w:rsidRPr="00121F36">
              <w:rPr>
                <w:rStyle w:val="SAPEmphasis"/>
              </w:rPr>
              <w:t>Select Employee</w:t>
            </w:r>
          </w:p>
        </w:tc>
        <w:tc>
          <w:tcPr>
            <w:tcW w:w="3662" w:type="dxa"/>
            <w:tcBorders>
              <w:top w:val="single" w:sz="8" w:space="0" w:color="999999"/>
              <w:left w:val="single" w:sz="8" w:space="0" w:color="999999"/>
              <w:bottom w:val="single" w:sz="8" w:space="0" w:color="999999"/>
              <w:right w:val="single" w:sz="8" w:space="0" w:color="999999"/>
            </w:tcBorders>
          </w:tcPr>
          <w:p w14:paraId="3EE0D385" w14:textId="7C2AA528" w:rsidR="007228F3" w:rsidRPr="00121F36" w:rsidRDefault="004D0FBC" w:rsidP="007228F3">
            <w:r w:rsidRPr="004D0FBC">
              <w:t>Select the appropriate employee from the result list</w:t>
            </w:r>
            <w:r w:rsidRPr="00121F36">
              <w:t>.</w:t>
            </w:r>
          </w:p>
        </w:tc>
        <w:tc>
          <w:tcPr>
            <w:tcW w:w="3780" w:type="dxa"/>
            <w:tcBorders>
              <w:top w:val="single" w:sz="8" w:space="0" w:color="999999"/>
              <w:left w:val="single" w:sz="8" w:space="0" w:color="999999"/>
              <w:bottom w:val="single" w:sz="8" w:space="0" w:color="999999"/>
              <w:right w:val="single" w:sz="8" w:space="0" w:color="999999"/>
            </w:tcBorders>
          </w:tcPr>
          <w:p w14:paraId="521F68A3" w14:textId="77777777" w:rsidR="007228F3" w:rsidRPr="00121F36" w:rsidRDefault="007228F3" w:rsidP="007228F3"/>
        </w:tc>
        <w:tc>
          <w:tcPr>
            <w:tcW w:w="2998" w:type="dxa"/>
            <w:tcBorders>
              <w:top w:val="single" w:sz="8" w:space="0" w:color="999999"/>
              <w:left w:val="single" w:sz="8" w:space="0" w:color="999999"/>
              <w:bottom w:val="single" w:sz="8" w:space="0" w:color="999999"/>
              <w:right w:val="single" w:sz="8" w:space="0" w:color="999999"/>
            </w:tcBorders>
          </w:tcPr>
          <w:p w14:paraId="19FE0E75" w14:textId="77777777" w:rsidR="007228F3" w:rsidRPr="00121F36" w:rsidRDefault="007228F3" w:rsidP="007228F3">
            <w:r w:rsidRPr="00121F36">
              <w:t xml:space="preserve">You are directed to the </w:t>
            </w:r>
            <w:r w:rsidRPr="00121F36">
              <w:rPr>
                <w:rStyle w:val="SAPScreenElement"/>
              </w:rPr>
              <w:t>Employee Files</w:t>
            </w:r>
            <w:r w:rsidRPr="00121F36">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427D5ECB" w14:textId="77777777" w:rsidR="007228F3" w:rsidRPr="00121F36" w:rsidRDefault="007228F3" w:rsidP="007228F3"/>
        </w:tc>
      </w:tr>
      <w:tr w:rsidR="007228F3" w:rsidRPr="00121F36" w14:paraId="27579AB6" w14:textId="77777777" w:rsidTr="003F1D9F">
        <w:trPr>
          <w:trHeight w:val="576"/>
        </w:trPr>
        <w:tc>
          <w:tcPr>
            <w:tcW w:w="900" w:type="dxa"/>
            <w:tcBorders>
              <w:top w:val="single" w:sz="8" w:space="0" w:color="999999"/>
              <w:left w:val="single" w:sz="8" w:space="0" w:color="999999"/>
              <w:bottom w:val="single" w:sz="8" w:space="0" w:color="999999"/>
              <w:right w:val="single" w:sz="8" w:space="0" w:color="999999"/>
            </w:tcBorders>
          </w:tcPr>
          <w:p w14:paraId="4A0DF540" w14:textId="77777777" w:rsidR="007228F3" w:rsidRPr="00121F36" w:rsidRDefault="007228F3" w:rsidP="007228F3">
            <w:r w:rsidRPr="00121F36">
              <w:t>4</w:t>
            </w:r>
          </w:p>
        </w:tc>
        <w:tc>
          <w:tcPr>
            <w:tcW w:w="1890" w:type="dxa"/>
            <w:tcBorders>
              <w:top w:val="single" w:sz="8" w:space="0" w:color="999999"/>
              <w:left w:val="single" w:sz="8" w:space="0" w:color="999999"/>
              <w:bottom w:val="single" w:sz="8" w:space="0" w:color="999999"/>
              <w:right w:val="single" w:sz="8" w:space="0" w:color="999999"/>
            </w:tcBorders>
          </w:tcPr>
          <w:p w14:paraId="1486802E" w14:textId="77777777" w:rsidR="007228F3" w:rsidRPr="00121F36" w:rsidRDefault="007228F3" w:rsidP="007228F3">
            <w:pPr>
              <w:rPr>
                <w:rStyle w:val="SAPEmphasis"/>
              </w:rPr>
            </w:pPr>
            <w:r w:rsidRPr="00121F36">
              <w:rPr>
                <w:rStyle w:val="SAPEmphasis"/>
              </w:rPr>
              <w:t>Go to Employment Information</w:t>
            </w:r>
          </w:p>
        </w:tc>
        <w:tc>
          <w:tcPr>
            <w:tcW w:w="3662" w:type="dxa"/>
            <w:tcBorders>
              <w:top w:val="single" w:sz="8" w:space="0" w:color="999999"/>
              <w:left w:val="single" w:sz="8" w:space="0" w:color="999999"/>
              <w:bottom w:val="single" w:sz="8" w:space="0" w:color="999999"/>
              <w:right w:val="single" w:sz="8" w:space="0" w:color="999999"/>
            </w:tcBorders>
          </w:tcPr>
          <w:p w14:paraId="06F015B8" w14:textId="5CF530BE" w:rsidR="007228F3" w:rsidRPr="00121F36" w:rsidRDefault="0011166A" w:rsidP="00062F20">
            <w:r>
              <w:t xml:space="preserve">On </w:t>
            </w:r>
            <w:r w:rsidRPr="00121F36">
              <w:t xml:space="preserve">the </w:t>
            </w:r>
            <w:r w:rsidRPr="00121F36">
              <w:rPr>
                <w:rStyle w:val="SAPScreenElement"/>
              </w:rPr>
              <w:t>Employee Files</w:t>
            </w:r>
            <w:r w:rsidRPr="00121F36">
              <w:t xml:space="preserve"> </w:t>
            </w:r>
            <w:r>
              <w:t>screen, go to the</w:t>
            </w:r>
            <w:r w:rsidRPr="009F28F7" w:rsidDel="0011166A">
              <w:t xml:space="preserve"> </w:t>
            </w:r>
            <w:r w:rsidR="007228F3" w:rsidRPr="009F28F7">
              <w:rPr>
                <w:rStyle w:val="SAPScreenElement"/>
              </w:rPr>
              <w:t>Employment Information</w:t>
            </w:r>
            <w:r>
              <w:t xml:space="preserve"> section</w:t>
            </w:r>
            <w:r w:rsidR="007228F3" w:rsidRPr="009F28F7">
              <w:t>.</w:t>
            </w:r>
          </w:p>
        </w:tc>
        <w:tc>
          <w:tcPr>
            <w:tcW w:w="3780" w:type="dxa"/>
            <w:tcBorders>
              <w:top w:val="single" w:sz="8" w:space="0" w:color="999999"/>
              <w:left w:val="single" w:sz="8" w:space="0" w:color="999999"/>
              <w:bottom w:val="single" w:sz="8" w:space="0" w:color="999999"/>
              <w:right w:val="single" w:sz="8" w:space="0" w:color="999999"/>
            </w:tcBorders>
          </w:tcPr>
          <w:p w14:paraId="437DDF61" w14:textId="77777777" w:rsidR="007228F3" w:rsidRPr="00121F36" w:rsidRDefault="007228F3" w:rsidP="007228F3"/>
        </w:tc>
        <w:tc>
          <w:tcPr>
            <w:tcW w:w="2998" w:type="dxa"/>
            <w:tcBorders>
              <w:top w:val="single" w:sz="8" w:space="0" w:color="999999"/>
              <w:left w:val="single" w:sz="8" w:space="0" w:color="999999"/>
              <w:bottom w:val="single" w:sz="8" w:space="0" w:color="999999"/>
              <w:right w:val="single" w:sz="8" w:space="0" w:color="999999"/>
            </w:tcBorders>
          </w:tcPr>
          <w:p w14:paraId="4EEF542B" w14:textId="3F687C5A" w:rsidR="007228F3" w:rsidRPr="00121F36" w:rsidRDefault="0011166A" w:rsidP="00062F20">
            <w:r>
              <w:t>T</w:t>
            </w:r>
            <w:r w:rsidR="007228F3" w:rsidRPr="00121F36">
              <w:t xml:space="preserve">he </w:t>
            </w:r>
            <w:r w:rsidR="007228F3" w:rsidRPr="00121F36">
              <w:rPr>
                <w:rStyle w:val="SAPScreenElement"/>
              </w:rPr>
              <w:t>Employment Information</w:t>
            </w:r>
            <w:r w:rsidR="007228F3" w:rsidRPr="00121F36">
              <w:t xml:space="preserve"> </w:t>
            </w:r>
            <w:r>
              <w:t xml:space="preserve">section is </w:t>
            </w:r>
            <w:r w:rsidR="00E66751">
              <w:t>displayed</w:t>
            </w:r>
            <w:r w:rsidR="007228F3" w:rsidRPr="00121F36">
              <w:t>.</w:t>
            </w:r>
          </w:p>
        </w:tc>
        <w:tc>
          <w:tcPr>
            <w:tcW w:w="1260" w:type="dxa"/>
            <w:tcBorders>
              <w:top w:val="single" w:sz="8" w:space="0" w:color="999999"/>
              <w:left w:val="single" w:sz="8" w:space="0" w:color="999999"/>
              <w:bottom w:val="single" w:sz="8" w:space="0" w:color="999999"/>
              <w:right w:val="single" w:sz="8" w:space="0" w:color="999999"/>
            </w:tcBorders>
          </w:tcPr>
          <w:p w14:paraId="4E7CDDD9" w14:textId="77777777" w:rsidR="007228F3" w:rsidRPr="00121F36" w:rsidRDefault="007228F3" w:rsidP="007228F3"/>
        </w:tc>
      </w:tr>
      <w:tr w:rsidR="007228F3" w:rsidRPr="00121F36" w14:paraId="494A06B0" w14:textId="77777777" w:rsidTr="003F1D9F">
        <w:trPr>
          <w:trHeight w:val="576"/>
        </w:trPr>
        <w:tc>
          <w:tcPr>
            <w:tcW w:w="900" w:type="dxa"/>
            <w:tcBorders>
              <w:top w:val="single" w:sz="8" w:space="0" w:color="999999"/>
              <w:left w:val="single" w:sz="8" w:space="0" w:color="999999"/>
              <w:bottom w:val="single" w:sz="8" w:space="0" w:color="999999"/>
              <w:right w:val="single" w:sz="8" w:space="0" w:color="999999"/>
            </w:tcBorders>
          </w:tcPr>
          <w:p w14:paraId="66D6F987" w14:textId="77777777" w:rsidR="007228F3" w:rsidRPr="00121F36" w:rsidRDefault="007228F3" w:rsidP="007228F3">
            <w:r w:rsidRPr="00121F36">
              <w:t>5</w:t>
            </w:r>
          </w:p>
        </w:tc>
        <w:tc>
          <w:tcPr>
            <w:tcW w:w="1890" w:type="dxa"/>
            <w:tcBorders>
              <w:top w:val="single" w:sz="8" w:space="0" w:color="999999"/>
              <w:left w:val="single" w:sz="8" w:space="0" w:color="999999"/>
              <w:bottom w:val="single" w:sz="8" w:space="0" w:color="999999"/>
              <w:right w:val="single" w:sz="8" w:space="0" w:color="999999"/>
            </w:tcBorders>
          </w:tcPr>
          <w:p w14:paraId="602F9FD6" w14:textId="77777777" w:rsidR="007228F3" w:rsidRPr="00121F36" w:rsidRDefault="007228F3" w:rsidP="007228F3">
            <w:pPr>
              <w:rPr>
                <w:rStyle w:val="SAPEmphasis"/>
              </w:rPr>
            </w:pPr>
            <w:r w:rsidRPr="00121F36">
              <w:rPr>
                <w:rStyle w:val="SAPEmphasis"/>
              </w:rPr>
              <w:t>View Job Information Details</w:t>
            </w:r>
          </w:p>
        </w:tc>
        <w:tc>
          <w:tcPr>
            <w:tcW w:w="3662" w:type="dxa"/>
            <w:tcBorders>
              <w:top w:val="single" w:sz="8" w:space="0" w:color="999999"/>
              <w:left w:val="single" w:sz="8" w:space="0" w:color="999999"/>
              <w:bottom w:val="single" w:sz="8" w:space="0" w:color="999999"/>
              <w:right w:val="single" w:sz="8" w:space="0" w:color="999999"/>
            </w:tcBorders>
          </w:tcPr>
          <w:p w14:paraId="1E13AEE2" w14:textId="4B400822" w:rsidR="007228F3" w:rsidRPr="00121F36" w:rsidRDefault="00E663F0" w:rsidP="00062F20">
            <w:r>
              <w:t>In</w:t>
            </w:r>
            <w:r w:rsidR="00E66751">
              <w:t xml:space="preserve"> </w:t>
            </w:r>
            <w:r w:rsidR="007228F3" w:rsidRPr="009F28F7">
              <w:t xml:space="preserve">the </w:t>
            </w:r>
            <w:r w:rsidR="007228F3" w:rsidRPr="009F28F7">
              <w:rPr>
                <w:rStyle w:val="SAPScreenElement"/>
              </w:rPr>
              <w:t>Job Information</w:t>
            </w:r>
            <w:r w:rsidR="007228F3" w:rsidRPr="009F28F7">
              <w:t xml:space="preserve"> </w:t>
            </w:r>
            <w:r>
              <w:t>block</w:t>
            </w:r>
            <w:r w:rsidRPr="009F28F7">
              <w:t xml:space="preserve"> </w:t>
            </w:r>
            <w:r w:rsidR="007228F3" w:rsidRPr="009F28F7">
              <w:t>verify that the</w:t>
            </w:r>
            <w:r>
              <w:t xml:space="preserve"> date mentioned in</w:t>
            </w:r>
            <w:r w:rsidR="007228F3" w:rsidRPr="009F28F7">
              <w:t xml:space="preserve"> </w:t>
            </w:r>
            <w:r w:rsidR="007228F3" w:rsidRPr="009F28F7">
              <w:rPr>
                <w:rStyle w:val="SAPScreenElement"/>
              </w:rPr>
              <w:t>Effective as of &lt;mm/dd/yy&gt;</w:t>
            </w:r>
            <w:r w:rsidR="007228F3" w:rsidRPr="009F28F7">
              <w:t xml:space="preserve"> </w:t>
            </w:r>
            <w:r>
              <w:t xml:space="preserve">(visible directly below </w:t>
            </w:r>
            <w:r w:rsidRPr="009F28F7">
              <w:rPr>
                <w:rStyle w:val="SAPScreenElement"/>
              </w:rPr>
              <w:t>Job Information</w:t>
            </w:r>
            <w:r>
              <w:t xml:space="preserve">) </w:t>
            </w:r>
            <w:r w:rsidR="007228F3" w:rsidRPr="009F28F7">
              <w:t xml:space="preserve">coincides with the date the mass change run was effective. Verify if </w:t>
            </w:r>
            <w:r w:rsidR="007228F3" w:rsidRPr="009F28F7">
              <w:lastRenderedPageBreak/>
              <w:t>the updates in job information have been performed as per the business rule you have defined.</w:t>
            </w:r>
          </w:p>
        </w:tc>
        <w:tc>
          <w:tcPr>
            <w:tcW w:w="3780" w:type="dxa"/>
            <w:tcBorders>
              <w:top w:val="single" w:sz="8" w:space="0" w:color="999999"/>
              <w:left w:val="single" w:sz="8" w:space="0" w:color="999999"/>
              <w:bottom w:val="single" w:sz="8" w:space="0" w:color="999999"/>
              <w:right w:val="single" w:sz="8" w:space="0" w:color="999999"/>
            </w:tcBorders>
          </w:tcPr>
          <w:p w14:paraId="7428DB48" w14:textId="2230F926" w:rsidR="007228F3" w:rsidRPr="00121F36" w:rsidRDefault="007228F3">
            <w:r w:rsidRPr="009F28F7">
              <w:lastRenderedPageBreak/>
              <w:t xml:space="preserve">In case you have used the business rule </w:t>
            </w:r>
            <w:r w:rsidR="00971DFA" w:rsidRPr="009F28F7">
              <w:rPr>
                <w:rStyle w:val="SAPUserEntry"/>
                <w:color w:val="auto"/>
              </w:rPr>
              <w:t>CC_PosMgmt_</w:t>
            </w:r>
            <w:r w:rsidRPr="009F28F7">
              <w:rPr>
                <w:rStyle w:val="SAPUserEntry"/>
                <w:color w:val="auto"/>
              </w:rPr>
              <w:t>MassChange_PosJobTitleChange</w:t>
            </w:r>
            <w:r w:rsidRPr="009F28F7">
              <w:rPr>
                <w:rStyle w:val="SAPUserEntry"/>
              </w:rPr>
              <w:t xml:space="preserve"> </w:t>
            </w:r>
            <w:r w:rsidRPr="009F28F7">
              <w:t>described in</w:t>
            </w:r>
            <w:r w:rsidR="004C4CF6">
              <w:t xml:space="preserve"> the</w:t>
            </w:r>
            <w:r w:rsidRPr="009F28F7">
              <w:t xml:space="preserve"> </w:t>
            </w:r>
            <w:ins w:id="980" w:author="Author" w:date="2018-02-19T10:23:00Z">
              <w:r w:rsidR="00FC2D32">
                <w:rPr>
                  <w:rStyle w:val="SAPScreenElement"/>
                  <w:color w:val="auto"/>
                </w:rPr>
                <w:t>Position Management</w:t>
              </w:r>
              <w:r w:rsidR="00FC2D32">
                <w:t xml:space="preserve"> workbook</w:t>
              </w:r>
            </w:ins>
            <w:del w:id="981" w:author="Author" w:date="2018-02-19T10:23:00Z">
              <w:r w:rsidR="004C4CF6" w:rsidRPr="009F28F7" w:rsidDel="00FC2D32">
                <w:delText xml:space="preserve">configuration guide </w:delText>
              </w:r>
              <w:r w:rsidR="004C4CF6" w:rsidDel="00FC2D32">
                <w:delText xml:space="preserve">of </w:delText>
              </w:r>
              <w:r w:rsidRPr="009F28F7" w:rsidDel="00FC2D32">
                <w:delText xml:space="preserve">building block </w:delText>
              </w:r>
              <w:r w:rsidRPr="009F28F7" w:rsidDel="00FC2D32">
                <w:rPr>
                  <w:b/>
                </w:rPr>
                <w:delText>11J</w:delText>
              </w:r>
            </w:del>
            <w:r w:rsidRPr="009F28F7">
              <w:t xml:space="preserve">, check that the job title in the </w:t>
            </w:r>
            <w:r w:rsidRPr="009F28F7">
              <w:rPr>
                <w:rStyle w:val="SAPScreenElement"/>
              </w:rPr>
              <w:t>Job Information</w:t>
            </w:r>
            <w:r w:rsidRPr="009F28F7">
              <w:t xml:space="preserve"> </w:t>
            </w:r>
            <w:r w:rsidR="00E663F0">
              <w:t>block</w:t>
            </w:r>
            <w:r w:rsidR="00E663F0" w:rsidRPr="009F28F7">
              <w:t xml:space="preserve"> </w:t>
            </w:r>
            <w:r w:rsidRPr="009F28F7">
              <w:t xml:space="preserve">of the </w:t>
            </w:r>
            <w:r w:rsidRPr="009F28F7">
              <w:rPr>
                <w:rStyle w:val="SAPScreenElement"/>
              </w:rPr>
              <w:t xml:space="preserve">Job </w:t>
            </w:r>
            <w:r w:rsidRPr="009F28F7">
              <w:rPr>
                <w:rStyle w:val="SAPScreenElement"/>
              </w:rPr>
              <w:lastRenderedPageBreak/>
              <w:t>Information</w:t>
            </w:r>
            <w:r w:rsidRPr="009F28F7">
              <w:t xml:space="preserve"> </w:t>
            </w:r>
            <w:r w:rsidR="00E663F0">
              <w:t>subsection</w:t>
            </w:r>
            <w:r w:rsidR="00E663F0" w:rsidRPr="009F28F7">
              <w:t xml:space="preserve"> </w:t>
            </w:r>
            <w:r w:rsidRPr="009F28F7">
              <w:t>has changed as expected.</w:t>
            </w:r>
          </w:p>
        </w:tc>
        <w:tc>
          <w:tcPr>
            <w:tcW w:w="2998" w:type="dxa"/>
            <w:tcBorders>
              <w:top w:val="single" w:sz="8" w:space="0" w:color="999999"/>
              <w:left w:val="single" w:sz="8" w:space="0" w:color="999999"/>
              <w:bottom w:val="single" w:sz="8" w:space="0" w:color="999999"/>
              <w:right w:val="single" w:sz="8" w:space="0" w:color="999999"/>
            </w:tcBorders>
          </w:tcPr>
          <w:p w14:paraId="5E71486C" w14:textId="77777777" w:rsidR="007228F3" w:rsidRPr="00121F36" w:rsidRDefault="007228F3" w:rsidP="007228F3"/>
        </w:tc>
        <w:tc>
          <w:tcPr>
            <w:tcW w:w="1260" w:type="dxa"/>
            <w:tcBorders>
              <w:top w:val="single" w:sz="8" w:space="0" w:color="999999"/>
              <w:left w:val="single" w:sz="8" w:space="0" w:color="999999"/>
              <w:bottom w:val="single" w:sz="8" w:space="0" w:color="999999"/>
              <w:right w:val="single" w:sz="8" w:space="0" w:color="999999"/>
            </w:tcBorders>
          </w:tcPr>
          <w:p w14:paraId="3AF44D66" w14:textId="77777777" w:rsidR="007228F3" w:rsidRPr="00121F36" w:rsidRDefault="007228F3" w:rsidP="007228F3"/>
        </w:tc>
      </w:tr>
    </w:tbl>
    <w:p w14:paraId="37EF7677" w14:textId="77777777" w:rsidR="000C464C" w:rsidRPr="00121F36" w:rsidRDefault="000C464C" w:rsidP="000C464C">
      <w:pPr>
        <w:pStyle w:val="Heading3"/>
      </w:pPr>
      <w:bookmarkStart w:id="982" w:name="_Toc434495701"/>
      <w:bookmarkStart w:id="983" w:name="_Toc434497105"/>
      <w:bookmarkStart w:id="984" w:name="_Toc507750711"/>
      <w:bookmarkEnd w:id="982"/>
      <w:bookmarkEnd w:id="983"/>
      <w:r w:rsidRPr="00121F36">
        <w:t>Notifying Employees about Job Information Change (Optional) (process step outside software)</w:t>
      </w:r>
      <w:bookmarkEnd w:id="984"/>
    </w:p>
    <w:p w14:paraId="78A0759D" w14:textId="77777777" w:rsidR="00856655" w:rsidRPr="00121F36" w:rsidRDefault="00856655" w:rsidP="005C4937">
      <w:pPr>
        <w:pStyle w:val="SAPKeyblockTitle"/>
        <w:rPr>
          <w:b/>
          <w:u w:val="single"/>
        </w:rPr>
      </w:pPr>
      <w:r w:rsidRPr="00121F36">
        <w:t>Purpose</w:t>
      </w:r>
    </w:p>
    <w:p w14:paraId="3ECD05B1" w14:textId="77777777" w:rsidR="000C464C" w:rsidRPr="00121F36" w:rsidRDefault="000C464C" w:rsidP="000C464C">
      <w:r w:rsidRPr="003A1D40">
        <w:rPr>
          <w:b/>
        </w:rPr>
        <w:t>Only if one or several updated positions have incumbents</w:t>
      </w:r>
      <w:r w:rsidR="00DB6360" w:rsidRPr="003A1D40">
        <w:rPr>
          <w:b/>
        </w:rPr>
        <w:t xml:space="preserve"> and field </w:t>
      </w:r>
      <w:r w:rsidR="00DB6360" w:rsidRPr="003A1D40">
        <w:rPr>
          <w:rStyle w:val="SAPScreenElement"/>
          <w:b/>
        </w:rPr>
        <w:t xml:space="preserve">Synchronize To Incumbents </w:t>
      </w:r>
      <w:r w:rsidR="00DB6360" w:rsidRPr="003A1D40">
        <w:rPr>
          <w:b/>
        </w:rPr>
        <w:t>has been set</w:t>
      </w:r>
      <w:r w:rsidR="00DB6360" w:rsidRPr="009F28F7">
        <w:rPr>
          <w:rStyle w:val="SAPUserEntry"/>
        </w:rPr>
        <w:t xml:space="preserve"> </w:t>
      </w:r>
      <w:r w:rsidR="00DB6360" w:rsidRPr="003A1D40">
        <w:rPr>
          <w:rStyle w:val="SAPUserEntry"/>
        </w:rPr>
        <w:t xml:space="preserve">Yes </w:t>
      </w:r>
      <w:r w:rsidR="00DB6360" w:rsidRPr="003A1D40">
        <w:rPr>
          <w:b/>
        </w:rPr>
        <w:t>in the Position Mass Change Run</w:t>
      </w:r>
      <w:r w:rsidRPr="003A1D40">
        <w:rPr>
          <w:b/>
        </w:rPr>
        <w:t>:</w:t>
      </w:r>
      <w:r w:rsidRPr="009F28F7">
        <w:rPr>
          <w:b/>
        </w:rPr>
        <w:t xml:space="preserve"> </w:t>
      </w:r>
      <w:r w:rsidRPr="009F28F7">
        <w:t>t</w:t>
      </w:r>
      <w:r w:rsidRPr="00121F36">
        <w:t xml:space="preserve">he Administrative Super User notifies the employees about changes in their job information resulted from the mass changes on the positions to which they are assigned. This can be done for example via an email, or a phone call. </w:t>
      </w:r>
    </w:p>
    <w:p w14:paraId="5A60224D" w14:textId="77777777" w:rsidR="000C464C" w:rsidRPr="00121F36" w:rsidRDefault="000C464C" w:rsidP="000C464C">
      <w:pPr>
        <w:pStyle w:val="Heading3"/>
      </w:pPr>
      <w:bookmarkStart w:id="985" w:name="_Toc507750712"/>
      <w:r w:rsidRPr="00121F36">
        <w:t>Notifying Organizational Design Expert about Position Mass Change Completion (process step outside software)</w:t>
      </w:r>
      <w:bookmarkEnd w:id="985"/>
    </w:p>
    <w:p w14:paraId="3510DD5C" w14:textId="77777777" w:rsidR="00856655" w:rsidRPr="00121F36" w:rsidRDefault="00856655" w:rsidP="000C464C">
      <w:r w:rsidRPr="00121F36">
        <w:rPr>
          <w:rFonts w:ascii="BentonSans Bold" w:hAnsi="BentonSans Bold"/>
          <w:color w:val="666666"/>
          <w:sz w:val="24"/>
        </w:rPr>
        <w:t>Purpose</w:t>
      </w:r>
    </w:p>
    <w:p w14:paraId="6308CFC9" w14:textId="77777777" w:rsidR="000C464C" w:rsidRPr="00121F36" w:rsidRDefault="000C464C" w:rsidP="000C464C">
      <w:r w:rsidRPr="00121F36">
        <w:t>After the position mass change has been executed, the Administrative Super User notifies the Organizational Design Expert about the completion of the position mass change request. This can be done for example via an email, or a phone call.</w:t>
      </w:r>
    </w:p>
    <w:p w14:paraId="64184927" w14:textId="77777777" w:rsidR="000C464C" w:rsidRPr="00121F36" w:rsidRDefault="000C464C" w:rsidP="000C464C">
      <w:pPr>
        <w:pStyle w:val="Heading3"/>
      </w:pPr>
      <w:r w:rsidRPr="00121F36">
        <w:t xml:space="preserve"> </w:t>
      </w:r>
      <w:bookmarkStart w:id="986" w:name="_Toc507750713"/>
      <w:r w:rsidRPr="00121F36">
        <w:t>Receiving Position Mass Change Completion Notification (process step outside software)</w:t>
      </w:r>
      <w:bookmarkEnd w:id="986"/>
    </w:p>
    <w:p w14:paraId="12BB5608" w14:textId="77777777" w:rsidR="00856655" w:rsidRPr="00121F36" w:rsidRDefault="00856655" w:rsidP="005C4937">
      <w:pPr>
        <w:pStyle w:val="SAPKeyblockTitle"/>
      </w:pPr>
      <w:r w:rsidRPr="00121F36">
        <w:t>Purpose</w:t>
      </w:r>
    </w:p>
    <w:p w14:paraId="37E023DC" w14:textId="77777777" w:rsidR="000C464C" w:rsidRPr="00121F36" w:rsidRDefault="000C464C" w:rsidP="000C464C">
      <w:r w:rsidRPr="00121F36">
        <w:t>The Organizational Design Expert has received the notification from the Administrative Super User that the mass change of positions has been completed.</w:t>
      </w:r>
    </w:p>
    <w:p w14:paraId="2CCC762E" w14:textId="77777777" w:rsidR="00FA35C5" w:rsidRPr="00121F36" w:rsidRDefault="00FA35C5" w:rsidP="00FA35C5">
      <w:pPr>
        <w:pStyle w:val="Heading1"/>
        <w:numPr>
          <w:ilvl w:val="0"/>
          <w:numId w:val="8"/>
        </w:numPr>
      </w:pPr>
      <w:bookmarkStart w:id="987" w:name="_Toc435360377"/>
      <w:bookmarkStart w:id="988" w:name="_Toc436214237"/>
      <w:bookmarkStart w:id="989" w:name="_Toc437285542"/>
      <w:bookmarkStart w:id="990" w:name="_Toc428881001"/>
      <w:bookmarkStart w:id="991" w:name="_Toc429649917"/>
      <w:bookmarkStart w:id="992" w:name="_Toc428881061"/>
      <w:bookmarkStart w:id="993" w:name="_Toc429649977"/>
      <w:bookmarkStart w:id="994" w:name="_Toc428881100"/>
      <w:bookmarkStart w:id="995" w:name="_Toc429650016"/>
      <w:bookmarkStart w:id="996" w:name="_Toc428881129"/>
      <w:bookmarkStart w:id="997" w:name="_Toc429650045"/>
      <w:bookmarkStart w:id="998" w:name="_Toc394392809"/>
      <w:bookmarkStart w:id="999" w:name="_Toc394392855"/>
      <w:bookmarkStart w:id="1000" w:name="_Toc394392810"/>
      <w:bookmarkStart w:id="1001" w:name="_Toc394392856"/>
      <w:bookmarkStart w:id="1002" w:name="_Toc386012203"/>
      <w:bookmarkStart w:id="1003" w:name="_Toc410684934"/>
      <w:bookmarkStart w:id="1004" w:name="_Toc507750714"/>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r w:rsidRPr="00121F36">
        <w:lastRenderedPageBreak/>
        <w:t>Appendix</w:t>
      </w:r>
      <w:bookmarkEnd w:id="1002"/>
      <w:bookmarkEnd w:id="1003"/>
      <w:bookmarkEnd w:id="1004"/>
    </w:p>
    <w:p w14:paraId="2A9627A0" w14:textId="127B9361" w:rsidR="00F243C4" w:rsidRDefault="00F243C4" w:rsidP="00FC32D9">
      <w:pPr>
        <w:pStyle w:val="Heading2"/>
        <w:numPr>
          <w:ilvl w:val="1"/>
          <w:numId w:val="8"/>
        </w:numPr>
      </w:pPr>
      <w:bookmarkStart w:id="1005" w:name="_Toc507750715"/>
      <w:bookmarkStart w:id="1006" w:name="_Toc386012204"/>
      <w:bookmarkStart w:id="1007" w:name="_Toc410684935"/>
      <w:r>
        <w:t xml:space="preserve">Assigning Employee </w:t>
      </w:r>
      <w:r w:rsidR="00984B41">
        <w:t>to</w:t>
      </w:r>
      <w:r>
        <w:t xml:space="preserve"> Position</w:t>
      </w:r>
      <w:bookmarkEnd w:id="1005"/>
    </w:p>
    <w:p w14:paraId="073B2813" w14:textId="77777777" w:rsidR="00F243C4" w:rsidRPr="00765CA4" w:rsidRDefault="00F243C4" w:rsidP="00F243C4">
      <w:pPr>
        <w:pStyle w:val="SAPKeyblockTitle"/>
      </w:pPr>
      <w:r w:rsidRPr="00765CA4">
        <w:t>Purpose</w:t>
      </w:r>
    </w:p>
    <w:p w14:paraId="7869DB15" w14:textId="23DB1DD9" w:rsidR="00F243C4" w:rsidRDefault="00F243C4" w:rsidP="00F243C4">
      <w:r>
        <w:t>In case employees already exist in the</w:t>
      </w:r>
      <w:r w:rsidR="00E93142" w:rsidRPr="00E93142">
        <w:rPr>
          <w:rStyle w:val="SAPEmphasis"/>
        </w:rPr>
        <w:t xml:space="preserve"> </w:t>
      </w:r>
      <w:r w:rsidR="00E93142" w:rsidRPr="0018317A">
        <w:rPr>
          <w:rStyle w:val="SAPScreenElement"/>
          <w:color w:val="auto"/>
        </w:rPr>
        <w:t>Employee Central</w:t>
      </w:r>
      <w:r w:rsidR="00E93142" w:rsidRPr="00D334E4">
        <w:rPr>
          <w:rStyle w:val="SAPEmphasis"/>
        </w:rPr>
        <w:t xml:space="preserve"> </w:t>
      </w:r>
      <w:r w:rsidR="00E93142" w:rsidRPr="0018317A">
        <w:t>instance</w:t>
      </w:r>
      <w:r>
        <w:t xml:space="preserve"> at the point in time when </w:t>
      </w:r>
      <w:r w:rsidRPr="0018317A">
        <w:rPr>
          <w:rStyle w:val="SAPEmphasis"/>
        </w:rPr>
        <w:t>Position Management</w:t>
      </w:r>
      <w:r>
        <w:t xml:space="preserve"> is implemented, </w:t>
      </w:r>
      <w:r w:rsidR="00E93142">
        <w:t>you can assign them to newly created positions as appropriate.</w:t>
      </w:r>
    </w:p>
    <w:p w14:paraId="3FBD6B2A" w14:textId="77777777" w:rsidR="00F243C4" w:rsidRPr="00CB7B5E" w:rsidRDefault="00F243C4" w:rsidP="00F243C4">
      <w:pPr>
        <w:pStyle w:val="SAPKeyblockTitle"/>
      </w:pPr>
      <w:r w:rsidRPr="00CB7B5E">
        <w:t>Procedure</w:t>
      </w:r>
    </w:p>
    <w:p w14:paraId="192F0C14" w14:textId="70FFA310" w:rsidR="00E93142" w:rsidRDefault="00E93142" w:rsidP="0018317A">
      <w:pPr>
        <w:pStyle w:val="ListNumber"/>
        <w:numPr>
          <w:ilvl w:val="0"/>
          <w:numId w:val="67"/>
        </w:numPr>
      </w:pPr>
      <w:r w:rsidRPr="00121F36">
        <w:t xml:space="preserve">Log on to </w:t>
      </w:r>
      <w:r w:rsidRPr="00203C91">
        <w:rPr>
          <w:rStyle w:val="SAPTextReference"/>
        </w:rPr>
        <w:t>Employee Central</w:t>
      </w:r>
      <w:r w:rsidRPr="00121F36" w:rsidDel="00486271">
        <w:t xml:space="preserve"> </w:t>
      </w:r>
      <w:r w:rsidRPr="00121F36">
        <w:t xml:space="preserve">as an </w:t>
      </w:r>
      <w:r>
        <w:t xml:space="preserve">HR </w:t>
      </w:r>
      <w:r w:rsidRPr="00F61B3D">
        <w:rPr>
          <w:szCs w:val="18"/>
        </w:rPr>
        <w:t>Administrat</w:t>
      </w:r>
      <w:r>
        <w:rPr>
          <w:szCs w:val="18"/>
        </w:rPr>
        <w:t>or</w:t>
      </w:r>
      <w:r w:rsidRPr="00121F36">
        <w:t xml:space="preserve">. </w:t>
      </w:r>
    </w:p>
    <w:p w14:paraId="03345CAB" w14:textId="77777777" w:rsidR="00E93142" w:rsidRDefault="00E93142" w:rsidP="00E93142">
      <w:pPr>
        <w:pStyle w:val="ListNumber"/>
        <w:numPr>
          <w:ilvl w:val="0"/>
          <w:numId w:val="67"/>
        </w:numPr>
      </w:pPr>
      <w:r w:rsidRPr="00AA46A3">
        <w:t>In the</w:t>
      </w:r>
      <w:r w:rsidRPr="00AA46A3">
        <w:rPr>
          <w:rStyle w:val="SAPScreenElement"/>
        </w:rPr>
        <w:t xml:space="preserve"> Search for actions or people</w:t>
      </w:r>
      <w:r w:rsidRPr="00AA46A3">
        <w:t xml:space="preserve"> box, in the top right corner of the screen, enter the name (or name parts) of the employee whose data you want to </w:t>
      </w:r>
      <w:r>
        <w:t>maintain. C</w:t>
      </w:r>
      <w:r w:rsidRPr="00AA46A3">
        <w:t>hoose in the list of employees matching the search criteria the appropriate employee.</w:t>
      </w:r>
      <w:r>
        <w:t xml:space="preserve"> </w:t>
      </w:r>
      <w:r w:rsidRPr="00AA46A3">
        <w:t xml:space="preserve">You are directed to the </w:t>
      </w:r>
      <w:r w:rsidRPr="00AA46A3">
        <w:rPr>
          <w:rStyle w:val="SAPScreenElement"/>
        </w:rPr>
        <w:t>Employee Files</w:t>
      </w:r>
      <w:r w:rsidRPr="00AA46A3">
        <w:t xml:space="preserve"> page in which the profile of the </w:t>
      </w:r>
      <w:r>
        <w:t xml:space="preserve">selected </w:t>
      </w:r>
      <w:r w:rsidRPr="00AA46A3">
        <w:t>employee is displayed.</w:t>
      </w:r>
    </w:p>
    <w:p w14:paraId="0AD3CC1D" w14:textId="77777777" w:rsidR="00E93142" w:rsidRPr="00AA46A3" w:rsidRDefault="00E93142" w:rsidP="00E93142">
      <w:pPr>
        <w:pStyle w:val="ListNumber"/>
        <w:numPr>
          <w:ilvl w:val="0"/>
          <w:numId w:val="67"/>
        </w:numPr>
      </w:pPr>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Information</w:t>
      </w:r>
      <w:r w:rsidRPr="00AA46A3">
        <w:t xml:space="preserve"> subsection. Select the </w:t>
      </w:r>
      <w:r w:rsidRPr="00AA46A3">
        <w:rPr>
          <w:rStyle w:val="SAPScreenElement"/>
        </w:rPr>
        <w:t>Clock (History)</w:t>
      </w:r>
      <w:r w:rsidRPr="00AA46A3">
        <w:t xml:space="preserve"> icon next to the </w:t>
      </w:r>
      <w:r w:rsidRPr="00AA46A3">
        <w:rPr>
          <w:rStyle w:val="SAPScreenElement"/>
        </w:rPr>
        <w:t>Job Information</w:t>
      </w:r>
      <w:r w:rsidRPr="00AA46A3">
        <w:t xml:space="preserve"> block.</w:t>
      </w:r>
    </w:p>
    <w:p w14:paraId="0090C8C5" w14:textId="77777777" w:rsidR="00E93142" w:rsidRPr="00AA46A3" w:rsidRDefault="00E93142" w:rsidP="00E93142">
      <w:pPr>
        <w:pStyle w:val="ListNumber"/>
        <w:numPr>
          <w:ilvl w:val="0"/>
          <w:numId w:val="67"/>
        </w:numPr>
      </w:pPr>
      <w:r w:rsidRPr="00AA46A3">
        <w:t xml:space="preserve">In the </w:t>
      </w:r>
      <w:r w:rsidRPr="00AA46A3">
        <w:rPr>
          <w:rStyle w:val="SAPScreenElement"/>
        </w:rPr>
        <w:t>Change History</w:t>
      </w:r>
      <w:r w:rsidRPr="00AA46A3">
        <w:t xml:space="preserve"> part of the upcoming</w:t>
      </w:r>
      <w:r w:rsidRPr="0040321E">
        <w:rPr>
          <w:rStyle w:val="SAPScreenElement"/>
        </w:rPr>
        <w:t xml:space="preserve"> </w:t>
      </w:r>
      <w:r w:rsidRPr="00AA46A3">
        <w:rPr>
          <w:rStyle w:val="SAPScreenElement"/>
        </w:rPr>
        <w:t>Job Information</w:t>
      </w:r>
      <w:r>
        <w:rPr>
          <w:rStyle w:val="SAPScreenElement"/>
        </w:rPr>
        <w:t xml:space="preserve"> Changes</w:t>
      </w:r>
      <w:r w:rsidRPr="00AA46A3">
        <w:t xml:space="preserve"> dialog box, select the appropriate </w:t>
      </w:r>
      <w:r w:rsidRPr="00E93142">
        <w:rPr>
          <w:rStyle w:val="SAPScreenElement"/>
          <w:color w:val="000000"/>
        </w:rPr>
        <w:t>New Hire</w:t>
      </w:r>
      <w:r w:rsidRPr="00AA46A3">
        <w:t xml:space="preserve"> record and choose the </w:t>
      </w:r>
      <w:r w:rsidRPr="00AA46A3">
        <w:rPr>
          <w:rStyle w:val="SAPScreenElement"/>
        </w:rPr>
        <w:t>Edit</w:t>
      </w:r>
      <w:r w:rsidRPr="00AA46A3">
        <w:t xml:space="preserve"> button.</w:t>
      </w:r>
    </w:p>
    <w:p w14:paraId="4D72D6DA" w14:textId="77777777" w:rsidR="00E93142" w:rsidRDefault="00E93142" w:rsidP="00E93142">
      <w:pPr>
        <w:pStyle w:val="ListNumber"/>
        <w:numPr>
          <w:ilvl w:val="0"/>
          <w:numId w:val="67"/>
        </w:numPr>
      </w:pPr>
      <w:r w:rsidRPr="00AA46A3">
        <w:t xml:space="preserve">In the </w:t>
      </w:r>
      <w:r w:rsidRPr="00AA46A3">
        <w:rPr>
          <w:rStyle w:val="SAPScreenElement"/>
        </w:rPr>
        <w:t>Edit History of Job Information on &lt;hire date&gt;</w:t>
      </w:r>
      <w:r w:rsidRPr="00AA46A3">
        <w:t xml:space="preserve"> dialog box, </w:t>
      </w:r>
      <w:r>
        <w:t xml:space="preserve">make sure that </w:t>
      </w:r>
      <w:r w:rsidRPr="00AA46A3">
        <w:t xml:space="preserve">in the </w:t>
      </w:r>
      <w:r w:rsidRPr="00AA46A3">
        <w:rPr>
          <w:rStyle w:val="SAPScreenElement"/>
        </w:rPr>
        <w:t>When would you like your changes to take effect?</w:t>
      </w:r>
      <w:r w:rsidRPr="00AA46A3">
        <w:t xml:space="preserve"> field the</w:t>
      </w:r>
      <w:r>
        <w:t xml:space="preserve"> employee’s</w:t>
      </w:r>
      <w:r w:rsidRPr="00AA46A3">
        <w:t xml:space="preserve"> hiring date</w:t>
      </w:r>
      <w:r>
        <w:t xml:space="preserve"> is displayed. </w:t>
      </w:r>
    </w:p>
    <w:p w14:paraId="1A1F90F4" w14:textId="00FD04C1" w:rsidR="00E93142" w:rsidRDefault="00E93142" w:rsidP="0018317A">
      <w:pPr>
        <w:pStyle w:val="ListNumber"/>
        <w:numPr>
          <w:ilvl w:val="0"/>
          <w:numId w:val="67"/>
        </w:numPr>
      </w:pPr>
      <w:r>
        <w:t xml:space="preserve">In the </w:t>
      </w:r>
      <w:r>
        <w:rPr>
          <w:rStyle w:val="SAPScreenElement"/>
        </w:rPr>
        <w:t xml:space="preserve">Position </w:t>
      </w:r>
      <w:r w:rsidRPr="00AA46A3">
        <w:rPr>
          <w:rStyle w:val="SAPScreenElement"/>
        </w:rPr>
        <w:t>Information</w:t>
      </w:r>
      <w:r w:rsidRPr="00AA46A3">
        <w:t xml:space="preserve"> </w:t>
      </w:r>
      <w:r>
        <w:t>block</w:t>
      </w:r>
      <w:r w:rsidRPr="00AA46A3">
        <w:t xml:space="preserve"> make </w:t>
      </w:r>
      <w:r>
        <w:t>the following entries:</w:t>
      </w:r>
    </w:p>
    <w:tbl>
      <w:tblPr>
        <w:tblW w:w="1398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115" w:type="dxa"/>
          <w:right w:w="115" w:type="dxa"/>
        </w:tblCellMar>
        <w:tblLook w:val="04A0" w:firstRow="1" w:lastRow="0" w:firstColumn="1" w:lastColumn="0" w:noHBand="0" w:noVBand="1"/>
      </w:tblPr>
      <w:tblGrid>
        <w:gridCol w:w="1308"/>
        <w:gridCol w:w="2700"/>
        <w:gridCol w:w="4860"/>
        <w:gridCol w:w="5120"/>
      </w:tblGrid>
      <w:tr w:rsidR="00F61B3D" w:rsidRPr="00121F36" w14:paraId="737995B3" w14:textId="23C52F16" w:rsidTr="0018317A">
        <w:trPr>
          <w:tblHeader/>
        </w:trPr>
        <w:tc>
          <w:tcPr>
            <w:tcW w:w="1308" w:type="dxa"/>
            <w:tcBorders>
              <w:top w:val="single" w:sz="8" w:space="0" w:color="999999"/>
              <w:left w:val="single" w:sz="8" w:space="0" w:color="999999"/>
              <w:bottom w:val="single" w:sz="8" w:space="0" w:color="999999"/>
              <w:right w:val="single" w:sz="8" w:space="0" w:color="999999"/>
            </w:tcBorders>
            <w:shd w:val="clear" w:color="auto" w:fill="999999"/>
            <w:hideMark/>
          </w:tcPr>
          <w:p w14:paraId="4D1F7D22" w14:textId="77777777" w:rsidR="00F61B3D" w:rsidRPr="00121F36" w:rsidRDefault="00F61B3D" w:rsidP="00674308">
            <w:pPr>
              <w:pStyle w:val="SAPTableHeader"/>
              <w:keepLines w:val="0"/>
            </w:pPr>
            <w:r w:rsidRPr="00121F36">
              <w:t>Field Name</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29426717" w14:textId="77777777" w:rsidR="00F61B3D" w:rsidRPr="00121F36" w:rsidRDefault="00F61B3D" w:rsidP="00674308">
            <w:pPr>
              <w:pStyle w:val="SAPTableHeader"/>
              <w:keepLines w:val="0"/>
            </w:pPr>
            <w:r w:rsidRPr="00121F36">
              <w:t>User Action and Values</w:t>
            </w:r>
          </w:p>
        </w:tc>
        <w:tc>
          <w:tcPr>
            <w:tcW w:w="4860" w:type="dxa"/>
            <w:tcBorders>
              <w:top w:val="single" w:sz="8" w:space="0" w:color="999999"/>
              <w:left w:val="single" w:sz="8" w:space="0" w:color="999999"/>
              <w:bottom w:val="single" w:sz="8" w:space="0" w:color="999999"/>
              <w:right w:val="single" w:sz="8" w:space="0" w:color="999999"/>
            </w:tcBorders>
            <w:shd w:val="clear" w:color="auto" w:fill="999999"/>
          </w:tcPr>
          <w:p w14:paraId="1665D607" w14:textId="44DC5E19" w:rsidR="00F61B3D" w:rsidRPr="00121F36" w:rsidRDefault="00F61B3D" w:rsidP="00674308">
            <w:pPr>
              <w:pStyle w:val="SAPTableHeader"/>
              <w:keepLines w:val="0"/>
            </w:pPr>
            <w:r>
              <w:t>Comment</w:t>
            </w:r>
          </w:p>
        </w:tc>
        <w:tc>
          <w:tcPr>
            <w:tcW w:w="5120" w:type="dxa"/>
            <w:tcBorders>
              <w:top w:val="single" w:sz="8" w:space="0" w:color="999999"/>
              <w:left w:val="single" w:sz="8" w:space="0" w:color="999999"/>
              <w:bottom w:val="single" w:sz="8" w:space="0" w:color="999999"/>
              <w:right w:val="single" w:sz="8" w:space="0" w:color="999999"/>
            </w:tcBorders>
            <w:shd w:val="clear" w:color="auto" w:fill="999999"/>
          </w:tcPr>
          <w:p w14:paraId="5EAC1743" w14:textId="2715838D" w:rsidR="00F61B3D" w:rsidRDefault="00F61B3D" w:rsidP="00674308">
            <w:pPr>
              <w:pStyle w:val="SAPTableHeader"/>
              <w:keepLines w:val="0"/>
            </w:pPr>
            <w:r>
              <w:t>Expected Result</w:t>
            </w:r>
          </w:p>
        </w:tc>
      </w:tr>
      <w:tr w:rsidR="00F61B3D" w:rsidRPr="00121F36" w14:paraId="6A16589E" w14:textId="0B054EFE" w:rsidTr="0018317A">
        <w:tc>
          <w:tcPr>
            <w:tcW w:w="1308" w:type="dxa"/>
            <w:tcBorders>
              <w:top w:val="single" w:sz="8" w:space="0" w:color="999999"/>
              <w:left w:val="single" w:sz="8" w:space="0" w:color="999999"/>
              <w:bottom w:val="single" w:sz="8" w:space="0" w:color="999999"/>
              <w:right w:val="single" w:sz="8" w:space="0" w:color="999999"/>
            </w:tcBorders>
          </w:tcPr>
          <w:p w14:paraId="1A70E4A6" w14:textId="43FD4E13" w:rsidR="00F61B3D" w:rsidRPr="00121F36" w:rsidRDefault="00F61B3D" w:rsidP="00674308">
            <w:r>
              <w:rPr>
                <w:rStyle w:val="SAPScreenElement"/>
              </w:rPr>
              <w:t>Position</w:t>
            </w:r>
          </w:p>
        </w:tc>
        <w:tc>
          <w:tcPr>
            <w:tcW w:w="2700" w:type="dxa"/>
            <w:tcBorders>
              <w:top w:val="single" w:sz="8" w:space="0" w:color="999999"/>
              <w:left w:val="single" w:sz="8" w:space="0" w:color="999999"/>
              <w:bottom w:val="single" w:sz="8" w:space="0" w:color="999999"/>
              <w:right w:val="single" w:sz="8" w:space="0" w:color="999999"/>
            </w:tcBorders>
          </w:tcPr>
          <w:p w14:paraId="42A5B4D0" w14:textId="217FD0BD" w:rsidR="00F61B3D" w:rsidRPr="00121F36" w:rsidRDefault="00F61B3D" w:rsidP="00674308">
            <w:pPr>
              <w:rPr>
                <w:rStyle w:val="SAPUserEntry"/>
              </w:rPr>
            </w:pPr>
            <w:r w:rsidRPr="00B11C25">
              <w:t>select from drop-down</w:t>
            </w:r>
          </w:p>
        </w:tc>
        <w:tc>
          <w:tcPr>
            <w:tcW w:w="4860" w:type="dxa"/>
            <w:tcBorders>
              <w:top w:val="single" w:sz="8" w:space="0" w:color="999999"/>
              <w:left w:val="single" w:sz="8" w:space="0" w:color="999999"/>
              <w:bottom w:val="single" w:sz="8" w:space="0" w:color="999999"/>
              <w:right w:val="single" w:sz="8" w:space="0" w:color="999999"/>
            </w:tcBorders>
          </w:tcPr>
          <w:p w14:paraId="680C5CA9" w14:textId="567C0D25" w:rsidR="00F61B3D" w:rsidRPr="00B11C25" w:rsidRDefault="00F61B3D" w:rsidP="00674308">
            <w:r w:rsidRPr="00D334E4">
              <w:t xml:space="preserve">After having selected the position, you can select the </w:t>
            </w:r>
            <w:r w:rsidRPr="00D334E4">
              <w:rPr>
                <w:rStyle w:val="SAPScreenElement"/>
              </w:rPr>
              <w:t>View Org Chart</w:t>
            </w:r>
            <w:r w:rsidRPr="00D334E4">
              <w:rPr>
                <w:noProof/>
                <w:lang w:eastAsia="de-DE"/>
              </w:rPr>
              <w:t xml:space="preserve"> </w:t>
            </w:r>
            <w:r>
              <w:rPr>
                <w:noProof/>
              </w:rPr>
              <w:drawing>
                <wp:inline distT="0" distB="0" distL="0" distR="0" wp14:anchorId="70112C84" wp14:editId="5DE5A941">
                  <wp:extent cx="238125" cy="247650"/>
                  <wp:effectExtent l="19050" t="19050" r="28575"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 cy="247650"/>
                          </a:xfrm>
                          <a:prstGeom prst="rect">
                            <a:avLst/>
                          </a:prstGeom>
                          <a:ln>
                            <a:solidFill>
                              <a:schemeClr val="accent1"/>
                            </a:solidFill>
                          </a:ln>
                        </pic:spPr>
                      </pic:pic>
                    </a:graphicData>
                  </a:graphic>
                </wp:inline>
              </w:drawing>
            </w:r>
            <w:r w:rsidRPr="00D334E4">
              <w:t>icon next to this field to view details on the position in the org chart.</w:t>
            </w:r>
          </w:p>
        </w:tc>
        <w:tc>
          <w:tcPr>
            <w:tcW w:w="5120" w:type="dxa"/>
            <w:tcBorders>
              <w:top w:val="single" w:sz="8" w:space="0" w:color="999999"/>
              <w:left w:val="single" w:sz="8" w:space="0" w:color="999999"/>
              <w:bottom w:val="single" w:sz="8" w:space="0" w:color="999999"/>
              <w:right w:val="single" w:sz="8" w:space="0" w:color="999999"/>
            </w:tcBorders>
          </w:tcPr>
          <w:p w14:paraId="65B41E18" w14:textId="157F1416" w:rsidR="00F61B3D" w:rsidRPr="00D334E4" w:rsidRDefault="00F61B3D" w:rsidP="00674308">
            <w:r>
              <w:t>S</w:t>
            </w:r>
            <w:r w:rsidRPr="00333915">
              <w:t xml:space="preserve">everal fields </w:t>
            </w:r>
            <w:r>
              <w:t>in</w:t>
            </w:r>
            <w:r w:rsidRPr="00333915">
              <w:t xml:space="preserve"> </w:t>
            </w:r>
            <w:r w:rsidRPr="00B11C25">
              <w:t xml:space="preserve">the </w:t>
            </w:r>
            <w:r w:rsidRPr="00B11C25">
              <w:rPr>
                <w:rStyle w:val="SAPScreenElement"/>
              </w:rPr>
              <w:t xml:space="preserve">Organizational Information </w:t>
            </w:r>
            <w:r w:rsidRPr="00333915">
              <w:t xml:space="preserve">and </w:t>
            </w:r>
            <w:r>
              <w:rPr>
                <w:rStyle w:val="SAPScreenElement"/>
              </w:rPr>
              <w:t>Job</w:t>
            </w:r>
            <w:r w:rsidRPr="00B11C25">
              <w:rPr>
                <w:rStyle w:val="SAPScreenElement"/>
              </w:rPr>
              <w:t xml:space="preserve"> Information </w:t>
            </w:r>
            <w:r w:rsidRPr="00B11C25">
              <w:t>block</w:t>
            </w:r>
            <w:r>
              <w:t>s</w:t>
            </w:r>
            <w:r w:rsidRPr="00333915">
              <w:t xml:space="preserve"> will be auto-populated from </w:t>
            </w:r>
            <w:r>
              <w:t>the</w:t>
            </w:r>
            <w:r w:rsidRPr="00333915">
              <w:t xml:space="preserve"> position based on the propagation r</w:t>
            </w:r>
            <w:r>
              <w:t>ule configured in the instance.</w:t>
            </w:r>
          </w:p>
        </w:tc>
      </w:tr>
      <w:tr w:rsidR="00F61B3D" w:rsidRPr="00121F36" w14:paraId="5A14D686" w14:textId="77777777" w:rsidTr="0018317A">
        <w:tc>
          <w:tcPr>
            <w:tcW w:w="1308" w:type="dxa"/>
            <w:tcBorders>
              <w:top w:val="single" w:sz="8" w:space="0" w:color="999999"/>
              <w:left w:val="single" w:sz="8" w:space="0" w:color="999999"/>
              <w:bottom w:val="single" w:sz="8" w:space="0" w:color="999999"/>
              <w:right w:val="single" w:sz="8" w:space="0" w:color="999999"/>
            </w:tcBorders>
          </w:tcPr>
          <w:p w14:paraId="77010640" w14:textId="6EB16262" w:rsidR="00F61B3D" w:rsidRDefault="00F61B3D" w:rsidP="00F61B3D">
            <w:pPr>
              <w:rPr>
                <w:rStyle w:val="SAPScreenElement"/>
              </w:rPr>
            </w:pPr>
            <w:r w:rsidRPr="00B11C25">
              <w:rPr>
                <w:rStyle w:val="SAPScreenElement"/>
              </w:rPr>
              <w:t>Position Entry Date</w:t>
            </w:r>
            <w:r w:rsidRPr="00B11C25">
              <w:t xml:space="preserve"> </w:t>
            </w:r>
          </w:p>
        </w:tc>
        <w:tc>
          <w:tcPr>
            <w:tcW w:w="2700" w:type="dxa"/>
            <w:tcBorders>
              <w:top w:val="single" w:sz="8" w:space="0" w:color="999999"/>
              <w:left w:val="single" w:sz="8" w:space="0" w:color="999999"/>
              <w:bottom w:val="single" w:sz="8" w:space="0" w:color="999999"/>
              <w:right w:val="single" w:sz="8" w:space="0" w:color="999999"/>
            </w:tcBorders>
          </w:tcPr>
          <w:p w14:paraId="7D59B5DD" w14:textId="522654FC" w:rsidR="00F61B3D" w:rsidRPr="00B11C25" w:rsidRDefault="00F61B3D" w:rsidP="00F61B3D">
            <w:r w:rsidRPr="00B11C25">
              <w:t>enter same date as hiring date, or different date if p</w:t>
            </w:r>
            <w:r>
              <w:t>osition entry date is different</w:t>
            </w:r>
          </w:p>
        </w:tc>
        <w:tc>
          <w:tcPr>
            <w:tcW w:w="4860" w:type="dxa"/>
            <w:tcBorders>
              <w:top w:val="single" w:sz="8" w:space="0" w:color="999999"/>
              <w:left w:val="single" w:sz="8" w:space="0" w:color="999999"/>
              <w:bottom w:val="single" w:sz="8" w:space="0" w:color="999999"/>
              <w:right w:val="single" w:sz="8" w:space="0" w:color="999999"/>
            </w:tcBorders>
          </w:tcPr>
          <w:p w14:paraId="75A2DFC9" w14:textId="01CBCC68" w:rsidR="00F61B3D" w:rsidRPr="00D334E4" w:rsidRDefault="00F61B3D" w:rsidP="00F61B3D">
            <w:r w:rsidRPr="00B11C25">
              <w:t xml:space="preserve">In case you leave the field empty, upon </w:t>
            </w:r>
            <w:r>
              <w:t>saving the record</w:t>
            </w:r>
            <w:r w:rsidRPr="00B11C25">
              <w:t>, the value will be automatically filled with the hiring date, and can be checked in the employee profile.</w:t>
            </w:r>
          </w:p>
        </w:tc>
        <w:tc>
          <w:tcPr>
            <w:tcW w:w="5120" w:type="dxa"/>
            <w:tcBorders>
              <w:top w:val="single" w:sz="8" w:space="0" w:color="999999"/>
              <w:left w:val="single" w:sz="8" w:space="0" w:color="999999"/>
              <w:bottom w:val="single" w:sz="8" w:space="0" w:color="999999"/>
              <w:right w:val="single" w:sz="8" w:space="0" w:color="999999"/>
            </w:tcBorders>
          </w:tcPr>
          <w:p w14:paraId="04700FA5" w14:textId="77777777" w:rsidR="00F61B3D" w:rsidRDefault="00F61B3D" w:rsidP="00F61B3D"/>
        </w:tc>
      </w:tr>
    </w:tbl>
    <w:p w14:paraId="7C3FD6E9" w14:textId="42531E95" w:rsidR="00B96501" w:rsidRDefault="00B96501" w:rsidP="00674308">
      <w:pPr>
        <w:pStyle w:val="ListNumber"/>
      </w:pPr>
      <w:r>
        <w:t xml:space="preserve">Review the data displayed in the other blocks, like </w:t>
      </w:r>
      <w:r>
        <w:rPr>
          <w:rStyle w:val="SAPScreenElement"/>
        </w:rPr>
        <w:t xml:space="preserve">Organization </w:t>
      </w:r>
      <w:r w:rsidRPr="00AA46A3">
        <w:rPr>
          <w:rStyle w:val="SAPScreenElement"/>
        </w:rPr>
        <w:t>Information</w:t>
      </w:r>
      <w:r>
        <w:rPr>
          <w:rStyle w:val="SAPScreenElement"/>
        </w:rPr>
        <w:t>,</w:t>
      </w:r>
      <w:r w:rsidRPr="00B96501">
        <w:rPr>
          <w:rStyle w:val="SAPScreenElement"/>
        </w:rPr>
        <w:t xml:space="preserve"> </w:t>
      </w:r>
      <w:r>
        <w:rPr>
          <w:rStyle w:val="SAPScreenElement"/>
        </w:rPr>
        <w:t xml:space="preserve">Job </w:t>
      </w:r>
      <w:r w:rsidRPr="00AA46A3">
        <w:rPr>
          <w:rStyle w:val="SAPScreenElement"/>
        </w:rPr>
        <w:t>Information</w:t>
      </w:r>
      <w:r>
        <w:rPr>
          <w:rStyle w:val="SAPScreenElement"/>
        </w:rPr>
        <w:t xml:space="preserve">, Time Off Information </w:t>
      </w:r>
      <w:r w:rsidRPr="0018317A">
        <w:t>(visible only if</w:t>
      </w:r>
      <w:r>
        <w:t xml:space="preserve"> the</w:t>
      </w:r>
      <w:r>
        <w:rPr>
          <w:rStyle w:val="SAPScreenElement"/>
        </w:rPr>
        <w:t xml:space="preserve"> </w:t>
      </w:r>
      <w:r w:rsidRPr="0018317A">
        <w:rPr>
          <w:rStyle w:val="SAPEmphasis"/>
        </w:rPr>
        <w:t>Time Off</w:t>
      </w:r>
      <w:r w:rsidRPr="00B96501">
        <w:t xml:space="preserve"> m</w:t>
      </w:r>
      <w:r w:rsidRPr="0018317A">
        <w:t>odule</w:t>
      </w:r>
      <w:r>
        <w:rPr>
          <w:rStyle w:val="SAPScreenElement"/>
        </w:rPr>
        <w:t xml:space="preserve"> </w:t>
      </w:r>
      <w:r w:rsidRPr="0018317A">
        <w:t>has been implemented in the instance)</w:t>
      </w:r>
      <w:r>
        <w:rPr>
          <w:rStyle w:val="SAPScreenElement"/>
        </w:rPr>
        <w:t xml:space="preserve"> </w:t>
      </w:r>
      <w:r>
        <w:t>and maintain missing information if appropriate.</w:t>
      </w:r>
    </w:p>
    <w:p w14:paraId="0C365564" w14:textId="4C733EDF" w:rsidR="00F61B3D" w:rsidRPr="00F61B3D" w:rsidRDefault="00E93142" w:rsidP="00674308">
      <w:pPr>
        <w:pStyle w:val="ListNumber"/>
        <w:rPr>
          <w:rStyle w:val="SAPScreenElement"/>
          <w:rFonts w:ascii="BentonSans Book" w:hAnsi="BentonSans Book"/>
          <w:color w:val="auto"/>
        </w:rPr>
      </w:pPr>
      <w:r w:rsidRPr="00121F36">
        <w:t xml:space="preserve">Choose the </w:t>
      </w:r>
      <w:r w:rsidRPr="00121F36">
        <w:rPr>
          <w:rStyle w:val="SAPScreenElement"/>
        </w:rPr>
        <w:t>Save</w:t>
      </w:r>
      <w:r w:rsidRPr="00121F36">
        <w:t xml:space="preserve"> button to save the record.</w:t>
      </w:r>
      <w:r w:rsidR="00F61B3D">
        <w:t xml:space="preserve"> </w:t>
      </w:r>
      <w:r w:rsidR="00F61B3D" w:rsidRPr="00AA46A3">
        <w:t xml:space="preserve">The data is saved and is visible in the employee’s </w:t>
      </w:r>
      <w:r w:rsidR="00F61B3D" w:rsidRPr="00B11C25">
        <w:rPr>
          <w:rStyle w:val="SAPScreenElement"/>
        </w:rPr>
        <w:t xml:space="preserve">Organizational </w:t>
      </w:r>
      <w:r w:rsidR="00F61B3D" w:rsidRPr="00AA46A3">
        <w:rPr>
          <w:rStyle w:val="SAPScreenElement"/>
        </w:rPr>
        <w:t>Information</w:t>
      </w:r>
      <w:r w:rsidR="00F61B3D" w:rsidRPr="00AA46A3">
        <w:t xml:space="preserve"> subsection of the</w:t>
      </w:r>
      <w:r w:rsidR="00F61B3D" w:rsidRPr="00AA46A3">
        <w:rPr>
          <w:rStyle w:val="SAPScreenElement"/>
        </w:rPr>
        <w:t xml:space="preserve"> Employment Information</w:t>
      </w:r>
      <w:r w:rsidR="00F61B3D" w:rsidRPr="00AA46A3">
        <w:t xml:space="preserve"> section</w:t>
      </w:r>
      <w:r w:rsidR="00F61B3D" w:rsidRPr="00AA46A3">
        <w:rPr>
          <w:rStyle w:val="SAPScreenElement"/>
        </w:rPr>
        <w:t>.</w:t>
      </w:r>
    </w:p>
    <w:p w14:paraId="620AB496" w14:textId="77777777" w:rsidR="00F61B3D" w:rsidRPr="00121F36" w:rsidRDefault="00F61B3D" w:rsidP="0018317A">
      <w:pPr>
        <w:pStyle w:val="ListNumber"/>
        <w:numPr>
          <w:ilvl w:val="0"/>
          <w:numId w:val="0"/>
        </w:numPr>
      </w:pPr>
    </w:p>
    <w:p w14:paraId="2B4AE6B9" w14:textId="77777777" w:rsidR="00E93142" w:rsidRPr="00121F36" w:rsidRDefault="00E93142" w:rsidP="00E93142">
      <w:pPr>
        <w:pStyle w:val="SAPKeyblockTitle"/>
      </w:pPr>
      <w:r w:rsidRPr="00121F36">
        <w:lastRenderedPageBreak/>
        <w:t>Result</w:t>
      </w:r>
    </w:p>
    <w:p w14:paraId="73820CBD" w14:textId="20E03EBC" w:rsidR="00E93142" w:rsidRPr="00121F36" w:rsidRDefault="00E93142" w:rsidP="00E93142">
      <w:r>
        <w:t>Employees already existing in the system have been assigned to positions</w:t>
      </w:r>
      <w:r w:rsidRPr="00121F36">
        <w:t>.</w:t>
      </w:r>
    </w:p>
    <w:p w14:paraId="3ADE9296" w14:textId="4F0915CD" w:rsidR="00FC32D9" w:rsidRPr="00121F36" w:rsidRDefault="00FC32D9" w:rsidP="00FC32D9">
      <w:pPr>
        <w:pStyle w:val="Heading2"/>
        <w:numPr>
          <w:ilvl w:val="1"/>
          <w:numId w:val="8"/>
        </w:numPr>
      </w:pPr>
      <w:bookmarkStart w:id="1008" w:name="_Toc507750716"/>
      <w:r w:rsidRPr="00121F36">
        <w:t>Automated Daily Hierarchy Adaptation</w:t>
      </w:r>
      <w:bookmarkEnd w:id="1008"/>
    </w:p>
    <w:p w14:paraId="07AA5019" w14:textId="77777777" w:rsidR="00FC32D9" w:rsidRPr="00121F36" w:rsidRDefault="00FC32D9" w:rsidP="005C4937">
      <w:r w:rsidRPr="00121F36">
        <w:t>If the position hierarchy is your leading hierarchy, you can have the system automatically adapt the hierarchies using a daily job if they are not in sync.</w:t>
      </w:r>
    </w:p>
    <w:p w14:paraId="2BCF8D20" w14:textId="1D06DCBE" w:rsidR="0063328D" w:rsidRPr="00121F36" w:rsidRDefault="0063328D" w:rsidP="0063328D">
      <w:r w:rsidRPr="00121F36">
        <w:t>For example, if you assign employee E0 to position A today and position A has position B with incumbent E1 as higher-level position, the system derives E1 as the new supervisor</w:t>
      </w:r>
      <w:r w:rsidR="00D07BC2">
        <w:t xml:space="preserve"> (line manager)</w:t>
      </w:r>
      <w:r w:rsidRPr="00121F36">
        <w:t xml:space="preserve"> for employee E0. If position A already has a new higher-level position with incumbent E2 assigned for the future, the assignment of </w:t>
      </w:r>
      <w:r w:rsidR="00D07BC2">
        <w:t>line m</w:t>
      </w:r>
      <w:r w:rsidR="00D07BC2" w:rsidRPr="00121F36">
        <w:t xml:space="preserve">anager </w:t>
      </w:r>
      <w:r w:rsidRPr="00121F36">
        <w:t>E1 will be wrong for employee E0 with the beginning of the new parent position assignment.</w:t>
      </w:r>
    </w:p>
    <w:p w14:paraId="5465C763" w14:textId="61CA5F37" w:rsidR="0063328D" w:rsidRPr="00FC2D32" w:rsidRDefault="0063328D" w:rsidP="005C4937">
      <w:pPr>
        <w:rPr>
          <w:b/>
          <w:u w:val="single"/>
          <w:rPrChange w:id="1009" w:author="Author" w:date="2018-02-19T10:24:00Z">
            <w:rPr/>
          </w:rPrChange>
        </w:rPr>
      </w:pPr>
      <w:r w:rsidRPr="00121F36">
        <w:t xml:space="preserve">To fix such inconsistencies, you can schedule a job that will set the correct </w:t>
      </w:r>
      <w:r w:rsidR="00D07BC2">
        <w:t>line m</w:t>
      </w:r>
      <w:r w:rsidR="00D07BC2" w:rsidRPr="00121F36">
        <w:t xml:space="preserve">anager </w:t>
      </w:r>
      <w:r w:rsidRPr="00121F36">
        <w:t xml:space="preserve">based on the position hierarchy. For details on setting up </w:t>
      </w:r>
      <w:r w:rsidR="0038477B" w:rsidRPr="00121F36">
        <w:t>the daily</w:t>
      </w:r>
      <w:r w:rsidRPr="00121F36">
        <w:t xml:space="preserve"> job </w:t>
      </w:r>
      <w:r w:rsidR="0038477B" w:rsidRPr="00121F36">
        <w:t xml:space="preserve">“BizX Daily Rules Processing Batch” </w:t>
      </w:r>
      <w:r w:rsidRPr="00121F36">
        <w:t>refer to</w:t>
      </w:r>
      <w:ins w:id="1010" w:author="Author" w:date="2018-02-19T10:24:00Z">
        <w:r w:rsidR="00FC2D32">
          <w:t xml:space="preserve"> the</w:t>
        </w:r>
      </w:ins>
      <w:r w:rsidRPr="00121F36">
        <w:t xml:space="preserve"> </w:t>
      </w:r>
      <w:ins w:id="1011" w:author="Author" w:date="2018-02-19T10:24:00Z">
        <w:r w:rsidR="00FC2D32">
          <w:rPr>
            <w:rStyle w:val="SAPScreenElement"/>
            <w:color w:val="auto"/>
          </w:rPr>
          <w:t>Position Management</w:t>
        </w:r>
        <w:r w:rsidR="00FC2D32">
          <w:t xml:space="preserve"> workbook</w:t>
        </w:r>
      </w:ins>
      <w:del w:id="1012" w:author="Author" w:date="2018-02-19T10:24:00Z">
        <w:r w:rsidRPr="00121F36" w:rsidDel="00FC2D32">
          <w:delText xml:space="preserve">configuration guide of building block </w:delText>
        </w:r>
        <w:r w:rsidRPr="00121F36" w:rsidDel="00FC2D32">
          <w:rPr>
            <w:rStyle w:val="SAPEmphasis"/>
          </w:rPr>
          <w:delText>11J</w:delText>
        </w:r>
        <w:r w:rsidRPr="00121F36" w:rsidDel="00FC2D32">
          <w:delText xml:space="preserve">, chapter </w:delText>
        </w:r>
        <w:r w:rsidRPr="0056729A" w:rsidDel="00FC2D32">
          <w:rPr>
            <w:rStyle w:val="SAPTextReference"/>
          </w:rPr>
          <w:delText>Automated Daily Hierarchy Adaptation</w:delText>
        </w:r>
      </w:del>
      <w:r w:rsidRPr="00121F36">
        <w:t>.</w:t>
      </w:r>
    </w:p>
    <w:p w14:paraId="5F9EF4BC" w14:textId="6CFE4614" w:rsidR="0038477B" w:rsidRPr="00121F36" w:rsidRDefault="0038477B" w:rsidP="005C4937">
      <w:r w:rsidRPr="00121F36">
        <w:t>To verify the correct functioning of the daily job</w:t>
      </w:r>
      <w:r w:rsidR="00BA6D43">
        <w:t>,</w:t>
      </w:r>
      <w:r w:rsidRPr="00121F36">
        <w:t xml:space="preserve"> proceed as follows:</w:t>
      </w:r>
    </w:p>
    <w:p w14:paraId="701FACFB" w14:textId="041646CE" w:rsidR="0038477B" w:rsidRPr="00121F36" w:rsidRDefault="0038477B" w:rsidP="005C4937">
      <w:pPr>
        <w:numPr>
          <w:ilvl w:val="0"/>
          <w:numId w:val="40"/>
        </w:numPr>
        <w:ind w:left="360"/>
      </w:pPr>
      <w:r w:rsidRPr="00121F36">
        <w:t>Search for a position A that has no incumbent yet and whose higher</w:t>
      </w:r>
      <w:r w:rsidR="0095467E">
        <w:t>-</w:t>
      </w:r>
      <w:r w:rsidRPr="00121F36">
        <w:t>level position B has already an incumbent</w:t>
      </w:r>
      <w:r w:rsidR="00E61F7E" w:rsidRPr="00121F36">
        <w:t xml:space="preserve"> E1</w:t>
      </w:r>
      <w:r w:rsidRPr="00121F36">
        <w:t>.</w:t>
      </w:r>
    </w:p>
    <w:p w14:paraId="7BA0BB86" w14:textId="7495AAAE" w:rsidR="00603D5D" w:rsidRPr="00603D5D" w:rsidRDefault="00E61F7E">
      <w:pPr>
        <w:numPr>
          <w:ilvl w:val="0"/>
          <w:numId w:val="40"/>
        </w:numPr>
        <w:ind w:left="360"/>
        <w:rPr>
          <w:rStyle w:val="SAPEmphasis"/>
          <w:rFonts w:ascii="BentonSans Book" w:hAnsi="BentonSans Book"/>
        </w:rPr>
      </w:pPr>
      <w:r w:rsidRPr="00121F36">
        <w:t>Move position A below another higher</w:t>
      </w:r>
      <w:r w:rsidR="0095467E">
        <w:t>-</w:t>
      </w:r>
      <w:r w:rsidRPr="00121F36">
        <w:t xml:space="preserve">level position C (having incumbent E2) starting a future date. Proceed for this as described in </w:t>
      </w:r>
      <w:r w:rsidRPr="00121F36">
        <w:rPr>
          <w:rStyle w:val="SAPEmphasis"/>
          <w:u w:val="single"/>
        </w:rPr>
        <w:t>Use case 4</w:t>
      </w:r>
      <w:r w:rsidRPr="00121F36">
        <w:t xml:space="preserve">: </w:t>
      </w:r>
      <w:r w:rsidRPr="00121F36">
        <w:rPr>
          <w:rStyle w:val="SAPEmphasis"/>
        </w:rPr>
        <w:t xml:space="preserve">change of the higher-level position of a position </w:t>
      </w:r>
      <w:r w:rsidR="00E66D37">
        <w:t>described at the end o</w:t>
      </w:r>
      <w:r w:rsidRPr="00121F36">
        <w:t xml:space="preserve">f </w:t>
      </w:r>
      <w:r w:rsidR="00AF3293">
        <w:t>process step</w:t>
      </w:r>
      <w:r w:rsidR="00AF3293" w:rsidRPr="0056729A">
        <w:rPr>
          <w:rStyle w:val="SAPTextReference"/>
        </w:rPr>
        <w:t xml:space="preserve"> </w:t>
      </w:r>
      <w:r w:rsidR="00E66D37" w:rsidRPr="0056729A">
        <w:rPr>
          <w:rStyle w:val="SAPTextReference"/>
        </w:rPr>
        <w:t xml:space="preserve">4.3.1 </w:t>
      </w:r>
      <w:r w:rsidR="00603D5D" w:rsidRPr="0056729A">
        <w:rPr>
          <w:rStyle w:val="SAPTextReference"/>
        </w:rPr>
        <w:t xml:space="preserve">Requesting Position Update </w:t>
      </w:r>
      <w:r w:rsidRPr="00121F36">
        <w:t>within this test script</w:t>
      </w:r>
      <w:r w:rsidRPr="00121F36">
        <w:rPr>
          <w:rStyle w:val="SAPEmphasis"/>
        </w:rPr>
        <w:t>.</w:t>
      </w:r>
      <w:r w:rsidR="00C5587C" w:rsidRPr="00121F36">
        <w:rPr>
          <w:rStyle w:val="SAPEmphasis"/>
        </w:rPr>
        <w:t xml:space="preserve"> </w:t>
      </w:r>
      <w:r w:rsidR="00C5587C" w:rsidRPr="00121F36">
        <w:t xml:space="preserve">For testing purposes </w:t>
      </w:r>
      <w:r w:rsidR="001A33BC" w:rsidRPr="00121F36">
        <w:t>use tomorrow’s date.</w:t>
      </w:r>
      <w:r w:rsidR="00603D5D" w:rsidRPr="00603D5D">
        <w:rPr>
          <w:rStyle w:val="SAPEmphasis"/>
          <w:rFonts w:ascii="BentonSans Book" w:hAnsi="BentonSans Book"/>
        </w:rPr>
        <w:tab/>
      </w:r>
    </w:p>
    <w:p w14:paraId="3CDDB133" w14:textId="5F6117B8" w:rsidR="00C5587C" w:rsidRPr="00121F36" w:rsidRDefault="00C5587C" w:rsidP="005C4937">
      <w:pPr>
        <w:numPr>
          <w:ilvl w:val="0"/>
          <w:numId w:val="40"/>
        </w:numPr>
        <w:ind w:left="360"/>
      </w:pPr>
      <w:r w:rsidRPr="00121F36">
        <w:t>Hire an employee</w:t>
      </w:r>
      <w:r w:rsidR="00251B7E" w:rsidRPr="00121F36">
        <w:t xml:space="preserve"> E0</w:t>
      </w:r>
      <w:r w:rsidRPr="00121F36">
        <w:t xml:space="preserve"> on position A before the change in higher-level position of this position becomes effective.</w:t>
      </w:r>
      <w:r w:rsidR="001A33BC" w:rsidRPr="00121F36">
        <w:t xml:space="preserve"> </w:t>
      </w:r>
      <w:ins w:id="1013" w:author="Author" w:date="2018-02-13T15:05:00Z">
        <w:r w:rsidR="00E55445">
          <w:t xml:space="preserve">In case the </w:t>
        </w:r>
        <w:r w:rsidR="00E55445">
          <w:rPr>
            <w:rStyle w:val="SAPEmphasis"/>
          </w:rPr>
          <w:t>Core</w:t>
        </w:r>
        <w:r w:rsidR="00E55445">
          <w:t xml:space="preserve"> content has been </w:t>
        </w:r>
      </w:ins>
      <w:ins w:id="1014" w:author="Author" w:date="2018-02-13T15:54:00Z">
        <w:r w:rsidR="00473203" w:rsidRPr="002718FC">
          <w:rPr>
            <w:rStyle w:val="SAPEmphasis"/>
            <w:rPrChange w:id="1015" w:author="Author" w:date="2018-02-16T18:24:00Z">
              <w:rPr/>
            </w:rPrChange>
          </w:rPr>
          <w:t>deployed</w:t>
        </w:r>
        <w:r w:rsidR="00473203">
          <w:t xml:space="preserve"> </w:t>
        </w:r>
        <w:r w:rsidR="00473203" w:rsidRPr="002718FC">
          <w:rPr>
            <w:rStyle w:val="SAPEmphasis"/>
            <w:rPrChange w:id="1016" w:author="Author" w:date="2018-02-16T18:24:00Z">
              <w:rPr/>
            </w:rPrChange>
          </w:rPr>
          <w:t>with</w:t>
        </w:r>
        <w:r w:rsidR="00473203">
          <w:t xml:space="preserve"> </w:t>
        </w:r>
      </w:ins>
      <w:ins w:id="1017" w:author="Author" w:date="2018-02-13T15:05:00Z">
        <w:del w:id="1018" w:author="Author" w:date="2018-02-13T15:54:00Z">
          <w:r w:rsidR="00E55445" w:rsidDel="00473203">
            <w:delText xml:space="preserve">implemented from </w:delText>
          </w:r>
        </w:del>
        <w:r w:rsidR="00E55445">
          <w:t xml:space="preserve">the </w:t>
        </w:r>
        <w:r w:rsidR="00E55445" w:rsidRPr="002718FC">
          <w:rPr>
            <w:rStyle w:val="SAPEmphasis"/>
            <w:rPrChange w:id="1019" w:author="Author" w:date="2018-02-16T18:24:00Z">
              <w:rPr/>
            </w:rPrChange>
          </w:rPr>
          <w:t>SAP Best Practices</w:t>
        </w:r>
        <w:r w:rsidR="00E55445">
          <w:t>, you can p</w:t>
        </w:r>
      </w:ins>
      <w:del w:id="1020" w:author="Author" w:date="2018-02-13T15:05:00Z">
        <w:r w:rsidR="00893546" w:rsidRPr="00121F36" w:rsidDel="00E55445">
          <w:delText>P</w:delText>
        </w:r>
      </w:del>
      <w:r w:rsidR="00893546" w:rsidRPr="00121F36">
        <w:t xml:space="preserve">roceed as described in test script of scope item </w:t>
      </w:r>
      <w:r w:rsidR="00893546" w:rsidRPr="00121F36">
        <w:rPr>
          <w:rStyle w:val="SAPScreenElement"/>
          <w:color w:val="auto"/>
        </w:rPr>
        <w:t>Add New Employee / Rehire (FJ0)</w:t>
      </w:r>
      <w:r w:rsidR="00893546" w:rsidRPr="00121F36">
        <w:t xml:space="preserve">. </w:t>
      </w:r>
      <w:r w:rsidR="001A33BC" w:rsidRPr="00121F36">
        <w:t>For testing purposes use today’s date.</w:t>
      </w:r>
      <w:r w:rsidR="00893546" w:rsidRPr="00121F36">
        <w:t xml:space="preserve"> For </w:t>
      </w:r>
      <w:r w:rsidR="002B1E1A" w:rsidRPr="00121F36">
        <w:rPr>
          <w:rStyle w:val="SAPScreenElement"/>
        </w:rPr>
        <w:t>Job Information</w:t>
      </w:r>
      <w:r w:rsidR="002B1E1A" w:rsidRPr="00121F36">
        <w:t xml:space="preserve"> </w:t>
      </w:r>
      <w:r w:rsidR="00062F20">
        <w:t>section</w:t>
      </w:r>
      <w:r w:rsidR="00893546" w:rsidRPr="00121F36">
        <w:t>, consider the</w:t>
      </w:r>
      <w:r w:rsidR="002B1E1A" w:rsidRPr="00121F36">
        <w:t xml:space="preserve"> </w:t>
      </w:r>
      <w:r w:rsidR="002B1E1A" w:rsidRPr="00121F36">
        <w:rPr>
          <w:rStyle w:val="SAPEmphasis"/>
          <w:u w:val="single"/>
        </w:rPr>
        <w:t>Option</w:t>
      </w:r>
      <w:r w:rsidR="002B1E1A" w:rsidRPr="00121F36">
        <w:t xml:space="preserve"> of having</w:t>
      </w:r>
      <w:r w:rsidR="00893546" w:rsidRPr="00121F36">
        <w:t xml:space="preserve"> </w:t>
      </w:r>
      <w:r w:rsidR="00893546" w:rsidRPr="00121F36">
        <w:rPr>
          <w:rStyle w:val="SAPEmphasis"/>
        </w:rPr>
        <w:t>Position Management</w:t>
      </w:r>
      <w:r w:rsidR="00893546" w:rsidRPr="00121F36">
        <w:t xml:space="preserve"> </w:t>
      </w:r>
      <w:r w:rsidR="00E84C83">
        <w:t>implemented in the Employee Central instance</w:t>
      </w:r>
      <w:r w:rsidR="00893546" w:rsidRPr="00121F36">
        <w:t xml:space="preserve">. </w:t>
      </w:r>
      <w:r w:rsidR="00BD55A5" w:rsidRPr="00121F36">
        <w:t xml:space="preserve">The </w:t>
      </w:r>
      <w:r w:rsidR="00D07BC2">
        <w:t>line m</w:t>
      </w:r>
      <w:r w:rsidR="00D07BC2" w:rsidRPr="00121F36">
        <w:t xml:space="preserve">anager </w:t>
      </w:r>
      <w:r w:rsidR="00BD55A5" w:rsidRPr="00121F36">
        <w:t>of the employee will</w:t>
      </w:r>
      <w:r w:rsidR="002B1E1A" w:rsidRPr="00121F36">
        <w:t xml:space="preserve"> be the incumbent of position B from today, namely E1.</w:t>
      </w:r>
      <w:r w:rsidR="002B1E1A" w:rsidRPr="00121F36">
        <w:br/>
        <w:t xml:space="preserve">Note, that the fact that position A will have in the future a new higher-level position (and implicitly a new </w:t>
      </w:r>
      <w:r w:rsidR="00D07BC2">
        <w:t>line m</w:t>
      </w:r>
      <w:r w:rsidR="00D07BC2" w:rsidRPr="00121F36">
        <w:t xml:space="preserve">anager </w:t>
      </w:r>
      <w:r w:rsidR="002B1E1A" w:rsidRPr="00121F36">
        <w:t>for the employee just hired) is not reflected</w:t>
      </w:r>
      <w:r w:rsidR="00251B7E" w:rsidRPr="00121F36">
        <w:t xml:space="preserve"> neither</w:t>
      </w:r>
      <w:r w:rsidR="002B1E1A" w:rsidRPr="00121F36">
        <w:t xml:space="preserve"> in the </w:t>
      </w:r>
      <w:r w:rsidR="002B1E1A" w:rsidRPr="00121F36">
        <w:rPr>
          <w:rStyle w:val="SAPScreenElement"/>
        </w:rPr>
        <w:t>Job Information</w:t>
      </w:r>
      <w:r w:rsidR="002B1E1A" w:rsidRPr="00121F36">
        <w:t xml:space="preserve"> </w:t>
      </w:r>
      <w:r w:rsidR="00062F20">
        <w:t>subsection</w:t>
      </w:r>
      <w:r w:rsidR="00062F20" w:rsidRPr="00121F36">
        <w:t xml:space="preserve"> </w:t>
      </w:r>
      <w:r w:rsidR="002B1E1A" w:rsidRPr="00121F36">
        <w:t>of the new hire</w:t>
      </w:r>
      <w:r w:rsidR="00251B7E" w:rsidRPr="00121F36">
        <w:t xml:space="preserve">, nor in the </w:t>
      </w:r>
      <w:r w:rsidR="00251B7E" w:rsidRPr="00121F36">
        <w:rPr>
          <w:rStyle w:val="SAPScreenElement"/>
        </w:rPr>
        <w:t>Org Chart</w:t>
      </w:r>
      <w:r w:rsidR="002B1E1A" w:rsidRPr="00121F36">
        <w:t>.</w:t>
      </w:r>
      <w:r w:rsidR="00251B7E" w:rsidRPr="00121F36">
        <w:t xml:space="preserve"> In the </w:t>
      </w:r>
      <w:r w:rsidR="00251B7E" w:rsidRPr="00121F36">
        <w:rPr>
          <w:rStyle w:val="SAPScreenElement"/>
        </w:rPr>
        <w:t>Position Org Chart</w:t>
      </w:r>
      <w:r w:rsidR="00251B7E" w:rsidRPr="00121F36">
        <w:t xml:space="preserve"> instead, the future change is reflected, meaning the position of employee E0 is below the position of employee E2 starting the considered future date.</w:t>
      </w:r>
    </w:p>
    <w:p w14:paraId="1FE3CDFE" w14:textId="77777777" w:rsidR="00251B7E" w:rsidRPr="00121F36" w:rsidRDefault="00251B7E" w:rsidP="005C4937">
      <w:pPr>
        <w:numPr>
          <w:ilvl w:val="0"/>
          <w:numId w:val="40"/>
        </w:numPr>
        <w:ind w:left="360"/>
      </w:pPr>
      <w:r w:rsidRPr="00121F36">
        <w:t xml:space="preserve">After the daily run of the job “BizX Daily Rules Processing Batch”, verify </w:t>
      </w:r>
      <w:r w:rsidR="00121F36">
        <w:t>the following</w:t>
      </w:r>
      <w:r w:rsidRPr="00121F36">
        <w:t>:</w:t>
      </w:r>
    </w:p>
    <w:p w14:paraId="0162424C" w14:textId="77777777" w:rsidR="00251B7E" w:rsidRPr="00121F36" w:rsidRDefault="00121F36" w:rsidP="005C4937">
      <w:pPr>
        <w:numPr>
          <w:ilvl w:val="1"/>
          <w:numId w:val="40"/>
        </w:numPr>
        <w:ind w:left="720"/>
      </w:pPr>
      <w:r>
        <w:t>T</w:t>
      </w:r>
      <w:r w:rsidR="00251B7E" w:rsidRPr="00121F36">
        <w:t>he job has detected a change</w:t>
      </w:r>
      <w:r w:rsidR="003C6830" w:rsidRPr="00121F36">
        <w:t>.</w:t>
      </w:r>
      <w:r w:rsidR="00A56464" w:rsidRPr="00121F36">
        <w:t xml:space="preserve"> </w:t>
      </w:r>
      <w:r w:rsidR="00FF63EB" w:rsidRPr="00121F36">
        <w:t>To verify t</w:t>
      </w:r>
      <w:r w:rsidR="00A56464" w:rsidRPr="00121F36">
        <w:t>his</w:t>
      </w:r>
      <w:r w:rsidR="00FF63EB" w:rsidRPr="00121F36">
        <w:t>,</w:t>
      </w:r>
      <w:r w:rsidR="00A56464" w:rsidRPr="00121F36">
        <w:t xml:space="preserve"> go to </w:t>
      </w:r>
      <w:r w:rsidR="00A56464" w:rsidRPr="00121F36">
        <w:rPr>
          <w:rStyle w:val="SAPScreenElement"/>
        </w:rPr>
        <w:t>Admin Center</w:t>
      </w:r>
      <w:r w:rsidR="00A56464" w:rsidRPr="00121F36">
        <w:t xml:space="preserve"> and in the </w:t>
      </w:r>
      <w:r w:rsidR="00A56464" w:rsidRPr="00121F36">
        <w:rPr>
          <w:rStyle w:val="SAPScreenElement"/>
        </w:rPr>
        <w:t xml:space="preserve">Company Processes &amp; Cycles </w:t>
      </w:r>
      <w:r w:rsidR="00A56464" w:rsidRPr="00121F36">
        <w:t xml:space="preserve">portlet navigate to </w:t>
      </w:r>
      <w:r w:rsidR="00A56464" w:rsidRPr="00121F36">
        <w:rPr>
          <w:rStyle w:val="SAPScreenElement"/>
        </w:rPr>
        <w:t xml:space="preserve">Employee Files </w:t>
      </w:r>
      <w:r w:rsidR="00A56464" w:rsidRPr="00121F36">
        <w:rPr>
          <w:rStyle w:val="SAPScreenElement"/>
        </w:rPr>
        <w:sym w:font="Symbol" w:char="F0AE"/>
      </w:r>
      <w:r w:rsidR="00A56464" w:rsidRPr="00121F36">
        <w:rPr>
          <w:rStyle w:val="SAPScreenElement"/>
        </w:rPr>
        <w:t xml:space="preserve"> Monitor Jobs</w:t>
      </w:r>
      <w:r w:rsidR="00A56464" w:rsidRPr="00121F36">
        <w:t xml:space="preserve">. Select the </w:t>
      </w:r>
      <w:r w:rsidR="00A56464" w:rsidRPr="00121F36">
        <w:rPr>
          <w:rStyle w:val="SAPScreenElement"/>
        </w:rPr>
        <w:t>Download Status</w:t>
      </w:r>
      <w:r w:rsidR="00A56464" w:rsidRPr="00121F36">
        <w:t xml:space="preserve"> link next to the relevant record of the job type</w:t>
      </w:r>
      <w:r w:rsidR="00A56464" w:rsidRPr="009F28F7">
        <w:rPr>
          <w:rStyle w:val="SAPUserEntry"/>
          <w:color w:val="auto"/>
        </w:rPr>
        <w:t xml:space="preserve"> </w:t>
      </w:r>
      <w:r w:rsidR="00A56464" w:rsidRPr="00121F36">
        <w:rPr>
          <w:rStyle w:val="SAPUserEntry"/>
          <w:color w:val="auto"/>
        </w:rPr>
        <w:t>BizX Daily Rules Processing Batch</w:t>
      </w:r>
      <w:r w:rsidR="00A56464" w:rsidRPr="00121F36">
        <w:t>. Check the content of the downloaded CSV file.</w:t>
      </w:r>
    </w:p>
    <w:p w14:paraId="319619DA" w14:textId="232C761B" w:rsidR="006C5B21" w:rsidRPr="00121F36" w:rsidRDefault="00121F36" w:rsidP="005C4937">
      <w:pPr>
        <w:numPr>
          <w:ilvl w:val="1"/>
          <w:numId w:val="40"/>
        </w:numPr>
        <w:ind w:left="720"/>
      </w:pPr>
      <w:r>
        <w:t>T</w:t>
      </w:r>
      <w:r w:rsidR="006C5B21" w:rsidRPr="00121F36">
        <w:t xml:space="preserve">he </w:t>
      </w:r>
      <w:r w:rsidR="006C5B21" w:rsidRPr="00121F36">
        <w:rPr>
          <w:rStyle w:val="SAPScreenElement"/>
        </w:rPr>
        <w:t>Job Information</w:t>
      </w:r>
      <w:r w:rsidR="006C5B21" w:rsidRPr="00121F36">
        <w:t xml:space="preserve"> of employee E0 </w:t>
      </w:r>
      <w:r w:rsidR="005728C3" w:rsidRPr="00121F36">
        <w:t xml:space="preserve">shows a new record in which the </w:t>
      </w:r>
      <w:r w:rsidR="00D07BC2">
        <w:t>line m</w:t>
      </w:r>
      <w:r w:rsidR="00D07BC2" w:rsidRPr="00121F36">
        <w:t xml:space="preserve">anager </w:t>
      </w:r>
      <w:r w:rsidR="005728C3" w:rsidRPr="00121F36">
        <w:t xml:space="preserve">has changed. </w:t>
      </w:r>
      <w:r w:rsidR="00FF63EB" w:rsidRPr="00121F36">
        <w:t xml:space="preserve">To verify </w:t>
      </w:r>
      <w:r w:rsidR="00726311" w:rsidRPr="00121F36">
        <w:t>this</w:t>
      </w:r>
      <w:r w:rsidR="00FF63EB" w:rsidRPr="00121F36">
        <w:t>,</w:t>
      </w:r>
      <w:r w:rsidR="00726311" w:rsidRPr="00121F36">
        <w:t xml:space="preserve"> search employee E0; </w:t>
      </w:r>
      <w:r w:rsidR="009C21C8">
        <w:t>go to the</w:t>
      </w:r>
      <w:r w:rsidR="00726311" w:rsidRPr="00121F36">
        <w:t xml:space="preserve"> </w:t>
      </w:r>
      <w:r w:rsidR="00726311" w:rsidRPr="00121F36">
        <w:rPr>
          <w:rStyle w:val="SAPScreenElement"/>
        </w:rPr>
        <w:t>Employment Information</w:t>
      </w:r>
      <w:r w:rsidR="00726311" w:rsidRPr="00121F36">
        <w:t xml:space="preserve"> </w:t>
      </w:r>
      <w:r w:rsidR="009C21C8">
        <w:t xml:space="preserve">section. In the </w:t>
      </w:r>
      <w:r w:rsidR="009C21C8" w:rsidRPr="00121F36">
        <w:rPr>
          <w:rStyle w:val="SAPScreenElement"/>
        </w:rPr>
        <w:t>Job Information</w:t>
      </w:r>
      <w:r w:rsidR="009C21C8" w:rsidRPr="009C21C8">
        <w:t xml:space="preserve"> </w:t>
      </w:r>
      <w:r w:rsidR="009C21C8">
        <w:t xml:space="preserve">subsection, select the </w:t>
      </w:r>
      <w:r w:rsidR="009C21C8" w:rsidRPr="003F1D9F">
        <w:rPr>
          <w:rStyle w:val="SAPScreenElement"/>
        </w:rPr>
        <w:t>Clock</w:t>
      </w:r>
      <w:r w:rsidR="00726311" w:rsidRPr="003F1D9F">
        <w:rPr>
          <w:rStyle w:val="SAPScreenElement"/>
        </w:rPr>
        <w:t xml:space="preserve"> </w:t>
      </w:r>
      <w:r w:rsidR="009C21C8" w:rsidRPr="003F1D9F">
        <w:rPr>
          <w:rStyle w:val="SAPScreenElement"/>
        </w:rPr>
        <w:t>(</w:t>
      </w:r>
      <w:r w:rsidR="00726311" w:rsidRPr="00121F36">
        <w:rPr>
          <w:rStyle w:val="SAPScreenElement"/>
        </w:rPr>
        <w:t>History</w:t>
      </w:r>
      <w:r w:rsidR="009C21C8">
        <w:rPr>
          <w:rStyle w:val="SAPScreenElement"/>
        </w:rPr>
        <w:t>)</w:t>
      </w:r>
      <w:r w:rsidR="00726311" w:rsidRPr="00121F36">
        <w:t xml:space="preserve"> </w:t>
      </w:r>
      <w:r w:rsidR="009C21C8">
        <w:t>icon next to the</w:t>
      </w:r>
      <w:r w:rsidR="009C21C8" w:rsidRPr="00121F36">
        <w:t xml:space="preserve"> </w:t>
      </w:r>
      <w:r w:rsidR="00726311" w:rsidRPr="00121F36">
        <w:rPr>
          <w:rStyle w:val="SAPScreenElement"/>
        </w:rPr>
        <w:t>Job Information</w:t>
      </w:r>
      <w:r w:rsidR="009C21C8" w:rsidRPr="009C21C8">
        <w:t xml:space="preserve"> </w:t>
      </w:r>
      <w:r w:rsidR="009C21C8">
        <w:t>block</w:t>
      </w:r>
      <w:r w:rsidR="00726311" w:rsidRPr="00121F36">
        <w:t xml:space="preserve">. </w:t>
      </w:r>
      <w:r w:rsidR="009C21C8">
        <w:t xml:space="preserve">In the </w:t>
      </w:r>
      <w:r w:rsidR="009C21C8" w:rsidRPr="003F1D9F">
        <w:rPr>
          <w:rStyle w:val="SAPScreenElement"/>
        </w:rPr>
        <w:t>Change History</w:t>
      </w:r>
      <w:r w:rsidR="009C21C8">
        <w:t xml:space="preserve"> part of the upcoming </w:t>
      </w:r>
      <w:r w:rsidR="009C21C8" w:rsidRPr="003F1D9F">
        <w:rPr>
          <w:rStyle w:val="SAPScreenElement"/>
        </w:rPr>
        <w:t>Job Information Changes</w:t>
      </w:r>
      <w:r w:rsidR="009C21C8">
        <w:t xml:space="preserve"> dialog box, select the future dated record and v</w:t>
      </w:r>
      <w:r w:rsidR="00726311" w:rsidRPr="00121F36">
        <w:t xml:space="preserve">erify that the new </w:t>
      </w:r>
      <w:r w:rsidR="00D07BC2">
        <w:t>line m</w:t>
      </w:r>
      <w:r w:rsidR="00D07BC2" w:rsidRPr="00121F36">
        <w:t xml:space="preserve">anager </w:t>
      </w:r>
      <w:r w:rsidR="00726311" w:rsidRPr="00121F36">
        <w:t>is E2.</w:t>
      </w:r>
    </w:p>
    <w:p w14:paraId="666A9B88" w14:textId="77777777" w:rsidR="0063328D" w:rsidRPr="00121F36" w:rsidRDefault="00121F36" w:rsidP="005C4937">
      <w:pPr>
        <w:numPr>
          <w:ilvl w:val="1"/>
          <w:numId w:val="40"/>
        </w:numPr>
        <w:ind w:left="720"/>
      </w:pPr>
      <w:r>
        <w:t>I</w:t>
      </w:r>
      <w:r w:rsidR="00312D8E" w:rsidRPr="00121F36">
        <w:t xml:space="preserve">n the </w:t>
      </w:r>
      <w:r w:rsidR="00312D8E" w:rsidRPr="00121F36">
        <w:rPr>
          <w:rStyle w:val="SAPScreenElement"/>
        </w:rPr>
        <w:t>Org Chart</w:t>
      </w:r>
      <w:r w:rsidR="00312D8E" w:rsidRPr="00121F36">
        <w:t xml:space="preserve"> the change is also reflected: employee E0 is below employee E2.</w:t>
      </w:r>
    </w:p>
    <w:p w14:paraId="1542588C" w14:textId="77777777" w:rsidR="00FD7209" w:rsidRPr="00765CA4" w:rsidRDefault="00FD7209" w:rsidP="00C4257B">
      <w:pPr>
        <w:pStyle w:val="Heading2"/>
        <w:keepLines w:val="0"/>
        <w:widowControl w:val="0"/>
        <w:tabs>
          <w:tab w:val="num" w:pos="576"/>
          <w:tab w:val="left" w:pos="9356"/>
        </w:tabs>
        <w:spacing w:line="240" w:lineRule="auto"/>
        <w:ind w:left="578" w:hanging="578"/>
      </w:pPr>
      <w:bookmarkStart w:id="1021" w:name="_Toc478135355"/>
      <w:bookmarkStart w:id="1022" w:name="_Toc507750717"/>
      <w:r w:rsidRPr="00765CA4">
        <w:t>Executing Process Steps using Mobile App</w:t>
      </w:r>
      <w:bookmarkEnd w:id="1021"/>
      <w:bookmarkEnd w:id="1022"/>
    </w:p>
    <w:p w14:paraId="2D4BBFF6" w14:textId="77777777" w:rsidR="00FD7209" w:rsidRDefault="00FD7209" w:rsidP="00FD7209">
      <w:r w:rsidRPr="00765CA4">
        <w:t xml:space="preserve">As mentioned in chapter </w:t>
      </w:r>
      <w:r w:rsidRPr="00765CA4">
        <w:rPr>
          <w:rStyle w:val="SAPTextReference"/>
        </w:rPr>
        <w:t>Overview Table</w:t>
      </w:r>
      <w:r w:rsidRPr="00765CA4">
        <w:t>, several process steps can be executed via mobile device. For this, the SAP SuccessFactors Mobile application must have been activated on the mobile devices of the persons executing these steps.</w:t>
      </w:r>
      <w:r>
        <w:t xml:space="preserve"> </w:t>
      </w:r>
    </w:p>
    <w:p w14:paraId="4E1016AF" w14:textId="77777777" w:rsidR="00FD7209" w:rsidRPr="00C61233" w:rsidRDefault="00FD7209" w:rsidP="008B7022">
      <w:pPr>
        <w:pStyle w:val="SAPNoteHeading"/>
        <w:ind w:left="576"/>
      </w:pPr>
      <w:r w:rsidRPr="00C61233">
        <w:rPr>
          <w:noProof/>
        </w:rPr>
        <w:lastRenderedPageBreak/>
        <w:drawing>
          <wp:inline distT="0" distB="0" distL="0" distR="0" wp14:anchorId="6B5B2169" wp14:editId="221DB860">
            <wp:extent cx="228600" cy="228600"/>
            <wp:effectExtent l="0" t="0" r="0" b="0"/>
            <wp:docPr id="2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5A431B01" w14:textId="1F638E25" w:rsidR="00FD7209" w:rsidRDefault="00FD7209" w:rsidP="008B7022">
      <w:pPr>
        <w:ind w:left="576"/>
      </w:pPr>
      <w:r>
        <w:t xml:space="preserve">For details on activating the </w:t>
      </w:r>
      <w:r w:rsidRPr="00765CA4">
        <w:t>SAP SuccessFactors Mobile application</w:t>
      </w:r>
      <w:r>
        <w:t xml:space="preserve">, refer to the </w:t>
      </w:r>
      <w:r w:rsidR="003936BE">
        <w:rPr>
          <w:rStyle w:val="SAPTextReference"/>
        </w:rPr>
        <w:t xml:space="preserve">Read Me </w:t>
      </w:r>
      <w:r w:rsidR="003936BE">
        <w:t>document</w:t>
      </w:r>
      <w:r>
        <w:t>.</w:t>
      </w:r>
    </w:p>
    <w:p w14:paraId="5B6FD0A0" w14:textId="77777777" w:rsidR="00FD7209" w:rsidRPr="00765CA4" w:rsidRDefault="00FD7209" w:rsidP="00FD7209">
      <w:pPr>
        <w:ind w:left="540"/>
      </w:pPr>
    </w:p>
    <w:p w14:paraId="6BA36D1A" w14:textId="77777777" w:rsidR="00FD7209" w:rsidRPr="00765CA4" w:rsidRDefault="00FD7209" w:rsidP="00FD7209">
      <w:r w:rsidRPr="00765CA4">
        <w:t>In the following, the procedure for executing the process steps using mobile devices are given.</w:t>
      </w:r>
    </w:p>
    <w:p w14:paraId="779D7C9F" w14:textId="77777777" w:rsidR="00FD7209" w:rsidRPr="00765CA4" w:rsidRDefault="00FD7209" w:rsidP="00FD7209">
      <w:pPr>
        <w:pStyle w:val="Heading3"/>
        <w:ind w:left="1134" w:hanging="1134"/>
      </w:pPr>
      <w:bookmarkStart w:id="1023" w:name="_Toc478135356"/>
      <w:bookmarkStart w:id="1024" w:name="_Toc478135357"/>
      <w:bookmarkStart w:id="1025" w:name="_Toc507750718"/>
      <w:bookmarkEnd w:id="1023"/>
      <w:r w:rsidRPr="00765CA4">
        <w:t>Processing Requests</w:t>
      </w:r>
      <w:bookmarkEnd w:id="1024"/>
      <w:bookmarkEnd w:id="1025"/>
    </w:p>
    <w:p w14:paraId="6FC2DB77" w14:textId="77777777" w:rsidR="00FD7209" w:rsidRPr="00765CA4" w:rsidRDefault="00FD7209" w:rsidP="00FD7209">
      <w:pPr>
        <w:pStyle w:val="SAPKeyblockTitle"/>
      </w:pPr>
      <w:r w:rsidRPr="00765CA4">
        <w:t>Purpose</w:t>
      </w:r>
    </w:p>
    <w:p w14:paraId="216A603D" w14:textId="77777777" w:rsidR="00FD7209" w:rsidRDefault="00FD7209" w:rsidP="00FD7209">
      <w:r w:rsidRPr="00765CA4">
        <w:t>If the SAP SuccessFactors Mobile application has been activated on the mobile devices of the approvers of requests</w:t>
      </w:r>
      <w:r>
        <w:t>, they receive the requests also on their</w:t>
      </w:r>
      <w:r w:rsidRPr="002B2D5E">
        <w:t xml:space="preserve"> mobile device</w:t>
      </w:r>
      <w:r>
        <w:t>s. Instead of approving/rejecting the requests on the company</w:t>
      </w:r>
      <w:r w:rsidRPr="00CE5BBE">
        <w:t xml:space="preserve"> </w:t>
      </w:r>
      <w:r>
        <w:t>instance website, they can do so on their mobile devices.</w:t>
      </w:r>
    </w:p>
    <w:p w14:paraId="08FACF51" w14:textId="77777777" w:rsidR="00FD7209" w:rsidRDefault="00FD7209" w:rsidP="00FD7209">
      <w:r>
        <w:t xml:space="preserve">For this scope item, following users can activate </w:t>
      </w:r>
      <w:r w:rsidRPr="00765CA4">
        <w:t>the SAP SuccessFactors Mobile application</w:t>
      </w:r>
      <w:r>
        <w:t>:</w:t>
      </w:r>
    </w:p>
    <w:p w14:paraId="741629DB" w14:textId="77777777" w:rsidR="00FD7209" w:rsidRDefault="00FD7209" w:rsidP="00FD7209">
      <w:pPr>
        <w:pStyle w:val="ListParagraph"/>
        <w:numPr>
          <w:ilvl w:val="0"/>
          <w:numId w:val="59"/>
        </w:numPr>
        <w:ind w:left="360"/>
      </w:pPr>
      <w:r>
        <w:t xml:space="preserve">members of </w:t>
      </w:r>
      <w:r w:rsidRPr="00CB7B5E">
        <w:rPr>
          <w:rStyle w:val="SAPScreenElement"/>
          <w:color w:val="auto"/>
        </w:rPr>
        <w:t xml:space="preserve">HR </w:t>
      </w:r>
      <w:r>
        <w:rPr>
          <w:rStyle w:val="SAPScreenElement"/>
          <w:color w:val="auto"/>
        </w:rPr>
        <w:t>A</w:t>
      </w:r>
      <w:r w:rsidRPr="00CB7B5E">
        <w:rPr>
          <w:rStyle w:val="SAPScreenElement"/>
          <w:color w:val="auto"/>
        </w:rPr>
        <w:t>dministrator</w:t>
      </w:r>
      <w:r>
        <w:t xml:space="preserve"> group, and </w:t>
      </w:r>
    </w:p>
    <w:p w14:paraId="0FCFE86D" w14:textId="77777777" w:rsidR="00F815E1" w:rsidRDefault="00FD7209" w:rsidP="00FD7209">
      <w:pPr>
        <w:pStyle w:val="ListParagraph"/>
        <w:numPr>
          <w:ilvl w:val="0"/>
          <w:numId w:val="59"/>
        </w:numPr>
        <w:ind w:left="360"/>
      </w:pPr>
      <w:r>
        <w:t xml:space="preserve">members of </w:t>
      </w:r>
      <w:r w:rsidR="00F815E1" w:rsidRPr="00C4257B">
        <w:rPr>
          <w:rStyle w:val="SAPScreenElement"/>
          <w:color w:val="auto"/>
        </w:rPr>
        <w:t>Headcount Approver</w:t>
      </w:r>
      <w:r w:rsidR="00F815E1">
        <w:t xml:space="preserve"> group, and</w:t>
      </w:r>
    </w:p>
    <w:p w14:paraId="1150A861" w14:textId="2256CF86" w:rsidR="00FD7209" w:rsidRPr="00E15622" w:rsidRDefault="00F815E1" w:rsidP="00FD7209">
      <w:pPr>
        <w:pStyle w:val="ListParagraph"/>
        <w:numPr>
          <w:ilvl w:val="0"/>
          <w:numId w:val="59"/>
        </w:numPr>
        <w:ind w:left="360"/>
      </w:pPr>
      <w:r>
        <w:t>line manager</w:t>
      </w:r>
      <w:r w:rsidR="00070BDF">
        <w:t>s</w:t>
      </w:r>
      <w:r w:rsidR="00FD7209">
        <w:t>.</w:t>
      </w:r>
    </w:p>
    <w:p w14:paraId="5E58416A" w14:textId="77777777" w:rsidR="00FD7209" w:rsidRPr="00CB7B5E" w:rsidRDefault="00FD7209" w:rsidP="00FD7209">
      <w:pPr>
        <w:pStyle w:val="SAPKeyblockTitle"/>
      </w:pPr>
      <w:r w:rsidRPr="00CB7B5E">
        <w:t>Procedure</w:t>
      </w:r>
    </w:p>
    <w:p w14:paraId="7AD277D7" w14:textId="77777777" w:rsidR="00FD7209" w:rsidRDefault="00FD7209" w:rsidP="00FD7209">
      <w:pPr>
        <w:pStyle w:val="ListParagraph"/>
        <w:numPr>
          <w:ilvl w:val="0"/>
          <w:numId w:val="60"/>
        </w:numPr>
        <w:ind w:left="360"/>
      </w:pPr>
      <w:r w:rsidRPr="00F97F30">
        <w:t xml:space="preserve">Open the SAP SuccessFactors </w:t>
      </w:r>
      <w:r w:rsidRPr="00C77CD4">
        <w:t>mobile app and log on by tapping the corresponding user name</w:t>
      </w:r>
      <w:r w:rsidRPr="00CB7B5E">
        <w:t>.</w:t>
      </w:r>
    </w:p>
    <w:p w14:paraId="774C685D" w14:textId="0283C137" w:rsidR="00FD7209" w:rsidRDefault="00A054D7" w:rsidP="00FD7209">
      <w:pPr>
        <w:pStyle w:val="ListParagraph"/>
        <w:numPr>
          <w:ilvl w:val="0"/>
          <w:numId w:val="60"/>
        </w:numPr>
        <w:ind w:left="360"/>
      </w:pPr>
      <w:r>
        <w:t>Tap on</w:t>
      </w:r>
      <w:r w:rsidR="00FD7209">
        <w:t xml:space="preserve"> </w:t>
      </w:r>
      <w:r w:rsidR="00FD7209">
        <w:rPr>
          <w:rStyle w:val="SAPScreenElement"/>
        </w:rPr>
        <w:t>To-Do</w:t>
      </w:r>
      <w:r w:rsidR="00FD7209">
        <w:t xml:space="preserve"> </w:t>
      </w:r>
      <w:r w:rsidR="008C0786">
        <w:t>and under</w:t>
      </w:r>
      <w:r w:rsidR="00FD7209">
        <w:t xml:space="preserve"> </w:t>
      </w:r>
      <w:r w:rsidR="00FD7209" w:rsidRPr="00CB7B5E">
        <w:rPr>
          <w:rStyle w:val="SAPScreenElement"/>
        </w:rPr>
        <w:t>Approve Requests</w:t>
      </w:r>
      <w:r w:rsidR="00FD7209" w:rsidRPr="00CE5BBE">
        <w:t xml:space="preserve"> </w:t>
      </w:r>
      <w:r w:rsidR="00FD7209">
        <w:t xml:space="preserve">select the appropriate request you need to process (for example, </w:t>
      </w:r>
      <w:r w:rsidR="00F815E1">
        <w:t>position creation</w:t>
      </w:r>
      <w:r w:rsidR="00FD7209">
        <w:t xml:space="preserve">, </w:t>
      </w:r>
      <w:r w:rsidR="00F815E1">
        <w:t>position update</w:t>
      </w:r>
      <w:r w:rsidR="00FD7209">
        <w:t>,</w:t>
      </w:r>
      <w:r w:rsidR="00F815E1">
        <w:t xml:space="preserve"> or employee</w:t>
      </w:r>
      <w:r w:rsidR="00FD7209">
        <w:t xml:space="preserve"> job information </w:t>
      </w:r>
      <w:r w:rsidR="00F815E1">
        <w:t>update</w:t>
      </w:r>
      <w:r w:rsidR="00FD7209">
        <w:t>)</w:t>
      </w:r>
      <w:r w:rsidR="00FD7209" w:rsidRPr="00CE5BBE">
        <w:t>.</w:t>
      </w:r>
    </w:p>
    <w:p w14:paraId="21A19E2C" w14:textId="77777777" w:rsidR="00F815E1" w:rsidRDefault="00FD7209" w:rsidP="00FD7209">
      <w:pPr>
        <w:pStyle w:val="ListParagraph"/>
        <w:numPr>
          <w:ilvl w:val="0"/>
          <w:numId w:val="60"/>
        </w:numPr>
        <w:ind w:left="360"/>
      </w:pPr>
      <w:r w:rsidRPr="00923C78">
        <w:t xml:space="preserve">On the </w:t>
      </w:r>
      <w:r>
        <w:rPr>
          <w:rStyle w:val="SAPScreenElement"/>
        </w:rPr>
        <w:t>Details</w:t>
      </w:r>
      <w:r w:rsidRPr="00CE5BBE">
        <w:t xml:space="preserve"> </w:t>
      </w:r>
      <w:r w:rsidRPr="00923C78">
        <w:t xml:space="preserve">screen, review the </w:t>
      </w:r>
      <w:r w:rsidR="00F815E1">
        <w:t>request.</w:t>
      </w:r>
    </w:p>
    <w:p w14:paraId="494CC254" w14:textId="2D6341A0" w:rsidR="00FD7209" w:rsidRDefault="00F815E1" w:rsidP="00C4257B">
      <w:pPr>
        <w:pStyle w:val="ListParagraph"/>
        <w:numPr>
          <w:ilvl w:val="1"/>
          <w:numId w:val="60"/>
        </w:numPr>
        <w:ind w:left="630" w:hanging="270"/>
      </w:pPr>
      <w:r>
        <w:t>I</w:t>
      </w:r>
      <w:r w:rsidR="00FD7209" w:rsidRPr="00923C78">
        <w:t>f satisfied</w:t>
      </w:r>
      <w:r w:rsidR="00FD7209">
        <w:t xml:space="preserve">, </w:t>
      </w:r>
      <w:r w:rsidR="00606FCF">
        <w:t>tap</w:t>
      </w:r>
      <w:r w:rsidR="00FD7209">
        <w:t xml:space="preserve"> </w:t>
      </w:r>
      <w:r w:rsidR="00FD7209" w:rsidRPr="00CB7B5E">
        <w:rPr>
          <w:rStyle w:val="SAPScreenElement"/>
        </w:rPr>
        <w:t>Approve</w:t>
      </w:r>
      <w:r w:rsidR="00FD7209">
        <w:t>.</w:t>
      </w:r>
    </w:p>
    <w:p w14:paraId="01AEB49F" w14:textId="4CE76141" w:rsidR="00FD7209" w:rsidRDefault="00F815E1" w:rsidP="00C4257B">
      <w:pPr>
        <w:pStyle w:val="ListParagraph"/>
        <w:numPr>
          <w:ilvl w:val="1"/>
          <w:numId w:val="60"/>
        </w:numPr>
        <w:ind w:left="630" w:hanging="270"/>
      </w:pPr>
      <w:r>
        <w:t xml:space="preserve">If not satisfied, </w:t>
      </w:r>
      <w:r w:rsidR="00FD7209" w:rsidRPr="00C61233">
        <w:t>send the request back for further details. In this case, it is recommended to add a comment explaining your decision.</w:t>
      </w:r>
      <w:r w:rsidR="00FD7209" w:rsidRPr="007E1273">
        <w:t xml:space="preserve"> </w:t>
      </w:r>
      <w:r w:rsidR="00FD7209">
        <w:t xml:space="preserve">Then </w:t>
      </w:r>
      <w:r w:rsidR="00606FCF">
        <w:t>tap</w:t>
      </w:r>
      <w:r w:rsidR="00FD7209">
        <w:t xml:space="preserve"> </w:t>
      </w:r>
      <w:r w:rsidR="00FD7209" w:rsidRPr="00CB7B5E">
        <w:rPr>
          <w:rStyle w:val="SAPScreenElement"/>
        </w:rPr>
        <w:t>Send Back</w:t>
      </w:r>
      <w:r w:rsidR="00FD7209">
        <w:t xml:space="preserve">. </w:t>
      </w:r>
      <w:r w:rsidR="00FD7209" w:rsidRPr="00112A3C">
        <w:t xml:space="preserve">The </w:t>
      </w:r>
      <w:r w:rsidR="00FD7209">
        <w:t xml:space="preserve">request initiator </w:t>
      </w:r>
      <w:r w:rsidR="00FD7209" w:rsidRPr="00112A3C">
        <w:t>can then either adapt the request and resubmit it for approval, or cancel it.</w:t>
      </w:r>
    </w:p>
    <w:p w14:paraId="22DDA5DC" w14:textId="0888C308" w:rsidR="00FA35C5" w:rsidRPr="00121F36" w:rsidRDefault="00FA35C5" w:rsidP="00FA35C5">
      <w:pPr>
        <w:pStyle w:val="Heading2"/>
        <w:numPr>
          <w:ilvl w:val="1"/>
          <w:numId w:val="8"/>
        </w:numPr>
      </w:pPr>
      <w:bookmarkStart w:id="1026" w:name="_Toc507750719"/>
      <w:commentRangeStart w:id="1027"/>
      <w:r w:rsidRPr="00121F36">
        <w:t>Process Chains</w:t>
      </w:r>
      <w:bookmarkEnd w:id="1006"/>
      <w:bookmarkEnd w:id="1007"/>
      <w:commentRangeEnd w:id="1027"/>
      <w:r w:rsidR="00E55445">
        <w:rPr>
          <w:rStyle w:val="CommentReference"/>
          <w:rFonts w:ascii="BentonSans Book" w:eastAsia="MS Mincho" w:hAnsi="BentonSans Book"/>
          <w:color w:val="auto"/>
        </w:rPr>
        <w:commentReference w:id="1027"/>
      </w:r>
      <w:bookmarkEnd w:id="1026"/>
    </w:p>
    <w:p w14:paraId="2C30A4DE" w14:textId="6ACE4313" w:rsidR="00FA35C5" w:rsidRDefault="00FA35C5" w:rsidP="00FA35C5">
      <w:pPr>
        <w:rPr>
          <w:ins w:id="1028" w:author="Author" w:date="2018-02-14T13:48:00Z"/>
        </w:rPr>
      </w:pPr>
      <w:r w:rsidRPr="00121F36">
        <w:t xml:space="preserve">The process to be tested in this test case is part of a chain of integrated processes. </w:t>
      </w:r>
    </w:p>
    <w:p w14:paraId="05F00E77" w14:textId="5A67C5DF" w:rsidR="00BB0CF6" w:rsidRPr="00121F36" w:rsidRDefault="00BB0CF6" w:rsidP="00FA35C5">
      <w:ins w:id="1029" w:author="Author" w:date="2018-02-14T13:48:00Z">
        <w:r>
          <w:t>In the assumption that the</w:t>
        </w:r>
        <w:r w:rsidRPr="00383F3F">
          <w:t xml:space="preserve"> </w:t>
        </w:r>
        <w:r w:rsidRPr="00BD6D3F">
          <w:rPr>
            <w:rStyle w:val="SAPEmphasis"/>
          </w:rPr>
          <w:t xml:space="preserve">Employee Central related content </w:t>
        </w:r>
        <w:r w:rsidRPr="00383F3F">
          <w:t>in your instance</w:t>
        </w:r>
        <w:r w:rsidRPr="002B0A3D">
          <w:rPr>
            <w:rStyle w:val="SAPEmphasis"/>
          </w:rPr>
          <w:t xml:space="preserve"> </w:t>
        </w:r>
        <w:r w:rsidRPr="00E520A7">
          <w:rPr>
            <w:rStyle w:val="SAPEmphasis"/>
          </w:rPr>
          <w:t>has been deployed</w:t>
        </w:r>
        <w:r w:rsidRPr="00383F3F">
          <w:t xml:space="preserve"> </w:t>
        </w:r>
        <w:r w:rsidRPr="00BD6D3F">
          <w:rPr>
            <w:rStyle w:val="SAPEmphasis"/>
          </w:rPr>
          <w:t>with the SAP Best Practices</w:t>
        </w:r>
        <w:r w:rsidRPr="00383F3F">
          <w:t>,</w:t>
        </w:r>
        <w:r>
          <w:t xml:space="preserve"> you can test</w:t>
        </w:r>
        <w:r w:rsidRPr="00383F3F">
          <w:t xml:space="preserve"> </w:t>
        </w:r>
        <w:r>
          <w:t>following</w:t>
        </w:r>
        <w:r w:rsidRPr="00383F3F">
          <w:t xml:space="preserve"> business processes</w:t>
        </w:r>
        <w:r>
          <w:t>.</w:t>
        </w:r>
      </w:ins>
    </w:p>
    <w:p w14:paraId="6131981C" w14:textId="77777777" w:rsidR="00FA35C5" w:rsidRPr="00121F36" w:rsidRDefault="00FA35C5" w:rsidP="005C32CF">
      <w:pPr>
        <w:pStyle w:val="Heading3"/>
      </w:pPr>
      <w:bookmarkStart w:id="1030" w:name="_Toc188964946"/>
      <w:bookmarkStart w:id="1031" w:name="_Toc357081295"/>
      <w:bookmarkStart w:id="1032" w:name="_Toc406685178"/>
      <w:bookmarkStart w:id="1033" w:name="_Toc410684936"/>
      <w:bookmarkStart w:id="1034" w:name="_Toc507750720"/>
      <w:r w:rsidRPr="00121F36">
        <w:lastRenderedPageBreak/>
        <w:t>Preceding Process</w:t>
      </w:r>
      <w:bookmarkEnd w:id="1030"/>
      <w:r w:rsidRPr="00121F36">
        <w:t>es</w:t>
      </w:r>
      <w:bookmarkEnd w:id="1031"/>
      <w:bookmarkEnd w:id="1032"/>
      <w:bookmarkEnd w:id="1033"/>
      <w:bookmarkEnd w:id="1034"/>
    </w:p>
    <w:p w14:paraId="46A5649B" w14:textId="77777777" w:rsidR="00FA35C5" w:rsidRPr="00121F36" w:rsidRDefault="00FA35C5" w:rsidP="00FA35C5">
      <w:r w:rsidRPr="00121F36">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035" w:author="Author" w:date="2018-02-14T13:51: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11672"/>
        <w:gridCol w:w="2614"/>
        <w:tblGridChange w:id="1036">
          <w:tblGrid>
            <w:gridCol w:w="10682"/>
            <w:gridCol w:w="3604"/>
          </w:tblGrid>
        </w:tblGridChange>
      </w:tblGrid>
      <w:tr w:rsidR="00FA35C5" w:rsidRPr="00121F36" w14:paraId="21AF2FDD" w14:textId="77777777" w:rsidTr="00FB7571">
        <w:trPr>
          <w:tblHeader/>
          <w:trPrChange w:id="1037" w:author="Author" w:date="2018-02-14T13:51:00Z">
            <w:trPr>
              <w:tblHeader/>
            </w:trPr>
          </w:trPrChange>
        </w:trPr>
        <w:tc>
          <w:tcPr>
            <w:tcW w:w="11672" w:type="dxa"/>
            <w:tcBorders>
              <w:top w:val="single" w:sz="8" w:space="0" w:color="999999"/>
              <w:left w:val="single" w:sz="8" w:space="0" w:color="999999"/>
              <w:bottom w:val="single" w:sz="8" w:space="0" w:color="999999"/>
              <w:right w:val="single" w:sz="8" w:space="0" w:color="999999"/>
            </w:tcBorders>
            <w:shd w:val="clear" w:color="auto" w:fill="999999"/>
            <w:hideMark/>
            <w:tcPrChange w:id="1038" w:author="Author" w:date="2018-02-14T13:51:00Z">
              <w:tcPr>
                <w:tcW w:w="1068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2116081" w14:textId="77777777" w:rsidR="00FA35C5" w:rsidRPr="00121F36" w:rsidRDefault="00FA35C5" w:rsidP="00FA35C5">
            <w:pPr>
              <w:pStyle w:val="SAPTableHeader"/>
            </w:pPr>
            <w:r w:rsidRPr="00121F36">
              <w:t>Process</w:t>
            </w:r>
          </w:p>
        </w:tc>
        <w:tc>
          <w:tcPr>
            <w:tcW w:w="2614" w:type="dxa"/>
            <w:tcBorders>
              <w:top w:val="single" w:sz="8" w:space="0" w:color="999999"/>
              <w:left w:val="single" w:sz="8" w:space="0" w:color="999999"/>
              <w:bottom w:val="single" w:sz="8" w:space="0" w:color="999999"/>
              <w:right w:val="single" w:sz="8" w:space="0" w:color="999999"/>
            </w:tcBorders>
            <w:shd w:val="clear" w:color="auto" w:fill="999999"/>
            <w:hideMark/>
            <w:tcPrChange w:id="1039" w:author="Author" w:date="2018-02-14T13:51:00Z">
              <w:tcPr>
                <w:tcW w:w="3604"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FB018AA" w14:textId="77777777" w:rsidR="00FA35C5" w:rsidRPr="00121F36" w:rsidRDefault="00FA35C5" w:rsidP="00FA35C5">
            <w:pPr>
              <w:pStyle w:val="SAPTableHeader"/>
            </w:pPr>
            <w:r w:rsidRPr="00121F36">
              <w:t>Business Condition</w:t>
            </w:r>
          </w:p>
        </w:tc>
      </w:tr>
      <w:tr w:rsidR="00FA35C5" w:rsidRPr="00121F36" w14:paraId="2551099F" w14:textId="77777777" w:rsidTr="00FB7571">
        <w:tc>
          <w:tcPr>
            <w:tcW w:w="11672" w:type="dxa"/>
            <w:tcBorders>
              <w:top w:val="single" w:sz="8" w:space="0" w:color="999999"/>
              <w:left w:val="single" w:sz="8" w:space="0" w:color="999999"/>
              <w:bottom w:val="single" w:sz="8" w:space="0" w:color="999999"/>
              <w:right w:val="single" w:sz="8" w:space="0" w:color="999999"/>
            </w:tcBorders>
            <w:hideMark/>
            <w:tcPrChange w:id="1040" w:author="Author" w:date="2018-02-14T13:51:00Z">
              <w:tcPr>
                <w:tcW w:w="10682" w:type="dxa"/>
                <w:tcBorders>
                  <w:top w:val="single" w:sz="8" w:space="0" w:color="999999"/>
                  <w:left w:val="single" w:sz="8" w:space="0" w:color="999999"/>
                  <w:bottom w:val="single" w:sz="8" w:space="0" w:color="999999"/>
                  <w:right w:val="single" w:sz="8" w:space="0" w:color="999999"/>
                </w:tcBorders>
                <w:hideMark/>
              </w:tcPr>
            </w:tcPrChange>
          </w:tcPr>
          <w:p w14:paraId="58CBFFBC" w14:textId="34322741" w:rsidR="00BB0CF6" w:rsidRPr="00FB7571" w:rsidRDefault="00BB0CF6" w:rsidP="00FA35C5">
            <w:pPr>
              <w:rPr>
                <w:rStyle w:val="SAPScreenElement"/>
                <w:rFonts w:ascii="BentonSans Book" w:hAnsi="BentonSans Book"/>
                <w:color w:val="auto"/>
                <w:rPrChange w:id="1041" w:author="Author" w:date="2018-02-14T13:50:00Z">
                  <w:rPr>
                    <w:rStyle w:val="SAPScreenElement"/>
                    <w:color w:val="auto"/>
                  </w:rPr>
                </w:rPrChange>
              </w:rPr>
            </w:pPr>
            <w:ins w:id="1042" w:author="Author" w:date="2018-02-14T13:50:00Z">
              <w:r w:rsidRPr="004C4CF6">
                <w:t>In case</w:t>
              </w:r>
              <w:r w:rsidRPr="004C4CF6">
                <w:rPr>
                  <w:rStyle w:val="SAPEmphasis"/>
                </w:rPr>
                <w:t xml:space="preserve"> </w:t>
              </w:r>
              <w:r w:rsidRPr="00D1741A">
                <w:rPr>
                  <w:rPrChange w:id="1043" w:author="Author" w:date="2018-03-02T10:32:00Z">
                    <w:rPr>
                      <w:rStyle w:val="SAPEmphasis"/>
                    </w:rPr>
                  </w:rPrChange>
                </w:rPr>
                <w:t>the</w:t>
              </w:r>
              <w:r w:rsidRPr="004C4CF6">
                <w:rPr>
                  <w:rStyle w:val="SAPEmphasis"/>
                </w:rPr>
                <w:t xml:space="preserve"> Company Structure Overview </w:t>
              </w:r>
              <w:r w:rsidRPr="00922914">
                <w:t>functionality has been implemented</w:t>
              </w:r>
              <w:r w:rsidRPr="004C4CF6">
                <w:rPr>
                  <w:rStyle w:val="SAPEmphasis"/>
                </w:rPr>
                <w:t xml:space="preserve"> </w:t>
              </w:r>
              <w:r>
                <w:rPr>
                  <w:rStyle w:val="SAPEmphasis"/>
                </w:rPr>
                <w:t xml:space="preserve">using the SAP </w:t>
              </w:r>
              <w:bookmarkStart w:id="1044" w:name="_GoBack"/>
              <w:r>
                <w:rPr>
                  <w:rStyle w:val="SAPEmphasis"/>
                </w:rPr>
                <w:t>Best Practice</w:t>
              </w:r>
              <w:bookmarkEnd w:id="1044"/>
              <w:r>
                <w:rPr>
                  <w:rStyle w:val="SAPEmphasis"/>
                </w:rPr>
                <w:t xml:space="preserve">s: </w:t>
              </w:r>
            </w:ins>
            <w:r w:rsidR="001304B4" w:rsidRPr="00677470">
              <w:rPr>
                <w:rStyle w:val="SAPScreenElement"/>
                <w:color w:val="auto"/>
              </w:rPr>
              <w:t xml:space="preserve">Manage Company </w:t>
            </w:r>
            <w:r w:rsidR="00D83E1B" w:rsidRPr="00677470">
              <w:rPr>
                <w:rStyle w:val="SAPScreenElement"/>
                <w:color w:val="auto"/>
              </w:rPr>
              <w:t xml:space="preserve">Structure </w:t>
            </w:r>
            <w:r w:rsidR="001304B4" w:rsidRPr="00677470">
              <w:rPr>
                <w:rStyle w:val="SAPScreenElement"/>
                <w:color w:val="auto"/>
              </w:rPr>
              <w:t>(2OY)</w:t>
            </w:r>
            <w:r w:rsidR="00CA5D3B" w:rsidRPr="00C50C67">
              <w:rPr>
                <w:rStyle w:val="SAPScreenElement"/>
                <w:color w:val="auto"/>
              </w:rPr>
              <w:t xml:space="preserve"> (Optional)</w:t>
            </w:r>
            <w:del w:id="1045" w:author="Author" w:date="2018-02-14T13:50:00Z">
              <w:r w:rsidR="00CA5D3B" w:rsidDel="00BB0CF6">
                <w:rPr>
                  <w:rStyle w:val="SAPScreenElement"/>
                  <w:color w:val="auto"/>
                </w:rPr>
                <w:delText xml:space="preserve"> - </w:delText>
              </w:r>
              <w:r w:rsidR="00CA5D3B" w:rsidRPr="00D334E4" w:rsidDel="00BB0CF6">
                <w:delText xml:space="preserve">in case </w:delText>
              </w:r>
              <w:r w:rsidR="00CA5D3B" w:rsidRPr="00CA3FA6" w:rsidDel="00BB0CF6">
                <w:delText xml:space="preserve">the </w:delText>
              </w:r>
              <w:r w:rsidR="00CA5D3B" w:rsidRPr="00D334E4" w:rsidDel="00BB0CF6">
                <w:rPr>
                  <w:rStyle w:val="SAPEmphasis"/>
                </w:rPr>
                <w:delText xml:space="preserve">Company Structure Overview </w:delText>
              </w:r>
              <w:r w:rsidR="006D1724" w:rsidDel="00BB0CF6">
                <w:delText>module</w:delText>
              </w:r>
              <w:r w:rsidR="00CA5D3B" w:rsidRPr="00D334E4" w:rsidDel="00BB0CF6">
                <w:rPr>
                  <w:rStyle w:val="SAPEmphasis"/>
                </w:rPr>
                <w:delText xml:space="preserve"> </w:delText>
              </w:r>
              <w:r w:rsidR="00CA5D3B" w:rsidRPr="00CA3FA6" w:rsidDel="00BB0CF6">
                <w:delText xml:space="preserve">has been implemented </w:delText>
              </w:r>
              <w:r w:rsidR="00CA5D3B" w:rsidRPr="00D334E4" w:rsidDel="00BB0CF6">
                <w:delText>in the</w:delText>
              </w:r>
              <w:r w:rsidR="00CA5D3B" w:rsidRPr="00D334E4" w:rsidDel="00BB0CF6">
                <w:rPr>
                  <w:rStyle w:val="SAPEmphasis"/>
                </w:rPr>
                <w:delText xml:space="preserve"> SAP SuccessFactors Employee Central</w:delText>
              </w:r>
              <w:r w:rsidR="00CA5D3B" w:rsidRPr="0018317A" w:rsidDel="00BB0CF6">
                <w:delText xml:space="preserve"> </w:delText>
              </w:r>
              <w:r w:rsidR="00CA5D3B" w:rsidDel="00BB0CF6">
                <w:delText>instance</w:delText>
              </w:r>
            </w:del>
            <w:r w:rsidR="00CA5D3B">
              <w:t xml:space="preserve">; otherwise follow the procedure described in chapter </w:t>
            </w:r>
            <w:r w:rsidR="00CA5D3B" w:rsidRPr="002718FC">
              <w:rPr>
                <w:rStyle w:val="SAPScreenElement"/>
                <w:color w:val="auto"/>
                <w:rPrChange w:id="1046" w:author="Author" w:date="2018-02-16T18:24:00Z">
                  <w:rPr>
                    <w:rStyle w:val="SAPEmphasis"/>
                  </w:rPr>
                </w:rPrChange>
              </w:rPr>
              <w:t>Preliminary Steps</w:t>
            </w:r>
            <w:r w:rsidR="00CA5D3B">
              <w:t>.</w:t>
            </w:r>
          </w:p>
        </w:tc>
        <w:tc>
          <w:tcPr>
            <w:tcW w:w="2614" w:type="dxa"/>
            <w:tcBorders>
              <w:top w:val="single" w:sz="8" w:space="0" w:color="999999"/>
              <w:left w:val="single" w:sz="8" w:space="0" w:color="999999"/>
              <w:bottom w:val="single" w:sz="8" w:space="0" w:color="999999"/>
              <w:right w:val="single" w:sz="8" w:space="0" w:color="999999"/>
            </w:tcBorders>
            <w:hideMark/>
            <w:tcPrChange w:id="1047" w:author="Author" w:date="2018-02-14T13:51:00Z">
              <w:tcPr>
                <w:tcW w:w="3604" w:type="dxa"/>
                <w:tcBorders>
                  <w:top w:val="single" w:sz="8" w:space="0" w:color="999999"/>
                  <w:left w:val="single" w:sz="8" w:space="0" w:color="999999"/>
                  <w:bottom w:val="single" w:sz="8" w:space="0" w:color="999999"/>
                  <w:right w:val="single" w:sz="8" w:space="0" w:color="999999"/>
                </w:tcBorders>
                <w:hideMark/>
              </w:tcPr>
            </w:tcPrChange>
          </w:tcPr>
          <w:p w14:paraId="251EAFF5" w14:textId="1EC69C93" w:rsidR="00E64F7B" w:rsidRPr="00121F36" w:rsidRDefault="00D83E1B" w:rsidP="00E64F7B">
            <w:r w:rsidRPr="00677470">
              <w:t xml:space="preserve">The </w:t>
            </w:r>
            <w:r w:rsidR="00EA70F6" w:rsidRPr="0018317A">
              <w:t>company</w:t>
            </w:r>
            <w:r w:rsidR="00EA70F6" w:rsidRPr="00677470">
              <w:t xml:space="preserve"> </w:t>
            </w:r>
            <w:r w:rsidRPr="00677470">
              <w:t>structure needs to be in place.</w:t>
            </w:r>
          </w:p>
        </w:tc>
      </w:tr>
    </w:tbl>
    <w:p w14:paraId="30EAD468" w14:textId="77777777" w:rsidR="00FA35C5" w:rsidRPr="00121F36" w:rsidRDefault="00FA35C5" w:rsidP="00FA35C5">
      <w:pPr>
        <w:pStyle w:val="Heading3"/>
        <w:numPr>
          <w:ilvl w:val="2"/>
          <w:numId w:val="8"/>
        </w:numPr>
      </w:pPr>
      <w:bookmarkStart w:id="1048" w:name="_Toc507750721"/>
      <w:r w:rsidRPr="00121F36">
        <w:t>Succeeding Processes</w:t>
      </w:r>
      <w:bookmarkEnd w:id="1048"/>
    </w:p>
    <w:p w14:paraId="3BE363BC" w14:textId="77777777" w:rsidR="00FA35C5" w:rsidRPr="00121F36" w:rsidRDefault="00FA35C5" w:rsidP="00FA35C5">
      <w:r w:rsidRPr="00121F36">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049" w:author="Author" w:date="2018-02-14T13:48: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6812"/>
        <w:gridCol w:w="7474"/>
        <w:tblGridChange w:id="1050">
          <w:tblGrid>
            <w:gridCol w:w="6632"/>
            <w:gridCol w:w="7654"/>
          </w:tblGrid>
        </w:tblGridChange>
      </w:tblGrid>
      <w:tr w:rsidR="00FA35C5" w:rsidRPr="00121F36" w14:paraId="38CD4AB8" w14:textId="77777777" w:rsidTr="00FB7571">
        <w:trPr>
          <w:tblHeader/>
          <w:trPrChange w:id="1051" w:author="Author" w:date="2018-02-14T13:48:00Z">
            <w:trPr>
              <w:tblHeader/>
            </w:trPr>
          </w:trPrChange>
        </w:trPr>
        <w:tc>
          <w:tcPr>
            <w:tcW w:w="6812" w:type="dxa"/>
            <w:tcBorders>
              <w:top w:val="single" w:sz="8" w:space="0" w:color="999999"/>
              <w:left w:val="single" w:sz="8" w:space="0" w:color="999999"/>
              <w:bottom w:val="single" w:sz="8" w:space="0" w:color="999999"/>
              <w:right w:val="single" w:sz="8" w:space="0" w:color="999999"/>
            </w:tcBorders>
            <w:shd w:val="clear" w:color="auto" w:fill="999999"/>
            <w:hideMark/>
            <w:tcPrChange w:id="1052" w:author="Author" w:date="2018-02-14T13:48:00Z">
              <w:tcPr>
                <w:tcW w:w="663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D7607DA" w14:textId="77777777" w:rsidR="00FA35C5" w:rsidRPr="00121F36" w:rsidRDefault="00FA35C5" w:rsidP="00FA35C5">
            <w:pPr>
              <w:pStyle w:val="SAPTableHeader"/>
            </w:pPr>
            <w:r w:rsidRPr="00121F36">
              <w:t>Process</w:t>
            </w:r>
          </w:p>
        </w:tc>
        <w:tc>
          <w:tcPr>
            <w:tcW w:w="7474" w:type="dxa"/>
            <w:tcBorders>
              <w:top w:val="single" w:sz="8" w:space="0" w:color="999999"/>
              <w:left w:val="single" w:sz="8" w:space="0" w:color="999999"/>
              <w:bottom w:val="single" w:sz="8" w:space="0" w:color="999999"/>
              <w:right w:val="single" w:sz="8" w:space="0" w:color="999999"/>
            </w:tcBorders>
            <w:shd w:val="clear" w:color="auto" w:fill="999999"/>
            <w:hideMark/>
            <w:tcPrChange w:id="1053" w:author="Author" w:date="2018-02-14T13:48:00Z">
              <w:tcPr>
                <w:tcW w:w="7654"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41806E4" w14:textId="77777777" w:rsidR="00FA35C5" w:rsidRPr="00121F36" w:rsidRDefault="00FA35C5" w:rsidP="00FA35C5">
            <w:pPr>
              <w:pStyle w:val="SAPTableHeader"/>
            </w:pPr>
            <w:r w:rsidRPr="00121F36">
              <w:t>Business Condition</w:t>
            </w:r>
          </w:p>
        </w:tc>
      </w:tr>
      <w:tr w:rsidR="00D83E1B" w:rsidRPr="00121F36" w14:paraId="2B666208" w14:textId="77777777" w:rsidTr="00FB7571">
        <w:tc>
          <w:tcPr>
            <w:tcW w:w="6812" w:type="dxa"/>
            <w:tcBorders>
              <w:top w:val="single" w:sz="8" w:space="0" w:color="999999"/>
              <w:left w:val="single" w:sz="8" w:space="0" w:color="999999"/>
              <w:bottom w:val="single" w:sz="8" w:space="0" w:color="999999"/>
              <w:right w:val="single" w:sz="8" w:space="0" w:color="999999"/>
            </w:tcBorders>
            <w:tcPrChange w:id="1054" w:author="Author" w:date="2018-02-14T13:48:00Z">
              <w:tcPr>
                <w:tcW w:w="6632" w:type="dxa"/>
                <w:tcBorders>
                  <w:top w:val="single" w:sz="8" w:space="0" w:color="999999"/>
                  <w:left w:val="single" w:sz="8" w:space="0" w:color="999999"/>
                  <w:bottom w:val="single" w:sz="8" w:space="0" w:color="999999"/>
                  <w:right w:val="single" w:sz="8" w:space="0" w:color="999999"/>
                </w:tcBorders>
              </w:tcPr>
            </w:tcPrChange>
          </w:tcPr>
          <w:p w14:paraId="36B85248" w14:textId="79078770" w:rsidR="00D83E1B" w:rsidRPr="00121F36" w:rsidRDefault="00BB0CF6" w:rsidP="00D83E1B">
            <w:pPr>
              <w:rPr>
                <w:rStyle w:val="SAPScreenElement"/>
                <w:color w:val="auto"/>
              </w:rPr>
            </w:pPr>
            <w:ins w:id="1055" w:author="Author" w:date="2018-02-14T13:48:00Z">
              <w:r>
                <w:t>I</w:t>
              </w:r>
              <w:r w:rsidRPr="00383F3F">
                <w:t>n case</w:t>
              </w:r>
              <w:r>
                <w:t xml:space="preserve"> the</w:t>
              </w:r>
              <w:r w:rsidRPr="0073146F">
                <w:t xml:space="preserve"> </w:t>
              </w:r>
              <w:r w:rsidRPr="0073146F">
                <w:rPr>
                  <w:rStyle w:val="SAPEmphasis"/>
                </w:rPr>
                <w:t xml:space="preserve">Core </w:t>
              </w:r>
              <w:r w:rsidRPr="00BD6D3F">
                <w:t xml:space="preserve">content </w:t>
              </w:r>
              <w:r w:rsidRPr="0073146F">
                <w:t xml:space="preserve">has been </w:t>
              </w:r>
              <w:r>
                <w:t>deployed:</w:t>
              </w:r>
              <w:r w:rsidRPr="00945767">
                <w:rPr>
                  <w:rStyle w:val="SAPTextReference"/>
                </w:rPr>
                <w:t xml:space="preserve"> </w:t>
              </w:r>
            </w:ins>
            <w:r w:rsidR="00D83E1B" w:rsidRPr="00121F36">
              <w:rPr>
                <w:rStyle w:val="SAPScreenElement"/>
                <w:color w:val="auto"/>
              </w:rPr>
              <w:t>Add New Employee / Rehire (FJ0)</w:t>
            </w:r>
          </w:p>
        </w:tc>
        <w:tc>
          <w:tcPr>
            <w:tcW w:w="7474" w:type="dxa"/>
            <w:tcBorders>
              <w:top w:val="single" w:sz="8" w:space="0" w:color="999999"/>
              <w:left w:val="single" w:sz="8" w:space="0" w:color="999999"/>
              <w:bottom w:val="single" w:sz="8" w:space="0" w:color="999999"/>
              <w:right w:val="single" w:sz="8" w:space="0" w:color="999999"/>
            </w:tcBorders>
            <w:tcPrChange w:id="1056" w:author="Author" w:date="2018-02-14T13:48:00Z">
              <w:tcPr>
                <w:tcW w:w="7654" w:type="dxa"/>
                <w:tcBorders>
                  <w:top w:val="single" w:sz="8" w:space="0" w:color="999999"/>
                  <w:left w:val="single" w:sz="8" w:space="0" w:color="999999"/>
                  <w:bottom w:val="single" w:sz="8" w:space="0" w:color="999999"/>
                  <w:right w:val="single" w:sz="8" w:space="0" w:color="999999"/>
                </w:tcBorders>
              </w:tcPr>
            </w:tcPrChange>
          </w:tcPr>
          <w:p w14:paraId="58395B0A" w14:textId="5694B395" w:rsidR="00D83E1B" w:rsidRPr="00121F36" w:rsidRDefault="00D83E1B" w:rsidP="001876EE">
            <w:pPr>
              <w:rPr>
                <w:b/>
              </w:rPr>
            </w:pPr>
            <w:r w:rsidRPr="00121F36">
              <w:rPr>
                <w:lang w:eastAsia="de-DE"/>
              </w:rPr>
              <w:t xml:space="preserve">Employees can be hired (or rehired) on the existing positions. </w:t>
            </w:r>
          </w:p>
        </w:tc>
      </w:tr>
    </w:tbl>
    <w:p w14:paraId="3FCF30D4" w14:textId="77777777" w:rsidR="00E13550" w:rsidRDefault="00E13550">
      <w:pPr>
        <w:pStyle w:val="NoteParagraph"/>
        <w:ind w:left="0"/>
        <w:rPr>
          <w:ins w:id="1057" w:author="Author" w:date="2018-02-26T17:08:00Z"/>
        </w:rPr>
        <w:pPrChange w:id="1058" w:author="Author" w:date="2018-02-26T17:08:00Z">
          <w:pPr>
            <w:pStyle w:val="NoteParagraph"/>
            <w:ind w:left="619"/>
          </w:pPr>
        </w:pPrChange>
      </w:pPr>
    </w:p>
    <w:p w14:paraId="78D77F2F" w14:textId="1C4A2773" w:rsidR="00420F66" w:rsidDel="00E13550" w:rsidRDefault="00FA35C5">
      <w:pPr>
        <w:pStyle w:val="NoteParagraph"/>
        <w:ind w:left="0"/>
        <w:rPr>
          <w:ins w:id="1059" w:author="Author" w:date="2018-02-26T17:06:00Z"/>
          <w:del w:id="1060" w:author="Author" w:date="2018-02-26T17:08:00Z"/>
        </w:rPr>
        <w:pPrChange w:id="1061" w:author="Author" w:date="2018-02-26T17:08:00Z">
          <w:pPr>
            <w:pStyle w:val="NoteParagraph"/>
            <w:ind w:left="619"/>
          </w:pPr>
        </w:pPrChange>
      </w:pPr>
      <w:del w:id="1062" w:author="Author" w:date="2018-02-26T17:08:00Z">
        <w:r w:rsidRPr="00121F36" w:rsidDel="00E13550">
          <w:br w:type="page"/>
        </w:r>
      </w:del>
      <w:ins w:id="1063" w:author="Author" w:date="2018-02-26T17:06:00Z">
        <w:r w:rsidR="00420F66" w:rsidRPr="00121F36">
          <w:t xml:space="preserve">Changes in the employee’s job information might have impact on the position to which the employee is assigned. </w:t>
        </w:r>
      </w:ins>
    </w:p>
    <w:p w14:paraId="7E371ED6" w14:textId="47413711" w:rsidR="00420F66" w:rsidRDefault="00420F66">
      <w:pPr>
        <w:pStyle w:val="NoteParagraph"/>
        <w:ind w:left="0"/>
        <w:rPr>
          <w:ins w:id="1064" w:author="Author" w:date="2018-02-26T17:06:00Z"/>
        </w:rPr>
        <w:pPrChange w:id="1065" w:author="Author" w:date="2018-02-26T17:08:00Z">
          <w:pPr>
            <w:pStyle w:val="NoteParagraph"/>
            <w:ind w:left="619"/>
          </w:pPr>
        </w:pPrChange>
      </w:pPr>
      <w:ins w:id="1066" w:author="Author" w:date="2018-02-26T17:06:00Z">
        <w:del w:id="1067" w:author="Author" w:date="2018-02-26T17:08:00Z">
          <w:r w:rsidDel="00E13550">
            <w:delText xml:space="preserve">In case the </w:delText>
          </w:r>
          <w:r w:rsidRPr="00CA265D" w:rsidDel="00E13550">
            <w:rPr>
              <w:rStyle w:val="SAPEmphasis"/>
            </w:rPr>
            <w:delText>Employee Central related content</w:delText>
          </w:r>
          <w:r w:rsidRPr="00383F3F" w:rsidDel="00E13550">
            <w:delText xml:space="preserve"> in your instance </w:delText>
          </w:r>
          <w:r w:rsidRPr="00CA265D" w:rsidDel="00E13550">
            <w:rPr>
              <w:rStyle w:val="SAPEmphasis"/>
            </w:rPr>
            <w:delText>has been deployed with the SAP Best Practices</w:delText>
          </w:r>
          <w:r w:rsidRPr="00383F3F" w:rsidDel="00E13550">
            <w:delText>,</w:delText>
          </w:r>
          <w:r w:rsidDel="00E13550">
            <w:delText xml:space="preserve"> you can</w:delText>
          </w:r>
          <w:r w:rsidRPr="00121F36" w:rsidDel="00E13550">
            <w:delText xml:space="preserve"> refer </w:delText>
          </w:r>
        </w:del>
      </w:ins>
      <w:ins w:id="1068" w:author="Author" w:date="2018-02-26T17:08:00Z">
        <w:r w:rsidR="00E13550">
          <w:t>F</w:t>
        </w:r>
      </w:ins>
      <w:ins w:id="1069" w:author="Author" w:date="2018-02-26T17:06:00Z">
        <w:del w:id="1070" w:author="Author" w:date="2018-02-26T17:08:00Z">
          <w:r w:rsidDel="00E13550">
            <w:delText>f</w:delText>
          </w:r>
        </w:del>
        <w:r w:rsidRPr="00121F36">
          <w:t xml:space="preserve">or more details </w:t>
        </w:r>
      </w:ins>
      <w:ins w:id="1071" w:author="Author" w:date="2018-02-26T17:08:00Z">
        <w:r w:rsidR="00E13550">
          <w:t>you can</w:t>
        </w:r>
        <w:r w:rsidR="00E13550" w:rsidRPr="00121F36">
          <w:t xml:space="preserve"> refer </w:t>
        </w:r>
      </w:ins>
      <w:ins w:id="1072" w:author="Author" w:date="2018-02-26T17:06:00Z">
        <w:r w:rsidRPr="00121F36">
          <w:t xml:space="preserve">to </w:t>
        </w:r>
        <w:r>
          <w:t xml:space="preserve">the </w:t>
        </w:r>
        <w:r w:rsidRPr="00121F36">
          <w:t xml:space="preserve">test scripts of </w:t>
        </w:r>
        <w:r>
          <w:t xml:space="preserve">following </w:t>
        </w:r>
        <w:r w:rsidRPr="00121F36">
          <w:t>scope items</w:t>
        </w:r>
        <w:r>
          <w:t>:</w:t>
        </w:r>
      </w:ins>
    </w:p>
    <w:p w14:paraId="23A7062F" w14:textId="77777777" w:rsidR="00420F66" w:rsidRPr="00484E04" w:rsidRDefault="00420F66" w:rsidP="00E13550">
      <w:pPr>
        <w:pStyle w:val="NoteParagraph"/>
        <w:numPr>
          <w:ilvl w:val="0"/>
          <w:numId w:val="61"/>
        </w:numPr>
        <w:ind w:left="360"/>
        <w:rPr>
          <w:ins w:id="1073" w:author="Author" w:date="2018-02-26T17:06:00Z"/>
          <w:rStyle w:val="SAPScreenElement"/>
          <w:rFonts w:ascii="BentonSans Book" w:hAnsi="BentonSans Book"/>
          <w:color w:val="auto"/>
        </w:rPr>
      </w:pPr>
      <w:ins w:id="1074" w:author="Author" w:date="2018-02-26T17:06:00Z">
        <w:r>
          <w:t>I</w:t>
        </w:r>
        <w:r w:rsidRPr="00383F3F">
          <w:t>n case</w:t>
        </w:r>
        <w:r>
          <w:t xml:space="preserve"> the</w:t>
        </w:r>
        <w:r w:rsidRPr="0073146F">
          <w:t xml:space="preserve"> </w:t>
        </w:r>
        <w:r w:rsidRPr="0073146F">
          <w:rPr>
            <w:rStyle w:val="SAPEmphasis"/>
          </w:rPr>
          <w:t xml:space="preserve">Core </w:t>
        </w:r>
        <w:r w:rsidRPr="00332BC8">
          <w:t xml:space="preserve">content </w:t>
        </w:r>
        <w:r w:rsidRPr="0073146F">
          <w:t xml:space="preserve">has been </w:t>
        </w:r>
        <w:r>
          <w:t>deployed:</w:t>
        </w:r>
      </w:ins>
    </w:p>
    <w:p w14:paraId="59A4F816" w14:textId="77777777" w:rsidR="00420F66" w:rsidRDefault="00420F66" w:rsidP="00E13550">
      <w:pPr>
        <w:pStyle w:val="NoteParagraph"/>
        <w:numPr>
          <w:ilvl w:val="1"/>
          <w:numId w:val="61"/>
        </w:numPr>
        <w:ind w:left="720"/>
        <w:rPr>
          <w:ins w:id="1075" w:author="Author" w:date="2018-02-26T17:06:00Z"/>
        </w:rPr>
      </w:pPr>
      <w:ins w:id="1076" w:author="Author" w:date="2018-02-26T17:06:00Z">
        <w:r w:rsidRPr="00E13999">
          <w:rPr>
            <w:rStyle w:val="SAPScreenElement"/>
            <w:color w:val="auto"/>
          </w:rPr>
          <w:t>Take Action: Job Change/Transfer/Pay Rate Change (FJ1)</w:t>
        </w:r>
        <w:r w:rsidRPr="00121F36">
          <w:t xml:space="preserve">, </w:t>
        </w:r>
      </w:ins>
    </w:p>
    <w:p w14:paraId="28CE5AFB" w14:textId="77777777" w:rsidR="00420F66" w:rsidRDefault="00420F66" w:rsidP="00E13550">
      <w:pPr>
        <w:pStyle w:val="NoteParagraph"/>
        <w:numPr>
          <w:ilvl w:val="1"/>
          <w:numId w:val="61"/>
        </w:numPr>
        <w:ind w:left="720"/>
        <w:rPr>
          <w:ins w:id="1077" w:author="Author" w:date="2018-02-26T17:06:00Z"/>
        </w:rPr>
      </w:pPr>
      <w:ins w:id="1078" w:author="Author" w:date="2018-02-26T17:06:00Z">
        <w:r w:rsidRPr="00C50C67">
          <w:rPr>
            <w:rStyle w:val="SAPScreenElement"/>
            <w:color w:val="auto"/>
          </w:rPr>
          <w:t>Take Action: Termination (FJ3)</w:t>
        </w:r>
        <w:r w:rsidRPr="00121F36">
          <w:t xml:space="preserve">, </w:t>
        </w:r>
      </w:ins>
    </w:p>
    <w:p w14:paraId="0F8513BF" w14:textId="77777777" w:rsidR="00420F66" w:rsidRDefault="00420F66" w:rsidP="00E13550">
      <w:pPr>
        <w:pStyle w:val="ListBullet"/>
        <w:numPr>
          <w:ilvl w:val="0"/>
          <w:numId w:val="61"/>
        </w:numPr>
        <w:ind w:left="360"/>
        <w:rPr>
          <w:ins w:id="1079" w:author="Author" w:date="2018-02-26T17:06:00Z"/>
        </w:rPr>
      </w:pPr>
      <w:ins w:id="1080" w:author="Author" w:date="2018-02-26T17:06:00Z">
        <w:r w:rsidRPr="00E13999">
          <w:t>Either</w:t>
        </w:r>
        <w:r w:rsidRPr="008910DC">
          <w:rPr>
            <w:rStyle w:val="SAPScreenElement"/>
            <w:color w:val="auto"/>
          </w:rPr>
          <w:t xml:space="preserve"> Request and Manage Time Off (FJ7)</w:t>
        </w:r>
        <w:r w:rsidRPr="00E13999">
          <w:rPr>
            <w:rStyle w:val="SAPScreenElement"/>
            <w:color w:val="auto"/>
          </w:rPr>
          <w:t xml:space="preserve"> </w:t>
        </w:r>
        <w:r w:rsidRPr="00E13999">
          <w:t>(</w:t>
        </w:r>
        <w:r w:rsidRPr="0073146F">
          <w:t xml:space="preserve">in case the </w:t>
        </w:r>
        <w:r w:rsidRPr="0073146F">
          <w:rPr>
            <w:rStyle w:val="SAPEmphasis"/>
          </w:rPr>
          <w:t>Time Off</w:t>
        </w:r>
        <w:r w:rsidRPr="0073146F">
          <w:t xml:space="preserve"> content has been </w:t>
        </w:r>
        <w:r w:rsidRPr="00CA265D">
          <w:t>deployed</w:t>
        </w:r>
        <w:r>
          <w:t xml:space="preserve">) or </w:t>
        </w:r>
        <w:r>
          <w:rPr>
            <w:rStyle w:val="SAPTextReference"/>
          </w:rPr>
          <w:t xml:space="preserve">Manage </w:t>
        </w:r>
        <w:r w:rsidRPr="00C50C67">
          <w:rPr>
            <w:rStyle w:val="SAPTextReference"/>
          </w:rPr>
          <w:t xml:space="preserve">Leave Of Absence (10B) </w:t>
        </w:r>
        <w:r w:rsidRPr="00484E04">
          <w:t>(</w:t>
        </w:r>
        <w:r w:rsidRPr="0073146F">
          <w:t xml:space="preserve">in case the </w:t>
        </w:r>
        <w:r w:rsidRPr="0073146F">
          <w:rPr>
            <w:rStyle w:val="SAPEmphasis"/>
          </w:rPr>
          <w:t>Time Off for Leave of Absence Only</w:t>
        </w:r>
        <w:r w:rsidRPr="0073146F">
          <w:t xml:space="preserve"> module has been implemented</w:t>
        </w:r>
        <w:r>
          <w:t>)</w:t>
        </w:r>
      </w:ins>
    </w:p>
    <w:p w14:paraId="7F534194" w14:textId="3D5FFE6A" w:rsidR="00420F66" w:rsidDel="00E13550" w:rsidRDefault="00420F66" w:rsidP="00E13550">
      <w:pPr>
        <w:pStyle w:val="ListBullet"/>
        <w:numPr>
          <w:ilvl w:val="0"/>
          <w:numId w:val="61"/>
        </w:numPr>
        <w:ind w:left="360"/>
        <w:rPr>
          <w:ins w:id="1081" w:author="Author" w:date="2018-02-26T17:06:00Z"/>
          <w:del w:id="1082" w:author="Author" w:date="2018-02-26T17:09:00Z"/>
        </w:rPr>
      </w:pPr>
      <w:ins w:id="1083" w:author="Author" w:date="2018-02-26T17:06:00Z">
        <w:r w:rsidRPr="00CA265D">
          <w:t>In case</w:t>
        </w:r>
        <w:r w:rsidRPr="0073146F">
          <w:t xml:space="preserve"> </w:t>
        </w:r>
        <w:r w:rsidRPr="0073146F">
          <w:rPr>
            <w:rStyle w:val="SAPEmphasis"/>
          </w:rPr>
          <w:t xml:space="preserve">Global Assignment Management </w:t>
        </w:r>
        <w:r w:rsidRPr="0073146F">
          <w:t xml:space="preserve">has been </w:t>
        </w:r>
        <w:r>
          <w:t xml:space="preserve">deployed: </w:t>
        </w:r>
        <w:r w:rsidRPr="00E13550">
          <w:rPr>
            <w:rStyle w:val="SAPScreenElement"/>
            <w:color w:val="auto"/>
          </w:rPr>
          <w:t xml:space="preserve">Manage Global Assignment (1ZA) </w:t>
        </w:r>
      </w:ins>
    </w:p>
    <w:p w14:paraId="2B3002D2" w14:textId="77777777" w:rsidR="00E13550" w:rsidRDefault="00E13550">
      <w:pPr>
        <w:pStyle w:val="ListBullet"/>
        <w:numPr>
          <w:ilvl w:val="0"/>
          <w:numId w:val="61"/>
        </w:numPr>
        <w:ind w:left="360"/>
        <w:rPr>
          <w:ins w:id="1084" w:author="Author" w:date="2018-02-26T17:09:00Z"/>
        </w:rPr>
        <w:pPrChange w:id="1085" w:author="Author" w:date="2018-02-26T17:09:00Z">
          <w:pPr/>
        </w:pPrChange>
      </w:pPr>
    </w:p>
    <w:p w14:paraId="47A2D29D" w14:textId="7EEB7D39" w:rsidR="00420F66" w:rsidRPr="00121F36" w:rsidRDefault="00420F66">
      <w:pPr>
        <w:pStyle w:val="ListBullet"/>
        <w:numPr>
          <w:ilvl w:val="0"/>
          <w:numId w:val="61"/>
        </w:numPr>
        <w:ind w:left="360"/>
        <w:pPrChange w:id="1086" w:author="Author" w:date="2018-02-26T17:09:00Z">
          <w:pPr/>
        </w:pPrChange>
      </w:pPr>
      <w:ins w:id="1087" w:author="Author" w:date="2018-02-26T17:06:00Z">
        <w:r w:rsidRPr="00CA265D">
          <w:t>In case</w:t>
        </w:r>
        <w:r w:rsidRPr="0073146F">
          <w:t xml:space="preserve"> </w:t>
        </w:r>
        <w:r w:rsidRPr="0073146F">
          <w:rPr>
            <w:rStyle w:val="SAPEmphasis"/>
          </w:rPr>
          <w:t>Concurrent Employment Management</w:t>
        </w:r>
        <w:r w:rsidRPr="0073146F">
          <w:t xml:space="preserve"> has been </w:t>
        </w:r>
        <w:r>
          <w:t xml:space="preserve">deployed: </w:t>
        </w:r>
        <w:r w:rsidRPr="00E13550">
          <w:rPr>
            <w:rStyle w:val="SAPScreenElement"/>
            <w:color w:val="auto"/>
          </w:rPr>
          <w:t xml:space="preserve">Manage Concurrent Employment (1Z8) </w:t>
        </w:r>
      </w:ins>
    </w:p>
    <w:p w14:paraId="47FD5648" w14:textId="77777777" w:rsidR="00B514B6" w:rsidRPr="00121F36" w:rsidRDefault="00B514B6" w:rsidP="00B514B6">
      <w:pPr>
        <w:pStyle w:val="SAPHeading1NoNumber"/>
      </w:pPr>
      <w:r w:rsidRPr="00121F36">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2376"/>
        <w:gridCol w:w="11910"/>
      </w:tblGrid>
      <w:tr w:rsidR="00B514B6" w:rsidRPr="00121F36" w14:paraId="28C70F12" w14:textId="77777777" w:rsidTr="00FB1273">
        <w:trPr>
          <w:tblHeader/>
        </w:trPr>
        <w:tc>
          <w:tcPr>
            <w:tcW w:w="155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5CE3DC86" w14:textId="77777777" w:rsidR="00B514B6" w:rsidRPr="00121F36" w:rsidRDefault="00B514B6" w:rsidP="00FB1273">
            <w:pPr>
              <w:keepNext/>
              <w:rPr>
                <w:b/>
                <w:color w:val="FFFFFF"/>
              </w:rPr>
            </w:pPr>
            <w:r w:rsidRPr="00121F36">
              <w:rPr>
                <w:b/>
                <w:color w:val="FFFFFF"/>
              </w:rPr>
              <w:t>Type Style</w:t>
            </w:r>
          </w:p>
        </w:tc>
        <w:tc>
          <w:tcPr>
            <w:tcW w:w="7796"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2C8FEEC0" w14:textId="77777777" w:rsidR="00B514B6" w:rsidRPr="00121F36" w:rsidRDefault="00B514B6" w:rsidP="00FB1273">
            <w:pPr>
              <w:keepNext/>
              <w:rPr>
                <w:b/>
                <w:color w:val="FFFFFF"/>
              </w:rPr>
            </w:pPr>
            <w:r w:rsidRPr="00121F36">
              <w:rPr>
                <w:b/>
                <w:color w:val="FFFFFF"/>
              </w:rPr>
              <w:t>Description</w:t>
            </w:r>
          </w:p>
        </w:tc>
      </w:tr>
      <w:tr w:rsidR="00B514B6" w:rsidRPr="00121F36" w14:paraId="6A493E9D"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7799FEC7" w14:textId="77777777" w:rsidR="00B514B6" w:rsidRPr="00121F36" w:rsidRDefault="00B514B6" w:rsidP="00B514B6">
            <w:r w:rsidRPr="00121F36">
              <w:rPr>
                <w:rStyle w:val="SAPScreenElement"/>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69CFFEF1" w14:textId="77777777" w:rsidR="00B514B6" w:rsidRPr="00121F36" w:rsidRDefault="00B514B6" w:rsidP="00B514B6">
            <w:r w:rsidRPr="00121F36">
              <w:t>Words or characters quoted from the screen. These include field names, screen titles, pushbuttons labels, menu names, menu paths, and menu options.</w:t>
            </w:r>
          </w:p>
          <w:p w14:paraId="6B745E0E" w14:textId="77777777" w:rsidR="00B514B6" w:rsidRPr="00121F36" w:rsidRDefault="00B514B6" w:rsidP="00B514B6">
            <w:r w:rsidRPr="00121F36">
              <w:t>Textual cross-references to other documents.</w:t>
            </w:r>
          </w:p>
        </w:tc>
      </w:tr>
      <w:tr w:rsidR="00B514B6" w:rsidRPr="00121F36" w14:paraId="03E94A02"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16F3ECDF" w14:textId="77777777" w:rsidR="00B514B6" w:rsidRPr="00121F36" w:rsidRDefault="00B514B6" w:rsidP="00B514B6">
            <w:pPr>
              <w:rPr>
                <w:rStyle w:val="SAPEmphasis"/>
              </w:rPr>
            </w:pPr>
            <w:r w:rsidRPr="00121F36">
              <w:rPr>
                <w:rStyle w:val="SAPEmphasi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26D2E6B4" w14:textId="77777777" w:rsidR="00B514B6" w:rsidRPr="00121F36" w:rsidRDefault="00B514B6" w:rsidP="00B514B6">
            <w:r w:rsidRPr="00121F36">
              <w:t>Emphasized words or expressions.</w:t>
            </w:r>
          </w:p>
        </w:tc>
      </w:tr>
      <w:tr w:rsidR="00B514B6" w:rsidRPr="00121F36" w14:paraId="26EA1AE6"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27C8CE33" w14:textId="77777777" w:rsidR="00B514B6" w:rsidRPr="00121F36" w:rsidRDefault="00B514B6" w:rsidP="00B514B6">
            <w:r w:rsidRPr="00121F36">
              <w:rPr>
                <w:rStyle w:val="SAPMonospace"/>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5D9B3917" w14:textId="77777777" w:rsidR="00B514B6" w:rsidRPr="00121F36" w:rsidRDefault="00B514B6" w:rsidP="00B514B6">
            <w:r w:rsidRPr="00121F36">
              <w:t>Technical names of system objects. These include report names, program names, transaction codes, table names, and key concepts of a programming language when they are surrounded by body text, for example, SELECT and INCLUDE.</w:t>
            </w:r>
          </w:p>
        </w:tc>
      </w:tr>
      <w:tr w:rsidR="00B514B6" w:rsidRPr="00121F36" w14:paraId="2923C72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7E16A079" w14:textId="77777777" w:rsidR="00B514B6" w:rsidRPr="00121F36" w:rsidRDefault="00B514B6" w:rsidP="00B514B6">
            <w:pPr>
              <w:rPr>
                <w:rStyle w:val="SAPMonospace"/>
              </w:rPr>
            </w:pPr>
            <w:r w:rsidRPr="00121F36">
              <w:rPr>
                <w:rStyle w:val="SAPMonospace"/>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451747A1" w14:textId="77777777" w:rsidR="00B514B6" w:rsidRPr="00121F36" w:rsidRDefault="00B514B6" w:rsidP="00B514B6">
            <w:r w:rsidRPr="00121F36">
              <w:t>Output on the screen. This includes file and directory names and their paths, messages, names of variables and parameters, source text, and names of installation, upgrade and database tools.</w:t>
            </w:r>
          </w:p>
        </w:tc>
      </w:tr>
      <w:tr w:rsidR="00B514B6" w:rsidRPr="00121F36" w14:paraId="796D3B1B"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5C9AF615" w14:textId="77777777" w:rsidR="00B514B6" w:rsidRPr="00121F36" w:rsidRDefault="00B514B6" w:rsidP="00B514B6">
            <w:pPr>
              <w:rPr>
                <w:rStyle w:val="SAPEmphasis"/>
              </w:rPr>
            </w:pPr>
            <w:r w:rsidRPr="00121F36">
              <w:rPr>
                <w:rStyle w:val="SAPUserEntry"/>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3FDF6D34" w14:textId="77777777" w:rsidR="00B514B6" w:rsidRPr="00121F36" w:rsidRDefault="00B514B6" w:rsidP="00B514B6">
            <w:r w:rsidRPr="00121F36">
              <w:t>Exact user entry. These are words or characters that you enter in the system exactly as they appear in the documentation.</w:t>
            </w:r>
          </w:p>
        </w:tc>
      </w:tr>
      <w:tr w:rsidR="00B514B6" w:rsidRPr="00121F36" w14:paraId="3F3E711A"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6E816521" w14:textId="77777777" w:rsidR="00B514B6" w:rsidRPr="00121F36" w:rsidRDefault="00B514B6" w:rsidP="00B514B6">
            <w:pPr>
              <w:rPr>
                <w:rStyle w:val="SAPUserEntry"/>
              </w:rPr>
            </w:pPr>
            <w:r w:rsidRPr="00121F36">
              <w:rPr>
                <w:rStyle w:val="SAPUserEntry"/>
              </w:rPr>
              <w:t>&lt;Example&gt;</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75119999" w14:textId="77777777" w:rsidR="00B514B6" w:rsidRPr="00121F36" w:rsidRDefault="00B514B6" w:rsidP="00B514B6">
            <w:r w:rsidRPr="00121F36">
              <w:t>Variable user entry. Angle brackets indicate that you replace these words and characters with appropriate entries to make entries in the system.</w:t>
            </w:r>
          </w:p>
        </w:tc>
      </w:tr>
      <w:tr w:rsidR="00B514B6" w:rsidRPr="00121F36" w14:paraId="042A4B9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5985C949" w14:textId="77777777" w:rsidR="00B514B6" w:rsidRPr="00121F36" w:rsidRDefault="00B514B6" w:rsidP="00B514B6">
            <w:pPr>
              <w:rPr>
                <w:rStyle w:val="SAPKeyboard"/>
              </w:rPr>
            </w:pPr>
            <w:r w:rsidRPr="00121F36">
              <w:rPr>
                <w:rStyle w:val="SAPKeyboard"/>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7C87E35C" w14:textId="77777777" w:rsidR="00B514B6" w:rsidRPr="00121F36" w:rsidRDefault="00B514B6" w:rsidP="00B514B6">
            <w:r w:rsidRPr="00121F36">
              <w:t xml:space="preserve">Keys on the keyboard, for example, </w:t>
            </w:r>
            <w:r w:rsidRPr="00121F36">
              <w:rPr>
                <w:rStyle w:val="SAPKeyboard"/>
              </w:rPr>
              <w:t>F2</w:t>
            </w:r>
            <w:r w:rsidRPr="00121F36">
              <w:t xml:space="preserve"> or </w:t>
            </w:r>
            <w:bookmarkStart w:id="1088" w:name="OLE_LINK1"/>
            <w:bookmarkStart w:id="1089" w:name="OLE_LINK2"/>
            <w:r w:rsidRPr="00121F36">
              <w:rPr>
                <w:rStyle w:val="SAPKeyboard"/>
              </w:rPr>
              <w:t>ENTER</w:t>
            </w:r>
            <w:bookmarkEnd w:id="1088"/>
            <w:bookmarkEnd w:id="1089"/>
            <w:r w:rsidRPr="00121F36">
              <w:t>.</w:t>
            </w:r>
          </w:p>
        </w:tc>
      </w:tr>
    </w:tbl>
    <w:p w14:paraId="65A1B8FD" w14:textId="77777777" w:rsidR="00B514B6" w:rsidRPr="00121F36" w:rsidRDefault="00B514B6">
      <w:pPr>
        <w:spacing w:before="0" w:after="200" w:line="276" w:lineRule="auto"/>
        <w:sectPr w:rsidR="00B514B6" w:rsidRPr="00121F36" w:rsidSect="002E707E">
          <w:footerReference w:type="default" r:id="rId25"/>
          <w:pgSz w:w="15840" w:h="12240" w:orient="landscape"/>
          <w:pgMar w:top="720" w:right="720" w:bottom="720" w:left="720" w:header="720" w:footer="720" w:gutter="0"/>
          <w:pgBorders>
            <w:top w:val="single" w:sz="48" w:space="1" w:color="999999"/>
          </w:pgBorders>
          <w:cols w:space="720"/>
          <w:docGrid w:linePitch="360"/>
        </w:sectPr>
      </w:pPr>
    </w:p>
    <w:tbl>
      <w:tblPr>
        <w:tblpPr w:leftFromText="142" w:rightFromText="142" w:vertAnchor="text" w:horzAnchor="margin" w:tblpXSpec="right" w:tblpY="-157"/>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B514B6" w:rsidRPr="00121F36" w14:paraId="0129A639" w14:textId="77777777" w:rsidTr="00FB1273">
        <w:trPr>
          <w:trHeight w:hRule="exact" w:val="227"/>
        </w:trPr>
        <w:tc>
          <w:tcPr>
            <w:tcW w:w="3969" w:type="dxa"/>
            <w:shd w:val="clear" w:color="auto" w:fill="000000"/>
            <w:tcMar>
              <w:top w:w="0" w:type="dxa"/>
              <w:bottom w:w="0" w:type="dxa"/>
            </w:tcMar>
          </w:tcPr>
          <w:p w14:paraId="0842AE69" w14:textId="77777777" w:rsidR="00B514B6" w:rsidRPr="00121F36" w:rsidRDefault="00B514B6" w:rsidP="00FB1273"/>
        </w:tc>
      </w:tr>
      <w:tr w:rsidR="00B514B6" w:rsidRPr="00121F36" w14:paraId="1DA248D8" w14:textId="77777777" w:rsidTr="00FB1273">
        <w:trPr>
          <w:trHeight w:hRule="exact" w:val="863"/>
        </w:trPr>
        <w:tc>
          <w:tcPr>
            <w:tcW w:w="3969" w:type="dxa"/>
            <w:shd w:val="clear" w:color="auto" w:fill="FFFFFF"/>
          </w:tcPr>
          <w:p w14:paraId="35DA9566" w14:textId="77777777" w:rsidR="00B514B6" w:rsidRPr="00121F36" w:rsidRDefault="00B514B6" w:rsidP="00FB1273">
            <w:pPr>
              <w:pStyle w:val="SAPLastPageGray"/>
              <w:rPr>
                <w:lang w:val="en-US"/>
              </w:rPr>
            </w:pPr>
            <w:r w:rsidRPr="00121F36">
              <w:rPr>
                <w:lang w:val="en-US"/>
              </w:rPr>
              <w:t>www.sap.com/contactsap</w:t>
            </w:r>
          </w:p>
        </w:tc>
      </w:tr>
      <w:tr w:rsidR="00B514B6" w:rsidRPr="00121F36" w14:paraId="124A6A37" w14:textId="77777777" w:rsidTr="00FB1273">
        <w:trPr>
          <w:trHeight w:val="8902"/>
        </w:trPr>
        <w:tc>
          <w:tcPr>
            <w:tcW w:w="3969" w:type="dxa"/>
            <w:shd w:val="clear" w:color="auto" w:fill="FFFFFF"/>
            <w:vAlign w:val="bottom"/>
          </w:tcPr>
          <w:p w14:paraId="75D13CCA" w14:textId="372E0978" w:rsidR="00B514B6" w:rsidRPr="00121F36" w:rsidRDefault="00B514B6" w:rsidP="00FB1273">
            <w:pPr>
              <w:pStyle w:val="SAPLastPageNormal"/>
              <w:rPr>
                <w:lang w:val="en-US"/>
              </w:rPr>
            </w:pPr>
            <w:bookmarkStart w:id="1090" w:name="copyright"/>
            <w:r w:rsidRPr="00121F36">
              <w:rPr>
                <w:lang w:val="en-US"/>
              </w:rPr>
              <w:t>© 201</w:t>
            </w:r>
            <w:r w:rsidR="00357E5F">
              <w:rPr>
                <w:lang w:val="en-US"/>
              </w:rPr>
              <w:t>8</w:t>
            </w:r>
            <w:r w:rsidRPr="00121F36">
              <w:rPr>
                <w:lang w:val="en-US"/>
              </w:rPr>
              <w:t xml:space="preserve"> SAP SE or an SAP affiliate company. All rights reserved.</w:t>
            </w:r>
            <w:bookmarkEnd w:id="1090"/>
          </w:p>
          <w:p w14:paraId="771605AB" w14:textId="77777777" w:rsidR="00B514B6" w:rsidRPr="00121F36" w:rsidRDefault="00B514B6" w:rsidP="00FB1273">
            <w:pPr>
              <w:pStyle w:val="SAPLastPageNormal"/>
              <w:rPr>
                <w:lang w:val="en-US"/>
              </w:rPr>
            </w:pPr>
            <w:r w:rsidRPr="00121F36">
              <w:rPr>
                <w:lang w:val="en-US"/>
              </w:rPr>
              <w:t>No part of this publication may be reproduced or transmitted in any form or for any purpose without the express permission of SAP SE or an SAP affiliate company.</w:t>
            </w:r>
          </w:p>
          <w:p w14:paraId="22E46DBB" w14:textId="77777777" w:rsidR="00B514B6" w:rsidRPr="00121F36" w:rsidRDefault="00B514B6" w:rsidP="00FB1273">
            <w:pPr>
              <w:pStyle w:val="SAPLastPageNormal"/>
              <w:rPr>
                <w:lang w:val="en-US"/>
              </w:rPr>
            </w:pPr>
            <w:r w:rsidRPr="00121F36">
              <w:rPr>
                <w:lang w:val="en-US"/>
              </w:rPr>
              <w:t xml:space="preserve">SAP and other SAP products and services mentioned herein as well as their respective logos are trademarks or registered trademarks of SAP SE (or an SAP affiliate company) in Germany and other countries. Please see </w:t>
            </w:r>
            <w:r w:rsidR="00191484">
              <w:fldChar w:fldCharType="begin"/>
            </w:r>
            <w:r w:rsidR="00191484" w:rsidRPr="00191484">
              <w:rPr>
                <w:lang w:val="en-US"/>
                <w:rPrChange w:id="1091" w:author="Author" w:date="2018-01-29T15:05:00Z">
                  <w:rPr/>
                </w:rPrChange>
              </w:rPr>
              <w:instrText xml:space="preserve"> HYPERLINK "http://global.sap.com/corporate-en/legal/copyright/index.epx" \l "trademark" </w:instrText>
            </w:r>
            <w:r w:rsidR="00191484">
              <w:fldChar w:fldCharType="separate"/>
            </w:r>
            <w:r w:rsidRPr="00121F36">
              <w:rPr>
                <w:rStyle w:val="Hyperlink"/>
                <w:rFonts w:cs="Arial"/>
                <w:sz w:val="12"/>
                <w:lang w:val="en-US"/>
              </w:rPr>
              <w:t>http://global.sap.com/corporate-en/legal/copyright/index.epx#trademark</w:t>
            </w:r>
            <w:r w:rsidR="00191484">
              <w:rPr>
                <w:rStyle w:val="Hyperlink"/>
                <w:rFonts w:cs="Arial"/>
                <w:sz w:val="12"/>
                <w:lang w:val="en-US"/>
              </w:rPr>
              <w:fldChar w:fldCharType="end"/>
            </w:r>
            <w:r w:rsidRPr="00121F36">
              <w:rPr>
                <w:lang w:val="en-US"/>
              </w:rPr>
              <w:t xml:space="preserve"> for additional trademark information and notices.</w:t>
            </w:r>
          </w:p>
          <w:p w14:paraId="3052551C" w14:textId="77777777" w:rsidR="00B514B6" w:rsidRPr="00121F36" w:rsidRDefault="00B514B6" w:rsidP="00FB1273">
            <w:pPr>
              <w:pStyle w:val="SAPLastPageNormal"/>
              <w:rPr>
                <w:lang w:val="en-US"/>
              </w:rPr>
            </w:pPr>
            <w:r w:rsidRPr="00121F36">
              <w:rPr>
                <w:lang w:val="en-US"/>
              </w:rPr>
              <w:t>Some software products marketed by SAP SE and its distributors contain proprietary software components of other software vendors.</w:t>
            </w:r>
          </w:p>
          <w:p w14:paraId="6197D329" w14:textId="77777777" w:rsidR="00B514B6" w:rsidRPr="00121F36" w:rsidRDefault="00B514B6" w:rsidP="00FB1273">
            <w:pPr>
              <w:pStyle w:val="SAPLastPageNormal"/>
              <w:rPr>
                <w:lang w:val="en-US"/>
              </w:rPr>
            </w:pPr>
            <w:r w:rsidRPr="00121F36">
              <w:rPr>
                <w:lang w:val="en-US"/>
              </w:rPr>
              <w:t>National product specifications may vary.</w:t>
            </w:r>
          </w:p>
          <w:p w14:paraId="677126F3" w14:textId="0DC1122E" w:rsidR="00B514B6" w:rsidRPr="00121F36" w:rsidRDefault="00B514B6" w:rsidP="00FB1273">
            <w:pPr>
              <w:pStyle w:val="SAPLastPageNormal"/>
              <w:rPr>
                <w:lang w:val="en-US"/>
              </w:rPr>
            </w:pPr>
            <w:r w:rsidRPr="00121F36">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7AF01EB3" w14:textId="77777777" w:rsidR="00B514B6" w:rsidRPr="00121F36" w:rsidRDefault="00B514B6" w:rsidP="00FB1273">
            <w:pPr>
              <w:pStyle w:val="SAPLastPageNormal"/>
              <w:rPr>
                <w:lang w:val="en-US"/>
              </w:rPr>
            </w:pPr>
            <w:r w:rsidRPr="00121F36">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68D6C4D7" w14:textId="77777777" w:rsidR="00B514B6" w:rsidRPr="00121F36" w:rsidRDefault="00B514B6" w:rsidP="00FB1273">
            <w:pPr>
              <w:pStyle w:val="SAPMaterialNumber"/>
            </w:pPr>
          </w:p>
        </w:tc>
      </w:tr>
    </w:tbl>
    <w:p w14:paraId="4BD967FE" w14:textId="77777777" w:rsidR="00B514B6" w:rsidRPr="00121F36" w:rsidRDefault="00B514B6" w:rsidP="00FA35C5"/>
    <w:p w14:paraId="6E7754F6" w14:textId="77777777" w:rsidR="00B56D5A" w:rsidRPr="00121F36" w:rsidRDefault="00BA1875" w:rsidP="00FA35C5">
      <w:r w:rsidRPr="00121F36">
        <w:rPr>
          <w:noProof/>
        </w:rPr>
        <w:drawing>
          <wp:anchor distT="0" distB="0" distL="114300" distR="114300" simplePos="0" relativeHeight="251657728" behindDoc="0" locked="1" layoutInCell="1" allowOverlap="1" wp14:anchorId="23EC4509" wp14:editId="3A212DB5">
            <wp:simplePos x="0" y="0"/>
            <wp:positionH relativeFrom="page">
              <wp:posOffset>859155</wp:posOffset>
            </wp:positionH>
            <wp:positionV relativeFrom="page">
              <wp:posOffset>6921500</wp:posOffset>
            </wp:positionV>
            <wp:extent cx="579120" cy="283845"/>
            <wp:effectExtent l="0" t="0" r="0" b="1905"/>
            <wp:wrapNone/>
            <wp:docPr id="3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D5A" w:rsidRPr="00121F36" w:rsidSect="00811C57">
      <w:footerReference w:type="default" r:id="rId27"/>
      <w:pgSz w:w="15840" w:h="12240" w:orient="landscape"/>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uthor" w:date="2018-02-14T17:16:00Z" w:initials="A">
    <w:p w14:paraId="7A2270F9" w14:textId="616A07DA" w:rsidR="00A25ACD" w:rsidRDefault="00A25ACD">
      <w:pPr>
        <w:pStyle w:val="CommentText"/>
      </w:pPr>
      <w:r>
        <w:rPr>
          <w:rStyle w:val="CommentReference"/>
        </w:rPr>
        <w:annotationRef/>
      </w:r>
      <w:r>
        <w:t>GA: If right to return should be used, then GA content and Pos Man content needs to come from our UPC!</w:t>
      </w:r>
    </w:p>
  </w:comment>
  <w:comment w:id="27" w:author="Author" w:date="2018-02-26T17:05:00Z" w:initials="A">
    <w:p w14:paraId="02961D73" w14:textId="4829FF34" w:rsidR="00A25ACD" w:rsidRDefault="00A25ACD">
      <w:pPr>
        <w:pStyle w:val="CommentText"/>
      </w:pPr>
      <w:r>
        <w:rPr>
          <w:rStyle w:val="CommentReference"/>
        </w:rPr>
        <w:annotationRef/>
      </w:r>
      <w:r>
        <w:t>Remove from here, as I have put it to other places in the docu</w:t>
      </w:r>
    </w:p>
  </w:comment>
  <w:comment w:id="101" w:author="Author" w:date="2018-02-26T16:53:00Z" w:initials="A">
    <w:p w14:paraId="2222E70E" w14:textId="4A1643FD" w:rsidR="00A25ACD" w:rsidRDefault="00A25ACD">
      <w:pPr>
        <w:pStyle w:val="CommentText"/>
      </w:pPr>
      <w:r>
        <w:rPr>
          <w:rStyle w:val="CommentReference"/>
        </w:rPr>
        <w:annotationRef/>
      </w:r>
      <w:r>
        <w:t>Removed from here, put in appendix instead</w:t>
      </w:r>
    </w:p>
  </w:comment>
  <w:comment w:id="85" w:author="Author" w:date="2018-02-13T15:02:00Z" w:initials="A">
    <w:p w14:paraId="62C5EE82" w14:textId="77532D28" w:rsidR="00A25ACD" w:rsidRDefault="00A25ACD">
      <w:pPr>
        <w:pStyle w:val="CommentText"/>
      </w:pPr>
      <w:r w:rsidRPr="001F27CE">
        <w:rPr>
          <w:rStyle w:val="CommentReference"/>
          <w:highlight w:val="green"/>
        </w:rPr>
        <w:annotationRef/>
      </w:r>
      <w:r w:rsidRPr="001F27CE">
        <w:rPr>
          <w:highlight w:val="green"/>
        </w:rPr>
        <w:t>ADAPT TO FOLLOW MODULAR APPROACH!</w:t>
      </w:r>
    </w:p>
  </w:comment>
  <w:comment w:id="289" w:author="Author" w:date="2018-02-27T14:07:00Z" w:initials="A">
    <w:p w14:paraId="3A8D4B87" w14:textId="0BB3441B" w:rsidR="00A25ACD" w:rsidRDefault="00A25ACD">
      <w:pPr>
        <w:pStyle w:val="CommentText"/>
      </w:pPr>
      <w:r>
        <w:rPr>
          <w:rStyle w:val="CommentReference"/>
        </w:rPr>
        <w:annotationRef/>
      </w:r>
      <w:r>
        <w:t>Deleted Description column and moved content to Comment column</w:t>
      </w:r>
    </w:p>
  </w:comment>
  <w:comment w:id="424" w:author="Author" w:date="2018-02-13T15:07:00Z" w:initials="A">
    <w:p w14:paraId="33A53AD4" w14:textId="2C2EDD11" w:rsidR="00A25ACD" w:rsidRDefault="00A25ACD">
      <w:pPr>
        <w:pStyle w:val="CommentText"/>
      </w:pPr>
      <w:r w:rsidRPr="002718FC">
        <w:rPr>
          <w:rStyle w:val="CommentReference"/>
          <w:highlight w:val="green"/>
        </w:rPr>
        <w:annotationRef/>
      </w:r>
      <w:r w:rsidRPr="002718FC">
        <w:rPr>
          <w:highlight w:val="green"/>
        </w:rPr>
        <w:t>reformulate</w:t>
      </w:r>
    </w:p>
  </w:comment>
  <w:comment w:id="434" w:author="Author" w:date="2018-02-13T15:07:00Z" w:initials="A">
    <w:p w14:paraId="16A6E6C7" w14:textId="77777777" w:rsidR="00A25ACD" w:rsidRDefault="00A25ACD" w:rsidP="002718FC">
      <w:pPr>
        <w:pStyle w:val="CommentText"/>
      </w:pPr>
      <w:r w:rsidRPr="002718FC">
        <w:rPr>
          <w:rStyle w:val="CommentReference"/>
          <w:highlight w:val="green"/>
        </w:rPr>
        <w:annotationRef/>
      </w:r>
      <w:r w:rsidRPr="002718FC">
        <w:rPr>
          <w:highlight w:val="green"/>
        </w:rPr>
        <w:t>reformulate</w:t>
      </w:r>
    </w:p>
  </w:comment>
  <w:comment w:id="435" w:author="Author" w:date="2018-02-13T15:07:00Z" w:initials="A">
    <w:p w14:paraId="6D5B6897" w14:textId="67C75CC6" w:rsidR="00A25ACD" w:rsidRDefault="00A25ACD">
      <w:pPr>
        <w:pStyle w:val="CommentText"/>
      </w:pPr>
      <w:r w:rsidRPr="00E55445">
        <w:rPr>
          <w:rStyle w:val="CommentReference"/>
          <w:highlight w:val="red"/>
        </w:rPr>
        <w:annotationRef/>
      </w:r>
      <w:r w:rsidRPr="00E55445">
        <w:rPr>
          <w:highlight w:val="red"/>
        </w:rPr>
        <w:t>REFORMULATE</w:t>
      </w:r>
    </w:p>
  </w:comment>
  <w:comment w:id="579" w:author="Author" w:date="2018-03-02T09:48:00Z" w:initials="A">
    <w:p w14:paraId="3FBB7AF3" w14:textId="4F27E189" w:rsidR="00A25ACD" w:rsidRDefault="00A25ACD">
      <w:pPr>
        <w:pStyle w:val="CommentText"/>
      </w:pPr>
      <w:r>
        <w:rPr>
          <w:rStyle w:val="CommentReference"/>
        </w:rPr>
        <w:annotationRef/>
      </w:r>
      <w:r>
        <w:t>Added this here and deleted additional info column (which contained only this 1 entry)</w:t>
      </w:r>
    </w:p>
  </w:comment>
  <w:comment w:id="759" w:author="Author" w:date="2018-03-02T10:23:00Z" w:initials="A">
    <w:p w14:paraId="29D6E5EF" w14:textId="7BB037EC" w:rsidR="00A25ACD" w:rsidRDefault="00A25ACD">
      <w:pPr>
        <w:pStyle w:val="CommentText"/>
      </w:pPr>
      <w:r>
        <w:rPr>
          <w:rStyle w:val="CommentReference"/>
        </w:rPr>
        <w:annotationRef/>
      </w:r>
      <w:r>
        <w:t>Added form additional info and deleted additional info column as was the only entry</w:t>
      </w:r>
    </w:p>
  </w:comment>
  <w:comment w:id="903" w:author="Author" w:date="2018-03-02T10:28:00Z" w:initials="A">
    <w:p w14:paraId="4F4B61F7" w14:textId="2CC4073B" w:rsidR="00A25ACD" w:rsidRDefault="00A25ACD">
      <w:pPr>
        <w:pStyle w:val="CommentText"/>
      </w:pPr>
      <w:r>
        <w:rPr>
          <w:rStyle w:val="CommentReference"/>
        </w:rPr>
        <w:annotationRef/>
      </w:r>
      <w:r>
        <w:t>Added this from additional info column and deleted additional info column, as it was single entry there</w:t>
      </w:r>
    </w:p>
  </w:comment>
  <w:comment w:id="1027" w:author="Author" w:date="2018-02-13T15:06:00Z" w:initials="A">
    <w:p w14:paraId="6F969820" w14:textId="4C195B0E" w:rsidR="00A25ACD" w:rsidRDefault="00A25ACD">
      <w:pPr>
        <w:pStyle w:val="CommentText"/>
      </w:pPr>
      <w:r w:rsidRPr="00E55445">
        <w:rPr>
          <w:rStyle w:val="CommentReference"/>
          <w:highlight w:val="red"/>
        </w:rPr>
        <w:annotationRef/>
      </w:r>
      <w:r w:rsidRPr="00E55445">
        <w:rPr>
          <w:rStyle w:val="CommentReference"/>
          <w:highlight w:val="red"/>
        </w:rPr>
        <w:t>ADAPT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270F9" w15:done="0"/>
  <w15:commentEx w15:paraId="02961D73" w15:done="0"/>
  <w15:commentEx w15:paraId="2222E70E" w15:done="0"/>
  <w15:commentEx w15:paraId="62C5EE82" w15:done="1"/>
  <w15:commentEx w15:paraId="3A8D4B87" w15:done="1"/>
  <w15:commentEx w15:paraId="33A53AD4" w15:done="1"/>
  <w15:commentEx w15:paraId="16A6E6C7" w15:done="1"/>
  <w15:commentEx w15:paraId="6D5B6897" w15:done="0"/>
  <w15:commentEx w15:paraId="3FBB7AF3" w15:done="0"/>
  <w15:commentEx w15:paraId="29D6E5EF" w15:done="0"/>
  <w15:commentEx w15:paraId="4F4B61F7" w15:done="0"/>
  <w15:commentEx w15:paraId="6F969820"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86F6E" w14:textId="77777777" w:rsidR="009E1FA6" w:rsidRDefault="009E1FA6" w:rsidP="00942EA1">
      <w:pPr>
        <w:spacing w:before="0" w:after="0" w:line="240" w:lineRule="auto"/>
      </w:pPr>
      <w:r>
        <w:separator/>
      </w:r>
    </w:p>
  </w:endnote>
  <w:endnote w:type="continuationSeparator" w:id="0">
    <w:p w14:paraId="2B29C81D" w14:textId="77777777" w:rsidR="009E1FA6" w:rsidRDefault="009E1FA6" w:rsidP="00942E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 Sans">
    <w:altName w:val="Calibri"/>
    <w:panose1 w:val="00000000000000000000"/>
    <w:charset w:val="00"/>
    <w:family w:val="swiss"/>
    <w:notTrueType/>
    <w:pitch w:val="default"/>
    <w:sig w:usb0="00000003" w:usb1="00000000" w:usb2="00000000" w:usb3="00000000" w:csb0="00000001" w:csb1="00000000"/>
  </w:font>
  <w:font w:name="BentonSans Book Italic">
    <w:panose1 w:val="0200050300000009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A25ACD" w:rsidRPr="00942EA1" w14:paraId="469B9278" w14:textId="77777777" w:rsidTr="00FB1273">
      <w:tc>
        <w:tcPr>
          <w:tcW w:w="8010" w:type="dxa"/>
          <w:shd w:val="clear" w:color="auto" w:fill="auto"/>
          <w:vAlign w:val="bottom"/>
        </w:tcPr>
        <w:p w14:paraId="5F0459D1" w14:textId="1CF5163F" w:rsidR="00A25ACD" w:rsidRPr="00F9520D" w:rsidRDefault="00A25ACD" w:rsidP="00183DBA">
          <w:pPr>
            <w:spacing w:before="0" w:after="0" w:line="180" w:lineRule="exact"/>
            <w:rPr>
              <w:rFonts w:eastAsia="SimSun"/>
              <w:sz w:val="12"/>
              <w:lang w:eastAsia="zh-CN"/>
            </w:rPr>
          </w:pPr>
          <w:r>
            <w:rPr>
              <w:color w:val="000000"/>
              <w:sz w:val="12"/>
              <w:szCs w:val="12"/>
            </w:rPr>
            <w:t xml:space="preserve">Manage Positions </w:t>
          </w:r>
          <w:r w:rsidRPr="00FB1273">
            <w:rPr>
              <w:rFonts w:hint="eastAsia"/>
              <w:color w:val="000000"/>
              <w:sz w:val="12"/>
              <w:szCs w:val="12"/>
            </w:rPr>
            <w:t>(</w:t>
          </w:r>
          <w:r>
            <w:rPr>
              <w:color w:val="000000"/>
              <w:sz w:val="12"/>
              <w:szCs w:val="12"/>
            </w:rPr>
            <w:t>FK1)</w:t>
          </w:r>
          <w:r>
            <w:rPr>
              <w:color w:val="000000"/>
              <w:sz w:val="12"/>
              <w:szCs w:val="12"/>
            </w:rPr>
            <w:br/>
          </w:r>
          <w:r w:rsidRPr="00F9520D">
            <w:rPr>
              <w:rFonts w:ascii="BentonSans Bold" w:hAnsi="BentonSans Bold"/>
              <w:sz w:val="12"/>
            </w:rPr>
            <w:fldChar w:fldCharType="begin"/>
          </w:r>
          <w:r w:rsidRPr="00F9520D">
            <w:rPr>
              <w:rFonts w:ascii="BentonSans Bold" w:hAnsi="BentonSans Bold"/>
              <w:sz w:val="12"/>
            </w:rPr>
            <w:instrText xml:space="preserve"> STYLEREF "Heading 1" \l \* MERGEFORMAT </w:instrText>
          </w:r>
          <w:r w:rsidRPr="00F9520D">
            <w:rPr>
              <w:rFonts w:ascii="BentonSans Bold" w:hAnsi="BentonSans Bold"/>
              <w:sz w:val="12"/>
            </w:rPr>
            <w:fldChar w:fldCharType="separate"/>
          </w:r>
          <w:r w:rsidR="009173C6">
            <w:rPr>
              <w:rFonts w:ascii="BentonSans Bold" w:hAnsi="BentonSans Bold"/>
              <w:noProof/>
              <w:sz w:val="12"/>
            </w:rPr>
            <w:t>Appendix</w:t>
          </w:r>
          <w:r w:rsidRPr="00F9520D">
            <w:rPr>
              <w:rFonts w:ascii="BentonSans Bold" w:hAnsi="BentonSans Bold"/>
              <w:sz w:val="12"/>
            </w:rPr>
            <w:fldChar w:fldCharType="end"/>
          </w:r>
        </w:p>
      </w:tc>
      <w:tc>
        <w:tcPr>
          <w:tcW w:w="5412" w:type="dxa"/>
          <w:shd w:val="clear" w:color="auto" w:fill="auto"/>
          <w:vAlign w:val="bottom"/>
        </w:tcPr>
        <w:p w14:paraId="44F681E4" w14:textId="77777777" w:rsidR="00A25ACD" w:rsidRPr="00FB1273" w:rsidRDefault="00A25ACD" w:rsidP="00FB1273">
          <w:pPr>
            <w:spacing w:before="0" w:after="0" w:line="180" w:lineRule="exact"/>
            <w:jc w:val="right"/>
            <w:rPr>
              <w:caps/>
              <w:noProof/>
              <w:spacing w:val="6"/>
              <w:sz w:val="12"/>
            </w:rPr>
          </w:pPr>
          <w:r w:rsidRPr="00FB1273">
            <w:rPr>
              <w:caps/>
              <w:noProof/>
              <w:spacing w:val="6"/>
              <w:sz w:val="12"/>
            </w:rPr>
            <w:t xml:space="preserve"> </w:t>
          </w:r>
          <w:r w:rsidRPr="00FB1273">
            <w:rPr>
              <w:noProof/>
              <w:sz w:val="12"/>
            </w:rPr>
            <w:fldChar w:fldCharType="begin"/>
          </w:r>
          <w:r w:rsidRPr="00FB1273">
            <w:rPr>
              <w:noProof/>
              <w:sz w:val="12"/>
            </w:rPr>
            <w:instrText xml:space="preserve"> REF securitylevel \* MERGEFORMAT </w:instrText>
          </w:r>
          <w:r w:rsidRPr="00FB1273">
            <w:rPr>
              <w:noProof/>
              <w:sz w:val="12"/>
            </w:rPr>
            <w:fldChar w:fldCharType="separate"/>
          </w:r>
          <w:r w:rsidRPr="00FB1273">
            <w:rPr>
              <w:caps/>
              <w:noProof/>
              <w:spacing w:val="6"/>
              <w:sz w:val="12"/>
            </w:rPr>
            <w:t>Customer</w:t>
          </w:r>
          <w:r w:rsidRPr="00FB1273">
            <w:rPr>
              <w:noProof/>
              <w:sz w:val="12"/>
            </w:rPr>
            <w:fldChar w:fldCharType="end"/>
          </w:r>
          <w:r w:rsidRPr="00FB1273">
            <w:rPr>
              <w:caps/>
              <w:noProof/>
              <w:spacing w:val="6"/>
              <w:sz w:val="12"/>
            </w:rPr>
            <w:t xml:space="preserve"> </w:t>
          </w:r>
        </w:p>
        <w:p w14:paraId="3FE1CEEF" w14:textId="4F13145A" w:rsidR="00A25ACD" w:rsidRPr="00FB1273" w:rsidRDefault="00A25ACD" w:rsidP="00FB1273">
          <w:pPr>
            <w:spacing w:before="0" w:after="0" w:line="180" w:lineRule="exact"/>
            <w:ind w:left="-8010" w:right="-1037"/>
            <w:jc w:val="right"/>
            <w:rPr>
              <w:noProof/>
              <w:sz w:val="12"/>
            </w:rPr>
          </w:pPr>
          <w:r w:rsidRPr="00FB1273">
            <w:rPr>
              <w:noProof/>
              <w:sz w:val="12"/>
            </w:rPr>
            <w:fldChar w:fldCharType="begin"/>
          </w:r>
          <w:r w:rsidRPr="00FB1273">
            <w:rPr>
              <w:noProof/>
              <w:sz w:val="12"/>
            </w:rPr>
            <w:instrText xml:space="preserve"> REF copyright \* MERGEFORMAT </w:instrText>
          </w:r>
          <w:r w:rsidRPr="00FB1273">
            <w:rPr>
              <w:noProof/>
              <w:sz w:val="12"/>
            </w:rPr>
            <w:fldChar w:fldCharType="separate"/>
          </w:r>
          <w:r>
            <w:rPr>
              <w:noProof/>
              <w:sz w:val="12"/>
            </w:rPr>
            <w:t>© 2018</w:t>
          </w:r>
          <w:r w:rsidRPr="00FB1273">
            <w:rPr>
              <w:noProof/>
              <w:sz w:val="12"/>
            </w:rPr>
            <w:t xml:space="preserve"> SAP SE or an SAP affiliate company. All rights reserved.</w:t>
          </w:r>
          <w:r w:rsidRPr="00FB1273">
            <w:rPr>
              <w:noProof/>
              <w:sz w:val="12"/>
            </w:rPr>
            <w:fldChar w:fldCharType="end"/>
          </w:r>
          <w:r w:rsidRPr="00FB1273">
            <w:rPr>
              <w:noProof/>
              <w:sz w:val="12"/>
            </w:rPr>
            <w:t xml:space="preserve"> </w:t>
          </w:r>
        </w:p>
      </w:tc>
      <w:tc>
        <w:tcPr>
          <w:tcW w:w="866" w:type="dxa"/>
          <w:shd w:val="clear" w:color="auto" w:fill="auto"/>
          <w:vAlign w:val="bottom"/>
        </w:tcPr>
        <w:p w14:paraId="54CC8F20" w14:textId="228D9BC9" w:rsidR="00A25ACD" w:rsidRPr="00FB1273" w:rsidRDefault="00A25ACD"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009173C6">
            <w:rPr>
              <w:rFonts w:ascii="BentonSans Bold" w:hAnsi="BentonSans Bold"/>
              <w:noProof/>
              <w:sz w:val="12"/>
            </w:rPr>
            <w:t>100</w:t>
          </w:r>
          <w:r w:rsidRPr="00FB1273">
            <w:rPr>
              <w:rFonts w:ascii="BentonSans Bold" w:hAnsi="BentonSans Bold"/>
              <w:noProof/>
              <w:sz w:val="12"/>
            </w:rPr>
            <w:fldChar w:fldCharType="end"/>
          </w:r>
        </w:p>
      </w:tc>
    </w:tr>
  </w:tbl>
  <w:p w14:paraId="594EE93F" w14:textId="77777777" w:rsidR="00A25ACD" w:rsidRPr="00FB1273" w:rsidRDefault="00A25ACD" w:rsidP="0015545D">
    <w:pPr>
      <w:tabs>
        <w:tab w:val="center" w:pos="4703"/>
        <w:tab w:val="right" w:pos="9406"/>
      </w:tabs>
      <w:spacing w:before="0" w:after="0" w:line="240" w:lineRule="auto"/>
      <w:rPr>
        <w:rFonts w:eastAsia="SimSun"/>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A25ACD" w:rsidRPr="00942EA1" w14:paraId="30DCDEC9" w14:textId="77777777" w:rsidTr="00FB1273">
      <w:tc>
        <w:tcPr>
          <w:tcW w:w="8010" w:type="dxa"/>
          <w:shd w:val="clear" w:color="auto" w:fill="auto"/>
          <w:vAlign w:val="bottom"/>
        </w:tcPr>
        <w:p w14:paraId="57D127D2" w14:textId="77777777" w:rsidR="00A25ACD" w:rsidRPr="00FB1273" w:rsidRDefault="00A25ACD" w:rsidP="00FB1273">
          <w:pPr>
            <w:spacing w:before="0" w:after="0" w:line="180" w:lineRule="exact"/>
            <w:rPr>
              <w:sz w:val="12"/>
            </w:rPr>
          </w:pPr>
          <w:r w:rsidRPr="00FB1273">
            <w:rPr>
              <w:sz w:val="12"/>
            </w:rPr>
            <w:fldChar w:fldCharType="begin"/>
          </w:r>
          <w:r w:rsidRPr="00FB1273">
            <w:rPr>
              <w:sz w:val="12"/>
            </w:rPr>
            <w:instrText xml:space="preserve"> REF maintitle \* MERGEFORMAT </w:instrText>
          </w:r>
          <w:r w:rsidRPr="00FB1273">
            <w:rPr>
              <w:sz w:val="12"/>
            </w:rPr>
            <w:fldChar w:fldCharType="separate"/>
          </w:r>
          <w:r w:rsidRPr="00FB1273">
            <w:rPr>
              <w:sz w:val="12"/>
            </w:rPr>
            <w:t>This is a test script</w:t>
          </w:r>
          <w:r w:rsidRPr="00FB1273">
            <w:rPr>
              <w:sz w:val="12"/>
            </w:rPr>
            <w:fldChar w:fldCharType="end"/>
          </w:r>
        </w:p>
        <w:p w14:paraId="0DF18958" w14:textId="77777777" w:rsidR="00A25ACD" w:rsidRPr="00FB1273" w:rsidRDefault="00A25ACD" w:rsidP="00FB1273">
          <w:pPr>
            <w:spacing w:before="0" w:after="0" w:line="180" w:lineRule="exact"/>
            <w:rPr>
              <w:rFonts w:ascii="BentonSans Bold" w:hAnsi="BentonSans Bold"/>
              <w:sz w:val="12"/>
            </w:rPr>
          </w:pPr>
          <w:r w:rsidRPr="00FB1273">
            <w:rPr>
              <w:rFonts w:ascii="BentonSans Bold" w:hAnsi="BentonSans Bold"/>
              <w:sz w:val="12"/>
            </w:rPr>
            <w:fldChar w:fldCharType="begin"/>
          </w:r>
          <w:r w:rsidRPr="00FB1273">
            <w:rPr>
              <w:rFonts w:ascii="BentonSans Bold" w:hAnsi="BentonSans Bold"/>
              <w:sz w:val="12"/>
            </w:rPr>
            <w:instrText xml:space="preserve"> STYLEREF "Heading 1" \l \* MERGEFORMAT </w:instrText>
          </w:r>
          <w:r w:rsidRPr="00FB1273">
            <w:rPr>
              <w:rFonts w:ascii="BentonSans Bold" w:hAnsi="BentonSans Bold"/>
              <w:sz w:val="12"/>
            </w:rPr>
            <w:fldChar w:fldCharType="separate"/>
          </w:r>
          <w:r w:rsidRPr="00FB1273">
            <w:rPr>
              <w:rFonts w:ascii="BentonSans Bold" w:hAnsi="BentonSans Bold"/>
              <w:noProof/>
              <w:sz w:val="12"/>
            </w:rPr>
            <w:t>Appendix</w:t>
          </w:r>
          <w:r w:rsidRPr="00FB1273">
            <w:rPr>
              <w:rFonts w:ascii="BentonSans Bold" w:hAnsi="BentonSans Bold"/>
              <w:sz w:val="12"/>
            </w:rPr>
            <w:fldChar w:fldCharType="end"/>
          </w:r>
        </w:p>
      </w:tc>
      <w:tc>
        <w:tcPr>
          <w:tcW w:w="5412" w:type="dxa"/>
          <w:shd w:val="clear" w:color="auto" w:fill="auto"/>
          <w:vAlign w:val="bottom"/>
        </w:tcPr>
        <w:p w14:paraId="062EB795" w14:textId="77777777" w:rsidR="00A25ACD" w:rsidRPr="00FB1273" w:rsidRDefault="00A25ACD" w:rsidP="00FB1273">
          <w:pPr>
            <w:spacing w:before="0" w:after="0" w:line="180" w:lineRule="exact"/>
            <w:jc w:val="right"/>
            <w:rPr>
              <w:caps/>
              <w:noProof/>
              <w:spacing w:val="6"/>
              <w:sz w:val="12"/>
            </w:rPr>
          </w:pPr>
          <w:r w:rsidRPr="00FB1273">
            <w:rPr>
              <w:caps/>
              <w:noProof/>
              <w:spacing w:val="6"/>
              <w:sz w:val="12"/>
            </w:rPr>
            <w:t xml:space="preserve"> </w:t>
          </w:r>
          <w:r w:rsidRPr="00FB1273">
            <w:rPr>
              <w:noProof/>
              <w:sz w:val="12"/>
            </w:rPr>
            <w:fldChar w:fldCharType="begin"/>
          </w:r>
          <w:r w:rsidRPr="00FB1273">
            <w:rPr>
              <w:noProof/>
              <w:sz w:val="12"/>
            </w:rPr>
            <w:instrText xml:space="preserve"> REF securitylevel \* MERGEFORMAT </w:instrText>
          </w:r>
          <w:r w:rsidRPr="00FB1273">
            <w:rPr>
              <w:noProof/>
              <w:sz w:val="12"/>
            </w:rPr>
            <w:fldChar w:fldCharType="separate"/>
          </w:r>
          <w:r w:rsidRPr="00FB1273">
            <w:rPr>
              <w:caps/>
              <w:noProof/>
              <w:spacing w:val="6"/>
              <w:sz w:val="12"/>
            </w:rPr>
            <w:t>Customer</w:t>
          </w:r>
          <w:r w:rsidRPr="00FB1273">
            <w:rPr>
              <w:noProof/>
              <w:sz w:val="12"/>
            </w:rPr>
            <w:fldChar w:fldCharType="end"/>
          </w:r>
          <w:r w:rsidRPr="00FB1273">
            <w:rPr>
              <w:caps/>
              <w:noProof/>
              <w:spacing w:val="6"/>
              <w:sz w:val="12"/>
            </w:rPr>
            <w:t xml:space="preserve"> </w:t>
          </w:r>
        </w:p>
        <w:p w14:paraId="494594F6" w14:textId="77777777" w:rsidR="00A25ACD" w:rsidRPr="00FB1273" w:rsidRDefault="00A25ACD" w:rsidP="00FB1273">
          <w:pPr>
            <w:spacing w:before="0" w:after="0" w:line="180" w:lineRule="exact"/>
            <w:ind w:left="-8010" w:right="-1037"/>
            <w:jc w:val="right"/>
            <w:rPr>
              <w:noProof/>
              <w:sz w:val="12"/>
            </w:rPr>
          </w:pPr>
          <w:r w:rsidRPr="00FB1273">
            <w:rPr>
              <w:noProof/>
              <w:sz w:val="12"/>
            </w:rPr>
            <w:fldChar w:fldCharType="begin"/>
          </w:r>
          <w:r w:rsidRPr="00FB1273">
            <w:rPr>
              <w:noProof/>
              <w:sz w:val="12"/>
            </w:rPr>
            <w:instrText xml:space="preserve"> REF copyright \* MERGEFORMAT </w:instrText>
          </w:r>
          <w:r w:rsidRPr="00FB1273">
            <w:rPr>
              <w:noProof/>
              <w:sz w:val="12"/>
            </w:rPr>
            <w:fldChar w:fldCharType="separate"/>
          </w:r>
          <w:r w:rsidRPr="00FB1273">
            <w:rPr>
              <w:noProof/>
              <w:sz w:val="12"/>
            </w:rPr>
            <w:t>© 2015 SAP SE or an SAP affiliate company. All rights reserved.</w:t>
          </w:r>
          <w:r w:rsidRPr="00FB1273">
            <w:rPr>
              <w:noProof/>
              <w:sz w:val="12"/>
            </w:rPr>
            <w:fldChar w:fldCharType="end"/>
          </w:r>
          <w:r w:rsidRPr="00FB1273">
            <w:rPr>
              <w:noProof/>
              <w:sz w:val="12"/>
            </w:rPr>
            <w:t xml:space="preserve"> </w:t>
          </w:r>
        </w:p>
      </w:tc>
      <w:tc>
        <w:tcPr>
          <w:tcW w:w="866" w:type="dxa"/>
          <w:shd w:val="clear" w:color="auto" w:fill="auto"/>
          <w:vAlign w:val="bottom"/>
        </w:tcPr>
        <w:p w14:paraId="0D70864D" w14:textId="77777777" w:rsidR="00A25ACD" w:rsidRPr="00FB1273" w:rsidRDefault="00A25ACD"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Pr="00FB1273">
            <w:rPr>
              <w:rFonts w:ascii="BentonSans Bold" w:hAnsi="BentonSans Bold"/>
              <w:noProof/>
              <w:sz w:val="12"/>
            </w:rPr>
            <w:t>51</w:t>
          </w:r>
          <w:r w:rsidRPr="00FB1273">
            <w:rPr>
              <w:rFonts w:ascii="BentonSans Bold" w:hAnsi="BentonSans Bold"/>
              <w:noProof/>
              <w:sz w:val="12"/>
            </w:rPr>
            <w:fldChar w:fldCharType="end"/>
          </w:r>
        </w:p>
      </w:tc>
    </w:tr>
  </w:tbl>
  <w:p w14:paraId="245BA24F" w14:textId="77777777" w:rsidR="00A25ACD" w:rsidRPr="00942EA1" w:rsidRDefault="00A25ACD" w:rsidP="00942EA1">
    <w:pPr>
      <w:tabs>
        <w:tab w:val="center" w:pos="4703"/>
        <w:tab w:val="right" w:pos="9406"/>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8BCAA" w14:textId="77777777" w:rsidR="009E1FA6" w:rsidRDefault="009E1FA6" w:rsidP="00942EA1">
      <w:pPr>
        <w:spacing w:before="0" w:after="0" w:line="240" w:lineRule="auto"/>
      </w:pPr>
      <w:r>
        <w:separator/>
      </w:r>
    </w:p>
  </w:footnote>
  <w:footnote w:type="continuationSeparator" w:id="0">
    <w:p w14:paraId="64F63ACF" w14:textId="77777777" w:rsidR="009E1FA6" w:rsidRDefault="009E1FA6" w:rsidP="00942E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D5E6732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0786100"/>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A90A11"/>
    <w:multiLevelType w:val="multilevel"/>
    <w:tmpl w:val="D7C2DB2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02594B11"/>
    <w:multiLevelType w:val="multilevel"/>
    <w:tmpl w:val="FB86D2CE"/>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2F5806"/>
    <w:multiLevelType w:val="hybridMultilevel"/>
    <w:tmpl w:val="51A48F52"/>
    <w:lvl w:ilvl="0" w:tplc="E19258DE">
      <w:start w:val="1"/>
      <w:numFmt w:val="bullet"/>
      <w:lvlText w:val=""/>
      <w:lvlJc w:val="left"/>
      <w:pPr>
        <w:tabs>
          <w:tab w:val="num" w:pos="720"/>
        </w:tabs>
        <w:ind w:left="720" w:hanging="360"/>
      </w:pPr>
      <w:rPr>
        <w:rFonts w:ascii="Wingdings" w:hAnsi="Wingdings" w:hint="default"/>
      </w:rPr>
    </w:lvl>
    <w:lvl w:ilvl="1" w:tplc="B226CBA2">
      <w:start w:val="1"/>
      <w:numFmt w:val="bullet"/>
      <w:lvlText w:val=""/>
      <w:lvlJc w:val="left"/>
      <w:pPr>
        <w:tabs>
          <w:tab w:val="num" w:pos="1440"/>
        </w:tabs>
        <w:ind w:left="1440" w:hanging="360"/>
      </w:pPr>
      <w:rPr>
        <w:rFonts w:ascii="Wingdings" w:hAnsi="Wingdings" w:hint="default"/>
      </w:rPr>
    </w:lvl>
    <w:lvl w:ilvl="2" w:tplc="7E18FDF4">
      <w:start w:val="168"/>
      <w:numFmt w:val="bullet"/>
      <w:lvlText w:val=""/>
      <w:lvlJc w:val="left"/>
      <w:pPr>
        <w:tabs>
          <w:tab w:val="num" w:pos="2160"/>
        </w:tabs>
        <w:ind w:left="2160" w:hanging="360"/>
      </w:pPr>
      <w:rPr>
        <w:rFonts w:ascii="Wingdings" w:hAnsi="Wingdings" w:hint="default"/>
      </w:rPr>
    </w:lvl>
    <w:lvl w:ilvl="3" w:tplc="33CEB2CC" w:tentative="1">
      <w:start w:val="1"/>
      <w:numFmt w:val="bullet"/>
      <w:lvlText w:val=""/>
      <w:lvlJc w:val="left"/>
      <w:pPr>
        <w:tabs>
          <w:tab w:val="num" w:pos="2880"/>
        </w:tabs>
        <w:ind w:left="2880" w:hanging="360"/>
      </w:pPr>
      <w:rPr>
        <w:rFonts w:ascii="Wingdings" w:hAnsi="Wingdings" w:hint="default"/>
      </w:rPr>
    </w:lvl>
    <w:lvl w:ilvl="4" w:tplc="DB9EBDA0" w:tentative="1">
      <w:start w:val="1"/>
      <w:numFmt w:val="bullet"/>
      <w:lvlText w:val=""/>
      <w:lvlJc w:val="left"/>
      <w:pPr>
        <w:tabs>
          <w:tab w:val="num" w:pos="3600"/>
        </w:tabs>
        <w:ind w:left="3600" w:hanging="360"/>
      </w:pPr>
      <w:rPr>
        <w:rFonts w:ascii="Wingdings" w:hAnsi="Wingdings" w:hint="default"/>
      </w:rPr>
    </w:lvl>
    <w:lvl w:ilvl="5" w:tplc="4616291E" w:tentative="1">
      <w:start w:val="1"/>
      <w:numFmt w:val="bullet"/>
      <w:lvlText w:val=""/>
      <w:lvlJc w:val="left"/>
      <w:pPr>
        <w:tabs>
          <w:tab w:val="num" w:pos="4320"/>
        </w:tabs>
        <w:ind w:left="4320" w:hanging="360"/>
      </w:pPr>
      <w:rPr>
        <w:rFonts w:ascii="Wingdings" w:hAnsi="Wingdings" w:hint="default"/>
      </w:rPr>
    </w:lvl>
    <w:lvl w:ilvl="6" w:tplc="C50E51AE" w:tentative="1">
      <w:start w:val="1"/>
      <w:numFmt w:val="bullet"/>
      <w:lvlText w:val=""/>
      <w:lvlJc w:val="left"/>
      <w:pPr>
        <w:tabs>
          <w:tab w:val="num" w:pos="5040"/>
        </w:tabs>
        <w:ind w:left="5040" w:hanging="360"/>
      </w:pPr>
      <w:rPr>
        <w:rFonts w:ascii="Wingdings" w:hAnsi="Wingdings" w:hint="default"/>
      </w:rPr>
    </w:lvl>
    <w:lvl w:ilvl="7" w:tplc="0AAA8FB6" w:tentative="1">
      <w:start w:val="1"/>
      <w:numFmt w:val="bullet"/>
      <w:lvlText w:val=""/>
      <w:lvlJc w:val="left"/>
      <w:pPr>
        <w:tabs>
          <w:tab w:val="num" w:pos="5760"/>
        </w:tabs>
        <w:ind w:left="5760" w:hanging="360"/>
      </w:pPr>
      <w:rPr>
        <w:rFonts w:ascii="Wingdings" w:hAnsi="Wingdings" w:hint="default"/>
      </w:rPr>
    </w:lvl>
    <w:lvl w:ilvl="8" w:tplc="DA9E58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8" w15:restartNumberingAfterBreak="0">
    <w:nsid w:val="1C5111BB"/>
    <w:multiLevelType w:val="hybridMultilevel"/>
    <w:tmpl w:val="E3C6A3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1F0701E2"/>
    <w:multiLevelType w:val="hybridMultilevel"/>
    <w:tmpl w:val="1F9C2500"/>
    <w:lvl w:ilvl="0" w:tplc="13D084E8">
      <w:numFmt w:val="bullet"/>
      <w:lvlText w:val="•"/>
      <w:lvlJc w:val="left"/>
      <w:pPr>
        <w:ind w:left="1080" w:hanging="720"/>
      </w:pPr>
      <w:rPr>
        <w:rFonts w:ascii="BentonSans Book" w:eastAsia="MS Mincho" w:hAnsi="BentonSans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4108E9"/>
    <w:multiLevelType w:val="hybridMultilevel"/>
    <w:tmpl w:val="28A23B7A"/>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15:restartNumberingAfterBreak="0">
    <w:nsid w:val="20731DAB"/>
    <w:multiLevelType w:val="hybridMultilevel"/>
    <w:tmpl w:val="0AA6C89E"/>
    <w:lvl w:ilvl="0" w:tplc="9B84B19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EC56DEB"/>
    <w:multiLevelType w:val="hybridMultilevel"/>
    <w:tmpl w:val="337C9C5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5" w15:restartNumberingAfterBreak="0">
    <w:nsid w:val="37D357C1"/>
    <w:multiLevelType w:val="hybridMultilevel"/>
    <w:tmpl w:val="B2760DE2"/>
    <w:lvl w:ilvl="0" w:tplc="C8CA953C">
      <w:start w:val="1"/>
      <w:numFmt w:val="decimal"/>
      <w:lvlText w:val="%1."/>
      <w:lvlJc w:val="left"/>
      <w:pPr>
        <w:ind w:left="417" w:hanging="360"/>
      </w:p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26" w15:restartNumberingAfterBreak="0">
    <w:nsid w:val="3A3B38BC"/>
    <w:multiLevelType w:val="hybridMultilevel"/>
    <w:tmpl w:val="95A0BA3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3F5C7EA1"/>
    <w:multiLevelType w:val="hybridMultilevel"/>
    <w:tmpl w:val="76228A1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8" w15:restartNumberingAfterBreak="0">
    <w:nsid w:val="435F585C"/>
    <w:multiLevelType w:val="hybridMultilevel"/>
    <w:tmpl w:val="168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87804"/>
    <w:multiLevelType w:val="hybridMultilevel"/>
    <w:tmpl w:val="F1FA8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604E32"/>
    <w:multiLevelType w:val="hybridMultilevel"/>
    <w:tmpl w:val="42D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98239D1"/>
    <w:multiLevelType w:val="hybridMultilevel"/>
    <w:tmpl w:val="7174082E"/>
    <w:lvl w:ilvl="0" w:tplc="DDB64968">
      <w:numFmt w:val="bullet"/>
      <w:lvlText w:val=""/>
      <w:lvlJc w:val="left"/>
      <w:pPr>
        <w:ind w:left="1040" w:hanging="360"/>
      </w:pPr>
      <w:rPr>
        <w:rFonts w:ascii="Symbol" w:eastAsia="MS Mincho" w:hAnsi="Symbol"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3"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34" w15:restartNumberingAfterBreak="0">
    <w:nsid w:val="50A22BE0"/>
    <w:multiLevelType w:val="hybridMultilevel"/>
    <w:tmpl w:val="3470236C"/>
    <w:lvl w:ilvl="0" w:tplc="50B8312E">
      <w:start w:val="1"/>
      <w:numFmt w:val="bullet"/>
      <w:lvlText w:val=""/>
      <w:lvlJc w:val="left"/>
      <w:pPr>
        <w:ind w:left="720" w:hanging="360"/>
      </w:pPr>
      <w:rPr>
        <w:rFonts w:ascii="Symbol" w:hAnsi="Symbol" w:hint="default"/>
        <w:color w:val="auto"/>
      </w:rPr>
    </w:lvl>
    <w:lvl w:ilvl="1" w:tplc="088E9288">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733B8A"/>
    <w:multiLevelType w:val="hybridMultilevel"/>
    <w:tmpl w:val="A7864D52"/>
    <w:lvl w:ilvl="0" w:tplc="C8CA953C">
      <w:start w:val="1"/>
      <w:numFmt w:val="decimal"/>
      <w:lvlText w:val="%1."/>
      <w:lvlJc w:val="left"/>
      <w:pPr>
        <w:ind w:left="417" w:hanging="360"/>
      </w:p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36"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20A59"/>
    <w:multiLevelType w:val="hybridMultilevel"/>
    <w:tmpl w:val="78D86C6A"/>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41" w15:restartNumberingAfterBreak="0">
    <w:nsid w:val="6394638B"/>
    <w:multiLevelType w:val="hybridMultilevel"/>
    <w:tmpl w:val="0BA2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62270"/>
    <w:multiLevelType w:val="hybridMultilevel"/>
    <w:tmpl w:val="9F52B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9C74750"/>
    <w:multiLevelType w:val="hybridMultilevel"/>
    <w:tmpl w:val="36CC9C9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4" w15:restartNumberingAfterBreak="0">
    <w:nsid w:val="74926485"/>
    <w:multiLevelType w:val="hybridMultilevel"/>
    <w:tmpl w:val="3DDA3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53B2ECC"/>
    <w:multiLevelType w:val="hybridMultilevel"/>
    <w:tmpl w:val="7AE646E6"/>
    <w:lvl w:ilvl="0" w:tplc="0D7C888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9"/>
  </w:num>
  <w:num w:numId="5">
    <w:abstractNumId w:val="7"/>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3"/>
    <w:lvlOverride w:ilvl="0">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2"/>
  </w:num>
  <w:num w:numId="18">
    <w:abstractNumId w:val="31"/>
  </w:num>
  <w:num w:numId="19">
    <w:abstractNumId w:val="39"/>
  </w:num>
  <w:num w:numId="20">
    <w:abstractNumId w:val="5"/>
  </w:num>
  <w:num w:numId="21">
    <w:abstractNumId w:val="4"/>
  </w:num>
  <w:num w:numId="22">
    <w:abstractNumId w:val="1"/>
  </w:num>
  <w:num w:numId="23">
    <w:abstractNumId w:val="0"/>
  </w:num>
  <w:num w:numId="24">
    <w:abstractNumId w:val="16"/>
  </w:num>
  <w:num w:numId="25">
    <w:abstractNumId w:val="13"/>
  </w:num>
  <w:num w:numId="26">
    <w:abstractNumId w:val="22"/>
  </w:num>
  <w:num w:numId="27">
    <w:abstractNumId w:val="38"/>
  </w:num>
  <w:num w:numId="28">
    <w:abstractNumId w:val="14"/>
  </w:num>
  <w:num w:numId="29">
    <w:abstractNumId w:val="33"/>
  </w:num>
  <w:num w:numId="30">
    <w:abstractNumId w:val="8"/>
    <w:lvlOverride w:ilvl="0">
      <w:startOverride w:val="1"/>
    </w:lvlOverride>
  </w:num>
  <w:num w:numId="31">
    <w:abstractNumId w:val="8"/>
    <w:lvlOverride w:ilvl="0">
      <w:startOverride w:val="1"/>
    </w:lvlOverride>
  </w:num>
  <w:num w:numId="32">
    <w:abstractNumId w:val="40"/>
  </w:num>
  <w:num w:numId="33">
    <w:abstractNumId w:val="17"/>
  </w:num>
  <w:num w:numId="34">
    <w:abstractNumId w:val="25"/>
  </w:num>
  <w:num w:numId="35">
    <w:abstractNumId w:val="43"/>
  </w:num>
  <w:num w:numId="36">
    <w:abstractNumId w:val="29"/>
  </w:num>
  <w:num w:numId="37">
    <w:abstractNumId w:val="26"/>
  </w:num>
  <w:num w:numId="38">
    <w:abstractNumId w:val="24"/>
  </w:num>
  <w:num w:numId="39">
    <w:abstractNumId w:val="9"/>
  </w:num>
  <w:num w:numId="40">
    <w:abstractNumId w:val="34"/>
  </w:num>
  <w:num w:numId="41">
    <w:abstractNumId w:val="1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44"/>
  </w:num>
  <w:num w:numId="46">
    <w:abstractNumId w:val="15"/>
  </w:num>
  <w:num w:numId="47">
    <w:abstractNumId w:val="21"/>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num>
  <w:num w:numId="53">
    <w:abstractNumId w:val="19"/>
  </w:num>
  <w:num w:numId="54">
    <w:abstractNumId w:val="42"/>
  </w:num>
  <w:num w:numId="55">
    <w:abstractNumId w:val="9"/>
  </w:num>
  <w:num w:numId="56">
    <w:abstractNumId w:val="23"/>
  </w:num>
  <w:num w:numId="57">
    <w:abstractNumId w:val="30"/>
  </w:num>
  <w:num w:numId="58">
    <w:abstractNumId w:val="11"/>
  </w:num>
  <w:num w:numId="59">
    <w:abstractNumId w:val="10"/>
  </w:num>
  <w:num w:numId="60">
    <w:abstractNumId w:val="36"/>
  </w:num>
  <w:num w:numId="61">
    <w:abstractNumId w:val="32"/>
  </w:num>
  <w:num w:numId="62">
    <w:abstractNumId w:val="12"/>
  </w:num>
  <w:num w:numId="63">
    <w:abstractNumId w:val="27"/>
  </w:num>
  <w:num w:numId="64">
    <w:abstractNumId w:val="41"/>
  </w:num>
  <w:num w:numId="65">
    <w:abstractNumId w:val="18"/>
  </w:num>
  <w:num w:numId="66">
    <w:abstractNumId w:val="45"/>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C5"/>
    <w:rsid w:val="00001507"/>
    <w:rsid w:val="00003093"/>
    <w:rsid w:val="00003E43"/>
    <w:rsid w:val="000045FA"/>
    <w:rsid w:val="00004CBD"/>
    <w:rsid w:val="00006465"/>
    <w:rsid w:val="00006F45"/>
    <w:rsid w:val="000072CB"/>
    <w:rsid w:val="00007BA7"/>
    <w:rsid w:val="000133E9"/>
    <w:rsid w:val="000150F3"/>
    <w:rsid w:val="000168B5"/>
    <w:rsid w:val="00016C99"/>
    <w:rsid w:val="00016F65"/>
    <w:rsid w:val="000179DD"/>
    <w:rsid w:val="00020122"/>
    <w:rsid w:val="00020577"/>
    <w:rsid w:val="0002084E"/>
    <w:rsid w:val="00020A2D"/>
    <w:rsid w:val="0002152C"/>
    <w:rsid w:val="0002195F"/>
    <w:rsid w:val="000225C1"/>
    <w:rsid w:val="0002485B"/>
    <w:rsid w:val="000253DE"/>
    <w:rsid w:val="0002595F"/>
    <w:rsid w:val="00026DA3"/>
    <w:rsid w:val="0003030E"/>
    <w:rsid w:val="00030A03"/>
    <w:rsid w:val="00032521"/>
    <w:rsid w:val="00033B00"/>
    <w:rsid w:val="00034E6A"/>
    <w:rsid w:val="000354DC"/>
    <w:rsid w:val="0003669C"/>
    <w:rsid w:val="00043D8E"/>
    <w:rsid w:val="00045594"/>
    <w:rsid w:val="00050CEF"/>
    <w:rsid w:val="00052733"/>
    <w:rsid w:val="00056506"/>
    <w:rsid w:val="00056EA4"/>
    <w:rsid w:val="00060FC5"/>
    <w:rsid w:val="00062F20"/>
    <w:rsid w:val="00063CCD"/>
    <w:rsid w:val="000654F6"/>
    <w:rsid w:val="00066353"/>
    <w:rsid w:val="00066CD2"/>
    <w:rsid w:val="00070BDF"/>
    <w:rsid w:val="00070FF9"/>
    <w:rsid w:val="000718F4"/>
    <w:rsid w:val="0007257A"/>
    <w:rsid w:val="000730A8"/>
    <w:rsid w:val="000756A2"/>
    <w:rsid w:val="000773A7"/>
    <w:rsid w:val="00077977"/>
    <w:rsid w:val="000846C8"/>
    <w:rsid w:val="00087F5E"/>
    <w:rsid w:val="00092B1D"/>
    <w:rsid w:val="0009466C"/>
    <w:rsid w:val="00095611"/>
    <w:rsid w:val="00097173"/>
    <w:rsid w:val="000A026B"/>
    <w:rsid w:val="000A09E6"/>
    <w:rsid w:val="000A1D71"/>
    <w:rsid w:val="000A31F6"/>
    <w:rsid w:val="000A4B60"/>
    <w:rsid w:val="000A70D5"/>
    <w:rsid w:val="000A7871"/>
    <w:rsid w:val="000B2EE0"/>
    <w:rsid w:val="000B32F6"/>
    <w:rsid w:val="000B3C03"/>
    <w:rsid w:val="000B54EF"/>
    <w:rsid w:val="000B608C"/>
    <w:rsid w:val="000B775F"/>
    <w:rsid w:val="000C0DB9"/>
    <w:rsid w:val="000C0DBE"/>
    <w:rsid w:val="000C22F0"/>
    <w:rsid w:val="000C464C"/>
    <w:rsid w:val="000C6016"/>
    <w:rsid w:val="000C7183"/>
    <w:rsid w:val="000C78B3"/>
    <w:rsid w:val="000D0F35"/>
    <w:rsid w:val="000D35FD"/>
    <w:rsid w:val="000D4298"/>
    <w:rsid w:val="000D59B1"/>
    <w:rsid w:val="000E0C95"/>
    <w:rsid w:val="000E23FD"/>
    <w:rsid w:val="000E31AC"/>
    <w:rsid w:val="000E3FE6"/>
    <w:rsid w:val="000F1ED6"/>
    <w:rsid w:val="000F2221"/>
    <w:rsid w:val="000F42E3"/>
    <w:rsid w:val="000F5DDA"/>
    <w:rsid w:val="000F6A18"/>
    <w:rsid w:val="000F6CB5"/>
    <w:rsid w:val="000F7BEB"/>
    <w:rsid w:val="000F7C37"/>
    <w:rsid w:val="00101902"/>
    <w:rsid w:val="00102B80"/>
    <w:rsid w:val="001032B9"/>
    <w:rsid w:val="00105957"/>
    <w:rsid w:val="00107085"/>
    <w:rsid w:val="0010753D"/>
    <w:rsid w:val="00107DCC"/>
    <w:rsid w:val="0011166A"/>
    <w:rsid w:val="00111DE0"/>
    <w:rsid w:val="0011279B"/>
    <w:rsid w:val="00112AA1"/>
    <w:rsid w:val="00116203"/>
    <w:rsid w:val="00117B99"/>
    <w:rsid w:val="00120C47"/>
    <w:rsid w:val="00121F36"/>
    <w:rsid w:val="00122A40"/>
    <w:rsid w:val="001233A6"/>
    <w:rsid w:val="001233B2"/>
    <w:rsid w:val="001242CB"/>
    <w:rsid w:val="00124CFF"/>
    <w:rsid w:val="0012621A"/>
    <w:rsid w:val="001268D0"/>
    <w:rsid w:val="0012746D"/>
    <w:rsid w:val="001304B4"/>
    <w:rsid w:val="00132223"/>
    <w:rsid w:val="00133D3A"/>
    <w:rsid w:val="00141EEC"/>
    <w:rsid w:val="00143261"/>
    <w:rsid w:val="001450CF"/>
    <w:rsid w:val="00145917"/>
    <w:rsid w:val="00147129"/>
    <w:rsid w:val="00151C9D"/>
    <w:rsid w:val="00152C6E"/>
    <w:rsid w:val="00153372"/>
    <w:rsid w:val="0015545D"/>
    <w:rsid w:val="001556EB"/>
    <w:rsid w:val="001557A8"/>
    <w:rsid w:val="001569E7"/>
    <w:rsid w:val="00157BF4"/>
    <w:rsid w:val="00160D83"/>
    <w:rsid w:val="00161096"/>
    <w:rsid w:val="0016444C"/>
    <w:rsid w:val="00164638"/>
    <w:rsid w:val="00170B4E"/>
    <w:rsid w:val="00170EA1"/>
    <w:rsid w:val="00171158"/>
    <w:rsid w:val="001716A5"/>
    <w:rsid w:val="00171B60"/>
    <w:rsid w:val="00173BAD"/>
    <w:rsid w:val="00175DE5"/>
    <w:rsid w:val="001817AA"/>
    <w:rsid w:val="00183157"/>
    <w:rsid w:val="0018317A"/>
    <w:rsid w:val="00183DBA"/>
    <w:rsid w:val="00184DA7"/>
    <w:rsid w:val="0018680F"/>
    <w:rsid w:val="001876EE"/>
    <w:rsid w:val="00187C87"/>
    <w:rsid w:val="00191484"/>
    <w:rsid w:val="00191D0F"/>
    <w:rsid w:val="00194557"/>
    <w:rsid w:val="00195BE6"/>
    <w:rsid w:val="001A216C"/>
    <w:rsid w:val="001A263C"/>
    <w:rsid w:val="001A3165"/>
    <w:rsid w:val="001A3245"/>
    <w:rsid w:val="001A33BC"/>
    <w:rsid w:val="001A4F95"/>
    <w:rsid w:val="001A5155"/>
    <w:rsid w:val="001A5D67"/>
    <w:rsid w:val="001A7854"/>
    <w:rsid w:val="001B5206"/>
    <w:rsid w:val="001B6B8E"/>
    <w:rsid w:val="001B78D6"/>
    <w:rsid w:val="001B7B23"/>
    <w:rsid w:val="001C08B1"/>
    <w:rsid w:val="001C11D4"/>
    <w:rsid w:val="001C164F"/>
    <w:rsid w:val="001C1C10"/>
    <w:rsid w:val="001C2D0F"/>
    <w:rsid w:val="001C2DB7"/>
    <w:rsid w:val="001C30ED"/>
    <w:rsid w:val="001C354C"/>
    <w:rsid w:val="001C562E"/>
    <w:rsid w:val="001C5E9C"/>
    <w:rsid w:val="001C61E0"/>
    <w:rsid w:val="001C65DC"/>
    <w:rsid w:val="001D0FAF"/>
    <w:rsid w:val="001D10D8"/>
    <w:rsid w:val="001D19C2"/>
    <w:rsid w:val="001D2671"/>
    <w:rsid w:val="001D294D"/>
    <w:rsid w:val="001D4BEC"/>
    <w:rsid w:val="001D57CA"/>
    <w:rsid w:val="001D5C7E"/>
    <w:rsid w:val="001D73FB"/>
    <w:rsid w:val="001E02B0"/>
    <w:rsid w:val="001E12B4"/>
    <w:rsid w:val="001E183A"/>
    <w:rsid w:val="001E1DE4"/>
    <w:rsid w:val="001E3A05"/>
    <w:rsid w:val="001E4532"/>
    <w:rsid w:val="001E67E7"/>
    <w:rsid w:val="001F0BAE"/>
    <w:rsid w:val="001F16AA"/>
    <w:rsid w:val="001F27CE"/>
    <w:rsid w:val="001F4E02"/>
    <w:rsid w:val="001F57FB"/>
    <w:rsid w:val="001F7D65"/>
    <w:rsid w:val="002048C2"/>
    <w:rsid w:val="00204A78"/>
    <w:rsid w:val="00205A23"/>
    <w:rsid w:val="002065D4"/>
    <w:rsid w:val="00206B21"/>
    <w:rsid w:val="00206B96"/>
    <w:rsid w:val="002074F9"/>
    <w:rsid w:val="002078B2"/>
    <w:rsid w:val="002102D4"/>
    <w:rsid w:val="00210E1D"/>
    <w:rsid w:val="00210FCF"/>
    <w:rsid w:val="00212B58"/>
    <w:rsid w:val="0021349A"/>
    <w:rsid w:val="002156CA"/>
    <w:rsid w:val="00216257"/>
    <w:rsid w:val="00216435"/>
    <w:rsid w:val="0021665A"/>
    <w:rsid w:val="00217622"/>
    <w:rsid w:val="00217786"/>
    <w:rsid w:val="002200B6"/>
    <w:rsid w:val="002227FD"/>
    <w:rsid w:val="0022368F"/>
    <w:rsid w:val="0022421B"/>
    <w:rsid w:val="0022658A"/>
    <w:rsid w:val="00232C9C"/>
    <w:rsid w:val="0023324B"/>
    <w:rsid w:val="002340A0"/>
    <w:rsid w:val="002367CA"/>
    <w:rsid w:val="002402A1"/>
    <w:rsid w:val="00241299"/>
    <w:rsid w:val="0024284D"/>
    <w:rsid w:val="002432B3"/>
    <w:rsid w:val="00243C10"/>
    <w:rsid w:val="002504BC"/>
    <w:rsid w:val="00251B7E"/>
    <w:rsid w:val="0025213F"/>
    <w:rsid w:val="00252788"/>
    <w:rsid w:val="00253B17"/>
    <w:rsid w:val="002541C3"/>
    <w:rsid w:val="002543FB"/>
    <w:rsid w:val="0025672F"/>
    <w:rsid w:val="00260385"/>
    <w:rsid w:val="00261976"/>
    <w:rsid w:val="00261D6D"/>
    <w:rsid w:val="00262638"/>
    <w:rsid w:val="00262F29"/>
    <w:rsid w:val="00263B77"/>
    <w:rsid w:val="002645F5"/>
    <w:rsid w:val="00265584"/>
    <w:rsid w:val="002660B2"/>
    <w:rsid w:val="0026637D"/>
    <w:rsid w:val="00266AD9"/>
    <w:rsid w:val="00270933"/>
    <w:rsid w:val="002713C7"/>
    <w:rsid w:val="00271402"/>
    <w:rsid w:val="002718FC"/>
    <w:rsid w:val="00275E7C"/>
    <w:rsid w:val="00277DF6"/>
    <w:rsid w:val="00277F0C"/>
    <w:rsid w:val="00283212"/>
    <w:rsid w:val="002840EB"/>
    <w:rsid w:val="00284803"/>
    <w:rsid w:val="00285C3E"/>
    <w:rsid w:val="00286E8E"/>
    <w:rsid w:val="00287843"/>
    <w:rsid w:val="00291160"/>
    <w:rsid w:val="002921B1"/>
    <w:rsid w:val="002953BE"/>
    <w:rsid w:val="002978D6"/>
    <w:rsid w:val="00297A63"/>
    <w:rsid w:val="002A0469"/>
    <w:rsid w:val="002A091B"/>
    <w:rsid w:val="002A3832"/>
    <w:rsid w:val="002A666E"/>
    <w:rsid w:val="002A7B03"/>
    <w:rsid w:val="002B176E"/>
    <w:rsid w:val="002B1E1A"/>
    <w:rsid w:val="002B28C3"/>
    <w:rsid w:val="002B2D40"/>
    <w:rsid w:val="002B2FBB"/>
    <w:rsid w:val="002B30E9"/>
    <w:rsid w:val="002B3679"/>
    <w:rsid w:val="002B3705"/>
    <w:rsid w:val="002B38F9"/>
    <w:rsid w:val="002B49F5"/>
    <w:rsid w:val="002B53C9"/>
    <w:rsid w:val="002B61A4"/>
    <w:rsid w:val="002B7027"/>
    <w:rsid w:val="002C03B5"/>
    <w:rsid w:val="002C11B2"/>
    <w:rsid w:val="002C1725"/>
    <w:rsid w:val="002C3704"/>
    <w:rsid w:val="002C392F"/>
    <w:rsid w:val="002C41A7"/>
    <w:rsid w:val="002C41C0"/>
    <w:rsid w:val="002C6550"/>
    <w:rsid w:val="002C700E"/>
    <w:rsid w:val="002C7C74"/>
    <w:rsid w:val="002D2636"/>
    <w:rsid w:val="002D310B"/>
    <w:rsid w:val="002D3E41"/>
    <w:rsid w:val="002D3E5E"/>
    <w:rsid w:val="002D70F3"/>
    <w:rsid w:val="002D792A"/>
    <w:rsid w:val="002E181B"/>
    <w:rsid w:val="002E364E"/>
    <w:rsid w:val="002E37C7"/>
    <w:rsid w:val="002E44D6"/>
    <w:rsid w:val="002E6494"/>
    <w:rsid w:val="002E69E4"/>
    <w:rsid w:val="002E6B43"/>
    <w:rsid w:val="002E707E"/>
    <w:rsid w:val="002F3198"/>
    <w:rsid w:val="002F33EA"/>
    <w:rsid w:val="002F5922"/>
    <w:rsid w:val="002F7237"/>
    <w:rsid w:val="002F742C"/>
    <w:rsid w:val="002F7B5D"/>
    <w:rsid w:val="003064D3"/>
    <w:rsid w:val="0030747C"/>
    <w:rsid w:val="00310C37"/>
    <w:rsid w:val="003121E0"/>
    <w:rsid w:val="00312D8E"/>
    <w:rsid w:val="003148F9"/>
    <w:rsid w:val="00314ECE"/>
    <w:rsid w:val="0031501A"/>
    <w:rsid w:val="00315077"/>
    <w:rsid w:val="00315A8A"/>
    <w:rsid w:val="00317205"/>
    <w:rsid w:val="0031788A"/>
    <w:rsid w:val="00317EA8"/>
    <w:rsid w:val="00321CD2"/>
    <w:rsid w:val="00323D4B"/>
    <w:rsid w:val="00330EA8"/>
    <w:rsid w:val="00335954"/>
    <w:rsid w:val="00337667"/>
    <w:rsid w:val="00340992"/>
    <w:rsid w:val="00340C94"/>
    <w:rsid w:val="00341C04"/>
    <w:rsid w:val="00343533"/>
    <w:rsid w:val="00343676"/>
    <w:rsid w:val="00344DB2"/>
    <w:rsid w:val="00345341"/>
    <w:rsid w:val="003453E3"/>
    <w:rsid w:val="0034723F"/>
    <w:rsid w:val="00347688"/>
    <w:rsid w:val="00351768"/>
    <w:rsid w:val="00353E88"/>
    <w:rsid w:val="00355FED"/>
    <w:rsid w:val="00357163"/>
    <w:rsid w:val="00357E5F"/>
    <w:rsid w:val="00360FE7"/>
    <w:rsid w:val="0036110F"/>
    <w:rsid w:val="00361437"/>
    <w:rsid w:val="003614DB"/>
    <w:rsid w:val="003629C3"/>
    <w:rsid w:val="00362EE7"/>
    <w:rsid w:val="00364650"/>
    <w:rsid w:val="00366C5C"/>
    <w:rsid w:val="00367969"/>
    <w:rsid w:val="003726A6"/>
    <w:rsid w:val="00373256"/>
    <w:rsid w:val="0037433C"/>
    <w:rsid w:val="00374770"/>
    <w:rsid w:val="003748F0"/>
    <w:rsid w:val="00376928"/>
    <w:rsid w:val="00377144"/>
    <w:rsid w:val="00381102"/>
    <w:rsid w:val="0038477B"/>
    <w:rsid w:val="00386ED2"/>
    <w:rsid w:val="00386EDC"/>
    <w:rsid w:val="00387AF7"/>
    <w:rsid w:val="00390584"/>
    <w:rsid w:val="0039143E"/>
    <w:rsid w:val="003933B1"/>
    <w:rsid w:val="003936BE"/>
    <w:rsid w:val="00393A88"/>
    <w:rsid w:val="003954FF"/>
    <w:rsid w:val="003967FF"/>
    <w:rsid w:val="003A1D40"/>
    <w:rsid w:val="003A313C"/>
    <w:rsid w:val="003A4E6E"/>
    <w:rsid w:val="003A5073"/>
    <w:rsid w:val="003A6618"/>
    <w:rsid w:val="003A7979"/>
    <w:rsid w:val="003A7EFC"/>
    <w:rsid w:val="003B00CC"/>
    <w:rsid w:val="003B0542"/>
    <w:rsid w:val="003B0E61"/>
    <w:rsid w:val="003B2BC0"/>
    <w:rsid w:val="003B4FE8"/>
    <w:rsid w:val="003B5E9B"/>
    <w:rsid w:val="003B7003"/>
    <w:rsid w:val="003B76D3"/>
    <w:rsid w:val="003B76E3"/>
    <w:rsid w:val="003C054C"/>
    <w:rsid w:val="003C21B4"/>
    <w:rsid w:val="003C419D"/>
    <w:rsid w:val="003C478E"/>
    <w:rsid w:val="003C6830"/>
    <w:rsid w:val="003C7429"/>
    <w:rsid w:val="003C7FC1"/>
    <w:rsid w:val="003D0090"/>
    <w:rsid w:val="003D4832"/>
    <w:rsid w:val="003D4CCB"/>
    <w:rsid w:val="003D7640"/>
    <w:rsid w:val="003E0124"/>
    <w:rsid w:val="003E0544"/>
    <w:rsid w:val="003E07B9"/>
    <w:rsid w:val="003E1AEB"/>
    <w:rsid w:val="003E4B33"/>
    <w:rsid w:val="003E4B3F"/>
    <w:rsid w:val="003E5521"/>
    <w:rsid w:val="003E692C"/>
    <w:rsid w:val="003E71D9"/>
    <w:rsid w:val="003E7BA4"/>
    <w:rsid w:val="003F1D9F"/>
    <w:rsid w:val="003F21A3"/>
    <w:rsid w:val="003F3E36"/>
    <w:rsid w:val="003F5ECA"/>
    <w:rsid w:val="003F72DF"/>
    <w:rsid w:val="00400A1F"/>
    <w:rsid w:val="00402612"/>
    <w:rsid w:val="004046E0"/>
    <w:rsid w:val="00406BED"/>
    <w:rsid w:val="004072D4"/>
    <w:rsid w:val="004109ED"/>
    <w:rsid w:val="004125C1"/>
    <w:rsid w:val="00412F22"/>
    <w:rsid w:val="0041301C"/>
    <w:rsid w:val="00414546"/>
    <w:rsid w:val="0041462E"/>
    <w:rsid w:val="00414CFF"/>
    <w:rsid w:val="004150F4"/>
    <w:rsid w:val="00415FDC"/>
    <w:rsid w:val="00420788"/>
    <w:rsid w:val="0042082E"/>
    <w:rsid w:val="00420F1B"/>
    <w:rsid w:val="00420F66"/>
    <w:rsid w:val="00425E0D"/>
    <w:rsid w:val="0042670F"/>
    <w:rsid w:val="0042677B"/>
    <w:rsid w:val="0042690C"/>
    <w:rsid w:val="00427868"/>
    <w:rsid w:val="00431971"/>
    <w:rsid w:val="00431D36"/>
    <w:rsid w:val="00432C99"/>
    <w:rsid w:val="004339B3"/>
    <w:rsid w:val="004342CB"/>
    <w:rsid w:val="004357F6"/>
    <w:rsid w:val="004361B6"/>
    <w:rsid w:val="004433E6"/>
    <w:rsid w:val="00445B04"/>
    <w:rsid w:val="00447F91"/>
    <w:rsid w:val="00451013"/>
    <w:rsid w:val="00451577"/>
    <w:rsid w:val="00453779"/>
    <w:rsid w:val="0045427C"/>
    <w:rsid w:val="0045561A"/>
    <w:rsid w:val="004559B8"/>
    <w:rsid w:val="00455A9C"/>
    <w:rsid w:val="00456DC6"/>
    <w:rsid w:val="00457362"/>
    <w:rsid w:val="00460C34"/>
    <w:rsid w:val="0046356C"/>
    <w:rsid w:val="00464B62"/>
    <w:rsid w:val="00465230"/>
    <w:rsid w:val="00465273"/>
    <w:rsid w:val="00465495"/>
    <w:rsid w:val="00466365"/>
    <w:rsid w:val="004669F9"/>
    <w:rsid w:val="0047033B"/>
    <w:rsid w:val="00470E2E"/>
    <w:rsid w:val="00471420"/>
    <w:rsid w:val="00473203"/>
    <w:rsid w:val="00476E25"/>
    <w:rsid w:val="0048035F"/>
    <w:rsid w:val="00480D3D"/>
    <w:rsid w:val="00480E30"/>
    <w:rsid w:val="00482E13"/>
    <w:rsid w:val="00485446"/>
    <w:rsid w:val="00486271"/>
    <w:rsid w:val="00486AB0"/>
    <w:rsid w:val="004873D3"/>
    <w:rsid w:val="0048786C"/>
    <w:rsid w:val="00487F95"/>
    <w:rsid w:val="00490458"/>
    <w:rsid w:val="00492A6A"/>
    <w:rsid w:val="0049408D"/>
    <w:rsid w:val="00495B15"/>
    <w:rsid w:val="00496632"/>
    <w:rsid w:val="00497562"/>
    <w:rsid w:val="004A0E7B"/>
    <w:rsid w:val="004A209E"/>
    <w:rsid w:val="004A3869"/>
    <w:rsid w:val="004A6889"/>
    <w:rsid w:val="004A7622"/>
    <w:rsid w:val="004B043E"/>
    <w:rsid w:val="004B24A7"/>
    <w:rsid w:val="004B28B0"/>
    <w:rsid w:val="004B341E"/>
    <w:rsid w:val="004B50E7"/>
    <w:rsid w:val="004B5C86"/>
    <w:rsid w:val="004B65B4"/>
    <w:rsid w:val="004C0BC0"/>
    <w:rsid w:val="004C485A"/>
    <w:rsid w:val="004C4CF6"/>
    <w:rsid w:val="004C5488"/>
    <w:rsid w:val="004C6A0D"/>
    <w:rsid w:val="004C6DA0"/>
    <w:rsid w:val="004C7B4F"/>
    <w:rsid w:val="004C7F65"/>
    <w:rsid w:val="004D0093"/>
    <w:rsid w:val="004D0FBC"/>
    <w:rsid w:val="004D121B"/>
    <w:rsid w:val="004D1E80"/>
    <w:rsid w:val="004D24ED"/>
    <w:rsid w:val="004D2938"/>
    <w:rsid w:val="004D464C"/>
    <w:rsid w:val="004D53C8"/>
    <w:rsid w:val="004D579C"/>
    <w:rsid w:val="004D648C"/>
    <w:rsid w:val="004E076E"/>
    <w:rsid w:val="004E2D68"/>
    <w:rsid w:val="004E67F8"/>
    <w:rsid w:val="004E7DD1"/>
    <w:rsid w:val="004F006C"/>
    <w:rsid w:val="004F3C0A"/>
    <w:rsid w:val="004F664B"/>
    <w:rsid w:val="004F6749"/>
    <w:rsid w:val="004F7572"/>
    <w:rsid w:val="00500CCC"/>
    <w:rsid w:val="00500FB4"/>
    <w:rsid w:val="00501419"/>
    <w:rsid w:val="0050354F"/>
    <w:rsid w:val="00504F6F"/>
    <w:rsid w:val="00505ABF"/>
    <w:rsid w:val="0050614E"/>
    <w:rsid w:val="005070A4"/>
    <w:rsid w:val="00507248"/>
    <w:rsid w:val="0050741C"/>
    <w:rsid w:val="00510536"/>
    <w:rsid w:val="00511123"/>
    <w:rsid w:val="00515839"/>
    <w:rsid w:val="005167BD"/>
    <w:rsid w:val="00516AFB"/>
    <w:rsid w:val="005174E2"/>
    <w:rsid w:val="0052074B"/>
    <w:rsid w:val="00521871"/>
    <w:rsid w:val="005218FA"/>
    <w:rsid w:val="00521B44"/>
    <w:rsid w:val="00522A05"/>
    <w:rsid w:val="005240E5"/>
    <w:rsid w:val="00525952"/>
    <w:rsid w:val="005261B8"/>
    <w:rsid w:val="005275C8"/>
    <w:rsid w:val="00527A9C"/>
    <w:rsid w:val="005300BF"/>
    <w:rsid w:val="00530694"/>
    <w:rsid w:val="00530E26"/>
    <w:rsid w:val="00531785"/>
    <w:rsid w:val="00531949"/>
    <w:rsid w:val="00531B3A"/>
    <w:rsid w:val="00534C95"/>
    <w:rsid w:val="00534F9D"/>
    <w:rsid w:val="00537805"/>
    <w:rsid w:val="00537DCA"/>
    <w:rsid w:val="005409ED"/>
    <w:rsid w:val="00540BB7"/>
    <w:rsid w:val="00540E68"/>
    <w:rsid w:val="0054334B"/>
    <w:rsid w:val="0054496E"/>
    <w:rsid w:val="00545154"/>
    <w:rsid w:val="00547559"/>
    <w:rsid w:val="005505FA"/>
    <w:rsid w:val="0055181F"/>
    <w:rsid w:val="005518CF"/>
    <w:rsid w:val="00555447"/>
    <w:rsid w:val="00555C25"/>
    <w:rsid w:val="00557D8C"/>
    <w:rsid w:val="0056178C"/>
    <w:rsid w:val="005628DE"/>
    <w:rsid w:val="00564479"/>
    <w:rsid w:val="0056729A"/>
    <w:rsid w:val="00570370"/>
    <w:rsid w:val="00571985"/>
    <w:rsid w:val="0057205C"/>
    <w:rsid w:val="005728C3"/>
    <w:rsid w:val="00573FD2"/>
    <w:rsid w:val="005746E8"/>
    <w:rsid w:val="00574BC7"/>
    <w:rsid w:val="0057634D"/>
    <w:rsid w:val="00581D0E"/>
    <w:rsid w:val="00583291"/>
    <w:rsid w:val="0058450F"/>
    <w:rsid w:val="005848BA"/>
    <w:rsid w:val="0058561D"/>
    <w:rsid w:val="00585634"/>
    <w:rsid w:val="00587CB8"/>
    <w:rsid w:val="00590A6A"/>
    <w:rsid w:val="00590F9F"/>
    <w:rsid w:val="005A01C9"/>
    <w:rsid w:val="005A4574"/>
    <w:rsid w:val="005A5C4D"/>
    <w:rsid w:val="005A5CB4"/>
    <w:rsid w:val="005B25DA"/>
    <w:rsid w:val="005B2F61"/>
    <w:rsid w:val="005B5612"/>
    <w:rsid w:val="005B58C3"/>
    <w:rsid w:val="005B5AC3"/>
    <w:rsid w:val="005C02C8"/>
    <w:rsid w:val="005C1929"/>
    <w:rsid w:val="005C32CF"/>
    <w:rsid w:val="005C37AC"/>
    <w:rsid w:val="005C4937"/>
    <w:rsid w:val="005C65DD"/>
    <w:rsid w:val="005D021A"/>
    <w:rsid w:val="005D08E7"/>
    <w:rsid w:val="005D0C39"/>
    <w:rsid w:val="005D29A8"/>
    <w:rsid w:val="005D3760"/>
    <w:rsid w:val="005D4251"/>
    <w:rsid w:val="005D4B5C"/>
    <w:rsid w:val="005D4B92"/>
    <w:rsid w:val="005D578F"/>
    <w:rsid w:val="005E2BD2"/>
    <w:rsid w:val="005E746C"/>
    <w:rsid w:val="005E7F08"/>
    <w:rsid w:val="005F07F1"/>
    <w:rsid w:val="005F1AB3"/>
    <w:rsid w:val="005F39BA"/>
    <w:rsid w:val="005F3B97"/>
    <w:rsid w:val="005F3D48"/>
    <w:rsid w:val="005F62B9"/>
    <w:rsid w:val="005F7A99"/>
    <w:rsid w:val="00603D5D"/>
    <w:rsid w:val="0060438B"/>
    <w:rsid w:val="00606A55"/>
    <w:rsid w:val="00606FCF"/>
    <w:rsid w:val="00607678"/>
    <w:rsid w:val="0061060F"/>
    <w:rsid w:val="006116E6"/>
    <w:rsid w:val="00611B50"/>
    <w:rsid w:val="0061262B"/>
    <w:rsid w:val="00613940"/>
    <w:rsid w:val="00613AB6"/>
    <w:rsid w:val="0061670C"/>
    <w:rsid w:val="006178DF"/>
    <w:rsid w:val="00620DE4"/>
    <w:rsid w:val="006227DB"/>
    <w:rsid w:val="00622DB0"/>
    <w:rsid w:val="00623631"/>
    <w:rsid w:val="00623E20"/>
    <w:rsid w:val="00624723"/>
    <w:rsid w:val="006257B7"/>
    <w:rsid w:val="0063037A"/>
    <w:rsid w:val="00630E5E"/>
    <w:rsid w:val="0063141A"/>
    <w:rsid w:val="0063328D"/>
    <w:rsid w:val="00635DB1"/>
    <w:rsid w:val="00635FE5"/>
    <w:rsid w:val="006400D0"/>
    <w:rsid w:val="0064065D"/>
    <w:rsid w:val="00640ED2"/>
    <w:rsid w:val="006428F7"/>
    <w:rsid w:val="0064391D"/>
    <w:rsid w:val="006452F0"/>
    <w:rsid w:val="00646F6A"/>
    <w:rsid w:val="00647B2F"/>
    <w:rsid w:val="006507FE"/>
    <w:rsid w:val="00650D79"/>
    <w:rsid w:val="00651D62"/>
    <w:rsid w:val="006536C8"/>
    <w:rsid w:val="006538C1"/>
    <w:rsid w:val="00654DD7"/>
    <w:rsid w:val="00655020"/>
    <w:rsid w:val="006601CB"/>
    <w:rsid w:val="00660FFE"/>
    <w:rsid w:val="00661BF2"/>
    <w:rsid w:val="00665148"/>
    <w:rsid w:val="00666E01"/>
    <w:rsid w:val="00666E1C"/>
    <w:rsid w:val="006671BF"/>
    <w:rsid w:val="0066742C"/>
    <w:rsid w:val="00670FC2"/>
    <w:rsid w:val="00672B50"/>
    <w:rsid w:val="00672CA6"/>
    <w:rsid w:val="00673A34"/>
    <w:rsid w:val="00674308"/>
    <w:rsid w:val="006747C9"/>
    <w:rsid w:val="006747EB"/>
    <w:rsid w:val="00674BE2"/>
    <w:rsid w:val="006773C8"/>
    <w:rsid w:val="00677470"/>
    <w:rsid w:val="00677FD6"/>
    <w:rsid w:val="00681DB0"/>
    <w:rsid w:val="006822ED"/>
    <w:rsid w:val="006823A9"/>
    <w:rsid w:val="00682D7D"/>
    <w:rsid w:val="00682FD8"/>
    <w:rsid w:val="00683A92"/>
    <w:rsid w:val="0068552B"/>
    <w:rsid w:val="00686231"/>
    <w:rsid w:val="00690D64"/>
    <w:rsid w:val="006911A1"/>
    <w:rsid w:val="0069339E"/>
    <w:rsid w:val="0069377F"/>
    <w:rsid w:val="00696026"/>
    <w:rsid w:val="006974B4"/>
    <w:rsid w:val="006A1B5D"/>
    <w:rsid w:val="006A2070"/>
    <w:rsid w:val="006A3FB8"/>
    <w:rsid w:val="006A4C64"/>
    <w:rsid w:val="006A6717"/>
    <w:rsid w:val="006A7DEC"/>
    <w:rsid w:val="006B0170"/>
    <w:rsid w:val="006B2087"/>
    <w:rsid w:val="006C08ED"/>
    <w:rsid w:val="006C0B9E"/>
    <w:rsid w:val="006C3B34"/>
    <w:rsid w:val="006C5842"/>
    <w:rsid w:val="006C5B21"/>
    <w:rsid w:val="006D01A9"/>
    <w:rsid w:val="006D12E9"/>
    <w:rsid w:val="006D1724"/>
    <w:rsid w:val="006D7964"/>
    <w:rsid w:val="006E17B0"/>
    <w:rsid w:val="006E2320"/>
    <w:rsid w:val="006E3FA5"/>
    <w:rsid w:val="006E4CE4"/>
    <w:rsid w:val="006E603B"/>
    <w:rsid w:val="006F05A0"/>
    <w:rsid w:val="006F1360"/>
    <w:rsid w:val="006F1B43"/>
    <w:rsid w:val="006F510E"/>
    <w:rsid w:val="006F5886"/>
    <w:rsid w:val="006F72F8"/>
    <w:rsid w:val="006F78F3"/>
    <w:rsid w:val="00700711"/>
    <w:rsid w:val="0070096A"/>
    <w:rsid w:val="007009C0"/>
    <w:rsid w:val="00700A21"/>
    <w:rsid w:val="00701FBB"/>
    <w:rsid w:val="00702A27"/>
    <w:rsid w:val="00703CD4"/>
    <w:rsid w:val="0070546F"/>
    <w:rsid w:val="00705EAA"/>
    <w:rsid w:val="007110F2"/>
    <w:rsid w:val="00711523"/>
    <w:rsid w:val="00717EBC"/>
    <w:rsid w:val="00721D65"/>
    <w:rsid w:val="00721F60"/>
    <w:rsid w:val="007228F3"/>
    <w:rsid w:val="007254EF"/>
    <w:rsid w:val="00726311"/>
    <w:rsid w:val="00730410"/>
    <w:rsid w:val="007305CA"/>
    <w:rsid w:val="00730B8F"/>
    <w:rsid w:val="007313D2"/>
    <w:rsid w:val="00731D1A"/>
    <w:rsid w:val="00732D8F"/>
    <w:rsid w:val="00733F63"/>
    <w:rsid w:val="00734A74"/>
    <w:rsid w:val="00735C77"/>
    <w:rsid w:val="007364E7"/>
    <w:rsid w:val="007439AB"/>
    <w:rsid w:val="007510FA"/>
    <w:rsid w:val="007524F6"/>
    <w:rsid w:val="00753E17"/>
    <w:rsid w:val="00754BBA"/>
    <w:rsid w:val="007570AE"/>
    <w:rsid w:val="00757730"/>
    <w:rsid w:val="007578BA"/>
    <w:rsid w:val="00761D8C"/>
    <w:rsid w:val="0076291E"/>
    <w:rsid w:val="00762E48"/>
    <w:rsid w:val="00763023"/>
    <w:rsid w:val="007631FB"/>
    <w:rsid w:val="00765EF6"/>
    <w:rsid w:val="00766D27"/>
    <w:rsid w:val="00766F3C"/>
    <w:rsid w:val="0077174C"/>
    <w:rsid w:val="00773258"/>
    <w:rsid w:val="00776C3F"/>
    <w:rsid w:val="00777116"/>
    <w:rsid w:val="00780E59"/>
    <w:rsid w:val="0078119D"/>
    <w:rsid w:val="0078180C"/>
    <w:rsid w:val="00782A04"/>
    <w:rsid w:val="00782E82"/>
    <w:rsid w:val="007846AA"/>
    <w:rsid w:val="007855F0"/>
    <w:rsid w:val="00785FBE"/>
    <w:rsid w:val="007902BD"/>
    <w:rsid w:val="00790D82"/>
    <w:rsid w:val="0079221F"/>
    <w:rsid w:val="007927C6"/>
    <w:rsid w:val="00793430"/>
    <w:rsid w:val="00794B2D"/>
    <w:rsid w:val="007A0039"/>
    <w:rsid w:val="007A092F"/>
    <w:rsid w:val="007A1873"/>
    <w:rsid w:val="007A1FC3"/>
    <w:rsid w:val="007A48C4"/>
    <w:rsid w:val="007A49CE"/>
    <w:rsid w:val="007A5087"/>
    <w:rsid w:val="007A5B0D"/>
    <w:rsid w:val="007A6142"/>
    <w:rsid w:val="007A69BE"/>
    <w:rsid w:val="007B0BDC"/>
    <w:rsid w:val="007B36C4"/>
    <w:rsid w:val="007B3D89"/>
    <w:rsid w:val="007B4644"/>
    <w:rsid w:val="007B5A2B"/>
    <w:rsid w:val="007B5C07"/>
    <w:rsid w:val="007C3E37"/>
    <w:rsid w:val="007C4166"/>
    <w:rsid w:val="007C4306"/>
    <w:rsid w:val="007C7322"/>
    <w:rsid w:val="007D01C9"/>
    <w:rsid w:val="007D064E"/>
    <w:rsid w:val="007D09BE"/>
    <w:rsid w:val="007D0A04"/>
    <w:rsid w:val="007D2631"/>
    <w:rsid w:val="007D4B50"/>
    <w:rsid w:val="007E1F61"/>
    <w:rsid w:val="007E4610"/>
    <w:rsid w:val="007E5AAB"/>
    <w:rsid w:val="007E5BC8"/>
    <w:rsid w:val="007E5D26"/>
    <w:rsid w:val="007E7D34"/>
    <w:rsid w:val="007F028C"/>
    <w:rsid w:val="007F1418"/>
    <w:rsid w:val="007F15C5"/>
    <w:rsid w:val="007F196B"/>
    <w:rsid w:val="007F1BBD"/>
    <w:rsid w:val="007F5019"/>
    <w:rsid w:val="007F5C0E"/>
    <w:rsid w:val="007F7E61"/>
    <w:rsid w:val="00800C62"/>
    <w:rsid w:val="008022D7"/>
    <w:rsid w:val="008029BF"/>
    <w:rsid w:val="00803E75"/>
    <w:rsid w:val="008047EA"/>
    <w:rsid w:val="0080657D"/>
    <w:rsid w:val="0080661E"/>
    <w:rsid w:val="00811265"/>
    <w:rsid w:val="00811C57"/>
    <w:rsid w:val="008125F5"/>
    <w:rsid w:val="008127E6"/>
    <w:rsid w:val="00813F84"/>
    <w:rsid w:val="00814847"/>
    <w:rsid w:val="008150A6"/>
    <w:rsid w:val="00823C16"/>
    <w:rsid w:val="00826F93"/>
    <w:rsid w:val="00830F75"/>
    <w:rsid w:val="00831B0B"/>
    <w:rsid w:val="00832F43"/>
    <w:rsid w:val="00834E98"/>
    <w:rsid w:val="00837D77"/>
    <w:rsid w:val="008406B7"/>
    <w:rsid w:val="0084098F"/>
    <w:rsid w:val="008417EB"/>
    <w:rsid w:val="00844B96"/>
    <w:rsid w:val="00844E24"/>
    <w:rsid w:val="008452A9"/>
    <w:rsid w:val="00845BE3"/>
    <w:rsid w:val="00847513"/>
    <w:rsid w:val="0085036B"/>
    <w:rsid w:val="0085409A"/>
    <w:rsid w:val="00855110"/>
    <w:rsid w:val="00856655"/>
    <w:rsid w:val="0086018A"/>
    <w:rsid w:val="0086231E"/>
    <w:rsid w:val="0086358B"/>
    <w:rsid w:val="00863B3F"/>
    <w:rsid w:val="00863D2B"/>
    <w:rsid w:val="008642A2"/>
    <w:rsid w:val="0086714C"/>
    <w:rsid w:val="00870714"/>
    <w:rsid w:val="00872812"/>
    <w:rsid w:val="0087388F"/>
    <w:rsid w:val="008738E0"/>
    <w:rsid w:val="008776E7"/>
    <w:rsid w:val="008807D1"/>
    <w:rsid w:val="00881054"/>
    <w:rsid w:val="00881AE5"/>
    <w:rsid w:val="00882A4E"/>
    <w:rsid w:val="0088728F"/>
    <w:rsid w:val="00887D9E"/>
    <w:rsid w:val="008910DC"/>
    <w:rsid w:val="00891130"/>
    <w:rsid w:val="008920B2"/>
    <w:rsid w:val="00892128"/>
    <w:rsid w:val="00892DE0"/>
    <w:rsid w:val="008930F6"/>
    <w:rsid w:val="00893416"/>
    <w:rsid w:val="00893546"/>
    <w:rsid w:val="00895C2B"/>
    <w:rsid w:val="00895DB7"/>
    <w:rsid w:val="008968EC"/>
    <w:rsid w:val="008A0876"/>
    <w:rsid w:val="008A31FD"/>
    <w:rsid w:val="008A6F25"/>
    <w:rsid w:val="008A7A54"/>
    <w:rsid w:val="008B03BD"/>
    <w:rsid w:val="008B1A69"/>
    <w:rsid w:val="008B2093"/>
    <w:rsid w:val="008B22FA"/>
    <w:rsid w:val="008B2358"/>
    <w:rsid w:val="008B2F3D"/>
    <w:rsid w:val="008B6E41"/>
    <w:rsid w:val="008B7022"/>
    <w:rsid w:val="008B7127"/>
    <w:rsid w:val="008B72CA"/>
    <w:rsid w:val="008B74A5"/>
    <w:rsid w:val="008C0786"/>
    <w:rsid w:val="008C13D3"/>
    <w:rsid w:val="008C1750"/>
    <w:rsid w:val="008C1F1C"/>
    <w:rsid w:val="008C2A6C"/>
    <w:rsid w:val="008C6834"/>
    <w:rsid w:val="008D1D53"/>
    <w:rsid w:val="008D2921"/>
    <w:rsid w:val="008D538B"/>
    <w:rsid w:val="008D66EF"/>
    <w:rsid w:val="008E006B"/>
    <w:rsid w:val="008E00A3"/>
    <w:rsid w:val="008E164E"/>
    <w:rsid w:val="008E3113"/>
    <w:rsid w:val="008E3579"/>
    <w:rsid w:val="008E454C"/>
    <w:rsid w:val="008E55BE"/>
    <w:rsid w:val="008E58A2"/>
    <w:rsid w:val="008E6F69"/>
    <w:rsid w:val="008F16C9"/>
    <w:rsid w:val="008F4FC0"/>
    <w:rsid w:val="008F5994"/>
    <w:rsid w:val="00900457"/>
    <w:rsid w:val="00901205"/>
    <w:rsid w:val="00904E72"/>
    <w:rsid w:val="00906F21"/>
    <w:rsid w:val="00907B99"/>
    <w:rsid w:val="00912524"/>
    <w:rsid w:val="00913C8D"/>
    <w:rsid w:val="00914C21"/>
    <w:rsid w:val="009173C6"/>
    <w:rsid w:val="00920085"/>
    <w:rsid w:val="009217B3"/>
    <w:rsid w:val="00921EF0"/>
    <w:rsid w:val="00922CD4"/>
    <w:rsid w:val="00923369"/>
    <w:rsid w:val="009233CB"/>
    <w:rsid w:val="009237C7"/>
    <w:rsid w:val="00923F46"/>
    <w:rsid w:val="00924277"/>
    <w:rsid w:val="00924987"/>
    <w:rsid w:val="00926F7B"/>
    <w:rsid w:val="00927F32"/>
    <w:rsid w:val="00931B07"/>
    <w:rsid w:val="00933D5A"/>
    <w:rsid w:val="00937B52"/>
    <w:rsid w:val="00942EA1"/>
    <w:rsid w:val="00942FAA"/>
    <w:rsid w:val="0094574B"/>
    <w:rsid w:val="00945987"/>
    <w:rsid w:val="00946375"/>
    <w:rsid w:val="00947983"/>
    <w:rsid w:val="009506E2"/>
    <w:rsid w:val="00950B4D"/>
    <w:rsid w:val="00953EC1"/>
    <w:rsid w:val="0095467E"/>
    <w:rsid w:val="00955990"/>
    <w:rsid w:val="00955E70"/>
    <w:rsid w:val="00956BA1"/>
    <w:rsid w:val="009573F8"/>
    <w:rsid w:val="00957954"/>
    <w:rsid w:val="00957B45"/>
    <w:rsid w:val="009622D4"/>
    <w:rsid w:val="0096256C"/>
    <w:rsid w:val="009633AB"/>
    <w:rsid w:val="00965B91"/>
    <w:rsid w:val="00966036"/>
    <w:rsid w:val="0097085A"/>
    <w:rsid w:val="00971923"/>
    <w:rsid w:val="00971DFA"/>
    <w:rsid w:val="0097317F"/>
    <w:rsid w:val="00973F49"/>
    <w:rsid w:val="0097506C"/>
    <w:rsid w:val="009814C3"/>
    <w:rsid w:val="00984B41"/>
    <w:rsid w:val="00987F5A"/>
    <w:rsid w:val="009919D1"/>
    <w:rsid w:val="0099449E"/>
    <w:rsid w:val="0099582F"/>
    <w:rsid w:val="009961CF"/>
    <w:rsid w:val="009A3F8A"/>
    <w:rsid w:val="009A403E"/>
    <w:rsid w:val="009A4953"/>
    <w:rsid w:val="009A5247"/>
    <w:rsid w:val="009B00DE"/>
    <w:rsid w:val="009C00F6"/>
    <w:rsid w:val="009C0531"/>
    <w:rsid w:val="009C1021"/>
    <w:rsid w:val="009C10A7"/>
    <w:rsid w:val="009C21C8"/>
    <w:rsid w:val="009C4AB3"/>
    <w:rsid w:val="009C5F0B"/>
    <w:rsid w:val="009C65CF"/>
    <w:rsid w:val="009C76EF"/>
    <w:rsid w:val="009D02A3"/>
    <w:rsid w:val="009D35C8"/>
    <w:rsid w:val="009D3995"/>
    <w:rsid w:val="009D55D8"/>
    <w:rsid w:val="009D784E"/>
    <w:rsid w:val="009E1FA6"/>
    <w:rsid w:val="009E34EC"/>
    <w:rsid w:val="009E397C"/>
    <w:rsid w:val="009E3F05"/>
    <w:rsid w:val="009E425B"/>
    <w:rsid w:val="009E474A"/>
    <w:rsid w:val="009E564E"/>
    <w:rsid w:val="009E5B91"/>
    <w:rsid w:val="009E5BFC"/>
    <w:rsid w:val="009E7B7A"/>
    <w:rsid w:val="009F0564"/>
    <w:rsid w:val="009F085C"/>
    <w:rsid w:val="009F1ED7"/>
    <w:rsid w:val="009F28F7"/>
    <w:rsid w:val="009F361B"/>
    <w:rsid w:val="009F4622"/>
    <w:rsid w:val="009F4E47"/>
    <w:rsid w:val="009F5B84"/>
    <w:rsid w:val="00A00133"/>
    <w:rsid w:val="00A02777"/>
    <w:rsid w:val="00A02A77"/>
    <w:rsid w:val="00A05330"/>
    <w:rsid w:val="00A054D7"/>
    <w:rsid w:val="00A12872"/>
    <w:rsid w:val="00A1408F"/>
    <w:rsid w:val="00A153C3"/>
    <w:rsid w:val="00A17663"/>
    <w:rsid w:val="00A2019A"/>
    <w:rsid w:val="00A23D62"/>
    <w:rsid w:val="00A24768"/>
    <w:rsid w:val="00A25ACD"/>
    <w:rsid w:val="00A2793B"/>
    <w:rsid w:val="00A314D2"/>
    <w:rsid w:val="00A31814"/>
    <w:rsid w:val="00A320E1"/>
    <w:rsid w:val="00A32811"/>
    <w:rsid w:val="00A32F2B"/>
    <w:rsid w:val="00A35177"/>
    <w:rsid w:val="00A35334"/>
    <w:rsid w:val="00A35D8F"/>
    <w:rsid w:val="00A36616"/>
    <w:rsid w:val="00A36A2A"/>
    <w:rsid w:val="00A40B77"/>
    <w:rsid w:val="00A41810"/>
    <w:rsid w:val="00A41CE0"/>
    <w:rsid w:val="00A542FF"/>
    <w:rsid w:val="00A54C77"/>
    <w:rsid w:val="00A56464"/>
    <w:rsid w:val="00A61C4E"/>
    <w:rsid w:val="00A622D1"/>
    <w:rsid w:val="00A6354D"/>
    <w:rsid w:val="00A67CCF"/>
    <w:rsid w:val="00A71546"/>
    <w:rsid w:val="00A77645"/>
    <w:rsid w:val="00A8075E"/>
    <w:rsid w:val="00A8108D"/>
    <w:rsid w:val="00A81D73"/>
    <w:rsid w:val="00A83DCA"/>
    <w:rsid w:val="00A83EF0"/>
    <w:rsid w:val="00A8420A"/>
    <w:rsid w:val="00A84555"/>
    <w:rsid w:val="00A85EA3"/>
    <w:rsid w:val="00A91E9A"/>
    <w:rsid w:val="00A92154"/>
    <w:rsid w:val="00A92BFF"/>
    <w:rsid w:val="00A94FA4"/>
    <w:rsid w:val="00A951B1"/>
    <w:rsid w:val="00A97C87"/>
    <w:rsid w:val="00AA0069"/>
    <w:rsid w:val="00AA18A0"/>
    <w:rsid w:val="00AA2EAC"/>
    <w:rsid w:val="00AA3BE3"/>
    <w:rsid w:val="00AA538F"/>
    <w:rsid w:val="00AA6262"/>
    <w:rsid w:val="00AA698E"/>
    <w:rsid w:val="00AB14BA"/>
    <w:rsid w:val="00AB1865"/>
    <w:rsid w:val="00AB2608"/>
    <w:rsid w:val="00AB2B39"/>
    <w:rsid w:val="00AB604C"/>
    <w:rsid w:val="00AB71D2"/>
    <w:rsid w:val="00AC2CD6"/>
    <w:rsid w:val="00AC3969"/>
    <w:rsid w:val="00AC507D"/>
    <w:rsid w:val="00AC6093"/>
    <w:rsid w:val="00AD3081"/>
    <w:rsid w:val="00AE231F"/>
    <w:rsid w:val="00AE4590"/>
    <w:rsid w:val="00AE550E"/>
    <w:rsid w:val="00AE6B21"/>
    <w:rsid w:val="00AE7575"/>
    <w:rsid w:val="00AF08A3"/>
    <w:rsid w:val="00AF0BEB"/>
    <w:rsid w:val="00AF1796"/>
    <w:rsid w:val="00AF3293"/>
    <w:rsid w:val="00AF39B8"/>
    <w:rsid w:val="00AF489B"/>
    <w:rsid w:val="00AF4B64"/>
    <w:rsid w:val="00B001E9"/>
    <w:rsid w:val="00B00B79"/>
    <w:rsid w:val="00B04172"/>
    <w:rsid w:val="00B04308"/>
    <w:rsid w:val="00B07C47"/>
    <w:rsid w:val="00B1523A"/>
    <w:rsid w:val="00B166FC"/>
    <w:rsid w:val="00B16844"/>
    <w:rsid w:val="00B17B5B"/>
    <w:rsid w:val="00B2079B"/>
    <w:rsid w:val="00B215C4"/>
    <w:rsid w:val="00B237DE"/>
    <w:rsid w:val="00B25A6B"/>
    <w:rsid w:val="00B276BD"/>
    <w:rsid w:val="00B322F2"/>
    <w:rsid w:val="00B3366C"/>
    <w:rsid w:val="00B3476D"/>
    <w:rsid w:val="00B355BB"/>
    <w:rsid w:val="00B40065"/>
    <w:rsid w:val="00B4022B"/>
    <w:rsid w:val="00B406CE"/>
    <w:rsid w:val="00B40B43"/>
    <w:rsid w:val="00B4100B"/>
    <w:rsid w:val="00B4110A"/>
    <w:rsid w:val="00B42C72"/>
    <w:rsid w:val="00B43AFE"/>
    <w:rsid w:val="00B44A6F"/>
    <w:rsid w:val="00B44E6F"/>
    <w:rsid w:val="00B463CC"/>
    <w:rsid w:val="00B46E27"/>
    <w:rsid w:val="00B47681"/>
    <w:rsid w:val="00B514B6"/>
    <w:rsid w:val="00B52334"/>
    <w:rsid w:val="00B5360F"/>
    <w:rsid w:val="00B54D56"/>
    <w:rsid w:val="00B56CAB"/>
    <w:rsid w:val="00B56D5A"/>
    <w:rsid w:val="00B5753B"/>
    <w:rsid w:val="00B57744"/>
    <w:rsid w:val="00B6097A"/>
    <w:rsid w:val="00B60CF8"/>
    <w:rsid w:val="00B65837"/>
    <w:rsid w:val="00B70488"/>
    <w:rsid w:val="00B72934"/>
    <w:rsid w:val="00B7349F"/>
    <w:rsid w:val="00B75461"/>
    <w:rsid w:val="00B75911"/>
    <w:rsid w:val="00B76D5E"/>
    <w:rsid w:val="00B8209A"/>
    <w:rsid w:val="00B8227E"/>
    <w:rsid w:val="00B8534A"/>
    <w:rsid w:val="00B85A88"/>
    <w:rsid w:val="00B866A5"/>
    <w:rsid w:val="00B86AAD"/>
    <w:rsid w:val="00B87142"/>
    <w:rsid w:val="00B91535"/>
    <w:rsid w:val="00B9169D"/>
    <w:rsid w:val="00B925B8"/>
    <w:rsid w:val="00B927DE"/>
    <w:rsid w:val="00B943C0"/>
    <w:rsid w:val="00B94A26"/>
    <w:rsid w:val="00B9517E"/>
    <w:rsid w:val="00B96501"/>
    <w:rsid w:val="00B965C6"/>
    <w:rsid w:val="00B97546"/>
    <w:rsid w:val="00B97C9C"/>
    <w:rsid w:val="00BA0AF0"/>
    <w:rsid w:val="00BA1875"/>
    <w:rsid w:val="00BA6D43"/>
    <w:rsid w:val="00BA74CA"/>
    <w:rsid w:val="00BB0CF6"/>
    <w:rsid w:val="00BB16D3"/>
    <w:rsid w:val="00BB6A68"/>
    <w:rsid w:val="00BB6C57"/>
    <w:rsid w:val="00BC02C4"/>
    <w:rsid w:val="00BC2D55"/>
    <w:rsid w:val="00BC5360"/>
    <w:rsid w:val="00BC7B8D"/>
    <w:rsid w:val="00BD05D3"/>
    <w:rsid w:val="00BD22AA"/>
    <w:rsid w:val="00BD3039"/>
    <w:rsid w:val="00BD5096"/>
    <w:rsid w:val="00BD55A5"/>
    <w:rsid w:val="00BE2313"/>
    <w:rsid w:val="00BE4C90"/>
    <w:rsid w:val="00BE513C"/>
    <w:rsid w:val="00BE5E5A"/>
    <w:rsid w:val="00BE756D"/>
    <w:rsid w:val="00BE77A1"/>
    <w:rsid w:val="00BE7DFE"/>
    <w:rsid w:val="00BF4990"/>
    <w:rsid w:val="00BF7BD5"/>
    <w:rsid w:val="00C00A7A"/>
    <w:rsid w:val="00C00E18"/>
    <w:rsid w:val="00C013CA"/>
    <w:rsid w:val="00C035FF"/>
    <w:rsid w:val="00C07075"/>
    <w:rsid w:val="00C119CE"/>
    <w:rsid w:val="00C146D9"/>
    <w:rsid w:val="00C179F3"/>
    <w:rsid w:val="00C2082C"/>
    <w:rsid w:val="00C2160C"/>
    <w:rsid w:val="00C25027"/>
    <w:rsid w:val="00C258AA"/>
    <w:rsid w:val="00C2696C"/>
    <w:rsid w:val="00C31913"/>
    <w:rsid w:val="00C31F82"/>
    <w:rsid w:val="00C35580"/>
    <w:rsid w:val="00C36195"/>
    <w:rsid w:val="00C37685"/>
    <w:rsid w:val="00C40E32"/>
    <w:rsid w:val="00C410C8"/>
    <w:rsid w:val="00C4172D"/>
    <w:rsid w:val="00C41CC2"/>
    <w:rsid w:val="00C41DEC"/>
    <w:rsid w:val="00C4257B"/>
    <w:rsid w:val="00C447A1"/>
    <w:rsid w:val="00C501A6"/>
    <w:rsid w:val="00C508EC"/>
    <w:rsid w:val="00C50B63"/>
    <w:rsid w:val="00C511A7"/>
    <w:rsid w:val="00C516F1"/>
    <w:rsid w:val="00C53774"/>
    <w:rsid w:val="00C5388E"/>
    <w:rsid w:val="00C5587C"/>
    <w:rsid w:val="00C61DFF"/>
    <w:rsid w:val="00C623F0"/>
    <w:rsid w:val="00C7368C"/>
    <w:rsid w:val="00C804C5"/>
    <w:rsid w:val="00C82DFF"/>
    <w:rsid w:val="00C85226"/>
    <w:rsid w:val="00C86763"/>
    <w:rsid w:val="00C91D20"/>
    <w:rsid w:val="00C9401A"/>
    <w:rsid w:val="00C94150"/>
    <w:rsid w:val="00C97C42"/>
    <w:rsid w:val="00CA07E7"/>
    <w:rsid w:val="00CA0A9E"/>
    <w:rsid w:val="00CA37B2"/>
    <w:rsid w:val="00CA3F66"/>
    <w:rsid w:val="00CA5D3B"/>
    <w:rsid w:val="00CA634C"/>
    <w:rsid w:val="00CB01D8"/>
    <w:rsid w:val="00CB0AF2"/>
    <w:rsid w:val="00CB1BA9"/>
    <w:rsid w:val="00CB294B"/>
    <w:rsid w:val="00CB2CE4"/>
    <w:rsid w:val="00CC0318"/>
    <w:rsid w:val="00CC0695"/>
    <w:rsid w:val="00CC14E0"/>
    <w:rsid w:val="00CC46CD"/>
    <w:rsid w:val="00CC560C"/>
    <w:rsid w:val="00CC570F"/>
    <w:rsid w:val="00CC5BA5"/>
    <w:rsid w:val="00CC5E20"/>
    <w:rsid w:val="00CD142F"/>
    <w:rsid w:val="00CD52FB"/>
    <w:rsid w:val="00CE0E7A"/>
    <w:rsid w:val="00CE1490"/>
    <w:rsid w:val="00CE14C4"/>
    <w:rsid w:val="00CE2973"/>
    <w:rsid w:val="00CE3CDD"/>
    <w:rsid w:val="00CE7D49"/>
    <w:rsid w:val="00CF35A9"/>
    <w:rsid w:val="00CF727D"/>
    <w:rsid w:val="00D00803"/>
    <w:rsid w:val="00D012D6"/>
    <w:rsid w:val="00D019C3"/>
    <w:rsid w:val="00D023E8"/>
    <w:rsid w:val="00D02553"/>
    <w:rsid w:val="00D03098"/>
    <w:rsid w:val="00D040BB"/>
    <w:rsid w:val="00D068D7"/>
    <w:rsid w:val="00D07BC2"/>
    <w:rsid w:val="00D10D55"/>
    <w:rsid w:val="00D10E1C"/>
    <w:rsid w:val="00D11901"/>
    <w:rsid w:val="00D11C8C"/>
    <w:rsid w:val="00D14A92"/>
    <w:rsid w:val="00D16ABB"/>
    <w:rsid w:val="00D17391"/>
    <w:rsid w:val="00D1741A"/>
    <w:rsid w:val="00D202AC"/>
    <w:rsid w:val="00D207F9"/>
    <w:rsid w:val="00D208CA"/>
    <w:rsid w:val="00D217D4"/>
    <w:rsid w:val="00D21948"/>
    <w:rsid w:val="00D23E08"/>
    <w:rsid w:val="00D25FF3"/>
    <w:rsid w:val="00D315D1"/>
    <w:rsid w:val="00D318CD"/>
    <w:rsid w:val="00D32964"/>
    <w:rsid w:val="00D33B45"/>
    <w:rsid w:val="00D345C5"/>
    <w:rsid w:val="00D3649B"/>
    <w:rsid w:val="00D369F7"/>
    <w:rsid w:val="00D373BE"/>
    <w:rsid w:val="00D37F46"/>
    <w:rsid w:val="00D41CE4"/>
    <w:rsid w:val="00D4242E"/>
    <w:rsid w:val="00D45005"/>
    <w:rsid w:val="00D4575C"/>
    <w:rsid w:val="00D457B2"/>
    <w:rsid w:val="00D4585E"/>
    <w:rsid w:val="00D46752"/>
    <w:rsid w:val="00D51C51"/>
    <w:rsid w:val="00D5231D"/>
    <w:rsid w:val="00D53FDE"/>
    <w:rsid w:val="00D549CF"/>
    <w:rsid w:val="00D54CCE"/>
    <w:rsid w:val="00D5512B"/>
    <w:rsid w:val="00D555EF"/>
    <w:rsid w:val="00D557C1"/>
    <w:rsid w:val="00D558A3"/>
    <w:rsid w:val="00D57E68"/>
    <w:rsid w:val="00D609A7"/>
    <w:rsid w:val="00D61328"/>
    <w:rsid w:val="00D619CD"/>
    <w:rsid w:val="00D62302"/>
    <w:rsid w:val="00D64A47"/>
    <w:rsid w:val="00D67DE1"/>
    <w:rsid w:val="00D721D9"/>
    <w:rsid w:val="00D74080"/>
    <w:rsid w:val="00D7470F"/>
    <w:rsid w:val="00D75E83"/>
    <w:rsid w:val="00D767F8"/>
    <w:rsid w:val="00D779BA"/>
    <w:rsid w:val="00D83E1B"/>
    <w:rsid w:val="00D8458E"/>
    <w:rsid w:val="00D850FE"/>
    <w:rsid w:val="00D8657F"/>
    <w:rsid w:val="00D86F50"/>
    <w:rsid w:val="00D90066"/>
    <w:rsid w:val="00D9194C"/>
    <w:rsid w:val="00D91C39"/>
    <w:rsid w:val="00D92257"/>
    <w:rsid w:val="00D92F61"/>
    <w:rsid w:val="00D93A2E"/>
    <w:rsid w:val="00D94971"/>
    <w:rsid w:val="00D94DA0"/>
    <w:rsid w:val="00D95B17"/>
    <w:rsid w:val="00DA049E"/>
    <w:rsid w:val="00DA4BFE"/>
    <w:rsid w:val="00DA7B57"/>
    <w:rsid w:val="00DB2801"/>
    <w:rsid w:val="00DB291D"/>
    <w:rsid w:val="00DB307F"/>
    <w:rsid w:val="00DB4E82"/>
    <w:rsid w:val="00DB5067"/>
    <w:rsid w:val="00DB516B"/>
    <w:rsid w:val="00DB6360"/>
    <w:rsid w:val="00DB762D"/>
    <w:rsid w:val="00DC10C7"/>
    <w:rsid w:val="00DC2016"/>
    <w:rsid w:val="00DC2FCD"/>
    <w:rsid w:val="00DC35BF"/>
    <w:rsid w:val="00DC4BBC"/>
    <w:rsid w:val="00DC51EA"/>
    <w:rsid w:val="00DC5EF6"/>
    <w:rsid w:val="00DC5FA5"/>
    <w:rsid w:val="00DC6B63"/>
    <w:rsid w:val="00DD2A3E"/>
    <w:rsid w:val="00DD51F9"/>
    <w:rsid w:val="00DD54EB"/>
    <w:rsid w:val="00DD6322"/>
    <w:rsid w:val="00DD6708"/>
    <w:rsid w:val="00DE0627"/>
    <w:rsid w:val="00DE0A4E"/>
    <w:rsid w:val="00DE1444"/>
    <w:rsid w:val="00DE1B66"/>
    <w:rsid w:val="00DE282B"/>
    <w:rsid w:val="00DE516E"/>
    <w:rsid w:val="00DE72C5"/>
    <w:rsid w:val="00DE72F0"/>
    <w:rsid w:val="00DE777F"/>
    <w:rsid w:val="00DE7E99"/>
    <w:rsid w:val="00DF2239"/>
    <w:rsid w:val="00DF2EB8"/>
    <w:rsid w:val="00DF322D"/>
    <w:rsid w:val="00DF397F"/>
    <w:rsid w:val="00DF3E5C"/>
    <w:rsid w:val="00DF42EA"/>
    <w:rsid w:val="00DF4427"/>
    <w:rsid w:val="00E001B2"/>
    <w:rsid w:val="00E00E96"/>
    <w:rsid w:val="00E01B7B"/>
    <w:rsid w:val="00E01CEA"/>
    <w:rsid w:val="00E03637"/>
    <w:rsid w:val="00E03788"/>
    <w:rsid w:val="00E04038"/>
    <w:rsid w:val="00E04354"/>
    <w:rsid w:val="00E04E46"/>
    <w:rsid w:val="00E07E81"/>
    <w:rsid w:val="00E10685"/>
    <w:rsid w:val="00E106FE"/>
    <w:rsid w:val="00E11EBE"/>
    <w:rsid w:val="00E12545"/>
    <w:rsid w:val="00E13550"/>
    <w:rsid w:val="00E13999"/>
    <w:rsid w:val="00E14C20"/>
    <w:rsid w:val="00E15A10"/>
    <w:rsid w:val="00E168CA"/>
    <w:rsid w:val="00E1726A"/>
    <w:rsid w:val="00E1732D"/>
    <w:rsid w:val="00E17410"/>
    <w:rsid w:val="00E176AA"/>
    <w:rsid w:val="00E203AE"/>
    <w:rsid w:val="00E2156D"/>
    <w:rsid w:val="00E241F3"/>
    <w:rsid w:val="00E244A4"/>
    <w:rsid w:val="00E2593B"/>
    <w:rsid w:val="00E25C3B"/>
    <w:rsid w:val="00E25CAF"/>
    <w:rsid w:val="00E26E7D"/>
    <w:rsid w:val="00E27845"/>
    <w:rsid w:val="00E30539"/>
    <w:rsid w:val="00E3228D"/>
    <w:rsid w:val="00E32413"/>
    <w:rsid w:val="00E3367A"/>
    <w:rsid w:val="00E36098"/>
    <w:rsid w:val="00E3690E"/>
    <w:rsid w:val="00E413C3"/>
    <w:rsid w:val="00E414CC"/>
    <w:rsid w:val="00E52A53"/>
    <w:rsid w:val="00E53A9C"/>
    <w:rsid w:val="00E541BD"/>
    <w:rsid w:val="00E544F1"/>
    <w:rsid w:val="00E54CF3"/>
    <w:rsid w:val="00E55445"/>
    <w:rsid w:val="00E55C93"/>
    <w:rsid w:val="00E5725D"/>
    <w:rsid w:val="00E57E78"/>
    <w:rsid w:val="00E601D3"/>
    <w:rsid w:val="00E60EAA"/>
    <w:rsid w:val="00E61F7E"/>
    <w:rsid w:val="00E64F7B"/>
    <w:rsid w:val="00E663F0"/>
    <w:rsid w:val="00E66751"/>
    <w:rsid w:val="00E66D37"/>
    <w:rsid w:val="00E66EBD"/>
    <w:rsid w:val="00E67802"/>
    <w:rsid w:val="00E67952"/>
    <w:rsid w:val="00E71CC6"/>
    <w:rsid w:val="00E7619D"/>
    <w:rsid w:val="00E80E87"/>
    <w:rsid w:val="00E84A8E"/>
    <w:rsid w:val="00E84C83"/>
    <w:rsid w:val="00E864D8"/>
    <w:rsid w:val="00E86F8D"/>
    <w:rsid w:val="00E87A35"/>
    <w:rsid w:val="00E9028C"/>
    <w:rsid w:val="00E91815"/>
    <w:rsid w:val="00E929EF"/>
    <w:rsid w:val="00E93142"/>
    <w:rsid w:val="00E94559"/>
    <w:rsid w:val="00E97DDB"/>
    <w:rsid w:val="00EA286E"/>
    <w:rsid w:val="00EA4D66"/>
    <w:rsid w:val="00EA70F6"/>
    <w:rsid w:val="00EA7EF0"/>
    <w:rsid w:val="00EB0185"/>
    <w:rsid w:val="00EB1145"/>
    <w:rsid w:val="00EB3674"/>
    <w:rsid w:val="00EB5474"/>
    <w:rsid w:val="00EB5C33"/>
    <w:rsid w:val="00EC169D"/>
    <w:rsid w:val="00EC208A"/>
    <w:rsid w:val="00EC20EC"/>
    <w:rsid w:val="00EC315F"/>
    <w:rsid w:val="00EC34C5"/>
    <w:rsid w:val="00EC3705"/>
    <w:rsid w:val="00EC4EB4"/>
    <w:rsid w:val="00EC6F31"/>
    <w:rsid w:val="00EC73EB"/>
    <w:rsid w:val="00EC7451"/>
    <w:rsid w:val="00ED1075"/>
    <w:rsid w:val="00ED1FA3"/>
    <w:rsid w:val="00ED21D2"/>
    <w:rsid w:val="00ED3E3C"/>
    <w:rsid w:val="00ED57C9"/>
    <w:rsid w:val="00ED5B58"/>
    <w:rsid w:val="00ED6A8F"/>
    <w:rsid w:val="00ED7222"/>
    <w:rsid w:val="00EE115C"/>
    <w:rsid w:val="00EE1900"/>
    <w:rsid w:val="00EE2035"/>
    <w:rsid w:val="00EE2B3A"/>
    <w:rsid w:val="00EE66D1"/>
    <w:rsid w:val="00EE778B"/>
    <w:rsid w:val="00EF3757"/>
    <w:rsid w:val="00EF41F4"/>
    <w:rsid w:val="00EF4553"/>
    <w:rsid w:val="00EF5216"/>
    <w:rsid w:val="00EF525C"/>
    <w:rsid w:val="00EF5933"/>
    <w:rsid w:val="00EF5BB8"/>
    <w:rsid w:val="00EF6728"/>
    <w:rsid w:val="00EF720A"/>
    <w:rsid w:val="00F001C1"/>
    <w:rsid w:val="00F0046A"/>
    <w:rsid w:val="00F00932"/>
    <w:rsid w:val="00F015B8"/>
    <w:rsid w:val="00F02185"/>
    <w:rsid w:val="00F0297F"/>
    <w:rsid w:val="00F04613"/>
    <w:rsid w:val="00F05604"/>
    <w:rsid w:val="00F05649"/>
    <w:rsid w:val="00F10BCC"/>
    <w:rsid w:val="00F1131D"/>
    <w:rsid w:val="00F1146C"/>
    <w:rsid w:val="00F11A93"/>
    <w:rsid w:val="00F1200A"/>
    <w:rsid w:val="00F148C7"/>
    <w:rsid w:val="00F160F0"/>
    <w:rsid w:val="00F1754A"/>
    <w:rsid w:val="00F22B4B"/>
    <w:rsid w:val="00F232F4"/>
    <w:rsid w:val="00F243C4"/>
    <w:rsid w:val="00F244F2"/>
    <w:rsid w:val="00F27647"/>
    <w:rsid w:val="00F32A75"/>
    <w:rsid w:val="00F35ED1"/>
    <w:rsid w:val="00F40297"/>
    <w:rsid w:val="00F41D3F"/>
    <w:rsid w:val="00F44812"/>
    <w:rsid w:val="00F47509"/>
    <w:rsid w:val="00F47A18"/>
    <w:rsid w:val="00F52C28"/>
    <w:rsid w:val="00F5383C"/>
    <w:rsid w:val="00F53AA5"/>
    <w:rsid w:val="00F54697"/>
    <w:rsid w:val="00F54AD4"/>
    <w:rsid w:val="00F54F1C"/>
    <w:rsid w:val="00F56FB0"/>
    <w:rsid w:val="00F57AE9"/>
    <w:rsid w:val="00F616B0"/>
    <w:rsid w:val="00F61B3D"/>
    <w:rsid w:val="00F649CD"/>
    <w:rsid w:val="00F64ADC"/>
    <w:rsid w:val="00F66AE3"/>
    <w:rsid w:val="00F67114"/>
    <w:rsid w:val="00F703DB"/>
    <w:rsid w:val="00F70887"/>
    <w:rsid w:val="00F70F62"/>
    <w:rsid w:val="00F71E31"/>
    <w:rsid w:val="00F75092"/>
    <w:rsid w:val="00F7598B"/>
    <w:rsid w:val="00F75EDF"/>
    <w:rsid w:val="00F8101F"/>
    <w:rsid w:val="00F815E1"/>
    <w:rsid w:val="00F81A29"/>
    <w:rsid w:val="00F83543"/>
    <w:rsid w:val="00F870D0"/>
    <w:rsid w:val="00F90164"/>
    <w:rsid w:val="00F94B56"/>
    <w:rsid w:val="00F9520D"/>
    <w:rsid w:val="00F9685C"/>
    <w:rsid w:val="00FA06AE"/>
    <w:rsid w:val="00FA35C5"/>
    <w:rsid w:val="00FA36D6"/>
    <w:rsid w:val="00FA3ED0"/>
    <w:rsid w:val="00FA4D0B"/>
    <w:rsid w:val="00FA5371"/>
    <w:rsid w:val="00FA6DBA"/>
    <w:rsid w:val="00FB1273"/>
    <w:rsid w:val="00FB1A88"/>
    <w:rsid w:val="00FB1ED0"/>
    <w:rsid w:val="00FB254B"/>
    <w:rsid w:val="00FB41F7"/>
    <w:rsid w:val="00FB4A83"/>
    <w:rsid w:val="00FB6971"/>
    <w:rsid w:val="00FB6ED4"/>
    <w:rsid w:val="00FB73BA"/>
    <w:rsid w:val="00FB7571"/>
    <w:rsid w:val="00FC0A47"/>
    <w:rsid w:val="00FC0C7A"/>
    <w:rsid w:val="00FC0DBB"/>
    <w:rsid w:val="00FC1B83"/>
    <w:rsid w:val="00FC2D32"/>
    <w:rsid w:val="00FC32D9"/>
    <w:rsid w:val="00FC5DC2"/>
    <w:rsid w:val="00FC72C8"/>
    <w:rsid w:val="00FC7E50"/>
    <w:rsid w:val="00FD050F"/>
    <w:rsid w:val="00FD0848"/>
    <w:rsid w:val="00FD453E"/>
    <w:rsid w:val="00FD4A6A"/>
    <w:rsid w:val="00FD70A4"/>
    <w:rsid w:val="00FD7209"/>
    <w:rsid w:val="00FD7C78"/>
    <w:rsid w:val="00FE10F0"/>
    <w:rsid w:val="00FE1505"/>
    <w:rsid w:val="00FE1D2A"/>
    <w:rsid w:val="00FE33B9"/>
    <w:rsid w:val="00FE5078"/>
    <w:rsid w:val="00FF073B"/>
    <w:rsid w:val="00FF0D69"/>
    <w:rsid w:val="00FF0EFA"/>
    <w:rsid w:val="00FF2FA4"/>
    <w:rsid w:val="00FF499A"/>
    <w:rsid w:val="00FF508D"/>
    <w:rsid w:val="00FF509E"/>
    <w:rsid w:val="00FF63EB"/>
    <w:rsid w:val="00FF69D5"/>
    <w:rsid w:val="00FF6F95"/>
    <w:rsid w:val="00FF7539"/>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237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2B39"/>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766D27"/>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766D27"/>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766D27"/>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766D27"/>
    <w:pPr>
      <w:numPr>
        <w:ilvl w:val="3"/>
      </w:numPr>
      <w:ind w:left="1418" w:hanging="1418"/>
      <w:outlineLvl w:val="3"/>
    </w:pPr>
    <w:rPr>
      <w:bCs/>
      <w:iCs/>
    </w:rPr>
  </w:style>
  <w:style w:type="paragraph" w:styleId="Heading5">
    <w:name w:val="heading 5"/>
    <w:basedOn w:val="Heading2"/>
    <w:next w:val="Normal"/>
    <w:link w:val="Heading5Char"/>
    <w:unhideWhenUsed/>
    <w:qFormat/>
    <w:rsid w:val="00766D27"/>
    <w:pPr>
      <w:numPr>
        <w:ilvl w:val="4"/>
      </w:numPr>
      <w:ind w:left="1701" w:hanging="1701"/>
      <w:outlineLvl w:val="4"/>
    </w:pPr>
  </w:style>
  <w:style w:type="paragraph" w:styleId="Heading6">
    <w:name w:val="heading 6"/>
    <w:basedOn w:val="Heading2"/>
    <w:next w:val="Normal"/>
    <w:link w:val="Heading6Char"/>
    <w:uiPriority w:val="9"/>
    <w:unhideWhenUsed/>
    <w:rsid w:val="00766D27"/>
    <w:pPr>
      <w:numPr>
        <w:ilvl w:val="5"/>
      </w:numPr>
      <w:ind w:left="1871" w:hanging="1871"/>
      <w:outlineLvl w:val="5"/>
    </w:pPr>
    <w:rPr>
      <w:iCs/>
    </w:rPr>
  </w:style>
  <w:style w:type="paragraph" w:styleId="Heading7">
    <w:name w:val="heading 7"/>
    <w:basedOn w:val="Heading2"/>
    <w:next w:val="Normal"/>
    <w:link w:val="Heading7Char"/>
    <w:uiPriority w:val="9"/>
    <w:unhideWhenUsed/>
    <w:rsid w:val="00766D27"/>
    <w:pPr>
      <w:numPr>
        <w:ilvl w:val="6"/>
      </w:numPr>
      <w:ind w:left="1985" w:hanging="1985"/>
      <w:outlineLvl w:val="6"/>
    </w:pPr>
    <w:rPr>
      <w:iCs/>
    </w:rPr>
  </w:style>
  <w:style w:type="paragraph" w:styleId="Heading8">
    <w:name w:val="heading 8"/>
    <w:basedOn w:val="Heading2"/>
    <w:next w:val="Normal"/>
    <w:link w:val="Heading8Char"/>
    <w:uiPriority w:val="9"/>
    <w:unhideWhenUsed/>
    <w:rsid w:val="00766D27"/>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766D27"/>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6D27"/>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766D27"/>
    <w:rPr>
      <w:rFonts w:ascii="BentonSans Bold" w:hAnsi="BentonSans Bold"/>
      <w:color w:val="666666"/>
      <w:sz w:val="30"/>
      <w:szCs w:val="26"/>
      <w:lang w:eastAsia="en-US"/>
    </w:rPr>
  </w:style>
  <w:style w:type="character" w:customStyle="1" w:styleId="Heading3Char">
    <w:name w:val="Heading 3 Char"/>
    <w:link w:val="Heading3"/>
    <w:rsid w:val="00766D27"/>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766D27"/>
    <w:rPr>
      <w:rFonts w:ascii="BentonSans Bold" w:hAnsi="BentonSans Bold"/>
      <w:bCs/>
      <w:iCs/>
      <w:color w:val="666666"/>
      <w:sz w:val="30"/>
      <w:szCs w:val="26"/>
      <w:lang w:eastAsia="en-US"/>
    </w:rPr>
  </w:style>
  <w:style w:type="character" w:customStyle="1" w:styleId="Heading5Char">
    <w:name w:val="Heading 5 Char"/>
    <w:link w:val="Heading5"/>
    <w:rsid w:val="00766D27"/>
    <w:rPr>
      <w:rFonts w:ascii="BentonSans Bold" w:hAnsi="BentonSans Bold"/>
      <w:color w:val="666666"/>
      <w:sz w:val="30"/>
      <w:szCs w:val="26"/>
      <w:lang w:eastAsia="en-US"/>
    </w:rPr>
  </w:style>
  <w:style w:type="character" w:customStyle="1" w:styleId="Heading6Char">
    <w:name w:val="Heading 6 Char"/>
    <w:link w:val="Heading6"/>
    <w:uiPriority w:val="9"/>
    <w:rsid w:val="00766D27"/>
    <w:rPr>
      <w:rFonts w:ascii="BentonSans Bold" w:hAnsi="BentonSans Bold"/>
      <w:iCs/>
      <w:color w:val="666666"/>
      <w:sz w:val="30"/>
      <w:szCs w:val="26"/>
      <w:lang w:eastAsia="en-US"/>
    </w:rPr>
  </w:style>
  <w:style w:type="character" w:customStyle="1" w:styleId="Heading7Char">
    <w:name w:val="Heading 7 Char"/>
    <w:link w:val="Heading7"/>
    <w:uiPriority w:val="9"/>
    <w:rsid w:val="00766D27"/>
    <w:rPr>
      <w:rFonts w:ascii="BentonSans Bold" w:hAnsi="BentonSans Bold"/>
      <w:iCs/>
      <w:color w:val="666666"/>
      <w:sz w:val="30"/>
      <w:szCs w:val="26"/>
      <w:lang w:eastAsia="en-US"/>
    </w:rPr>
  </w:style>
  <w:style w:type="character" w:customStyle="1" w:styleId="Heading8Char">
    <w:name w:val="Heading 8 Char"/>
    <w:link w:val="Heading8"/>
    <w:uiPriority w:val="9"/>
    <w:rsid w:val="00766D27"/>
    <w:rPr>
      <w:rFonts w:ascii="BentonSans Bold" w:hAnsi="BentonSans Bold"/>
      <w:color w:val="666666"/>
      <w:sz w:val="30"/>
      <w:lang w:eastAsia="en-US"/>
    </w:rPr>
  </w:style>
  <w:style w:type="character" w:customStyle="1" w:styleId="Heading9Char">
    <w:name w:val="Heading 9 Char"/>
    <w:link w:val="Heading9"/>
    <w:uiPriority w:val="9"/>
    <w:rsid w:val="00766D27"/>
    <w:rPr>
      <w:rFonts w:ascii="BentonSans Bold" w:hAnsi="BentonSans Bold"/>
      <w:iCs/>
      <w:color w:val="666666"/>
      <w:sz w:val="30"/>
      <w:lang w:eastAsia="en-US"/>
    </w:rPr>
  </w:style>
  <w:style w:type="paragraph" w:customStyle="1" w:styleId="SAPCollateralType">
    <w:name w:val="SAP_CollateralType"/>
    <w:basedOn w:val="SAPMainTitle"/>
    <w:locked/>
    <w:rsid w:val="00766D27"/>
    <w:rPr>
      <w:color w:val="auto"/>
      <w:sz w:val="24"/>
    </w:rPr>
  </w:style>
  <w:style w:type="paragraph" w:customStyle="1" w:styleId="SAPMainTitle">
    <w:name w:val="SAP_MainTitle"/>
    <w:basedOn w:val="Normal"/>
    <w:next w:val="SAPSubTitle"/>
    <w:rsid w:val="00766D27"/>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766D27"/>
    <w:pPr>
      <w:spacing w:before="120"/>
    </w:pPr>
    <w:rPr>
      <w:sz w:val="28"/>
    </w:rPr>
  </w:style>
  <w:style w:type="paragraph" w:customStyle="1" w:styleId="SAPSecurityLevel">
    <w:name w:val="SAP_SecurityLevel"/>
    <w:basedOn w:val="SAPMainTitle"/>
    <w:locked/>
    <w:rsid w:val="00766D27"/>
    <w:pPr>
      <w:spacing w:line="260" w:lineRule="exact"/>
      <w:jc w:val="right"/>
    </w:pPr>
    <w:rPr>
      <w:caps/>
      <w:color w:val="auto"/>
      <w:spacing w:val="10"/>
      <w:sz w:val="20"/>
    </w:rPr>
  </w:style>
  <w:style w:type="paragraph" w:customStyle="1" w:styleId="SAPDocumentVersion">
    <w:name w:val="SAP_DocumentVersion"/>
    <w:basedOn w:val="SAPSecurityLevel"/>
    <w:rsid w:val="00766D27"/>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766D27"/>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766D27"/>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66D27"/>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766D27"/>
    <w:rPr>
      <w:rFonts w:ascii="Tahoma" w:eastAsia="MS Mincho" w:hAnsi="Tahoma" w:cs="Tahoma"/>
      <w:sz w:val="16"/>
      <w:szCs w:val="16"/>
      <w:lang w:eastAsia="en-US"/>
    </w:rPr>
  </w:style>
  <w:style w:type="paragraph" w:customStyle="1" w:styleId="SAPTargetAudienceTitle">
    <w:name w:val="SAP_TargetAudienceTitle"/>
    <w:basedOn w:val="SAPMainTitle"/>
    <w:locked/>
    <w:rsid w:val="00766D27"/>
    <w:pPr>
      <w:spacing w:before="1080"/>
    </w:pPr>
    <w:rPr>
      <w:b/>
      <w:color w:val="999999"/>
      <w:sz w:val="20"/>
    </w:rPr>
  </w:style>
  <w:style w:type="paragraph" w:customStyle="1" w:styleId="SAPTargetAudience">
    <w:name w:val="SAP_TargetAudience"/>
    <w:basedOn w:val="Normal"/>
    <w:locked/>
    <w:rsid w:val="00766D27"/>
    <w:pPr>
      <w:ind w:left="170" w:right="170"/>
    </w:pPr>
  </w:style>
  <w:style w:type="paragraph" w:customStyle="1" w:styleId="SAPHeading1NoNumber">
    <w:name w:val="SAP_Heading1NoNumber"/>
    <w:basedOn w:val="Heading1"/>
    <w:next w:val="Normal"/>
    <w:locked/>
    <w:rsid w:val="00766D27"/>
    <w:pPr>
      <w:numPr>
        <w:numId w:val="0"/>
      </w:numPr>
      <w:outlineLvl w:val="9"/>
    </w:pPr>
  </w:style>
  <w:style w:type="table" w:customStyle="1" w:styleId="LightShading1">
    <w:name w:val="Light Shading1"/>
    <w:basedOn w:val="TableNormal"/>
    <w:uiPriority w:val="60"/>
    <w:locked/>
    <w:rsid w:val="00766D27"/>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766D27"/>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66D27"/>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766D27"/>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766D27"/>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766D27"/>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 Sans" w:eastAsia="SimSun" w:hAnsi="Benton Sans"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766D27"/>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Book Italic" w:hAnsi="BentonSans Book Italic"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766D27"/>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766D27"/>
    <w:pPr>
      <w:keepNext w:val="0"/>
      <w:spacing w:before="0"/>
    </w:pPr>
  </w:style>
  <w:style w:type="paragraph" w:styleId="TOC1">
    <w:name w:val="toc 1"/>
    <w:basedOn w:val="Normal"/>
    <w:autoRedefine/>
    <w:uiPriority w:val="39"/>
    <w:unhideWhenUsed/>
    <w:rsid w:val="00766D27"/>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766D27"/>
    <w:pPr>
      <w:keepNext w:val="0"/>
      <w:tabs>
        <w:tab w:val="left" w:pos="1418"/>
      </w:tabs>
      <w:spacing w:before="0"/>
      <w:ind w:left="1418" w:hanging="794"/>
    </w:pPr>
  </w:style>
  <w:style w:type="paragraph" w:styleId="TOC4">
    <w:name w:val="toc 4"/>
    <w:basedOn w:val="TOC3"/>
    <w:next w:val="Normal"/>
    <w:autoRedefine/>
    <w:uiPriority w:val="39"/>
    <w:unhideWhenUsed/>
    <w:rsid w:val="00766D27"/>
    <w:pPr>
      <w:tabs>
        <w:tab w:val="left" w:pos="1985"/>
      </w:tabs>
      <w:ind w:right="851"/>
    </w:pPr>
  </w:style>
  <w:style w:type="paragraph" w:styleId="TOC5">
    <w:name w:val="toc 5"/>
    <w:basedOn w:val="TOC4"/>
    <w:next w:val="Normal"/>
    <w:autoRedefine/>
    <w:uiPriority w:val="39"/>
    <w:unhideWhenUsed/>
    <w:rsid w:val="00766D27"/>
  </w:style>
  <w:style w:type="paragraph" w:customStyle="1" w:styleId="SAPKeyblockTitle">
    <w:name w:val="SAP_KeyblockTitle"/>
    <w:basedOn w:val="Normal"/>
    <w:next w:val="Normal"/>
    <w:qFormat/>
    <w:rsid w:val="00766D27"/>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uiPriority w:val="99"/>
    <w:qFormat/>
    <w:rsid w:val="00766D27"/>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uiPriority w:val="99"/>
    <w:qFormat/>
    <w:rsid w:val="00766D27"/>
    <w:pPr>
      <w:ind w:left="680"/>
    </w:pPr>
  </w:style>
  <w:style w:type="paragraph" w:styleId="ListContinue">
    <w:name w:val="List Continue"/>
    <w:basedOn w:val="Normal"/>
    <w:uiPriority w:val="99"/>
    <w:unhideWhenUsed/>
    <w:qFormat/>
    <w:rsid w:val="00766D27"/>
    <w:pPr>
      <w:ind w:left="340"/>
    </w:pPr>
  </w:style>
  <w:style w:type="paragraph" w:styleId="ListContinue2">
    <w:name w:val="List Continue 2"/>
    <w:basedOn w:val="Normal"/>
    <w:uiPriority w:val="99"/>
    <w:unhideWhenUsed/>
    <w:qFormat/>
    <w:rsid w:val="00766D27"/>
    <w:pPr>
      <w:ind w:left="680"/>
    </w:pPr>
  </w:style>
  <w:style w:type="paragraph" w:styleId="ListContinue3">
    <w:name w:val="List Continue 3"/>
    <w:basedOn w:val="Normal"/>
    <w:uiPriority w:val="99"/>
    <w:unhideWhenUsed/>
    <w:qFormat/>
    <w:rsid w:val="00766D27"/>
    <w:pPr>
      <w:ind w:left="1021"/>
    </w:pPr>
  </w:style>
  <w:style w:type="character" w:styleId="Hyperlink">
    <w:name w:val="Hyperlink"/>
    <w:uiPriority w:val="99"/>
    <w:unhideWhenUsed/>
    <w:rsid w:val="00766D27"/>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766D27"/>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766D27"/>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766D27"/>
    <w:rPr>
      <w:rFonts w:ascii="Courier New" w:hAnsi="Courier New" w:cs="Times New Roman"/>
      <w:sz w:val="18"/>
    </w:rPr>
  </w:style>
  <w:style w:type="paragraph" w:styleId="Header">
    <w:name w:val="header"/>
    <w:basedOn w:val="Normal"/>
    <w:link w:val="HeaderChar"/>
    <w:uiPriority w:val="99"/>
    <w:unhideWhenUsed/>
    <w:rsid w:val="00766D27"/>
    <w:pPr>
      <w:tabs>
        <w:tab w:val="center" w:pos="4703"/>
        <w:tab w:val="right" w:pos="9406"/>
      </w:tabs>
      <w:spacing w:before="0" w:after="0" w:line="240" w:lineRule="auto"/>
    </w:pPr>
  </w:style>
  <w:style w:type="character" w:customStyle="1" w:styleId="HeaderChar">
    <w:name w:val="Header Char"/>
    <w:link w:val="Header"/>
    <w:uiPriority w:val="99"/>
    <w:rsid w:val="00766D27"/>
    <w:rPr>
      <w:rFonts w:ascii="BentonSans Book" w:eastAsia="MS Mincho" w:hAnsi="BentonSans Book"/>
      <w:sz w:val="18"/>
      <w:szCs w:val="24"/>
      <w:lang w:eastAsia="en-US"/>
    </w:rPr>
  </w:style>
  <w:style w:type="paragraph" w:styleId="Footer">
    <w:name w:val="footer"/>
    <w:basedOn w:val="Normal"/>
    <w:link w:val="FooterChar"/>
    <w:uiPriority w:val="99"/>
    <w:unhideWhenUsed/>
    <w:rsid w:val="00766D27"/>
    <w:pPr>
      <w:tabs>
        <w:tab w:val="center" w:pos="4703"/>
        <w:tab w:val="right" w:pos="9406"/>
      </w:tabs>
      <w:spacing w:before="0" w:after="0" w:line="240" w:lineRule="auto"/>
    </w:pPr>
  </w:style>
  <w:style w:type="character" w:customStyle="1" w:styleId="FooterChar">
    <w:name w:val="Footer Char"/>
    <w:link w:val="Footer"/>
    <w:uiPriority w:val="99"/>
    <w:rsid w:val="00766D27"/>
    <w:rPr>
      <w:rFonts w:ascii="BentonSans Book" w:eastAsia="MS Mincho" w:hAnsi="BentonSans Book"/>
      <w:sz w:val="18"/>
      <w:szCs w:val="24"/>
      <w:lang w:eastAsia="en-US"/>
    </w:rPr>
  </w:style>
  <w:style w:type="paragraph" w:customStyle="1" w:styleId="SAPFooterleft">
    <w:name w:val="SAP_Footer_left"/>
    <w:basedOn w:val="Footer"/>
    <w:locked/>
    <w:rsid w:val="00766D27"/>
    <w:pPr>
      <w:tabs>
        <w:tab w:val="clear" w:pos="4703"/>
        <w:tab w:val="clear" w:pos="9406"/>
      </w:tabs>
      <w:spacing w:line="180" w:lineRule="exact"/>
    </w:pPr>
    <w:rPr>
      <w:sz w:val="12"/>
    </w:rPr>
  </w:style>
  <w:style w:type="character" w:customStyle="1" w:styleId="SAPUserEntry">
    <w:name w:val="SAP_UserEntry"/>
    <w:uiPriority w:val="1"/>
    <w:qFormat/>
    <w:rsid w:val="00766D27"/>
    <w:rPr>
      <w:rFonts w:ascii="Courier New" w:hAnsi="Courier New" w:cs="Times New Roman"/>
      <w:b/>
      <w:color w:val="45157E"/>
      <w:sz w:val="18"/>
    </w:rPr>
  </w:style>
  <w:style w:type="character" w:customStyle="1" w:styleId="SAPScreenElement">
    <w:name w:val="SAP_ScreenElement"/>
    <w:uiPriority w:val="1"/>
    <w:qFormat/>
    <w:rsid w:val="00766D27"/>
    <w:rPr>
      <w:rFonts w:ascii="BentonSans Book Italic" w:hAnsi="BentonSans Book Italic" w:cs="Times New Roman"/>
      <w:color w:val="003283"/>
    </w:rPr>
  </w:style>
  <w:style w:type="character" w:customStyle="1" w:styleId="SAPEmphasis">
    <w:name w:val="SAP_Emphasis"/>
    <w:uiPriority w:val="1"/>
    <w:qFormat/>
    <w:rsid w:val="00766D27"/>
    <w:rPr>
      <w:rFonts w:ascii="BentonSans Medium" w:hAnsi="BentonSans Medium" w:cs="Times New Roman"/>
    </w:rPr>
  </w:style>
  <w:style w:type="character" w:customStyle="1" w:styleId="SAPKeyboard">
    <w:name w:val="SAP_Keyboard"/>
    <w:uiPriority w:val="1"/>
    <w:qFormat/>
    <w:rsid w:val="00766D27"/>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766D27"/>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766D27"/>
    <w:rPr>
      <w:rFonts w:ascii="BentonSans Bold" w:hAnsi="BentonSans Bold" w:cs="Times New Roman"/>
    </w:rPr>
  </w:style>
  <w:style w:type="character" w:customStyle="1" w:styleId="SAPFooterSecurityLevel">
    <w:name w:val="SAP_Footer_SecurityLevel"/>
    <w:uiPriority w:val="1"/>
    <w:locked/>
    <w:rsid w:val="00766D27"/>
    <w:rPr>
      <w:rFonts w:cs="Times New Roman"/>
      <w:caps/>
      <w:spacing w:val="6"/>
    </w:rPr>
  </w:style>
  <w:style w:type="character" w:styleId="PlaceholderText">
    <w:name w:val="Placeholder Text"/>
    <w:uiPriority w:val="99"/>
    <w:semiHidden/>
    <w:rsid w:val="00766D27"/>
    <w:rPr>
      <w:rFonts w:cs="Times New Roman"/>
      <w:color w:val="808080"/>
    </w:rPr>
  </w:style>
  <w:style w:type="paragraph" w:customStyle="1" w:styleId="SAPGraphicParagraph">
    <w:name w:val="SAP_GraphicParagraph"/>
    <w:basedOn w:val="Normal"/>
    <w:next w:val="Normal"/>
    <w:rsid w:val="00766D27"/>
    <w:pPr>
      <w:keepLines/>
      <w:spacing w:before="240" w:after="240" w:line="360" w:lineRule="auto"/>
      <w:jc w:val="center"/>
    </w:pPr>
    <w:rPr>
      <w:sz w:val="16"/>
    </w:rPr>
  </w:style>
  <w:style w:type="character" w:styleId="FollowedHyperlink">
    <w:name w:val="FollowedHyperlink"/>
    <w:uiPriority w:val="99"/>
    <w:semiHidden/>
    <w:unhideWhenUsed/>
    <w:rsid w:val="00766D27"/>
    <w:rPr>
      <w:rFonts w:cs="Times New Roman"/>
      <w:color w:val="800080"/>
      <w:u w:val="single"/>
    </w:rPr>
  </w:style>
  <w:style w:type="character" w:styleId="SubtleEmphasis">
    <w:name w:val="Subtle Emphasis"/>
    <w:uiPriority w:val="19"/>
    <w:rsid w:val="00766D27"/>
    <w:rPr>
      <w:rFonts w:cs="Times New Roman"/>
      <w:i/>
      <w:iCs/>
      <w:color w:val="808080"/>
    </w:rPr>
  </w:style>
  <w:style w:type="character" w:styleId="Strong">
    <w:name w:val="Strong"/>
    <w:uiPriority w:val="22"/>
    <w:rsid w:val="00766D27"/>
    <w:rPr>
      <w:rFonts w:cs="Times New Roman"/>
      <w:b/>
      <w:bCs/>
    </w:rPr>
  </w:style>
  <w:style w:type="paragraph" w:customStyle="1" w:styleId="SAPCopyrightShort">
    <w:name w:val="SAP_CopyrightShort"/>
    <w:basedOn w:val="Normal"/>
    <w:locked/>
    <w:rsid w:val="00766D27"/>
    <w:pPr>
      <w:spacing w:before="11760" w:after="0" w:line="220" w:lineRule="exact"/>
      <w:ind w:left="-1418" w:right="-567"/>
    </w:pPr>
  </w:style>
  <w:style w:type="paragraph" w:customStyle="1" w:styleId="SAPLastPageGray">
    <w:name w:val="SAP_LastPage_Gray"/>
    <w:basedOn w:val="Normal"/>
    <w:locked/>
    <w:rsid w:val="00766D27"/>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766D27"/>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766D27"/>
  </w:style>
  <w:style w:type="paragraph" w:styleId="List">
    <w:name w:val="List"/>
    <w:basedOn w:val="Normal"/>
    <w:uiPriority w:val="99"/>
    <w:unhideWhenUsed/>
    <w:rsid w:val="00766D27"/>
    <w:pPr>
      <w:ind w:left="340" w:hanging="340"/>
      <w:contextualSpacing/>
    </w:pPr>
  </w:style>
  <w:style w:type="paragraph" w:styleId="ListBullet">
    <w:name w:val="List Bullet"/>
    <w:basedOn w:val="Normal"/>
    <w:uiPriority w:val="99"/>
    <w:unhideWhenUsed/>
    <w:qFormat/>
    <w:rsid w:val="00766D27"/>
    <w:pPr>
      <w:numPr>
        <w:numId w:val="4"/>
      </w:numPr>
      <w:ind w:left="341" w:hanging="284"/>
    </w:pPr>
  </w:style>
  <w:style w:type="paragraph" w:styleId="ListBullet2">
    <w:name w:val="List Bullet 2"/>
    <w:basedOn w:val="Normal"/>
    <w:uiPriority w:val="99"/>
    <w:unhideWhenUsed/>
    <w:qFormat/>
    <w:rsid w:val="00766D27"/>
    <w:pPr>
      <w:numPr>
        <w:numId w:val="5"/>
      </w:numPr>
      <w:ind w:left="681" w:hanging="284"/>
    </w:pPr>
  </w:style>
  <w:style w:type="paragraph" w:styleId="ListBullet3">
    <w:name w:val="List Bullet 3"/>
    <w:basedOn w:val="Normal"/>
    <w:uiPriority w:val="99"/>
    <w:unhideWhenUsed/>
    <w:qFormat/>
    <w:rsid w:val="00766D27"/>
    <w:pPr>
      <w:numPr>
        <w:numId w:val="6"/>
      </w:numPr>
      <w:ind w:left="1021" w:hanging="284"/>
    </w:pPr>
  </w:style>
  <w:style w:type="paragraph" w:styleId="ListNumber">
    <w:name w:val="List Number"/>
    <w:basedOn w:val="Normal"/>
    <w:uiPriority w:val="99"/>
    <w:unhideWhenUsed/>
    <w:qFormat/>
    <w:rsid w:val="00766D27"/>
    <w:pPr>
      <w:numPr>
        <w:numId w:val="2"/>
      </w:numPr>
    </w:pPr>
  </w:style>
  <w:style w:type="paragraph" w:styleId="ListNumber2">
    <w:name w:val="List Number 2"/>
    <w:basedOn w:val="Normal"/>
    <w:uiPriority w:val="99"/>
    <w:unhideWhenUsed/>
    <w:qFormat/>
    <w:rsid w:val="00766D27"/>
    <w:pPr>
      <w:numPr>
        <w:ilvl w:val="1"/>
        <w:numId w:val="2"/>
      </w:numPr>
    </w:pPr>
  </w:style>
  <w:style w:type="paragraph" w:styleId="ListNumber3">
    <w:name w:val="List Number 3"/>
    <w:basedOn w:val="Normal"/>
    <w:uiPriority w:val="99"/>
    <w:unhideWhenUsed/>
    <w:qFormat/>
    <w:rsid w:val="00766D27"/>
    <w:pPr>
      <w:numPr>
        <w:ilvl w:val="2"/>
        <w:numId w:val="2"/>
      </w:numPr>
    </w:pPr>
  </w:style>
  <w:style w:type="paragraph" w:styleId="List2">
    <w:name w:val="List 2"/>
    <w:basedOn w:val="Normal"/>
    <w:uiPriority w:val="99"/>
    <w:unhideWhenUsed/>
    <w:rsid w:val="00766D27"/>
    <w:pPr>
      <w:ind w:left="680" w:hanging="340"/>
      <w:contextualSpacing/>
    </w:pPr>
  </w:style>
  <w:style w:type="paragraph" w:styleId="List3">
    <w:name w:val="List 3"/>
    <w:basedOn w:val="Normal"/>
    <w:uiPriority w:val="99"/>
    <w:unhideWhenUsed/>
    <w:rsid w:val="00766D27"/>
    <w:pPr>
      <w:ind w:left="1020" w:hanging="340"/>
      <w:contextualSpacing/>
    </w:pPr>
  </w:style>
  <w:style w:type="paragraph" w:styleId="DocumentMap">
    <w:name w:val="Document Map"/>
    <w:basedOn w:val="Normal"/>
    <w:link w:val="DocumentMapChar"/>
    <w:uiPriority w:val="99"/>
    <w:semiHidden/>
    <w:unhideWhenUsed/>
    <w:rsid w:val="00766D27"/>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766D27"/>
    <w:rPr>
      <w:rFonts w:ascii="Tahoma" w:eastAsia="MS Mincho" w:hAnsi="Tahoma" w:cs="Tahoma"/>
      <w:sz w:val="16"/>
      <w:szCs w:val="16"/>
      <w:lang w:eastAsia="en-US"/>
    </w:rPr>
  </w:style>
  <w:style w:type="paragraph" w:styleId="NoSpacing">
    <w:name w:val="No Spacing"/>
    <w:link w:val="NoSpacingChar"/>
    <w:uiPriority w:val="1"/>
    <w:rsid w:val="00766D27"/>
    <w:rPr>
      <w:sz w:val="22"/>
      <w:szCs w:val="22"/>
    </w:rPr>
  </w:style>
  <w:style w:type="character" w:customStyle="1" w:styleId="NoSpacingChar">
    <w:name w:val="No Spacing Char"/>
    <w:link w:val="NoSpacing"/>
    <w:uiPriority w:val="1"/>
    <w:locked/>
    <w:rsid w:val="00766D27"/>
    <w:rPr>
      <w:sz w:val="22"/>
      <w:szCs w:val="22"/>
      <w:lang w:eastAsia="en-US"/>
    </w:rPr>
  </w:style>
  <w:style w:type="paragraph" w:customStyle="1" w:styleId="SAPFooterright">
    <w:name w:val="SAP_Footer_right"/>
    <w:basedOn w:val="SAPFooterleft"/>
    <w:locked/>
    <w:rsid w:val="00766D27"/>
    <w:pPr>
      <w:jc w:val="right"/>
    </w:pPr>
    <w:rPr>
      <w:noProof/>
    </w:rPr>
  </w:style>
  <w:style w:type="character" w:styleId="Emphasis">
    <w:name w:val="Emphasis"/>
    <w:uiPriority w:val="20"/>
    <w:rsid w:val="00766D27"/>
    <w:rPr>
      <w:rFonts w:cs="Times New Roman"/>
      <w:i/>
      <w:iCs/>
    </w:rPr>
  </w:style>
  <w:style w:type="paragraph" w:styleId="Quote">
    <w:name w:val="Quote"/>
    <w:basedOn w:val="Normal"/>
    <w:next w:val="Normal"/>
    <w:link w:val="QuoteChar"/>
    <w:uiPriority w:val="29"/>
    <w:rsid w:val="00766D27"/>
    <w:rPr>
      <w:i/>
      <w:iCs/>
      <w:color w:val="000000"/>
    </w:rPr>
  </w:style>
  <w:style w:type="character" w:customStyle="1" w:styleId="QuoteChar">
    <w:name w:val="Quote Char"/>
    <w:link w:val="Quote"/>
    <w:uiPriority w:val="29"/>
    <w:rsid w:val="00766D27"/>
    <w:rPr>
      <w:rFonts w:ascii="BentonSans Book" w:eastAsia="MS Mincho" w:hAnsi="BentonSans Book"/>
      <w:i/>
      <w:iCs/>
      <w:color w:val="000000"/>
      <w:sz w:val="18"/>
      <w:szCs w:val="24"/>
      <w:lang w:eastAsia="en-US"/>
    </w:rPr>
  </w:style>
  <w:style w:type="character" w:styleId="SubtleReference">
    <w:name w:val="Subtle Reference"/>
    <w:uiPriority w:val="31"/>
    <w:rsid w:val="00766D27"/>
    <w:rPr>
      <w:rFonts w:cs="Times New Roman"/>
      <w:smallCaps/>
      <w:color w:val="C0504D"/>
      <w:u w:val="single"/>
    </w:rPr>
  </w:style>
  <w:style w:type="paragraph" w:styleId="IntenseQuote">
    <w:name w:val="Intense Quote"/>
    <w:basedOn w:val="Normal"/>
    <w:next w:val="Normal"/>
    <w:link w:val="IntenseQuoteChar"/>
    <w:uiPriority w:val="30"/>
    <w:rsid w:val="00766D2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66D27"/>
    <w:rPr>
      <w:rFonts w:ascii="BentonSans Book" w:eastAsia="MS Mincho" w:hAnsi="BentonSans Book"/>
      <w:b/>
      <w:bCs/>
      <w:i/>
      <w:iCs/>
      <w:color w:val="4F81BD"/>
      <w:sz w:val="18"/>
      <w:szCs w:val="24"/>
      <w:lang w:eastAsia="en-US"/>
    </w:rPr>
  </w:style>
  <w:style w:type="character" w:styleId="IntenseReference">
    <w:name w:val="Intense Reference"/>
    <w:uiPriority w:val="32"/>
    <w:rsid w:val="00766D27"/>
    <w:rPr>
      <w:rFonts w:cs="Times New Roman"/>
      <w:b/>
      <w:bCs/>
      <w:smallCaps/>
      <w:color w:val="C0504D"/>
      <w:spacing w:val="5"/>
      <w:u w:val="single"/>
    </w:rPr>
  </w:style>
  <w:style w:type="character" w:styleId="IntenseEmphasis">
    <w:name w:val="Intense Emphasis"/>
    <w:uiPriority w:val="21"/>
    <w:rsid w:val="00766D27"/>
    <w:rPr>
      <w:rFonts w:cs="Times New Roman"/>
      <w:b/>
      <w:bCs/>
      <w:i/>
      <w:iCs/>
      <w:color w:val="4F81BD"/>
    </w:rPr>
  </w:style>
  <w:style w:type="paragraph" w:styleId="ListParagraph">
    <w:name w:val="List Paragraph"/>
    <w:basedOn w:val="Normal"/>
    <w:uiPriority w:val="34"/>
    <w:qFormat/>
    <w:rsid w:val="00766D27"/>
    <w:pPr>
      <w:ind w:left="720"/>
      <w:contextualSpacing/>
    </w:pPr>
  </w:style>
  <w:style w:type="character" w:styleId="BookTitle">
    <w:name w:val="Book Title"/>
    <w:uiPriority w:val="33"/>
    <w:rsid w:val="00766D27"/>
    <w:rPr>
      <w:rFonts w:cs="Times New Roman"/>
      <w:b/>
      <w:bCs/>
      <w:smallCaps/>
      <w:spacing w:val="5"/>
    </w:rPr>
  </w:style>
  <w:style w:type="character" w:customStyle="1" w:styleId="SAPTextReference">
    <w:name w:val="SAP_TextReference"/>
    <w:uiPriority w:val="1"/>
    <w:qFormat/>
    <w:rsid w:val="00766D27"/>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766D27"/>
    <w:pPr>
      <w:spacing w:before="60" w:after="60"/>
    </w:pPr>
    <w:rPr>
      <w:color w:val="FFFFFF"/>
      <w:sz w:val="18"/>
    </w:rPr>
  </w:style>
  <w:style w:type="paragraph" w:customStyle="1" w:styleId="SAPFooterCurrentTopicRight">
    <w:name w:val="SAP_Footer_CurrentTopicRight"/>
    <w:basedOn w:val="SAPFooterright"/>
    <w:qFormat/>
    <w:locked/>
    <w:rsid w:val="00766D27"/>
    <w:rPr>
      <w:rFonts w:ascii="BentonSans Bold" w:hAnsi="BentonSans Bold"/>
    </w:rPr>
  </w:style>
  <w:style w:type="paragraph" w:customStyle="1" w:styleId="SAPFooterCurrentTopicLeft">
    <w:name w:val="SAP_Footer_CurrentTopicLeft"/>
    <w:basedOn w:val="SAPFooterleft"/>
    <w:qFormat/>
    <w:locked/>
    <w:rsid w:val="00766D27"/>
    <w:rPr>
      <w:rFonts w:ascii="BentonSans Bold" w:hAnsi="BentonSans Bold"/>
    </w:rPr>
  </w:style>
  <w:style w:type="character" w:customStyle="1" w:styleId="Superscript">
    <w:name w:val="Superscript"/>
    <w:uiPriority w:val="1"/>
    <w:rsid w:val="00766D27"/>
    <w:rPr>
      <w:rFonts w:cs="Times New Roman"/>
      <w:vertAlign w:val="superscript"/>
    </w:rPr>
  </w:style>
  <w:style w:type="character" w:customStyle="1" w:styleId="SAPGreenTextNotPrintedChar">
    <w:name w:val="SAP_GreenText_(NotPrinted) Char"/>
    <w:link w:val="SAPGreenTextNotPrinted"/>
    <w:rsid w:val="00766D27"/>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766D27"/>
    <w:rPr>
      <w:rFonts w:ascii="BentonSans Regular Italic" w:hAnsi="BentonSans Regular Italic"/>
      <w:vanish/>
      <w:color w:val="76923C"/>
      <w:sz w:val="18"/>
    </w:rPr>
  </w:style>
  <w:style w:type="paragraph" w:styleId="BodyText">
    <w:name w:val="Body Text"/>
    <w:basedOn w:val="Normal"/>
    <w:link w:val="BodyTextChar"/>
    <w:rsid w:val="00766D27"/>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766D27"/>
    <w:rPr>
      <w:rFonts w:ascii="Arial" w:eastAsia="Times New Roman" w:hAnsi="Arial"/>
      <w:i/>
      <w:iCs/>
      <w:color w:val="008000"/>
      <w:lang w:eastAsia="en-US"/>
    </w:rPr>
  </w:style>
  <w:style w:type="character" w:customStyle="1" w:styleId="Heading2Char1">
    <w:name w:val="Heading 2 Char1"/>
    <w:aliases w:val="Chapter Title Char1"/>
    <w:semiHidden/>
    <w:rsid w:val="00FA35C5"/>
    <w:rPr>
      <w:rFonts w:ascii="Cambria" w:eastAsia="SimSun" w:hAnsi="Cambria" w:cs="Times New Roman"/>
      <w:b/>
      <w:bCs/>
      <w:color w:val="4F81BD"/>
      <w:sz w:val="26"/>
      <w:szCs w:val="26"/>
    </w:rPr>
  </w:style>
  <w:style w:type="character" w:customStyle="1" w:styleId="Heading4Char1">
    <w:name w:val="Heading 4 Char1"/>
    <w:aliases w:val="Map Title Char1,Bullet 1 Char1,PA Micro Section Char1,ASAPHeading 4 Char1"/>
    <w:semiHidden/>
    <w:rsid w:val="00FA35C5"/>
    <w:rPr>
      <w:rFonts w:ascii="Cambria" w:eastAsia="SimSun" w:hAnsi="Cambria" w:cs="Times New Roman"/>
      <w:b/>
      <w:bCs/>
      <w:i/>
      <w:iCs/>
      <w:color w:val="4F81BD"/>
      <w:sz w:val="18"/>
    </w:rPr>
  </w:style>
  <w:style w:type="paragraph" w:styleId="NormalWeb">
    <w:name w:val="Normal (Web)"/>
    <w:basedOn w:val="Normal"/>
    <w:uiPriority w:val="99"/>
    <w:semiHidden/>
    <w:unhideWhenUsed/>
    <w:rsid w:val="00FA35C5"/>
    <w:rPr>
      <w:rFonts w:ascii="Times New Roman" w:hAnsi="Times New Roman"/>
      <w:sz w:val="24"/>
    </w:rPr>
  </w:style>
  <w:style w:type="paragraph" w:styleId="TOC6">
    <w:name w:val="toc 6"/>
    <w:basedOn w:val="Normal"/>
    <w:next w:val="Normal"/>
    <w:autoRedefine/>
    <w:uiPriority w:val="39"/>
    <w:semiHidden/>
    <w:unhideWhenUsed/>
    <w:rsid w:val="00FA35C5"/>
    <w:pPr>
      <w:spacing w:after="100"/>
      <w:ind w:left="900"/>
    </w:pPr>
  </w:style>
  <w:style w:type="paragraph" w:styleId="TOC7">
    <w:name w:val="toc 7"/>
    <w:basedOn w:val="Normal"/>
    <w:next w:val="Normal"/>
    <w:autoRedefine/>
    <w:uiPriority w:val="39"/>
    <w:semiHidden/>
    <w:unhideWhenUsed/>
    <w:rsid w:val="00FA35C5"/>
    <w:pPr>
      <w:spacing w:after="100"/>
      <w:ind w:left="1080"/>
    </w:pPr>
  </w:style>
  <w:style w:type="paragraph" w:styleId="TOC8">
    <w:name w:val="toc 8"/>
    <w:basedOn w:val="Normal"/>
    <w:next w:val="Normal"/>
    <w:autoRedefine/>
    <w:uiPriority w:val="39"/>
    <w:semiHidden/>
    <w:unhideWhenUsed/>
    <w:rsid w:val="00FA35C5"/>
    <w:pPr>
      <w:spacing w:after="100"/>
      <w:ind w:left="1260"/>
    </w:pPr>
  </w:style>
  <w:style w:type="paragraph" w:styleId="TOC9">
    <w:name w:val="toc 9"/>
    <w:basedOn w:val="Normal"/>
    <w:next w:val="Normal"/>
    <w:autoRedefine/>
    <w:uiPriority w:val="39"/>
    <w:semiHidden/>
    <w:unhideWhenUsed/>
    <w:rsid w:val="00FA35C5"/>
    <w:pPr>
      <w:spacing w:after="100"/>
      <w:ind w:left="1440"/>
    </w:pPr>
  </w:style>
  <w:style w:type="paragraph" w:styleId="CommentText">
    <w:name w:val="annotation text"/>
    <w:basedOn w:val="Normal"/>
    <w:link w:val="CommentTextChar"/>
    <w:uiPriority w:val="99"/>
    <w:unhideWhenUsed/>
    <w:rsid w:val="00FA35C5"/>
    <w:pPr>
      <w:spacing w:line="240" w:lineRule="auto"/>
    </w:pPr>
    <w:rPr>
      <w:sz w:val="20"/>
      <w:szCs w:val="20"/>
    </w:rPr>
  </w:style>
  <w:style w:type="character" w:customStyle="1" w:styleId="CommentTextChar">
    <w:name w:val="Comment Text Char"/>
    <w:link w:val="CommentText"/>
    <w:uiPriority w:val="99"/>
    <w:rsid w:val="00FA35C5"/>
    <w:rPr>
      <w:rFonts w:ascii="BentonSans Book" w:eastAsia="MS Mincho" w:hAnsi="BentonSans Book" w:cs="Times New Roman"/>
      <w:sz w:val="20"/>
      <w:szCs w:val="20"/>
      <w:lang w:eastAsia="en-US"/>
    </w:rPr>
  </w:style>
  <w:style w:type="paragraph" w:styleId="Caption">
    <w:name w:val="caption"/>
    <w:basedOn w:val="Normal"/>
    <w:next w:val="Normal"/>
    <w:uiPriority w:val="35"/>
    <w:semiHidden/>
    <w:unhideWhenUsed/>
    <w:qFormat/>
    <w:rsid w:val="00FA35C5"/>
    <w:pPr>
      <w:spacing w:before="0" w:after="200" w:line="240" w:lineRule="auto"/>
    </w:pPr>
    <w:rPr>
      <w:b/>
      <w:bCs/>
      <w:color w:val="4F81BD"/>
      <w:szCs w:val="18"/>
    </w:rPr>
  </w:style>
  <w:style w:type="paragraph" w:styleId="ListNumber5">
    <w:name w:val="List Number 5"/>
    <w:basedOn w:val="Normal"/>
    <w:uiPriority w:val="99"/>
    <w:semiHidden/>
    <w:unhideWhenUsed/>
    <w:rsid w:val="00FA35C5"/>
    <w:pPr>
      <w:ind w:left="1700" w:hanging="340"/>
      <w:contextualSpacing/>
    </w:pPr>
  </w:style>
  <w:style w:type="paragraph" w:styleId="CommentSubject">
    <w:name w:val="annotation subject"/>
    <w:basedOn w:val="CommentText"/>
    <w:next w:val="CommentText"/>
    <w:link w:val="CommentSubjectChar"/>
    <w:uiPriority w:val="99"/>
    <w:semiHidden/>
    <w:unhideWhenUsed/>
    <w:rsid w:val="00FA35C5"/>
    <w:rPr>
      <w:b/>
      <w:bCs/>
    </w:rPr>
  </w:style>
  <w:style w:type="character" w:customStyle="1" w:styleId="CommentSubjectChar">
    <w:name w:val="Comment Subject Char"/>
    <w:link w:val="CommentSubject"/>
    <w:uiPriority w:val="99"/>
    <w:semiHidden/>
    <w:rsid w:val="00FA35C5"/>
    <w:rPr>
      <w:rFonts w:ascii="BentonSans Book" w:eastAsia="MS Mincho" w:hAnsi="BentonSans Book" w:cs="Times New Roman"/>
      <w:b/>
      <w:bCs/>
      <w:sz w:val="20"/>
      <w:szCs w:val="20"/>
      <w:lang w:eastAsia="en-US"/>
    </w:rPr>
  </w:style>
  <w:style w:type="paragraph" w:styleId="Revision">
    <w:name w:val="Revision"/>
    <w:uiPriority w:val="99"/>
    <w:semiHidden/>
    <w:rsid w:val="00FA35C5"/>
    <w:rPr>
      <w:rFonts w:ascii="Arial" w:hAnsi="Arial"/>
      <w:lang w:val="de-DE"/>
    </w:rPr>
  </w:style>
  <w:style w:type="character" w:styleId="CommentReference">
    <w:name w:val="annotation reference"/>
    <w:uiPriority w:val="99"/>
    <w:semiHidden/>
    <w:unhideWhenUsed/>
    <w:rsid w:val="00FA35C5"/>
    <w:rPr>
      <w:sz w:val="16"/>
      <w:szCs w:val="16"/>
    </w:rPr>
  </w:style>
  <w:style w:type="table" w:styleId="TableGrid8">
    <w:name w:val="Table Grid 8"/>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APListStyle">
    <w:name w:val="SAP_List_Style"/>
    <w:uiPriority w:val="99"/>
    <w:rsid w:val="00FA35C5"/>
  </w:style>
  <w:style w:type="paragraph" w:customStyle="1" w:styleId="Default">
    <w:name w:val="Default"/>
    <w:rsid w:val="00052733"/>
    <w:pPr>
      <w:autoSpaceDE w:val="0"/>
      <w:autoSpaceDN w:val="0"/>
      <w:adjustRightInd w:val="0"/>
    </w:pPr>
    <w:rPr>
      <w:rFonts w:ascii="Benton Sans" w:hAnsi="Benton Sans" w:cs="Benton Sans"/>
      <w:color w:val="000000"/>
      <w:sz w:val="24"/>
      <w:szCs w:val="24"/>
      <w:lang w:val="de-DE" w:eastAsia="de-DE"/>
    </w:rPr>
  </w:style>
  <w:style w:type="character" w:customStyle="1" w:styleId="NoteParagraphChar">
    <w:name w:val="Note Paragraph Char"/>
    <w:link w:val="NoteParagraph"/>
    <w:uiPriority w:val="99"/>
    <w:locked/>
    <w:rsid w:val="00D93A2E"/>
    <w:rPr>
      <w:rFonts w:ascii="BentonSans Book" w:eastAsia="MS Mincho" w:hAnsi="BentonSans Book"/>
      <w:sz w:val="18"/>
      <w:szCs w:val="24"/>
    </w:rPr>
  </w:style>
  <w:style w:type="character" w:customStyle="1" w:styleId="Object">
    <w:name w:val="Object"/>
    <w:qFormat/>
    <w:rsid w:val="00623631"/>
    <w:rPr>
      <w:rFonts w:ascii="Arial" w:hAnsi="Arial" w:cs="Arial" w:hint="default"/>
      <w:i/>
      <w:iCs w:val="0"/>
      <w:sz w:val="20"/>
    </w:rPr>
  </w:style>
  <w:style w:type="character" w:customStyle="1" w:styleId="TableHeadingChar">
    <w:name w:val="Table Heading Char"/>
    <w:link w:val="TableHeading"/>
    <w:locked/>
    <w:rsid w:val="00AF4B64"/>
    <w:rPr>
      <w:rFonts w:ascii="Arial" w:hAnsi="Arial" w:cs="Arial"/>
      <w:b/>
      <w:lang w:val="de-DE"/>
    </w:rPr>
  </w:style>
  <w:style w:type="paragraph" w:customStyle="1" w:styleId="TableHeading">
    <w:name w:val="Table Heading"/>
    <w:basedOn w:val="Normal"/>
    <w:link w:val="TableHeadingChar"/>
    <w:rsid w:val="00AF4B64"/>
    <w:pPr>
      <w:spacing w:line="240" w:lineRule="auto"/>
    </w:pPr>
    <w:rPr>
      <w:rFonts w:ascii="Arial" w:eastAsia="SimSun" w:hAnsi="Arial" w:cs="Arial"/>
      <w:b/>
      <w:sz w:val="20"/>
      <w:szCs w:val="20"/>
      <w:lang w:val="de-DE"/>
    </w:rPr>
  </w:style>
  <w:style w:type="character" w:customStyle="1" w:styleId="UserInput">
    <w:name w:val="User Input"/>
    <w:qFormat/>
    <w:rsid w:val="00376928"/>
    <w:rPr>
      <w:rFonts w:ascii="Courier New" w:hAnsi="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611">
      <w:bodyDiv w:val="1"/>
      <w:marLeft w:val="0"/>
      <w:marRight w:val="0"/>
      <w:marTop w:val="0"/>
      <w:marBottom w:val="0"/>
      <w:divBdr>
        <w:top w:val="none" w:sz="0" w:space="0" w:color="auto"/>
        <w:left w:val="none" w:sz="0" w:space="0" w:color="auto"/>
        <w:bottom w:val="none" w:sz="0" w:space="0" w:color="auto"/>
        <w:right w:val="none" w:sz="0" w:space="0" w:color="auto"/>
      </w:divBdr>
    </w:div>
    <w:div w:id="76287259">
      <w:bodyDiv w:val="1"/>
      <w:marLeft w:val="0"/>
      <w:marRight w:val="0"/>
      <w:marTop w:val="0"/>
      <w:marBottom w:val="0"/>
      <w:divBdr>
        <w:top w:val="none" w:sz="0" w:space="0" w:color="auto"/>
        <w:left w:val="none" w:sz="0" w:space="0" w:color="auto"/>
        <w:bottom w:val="none" w:sz="0" w:space="0" w:color="auto"/>
        <w:right w:val="none" w:sz="0" w:space="0" w:color="auto"/>
      </w:divBdr>
    </w:div>
    <w:div w:id="85348674">
      <w:bodyDiv w:val="1"/>
      <w:marLeft w:val="0"/>
      <w:marRight w:val="0"/>
      <w:marTop w:val="0"/>
      <w:marBottom w:val="0"/>
      <w:divBdr>
        <w:top w:val="none" w:sz="0" w:space="0" w:color="auto"/>
        <w:left w:val="none" w:sz="0" w:space="0" w:color="auto"/>
        <w:bottom w:val="none" w:sz="0" w:space="0" w:color="auto"/>
        <w:right w:val="none" w:sz="0" w:space="0" w:color="auto"/>
      </w:divBdr>
    </w:div>
    <w:div w:id="103186402">
      <w:bodyDiv w:val="1"/>
      <w:marLeft w:val="0"/>
      <w:marRight w:val="0"/>
      <w:marTop w:val="0"/>
      <w:marBottom w:val="0"/>
      <w:divBdr>
        <w:top w:val="none" w:sz="0" w:space="0" w:color="auto"/>
        <w:left w:val="none" w:sz="0" w:space="0" w:color="auto"/>
        <w:bottom w:val="none" w:sz="0" w:space="0" w:color="auto"/>
        <w:right w:val="none" w:sz="0" w:space="0" w:color="auto"/>
      </w:divBdr>
    </w:div>
    <w:div w:id="150607712">
      <w:bodyDiv w:val="1"/>
      <w:marLeft w:val="0"/>
      <w:marRight w:val="0"/>
      <w:marTop w:val="0"/>
      <w:marBottom w:val="0"/>
      <w:divBdr>
        <w:top w:val="none" w:sz="0" w:space="0" w:color="auto"/>
        <w:left w:val="none" w:sz="0" w:space="0" w:color="auto"/>
        <w:bottom w:val="none" w:sz="0" w:space="0" w:color="auto"/>
        <w:right w:val="none" w:sz="0" w:space="0" w:color="auto"/>
      </w:divBdr>
    </w:div>
    <w:div w:id="212891614">
      <w:bodyDiv w:val="1"/>
      <w:marLeft w:val="0"/>
      <w:marRight w:val="0"/>
      <w:marTop w:val="0"/>
      <w:marBottom w:val="0"/>
      <w:divBdr>
        <w:top w:val="none" w:sz="0" w:space="0" w:color="auto"/>
        <w:left w:val="none" w:sz="0" w:space="0" w:color="auto"/>
        <w:bottom w:val="none" w:sz="0" w:space="0" w:color="auto"/>
        <w:right w:val="none" w:sz="0" w:space="0" w:color="auto"/>
      </w:divBdr>
    </w:div>
    <w:div w:id="225073630">
      <w:bodyDiv w:val="1"/>
      <w:marLeft w:val="0"/>
      <w:marRight w:val="0"/>
      <w:marTop w:val="0"/>
      <w:marBottom w:val="0"/>
      <w:divBdr>
        <w:top w:val="none" w:sz="0" w:space="0" w:color="auto"/>
        <w:left w:val="none" w:sz="0" w:space="0" w:color="auto"/>
        <w:bottom w:val="none" w:sz="0" w:space="0" w:color="auto"/>
        <w:right w:val="none" w:sz="0" w:space="0" w:color="auto"/>
      </w:divBdr>
    </w:div>
    <w:div w:id="225185877">
      <w:bodyDiv w:val="1"/>
      <w:marLeft w:val="0"/>
      <w:marRight w:val="0"/>
      <w:marTop w:val="0"/>
      <w:marBottom w:val="0"/>
      <w:divBdr>
        <w:top w:val="none" w:sz="0" w:space="0" w:color="auto"/>
        <w:left w:val="none" w:sz="0" w:space="0" w:color="auto"/>
        <w:bottom w:val="none" w:sz="0" w:space="0" w:color="auto"/>
        <w:right w:val="none" w:sz="0" w:space="0" w:color="auto"/>
      </w:divBdr>
    </w:div>
    <w:div w:id="225727311">
      <w:bodyDiv w:val="1"/>
      <w:marLeft w:val="0"/>
      <w:marRight w:val="0"/>
      <w:marTop w:val="0"/>
      <w:marBottom w:val="0"/>
      <w:divBdr>
        <w:top w:val="none" w:sz="0" w:space="0" w:color="auto"/>
        <w:left w:val="none" w:sz="0" w:space="0" w:color="auto"/>
        <w:bottom w:val="none" w:sz="0" w:space="0" w:color="auto"/>
        <w:right w:val="none" w:sz="0" w:space="0" w:color="auto"/>
      </w:divBdr>
    </w:div>
    <w:div w:id="226066397">
      <w:bodyDiv w:val="1"/>
      <w:marLeft w:val="0"/>
      <w:marRight w:val="0"/>
      <w:marTop w:val="0"/>
      <w:marBottom w:val="0"/>
      <w:divBdr>
        <w:top w:val="none" w:sz="0" w:space="0" w:color="auto"/>
        <w:left w:val="none" w:sz="0" w:space="0" w:color="auto"/>
        <w:bottom w:val="none" w:sz="0" w:space="0" w:color="auto"/>
        <w:right w:val="none" w:sz="0" w:space="0" w:color="auto"/>
      </w:divBdr>
    </w:div>
    <w:div w:id="234364977">
      <w:bodyDiv w:val="1"/>
      <w:marLeft w:val="0"/>
      <w:marRight w:val="0"/>
      <w:marTop w:val="0"/>
      <w:marBottom w:val="0"/>
      <w:divBdr>
        <w:top w:val="none" w:sz="0" w:space="0" w:color="auto"/>
        <w:left w:val="none" w:sz="0" w:space="0" w:color="auto"/>
        <w:bottom w:val="none" w:sz="0" w:space="0" w:color="auto"/>
        <w:right w:val="none" w:sz="0" w:space="0" w:color="auto"/>
      </w:divBdr>
    </w:div>
    <w:div w:id="286663974">
      <w:bodyDiv w:val="1"/>
      <w:marLeft w:val="0"/>
      <w:marRight w:val="0"/>
      <w:marTop w:val="0"/>
      <w:marBottom w:val="0"/>
      <w:divBdr>
        <w:top w:val="none" w:sz="0" w:space="0" w:color="auto"/>
        <w:left w:val="none" w:sz="0" w:space="0" w:color="auto"/>
        <w:bottom w:val="none" w:sz="0" w:space="0" w:color="auto"/>
        <w:right w:val="none" w:sz="0" w:space="0" w:color="auto"/>
      </w:divBdr>
    </w:div>
    <w:div w:id="304553747">
      <w:bodyDiv w:val="1"/>
      <w:marLeft w:val="0"/>
      <w:marRight w:val="0"/>
      <w:marTop w:val="0"/>
      <w:marBottom w:val="0"/>
      <w:divBdr>
        <w:top w:val="none" w:sz="0" w:space="0" w:color="auto"/>
        <w:left w:val="none" w:sz="0" w:space="0" w:color="auto"/>
        <w:bottom w:val="none" w:sz="0" w:space="0" w:color="auto"/>
        <w:right w:val="none" w:sz="0" w:space="0" w:color="auto"/>
      </w:divBdr>
    </w:div>
    <w:div w:id="313608347">
      <w:bodyDiv w:val="1"/>
      <w:marLeft w:val="0"/>
      <w:marRight w:val="0"/>
      <w:marTop w:val="0"/>
      <w:marBottom w:val="0"/>
      <w:divBdr>
        <w:top w:val="none" w:sz="0" w:space="0" w:color="auto"/>
        <w:left w:val="none" w:sz="0" w:space="0" w:color="auto"/>
        <w:bottom w:val="none" w:sz="0" w:space="0" w:color="auto"/>
        <w:right w:val="none" w:sz="0" w:space="0" w:color="auto"/>
      </w:divBdr>
    </w:div>
    <w:div w:id="321585480">
      <w:bodyDiv w:val="1"/>
      <w:marLeft w:val="0"/>
      <w:marRight w:val="0"/>
      <w:marTop w:val="0"/>
      <w:marBottom w:val="0"/>
      <w:divBdr>
        <w:top w:val="none" w:sz="0" w:space="0" w:color="auto"/>
        <w:left w:val="none" w:sz="0" w:space="0" w:color="auto"/>
        <w:bottom w:val="none" w:sz="0" w:space="0" w:color="auto"/>
        <w:right w:val="none" w:sz="0" w:space="0" w:color="auto"/>
      </w:divBdr>
    </w:div>
    <w:div w:id="364452751">
      <w:bodyDiv w:val="1"/>
      <w:marLeft w:val="0"/>
      <w:marRight w:val="0"/>
      <w:marTop w:val="0"/>
      <w:marBottom w:val="0"/>
      <w:divBdr>
        <w:top w:val="none" w:sz="0" w:space="0" w:color="auto"/>
        <w:left w:val="none" w:sz="0" w:space="0" w:color="auto"/>
        <w:bottom w:val="none" w:sz="0" w:space="0" w:color="auto"/>
        <w:right w:val="none" w:sz="0" w:space="0" w:color="auto"/>
      </w:divBdr>
    </w:div>
    <w:div w:id="367293751">
      <w:bodyDiv w:val="1"/>
      <w:marLeft w:val="0"/>
      <w:marRight w:val="0"/>
      <w:marTop w:val="0"/>
      <w:marBottom w:val="0"/>
      <w:divBdr>
        <w:top w:val="none" w:sz="0" w:space="0" w:color="auto"/>
        <w:left w:val="none" w:sz="0" w:space="0" w:color="auto"/>
        <w:bottom w:val="none" w:sz="0" w:space="0" w:color="auto"/>
        <w:right w:val="none" w:sz="0" w:space="0" w:color="auto"/>
      </w:divBdr>
    </w:div>
    <w:div w:id="381950295">
      <w:bodyDiv w:val="1"/>
      <w:marLeft w:val="0"/>
      <w:marRight w:val="0"/>
      <w:marTop w:val="0"/>
      <w:marBottom w:val="0"/>
      <w:divBdr>
        <w:top w:val="none" w:sz="0" w:space="0" w:color="auto"/>
        <w:left w:val="none" w:sz="0" w:space="0" w:color="auto"/>
        <w:bottom w:val="none" w:sz="0" w:space="0" w:color="auto"/>
        <w:right w:val="none" w:sz="0" w:space="0" w:color="auto"/>
      </w:divBdr>
    </w:div>
    <w:div w:id="432631059">
      <w:bodyDiv w:val="1"/>
      <w:marLeft w:val="0"/>
      <w:marRight w:val="0"/>
      <w:marTop w:val="0"/>
      <w:marBottom w:val="0"/>
      <w:divBdr>
        <w:top w:val="none" w:sz="0" w:space="0" w:color="auto"/>
        <w:left w:val="none" w:sz="0" w:space="0" w:color="auto"/>
        <w:bottom w:val="none" w:sz="0" w:space="0" w:color="auto"/>
        <w:right w:val="none" w:sz="0" w:space="0" w:color="auto"/>
      </w:divBdr>
    </w:div>
    <w:div w:id="473915704">
      <w:bodyDiv w:val="1"/>
      <w:marLeft w:val="0"/>
      <w:marRight w:val="0"/>
      <w:marTop w:val="0"/>
      <w:marBottom w:val="0"/>
      <w:divBdr>
        <w:top w:val="none" w:sz="0" w:space="0" w:color="auto"/>
        <w:left w:val="none" w:sz="0" w:space="0" w:color="auto"/>
        <w:bottom w:val="none" w:sz="0" w:space="0" w:color="auto"/>
        <w:right w:val="none" w:sz="0" w:space="0" w:color="auto"/>
      </w:divBdr>
    </w:div>
    <w:div w:id="545215627">
      <w:bodyDiv w:val="1"/>
      <w:marLeft w:val="0"/>
      <w:marRight w:val="0"/>
      <w:marTop w:val="0"/>
      <w:marBottom w:val="0"/>
      <w:divBdr>
        <w:top w:val="none" w:sz="0" w:space="0" w:color="auto"/>
        <w:left w:val="none" w:sz="0" w:space="0" w:color="auto"/>
        <w:bottom w:val="none" w:sz="0" w:space="0" w:color="auto"/>
        <w:right w:val="none" w:sz="0" w:space="0" w:color="auto"/>
      </w:divBdr>
    </w:div>
    <w:div w:id="644554495">
      <w:bodyDiv w:val="1"/>
      <w:marLeft w:val="0"/>
      <w:marRight w:val="0"/>
      <w:marTop w:val="0"/>
      <w:marBottom w:val="0"/>
      <w:divBdr>
        <w:top w:val="none" w:sz="0" w:space="0" w:color="auto"/>
        <w:left w:val="none" w:sz="0" w:space="0" w:color="auto"/>
        <w:bottom w:val="none" w:sz="0" w:space="0" w:color="auto"/>
        <w:right w:val="none" w:sz="0" w:space="0" w:color="auto"/>
      </w:divBdr>
    </w:div>
    <w:div w:id="646862795">
      <w:bodyDiv w:val="1"/>
      <w:marLeft w:val="0"/>
      <w:marRight w:val="0"/>
      <w:marTop w:val="0"/>
      <w:marBottom w:val="0"/>
      <w:divBdr>
        <w:top w:val="none" w:sz="0" w:space="0" w:color="auto"/>
        <w:left w:val="none" w:sz="0" w:space="0" w:color="auto"/>
        <w:bottom w:val="none" w:sz="0" w:space="0" w:color="auto"/>
        <w:right w:val="none" w:sz="0" w:space="0" w:color="auto"/>
      </w:divBdr>
    </w:div>
    <w:div w:id="663318779">
      <w:bodyDiv w:val="1"/>
      <w:marLeft w:val="0"/>
      <w:marRight w:val="0"/>
      <w:marTop w:val="0"/>
      <w:marBottom w:val="0"/>
      <w:divBdr>
        <w:top w:val="none" w:sz="0" w:space="0" w:color="auto"/>
        <w:left w:val="none" w:sz="0" w:space="0" w:color="auto"/>
        <w:bottom w:val="none" w:sz="0" w:space="0" w:color="auto"/>
        <w:right w:val="none" w:sz="0" w:space="0" w:color="auto"/>
      </w:divBdr>
    </w:div>
    <w:div w:id="766997125">
      <w:bodyDiv w:val="1"/>
      <w:marLeft w:val="0"/>
      <w:marRight w:val="0"/>
      <w:marTop w:val="0"/>
      <w:marBottom w:val="0"/>
      <w:divBdr>
        <w:top w:val="none" w:sz="0" w:space="0" w:color="auto"/>
        <w:left w:val="none" w:sz="0" w:space="0" w:color="auto"/>
        <w:bottom w:val="none" w:sz="0" w:space="0" w:color="auto"/>
        <w:right w:val="none" w:sz="0" w:space="0" w:color="auto"/>
      </w:divBdr>
    </w:div>
    <w:div w:id="781385756">
      <w:bodyDiv w:val="1"/>
      <w:marLeft w:val="0"/>
      <w:marRight w:val="0"/>
      <w:marTop w:val="0"/>
      <w:marBottom w:val="0"/>
      <w:divBdr>
        <w:top w:val="none" w:sz="0" w:space="0" w:color="auto"/>
        <w:left w:val="none" w:sz="0" w:space="0" w:color="auto"/>
        <w:bottom w:val="none" w:sz="0" w:space="0" w:color="auto"/>
        <w:right w:val="none" w:sz="0" w:space="0" w:color="auto"/>
      </w:divBdr>
    </w:div>
    <w:div w:id="829102273">
      <w:bodyDiv w:val="1"/>
      <w:marLeft w:val="0"/>
      <w:marRight w:val="0"/>
      <w:marTop w:val="0"/>
      <w:marBottom w:val="0"/>
      <w:divBdr>
        <w:top w:val="none" w:sz="0" w:space="0" w:color="auto"/>
        <w:left w:val="none" w:sz="0" w:space="0" w:color="auto"/>
        <w:bottom w:val="none" w:sz="0" w:space="0" w:color="auto"/>
        <w:right w:val="none" w:sz="0" w:space="0" w:color="auto"/>
      </w:divBdr>
      <w:divsChild>
        <w:div w:id="534462599">
          <w:marLeft w:val="274"/>
          <w:marRight w:val="0"/>
          <w:marTop w:val="0"/>
          <w:marBottom w:val="0"/>
          <w:divBdr>
            <w:top w:val="none" w:sz="0" w:space="0" w:color="auto"/>
            <w:left w:val="none" w:sz="0" w:space="0" w:color="auto"/>
            <w:bottom w:val="none" w:sz="0" w:space="0" w:color="auto"/>
            <w:right w:val="none" w:sz="0" w:space="0" w:color="auto"/>
          </w:divBdr>
        </w:div>
        <w:div w:id="696659458">
          <w:marLeft w:val="274"/>
          <w:marRight w:val="0"/>
          <w:marTop w:val="0"/>
          <w:marBottom w:val="0"/>
          <w:divBdr>
            <w:top w:val="none" w:sz="0" w:space="0" w:color="auto"/>
            <w:left w:val="none" w:sz="0" w:space="0" w:color="auto"/>
            <w:bottom w:val="none" w:sz="0" w:space="0" w:color="auto"/>
            <w:right w:val="none" w:sz="0" w:space="0" w:color="auto"/>
          </w:divBdr>
        </w:div>
        <w:div w:id="871066614">
          <w:marLeft w:val="274"/>
          <w:marRight w:val="0"/>
          <w:marTop w:val="0"/>
          <w:marBottom w:val="0"/>
          <w:divBdr>
            <w:top w:val="none" w:sz="0" w:space="0" w:color="auto"/>
            <w:left w:val="none" w:sz="0" w:space="0" w:color="auto"/>
            <w:bottom w:val="none" w:sz="0" w:space="0" w:color="auto"/>
            <w:right w:val="none" w:sz="0" w:space="0" w:color="auto"/>
          </w:divBdr>
        </w:div>
        <w:div w:id="1435245604">
          <w:marLeft w:val="1123"/>
          <w:marRight w:val="0"/>
          <w:marTop w:val="0"/>
          <w:marBottom w:val="0"/>
          <w:divBdr>
            <w:top w:val="none" w:sz="0" w:space="0" w:color="auto"/>
            <w:left w:val="none" w:sz="0" w:space="0" w:color="auto"/>
            <w:bottom w:val="none" w:sz="0" w:space="0" w:color="auto"/>
            <w:right w:val="none" w:sz="0" w:space="0" w:color="auto"/>
          </w:divBdr>
        </w:div>
        <w:div w:id="1534535644">
          <w:marLeft w:val="1123"/>
          <w:marRight w:val="0"/>
          <w:marTop w:val="0"/>
          <w:marBottom w:val="0"/>
          <w:divBdr>
            <w:top w:val="none" w:sz="0" w:space="0" w:color="auto"/>
            <w:left w:val="none" w:sz="0" w:space="0" w:color="auto"/>
            <w:bottom w:val="none" w:sz="0" w:space="0" w:color="auto"/>
            <w:right w:val="none" w:sz="0" w:space="0" w:color="auto"/>
          </w:divBdr>
        </w:div>
        <w:div w:id="1889610039">
          <w:marLeft w:val="274"/>
          <w:marRight w:val="0"/>
          <w:marTop w:val="0"/>
          <w:marBottom w:val="0"/>
          <w:divBdr>
            <w:top w:val="none" w:sz="0" w:space="0" w:color="auto"/>
            <w:left w:val="none" w:sz="0" w:space="0" w:color="auto"/>
            <w:bottom w:val="none" w:sz="0" w:space="0" w:color="auto"/>
            <w:right w:val="none" w:sz="0" w:space="0" w:color="auto"/>
          </w:divBdr>
        </w:div>
        <w:div w:id="2133399566">
          <w:marLeft w:val="274"/>
          <w:marRight w:val="0"/>
          <w:marTop w:val="0"/>
          <w:marBottom w:val="0"/>
          <w:divBdr>
            <w:top w:val="none" w:sz="0" w:space="0" w:color="auto"/>
            <w:left w:val="none" w:sz="0" w:space="0" w:color="auto"/>
            <w:bottom w:val="none" w:sz="0" w:space="0" w:color="auto"/>
            <w:right w:val="none" w:sz="0" w:space="0" w:color="auto"/>
          </w:divBdr>
        </w:div>
      </w:divsChild>
    </w:div>
    <w:div w:id="902719318">
      <w:bodyDiv w:val="1"/>
      <w:marLeft w:val="0"/>
      <w:marRight w:val="0"/>
      <w:marTop w:val="0"/>
      <w:marBottom w:val="0"/>
      <w:divBdr>
        <w:top w:val="none" w:sz="0" w:space="0" w:color="auto"/>
        <w:left w:val="none" w:sz="0" w:space="0" w:color="auto"/>
        <w:bottom w:val="none" w:sz="0" w:space="0" w:color="auto"/>
        <w:right w:val="none" w:sz="0" w:space="0" w:color="auto"/>
      </w:divBdr>
    </w:div>
    <w:div w:id="960645137">
      <w:bodyDiv w:val="1"/>
      <w:marLeft w:val="0"/>
      <w:marRight w:val="0"/>
      <w:marTop w:val="0"/>
      <w:marBottom w:val="0"/>
      <w:divBdr>
        <w:top w:val="none" w:sz="0" w:space="0" w:color="auto"/>
        <w:left w:val="none" w:sz="0" w:space="0" w:color="auto"/>
        <w:bottom w:val="none" w:sz="0" w:space="0" w:color="auto"/>
        <w:right w:val="none" w:sz="0" w:space="0" w:color="auto"/>
      </w:divBdr>
    </w:div>
    <w:div w:id="983849976">
      <w:bodyDiv w:val="1"/>
      <w:marLeft w:val="0"/>
      <w:marRight w:val="0"/>
      <w:marTop w:val="0"/>
      <w:marBottom w:val="0"/>
      <w:divBdr>
        <w:top w:val="none" w:sz="0" w:space="0" w:color="auto"/>
        <w:left w:val="none" w:sz="0" w:space="0" w:color="auto"/>
        <w:bottom w:val="none" w:sz="0" w:space="0" w:color="auto"/>
        <w:right w:val="none" w:sz="0" w:space="0" w:color="auto"/>
      </w:divBdr>
    </w:div>
    <w:div w:id="991517758">
      <w:bodyDiv w:val="1"/>
      <w:marLeft w:val="0"/>
      <w:marRight w:val="0"/>
      <w:marTop w:val="0"/>
      <w:marBottom w:val="0"/>
      <w:divBdr>
        <w:top w:val="none" w:sz="0" w:space="0" w:color="auto"/>
        <w:left w:val="none" w:sz="0" w:space="0" w:color="auto"/>
        <w:bottom w:val="none" w:sz="0" w:space="0" w:color="auto"/>
        <w:right w:val="none" w:sz="0" w:space="0" w:color="auto"/>
      </w:divBdr>
    </w:div>
    <w:div w:id="1056316756">
      <w:bodyDiv w:val="1"/>
      <w:marLeft w:val="0"/>
      <w:marRight w:val="0"/>
      <w:marTop w:val="0"/>
      <w:marBottom w:val="0"/>
      <w:divBdr>
        <w:top w:val="none" w:sz="0" w:space="0" w:color="auto"/>
        <w:left w:val="none" w:sz="0" w:space="0" w:color="auto"/>
        <w:bottom w:val="none" w:sz="0" w:space="0" w:color="auto"/>
        <w:right w:val="none" w:sz="0" w:space="0" w:color="auto"/>
      </w:divBdr>
    </w:div>
    <w:div w:id="1059134379">
      <w:bodyDiv w:val="1"/>
      <w:marLeft w:val="0"/>
      <w:marRight w:val="0"/>
      <w:marTop w:val="0"/>
      <w:marBottom w:val="0"/>
      <w:divBdr>
        <w:top w:val="none" w:sz="0" w:space="0" w:color="auto"/>
        <w:left w:val="none" w:sz="0" w:space="0" w:color="auto"/>
        <w:bottom w:val="none" w:sz="0" w:space="0" w:color="auto"/>
        <w:right w:val="none" w:sz="0" w:space="0" w:color="auto"/>
      </w:divBdr>
    </w:div>
    <w:div w:id="1078140410">
      <w:bodyDiv w:val="1"/>
      <w:marLeft w:val="0"/>
      <w:marRight w:val="0"/>
      <w:marTop w:val="0"/>
      <w:marBottom w:val="0"/>
      <w:divBdr>
        <w:top w:val="none" w:sz="0" w:space="0" w:color="auto"/>
        <w:left w:val="none" w:sz="0" w:space="0" w:color="auto"/>
        <w:bottom w:val="none" w:sz="0" w:space="0" w:color="auto"/>
        <w:right w:val="none" w:sz="0" w:space="0" w:color="auto"/>
      </w:divBdr>
    </w:div>
    <w:div w:id="1100759876">
      <w:bodyDiv w:val="1"/>
      <w:marLeft w:val="0"/>
      <w:marRight w:val="0"/>
      <w:marTop w:val="0"/>
      <w:marBottom w:val="0"/>
      <w:divBdr>
        <w:top w:val="none" w:sz="0" w:space="0" w:color="auto"/>
        <w:left w:val="none" w:sz="0" w:space="0" w:color="auto"/>
        <w:bottom w:val="none" w:sz="0" w:space="0" w:color="auto"/>
        <w:right w:val="none" w:sz="0" w:space="0" w:color="auto"/>
      </w:divBdr>
    </w:div>
    <w:div w:id="1166239260">
      <w:bodyDiv w:val="1"/>
      <w:marLeft w:val="0"/>
      <w:marRight w:val="0"/>
      <w:marTop w:val="0"/>
      <w:marBottom w:val="0"/>
      <w:divBdr>
        <w:top w:val="none" w:sz="0" w:space="0" w:color="auto"/>
        <w:left w:val="none" w:sz="0" w:space="0" w:color="auto"/>
        <w:bottom w:val="none" w:sz="0" w:space="0" w:color="auto"/>
        <w:right w:val="none" w:sz="0" w:space="0" w:color="auto"/>
      </w:divBdr>
    </w:div>
    <w:div w:id="1199776256">
      <w:bodyDiv w:val="1"/>
      <w:marLeft w:val="0"/>
      <w:marRight w:val="0"/>
      <w:marTop w:val="0"/>
      <w:marBottom w:val="0"/>
      <w:divBdr>
        <w:top w:val="none" w:sz="0" w:space="0" w:color="auto"/>
        <w:left w:val="none" w:sz="0" w:space="0" w:color="auto"/>
        <w:bottom w:val="none" w:sz="0" w:space="0" w:color="auto"/>
        <w:right w:val="none" w:sz="0" w:space="0" w:color="auto"/>
      </w:divBdr>
    </w:div>
    <w:div w:id="1279336237">
      <w:bodyDiv w:val="1"/>
      <w:marLeft w:val="0"/>
      <w:marRight w:val="0"/>
      <w:marTop w:val="0"/>
      <w:marBottom w:val="0"/>
      <w:divBdr>
        <w:top w:val="none" w:sz="0" w:space="0" w:color="auto"/>
        <w:left w:val="none" w:sz="0" w:space="0" w:color="auto"/>
        <w:bottom w:val="none" w:sz="0" w:space="0" w:color="auto"/>
        <w:right w:val="none" w:sz="0" w:space="0" w:color="auto"/>
      </w:divBdr>
    </w:div>
    <w:div w:id="1295285633">
      <w:bodyDiv w:val="1"/>
      <w:marLeft w:val="0"/>
      <w:marRight w:val="0"/>
      <w:marTop w:val="0"/>
      <w:marBottom w:val="0"/>
      <w:divBdr>
        <w:top w:val="none" w:sz="0" w:space="0" w:color="auto"/>
        <w:left w:val="none" w:sz="0" w:space="0" w:color="auto"/>
        <w:bottom w:val="none" w:sz="0" w:space="0" w:color="auto"/>
        <w:right w:val="none" w:sz="0" w:space="0" w:color="auto"/>
      </w:divBdr>
    </w:div>
    <w:div w:id="1312515265">
      <w:bodyDiv w:val="1"/>
      <w:marLeft w:val="0"/>
      <w:marRight w:val="0"/>
      <w:marTop w:val="0"/>
      <w:marBottom w:val="0"/>
      <w:divBdr>
        <w:top w:val="none" w:sz="0" w:space="0" w:color="auto"/>
        <w:left w:val="none" w:sz="0" w:space="0" w:color="auto"/>
        <w:bottom w:val="none" w:sz="0" w:space="0" w:color="auto"/>
        <w:right w:val="none" w:sz="0" w:space="0" w:color="auto"/>
      </w:divBdr>
    </w:div>
    <w:div w:id="1357001713">
      <w:bodyDiv w:val="1"/>
      <w:marLeft w:val="0"/>
      <w:marRight w:val="0"/>
      <w:marTop w:val="0"/>
      <w:marBottom w:val="0"/>
      <w:divBdr>
        <w:top w:val="none" w:sz="0" w:space="0" w:color="auto"/>
        <w:left w:val="none" w:sz="0" w:space="0" w:color="auto"/>
        <w:bottom w:val="none" w:sz="0" w:space="0" w:color="auto"/>
        <w:right w:val="none" w:sz="0" w:space="0" w:color="auto"/>
      </w:divBdr>
    </w:div>
    <w:div w:id="1433358133">
      <w:bodyDiv w:val="1"/>
      <w:marLeft w:val="0"/>
      <w:marRight w:val="0"/>
      <w:marTop w:val="0"/>
      <w:marBottom w:val="0"/>
      <w:divBdr>
        <w:top w:val="none" w:sz="0" w:space="0" w:color="auto"/>
        <w:left w:val="none" w:sz="0" w:space="0" w:color="auto"/>
        <w:bottom w:val="none" w:sz="0" w:space="0" w:color="auto"/>
        <w:right w:val="none" w:sz="0" w:space="0" w:color="auto"/>
      </w:divBdr>
    </w:div>
    <w:div w:id="1445341781">
      <w:bodyDiv w:val="1"/>
      <w:marLeft w:val="0"/>
      <w:marRight w:val="0"/>
      <w:marTop w:val="0"/>
      <w:marBottom w:val="0"/>
      <w:divBdr>
        <w:top w:val="none" w:sz="0" w:space="0" w:color="auto"/>
        <w:left w:val="none" w:sz="0" w:space="0" w:color="auto"/>
        <w:bottom w:val="none" w:sz="0" w:space="0" w:color="auto"/>
        <w:right w:val="none" w:sz="0" w:space="0" w:color="auto"/>
      </w:divBdr>
    </w:div>
    <w:div w:id="1462070546">
      <w:bodyDiv w:val="1"/>
      <w:marLeft w:val="0"/>
      <w:marRight w:val="0"/>
      <w:marTop w:val="0"/>
      <w:marBottom w:val="0"/>
      <w:divBdr>
        <w:top w:val="none" w:sz="0" w:space="0" w:color="auto"/>
        <w:left w:val="none" w:sz="0" w:space="0" w:color="auto"/>
        <w:bottom w:val="none" w:sz="0" w:space="0" w:color="auto"/>
        <w:right w:val="none" w:sz="0" w:space="0" w:color="auto"/>
      </w:divBdr>
    </w:div>
    <w:div w:id="1462456832">
      <w:bodyDiv w:val="1"/>
      <w:marLeft w:val="0"/>
      <w:marRight w:val="0"/>
      <w:marTop w:val="0"/>
      <w:marBottom w:val="0"/>
      <w:divBdr>
        <w:top w:val="none" w:sz="0" w:space="0" w:color="auto"/>
        <w:left w:val="none" w:sz="0" w:space="0" w:color="auto"/>
        <w:bottom w:val="none" w:sz="0" w:space="0" w:color="auto"/>
        <w:right w:val="none" w:sz="0" w:space="0" w:color="auto"/>
      </w:divBdr>
    </w:div>
    <w:div w:id="1485975095">
      <w:bodyDiv w:val="1"/>
      <w:marLeft w:val="0"/>
      <w:marRight w:val="0"/>
      <w:marTop w:val="0"/>
      <w:marBottom w:val="0"/>
      <w:divBdr>
        <w:top w:val="none" w:sz="0" w:space="0" w:color="auto"/>
        <w:left w:val="none" w:sz="0" w:space="0" w:color="auto"/>
        <w:bottom w:val="none" w:sz="0" w:space="0" w:color="auto"/>
        <w:right w:val="none" w:sz="0" w:space="0" w:color="auto"/>
      </w:divBdr>
    </w:div>
    <w:div w:id="1497258758">
      <w:bodyDiv w:val="1"/>
      <w:marLeft w:val="0"/>
      <w:marRight w:val="0"/>
      <w:marTop w:val="0"/>
      <w:marBottom w:val="0"/>
      <w:divBdr>
        <w:top w:val="none" w:sz="0" w:space="0" w:color="auto"/>
        <w:left w:val="none" w:sz="0" w:space="0" w:color="auto"/>
        <w:bottom w:val="none" w:sz="0" w:space="0" w:color="auto"/>
        <w:right w:val="none" w:sz="0" w:space="0" w:color="auto"/>
      </w:divBdr>
    </w:div>
    <w:div w:id="1565801554">
      <w:bodyDiv w:val="1"/>
      <w:marLeft w:val="0"/>
      <w:marRight w:val="0"/>
      <w:marTop w:val="0"/>
      <w:marBottom w:val="0"/>
      <w:divBdr>
        <w:top w:val="none" w:sz="0" w:space="0" w:color="auto"/>
        <w:left w:val="none" w:sz="0" w:space="0" w:color="auto"/>
        <w:bottom w:val="none" w:sz="0" w:space="0" w:color="auto"/>
        <w:right w:val="none" w:sz="0" w:space="0" w:color="auto"/>
      </w:divBdr>
    </w:div>
    <w:div w:id="1568226629">
      <w:bodyDiv w:val="1"/>
      <w:marLeft w:val="0"/>
      <w:marRight w:val="0"/>
      <w:marTop w:val="0"/>
      <w:marBottom w:val="0"/>
      <w:divBdr>
        <w:top w:val="none" w:sz="0" w:space="0" w:color="auto"/>
        <w:left w:val="none" w:sz="0" w:space="0" w:color="auto"/>
        <w:bottom w:val="none" w:sz="0" w:space="0" w:color="auto"/>
        <w:right w:val="none" w:sz="0" w:space="0" w:color="auto"/>
      </w:divBdr>
    </w:div>
    <w:div w:id="1572347794">
      <w:bodyDiv w:val="1"/>
      <w:marLeft w:val="0"/>
      <w:marRight w:val="0"/>
      <w:marTop w:val="0"/>
      <w:marBottom w:val="0"/>
      <w:divBdr>
        <w:top w:val="none" w:sz="0" w:space="0" w:color="auto"/>
        <w:left w:val="none" w:sz="0" w:space="0" w:color="auto"/>
        <w:bottom w:val="none" w:sz="0" w:space="0" w:color="auto"/>
        <w:right w:val="none" w:sz="0" w:space="0" w:color="auto"/>
      </w:divBdr>
    </w:div>
    <w:div w:id="1578007943">
      <w:bodyDiv w:val="1"/>
      <w:marLeft w:val="0"/>
      <w:marRight w:val="0"/>
      <w:marTop w:val="0"/>
      <w:marBottom w:val="0"/>
      <w:divBdr>
        <w:top w:val="none" w:sz="0" w:space="0" w:color="auto"/>
        <w:left w:val="none" w:sz="0" w:space="0" w:color="auto"/>
        <w:bottom w:val="none" w:sz="0" w:space="0" w:color="auto"/>
        <w:right w:val="none" w:sz="0" w:space="0" w:color="auto"/>
      </w:divBdr>
    </w:div>
    <w:div w:id="1628387620">
      <w:bodyDiv w:val="1"/>
      <w:marLeft w:val="0"/>
      <w:marRight w:val="0"/>
      <w:marTop w:val="0"/>
      <w:marBottom w:val="0"/>
      <w:divBdr>
        <w:top w:val="none" w:sz="0" w:space="0" w:color="auto"/>
        <w:left w:val="none" w:sz="0" w:space="0" w:color="auto"/>
        <w:bottom w:val="none" w:sz="0" w:space="0" w:color="auto"/>
        <w:right w:val="none" w:sz="0" w:space="0" w:color="auto"/>
      </w:divBdr>
    </w:div>
    <w:div w:id="1674919200">
      <w:bodyDiv w:val="1"/>
      <w:marLeft w:val="0"/>
      <w:marRight w:val="0"/>
      <w:marTop w:val="0"/>
      <w:marBottom w:val="0"/>
      <w:divBdr>
        <w:top w:val="none" w:sz="0" w:space="0" w:color="auto"/>
        <w:left w:val="none" w:sz="0" w:space="0" w:color="auto"/>
        <w:bottom w:val="none" w:sz="0" w:space="0" w:color="auto"/>
        <w:right w:val="none" w:sz="0" w:space="0" w:color="auto"/>
      </w:divBdr>
    </w:div>
    <w:div w:id="1695107602">
      <w:bodyDiv w:val="1"/>
      <w:marLeft w:val="0"/>
      <w:marRight w:val="0"/>
      <w:marTop w:val="0"/>
      <w:marBottom w:val="0"/>
      <w:divBdr>
        <w:top w:val="none" w:sz="0" w:space="0" w:color="auto"/>
        <w:left w:val="none" w:sz="0" w:space="0" w:color="auto"/>
        <w:bottom w:val="none" w:sz="0" w:space="0" w:color="auto"/>
        <w:right w:val="none" w:sz="0" w:space="0" w:color="auto"/>
      </w:divBdr>
    </w:div>
    <w:div w:id="1704330892">
      <w:bodyDiv w:val="1"/>
      <w:marLeft w:val="0"/>
      <w:marRight w:val="0"/>
      <w:marTop w:val="0"/>
      <w:marBottom w:val="0"/>
      <w:divBdr>
        <w:top w:val="none" w:sz="0" w:space="0" w:color="auto"/>
        <w:left w:val="none" w:sz="0" w:space="0" w:color="auto"/>
        <w:bottom w:val="none" w:sz="0" w:space="0" w:color="auto"/>
        <w:right w:val="none" w:sz="0" w:space="0" w:color="auto"/>
      </w:divBdr>
    </w:div>
    <w:div w:id="1707683483">
      <w:bodyDiv w:val="1"/>
      <w:marLeft w:val="0"/>
      <w:marRight w:val="0"/>
      <w:marTop w:val="0"/>
      <w:marBottom w:val="0"/>
      <w:divBdr>
        <w:top w:val="none" w:sz="0" w:space="0" w:color="auto"/>
        <w:left w:val="none" w:sz="0" w:space="0" w:color="auto"/>
        <w:bottom w:val="none" w:sz="0" w:space="0" w:color="auto"/>
        <w:right w:val="none" w:sz="0" w:space="0" w:color="auto"/>
      </w:divBdr>
    </w:div>
    <w:div w:id="1728602916">
      <w:bodyDiv w:val="1"/>
      <w:marLeft w:val="0"/>
      <w:marRight w:val="0"/>
      <w:marTop w:val="0"/>
      <w:marBottom w:val="0"/>
      <w:divBdr>
        <w:top w:val="none" w:sz="0" w:space="0" w:color="auto"/>
        <w:left w:val="none" w:sz="0" w:space="0" w:color="auto"/>
        <w:bottom w:val="none" w:sz="0" w:space="0" w:color="auto"/>
        <w:right w:val="none" w:sz="0" w:space="0" w:color="auto"/>
      </w:divBdr>
    </w:div>
    <w:div w:id="1805082555">
      <w:bodyDiv w:val="1"/>
      <w:marLeft w:val="0"/>
      <w:marRight w:val="0"/>
      <w:marTop w:val="0"/>
      <w:marBottom w:val="0"/>
      <w:divBdr>
        <w:top w:val="none" w:sz="0" w:space="0" w:color="auto"/>
        <w:left w:val="none" w:sz="0" w:space="0" w:color="auto"/>
        <w:bottom w:val="none" w:sz="0" w:space="0" w:color="auto"/>
        <w:right w:val="none" w:sz="0" w:space="0" w:color="auto"/>
      </w:divBdr>
    </w:div>
    <w:div w:id="1824392425">
      <w:bodyDiv w:val="1"/>
      <w:marLeft w:val="0"/>
      <w:marRight w:val="0"/>
      <w:marTop w:val="0"/>
      <w:marBottom w:val="0"/>
      <w:divBdr>
        <w:top w:val="none" w:sz="0" w:space="0" w:color="auto"/>
        <w:left w:val="none" w:sz="0" w:space="0" w:color="auto"/>
        <w:bottom w:val="none" w:sz="0" w:space="0" w:color="auto"/>
        <w:right w:val="none" w:sz="0" w:space="0" w:color="auto"/>
      </w:divBdr>
    </w:div>
    <w:div w:id="1833905161">
      <w:bodyDiv w:val="1"/>
      <w:marLeft w:val="0"/>
      <w:marRight w:val="0"/>
      <w:marTop w:val="0"/>
      <w:marBottom w:val="0"/>
      <w:divBdr>
        <w:top w:val="none" w:sz="0" w:space="0" w:color="auto"/>
        <w:left w:val="none" w:sz="0" w:space="0" w:color="auto"/>
        <w:bottom w:val="none" w:sz="0" w:space="0" w:color="auto"/>
        <w:right w:val="none" w:sz="0" w:space="0" w:color="auto"/>
      </w:divBdr>
    </w:div>
    <w:div w:id="1857184180">
      <w:bodyDiv w:val="1"/>
      <w:marLeft w:val="0"/>
      <w:marRight w:val="0"/>
      <w:marTop w:val="0"/>
      <w:marBottom w:val="0"/>
      <w:divBdr>
        <w:top w:val="none" w:sz="0" w:space="0" w:color="auto"/>
        <w:left w:val="none" w:sz="0" w:space="0" w:color="auto"/>
        <w:bottom w:val="none" w:sz="0" w:space="0" w:color="auto"/>
        <w:right w:val="none" w:sz="0" w:space="0" w:color="auto"/>
      </w:divBdr>
    </w:div>
    <w:div w:id="1885869955">
      <w:bodyDiv w:val="1"/>
      <w:marLeft w:val="0"/>
      <w:marRight w:val="0"/>
      <w:marTop w:val="0"/>
      <w:marBottom w:val="0"/>
      <w:divBdr>
        <w:top w:val="none" w:sz="0" w:space="0" w:color="auto"/>
        <w:left w:val="none" w:sz="0" w:space="0" w:color="auto"/>
        <w:bottom w:val="none" w:sz="0" w:space="0" w:color="auto"/>
        <w:right w:val="none" w:sz="0" w:space="0" w:color="auto"/>
      </w:divBdr>
    </w:div>
    <w:div w:id="1901401136">
      <w:bodyDiv w:val="1"/>
      <w:marLeft w:val="0"/>
      <w:marRight w:val="0"/>
      <w:marTop w:val="0"/>
      <w:marBottom w:val="0"/>
      <w:divBdr>
        <w:top w:val="none" w:sz="0" w:space="0" w:color="auto"/>
        <w:left w:val="none" w:sz="0" w:space="0" w:color="auto"/>
        <w:bottom w:val="none" w:sz="0" w:space="0" w:color="auto"/>
        <w:right w:val="none" w:sz="0" w:space="0" w:color="auto"/>
      </w:divBdr>
    </w:div>
    <w:div w:id="1964385409">
      <w:bodyDiv w:val="1"/>
      <w:marLeft w:val="0"/>
      <w:marRight w:val="0"/>
      <w:marTop w:val="0"/>
      <w:marBottom w:val="0"/>
      <w:divBdr>
        <w:top w:val="none" w:sz="0" w:space="0" w:color="auto"/>
        <w:left w:val="none" w:sz="0" w:space="0" w:color="auto"/>
        <w:bottom w:val="none" w:sz="0" w:space="0" w:color="auto"/>
        <w:right w:val="none" w:sz="0" w:space="0" w:color="auto"/>
      </w:divBdr>
    </w:div>
    <w:div w:id="2006474437">
      <w:bodyDiv w:val="1"/>
      <w:marLeft w:val="0"/>
      <w:marRight w:val="0"/>
      <w:marTop w:val="0"/>
      <w:marBottom w:val="0"/>
      <w:divBdr>
        <w:top w:val="none" w:sz="0" w:space="0" w:color="auto"/>
        <w:left w:val="none" w:sz="0" w:space="0" w:color="auto"/>
        <w:bottom w:val="none" w:sz="0" w:space="0" w:color="auto"/>
        <w:right w:val="none" w:sz="0" w:space="0" w:color="auto"/>
      </w:divBdr>
    </w:div>
    <w:div w:id="2078044032">
      <w:bodyDiv w:val="1"/>
      <w:marLeft w:val="0"/>
      <w:marRight w:val="0"/>
      <w:marTop w:val="0"/>
      <w:marBottom w:val="0"/>
      <w:divBdr>
        <w:top w:val="none" w:sz="0" w:space="0" w:color="auto"/>
        <w:left w:val="none" w:sz="0" w:space="0" w:color="auto"/>
        <w:bottom w:val="none" w:sz="0" w:space="0" w:color="auto"/>
        <w:right w:val="none" w:sz="0" w:space="0" w:color="auto"/>
      </w:divBdr>
    </w:div>
    <w:div w:id="21341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3A71D-DF6A-4DE7-BFE9-A24865E3F9BD}">
  <ds:schemaRefs>
    <ds:schemaRef ds:uri="http://schemas.openxmlformats.org/officeDocument/2006/bibliography"/>
  </ds:schemaRefs>
</ds:datastoreItem>
</file>

<file path=customXml/itemProps2.xml><?xml version="1.0" encoding="utf-8"?>
<ds:datastoreItem xmlns:ds="http://schemas.openxmlformats.org/officeDocument/2006/customXml" ds:itemID="{9F56EFBD-2B04-43D4-960D-2DA1A5FF1CEA}"/>
</file>

<file path=customXml/itemProps3.xml><?xml version="1.0" encoding="utf-8"?>
<ds:datastoreItem xmlns:ds="http://schemas.openxmlformats.org/officeDocument/2006/customXml" ds:itemID="{CC99F2B3-9B79-41B1-9E4E-0E3BE808868F}"/>
</file>

<file path=customXml/itemProps4.xml><?xml version="1.0" encoding="utf-8"?>
<ds:datastoreItem xmlns:ds="http://schemas.openxmlformats.org/officeDocument/2006/customXml" ds:itemID="{189F7577-EFD0-4DE1-A43C-A0481187282B}"/>
</file>

<file path=docProps/app.xml><?xml version="1.0" encoding="utf-8"?>
<Properties xmlns="http://schemas.openxmlformats.org/officeDocument/2006/extended-properties" xmlns:vt="http://schemas.openxmlformats.org/officeDocument/2006/docPropsVTypes">
  <Template>Test scripts.dotm</Template>
  <TotalTime>0</TotalTime>
  <Pages>103</Pages>
  <Words>27832</Words>
  <Characters>158645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186105</CharactersWithSpaces>
  <SharedDoc>false</SharedDoc>
  <HLinks>
    <vt:vector size="360" baseType="variant">
      <vt:variant>
        <vt:i4>5046273</vt:i4>
      </vt:variant>
      <vt:variant>
        <vt:i4>357</vt:i4>
      </vt:variant>
      <vt:variant>
        <vt:i4>0</vt:i4>
      </vt:variant>
      <vt:variant>
        <vt:i4>5</vt:i4>
      </vt:variant>
      <vt:variant>
        <vt:lpwstr>http://global.sap.com/corporate-en/legal/copyright/index.epx</vt:lpwstr>
      </vt:variant>
      <vt:variant>
        <vt:lpwstr>trademark</vt:lpwstr>
      </vt:variant>
      <vt:variant>
        <vt:i4>1900593</vt:i4>
      </vt:variant>
      <vt:variant>
        <vt:i4>350</vt:i4>
      </vt:variant>
      <vt:variant>
        <vt:i4>0</vt:i4>
      </vt:variant>
      <vt:variant>
        <vt:i4>5</vt:i4>
      </vt:variant>
      <vt:variant>
        <vt:lpwstr/>
      </vt:variant>
      <vt:variant>
        <vt:lpwstr>_Toc437808299</vt:lpwstr>
      </vt:variant>
      <vt:variant>
        <vt:i4>1900593</vt:i4>
      </vt:variant>
      <vt:variant>
        <vt:i4>344</vt:i4>
      </vt:variant>
      <vt:variant>
        <vt:i4>0</vt:i4>
      </vt:variant>
      <vt:variant>
        <vt:i4>5</vt:i4>
      </vt:variant>
      <vt:variant>
        <vt:lpwstr/>
      </vt:variant>
      <vt:variant>
        <vt:lpwstr>_Toc437808298</vt:lpwstr>
      </vt:variant>
      <vt:variant>
        <vt:i4>1900593</vt:i4>
      </vt:variant>
      <vt:variant>
        <vt:i4>338</vt:i4>
      </vt:variant>
      <vt:variant>
        <vt:i4>0</vt:i4>
      </vt:variant>
      <vt:variant>
        <vt:i4>5</vt:i4>
      </vt:variant>
      <vt:variant>
        <vt:lpwstr/>
      </vt:variant>
      <vt:variant>
        <vt:lpwstr>_Toc437808297</vt:lpwstr>
      </vt:variant>
      <vt:variant>
        <vt:i4>1900593</vt:i4>
      </vt:variant>
      <vt:variant>
        <vt:i4>332</vt:i4>
      </vt:variant>
      <vt:variant>
        <vt:i4>0</vt:i4>
      </vt:variant>
      <vt:variant>
        <vt:i4>5</vt:i4>
      </vt:variant>
      <vt:variant>
        <vt:lpwstr/>
      </vt:variant>
      <vt:variant>
        <vt:lpwstr>_Toc437808296</vt:lpwstr>
      </vt:variant>
      <vt:variant>
        <vt:i4>1900593</vt:i4>
      </vt:variant>
      <vt:variant>
        <vt:i4>326</vt:i4>
      </vt:variant>
      <vt:variant>
        <vt:i4>0</vt:i4>
      </vt:variant>
      <vt:variant>
        <vt:i4>5</vt:i4>
      </vt:variant>
      <vt:variant>
        <vt:lpwstr/>
      </vt:variant>
      <vt:variant>
        <vt:lpwstr>_Toc437808295</vt:lpwstr>
      </vt:variant>
      <vt:variant>
        <vt:i4>1900593</vt:i4>
      </vt:variant>
      <vt:variant>
        <vt:i4>320</vt:i4>
      </vt:variant>
      <vt:variant>
        <vt:i4>0</vt:i4>
      </vt:variant>
      <vt:variant>
        <vt:i4>5</vt:i4>
      </vt:variant>
      <vt:variant>
        <vt:lpwstr/>
      </vt:variant>
      <vt:variant>
        <vt:lpwstr>_Toc437808294</vt:lpwstr>
      </vt:variant>
      <vt:variant>
        <vt:i4>1900593</vt:i4>
      </vt:variant>
      <vt:variant>
        <vt:i4>314</vt:i4>
      </vt:variant>
      <vt:variant>
        <vt:i4>0</vt:i4>
      </vt:variant>
      <vt:variant>
        <vt:i4>5</vt:i4>
      </vt:variant>
      <vt:variant>
        <vt:lpwstr/>
      </vt:variant>
      <vt:variant>
        <vt:lpwstr>_Toc437808293</vt:lpwstr>
      </vt:variant>
      <vt:variant>
        <vt:i4>1900593</vt:i4>
      </vt:variant>
      <vt:variant>
        <vt:i4>308</vt:i4>
      </vt:variant>
      <vt:variant>
        <vt:i4>0</vt:i4>
      </vt:variant>
      <vt:variant>
        <vt:i4>5</vt:i4>
      </vt:variant>
      <vt:variant>
        <vt:lpwstr/>
      </vt:variant>
      <vt:variant>
        <vt:lpwstr>_Toc437808292</vt:lpwstr>
      </vt:variant>
      <vt:variant>
        <vt:i4>1900593</vt:i4>
      </vt:variant>
      <vt:variant>
        <vt:i4>302</vt:i4>
      </vt:variant>
      <vt:variant>
        <vt:i4>0</vt:i4>
      </vt:variant>
      <vt:variant>
        <vt:i4>5</vt:i4>
      </vt:variant>
      <vt:variant>
        <vt:lpwstr/>
      </vt:variant>
      <vt:variant>
        <vt:lpwstr>_Toc437808291</vt:lpwstr>
      </vt:variant>
      <vt:variant>
        <vt:i4>1900593</vt:i4>
      </vt:variant>
      <vt:variant>
        <vt:i4>296</vt:i4>
      </vt:variant>
      <vt:variant>
        <vt:i4>0</vt:i4>
      </vt:variant>
      <vt:variant>
        <vt:i4>5</vt:i4>
      </vt:variant>
      <vt:variant>
        <vt:lpwstr/>
      </vt:variant>
      <vt:variant>
        <vt:lpwstr>_Toc437808290</vt:lpwstr>
      </vt:variant>
      <vt:variant>
        <vt:i4>1835057</vt:i4>
      </vt:variant>
      <vt:variant>
        <vt:i4>290</vt:i4>
      </vt:variant>
      <vt:variant>
        <vt:i4>0</vt:i4>
      </vt:variant>
      <vt:variant>
        <vt:i4>5</vt:i4>
      </vt:variant>
      <vt:variant>
        <vt:lpwstr/>
      </vt:variant>
      <vt:variant>
        <vt:lpwstr>_Toc437808289</vt:lpwstr>
      </vt:variant>
      <vt:variant>
        <vt:i4>1835057</vt:i4>
      </vt:variant>
      <vt:variant>
        <vt:i4>284</vt:i4>
      </vt:variant>
      <vt:variant>
        <vt:i4>0</vt:i4>
      </vt:variant>
      <vt:variant>
        <vt:i4>5</vt:i4>
      </vt:variant>
      <vt:variant>
        <vt:lpwstr/>
      </vt:variant>
      <vt:variant>
        <vt:lpwstr>_Toc437808288</vt:lpwstr>
      </vt:variant>
      <vt:variant>
        <vt:i4>1835057</vt:i4>
      </vt:variant>
      <vt:variant>
        <vt:i4>278</vt:i4>
      </vt:variant>
      <vt:variant>
        <vt:i4>0</vt:i4>
      </vt:variant>
      <vt:variant>
        <vt:i4>5</vt:i4>
      </vt:variant>
      <vt:variant>
        <vt:lpwstr/>
      </vt:variant>
      <vt:variant>
        <vt:lpwstr>_Toc437808287</vt:lpwstr>
      </vt:variant>
      <vt:variant>
        <vt:i4>1835057</vt:i4>
      </vt:variant>
      <vt:variant>
        <vt:i4>272</vt:i4>
      </vt:variant>
      <vt:variant>
        <vt:i4>0</vt:i4>
      </vt:variant>
      <vt:variant>
        <vt:i4>5</vt:i4>
      </vt:variant>
      <vt:variant>
        <vt:lpwstr/>
      </vt:variant>
      <vt:variant>
        <vt:lpwstr>_Toc437808286</vt:lpwstr>
      </vt:variant>
      <vt:variant>
        <vt:i4>1835057</vt:i4>
      </vt:variant>
      <vt:variant>
        <vt:i4>266</vt:i4>
      </vt:variant>
      <vt:variant>
        <vt:i4>0</vt:i4>
      </vt:variant>
      <vt:variant>
        <vt:i4>5</vt:i4>
      </vt:variant>
      <vt:variant>
        <vt:lpwstr/>
      </vt:variant>
      <vt:variant>
        <vt:lpwstr>_Toc437808285</vt:lpwstr>
      </vt:variant>
      <vt:variant>
        <vt:i4>1835057</vt:i4>
      </vt:variant>
      <vt:variant>
        <vt:i4>260</vt:i4>
      </vt:variant>
      <vt:variant>
        <vt:i4>0</vt:i4>
      </vt:variant>
      <vt:variant>
        <vt:i4>5</vt:i4>
      </vt:variant>
      <vt:variant>
        <vt:lpwstr/>
      </vt:variant>
      <vt:variant>
        <vt:lpwstr>_Toc437808284</vt:lpwstr>
      </vt:variant>
      <vt:variant>
        <vt:i4>1835057</vt:i4>
      </vt:variant>
      <vt:variant>
        <vt:i4>254</vt:i4>
      </vt:variant>
      <vt:variant>
        <vt:i4>0</vt:i4>
      </vt:variant>
      <vt:variant>
        <vt:i4>5</vt:i4>
      </vt:variant>
      <vt:variant>
        <vt:lpwstr/>
      </vt:variant>
      <vt:variant>
        <vt:lpwstr>_Toc437808283</vt:lpwstr>
      </vt:variant>
      <vt:variant>
        <vt:i4>1835057</vt:i4>
      </vt:variant>
      <vt:variant>
        <vt:i4>248</vt:i4>
      </vt:variant>
      <vt:variant>
        <vt:i4>0</vt:i4>
      </vt:variant>
      <vt:variant>
        <vt:i4>5</vt:i4>
      </vt:variant>
      <vt:variant>
        <vt:lpwstr/>
      </vt:variant>
      <vt:variant>
        <vt:lpwstr>_Toc437808282</vt:lpwstr>
      </vt:variant>
      <vt:variant>
        <vt:i4>1835057</vt:i4>
      </vt:variant>
      <vt:variant>
        <vt:i4>242</vt:i4>
      </vt:variant>
      <vt:variant>
        <vt:i4>0</vt:i4>
      </vt:variant>
      <vt:variant>
        <vt:i4>5</vt:i4>
      </vt:variant>
      <vt:variant>
        <vt:lpwstr/>
      </vt:variant>
      <vt:variant>
        <vt:lpwstr>_Toc437808281</vt:lpwstr>
      </vt:variant>
      <vt:variant>
        <vt:i4>1835057</vt:i4>
      </vt:variant>
      <vt:variant>
        <vt:i4>236</vt:i4>
      </vt:variant>
      <vt:variant>
        <vt:i4>0</vt:i4>
      </vt:variant>
      <vt:variant>
        <vt:i4>5</vt:i4>
      </vt:variant>
      <vt:variant>
        <vt:lpwstr/>
      </vt:variant>
      <vt:variant>
        <vt:lpwstr>_Toc437808280</vt:lpwstr>
      </vt:variant>
      <vt:variant>
        <vt:i4>1245233</vt:i4>
      </vt:variant>
      <vt:variant>
        <vt:i4>230</vt:i4>
      </vt:variant>
      <vt:variant>
        <vt:i4>0</vt:i4>
      </vt:variant>
      <vt:variant>
        <vt:i4>5</vt:i4>
      </vt:variant>
      <vt:variant>
        <vt:lpwstr/>
      </vt:variant>
      <vt:variant>
        <vt:lpwstr>_Toc437808279</vt:lpwstr>
      </vt:variant>
      <vt:variant>
        <vt:i4>1245233</vt:i4>
      </vt:variant>
      <vt:variant>
        <vt:i4>224</vt:i4>
      </vt:variant>
      <vt:variant>
        <vt:i4>0</vt:i4>
      </vt:variant>
      <vt:variant>
        <vt:i4>5</vt:i4>
      </vt:variant>
      <vt:variant>
        <vt:lpwstr/>
      </vt:variant>
      <vt:variant>
        <vt:lpwstr>_Toc437808278</vt:lpwstr>
      </vt:variant>
      <vt:variant>
        <vt:i4>1245233</vt:i4>
      </vt:variant>
      <vt:variant>
        <vt:i4>218</vt:i4>
      </vt:variant>
      <vt:variant>
        <vt:i4>0</vt:i4>
      </vt:variant>
      <vt:variant>
        <vt:i4>5</vt:i4>
      </vt:variant>
      <vt:variant>
        <vt:lpwstr/>
      </vt:variant>
      <vt:variant>
        <vt:lpwstr>_Toc437808277</vt:lpwstr>
      </vt:variant>
      <vt:variant>
        <vt:i4>1245233</vt:i4>
      </vt:variant>
      <vt:variant>
        <vt:i4>212</vt:i4>
      </vt:variant>
      <vt:variant>
        <vt:i4>0</vt:i4>
      </vt:variant>
      <vt:variant>
        <vt:i4>5</vt:i4>
      </vt:variant>
      <vt:variant>
        <vt:lpwstr/>
      </vt:variant>
      <vt:variant>
        <vt:lpwstr>_Toc437808276</vt:lpwstr>
      </vt:variant>
      <vt:variant>
        <vt:i4>1245233</vt:i4>
      </vt:variant>
      <vt:variant>
        <vt:i4>206</vt:i4>
      </vt:variant>
      <vt:variant>
        <vt:i4>0</vt:i4>
      </vt:variant>
      <vt:variant>
        <vt:i4>5</vt:i4>
      </vt:variant>
      <vt:variant>
        <vt:lpwstr/>
      </vt:variant>
      <vt:variant>
        <vt:lpwstr>_Toc437808275</vt:lpwstr>
      </vt:variant>
      <vt:variant>
        <vt:i4>1245233</vt:i4>
      </vt:variant>
      <vt:variant>
        <vt:i4>200</vt:i4>
      </vt:variant>
      <vt:variant>
        <vt:i4>0</vt:i4>
      </vt:variant>
      <vt:variant>
        <vt:i4>5</vt:i4>
      </vt:variant>
      <vt:variant>
        <vt:lpwstr/>
      </vt:variant>
      <vt:variant>
        <vt:lpwstr>_Toc437808274</vt:lpwstr>
      </vt:variant>
      <vt:variant>
        <vt:i4>1245233</vt:i4>
      </vt:variant>
      <vt:variant>
        <vt:i4>194</vt:i4>
      </vt:variant>
      <vt:variant>
        <vt:i4>0</vt:i4>
      </vt:variant>
      <vt:variant>
        <vt:i4>5</vt:i4>
      </vt:variant>
      <vt:variant>
        <vt:lpwstr/>
      </vt:variant>
      <vt:variant>
        <vt:lpwstr>_Toc437808273</vt:lpwstr>
      </vt:variant>
      <vt:variant>
        <vt:i4>1245233</vt:i4>
      </vt:variant>
      <vt:variant>
        <vt:i4>188</vt:i4>
      </vt:variant>
      <vt:variant>
        <vt:i4>0</vt:i4>
      </vt:variant>
      <vt:variant>
        <vt:i4>5</vt:i4>
      </vt:variant>
      <vt:variant>
        <vt:lpwstr/>
      </vt:variant>
      <vt:variant>
        <vt:lpwstr>_Toc437808272</vt:lpwstr>
      </vt:variant>
      <vt:variant>
        <vt:i4>1245233</vt:i4>
      </vt:variant>
      <vt:variant>
        <vt:i4>182</vt:i4>
      </vt:variant>
      <vt:variant>
        <vt:i4>0</vt:i4>
      </vt:variant>
      <vt:variant>
        <vt:i4>5</vt:i4>
      </vt:variant>
      <vt:variant>
        <vt:lpwstr/>
      </vt:variant>
      <vt:variant>
        <vt:lpwstr>_Toc437808271</vt:lpwstr>
      </vt:variant>
      <vt:variant>
        <vt:i4>1245233</vt:i4>
      </vt:variant>
      <vt:variant>
        <vt:i4>176</vt:i4>
      </vt:variant>
      <vt:variant>
        <vt:i4>0</vt:i4>
      </vt:variant>
      <vt:variant>
        <vt:i4>5</vt:i4>
      </vt:variant>
      <vt:variant>
        <vt:lpwstr/>
      </vt:variant>
      <vt:variant>
        <vt:lpwstr>_Toc437808270</vt:lpwstr>
      </vt:variant>
      <vt:variant>
        <vt:i4>1179697</vt:i4>
      </vt:variant>
      <vt:variant>
        <vt:i4>170</vt:i4>
      </vt:variant>
      <vt:variant>
        <vt:i4>0</vt:i4>
      </vt:variant>
      <vt:variant>
        <vt:i4>5</vt:i4>
      </vt:variant>
      <vt:variant>
        <vt:lpwstr/>
      </vt:variant>
      <vt:variant>
        <vt:lpwstr>_Toc437808269</vt:lpwstr>
      </vt:variant>
      <vt:variant>
        <vt:i4>1179697</vt:i4>
      </vt:variant>
      <vt:variant>
        <vt:i4>164</vt:i4>
      </vt:variant>
      <vt:variant>
        <vt:i4>0</vt:i4>
      </vt:variant>
      <vt:variant>
        <vt:i4>5</vt:i4>
      </vt:variant>
      <vt:variant>
        <vt:lpwstr/>
      </vt:variant>
      <vt:variant>
        <vt:lpwstr>_Toc437808268</vt:lpwstr>
      </vt:variant>
      <vt:variant>
        <vt:i4>1179697</vt:i4>
      </vt:variant>
      <vt:variant>
        <vt:i4>158</vt:i4>
      </vt:variant>
      <vt:variant>
        <vt:i4>0</vt:i4>
      </vt:variant>
      <vt:variant>
        <vt:i4>5</vt:i4>
      </vt:variant>
      <vt:variant>
        <vt:lpwstr/>
      </vt:variant>
      <vt:variant>
        <vt:lpwstr>_Toc437808267</vt:lpwstr>
      </vt:variant>
      <vt:variant>
        <vt:i4>1179697</vt:i4>
      </vt:variant>
      <vt:variant>
        <vt:i4>152</vt:i4>
      </vt:variant>
      <vt:variant>
        <vt:i4>0</vt:i4>
      </vt:variant>
      <vt:variant>
        <vt:i4>5</vt:i4>
      </vt:variant>
      <vt:variant>
        <vt:lpwstr/>
      </vt:variant>
      <vt:variant>
        <vt:lpwstr>_Toc437808266</vt:lpwstr>
      </vt:variant>
      <vt:variant>
        <vt:i4>1179697</vt:i4>
      </vt:variant>
      <vt:variant>
        <vt:i4>146</vt:i4>
      </vt:variant>
      <vt:variant>
        <vt:i4>0</vt:i4>
      </vt:variant>
      <vt:variant>
        <vt:i4>5</vt:i4>
      </vt:variant>
      <vt:variant>
        <vt:lpwstr/>
      </vt:variant>
      <vt:variant>
        <vt:lpwstr>_Toc437808265</vt:lpwstr>
      </vt:variant>
      <vt:variant>
        <vt:i4>1179697</vt:i4>
      </vt:variant>
      <vt:variant>
        <vt:i4>140</vt:i4>
      </vt:variant>
      <vt:variant>
        <vt:i4>0</vt:i4>
      </vt:variant>
      <vt:variant>
        <vt:i4>5</vt:i4>
      </vt:variant>
      <vt:variant>
        <vt:lpwstr/>
      </vt:variant>
      <vt:variant>
        <vt:lpwstr>_Toc437808264</vt:lpwstr>
      </vt:variant>
      <vt:variant>
        <vt:i4>1179697</vt:i4>
      </vt:variant>
      <vt:variant>
        <vt:i4>134</vt:i4>
      </vt:variant>
      <vt:variant>
        <vt:i4>0</vt:i4>
      </vt:variant>
      <vt:variant>
        <vt:i4>5</vt:i4>
      </vt:variant>
      <vt:variant>
        <vt:lpwstr/>
      </vt:variant>
      <vt:variant>
        <vt:lpwstr>_Toc437808263</vt:lpwstr>
      </vt:variant>
      <vt:variant>
        <vt:i4>1179697</vt:i4>
      </vt:variant>
      <vt:variant>
        <vt:i4>128</vt:i4>
      </vt:variant>
      <vt:variant>
        <vt:i4>0</vt:i4>
      </vt:variant>
      <vt:variant>
        <vt:i4>5</vt:i4>
      </vt:variant>
      <vt:variant>
        <vt:lpwstr/>
      </vt:variant>
      <vt:variant>
        <vt:lpwstr>_Toc437808262</vt:lpwstr>
      </vt:variant>
      <vt:variant>
        <vt:i4>1179697</vt:i4>
      </vt:variant>
      <vt:variant>
        <vt:i4>122</vt:i4>
      </vt:variant>
      <vt:variant>
        <vt:i4>0</vt:i4>
      </vt:variant>
      <vt:variant>
        <vt:i4>5</vt:i4>
      </vt:variant>
      <vt:variant>
        <vt:lpwstr/>
      </vt:variant>
      <vt:variant>
        <vt:lpwstr>_Toc437808261</vt:lpwstr>
      </vt:variant>
      <vt:variant>
        <vt:i4>1179697</vt:i4>
      </vt:variant>
      <vt:variant>
        <vt:i4>116</vt:i4>
      </vt:variant>
      <vt:variant>
        <vt:i4>0</vt:i4>
      </vt:variant>
      <vt:variant>
        <vt:i4>5</vt:i4>
      </vt:variant>
      <vt:variant>
        <vt:lpwstr/>
      </vt:variant>
      <vt:variant>
        <vt:lpwstr>_Toc437808260</vt:lpwstr>
      </vt:variant>
      <vt:variant>
        <vt:i4>1114161</vt:i4>
      </vt:variant>
      <vt:variant>
        <vt:i4>110</vt:i4>
      </vt:variant>
      <vt:variant>
        <vt:i4>0</vt:i4>
      </vt:variant>
      <vt:variant>
        <vt:i4>5</vt:i4>
      </vt:variant>
      <vt:variant>
        <vt:lpwstr/>
      </vt:variant>
      <vt:variant>
        <vt:lpwstr>_Toc437808259</vt:lpwstr>
      </vt:variant>
      <vt:variant>
        <vt:i4>1114161</vt:i4>
      </vt:variant>
      <vt:variant>
        <vt:i4>104</vt:i4>
      </vt:variant>
      <vt:variant>
        <vt:i4>0</vt:i4>
      </vt:variant>
      <vt:variant>
        <vt:i4>5</vt:i4>
      </vt:variant>
      <vt:variant>
        <vt:lpwstr/>
      </vt:variant>
      <vt:variant>
        <vt:lpwstr>_Toc437808258</vt:lpwstr>
      </vt:variant>
      <vt:variant>
        <vt:i4>1114161</vt:i4>
      </vt:variant>
      <vt:variant>
        <vt:i4>98</vt:i4>
      </vt:variant>
      <vt:variant>
        <vt:i4>0</vt:i4>
      </vt:variant>
      <vt:variant>
        <vt:i4>5</vt:i4>
      </vt:variant>
      <vt:variant>
        <vt:lpwstr/>
      </vt:variant>
      <vt:variant>
        <vt:lpwstr>_Toc437808257</vt:lpwstr>
      </vt:variant>
      <vt:variant>
        <vt:i4>1114161</vt:i4>
      </vt:variant>
      <vt:variant>
        <vt:i4>92</vt:i4>
      </vt:variant>
      <vt:variant>
        <vt:i4>0</vt:i4>
      </vt:variant>
      <vt:variant>
        <vt:i4>5</vt:i4>
      </vt:variant>
      <vt:variant>
        <vt:lpwstr/>
      </vt:variant>
      <vt:variant>
        <vt:lpwstr>_Toc437808256</vt:lpwstr>
      </vt:variant>
      <vt:variant>
        <vt:i4>1114161</vt:i4>
      </vt:variant>
      <vt:variant>
        <vt:i4>86</vt:i4>
      </vt:variant>
      <vt:variant>
        <vt:i4>0</vt:i4>
      </vt:variant>
      <vt:variant>
        <vt:i4>5</vt:i4>
      </vt:variant>
      <vt:variant>
        <vt:lpwstr/>
      </vt:variant>
      <vt:variant>
        <vt:lpwstr>_Toc437808255</vt:lpwstr>
      </vt:variant>
      <vt:variant>
        <vt:i4>1114161</vt:i4>
      </vt:variant>
      <vt:variant>
        <vt:i4>80</vt:i4>
      </vt:variant>
      <vt:variant>
        <vt:i4>0</vt:i4>
      </vt:variant>
      <vt:variant>
        <vt:i4>5</vt:i4>
      </vt:variant>
      <vt:variant>
        <vt:lpwstr/>
      </vt:variant>
      <vt:variant>
        <vt:lpwstr>_Toc437808254</vt:lpwstr>
      </vt:variant>
      <vt:variant>
        <vt:i4>1114161</vt:i4>
      </vt:variant>
      <vt:variant>
        <vt:i4>74</vt:i4>
      </vt:variant>
      <vt:variant>
        <vt:i4>0</vt:i4>
      </vt:variant>
      <vt:variant>
        <vt:i4>5</vt:i4>
      </vt:variant>
      <vt:variant>
        <vt:lpwstr/>
      </vt:variant>
      <vt:variant>
        <vt:lpwstr>_Toc437808253</vt:lpwstr>
      </vt:variant>
      <vt:variant>
        <vt:i4>1114161</vt:i4>
      </vt:variant>
      <vt:variant>
        <vt:i4>68</vt:i4>
      </vt:variant>
      <vt:variant>
        <vt:i4>0</vt:i4>
      </vt:variant>
      <vt:variant>
        <vt:i4>5</vt:i4>
      </vt:variant>
      <vt:variant>
        <vt:lpwstr/>
      </vt:variant>
      <vt:variant>
        <vt:lpwstr>_Toc437808252</vt:lpwstr>
      </vt:variant>
      <vt:variant>
        <vt:i4>1114161</vt:i4>
      </vt:variant>
      <vt:variant>
        <vt:i4>62</vt:i4>
      </vt:variant>
      <vt:variant>
        <vt:i4>0</vt:i4>
      </vt:variant>
      <vt:variant>
        <vt:i4>5</vt:i4>
      </vt:variant>
      <vt:variant>
        <vt:lpwstr/>
      </vt:variant>
      <vt:variant>
        <vt:lpwstr>_Toc437808251</vt:lpwstr>
      </vt:variant>
      <vt:variant>
        <vt:i4>1114161</vt:i4>
      </vt:variant>
      <vt:variant>
        <vt:i4>56</vt:i4>
      </vt:variant>
      <vt:variant>
        <vt:i4>0</vt:i4>
      </vt:variant>
      <vt:variant>
        <vt:i4>5</vt:i4>
      </vt:variant>
      <vt:variant>
        <vt:lpwstr/>
      </vt:variant>
      <vt:variant>
        <vt:lpwstr>_Toc437808250</vt:lpwstr>
      </vt:variant>
      <vt:variant>
        <vt:i4>1048625</vt:i4>
      </vt:variant>
      <vt:variant>
        <vt:i4>50</vt:i4>
      </vt:variant>
      <vt:variant>
        <vt:i4>0</vt:i4>
      </vt:variant>
      <vt:variant>
        <vt:i4>5</vt:i4>
      </vt:variant>
      <vt:variant>
        <vt:lpwstr/>
      </vt:variant>
      <vt:variant>
        <vt:lpwstr>_Toc437808249</vt:lpwstr>
      </vt:variant>
      <vt:variant>
        <vt:i4>1048625</vt:i4>
      </vt:variant>
      <vt:variant>
        <vt:i4>44</vt:i4>
      </vt:variant>
      <vt:variant>
        <vt:i4>0</vt:i4>
      </vt:variant>
      <vt:variant>
        <vt:i4>5</vt:i4>
      </vt:variant>
      <vt:variant>
        <vt:lpwstr/>
      </vt:variant>
      <vt:variant>
        <vt:lpwstr>_Toc437808248</vt:lpwstr>
      </vt:variant>
      <vt:variant>
        <vt:i4>1048625</vt:i4>
      </vt:variant>
      <vt:variant>
        <vt:i4>38</vt:i4>
      </vt:variant>
      <vt:variant>
        <vt:i4>0</vt:i4>
      </vt:variant>
      <vt:variant>
        <vt:i4>5</vt:i4>
      </vt:variant>
      <vt:variant>
        <vt:lpwstr/>
      </vt:variant>
      <vt:variant>
        <vt:lpwstr>_Toc437808247</vt:lpwstr>
      </vt:variant>
      <vt:variant>
        <vt:i4>1048625</vt:i4>
      </vt:variant>
      <vt:variant>
        <vt:i4>32</vt:i4>
      </vt:variant>
      <vt:variant>
        <vt:i4>0</vt:i4>
      </vt:variant>
      <vt:variant>
        <vt:i4>5</vt:i4>
      </vt:variant>
      <vt:variant>
        <vt:lpwstr/>
      </vt:variant>
      <vt:variant>
        <vt:lpwstr>_Toc437808246</vt:lpwstr>
      </vt:variant>
      <vt:variant>
        <vt:i4>1048625</vt:i4>
      </vt:variant>
      <vt:variant>
        <vt:i4>26</vt:i4>
      </vt:variant>
      <vt:variant>
        <vt:i4>0</vt:i4>
      </vt:variant>
      <vt:variant>
        <vt:i4>5</vt:i4>
      </vt:variant>
      <vt:variant>
        <vt:lpwstr/>
      </vt:variant>
      <vt:variant>
        <vt:lpwstr>_Toc437808245</vt:lpwstr>
      </vt:variant>
      <vt:variant>
        <vt:i4>1048625</vt:i4>
      </vt:variant>
      <vt:variant>
        <vt:i4>20</vt:i4>
      </vt:variant>
      <vt:variant>
        <vt:i4>0</vt:i4>
      </vt:variant>
      <vt:variant>
        <vt:i4>5</vt:i4>
      </vt:variant>
      <vt:variant>
        <vt:lpwstr/>
      </vt:variant>
      <vt:variant>
        <vt:lpwstr>_Toc437808244</vt:lpwstr>
      </vt:variant>
      <vt:variant>
        <vt:i4>1048625</vt:i4>
      </vt:variant>
      <vt:variant>
        <vt:i4>14</vt:i4>
      </vt:variant>
      <vt:variant>
        <vt:i4>0</vt:i4>
      </vt:variant>
      <vt:variant>
        <vt:i4>5</vt:i4>
      </vt:variant>
      <vt:variant>
        <vt:lpwstr/>
      </vt:variant>
      <vt:variant>
        <vt:lpwstr>_Toc437808243</vt:lpwstr>
      </vt:variant>
      <vt:variant>
        <vt:i4>1048625</vt:i4>
      </vt:variant>
      <vt:variant>
        <vt:i4>8</vt:i4>
      </vt:variant>
      <vt:variant>
        <vt:i4>0</vt:i4>
      </vt:variant>
      <vt:variant>
        <vt:i4>5</vt:i4>
      </vt:variant>
      <vt:variant>
        <vt:lpwstr/>
      </vt:variant>
      <vt:variant>
        <vt:lpwstr>_Toc437808242</vt:lpwstr>
      </vt:variant>
      <vt:variant>
        <vt:i4>1048625</vt:i4>
      </vt:variant>
      <vt:variant>
        <vt:i4>2</vt:i4>
      </vt:variant>
      <vt:variant>
        <vt:i4>0</vt:i4>
      </vt:variant>
      <vt:variant>
        <vt:i4>5</vt:i4>
      </vt:variant>
      <vt:variant>
        <vt:lpwstr/>
      </vt:variant>
      <vt:variant>
        <vt:lpwstr>_Toc437808241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2018-02-27T13:04:00Z</dcterms:created>
  <dcterms:modified xsi:type="dcterms:W3CDTF">2018-03-06T05:58:00Z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